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79EEE" w14:textId="77777777" w:rsidR="003C6241" w:rsidRDefault="003C6241" w:rsidP="003C6241">
      <w:pPr>
        <w:pStyle w:val="af1"/>
      </w:pPr>
      <w:bookmarkStart w:id="0" w:name="_Toc222309943"/>
      <w:bookmarkStart w:id="1" w:name="_Toc227386325"/>
      <w:bookmarkStart w:id="2" w:name="_Toc306955018"/>
      <w:bookmarkStart w:id="3" w:name="_Toc306955102"/>
    </w:p>
    <w:p w14:paraId="05D8C6F0" w14:textId="77777777" w:rsidR="003C6241" w:rsidRDefault="003C6241" w:rsidP="003C6241">
      <w:pPr>
        <w:pStyle w:val="af1"/>
      </w:pPr>
    </w:p>
    <w:p w14:paraId="68549AAF" w14:textId="77777777" w:rsidR="003C6241" w:rsidRDefault="003C6241" w:rsidP="003C6241">
      <w:pPr>
        <w:pStyle w:val="af1"/>
      </w:pPr>
    </w:p>
    <w:p w14:paraId="10BF1FF1" w14:textId="77777777" w:rsidR="003C6241" w:rsidRDefault="003C6241" w:rsidP="003C6241">
      <w:pPr>
        <w:pStyle w:val="af1"/>
      </w:pPr>
    </w:p>
    <w:p w14:paraId="0F391767" w14:textId="77777777" w:rsidR="003C6241" w:rsidRPr="00DD2E86" w:rsidRDefault="003C6241" w:rsidP="003C6241">
      <w:pPr>
        <w:pStyle w:val="LOGO"/>
      </w:pPr>
      <w:r>
        <w:rPr>
          <w:noProof/>
        </w:rPr>
        <w:drawing>
          <wp:inline distT="0" distB="0" distL="0" distR="0" wp14:anchorId="47E0B133" wp14:editId="11FADCE7">
            <wp:extent cx="198120" cy="198120"/>
            <wp:effectExtent l="19050" t="0" r="0" b="0"/>
            <wp:docPr id="1" name="图片 1"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标"/>
                    <pic:cNvPicPr>
                      <a:picLocks noChangeAspect="1" noChangeArrowheads="1"/>
                    </pic:cNvPicPr>
                  </pic:nvPicPr>
                  <pic:blipFill>
                    <a:blip r:embed="rId8" cstate="print"/>
                    <a:srcRect/>
                    <a:stretch>
                      <a:fillRect/>
                    </a:stretch>
                  </pic:blipFill>
                  <pic:spPr bwMode="auto">
                    <a:xfrm>
                      <a:off x="0" y="0"/>
                      <a:ext cx="198120" cy="198120"/>
                    </a:xfrm>
                    <a:prstGeom prst="rect">
                      <a:avLst/>
                    </a:prstGeom>
                    <a:noFill/>
                    <a:ln w="9525">
                      <a:noFill/>
                      <a:miter lim="800000"/>
                      <a:headEnd/>
                      <a:tailEnd/>
                    </a:ln>
                  </pic:spPr>
                </pic:pic>
              </a:graphicData>
            </a:graphic>
          </wp:inline>
        </w:drawing>
      </w:r>
      <w:r w:rsidRPr="00DD2E86">
        <w:rPr>
          <w:rFonts w:hint="eastAsia"/>
        </w:rPr>
        <w:t>中国证券登记结算有限责任公司</w:t>
      </w:r>
    </w:p>
    <w:p w14:paraId="1C437C66" w14:textId="77777777" w:rsidR="003C6241" w:rsidRDefault="003C6241" w:rsidP="003C6241">
      <w:pPr>
        <w:pStyle w:val="af1"/>
      </w:pPr>
    </w:p>
    <w:p w14:paraId="64080E73" w14:textId="77777777" w:rsidR="003C6241" w:rsidRDefault="003C6241" w:rsidP="003C6241">
      <w:pPr>
        <w:pStyle w:val="af1"/>
      </w:pPr>
      <w:r>
        <w:rPr>
          <w:noProof/>
        </w:rPr>
        <w:drawing>
          <wp:inline distT="0" distB="0" distL="0" distR="0" wp14:anchorId="5FF95405" wp14:editId="7B19364E">
            <wp:extent cx="1362075" cy="1137667"/>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63138" cy="1138555"/>
                    </a:xfrm>
                    <a:prstGeom prst="rect">
                      <a:avLst/>
                    </a:prstGeom>
                    <a:noFill/>
                  </pic:spPr>
                </pic:pic>
              </a:graphicData>
            </a:graphic>
          </wp:inline>
        </w:drawing>
      </w:r>
    </w:p>
    <w:p w14:paraId="241F30DD" w14:textId="77777777" w:rsidR="003C6241" w:rsidRDefault="003C6142" w:rsidP="003C6142">
      <w:pPr>
        <w:pStyle w:val="af1"/>
      </w:pPr>
      <w:r>
        <w:rPr>
          <w:rFonts w:hint="eastAsia"/>
        </w:rPr>
        <w:t>账户系统数据接口规范</w:t>
      </w:r>
    </w:p>
    <w:p w14:paraId="5BA25504" w14:textId="77777777" w:rsidR="003C6241" w:rsidRPr="00411D85" w:rsidRDefault="003C6142" w:rsidP="00980985">
      <w:pPr>
        <w:pStyle w:val="af1"/>
        <w:outlineLvl w:val="0"/>
        <w:rPr>
          <w:sz w:val="36"/>
        </w:rPr>
      </w:pPr>
      <w:bookmarkStart w:id="4" w:name="_Toc3820377"/>
      <w:r>
        <w:rPr>
          <w:rFonts w:hint="eastAsia"/>
          <w:sz w:val="36"/>
        </w:rPr>
        <w:t>（供开户代理机构使用）</w:t>
      </w:r>
      <w:bookmarkEnd w:id="4"/>
    </w:p>
    <w:p w14:paraId="7DA46646" w14:textId="77777777" w:rsidR="003C6241" w:rsidRPr="003C6142" w:rsidRDefault="003C6241" w:rsidP="003C6241">
      <w:pPr>
        <w:pStyle w:val="af1"/>
      </w:pPr>
    </w:p>
    <w:p w14:paraId="26F473E2" w14:textId="77777777" w:rsidR="003C6142" w:rsidRDefault="003C6142" w:rsidP="003C6241">
      <w:pPr>
        <w:pStyle w:val="af0"/>
      </w:pPr>
      <w:r>
        <w:rPr>
          <w:rFonts w:hint="eastAsia"/>
        </w:rPr>
        <w:t>暂定稿</w:t>
      </w:r>
    </w:p>
    <w:p w14:paraId="0B0E60AC" w14:textId="77777777" w:rsidR="003C6241" w:rsidRPr="00AE4C73" w:rsidRDefault="003C6241" w:rsidP="003C6241">
      <w:pPr>
        <w:pStyle w:val="af0"/>
      </w:pPr>
      <w:r w:rsidRPr="00AE4C73">
        <w:rPr>
          <w:rFonts w:hint="eastAsia"/>
        </w:rPr>
        <w:t>Ver</w:t>
      </w:r>
      <w:r w:rsidR="00287FAC">
        <w:rPr>
          <w:rFonts w:hint="eastAsia"/>
        </w:rPr>
        <w:t>1.</w:t>
      </w:r>
      <w:r w:rsidR="00083DB3">
        <w:rPr>
          <w:rFonts w:hint="eastAsia"/>
        </w:rPr>
        <w:t>4</w:t>
      </w:r>
      <w:ins w:id="5" w:author="CN=王玮/OU=北京分公司技术开发部/OU=公司总部/O=ChinaClear" w:date="2019-02-15T14:31:00Z">
        <w:r w:rsidR="008D26E7">
          <w:rPr>
            <w:rFonts w:hint="eastAsia"/>
          </w:rPr>
          <w:t>4</w:t>
        </w:r>
      </w:ins>
      <w:del w:id="6" w:author="CN=王玮/OU=北京分公司技术开发部/OU=公司总部/O=ChinaClear" w:date="2019-02-15T14:31:00Z">
        <w:r w:rsidR="00083DB3" w:rsidDel="008D26E7">
          <w:rPr>
            <w:rFonts w:hint="eastAsia"/>
          </w:rPr>
          <w:delText>3</w:delText>
        </w:r>
      </w:del>
    </w:p>
    <w:p w14:paraId="419F6978" w14:textId="77777777" w:rsidR="003C6241" w:rsidRDefault="003C6241" w:rsidP="003C6241">
      <w:pPr>
        <w:widowControl/>
        <w:jc w:val="left"/>
      </w:pPr>
      <w:r>
        <w:br w:type="page"/>
      </w:r>
    </w:p>
    <w:bookmarkEnd w:id="0"/>
    <w:bookmarkEnd w:id="1"/>
    <w:bookmarkEnd w:id="2"/>
    <w:bookmarkEnd w:id="3"/>
    <w:p w14:paraId="1B9E0945" w14:textId="77777777" w:rsidR="003C6241" w:rsidRPr="00914516" w:rsidRDefault="003C6241" w:rsidP="003C6241">
      <w:pPr>
        <w:rPr>
          <w:rStyle w:val="af2"/>
        </w:rPr>
        <w:sectPr w:rsidR="003C6241" w:rsidRPr="00914516" w:rsidSect="00AF7367">
          <w:footerReference w:type="default" r:id="rId10"/>
          <w:pgSz w:w="11906" w:h="16838"/>
          <w:pgMar w:top="1440" w:right="1800" w:bottom="1440" w:left="1800" w:header="851" w:footer="992" w:gutter="0"/>
          <w:cols w:space="425"/>
          <w:docGrid w:type="lines" w:linePitch="312"/>
        </w:sectPr>
      </w:pPr>
    </w:p>
    <w:p w14:paraId="18D66C64" w14:textId="77777777" w:rsidR="003C6241" w:rsidRPr="002E4194" w:rsidRDefault="003C6241" w:rsidP="00C40FB6">
      <w:pPr>
        <w:rPr>
          <w:rStyle w:val="af2"/>
        </w:rPr>
      </w:pPr>
      <w:r w:rsidRPr="002E4194">
        <w:rPr>
          <w:rStyle w:val="af2"/>
          <w:rFonts w:hint="eastAsia"/>
        </w:rPr>
        <w:lastRenderedPageBreak/>
        <w:t>文档修改记录：</w:t>
      </w:r>
    </w:p>
    <w:tbl>
      <w:tblPr>
        <w:tblW w:w="4887"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923"/>
        <w:gridCol w:w="1230"/>
        <w:gridCol w:w="623"/>
        <w:gridCol w:w="4185"/>
        <w:gridCol w:w="1128"/>
      </w:tblGrid>
      <w:tr w:rsidR="00083DB3" w:rsidRPr="0006628C" w14:paraId="16FFE838" w14:textId="77777777" w:rsidTr="00E31CCA">
        <w:tc>
          <w:tcPr>
            <w:tcW w:w="571" w:type="pct"/>
            <w:vAlign w:val="center"/>
          </w:tcPr>
          <w:p w14:paraId="75090760" w14:textId="77777777" w:rsidR="00083DB3" w:rsidRDefault="00A70A44" w:rsidP="00CE3041">
            <w:pPr>
              <w:spacing w:line="20" w:lineRule="auto"/>
              <w:jc w:val="left"/>
              <w:rPr>
                <w:rFonts w:ascii="宋体" w:eastAsia="宋体" w:hAnsi="宋体"/>
              </w:rPr>
            </w:pPr>
            <w:r>
              <w:rPr>
                <w:rFonts w:ascii="宋体" w:eastAsia="宋体" w:hAnsi="宋体" w:hint="eastAsia"/>
              </w:rPr>
              <w:t>1.43</w:t>
            </w:r>
          </w:p>
        </w:tc>
        <w:tc>
          <w:tcPr>
            <w:tcW w:w="760" w:type="pct"/>
            <w:vAlign w:val="center"/>
          </w:tcPr>
          <w:p w14:paraId="766CDFEA" w14:textId="77777777" w:rsidR="00083DB3" w:rsidRDefault="00A70A44" w:rsidP="00EC5E2C">
            <w:pPr>
              <w:spacing w:line="20" w:lineRule="auto"/>
              <w:jc w:val="left"/>
              <w:rPr>
                <w:rFonts w:ascii="宋体" w:eastAsia="宋体" w:hAnsi="宋体"/>
              </w:rPr>
            </w:pPr>
            <w:r>
              <w:rPr>
                <w:rFonts w:ascii="宋体" w:eastAsia="宋体" w:hAnsi="宋体" w:hint="eastAsia"/>
              </w:rPr>
              <w:t>2018-11-19</w:t>
            </w:r>
          </w:p>
        </w:tc>
        <w:tc>
          <w:tcPr>
            <w:tcW w:w="385" w:type="pct"/>
            <w:tcMar>
              <w:left w:w="0" w:type="dxa"/>
              <w:right w:w="0" w:type="dxa"/>
            </w:tcMar>
            <w:vAlign w:val="center"/>
          </w:tcPr>
          <w:p w14:paraId="49D6FF88" w14:textId="77777777" w:rsidR="00083DB3" w:rsidRDefault="00083DB3" w:rsidP="00EC5E2C">
            <w:pPr>
              <w:spacing w:line="20" w:lineRule="auto"/>
              <w:jc w:val="left"/>
              <w:rPr>
                <w:rFonts w:ascii="宋体" w:eastAsia="宋体" w:hAnsi="宋体"/>
              </w:rPr>
            </w:pPr>
          </w:p>
        </w:tc>
        <w:tc>
          <w:tcPr>
            <w:tcW w:w="2587" w:type="pct"/>
            <w:vAlign w:val="center"/>
          </w:tcPr>
          <w:p w14:paraId="5815D10F" w14:textId="77777777" w:rsidR="00767C49" w:rsidRDefault="00A13E23">
            <w:pPr>
              <w:pStyle w:val="ab"/>
              <w:numPr>
                <w:ilvl w:val="0"/>
                <w:numId w:val="193"/>
              </w:numPr>
              <w:spacing w:line="19" w:lineRule="auto"/>
              <w:ind w:firstLineChars="0"/>
              <w:jc w:val="left"/>
              <w:rPr>
                <w:rFonts w:ascii="宋体" w:hAnsi="宋体"/>
                <w:szCs w:val="21"/>
              </w:rPr>
            </w:pPr>
            <w:r>
              <w:rPr>
                <w:rFonts w:ascii="宋体" w:hAnsi="宋体" w:hint="eastAsia"/>
                <w:szCs w:val="21"/>
              </w:rPr>
              <w:t xml:space="preserve">修改第四章 附录 </w:t>
            </w:r>
            <w:r>
              <w:rPr>
                <w:rFonts w:ascii="宋体" w:hAnsi="宋体"/>
                <w:szCs w:val="21"/>
              </w:rPr>
              <w:t>–</w:t>
            </w:r>
            <w:r>
              <w:rPr>
                <w:rFonts w:ascii="宋体" w:hAnsi="宋体" w:hint="eastAsia"/>
                <w:szCs w:val="21"/>
              </w:rPr>
              <w:t xml:space="preserve"> 第一节 数据字典，新增产品类别（CPLB）数据字典项：24 基金管理公司单一资产管理计划，25 基金管理公司集合资产管理计划，26 基本养老保险金。</w:t>
            </w:r>
          </w:p>
          <w:p w14:paraId="5801FF52" w14:textId="77777777" w:rsidR="00767C49" w:rsidRDefault="006B55D9">
            <w:pPr>
              <w:pStyle w:val="ab"/>
              <w:numPr>
                <w:ilvl w:val="0"/>
                <w:numId w:val="193"/>
              </w:numPr>
              <w:spacing w:line="19" w:lineRule="auto"/>
              <w:ind w:firstLineChars="0"/>
              <w:jc w:val="left"/>
              <w:rPr>
                <w:rFonts w:ascii="宋体" w:hAnsi="宋体"/>
                <w:szCs w:val="21"/>
              </w:rPr>
            </w:pPr>
            <w:r>
              <w:rPr>
                <w:rFonts w:ascii="宋体" w:hAnsi="宋体" w:hint="eastAsia"/>
                <w:szCs w:val="21"/>
              </w:rPr>
              <w:t xml:space="preserve">修改第四章 附录 </w:t>
            </w:r>
            <w:r>
              <w:rPr>
                <w:rFonts w:ascii="宋体" w:hAnsi="宋体"/>
                <w:szCs w:val="21"/>
              </w:rPr>
              <w:t>–</w:t>
            </w:r>
            <w:r>
              <w:rPr>
                <w:rFonts w:ascii="宋体" w:hAnsi="宋体" w:hint="eastAsia"/>
                <w:szCs w:val="21"/>
              </w:rPr>
              <w:t xml:space="preserve"> 第一节 数据字典，新增证券账户类别（ZHLB）数据字典项：HR</w:t>
            </w:r>
            <w:r>
              <w:rPr>
                <w:rFonts w:ascii="宋体" w:hAnsi="宋体" w:cs="宋体" w:hint="eastAsia"/>
                <w:color w:val="000000"/>
                <w:kern w:val="0"/>
                <w:sz w:val="22"/>
              </w:rPr>
              <w:t>深市约定购回专用账户。</w:t>
            </w:r>
          </w:p>
          <w:p w14:paraId="5FACC295" w14:textId="77777777" w:rsidR="00A02EE7" w:rsidRPr="00E401CE" w:rsidRDefault="00A02EE7" w:rsidP="00E401CE">
            <w:pPr>
              <w:pStyle w:val="ab"/>
              <w:numPr>
                <w:ilvl w:val="0"/>
                <w:numId w:val="193"/>
              </w:numPr>
              <w:spacing w:line="19" w:lineRule="auto"/>
              <w:ind w:firstLineChars="0"/>
              <w:jc w:val="left"/>
              <w:rPr>
                <w:rFonts w:ascii="宋体" w:hAnsi="宋体"/>
                <w:szCs w:val="21"/>
              </w:rPr>
            </w:pPr>
            <w:r>
              <w:rPr>
                <w:rFonts w:ascii="宋体" w:hAnsi="宋体" w:cs="宋体" w:hint="eastAsia"/>
                <w:color w:val="000000"/>
                <w:kern w:val="0"/>
                <w:sz w:val="22"/>
              </w:rPr>
              <w:t xml:space="preserve">修改第二章 实时通信接口 </w:t>
            </w:r>
            <w:r>
              <w:rPr>
                <w:rFonts w:ascii="宋体" w:hAnsi="宋体" w:cs="宋体"/>
                <w:color w:val="000000"/>
                <w:kern w:val="0"/>
                <w:sz w:val="22"/>
              </w:rPr>
              <w:t>–</w:t>
            </w:r>
            <w:r>
              <w:rPr>
                <w:rFonts w:ascii="宋体" w:hAnsi="宋体" w:cs="宋体" w:hint="eastAsia"/>
                <w:color w:val="000000"/>
                <w:kern w:val="0"/>
                <w:sz w:val="22"/>
              </w:rPr>
              <w:t xml:space="preserve"> 一码通账户开立，对于港澳台个人，辅助身份证明文件截止日期修改为非必填。</w:t>
            </w:r>
          </w:p>
          <w:p w14:paraId="01B1A726" w14:textId="77777777" w:rsidR="00E401CE" w:rsidRDefault="00E401CE" w:rsidP="00E401CE">
            <w:pPr>
              <w:pStyle w:val="ab"/>
              <w:numPr>
                <w:ilvl w:val="0"/>
                <w:numId w:val="193"/>
              </w:numPr>
              <w:spacing w:line="19" w:lineRule="auto"/>
              <w:ind w:firstLineChars="0"/>
              <w:jc w:val="left"/>
              <w:rPr>
                <w:rFonts w:ascii="宋体" w:hAnsi="宋体"/>
                <w:szCs w:val="21"/>
              </w:rPr>
            </w:pPr>
            <w:r>
              <w:rPr>
                <w:rFonts w:ascii="宋体" w:hAnsi="宋体" w:hint="eastAsia"/>
                <w:szCs w:val="21"/>
              </w:rPr>
              <w:t>修改第二章 实时通信接口，新增接口：</w:t>
            </w:r>
            <w:r w:rsidRPr="00E401CE">
              <w:rPr>
                <w:rFonts w:ascii="宋体" w:hAnsi="宋体" w:hint="eastAsia"/>
                <w:szCs w:val="21"/>
              </w:rPr>
              <w:t>港股通交易权限标识维护</w:t>
            </w:r>
            <w:r>
              <w:rPr>
                <w:rFonts w:ascii="宋体" w:hAnsi="宋体" w:hint="eastAsia"/>
                <w:szCs w:val="21"/>
              </w:rPr>
              <w:t>。</w:t>
            </w:r>
          </w:p>
          <w:p w14:paraId="17660831" w14:textId="77777777" w:rsidR="00006AC3" w:rsidRPr="00E401CE" w:rsidRDefault="00006AC3" w:rsidP="00E401CE">
            <w:pPr>
              <w:pStyle w:val="ab"/>
              <w:numPr>
                <w:ilvl w:val="0"/>
                <w:numId w:val="193"/>
              </w:numPr>
              <w:spacing w:line="19" w:lineRule="auto"/>
              <w:ind w:firstLineChars="0"/>
              <w:jc w:val="left"/>
              <w:rPr>
                <w:rFonts w:ascii="宋体" w:hAnsi="宋体"/>
                <w:szCs w:val="21"/>
              </w:rPr>
            </w:pPr>
            <w:r>
              <w:rPr>
                <w:rFonts w:ascii="宋体" w:hAnsi="宋体" w:hint="eastAsia"/>
                <w:szCs w:val="21"/>
              </w:rPr>
              <w:t xml:space="preserve">修改第二章 实时通信接口 </w:t>
            </w:r>
            <w:r>
              <w:rPr>
                <w:rFonts w:ascii="宋体" w:hAnsi="宋体"/>
                <w:szCs w:val="21"/>
              </w:rPr>
              <w:t>–</w:t>
            </w:r>
            <w:r>
              <w:rPr>
                <w:rFonts w:ascii="宋体" w:hAnsi="宋体" w:hint="eastAsia"/>
                <w:szCs w:val="21"/>
              </w:rPr>
              <w:t xml:space="preserve"> 适当性管理信息维护，增加了对科创板适当性信息的维护。</w:t>
            </w:r>
          </w:p>
        </w:tc>
        <w:tc>
          <w:tcPr>
            <w:tcW w:w="697" w:type="pct"/>
            <w:vAlign w:val="center"/>
          </w:tcPr>
          <w:p w14:paraId="4054F9CC" w14:textId="77777777" w:rsidR="00083DB3" w:rsidRDefault="00083DB3" w:rsidP="00990CC6">
            <w:pPr>
              <w:spacing w:line="20" w:lineRule="auto"/>
              <w:jc w:val="left"/>
              <w:rPr>
                <w:rFonts w:ascii="宋体" w:eastAsia="宋体" w:hAnsi="宋体"/>
              </w:rPr>
            </w:pPr>
          </w:p>
        </w:tc>
      </w:tr>
      <w:tr w:rsidR="00F353B3" w:rsidRPr="0006628C" w14:paraId="523FB4D6" w14:textId="77777777" w:rsidTr="00E31CCA">
        <w:tc>
          <w:tcPr>
            <w:tcW w:w="571" w:type="pct"/>
            <w:vAlign w:val="center"/>
          </w:tcPr>
          <w:p w14:paraId="727C6F67" w14:textId="77777777" w:rsidR="00F353B3" w:rsidRDefault="00F353B3" w:rsidP="00CE3041">
            <w:pPr>
              <w:spacing w:line="20" w:lineRule="auto"/>
              <w:jc w:val="left"/>
              <w:rPr>
                <w:rFonts w:ascii="宋体" w:eastAsia="宋体" w:hAnsi="宋体"/>
              </w:rPr>
            </w:pPr>
            <w:r>
              <w:rPr>
                <w:rFonts w:ascii="宋体" w:eastAsia="宋体" w:hAnsi="宋体" w:hint="eastAsia"/>
              </w:rPr>
              <w:t>1.44</w:t>
            </w:r>
          </w:p>
        </w:tc>
        <w:tc>
          <w:tcPr>
            <w:tcW w:w="760" w:type="pct"/>
            <w:vAlign w:val="center"/>
          </w:tcPr>
          <w:p w14:paraId="2ACAB210" w14:textId="77777777" w:rsidR="00F353B3" w:rsidRDefault="00F353B3" w:rsidP="00EC5E2C">
            <w:pPr>
              <w:spacing w:line="20" w:lineRule="auto"/>
              <w:jc w:val="left"/>
              <w:rPr>
                <w:rFonts w:ascii="宋体" w:eastAsia="宋体" w:hAnsi="宋体"/>
              </w:rPr>
            </w:pPr>
            <w:r>
              <w:rPr>
                <w:rFonts w:ascii="宋体" w:eastAsia="宋体" w:hAnsi="宋体" w:hint="eastAsia"/>
              </w:rPr>
              <w:t>2019-2-15</w:t>
            </w:r>
          </w:p>
        </w:tc>
        <w:tc>
          <w:tcPr>
            <w:tcW w:w="385" w:type="pct"/>
            <w:tcMar>
              <w:left w:w="0" w:type="dxa"/>
              <w:right w:w="0" w:type="dxa"/>
            </w:tcMar>
            <w:vAlign w:val="center"/>
          </w:tcPr>
          <w:p w14:paraId="3D1DDC2A" w14:textId="77777777" w:rsidR="00F353B3" w:rsidRDefault="00F353B3" w:rsidP="00EC5E2C">
            <w:pPr>
              <w:spacing w:line="20" w:lineRule="auto"/>
              <w:jc w:val="left"/>
              <w:rPr>
                <w:rFonts w:ascii="宋体" w:eastAsia="宋体" w:hAnsi="宋体"/>
              </w:rPr>
            </w:pPr>
          </w:p>
        </w:tc>
        <w:tc>
          <w:tcPr>
            <w:tcW w:w="2587" w:type="pct"/>
            <w:vAlign w:val="center"/>
          </w:tcPr>
          <w:p w14:paraId="3D94149E" w14:textId="77777777" w:rsidR="00F353B3" w:rsidRDefault="00460031" w:rsidP="00460031">
            <w:pPr>
              <w:pStyle w:val="ab"/>
              <w:numPr>
                <w:ilvl w:val="0"/>
                <w:numId w:val="196"/>
              </w:numPr>
              <w:spacing w:line="19" w:lineRule="auto"/>
              <w:ind w:firstLineChars="0"/>
              <w:jc w:val="left"/>
              <w:rPr>
                <w:rFonts w:ascii="宋体" w:hAnsi="宋体"/>
                <w:szCs w:val="21"/>
              </w:rPr>
            </w:pPr>
            <w:r>
              <w:rPr>
                <w:rFonts w:ascii="宋体" w:hAnsi="宋体" w:hint="eastAsia"/>
                <w:szCs w:val="21"/>
              </w:rPr>
              <w:t>修改第二章 实时通信接口，新增接口：TA账户资料查询。</w:t>
            </w:r>
          </w:p>
          <w:p w14:paraId="74E7D7AC" w14:textId="77777777" w:rsidR="009B65FE" w:rsidRDefault="009B65FE" w:rsidP="00460031">
            <w:pPr>
              <w:pStyle w:val="ab"/>
              <w:numPr>
                <w:ilvl w:val="0"/>
                <w:numId w:val="196"/>
              </w:numPr>
              <w:spacing w:line="19" w:lineRule="auto"/>
              <w:ind w:firstLineChars="0"/>
              <w:jc w:val="left"/>
              <w:rPr>
                <w:rFonts w:ascii="宋体" w:hAnsi="宋体"/>
                <w:szCs w:val="21"/>
              </w:rPr>
            </w:pPr>
            <w:r>
              <w:rPr>
                <w:rFonts w:ascii="宋体" w:hAnsi="宋体" w:hint="eastAsia"/>
                <w:szCs w:val="21"/>
              </w:rPr>
              <w:t>修改第二章 实时通信接口，新增接口：TA账户与基金销售机构关联关系查询。</w:t>
            </w:r>
          </w:p>
          <w:p w14:paraId="7D49DF5C" w14:textId="77777777" w:rsidR="009B65FE" w:rsidRDefault="009B65FE" w:rsidP="00460031">
            <w:pPr>
              <w:pStyle w:val="ab"/>
              <w:numPr>
                <w:ilvl w:val="0"/>
                <w:numId w:val="196"/>
              </w:numPr>
              <w:spacing w:line="19" w:lineRule="auto"/>
              <w:ind w:firstLineChars="0"/>
              <w:jc w:val="left"/>
              <w:rPr>
                <w:rFonts w:ascii="宋体" w:hAnsi="宋体"/>
                <w:szCs w:val="21"/>
              </w:rPr>
            </w:pPr>
            <w:r>
              <w:rPr>
                <w:rFonts w:ascii="宋体" w:hAnsi="宋体" w:hint="eastAsia"/>
                <w:szCs w:val="21"/>
              </w:rPr>
              <w:t>修改第二章 实时通信接口，新增接口：TA账户与场内证券账户</w:t>
            </w:r>
            <w:r w:rsidR="00880C6B">
              <w:rPr>
                <w:rFonts w:ascii="宋体" w:hAnsi="宋体" w:hint="eastAsia"/>
                <w:szCs w:val="21"/>
              </w:rPr>
              <w:t>对应关系维护。</w:t>
            </w:r>
          </w:p>
          <w:p w14:paraId="160AD29F" w14:textId="77777777" w:rsidR="00880C6B" w:rsidRDefault="00880C6B" w:rsidP="00460031">
            <w:pPr>
              <w:pStyle w:val="ab"/>
              <w:numPr>
                <w:ilvl w:val="0"/>
                <w:numId w:val="196"/>
              </w:numPr>
              <w:spacing w:line="19" w:lineRule="auto"/>
              <w:ind w:firstLineChars="0"/>
              <w:jc w:val="left"/>
              <w:rPr>
                <w:rFonts w:ascii="宋体" w:hAnsi="宋体"/>
                <w:szCs w:val="21"/>
              </w:rPr>
            </w:pPr>
            <w:r>
              <w:rPr>
                <w:rFonts w:ascii="宋体" w:hAnsi="宋体" w:hint="eastAsia"/>
                <w:szCs w:val="21"/>
              </w:rPr>
              <w:t>修改第三章 文件数据接口，新增接口:</w:t>
            </w:r>
            <w:r w:rsidRPr="00880C6B">
              <w:rPr>
                <w:rFonts w:ascii="宋体" w:hAnsi="宋体" w:hint="eastAsia"/>
                <w:szCs w:val="21"/>
              </w:rPr>
              <w:t>全量对应TA账户的场内证券账户文件</w:t>
            </w:r>
            <w:r>
              <w:rPr>
                <w:rFonts w:ascii="宋体" w:hAnsi="宋体" w:hint="eastAsia"/>
                <w:szCs w:val="21"/>
              </w:rPr>
              <w:t>。</w:t>
            </w:r>
          </w:p>
          <w:p w14:paraId="383EDD87" w14:textId="77777777" w:rsidR="008E6606" w:rsidRDefault="008E6606" w:rsidP="00460031">
            <w:pPr>
              <w:pStyle w:val="ab"/>
              <w:numPr>
                <w:ilvl w:val="0"/>
                <w:numId w:val="196"/>
              </w:numPr>
              <w:spacing w:line="19" w:lineRule="auto"/>
              <w:ind w:firstLineChars="0"/>
              <w:jc w:val="left"/>
              <w:rPr>
                <w:rFonts w:ascii="宋体" w:hAnsi="宋体"/>
                <w:szCs w:val="21"/>
              </w:rPr>
            </w:pPr>
            <w:r>
              <w:rPr>
                <w:rFonts w:ascii="宋体" w:hAnsi="宋体" w:hint="eastAsia"/>
                <w:szCs w:val="21"/>
              </w:rPr>
              <w:t>修改了结果代码。</w:t>
            </w:r>
          </w:p>
        </w:tc>
        <w:tc>
          <w:tcPr>
            <w:tcW w:w="697" w:type="pct"/>
            <w:vAlign w:val="center"/>
          </w:tcPr>
          <w:p w14:paraId="5EC54D9F" w14:textId="77777777" w:rsidR="00F353B3" w:rsidRDefault="00F353B3" w:rsidP="00990CC6">
            <w:pPr>
              <w:spacing w:line="20" w:lineRule="auto"/>
              <w:jc w:val="left"/>
              <w:rPr>
                <w:rFonts w:ascii="宋体" w:eastAsia="宋体" w:hAnsi="宋体"/>
              </w:rPr>
            </w:pPr>
          </w:p>
        </w:tc>
      </w:tr>
    </w:tbl>
    <w:p w14:paraId="71095B0B" w14:textId="77777777" w:rsidR="00A63DC5" w:rsidRDefault="003C6241" w:rsidP="00FC0CF3">
      <w:pPr>
        <w:pStyle w:val="1"/>
      </w:pPr>
      <w:r>
        <w:br w:type="page"/>
      </w:r>
    </w:p>
    <w:p w14:paraId="0EF6A504" w14:textId="77777777" w:rsidR="003C6241" w:rsidRPr="0041740D" w:rsidRDefault="003C6241" w:rsidP="003C6241">
      <w:pPr>
        <w:pStyle w:val="10"/>
        <w:rPr>
          <w:sz w:val="44"/>
          <w:szCs w:val="44"/>
        </w:rPr>
      </w:pPr>
      <w:r w:rsidRPr="0041740D">
        <w:rPr>
          <w:rFonts w:hint="eastAsia"/>
          <w:sz w:val="44"/>
          <w:szCs w:val="44"/>
        </w:rPr>
        <w:lastRenderedPageBreak/>
        <w:t>目录</w:t>
      </w:r>
    </w:p>
    <w:p w14:paraId="27255336" w14:textId="77777777" w:rsidR="008E6606" w:rsidRDefault="00E87693">
      <w:pPr>
        <w:pStyle w:val="10"/>
        <w:rPr>
          <w:rFonts w:asciiTheme="minorHAnsi" w:hAnsiTheme="minorHAnsi"/>
          <w:b w:val="0"/>
          <w:bCs w:val="0"/>
          <w:caps w:val="0"/>
          <w:noProof/>
          <w:sz w:val="21"/>
          <w:szCs w:val="22"/>
        </w:rPr>
      </w:pPr>
      <w:r>
        <w:fldChar w:fldCharType="begin"/>
      </w:r>
      <w:r w:rsidR="003C6241">
        <w:rPr>
          <w:rFonts w:hint="eastAsia"/>
        </w:rPr>
        <w:instrText>TOC \o "1-3" \h \z \u</w:instrText>
      </w:r>
      <w:r>
        <w:fldChar w:fldCharType="separate"/>
      </w:r>
      <w:hyperlink w:anchor="_Toc3820377" w:history="1"/>
    </w:p>
    <w:p w14:paraId="5DF60067" w14:textId="77777777" w:rsidR="008E6606" w:rsidRDefault="00C20320">
      <w:pPr>
        <w:pStyle w:val="10"/>
        <w:rPr>
          <w:rFonts w:asciiTheme="minorHAnsi" w:hAnsiTheme="minorHAnsi"/>
          <w:b w:val="0"/>
          <w:bCs w:val="0"/>
          <w:caps w:val="0"/>
          <w:noProof/>
          <w:sz w:val="21"/>
          <w:szCs w:val="22"/>
        </w:rPr>
      </w:pPr>
      <w:hyperlink w:anchor="_Toc3820378" w:history="1">
        <w:r w:rsidR="008E6606" w:rsidRPr="008E2EA8">
          <w:rPr>
            <w:rStyle w:val="ae"/>
            <w:rFonts w:hint="eastAsia"/>
            <w:noProof/>
          </w:rPr>
          <w:t>第一章</w:t>
        </w:r>
        <w:r w:rsidR="008E6606">
          <w:rPr>
            <w:rFonts w:asciiTheme="minorHAnsi" w:hAnsiTheme="minorHAnsi"/>
            <w:b w:val="0"/>
            <w:bCs w:val="0"/>
            <w:caps w:val="0"/>
            <w:noProof/>
            <w:sz w:val="21"/>
            <w:szCs w:val="22"/>
          </w:rPr>
          <w:tab/>
        </w:r>
        <w:r w:rsidR="008E6606" w:rsidRPr="008E2EA8">
          <w:rPr>
            <w:rStyle w:val="ae"/>
            <w:rFonts w:hint="eastAsia"/>
            <w:noProof/>
          </w:rPr>
          <w:t>前言</w:t>
        </w:r>
        <w:r w:rsidR="008E6606">
          <w:rPr>
            <w:noProof/>
            <w:webHidden/>
          </w:rPr>
          <w:tab/>
        </w:r>
        <w:r w:rsidR="008E6606">
          <w:rPr>
            <w:noProof/>
            <w:webHidden/>
          </w:rPr>
          <w:fldChar w:fldCharType="begin"/>
        </w:r>
        <w:r w:rsidR="008E6606">
          <w:rPr>
            <w:noProof/>
            <w:webHidden/>
          </w:rPr>
          <w:instrText xml:space="preserve"> PAGEREF _Toc3820378 \h </w:instrText>
        </w:r>
        <w:r w:rsidR="008E6606">
          <w:rPr>
            <w:noProof/>
            <w:webHidden/>
          </w:rPr>
        </w:r>
        <w:r w:rsidR="008E6606">
          <w:rPr>
            <w:noProof/>
            <w:webHidden/>
          </w:rPr>
          <w:fldChar w:fldCharType="separate"/>
        </w:r>
        <w:r w:rsidR="008E6606">
          <w:rPr>
            <w:noProof/>
            <w:webHidden/>
          </w:rPr>
          <w:t>19</w:t>
        </w:r>
        <w:r w:rsidR="008E6606">
          <w:rPr>
            <w:noProof/>
            <w:webHidden/>
          </w:rPr>
          <w:fldChar w:fldCharType="end"/>
        </w:r>
      </w:hyperlink>
    </w:p>
    <w:p w14:paraId="417A5BB1" w14:textId="77777777" w:rsidR="008E6606" w:rsidRDefault="00C20320">
      <w:pPr>
        <w:pStyle w:val="10"/>
        <w:rPr>
          <w:rFonts w:asciiTheme="minorHAnsi" w:hAnsiTheme="minorHAnsi"/>
          <w:b w:val="0"/>
          <w:bCs w:val="0"/>
          <w:caps w:val="0"/>
          <w:noProof/>
          <w:sz w:val="21"/>
          <w:szCs w:val="22"/>
        </w:rPr>
      </w:pPr>
      <w:hyperlink w:anchor="_Toc3820379" w:history="1">
        <w:r w:rsidR="008E6606" w:rsidRPr="008E2EA8">
          <w:rPr>
            <w:rStyle w:val="ae"/>
            <w:rFonts w:hint="eastAsia"/>
            <w:noProof/>
          </w:rPr>
          <w:t>一规范所涉内容及适用对象</w:t>
        </w:r>
        <w:r w:rsidR="008E6606">
          <w:rPr>
            <w:noProof/>
            <w:webHidden/>
          </w:rPr>
          <w:tab/>
        </w:r>
        <w:r w:rsidR="008E6606">
          <w:rPr>
            <w:noProof/>
            <w:webHidden/>
          </w:rPr>
          <w:fldChar w:fldCharType="begin"/>
        </w:r>
        <w:r w:rsidR="008E6606">
          <w:rPr>
            <w:noProof/>
            <w:webHidden/>
          </w:rPr>
          <w:instrText xml:space="preserve"> PAGEREF _Toc3820379 \h </w:instrText>
        </w:r>
        <w:r w:rsidR="008E6606">
          <w:rPr>
            <w:noProof/>
            <w:webHidden/>
          </w:rPr>
        </w:r>
        <w:r w:rsidR="008E6606">
          <w:rPr>
            <w:noProof/>
            <w:webHidden/>
          </w:rPr>
          <w:fldChar w:fldCharType="separate"/>
        </w:r>
        <w:r w:rsidR="008E6606">
          <w:rPr>
            <w:noProof/>
            <w:webHidden/>
          </w:rPr>
          <w:t>19</w:t>
        </w:r>
        <w:r w:rsidR="008E6606">
          <w:rPr>
            <w:noProof/>
            <w:webHidden/>
          </w:rPr>
          <w:fldChar w:fldCharType="end"/>
        </w:r>
      </w:hyperlink>
    </w:p>
    <w:p w14:paraId="0E1C5AD6" w14:textId="77777777" w:rsidR="008E6606" w:rsidRDefault="00C20320">
      <w:pPr>
        <w:pStyle w:val="10"/>
        <w:rPr>
          <w:rFonts w:asciiTheme="minorHAnsi" w:hAnsiTheme="minorHAnsi"/>
          <w:b w:val="0"/>
          <w:bCs w:val="0"/>
          <w:caps w:val="0"/>
          <w:noProof/>
          <w:sz w:val="21"/>
          <w:szCs w:val="22"/>
        </w:rPr>
      </w:pPr>
      <w:hyperlink w:anchor="_Toc3820380" w:history="1">
        <w:r w:rsidR="008E6606" w:rsidRPr="008E2EA8">
          <w:rPr>
            <w:rStyle w:val="ae"/>
            <w:rFonts w:hint="eastAsia"/>
            <w:noProof/>
          </w:rPr>
          <w:t>二数据文件命名规则</w:t>
        </w:r>
        <w:r w:rsidR="008E6606">
          <w:rPr>
            <w:noProof/>
            <w:webHidden/>
          </w:rPr>
          <w:tab/>
        </w:r>
        <w:r w:rsidR="008E6606">
          <w:rPr>
            <w:noProof/>
            <w:webHidden/>
          </w:rPr>
          <w:fldChar w:fldCharType="begin"/>
        </w:r>
        <w:r w:rsidR="008E6606">
          <w:rPr>
            <w:noProof/>
            <w:webHidden/>
          </w:rPr>
          <w:instrText xml:space="preserve"> PAGEREF _Toc3820380 \h </w:instrText>
        </w:r>
        <w:r w:rsidR="008E6606">
          <w:rPr>
            <w:noProof/>
            <w:webHidden/>
          </w:rPr>
        </w:r>
        <w:r w:rsidR="008E6606">
          <w:rPr>
            <w:noProof/>
            <w:webHidden/>
          </w:rPr>
          <w:fldChar w:fldCharType="separate"/>
        </w:r>
        <w:r w:rsidR="008E6606">
          <w:rPr>
            <w:noProof/>
            <w:webHidden/>
          </w:rPr>
          <w:t>19</w:t>
        </w:r>
        <w:r w:rsidR="008E6606">
          <w:rPr>
            <w:noProof/>
            <w:webHidden/>
          </w:rPr>
          <w:fldChar w:fldCharType="end"/>
        </w:r>
      </w:hyperlink>
    </w:p>
    <w:p w14:paraId="70D58CCB" w14:textId="77777777" w:rsidR="008E6606" w:rsidRDefault="00C20320">
      <w:pPr>
        <w:pStyle w:val="10"/>
        <w:rPr>
          <w:rFonts w:asciiTheme="minorHAnsi" w:hAnsiTheme="minorHAnsi"/>
          <w:b w:val="0"/>
          <w:bCs w:val="0"/>
          <w:caps w:val="0"/>
          <w:noProof/>
          <w:sz w:val="21"/>
          <w:szCs w:val="22"/>
        </w:rPr>
      </w:pPr>
      <w:hyperlink w:anchor="_Toc3820381" w:history="1">
        <w:r w:rsidR="008E6606" w:rsidRPr="008E2EA8">
          <w:rPr>
            <w:rStyle w:val="ae"/>
            <w:rFonts w:hint="eastAsia"/>
            <w:noProof/>
          </w:rPr>
          <w:t>三基本数据说明</w:t>
        </w:r>
        <w:r w:rsidR="008E6606">
          <w:rPr>
            <w:noProof/>
            <w:webHidden/>
          </w:rPr>
          <w:tab/>
        </w:r>
        <w:r w:rsidR="008E6606">
          <w:rPr>
            <w:noProof/>
            <w:webHidden/>
          </w:rPr>
          <w:fldChar w:fldCharType="begin"/>
        </w:r>
        <w:r w:rsidR="008E6606">
          <w:rPr>
            <w:noProof/>
            <w:webHidden/>
          </w:rPr>
          <w:instrText xml:space="preserve"> PAGEREF _Toc3820381 \h </w:instrText>
        </w:r>
        <w:r w:rsidR="008E6606">
          <w:rPr>
            <w:noProof/>
            <w:webHidden/>
          </w:rPr>
        </w:r>
        <w:r w:rsidR="008E6606">
          <w:rPr>
            <w:noProof/>
            <w:webHidden/>
          </w:rPr>
          <w:fldChar w:fldCharType="separate"/>
        </w:r>
        <w:r w:rsidR="008E6606">
          <w:rPr>
            <w:noProof/>
            <w:webHidden/>
          </w:rPr>
          <w:t>19</w:t>
        </w:r>
        <w:r w:rsidR="008E6606">
          <w:rPr>
            <w:noProof/>
            <w:webHidden/>
          </w:rPr>
          <w:fldChar w:fldCharType="end"/>
        </w:r>
      </w:hyperlink>
    </w:p>
    <w:p w14:paraId="4B874BC5" w14:textId="77777777" w:rsidR="008E6606" w:rsidRDefault="00C20320">
      <w:pPr>
        <w:pStyle w:val="10"/>
        <w:rPr>
          <w:rFonts w:asciiTheme="minorHAnsi" w:hAnsiTheme="minorHAnsi"/>
          <w:b w:val="0"/>
          <w:bCs w:val="0"/>
          <w:caps w:val="0"/>
          <w:noProof/>
          <w:sz w:val="21"/>
          <w:szCs w:val="22"/>
        </w:rPr>
      </w:pPr>
      <w:hyperlink w:anchor="_Toc3820382" w:history="1">
        <w:r w:rsidR="008E6606" w:rsidRPr="008E2EA8">
          <w:rPr>
            <w:rStyle w:val="ae"/>
            <w:rFonts w:hint="eastAsia"/>
            <w:noProof/>
          </w:rPr>
          <w:t>第二章</w:t>
        </w:r>
        <w:r w:rsidR="008E6606">
          <w:rPr>
            <w:rFonts w:asciiTheme="minorHAnsi" w:hAnsiTheme="minorHAnsi"/>
            <w:b w:val="0"/>
            <w:bCs w:val="0"/>
            <w:caps w:val="0"/>
            <w:noProof/>
            <w:sz w:val="21"/>
            <w:szCs w:val="22"/>
          </w:rPr>
          <w:tab/>
        </w:r>
        <w:r w:rsidR="008E6606" w:rsidRPr="008E2EA8">
          <w:rPr>
            <w:rStyle w:val="ae"/>
            <w:rFonts w:hint="eastAsia"/>
            <w:noProof/>
          </w:rPr>
          <w:t>实时通信接口</w:t>
        </w:r>
        <w:r w:rsidR="008E6606">
          <w:rPr>
            <w:noProof/>
            <w:webHidden/>
          </w:rPr>
          <w:tab/>
        </w:r>
        <w:r w:rsidR="008E6606">
          <w:rPr>
            <w:noProof/>
            <w:webHidden/>
          </w:rPr>
          <w:fldChar w:fldCharType="begin"/>
        </w:r>
        <w:r w:rsidR="008E6606">
          <w:rPr>
            <w:noProof/>
            <w:webHidden/>
          </w:rPr>
          <w:instrText xml:space="preserve"> PAGEREF _Toc3820382 \h </w:instrText>
        </w:r>
        <w:r w:rsidR="008E6606">
          <w:rPr>
            <w:noProof/>
            <w:webHidden/>
          </w:rPr>
        </w:r>
        <w:r w:rsidR="008E6606">
          <w:rPr>
            <w:noProof/>
            <w:webHidden/>
          </w:rPr>
          <w:fldChar w:fldCharType="separate"/>
        </w:r>
        <w:r w:rsidR="008E6606">
          <w:rPr>
            <w:noProof/>
            <w:webHidden/>
          </w:rPr>
          <w:t>20</w:t>
        </w:r>
        <w:r w:rsidR="008E6606">
          <w:rPr>
            <w:noProof/>
            <w:webHidden/>
          </w:rPr>
          <w:fldChar w:fldCharType="end"/>
        </w:r>
      </w:hyperlink>
    </w:p>
    <w:p w14:paraId="2072A081" w14:textId="77777777" w:rsidR="008E6606" w:rsidRDefault="00C20320" w:rsidP="008E6606">
      <w:pPr>
        <w:pStyle w:val="20"/>
        <w:rPr>
          <w:rFonts w:asciiTheme="minorHAnsi" w:eastAsiaTheme="minorEastAsia" w:hAnsiTheme="minorHAnsi" w:cstheme="minorBidi"/>
          <w:sz w:val="21"/>
          <w:szCs w:val="22"/>
        </w:rPr>
      </w:pPr>
      <w:hyperlink w:anchor="_Toc3820383" w:history="1">
        <w:r w:rsidR="008E6606" w:rsidRPr="008E2EA8">
          <w:rPr>
            <w:rStyle w:val="ae"/>
          </w:rPr>
          <w:t>1)</w:t>
        </w:r>
        <w:r w:rsidR="008E6606">
          <w:rPr>
            <w:rFonts w:asciiTheme="minorHAnsi" w:eastAsiaTheme="minorEastAsia" w:hAnsiTheme="minorHAnsi" w:cstheme="minorBidi"/>
            <w:sz w:val="21"/>
            <w:szCs w:val="22"/>
          </w:rPr>
          <w:tab/>
        </w:r>
        <w:r w:rsidR="008E6606" w:rsidRPr="008E2EA8">
          <w:rPr>
            <w:rStyle w:val="ae"/>
            <w:rFonts w:hint="eastAsia"/>
          </w:rPr>
          <w:t>一码通账户开立</w:t>
        </w:r>
        <w:r w:rsidR="008E6606">
          <w:rPr>
            <w:webHidden/>
          </w:rPr>
          <w:tab/>
        </w:r>
        <w:r w:rsidR="008E6606">
          <w:rPr>
            <w:webHidden/>
          </w:rPr>
          <w:fldChar w:fldCharType="begin"/>
        </w:r>
        <w:r w:rsidR="008E6606">
          <w:rPr>
            <w:webHidden/>
          </w:rPr>
          <w:instrText xml:space="preserve"> PAGEREF _Toc3820383 \h </w:instrText>
        </w:r>
        <w:r w:rsidR="008E6606">
          <w:rPr>
            <w:webHidden/>
          </w:rPr>
        </w:r>
        <w:r w:rsidR="008E6606">
          <w:rPr>
            <w:webHidden/>
          </w:rPr>
          <w:fldChar w:fldCharType="separate"/>
        </w:r>
        <w:r w:rsidR="008E6606">
          <w:rPr>
            <w:webHidden/>
          </w:rPr>
          <w:t>20</w:t>
        </w:r>
        <w:r w:rsidR="008E6606">
          <w:rPr>
            <w:webHidden/>
          </w:rPr>
          <w:fldChar w:fldCharType="end"/>
        </w:r>
      </w:hyperlink>
    </w:p>
    <w:p w14:paraId="688449D4" w14:textId="77777777" w:rsidR="008E6606" w:rsidRDefault="00C20320" w:rsidP="008E6606">
      <w:pPr>
        <w:pStyle w:val="20"/>
        <w:rPr>
          <w:rFonts w:asciiTheme="minorHAnsi" w:eastAsiaTheme="minorEastAsia" w:hAnsiTheme="minorHAnsi" w:cstheme="minorBidi"/>
          <w:sz w:val="21"/>
          <w:szCs w:val="22"/>
        </w:rPr>
      </w:pPr>
      <w:hyperlink w:anchor="_Toc3820384" w:history="1">
        <w:r w:rsidR="008E6606" w:rsidRPr="008E2EA8">
          <w:rPr>
            <w:rStyle w:val="ae"/>
          </w:rPr>
          <w:t>2)</w:t>
        </w:r>
        <w:r w:rsidR="008E6606">
          <w:rPr>
            <w:rFonts w:asciiTheme="minorHAnsi" w:eastAsiaTheme="minorEastAsia" w:hAnsiTheme="minorHAnsi" w:cstheme="minorBidi"/>
            <w:sz w:val="21"/>
            <w:szCs w:val="22"/>
          </w:rPr>
          <w:tab/>
        </w:r>
        <w:r w:rsidR="008E6606" w:rsidRPr="008E2EA8">
          <w:rPr>
            <w:rStyle w:val="ae"/>
            <w:rFonts w:hint="eastAsia"/>
          </w:rPr>
          <w:t>证券账户开立</w:t>
        </w:r>
        <w:r w:rsidR="008E6606">
          <w:rPr>
            <w:webHidden/>
          </w:rPr>
          <w:tab/>
        </w:r>
        <w:r w:rsidR="008E6606">
          <w:rPr>
            <w:webHidden/>
          </w:rPr>
          <w:fldChar w:fldCharType="begin"/>
        </w:r>
        <w:r w:rsidR="008E6606">
          <w:rPr>
            <w:webHidden/>
          </w:rPr>
          <w:instrText xml:space="preserve"> PAGEREF _Toc3820384 \h </w:instrText>
        </w:r>
        <w:r w:rsidR="008E6606">
          <w:rPr>
            <w:webHidden/>
          </w:rPr>
        </w:r>
        <w:r w:rsidR="008E6606">
          <w:rPr>
            <w:webHidden/>
          </w:rPr>
          <w:fldChar w:fldCharType="separate"/>
        </w:r>
        <w:r w:rsidR="008E6606">
          <w:rPr>
            <w:webHidden/>
          </w:rPr>
          <w:t>25</w:t>
        </w:r>
        <w:r w:rsidR="008E6606">
          <w:rPr>
            <w:webHidden/>
          </w:rPr>
          <w:fldChar w:fldCharType="end"/>
        </w:r>
      </w:hyperlink>
    </w:p>
    <w:p w14:paraId="36114978" w14:textId="77777777" w:rsidR="008E6606" w:rsidRDefault="00C20320" w:rsidP="008E6606">
      <w:pPr>
        <w:pStyle w:val="20"/>
        <w:rPr>
          <w:rFonts w:asciiTheme="minorHAnsi" w:eastAsiaTheme="minorEastAsia" w:hAnsiTheme="minorHAnsi" w:cstheme="minorBidi"/>
          <w:sz w:val="21"/>
          <w:szCs w:val="22"/>
        </w:rPr>
      </w:pPr>
      <w:hyperlink w:anchor="_Toc3820385" w:history="1">
        <w:r w:rsidR="008E6606" w:rsidRPr="008E2EA8">
          <w:rPr>
            <w:rStyle w:val="ae"/>
          </w:rPr>
          <w:t>3)</w:t>
        </w:r>
        <w:r w:rsidR="008E6606">
          <w:rPr>
            <w:rFonts w:asciiTheme="minorHAnsi" w:eastAsiaTheme="minorEastAsia" w:hAnsiTheme="minorHAnsi" w:cstheme="minorBidi"/>
            <w:sz w:val="21"/>
            <w:szCs w:val="22"/>
          </w:rPr>
          <w:tab/>
        </w:r>
        <w:r w:rsidR="008E6606" w:rsidRPr="008E2EA8">
          <w:rPr>
            <w:rStyle w:val="ae"/>
            <w:rFonts w:hint="eastAsia"/>
          </w:rPr>
          <w:t>账户</w:t>
        </w:r>
        <w:r w:rsidR="008E6606" w:rsidRPr="008E2EA8">
          <w:rPr>
            <w:rStyle w:val="ae"/>
            <w:rFonts w:ascii="宋体" w:hAnsi="宋体" w:hint="eastAsia"/>
          </w:rPr>
          <w:t>注册</w:t>
        </w:r>
        <w:r w:rsidR="008E6606" w:rsidRPr="008E2EA8">
          <w:rPr>
            <w:rStyle w:val="ae"/>
            <w:rFonts w:hint="eastAsia"/>
          </w:rPr>
          <w:t>资料修改</w:t>
        </w:r>
        <w:r w:rsidR="008E6606">
          <w:rPr>
            <w:webHidden/>
          </w:rPr>
          <w:tab/>
        </w:r>
        <w:r w:rsidR="008E6606">
          <w:rPr>
            <w:webHidden/>
          </w:rPr>
          <w:fldChar w:fldCharType="begin"/>
        </w:r>
        <w:r w:rsidR="008E6606">
          <w:rPr>
            <w:webHidden/>
          </w:rPr>
          <w:instrText xml:space="preserve"> PAGEREF _Toc3820385 \h </w:instrText>
        </w:r>
        <w:r w:rsidR="008E6606">
          <w:rPr>
            <w:webHidden/>
          </w:rPr>
        </w:r>
        <w:r w:rsidR="008E6606">
          <w:rPr>
            <w:webHidden/>
          </w:rPr>
          <w:fldChar w:fldCharType="separate"/>
        </w:r>
        <w:r w:rsidR="008E6606">
          <w:rPr>
            <w:webHidden/>
          </w:rPr>
          <w:t>26</w:t>
        </w:r>
        <w:r w:rsidR="008E6606">
          <w:rPr>
            <w:webHidden/>
          </w:rPr>
          <w:fldChar w:fldCharType="end"/>
        </w:r>
      </w:hyperlink>
    </w:p>
    <w:p w14:paraId="503C594F" w14:textId="77777777" w:rsidR="008E6606" w:rsidRDefault="00C20320" w:rsidP="008E6606">
      <w:pPr>
        <w:pStyle w:val="20"/>
        <w:rPr>
          <w:rFonts w:asciiTheme="minorHAnsi" w:eastAsiaTheme="minorEastAsia" w:hAnsiTheme="minorHAnsi" w:cstheme="minorBidi"/>
          <w:sz w:val="21"/>
          <w:szCs w:val="22"/>
        </w:rPr>
      </w:pPr>
      <w:hyperlink w:anchor="_Toc3820386" w:history="1">
        <w:r w:rsidR="008E6606" w:rsidRPr="008E2EA8">
          <w:rPr>
            <w:rStyle w:val="ae"/>
          </w:rPr>
          <w:t>4)</w:t>
        </w:r>
        <w:r w:rsidR="008E6606">
          <w:rPr>
            <w:rFonts w:asciiTheme="minorHAnsi" w:eastAsiaTheme="minorEastAsia" w:hAnsiTheme="minorHAnsi" w:cstheme="minorBidi"/>
            <w:sz w:val="21"/>
            <w:szCs w:val="22"/>
          </w:rPr>
          <w:tab/>
        </w:r>
        <w:r w:rsidR="008E6606" w:rsidRPr="008E2EA8">
          <w:rPr>
            <w:rStyle w:val="ae"/>
            <w:rFonts w:hint="eastAsia"/>
          </w:rPr>
          <w:t>一码通账户注销</w:t>
        </w:r>
        <w:r w:rsidR="008E6606">
          <w:rPr>
            <w:webHidden/>
          </w:rPr>
          <w:tab/>
        </w:r>
        <w:r w:rsidR="008E6606">
          <w:rPr>
            <w:webHidden/>
          </w:rPr>
          <w:fldChar w:fldCharType="begin"/>
        </w:r>
        <w:r w:rsidR="008E6606">
          <w:rPr>
            <w:webHidden/>
          </w:rPr>
          <w:instrText xml:space="preserve"> PAGEREF _Toc3820386 \h </w:instrText>
        </w:r>
        <w:r w:rsidR="008E6606">
          <w:rPr>
            <w:webHidden/>
          </w:rPr>
        </w:r>
        <w:r w:rsidR="008E6606">
          <w:rPr>
            <w:webHidden/>
          </w:rPr>
          <w:fldChar w:fldCharType="separate"/>
        </w:r>
        <w:r w:rsidR="008E6606">
          <w:rPr>
            <w:webHidden/>
          </w:rPr>
          <w:t>31</w:t>
        </w:r>
        <w:r w:rsidR="008E6606">
          <w:rPr>
            <w:webHidden/>
          </w:rPr>
          <w:fldChar w:fldCharType="end"/>
        </w:r>
      </w:hyperlink>
    </w:p>
    <w:p w14:paraId="363B07F0" w14:textId="77777777" w:rsidR="008E6606" w:rsidRDefault="00C20320" w:rsidP="008E6606">
      <w:pPr>
        <w:pStyle w:val="20"/>
        <w:rPr>
          <w:rFonts w:asciiTheme="minorHAnsi" w:eastAsiaTheme="minorEastAsia" w:hAnsiTheme="minorHAnsi" w:cstheme="minorBidi"/>
          <w:sz w:val="21"/>
          <w:szCs w:val="22"/>
        </w:rPr>
      </w:pPr>
      <w:hyperlink w:anchor="_Toc3820387" w:history="1">
        <w:r w:rsidR="008E6606" w:rsidRPr="008E2EA8">
          <w:rPr>
            <w:rStyle w:val="ae"/>
          </w:rPr>
          <w:t>5)</w:t>
        </w:r>
        <w:r w:rsidR="008E6606">
          <w:rPr>
            <w:rFonts w:asciiTheme="minorHAnsi" w:eastAsiaTheme="minorEastAsia" w:hAnsiTheme="minorHAnsi" w:cstheme="minorBidi"/>
            <w:sz w:val="21"/>
            <w:szCs w:val="22"/>
          </w:rPr>
          <w:tab/>
        </w:r>
        <w:r w:rsidR="008E6606" w:rsidRPr="008E2EA8">
          <w:rPr>
            <w:rStyle w:val="ae"/>
            <w:rFonts w:hint="eastAsia"/>
          </w:rPr>
          <w:t>证券账户注销</w:t>
        </w:r>
        <w:r w:rsidR="008E6606">
          <w:rPr>
            <w:webHidden/>
          </w:rPr>
          <w:tab/>
        </w:r>
        <w:r w:rsidR="008E6606">
          <w:rPr>
            <w:webHidden/>
          </w:rPr>
          <w:fldChar w:fldCharType="begin"/>
        </w:r>
        <w:r w:rsidR="008E6606">
          <w:rPr>
            <w:webHidden/>
          </w:rPr>
          <w:instrText xml:space="preserve"> PAGEREF _Toc3820387 \h </w:instrText>
        </w:r>
        <w:r w:rsidR="008E6606">
          <w:rPr>
            <w:webHidden/>
          </w:rPr>
        </w:r>
        <w:r w:rsidR="008E6606">
          <w:rPr>
            <w:webHidden/>
          </w:rPr>
          <w:fldChar w:fldCharType="separate"/>
        </w:r>
        <w:r w:rsidR="008E6606">
          <w:rPr>
            <w:webHidden/>
          </w:rPr>
          <w:t>32</w:t>
        </w:r>
        <w:r w:rsidR="008E6606">
          <w:rPr>
            <w:webHidden/>
          </w:rPr>
          <w:fldChar w:fldCharType="end"/>
        </w:r>
      </w:hyperlink>
    </w:p>
    <w:p w14:paraId="11AC4CAB" w14:textId="77777777" w:rsidR="008E6606" w:rsidRDefault="00C20320" w:rsidP="008E6606">
      <w:pPr>
        <w:pStyle w:val="20"/>
        <w:rPr>
          <w:rFonts w:asciiTheme="minorHAnsi" w:eastAsiaTheme="minorEastAsia" w:hAnsiTheme="minorHAnsi" w:cstheme="minorBidi"/>
          <w:sz w:val="21"/>
          <w:szCs w:val="22"/>
        </w:rPr>
      </w:pPr>
      <w:hyperlink w:anchor="_Toc3820388" w:history="1">
        <w:r w:rsidR="008E6606" w:rsidRPr="008E2EA8">
          <w:rPr>
            <w:rStyle w:val="ae"/>
          </w:rPr>
          <w:t>6)</w:t>
        </w:r>
        <w:r w:rsidR="008E6606">
          <w:rPr>
            <w:rFonts w:asciiTheme="minorHAnsi" w:eastAsiaTheme="minorEastAsia" w:hAnsiTheme="minorHAnsi" w:cstheme="minorBidi"/>
            <w:sz w:val="21"/>
            <w:szCs w:val="22"/>
          </w:rPr>
          <w:tab/>
        </w:r>
        <w:r w:rsidR="008E6606" w:rsidRPr="008E2EA8">
          <w:rPr>
            <w:rStyle w:val="ae"/>
            <w:rFonts w:hint="eastAsia"/>
          </w:rPr>
          <w:t>账户</w:t>
        </w:r>
        <w:r w:rsidR="008E6606" w:rsidRPr="008E2EA8">
          <w:rPr>
            <w:rStyle w:val="ae"/>
            <w:rFonts w:ascii="宋体" w:hAnsi="宋体" w:hint="eastAsia"/>
          </w:rPr>
          <w:t>注册</w:t>
        </w:r>
        <w:r w:rsidR="008E6606" w:rsidRPr="008E2EA8">
          <w:rPr>
            <w:rStyle w:val="ae"/>
            <w:rFonts w:hint="eastAsia"/>
          </w:rPr>
          <w:t>资料查询</w:t>
        </w:r>
        <w:r w:rsidR="008E6606">
          <w:rPr>
            <w:webHidden/>
          </w:rPr>
          <w:tab/>
        </w:r>
        <w:r w:rsidR="008E6606">
          <w:rPr>
            <w:webHidden/>
          </w:rPr>
          <w:fldChar w:fldCharType="begin"/>
        </w:r>
        <w:r w:rsidR="008E6606">
          <w:rPr>
            <w:webHidden/>
          </w:rPr>
          <w:instrText xml:space="preserve"> PAGEREF _Toc3820388 \h </w:instrText>
        </w:r>
        <w:r w:rsidR="008E6606">
          <w:rPr>
            <w:webHidden/>
          </w:rPr>
        </w:r>
        <w:r w:rsidR="008E6606">
          <w:rPr>
            <w:webHidden/>
          </w:rPr>
          <w:fldChar w:fldCharType="separate"/>
        </w:r>
        <w:r w:rsidR="008E6606">
          <w:rPr>
            <w:webHidden/>
          </w:rPr>
          <w:t>33</w:t>
        </w:r>
        <w:r w:rsidR="008E6606">
          <w:rPr>
            <w:webHidden/>
          </w:rPr>
          <w:fldChar w:fldCharType="end"/>
        </w:r>
      </w:hyperlink>
    </w:p>
    <w:p w14:paraId="1A0604BB" w14:textId="77777777" w:rsidR="008E6606" w:rsidRDefault="00C20320" w:rsidP="008E6606">
      <w:pPr>
        <w:pStyle w:val="20"/>
        <w:rPr>
          <w:rFonts w:asciiTheme="minorHAnsi" w:eastAsiaTheme="minorEastAsia" w:hAnsiTheme="minorHAnsi" w:cstheme="minorBidi"/>
          <w:sz w:val="21"/>
          <w:szCs w:val="22"/>
        </w:rPr>
      </w:pPr>
      <w:hyperlink w:anchor="_Toc3820389" w:history="1">
        <w:r w:rsidR="008E6606" w:rsidRPr="008E2EA8">
          <w:rPr>
            <w:rStyle w:val="ae"/>
          </w:rPr>
          <w:t>7)</w:t>
        </w:r>
        <w:r w:rsidR="008E6606">
          <w:rPr>
            <w:rFonts w:asciiTheme="minorHAnsi" w:eastAsiaTheme="minorEastAsia" w:hAnsiTheme="minorHAnsi" w:cstheme="minorBidi"/>
            <w:sz w:val="21"/>
            <w:szCs w:val="22"/>
          </w:rPr>
          <w:tab/>
        </w:r>
        <w:r w:rsidR="008E6606" w:rsidRPr="008E2EA8">
          <w:rPr>
            <w:rStyle w:val="ae"/>
            <w:rFonts w:hint="eastAsia"/>
          </w:rPr>
          <w:t>证券账户查询</w:t>
        </w:r>
        <w:r w:rsidR="008E6606">
          <w:rPr>
            <w:webHidden/>
          </w:rPr>
          <w:tab/>
        </w:r>
        <w:r w:rsidR="008E6606">
          <w:rPr>
            <w:webHidden/>
          </w:rPr>
          <w:fldChar w:fldCharType="begin"/>
        </w:r>
        <w:r w:rsidR="008E6606">
          <w:rPr>
            <w:webHidden/>
          </w:rPr>
          <w:instrText xml:space="preserve"> PAGEREF _Toc3820389 \h </w:instrText>
        </w:r>
        <w:r w:rsidR="008E6606">
          <w:rPr>
            <w:webHidden/>
          </w:rPr>
        </w:r>
        <w:r w:rsidR="008E6606">
          <w:rPr>
            <w:webHidden/>
          </w:rPr>
          <w:fldChar w:fldCharType="separate"/>
        </w:r>
        <w:r w:rsidR="008E6606">
          <w:rPr>
            <w:webHidden/>
          </w:rPr>
          <w:t>37</w:t>
        </w:r>
        <w:r w:rsidR="008E6606">
          <w:rPr>
            <w:webHidden/>
          </w:rPr>
          <w:fldChar w:fldCharType="end"/>
        </w:r>
      </w:hyperlink>
    </w:p>
    <w:p w14:paraId="73F02DC8" w14:textId="77777777" w:rsidR="008E6606" w:rsidRDefault="00C20320" w:rsidP="008E6606">
      <w:pPr>
        <w:pStyle w:val="20"/>
        <w:rPr>
          <w:rFonts w:asciiTheme="minorHAnsi" w:eastAsiaTheme="minorEastAsia" w:hAnsiTheme="minorHAnsi" w:cstheme="minorBidi"/>
          <w:sz w:val="21"/>
          <w:szCs w:val="22"/>
        </w:rPr>
      </w:pPr>
      <w:hyperlink w:anchor="_Toc3820390" w:history="1">
        <w:r w:rsidR="008E6606" w:rsidRPr="008E2EA8">
          <w:rPr>
            <w:rStyle w:val="ae"/>
          </w:rPr>
          <w:t>8)</w:t>
        </w:r>
        <w:r w:rsidR="008E6606">
          <w:rPr>
            <w:rFonts w:asciiTheme="minorHAnsi" w:eastAsiaTheme="minorEastAsia" w:hAnsiTheme="minorHAnsi" w:cstheme="minorBidi"/>
            <w:sz w:val="21"/>
            <w:szCs w:val="22"/>
          </w:rPr>
          <w:tab/>
        </w:r>
        <w:r w:rsidR="008E6606" w:rsidRPr="008E2EA8">
          <w:rPr>
            <w:rStyle w:val="ae"/>
            <w:rFonts w:hint="eastAsia"/>
          </w:rPr>
          <w:t>一码通账户查询</w:t>
        </w:r>
        <w:r w:rsidR="008E6606">
          <w:rPr>
            <w:webHidden/>
          </w:rPr>
          <w:tab/>
        </w:r>
        <w:r w:rsidR="008E6606">
          <w:rPr>
            <w:webHidden/>
          </w:rPr>
          <w:fldChar w:fldCharType="begin"/>
        </w:r>
        <w:r w:rsidR="008E6606">
          <w:rPr>
            <w:webHidden/>
          </w:rPr>
          <w:instrText xml:space="preserve"> PAGEREF _Toc3820390 \h </w:instrText>
        </w:r>
        <w:r w:rsidR="008E6606">
          <w:rPr>
            <w:webHidden/>
          </w:rPr>
        </w:r>
        <w:r w:rsidR="008E6606">
          <w:rPr>
            <w:webHidden/>
          </w:rPr>
          <w:fldChar w:fldCharType="separate"/>
        </w:r>
        <w:r w:rsidR="008E6606">
          <w:rPr>
            <w:webHidden/>
          </w:rPr>
          <w:t>39</w:t>
        </w:r>
        <w:r w:rsidR="008E6606">
          <w:rPr>
            <w:webHidden/>
          </w:rPr>
          <w:fldChar w:fldCharType="end"/>
        </w:r>
      </w:hyperlink>
    </w:p>
    <w:p w14:paraId="6019462B" w14:textId="77777777" w:rsidR="008E6606" w:rsidRDefault="00C20320" w:rsidP="008E6606">
      <w:pPr>
        <w:pStyle w:val="20"/>
        <w:rPr>
          <w:rFonts w:asciiTheme="minorHAnsi" w:eastAsiaTheme="minorEastAsia" w:hAnsiTheme="minorHAnsi" w:cstheme="minorBidi"/>
          <w:sz w:val="21"/>
          <w:szCs w:val="22"/>
        </w:rPr>
      </w:pPr>
      <w:hyperlink w:anchor="_Toc3820391" w:history="1">
        <w:r w:rsidR="008E6606" w:rsidRPr="008E2EA8">
          <w:rPr>
            <w:rStyle w:val="ae"/>
          </w:rPr>
          <w:t>9)</w:t>
        </w:r>
        <w:r w:rsidR="008E6606">
          <w:rPr>
            <w:rFonts w:asciiTheme="minorHAnsi" w:eastAsiaTheme="minorEastAsia" w:hAnsiTheme="minorHAnsi" w:cstheme="minorBidi"/>
            <w:sz w:val="21"/>
            <w:szCs w:val="22"/>
          </w:rPr>
          <w:tab/>
        </w:r>
        <w:r w:rsidR="008E6606" w:rsidRPr="008E2EA8">
          <w:rPr>
            <w:rStyle w:val="ae"/>
            <w:rFonts w:hint="eastAsia"/>
          </w:rPr>
          <w:t>首次交易日期查询</w:t>
        </w:r>
        <w:r w:rsidR="008E6606">
          <w:rPr>
            <w:webHidden/>
          </w:rPr>
          <w:tab/>
        </w:r>
        <w:r w:rsidR="008E6606">
          <w:rPr>
            <w:webHidden/>
          </w:rPr>
          <w:fldChar w:fldCharType="begin"/>
        </w:r>
        <w:r w:rsidR="008E6606">
          <w:rPr>
            <w:webHidden/>
          </w:rPr>
          <w:instrText xml:space="preserve"> PAGEREF _Toc3820391 \h </w:instrText>
        </w:r>
        <w:r w:rsidR="008E6606">
          <w:rPr>
            <w:webHidden/>
          </w:rPr>
        </w:r>
        <w:r w:rsidR="008E6606">
          <w:rPr>
            <w:webHidden/>
          </w:rPr>
          <w:fldChar w:fldCharType="separate"/>
        </w:r>
        <w:r w:rsidR="008E6606">
          <w:rPr>
            <w:webHidden/>
          </w:rPr>
          <w:t>41</w:t>
        </w:r>
        <w:r w:rsidR="008E6606">
          <w:rPr>
            <w:webHidden/>
          </w:rPr>
          <w:fldChar w:fldCharType="end"/>
        </w:r>
      </w:hyperlink>
    </w:p>
    <w:p w14:paraId="44A5CAD8" w14:textId="77777777" w:rsidR="008E6606" w:rsidRDefault="00C20320" w:rsidP="008E6606">
      <w:pPr>
        <w:pStyle w:val="20"/>
        <w:rPr>
          <w:rFonts w:asciiTheme="minorHAnsi" w:eastAsiaTheme="minorEastAsia" w:hAnsiTheme="minorHAnsi" w:cstheme="minorBidi"/>
          <w:sz w:val="21"/>
          <w:szCs w:val="22"/>
        </w:rPr>
      </w:pPr>
      <w:hyperlink w:anchor="_Toc3820392" w:history="1">
        <w:r w:rsidR="008E6606" w:rsidRPr="008E2EA8">
          <w:rPr>
            <w:rStyle w:val="ae"/>
          </w:rPr>
          <w:t>10)</w:t>
        </w:r>
        <w:r w:rsidR="008E6606">
          <w:rPr>
            <w:rFonts w:asciiTheme="minorHAnsi" w:eastAsiaTheme="minorEastAsia" w:hAnsiTheme="minorHAnsi" w:cstheme="minorBidi"/>
            <w:sz w:val="21"/>
            <w:szCs w:val="22"/>
          </w:rPr>
          <w:tab/>
        </w:r>
        <w:r w:rsidR="008E6606" w:rsidRPr="008E2EA8">
          <w:rPr>
            <w:rStyle w:val="ae"/>
            <w:rFonts w:hint="eastAsia"/>
          </w:rPr>
          <w:t>账户资料核对</w:t>
        </w:r>
        <w:r w:rsidR="008E6606">
          <w:rPr>
            <w:webHidden/>
          </w:rPr>
          <w:tab/>
        </w:r>
        <w:r w:rsidR="008E6606">
          <w:rPr>
            <w:webHidden/>
          </w:rPr>
          <w:fldChar w:fldCharType="begin"/>
        </w:r>
        <w:r w:rsidR="008E6606">
          <w:rPr>
            <w:webHidden/>
          </w:rPr>
          <w:instrText xml:space="preserve"> PAGEREF _Toc3820392 \h </w:instrText>
        </w:r>
        <w:r w:rsidR="008E6606">
          <w:rPr>
            <w:webHidden/>
          </w:rPr>
        </w:r>
        <w:r w:rsidR="008E6606">
          <w:rPr>
            <w:webHidden/>
          </w:rPr>
          <w:fldChar w:fldCharType="separate"/>
        </w:r>
        <w:r w:rsidR="008E6606">
          <w:rPr>
            <w:webHidden/>
          </w:rPr>
          <w:t>43</w:t>
        </w:r>
        <w:r w:rsidR="008E6606">
          <w:rPr>
            <w:webHidden/>
          </w:rPr>
          <w:fldChar w:fldCharType="end"/>
        </w:r>
      </w:hyperlink>
    </w:p>
    <w:p w14:paraId="2763978A" w14:textId="77777777" w:rsidR="008E6606" w:rsidRDefault="00C20320" w:rsidP="008E6606">
      <w:pPr>
        <w:pStyle w:val="20"/>
        <w:rPr>
          <w:rFonts w:asciiTheme="minorHAnsi" w:eastAsiaTheme="minorEastAsia" w:hAnsiTheme="minorHAnsi" w:cstheme="minorBidi"/>
          <w:sz w:val="21"/>
          <w:szCs w:val="22"/>
        </w:rPr>
      </w:pPr>
      <w:hyperlink w:anchor="_Toc3820393" w:history="1">
        <w:r w:rsidR="008E6606" w:rsidRPr="008E2EA8">
          <w:rPr>
            <w:rStyle w:val="ae"/>
          </w:rPr>
          <w:t>11)</w:t>
        </w:r>
        <w:r w:rsidR="008E6606">
          <w:rPr>
            <w:rFonts w:asciiTheme="minorHAnsi" w:eastAsiaTheme="minorEastAsia" w:hAnsiTheme="minorHAnsi" w:cstheme="minorBidi"/>
            <w:sz w:val="21"/>
            <w:szCs w:val="22"/>
          </w:rPr>
          <w:tab/>
        </w:r>
        <w:r w:rsidR="008E6606" w:rsidRPr="008E2EA8">
          <w:rPr>
            <w:rStyle w:val="ae"/>
            <w:rFonts w:hint="eastAsia"/>
          </w:rPr>
          <w:t>证券账户使用信息维护</w:t>
        </w:r>
        <w:r w:rsidR="008E6606">
          <w:rPr>
            <w:webHidden/>
          </w:rPr>
          <w:tab/>
        </w:r>
        <w:r w:rsidR="008E6606">
          <w:rPr>
            <w:webHidden/>
          </w:rPr>
          <w:fldChar w:fldCharType="begin"/>
        </w:r>
        <w:r w:rsidR="008E6606">
          <w:rPr>
            <w:webHidden/>
          </w:rPr>
          <w:instrText xml:space="preserve"> PAGEREF _Toc3820393 \h </w:instrText>
        </w:r>
        <w:r w:rsidR="008E6606">
          <w:rPr>
            <w:webHidden/>
          </w:rPr>
        </w:r>
        <w:r w:rsidR="008E6606">
          <w:rPr>
            <w:webHidden/>
          </w:rPr>
          <w:fldChar w:fldCharType="separate"/>
        </w:r>
        <w:r w:rsidR="008E6606">
          <w:rPr>
            <w:webHidden/>
          </w:rPr>
          <w:t>44</w:t>
        </w:r>
        <w:r w:rsidR="008E6606">
          <w:rPr>
            <w:webHidden/>
          </w:rPr>
          <w:fldChar w:fldCharType="end"/>
        </w:r>
      </w:hyperlink>
    </w:p>
    <w:p w14:paraId="32B93F28" w14:textId="77777777" w:rsidR="008E6606" w:rsidRDefault="00C20320" w:rsidP="008E6606">
      <w:pPr>
        <w:pStyle w:val="20"/>
        <w:rPr>
          <w:rFonts w:asciiTheme="minorHAnsi" w:eastAsiaTheme="minorEastAsia" w:hAnsiTheme="minorHAnsi" w:cstheme="minorBidi"/>
          <w:sz w:val="21"/>
          <w:szCs w:val="22"/>
        </w:rPr>
      </w:pPr>
      <w:hyperlink w:anchor="_Toc3820394" w:history="1">
        <w:r w:rsidR="008E6606" w:rsidRPr="008E2EA8">
          <w:rPr>
            <w:rStyle w:val="ae"/>
          </w:rPr>
          <w:t>12)</w:t>
        </w:r>
        <w:r w:rsidR="008E6606">
          <w:rPr>
            <w:rFonts w:asciiTheme="minorHAnsi" w:eastAsiaTheme="minorEastAsia" w:hAnsiTheme="minorHAnsi" w:cstheme="minorBidi"/>
            <w:sz w:val="21"/>
            <w:szCs w:val="22"/>
          </w:rPr>
          <w:tab/>
        </w:r>
        <w:r w:rsidR="008E6606" w:rsidRPr="008E2EA8">
          <w:rPr>
            <w:rStyle w:val="ae"/>
            <w:rFonts w:hint="eastAsia"/>
          </w:rPr>
          <w:t>合伙人信息维护</w:t>
        </w:r>
        <w:r w:rsidR="008E6606">
          <w:rPr>
            <w:webHidden/>
          </w:rPr>
          <w:tab/>
        </w:r>
        <w:r w:rsidR="008E6606">
          <w:rPr>
            <w:webHidden/>
          </w:rPr>
          <w:fldChar w:fldCharType="begin"/>
        </w:r>
        <w:r w:rsidR="008E6606">
          <w:rPr>
            <w:webHidden/>
          </w:rPr>
          <w:instrText xml:space="preserve"> PAGEREF _Toc3820394 \h </w:instrText>
        </w:r>
        <w:r w:rsidR="008E6606">
          <w:rPr>
            <w:webHidden/>
          </w:rPr>
        </w:r>
        <w:r w:rsidR="008E6606">
          <w:rPr>
            <w:webHidden/>
          </w:rPr>
          <w:fldChar w:fldCharType="separate"/>
        </w:r>
        <w:r w:rsidR="008E6606">
          <w:rPr>
            <w:webHidden/>
          </w:rPr>
          <w:t>46</w:t>
        </w:r>
        <w:r w:rsidR="008E6606">
          <w:rPr>
            <w:webHidden/>
          </w:rPr>
          <w:fldChar w:fldCharType="end"/>
        </w:r>
      </w:hyperlink>
    </w:p>
    <w:p w14:paraId="07B8B9F3" w14:textId="77777777" w:rsidR="008E6606" w:rsidRDefault="00C20320" w:rsidP="008E6606">
      <w:pPr>
        <w:pStyle w:val="20"/>
        <w:rPr>
          <w:rFonts w:asciiTheme="minorHAnsi" w:eastAsiaTheme="minorEastAsia" w:hAnsiTheme="minorHAnsi" w:cstheme="minorBidi"/>
          <w:sz w:val="21"/>
          <w:szCs w:val="22"/>
        </w:rPr>
      </w:pPr>
      <w:hyperlink w:anchor="_Toc3820395" w:history="1">
        <w:r w:rsidR="008E6606" w:rsidRPr="008E2EA8">
          <w:rPr>
            <w:rStyle w:val="ae"/>
          </w:rPr>
          <w:t>13)</w:t>
        </w:r>
        <w:r w:rsidR="008E6606">
          <w:rPr>
            <w:rFonts w:asciiTheme="minorHAnsi" w:eastAsiaTheme="minorEastAsia" w:hAnsiTheme="minorHAnsi" w:cstheme="minorBidi"/>
            <w:sz w:val="21"/>
            <w:szCs w:val="22"/>
          </w:rPr>
          <w:tab/>
        </w:r>
        <w:r w:rsidR="008E6606" w:rsidRPr="008E2EA8">
          <w:rPr>
            <w:rStyle w:val="ae"/>
            <w:rFonts w:hint="eastAsia"/>
          </w:rPr>
          <w:t>适当性管理信息维护</w:t>
        </w:r>
        <w:r w:rsidR="008E6606">
          <w:rPr>
            <w:webHidden/>
          </w:rPr>
          <w:tab/>
        </w:r>
        <w:r w:rsidR="008E6606">
          <w:rPr>
            <w:webHidden/>
          </w:rPr>
          <w:fldChar w:fldCharType="begin"/>
        </w:r>
        <w:r w:rsidR="008E6606">
          <w:rPr>
            <w:webHidden/>
          </w:rPr>
          <w:instrText xml:space="preserve"> PAGEREF _Toc3820395 \h </w:instrText>
        </w:r>
        <w:r w:rsidR="008E6606">
          <w:rPr>
            <w:webHidden/>
          </w:rPr>
        </w:r>
        <w:r w:rsidR="008E6606">
          <w:rPr>
            <w:webHidden/>
          </w:rPr>
          <w:fldChar w:fldCharType="separate"/>
        </w:r>
        <w:r w:rsidR="008E6606">
          <w:rPr>
            <w:webHidden/>
          </w:rPr>
          <w:t>48</w:t>
        </w:r>
        <w:r w:rsidR="008E6606">
          <w:rPr>
            <w:webHidden/>
          </w:rPr>
          <w:fldChar w:fldCharType="end"/>
        </w:r>
      </w:hyperlink>
    </w:p>
    <w:p w14:paraId="54C25FA4" w14:textId="77777777" w:rsidR="008E6606" w:rsidRDefault="00C20320" w:rsidP="008E6606">
      <w:pPr>
        <w:pStyle w:val="20"/>
        <w:rPr>
          <w:rFonts w:asciiTheme="minorHAnsi" w:eastAsiaTheme="minorEastAsia" w:hAnsiTheme="minorHAnsi" w:cstheme="minorBidi"/>
          <w:sz w:val="21"/>
          <w:szCs w:val="22"/>
        </w:rPr>
      </w:pPr>
      <w:hyperlink w:anchor="_Toc3820396" w:history="1">
        <w:r w:rsidR="008E6606" w:rsidRPr="008E2EA8">
          <w:rPr>
            <w:rStyle w:val="ae"/>
          </w:rPr>
          <w:t>14)</w:t>
        </w:r>
        <w:r w:rsidR="008E6606">
          <w:rPr>
            <w:rFonts w:asciiTheme="minorHAnsi" w:eastAsiaTheme="minorEastAsia" w:hAnsiTheme="minorHAnsi" w:cstheme="minorBidi"/>
            <w:sz w:val="21"/>
            <w:szCs w:val="22"/>
          </w:rPr>
          <w:tab/>
        </w:r>
        <w:r w:rsidR="008E6606" w:rsidRPr="008E2EA8">
          <w:rPr>
            <w:rStyle w:val="ae"/>
            <w:rFonts w:hint="eastAsia"/>
          </w:rPr>
          <w:t>信息批量查询申请（未启用）</w:t>
        </w:r>
        <w:r w:rsidR="008E6606">
          <w:rPr>
            <w:webHidden/>
          </w:rPr>
          <w:tab/>
        </w:r>
        <w:r w:rsidR="008E6606">
          <w:rPr>
            <w:webHidden/>
          </w:rPr>
          <w:fldChar w:fldCharType="begin"/>
        </w:r>
        <w:r w:rsidR="008E6606">
          <w:rPr>
            <w:webHidden/>
          </w:rPr>
          <w:instrText xml:space="preserve"> PAGEREF _Toc3820396 \h </w:instrText>
        </w:r>
        <w:r w:rsidR="008E6606">
          <w:rPr>
            <w:webHidden/>
          </w:rPr>
        </w:r>
        <w:r w:rsidR="008E6606">
          <w:rPr>
            <w:webHidden/>
          </w:rPr>
          <w:fldChar w:fldCharType="separate"/>
        </w:r>
        <w:r w:rsidR="008E6606">
          <w:rPr>
            <w:webHidden/>
          </w:rPr>
          <w:t>50</w:t>
        </w:r>
        <w:r w:rsidR="008E6606">
          <w:rPr>
            <w:webHidden/>
          </w:rPr>
          <w:fldChar w:fldCharType="end"/>
        </w:r>
      </w:hyperlink>
    </w:p>
    <w:p w14:paraId="3FDBF18B" w14:textId="77777777" w:rsidR="008E6606" w:rsidRDefault="00C20320" w:rsidP="008E6606">
      <w:pPr>
        <w:pStyle w:val="20"/>
        <w:rPr>
          <w:rFonts w:asciiTheme="minorHAnsi" w:eastAsiaTheme="minorEastAsia" w:hAnsiTheme="minorHAnsi" w:cstheme="minorBidi"/>
          <w:sz w:val="21"/>
          <w:szCs w:val="22"/>
        </w:rPr>
      </w:pPr>
      <w:hyperlink w:anchor="_Toc3820397" w:history="1">
        <w:r w:rsidR="008E6606" w:rsidRPr="008E2EA8">
          <w:rPr>
            <w:rStyle w:val="ae"/>
          </w:rPr>
          <w:t>15)</w:t>
        </w:r>
        <w:r w:rsidR="008E6606">
          <w:rPr>
            <w:rFonts w:asciiTheme="minorHAnsi" w:eastAsiaTheme="minorEastAsia" w:hAnsiTheme="minorHAnsi" w:cstheme="minorBidi"/>
            <w:sz w:val="21"/>
            <w:szCs w:val="22"/>
          </w:rPr>
          <w:tab/>
        </w:r>
        <w:r w:rsidR="008E6606" w:rsidRPr="008E2EA8">
          <w:rPr>
            <w:rStyle w:val="ae"/>
            <w:rFonts w:hint="eastAsia"/>
          </w:rPr>
          <w:t>客户关键信息修改历史查询</w:t>
        </w:r>
        <w:r w:rsidR="008E6606">
          <w:rPr>
            <w:webHidden/>
          </w:rPr>
          <w:tab/>
        </w:r>
        <w:r w:rsidR="008E6606">
          <w:rPr>
            <w:webHidden/>
          </w:rPr>
          <w:fldChar w:fldCharType="begin"/>
        </w:r>
        <w:r w:rsidR="008E6606">
          <w:rPr>
            <w:webHidden/>
          </w:rPr>
          <w:instrText xml:space="preserve"> PAGEREF _Toc3820397 \h </w:instrText>
        </w:r>
        <w:r w:rsidR="008E6606">
          <w:rPr>
            <w:webHidden/>
          </w:rPr>
        </w:r>
        <w:r w:rsidR="008E6606">
          <w:rPr>
            <w:webHidden/>
          </w:rPr>
          <w:fldChar w:fldCharType="separate"/>
        </w:r>
        <w:r w:rsidR="008E6606">
          <w:rPr>
            <w:webHidden/>
          </w:rPr>
          <w:t>51</w:t>
        </w:r>
        <w:r w:rsidR="008E6606">
          <w:rPr>
            <w:webHidden/>
          </w:rPr>
          <w:fldChar w:fldCharType="end"/>
        </w:r>
      </w:hyperlink>
    </w:p>
    <w:p w14:paraId="73CE289A" w14:textId="77777777" w:rsidR="008E6606" w:rsidRDefault="00C20320" w:rsidP="008E6606">
      <w:pPr>
        <w:pStyle w:val="20"/>
        <w:rPr>
          <w:rFonts w:asciiTheme="minorHAnsi" w:eastAsiaTheme="minorEastAsia" w:hAnsiTheme="minorHAnsi" w:cstheme="minorBidi"/>
          <w:sz w:val="21"/>
          <w:szCs w:val="22"/>
        </w:rPr>
      </w:pPr>
      <w:hyperlink w:anchor="_Toc3820398" w:history="1">
        <w:r w:rsidR="008E6606" w:rsidRPr="008E2EA8">
          <w:rPr>
            <w:rStyle w:val="ae"/>
          </w:rPr>
          <w:t>16)</w:t>
        </w:r>
        <w:r w:rsidR="008E6606">
          <w:rPr>
            <w:rFonts w:asciiTheme="minorHAnsi" w:eastAsiaTheme="minorEastAsia" w:hAnsiTheme="minorHAnsi" w:cstheme="minorBidi"/>
            <w:sz w:val="21"/>
            <w:szCs w:val="22"/>
          </w:rPr>
          <w:tab/>
        </w:r>
        <w:r w:rsidR="008E6606" w:rsidRPr="008E2EA8">
          <w:rPr>
            <w:rStyle w:val="ae"/>
            <w:rFonts w:hint="eastAsia"/>
          </w:rPr>
          <w:t>休眠账户激活</w:t>
        </w:r>
        <w:r w:rsidR="008E6606">
          <w:rPr>
            <w:webHidden/>
          </w:rPr>
          <w:tab/>
        </w:r>
        <w:r w:rsidR="008E6606">
          <w:rPr>
            <w:webHidden/>
          </w:rPr>
          <w:fldChar w:fldCharType="begin"/>
        </w:r>
        <w:r w:rsidR="008E6606">
          <w:rPr>
            <w:webHidden/>
          </w:rPr>
          <w:instrText xml:space="preserve"> PAGEREF _Toc3820398 \h </w:instrText>
        </w:r>
        <w:r w:rsidR="008E6606">
          <w:rPr>
            <w:webHidden/>
          </w:rPr>
        </w:r>
        <w:r w:rsidR="008E6606">
          <w:rPr>
            <w:webHidden/>
          </w:rPr>
          <w:fldChar w:fldCharType="separate"/>
        </w:r>
        <w:r w:rsidR="008E6606">
          <w:rPr>
            <w:webHidden/>
          </w:rPr>
          <w:t>53</w:t>
        </w:r>
        <w:r w:rsidR="008E6606">
          <w:rPr>
            <w:webHidden/>
          </w:rPr>
          <w:fldChar w:fldCharType="end"/>
        </w:r>
      </w:hyperlink>
    </w:p>
    <w:p w14:paraId="46F8843F" w14:textId="77777777" w:rsidR="008E6606" w:rsidRDefault="00C20320" w:rsidP="008E6606">
      <w:pPr>
        <w:pStyle w:val="20"/>
        <w:rPr>
          <w:rFonts w:asciiTheme="minorHAnsi" w:eastAsiaTheme="minorEastAsia" w:hAnsiTheme="minorHAnsi" w:cstheme="minorBidi"/>
          <w:sz w:val="21"/>
          <w:szCs w:val="22"/>
        </w:rPr>
      </w:pPr>
      <w:hyperlink w:anchor="_Toc3820399" w:history="1">
        <w:r w:rsidR="008E6606" w:rsidRPr="008E2EA8">
          <w:rPr>
            <w:rStyle w:val="ae"/>
          </w:rPr>
          <w:t>17)</w:t>
        </w:r>
        <w:r w:rsidR="008E6606">
          <w:rPr>
            <w:rFonts w:asciiTheme="minorHAnsi" w:eastAsiaTheme="minorEastAsia" w:hAnsiTheme="minorHAnsi" w:cstheme="minorBidi"/>
            <w:sz w:val="21"/>
            <w:szCs w:val="22"/>
          </w:rPr>
          <w:tab/>
        </w:r>
        <w:r w:rsidR="008E6606" w:rsidRPr="008E2EA8">
          <w:rPr>
            <w:rStyle w:val="ae"/>
            <w:rFonts w:hint="eastAsia"/>
          </w:rPr>
          <w:t>不合格账户解除限制</w:t>
        </w:r>
        <w:r w:rsidR="008E6606">
          <w:rPr>
            <w:webHidden/>
          </w:rPr>
          <w:tab/>
        </w:r>
        <w:r w:rsidR="008E6606">
          <w:rPr>
            <w:webHidden/>
          </w:rPr>
          <w:fldChar w:fldCharType="begin"/>
        </w:r>
        <w:r w:rsidR="008E6606">
          <w:rPr>
            <w:webHidden/>
          </w:rPr>
          <w:instrText xml:space="preserve"> PAGEREF _Toc3820399 \h </w:instrText>
        </w:r>
        <w:r w:rsidR="008E6606">
          <w:rPr>
            <w:webHidden/>
          </w:rPr>
        </w:r>
        <w:r w:rsidR="008E6606">
          <w:rPr>
            <w:webHidden/>
          </w:rPr>
          <w:fldChar w:fldCharType="separate"/>
        </w:r>
        <w:r w:rsidR="008E6606">
          <w:rPr>
            <w:webHidden/>
          </w:rPr>
          <w:t>54</w:t>
        </w:r>
        <w:r w:rsidR="008E6606">
          <w:rPr>
            <w:webHidden/>
          </w:rPr>
          <w:fldChar w:fldCharType="end"/>
        </w:r>
      </w:hyperlink>
    </w:p>
    <w:p w14:paraId="46F638BB" w14:textId="77777777" w:rsidR="008E6606" w:rsidRDefault="00C20320" w:rsidP="008E6606">
      <w:pPr>
        <w:pStyle w:val="20"/>
        <w:rPr>
          <w:rFonts w:asciiTheme="minorHAnsi" w:eastAsiaTheme="minorEastAsia" w:hAnsiTheme="minorHAnsi" w:cstheme="minorBidi"/>
          <w:sz w:val="21"/>
          <w:szCs w:val="22"/>
        </w:rPr>
      </w:pPr>
      <w:hyperlink w:anchor="_Toc3820400" w:history="1">
        <w:r w:rsidR="008E6606" w:rsidRPr="008E2EA8">
          <w:rPr>
            <w:rStyle w:val="ae"/>
          </w:rPr>
          <w:t>18)</w:t>
        </w:r>
        <w:r w:rsidR="008E6606">
          <w:rPr>
            <w:rFonts w:asciiTheme="minorHAnsi" w:eastAsiaTheme="minorEastAsia" w:hAnsiTheme="minorHAnsi" w:cstheme="minorBidi"/>
            <w:sz w:val="21"/>
            <w:szCs w:val="22"/>
          </w:rPr>
          <w:tab/>
        </w:r>
        <w:r w:rsidR="008E6606" w:rsidRPr="008E2EA8">
          <w:rPr>
            <w:rStyle w:val="ae"/>
            <w:rFonts w:ascii="宋体" w:hAnsi="宋体" w:hint="eastAsia"/>
          </w:rPr>
          <w:t>证券账户关联关系维护</w:t>
        </w:r>
        <w:r w:rsidR="008E6606">
          <w:rPr>
            <w:webHidden/>
          </w:rPr>
          <w:tab/>
        </w:r>
        <w:r w:rsidR="008E6606">
          <w:rPr>
            <w:webHidden/>
          </w:rPr>
          <w:fldChar w:fldCharType="begin"/>
        </w:r>
        <w:r w:rsidR="008E6606">
          <w:rPr>
            <w:webHidden/>
          </w:rPr>
          <w:instrText xml:space="preserve"> PAGEREF _Toc3820400 \h </w:instrText>
        </w:r>
        <w:r w:rsidR="008E6606">
          <w:rPr>
            <w:webHidden/>
          </w:rPr>
        </w:r>
        <w:r w:rsidR="008E6606">
          <w:rPr>
            <w:webHidden/>
          </w:rPr>
          <w:fldChar w:fldCharType="separate"/>
        </w:r>
        <w:r w:rsidR="008E6606">
          <w:rPr>
            <w:webHidden/>
          </w:rPr>
          <w:t>56</w:t>
        </w:r>
        <w:r w:rsidR="008E6606">
          <w:rPr>
            <w:webHidden/>
          </w:rPr>
          <w:fldChar w:fldCharType="end"/>
        </w:r>
      </w:hyperlink>
    </w:p>
    <w:p w14:paraId="6EEB4196" w14:textId="77777777" w:rsidR="008E6606" w:rsidRDefault="00C20320" w:rsidP="008E6606">
      <w:pPr>
        <w:pStyle w:val="20"/>
        <w:rPr>
          <w:rFonts w:asciiTheme="minorHAnsi" w:eastAsiaTheme="minorEastAsia" w:hAnsiTheme="minorHAnsi" w:cstheme="minorBidi"/>
          <w:sz w:val="21"/>
          <w:szCs w:val="22"/>
        </w:rPr>
      </w:pPr>
      <w:hyperlink w:anchor="_Toc3820401" w:history="1">
        <w:r w:rsidR="008E6606" w:rsidRPr="008E2EA8">
          <w:rPr>
            <w:rStyle w:val="ae"/>
          </w:rPr>
          <w:t>19)</w:t>
        </w:r>
        <w:r w:rsidR="008E6606">
          <w:rPr>
            <w:rFonts w:asciiTheme="minorHAnsi" w:eastAsiaTheme="minorEastAsia" w:hAnsiTheme="minorHAnsi" w:cstheme="minorBidi"/>
            <w:sz w:val="21"/>
            <w:szCs w:val="22"/>
          </w:rPr>
          <w:tab/>
        </w:r>
        <w:r w:rsidR="008E6606" w:rsidRPr="008E2EA8">
          <w:rPr>
            <w:rStyle w:val="ae"/>
            <w:rFonts w:hint="eastAsia"/>
          </w:rPr>
          <w:t>证券账户解除挂失</w:t>
        </w:r>
        <w:r w:rsidR="008E6606">
          <w:rPr>
            <w:webHidden/>
          </w:rPr>
          <w:tab/>
        </w:r>
        <w:r w:rsidR="008E6606">
          <w:rPr>
            <w:webHidden/>
          </w:rPr>
          <w:fldChar w:fldCharType="begin"/>
        </w:r>
        <w:r w:rsidR="008E6606">
          <w:rPr>
            <w:webHidden/>
          </w:rPr>
          <w:instrText xml:space="preserve"> PAGEREF _Toc3820401 \h </w:instrText>
        </w:r>
        <w:r w:rsidR="008E6606">
          <w:rPr>
            <w:webHidden/>
          </w:rPr>
        </w:r>
        <w:r w:rsidR="008E6606">
          <w:rPr>
            <w:webHidden/>
          </w:rPr>
          <w:fldChar w:fldCharType="separate"/>
        </w:r>
        <w:r w:rsidR="008E6606">
          <w:rPr>
            <w:webHidden/>
          </w:rPr>
          <w:t>57</w:t>
        </w:r>
        <w:r w:rsidR="008E6606">
          <w:rPr>
            <w:webHidden/>
          </w:rPr>
          <w:fldChar w:fldCharType="end"/>
        </w:r>
      </w:hyperlink>
    </w:p>
    <w:p w14:paraId="524007A9" w14:textId="77777777" w:rsidR="008E6606" w:rsidRDefault="00C20320" w:rsidP="008E6606">
      <w:pPr>
        <w:pStyle w:val="20"/>
        <w:rPr>
          <w:rFonts w:asciiTheme="minorHAnsi" w:eastAsiaTheme="minorEastAsia" w:hAnsiTheme="minorHAnsi" w:cstheme="minorBidi"/>
          <w:sz w:val="21"/>
          <w:szCs w:val="22"/>
        </w:rPr>
      </w:pPr>
      <w:hyperlink w:anchor="_Toc3820402" w:history="1">
        <w:r w:rsidR="008E6606" w:rsidRPr="008E2EA8">
          <w:rPr>
            <w:rStyle w:val="ae"/>
          </w:rPr>
          <w:t>20)</w:t>
        </w:r>
        <w:r w:rsidR="008E6606">
          <w:rPr>
            <w:rFonts w:asciiTheme="minorHAnsi" w:eastAsiaTheme="minorEastAsia" w:hAnsiTheme="minorHAnsi" w:cstheme="minorBidi"/>
            <w:sz w:val="21"/>
            <w:szCs w:val="22"/>
          </w:rPr>
          <w:tab/>
        </w:r>
        <w:r w:rsidR="008E6606" w:rsidRPr="008E2EA8">
          <w:rPr>
            <w:rStyle w:val="ae"/>
            <w:rFonts w:hint="eastAsia"/>
          </w:rPr>
          <w:t>存量账户关联关系报送信息查询</w:t>
        </w:r>
        <w:r w:rsidR="008E6606">
          <w:rPr>
            <w:webHidden/>
          </w:rPr>
          <w:tab/>
        </w:r>
        <w:r w:rsidR="008E6606">
          <w:rPr>
            <w:webHidden/>
          </w:rPr>
          <w:fldChar w:fldCharType="begin"/>
        </w:r>
        <w:r w:rsidR="008E6606">
          <w:rPr>
            <w:webHidden/>
          </w:rPr>
          <w:instrText xml:space="preserve"> PAGEREF _Toc3820402 \h </w:instrText>
        </w:r>
        <w:r w:rsidR="008E6606">
          <w:rPr>
            <w:webHidden/>
          </w:rPr>
        </w:r>
        <w:r w:rsidR="008E6606">
          <w:rPr>
            <w:webHidden/>
          </w:rPr>
          <w:fldChar w:fldCharType="separate"/>
        </w:r>
        <w:r w:rsidR="008E6606">
          <w:rPr>
            <w:webHidden/>
          </w:rPr>
          <w:t>59</w:t>
        </w:r>
        <w:r w:rsidR="008E6606">
          <w:rPr>
            <w:webHidden/>
          </w:rPr>
          <w:fldChar w:fldCharType="end"/>
        </w:r>
      </w:hyperlink>
    </w:p>
    <w:p w14:paraId="7D72B515" w14:textId="77777777" w:rsidR="008E6606" w:rsidRDefault="00C20320" w:rsidP="008E6606">
      <w:pPr>
        <w:pStyle w:val="20"/>
        <w:rPr>
          <w:rFonts w:asciiTheme="minorHAnsi" w:eastAsiaTheme="minorEastAsia" w:hAnsiTheme="minorHAnsi" w:cstheme="minorBidi"/>
          <w:sz w:val="21"/>
          <w:szCs w:val="22"/>
        </w:rPr>
      </w:pPr>
      <w:hyperlink w:anchor="_Toc3820403" w:history="1">
        <w:r w:rsidR="008E6606" w:rsidRPr="008E2EA8">
          <w:rPr>
            <w:rStyle w:val="ae"/>
          </w:rPr>
          <w:t>21)</w:t>
        </w:r>
        <w:r w:rsidR="008E6606">
          <w:rPr>
            <w:rFonts w:asciiTheme="minorHAnsi" w:eastAsiaTheme="minorEastAsia" w:hAnsiTheme="minorHAnsi" w:cstheme="minorBidi"/>
            <w:sz w:val="21"/>
            <w:szCs w:val="22"/>
          </w:rPr>
          <w:tab/>
        </w:r>
        <w:r w:rsidR="008E6606" w:rsidRPr="008E2EA8">
          <w:rPr>
            <w:rStyle w:val="ae"/>
            <w:rFonts w:hint="eastAsia"/>
          </w:rPr>
          <w:t>账户资料核对（中金所使用）</w:t>
        </w:r>
        <w:r w:rsidR="008E6606">
          <w:rPr>
            <w:webHidden/>
          </w:rPr>
          <w:tab/>
        </w:r>
        <w:r w:rsidR="008E6606">
          <w:rPr>
            <w:webHidden/>
          </w:rPr>
          <w:fldChar w:fldCharType="begin"/>
        </w:r>
        <w:r w:rsidR="008E6606">
          <w:rPr>
            <w:webHidden/>
          </w:rPr>
          <w:instrText xml:space="preserve"> PAGEREF _Toc3820403 \h </w:instrText>
        </w:r>
        <w:r w:rsidR="008E6606">
          <w:rPr>
            <w:webHidden/>
          </w:rPr>
        </w:r>
        <w:r w:rsidR="008E6606">
          <w:rPr>
            <w:webHidden/>
          </w:rPr>
          <w:fldChar w:fldCharType="separate"/>
        </w:r>
        <w:r w:rsidR="008E6606">
          <w:rPr>
            <w:webHidden/>
          </w:rPr>
          <w:t>60</w:t>
        </w:r>
        <w:r w:rsidR="008E6606">
          <w:rPr>
            <w:webHidden/>
          </w:rPr>
          <w:fldChar w:fldCharType="end"/>
        </w:r>
      </w:hyperlink>
    </w:p>
    <w:p w14:paraId="3499ECE7" w14:textId="77777777" w:rsidR="008E6606" w:rsidRDefault="00C20320" w:rsidP="008E6606">
      <w:pPr>
        <w:pStyle w:val="20"/>
        <w:rPr>
          <w:rFonts w:asciiTheme="minorHAnsi" w:eastAsiaTheme="minorEastAsia" w:hAnsiTheme="minorHAnsi" w:cstheme="minorBidi"/>
          <w:sz w:val="21"/>
          <w:szCs w:val="22"/>
        </w:rPr>
      </w:pPr>
      <w:hyperlink w:anchor="_Toc3820404" w:history="1">
        <w:r w:rsidR="008E6606" w:rsidRPr="008E2EA8">
          <w:rPr>
            <w:rStyle w:val="ae"/>
          </w:rPr>
          <w:t>22)</w:t>
        </w:r>
        <w:r w:rsidR="008E6606">
          <w:rPr>
            <w:rFonts w:asciiTheme="minorHAnsi" w:eastAsiaTheme="minorEastAsia" w:hAnsiTheme="minorHAnsi" w:cstheme="minorBidi"/>
            <w:sz w:val="21"/>
            <w:szCs w:val="22"/>
          </w:rPr>
          <w:tab/>
        </w:r>
        <w:r w:rsidR="008E6606" w:rsidRPr="008E2EA8">
          <w:rPr>
            <w:rStyle w:val="ae"/>
            <w:rFonts w:hint="eastAsia"/>
          </w:rPr>
          <w:t>产品客户一码通账户开立（未启用）</w:t>
        </w:r>
        <w:r w:rsidR="008E6606">
          <w:rPr>
            <w:webHidden/>
          </w:rPr>
          <w:tab/>
        </w:r>
        <w:r w:rsidR="008E6606">
          <w:rPr>
            <w:webHidden/>
          </w:rPr>
          <w:fldChar w:fldCharType="begin"/>
        </w:r>
        <w:r w:rsidR="008E6606">
          <w:rPr>
            <w:webHidden/>
          </w:rPr>
          <w:instrText xml:space="preserve"> PAGEREF _Toc3820404 \h </w:instrText>
        </w:r>
        <w:r w:rsidR="008E6606">
          <w:rPr>
            <w:webHidden/>
          </w:rPr>
        </w:r>
        <w:r w:rsidR="008E6606">
          <w:rPr>
            <w:webHidden/>
          </w:rPr>
          <w:fldChar w:fldCharType="separate"/>
        </w:r>
        <w:r w:rsidR="008E6606">
          <w:rPr>
            <w:webHidden/>
          </w:rPr>
          <w:t>62</w:t>
        </w:r>
        <w:r w:rsidR="008E6606">
          <w:rPr>
            <w:webHidden/>
          </w:rPr>
          <w:fldChar w:fldCharType="end"/>
        </w:r>
      </w:hyperlink>
    </w:p>
    <w:p w14:paraId="10222094" w14:textId="77777777" w:rsidR="008E6606" w:rsidRDefault="00C20320" w:rsidP="008E6606">
      <w:pPr>
        <w:pStyle w:val="20"/>
        <w:rPr>
          <w:rFonts w:asciiTheme="minorHAnsi" w:eastAsiaTheme="minorEastAsia" w:hAnsiTheme="minorHAnsi" w:cstheme="minorBidi"/>
          <w:sz w:val="21"/>
          <w:szCs w:val="22"/>
        </w:rPr>
      </w:pPr>
      <w:hyperlink w:anchor="_Toc3820405" w:history="1">
        <w:r w:rsidR="008E6606" w:rsidRPr="008E2EA8">
          <w:rPr>
            <w:rStyle w:val="ae"/>
          </w:rPr>
          <w:t>23)</w:t>
        </w:r>
        <w:r w:rsidR="008E6606">
          <w:rPr>
            <w:rFonts w:asciiTheme="minorHAnsi" w:eastAsiaTheme="minorEastAsia" w:hAnsiTheme="minorHAnsi" w:cstheme="minorBidi"/>
            <w:sz w:val="21"/>
            <w:szCs w:val="22"/>
          </w:rPr>
          <w:tab/>
        </w:r>
        <w:r w:rsidR="008E6606" w:rsidRPr="008E2EA8">
          <w:rPr>
            <w:rStyle w:val="ae"/>
            <w:rFonts w:hint="eastAsia"/>
          </w:rPr>
          <w:t>身份信息核查</w:t>
        </w:r>
        <w:r w:rsidR="008E6606">
          <w:rPr>
            <w:webHidden/>
          </w:rPr>
          <w:tab/>
        </w:r>
        <w:r w:rsidR="008E6606">
          <w:rPr>
            <w:webHidden/>
          </w:rPr>
          <w:fldChar w:fldCharType="begin"/>
        </w:r>
        <w:r w:rsidR="008E6606">
          <w:rPr>
            <w:webHidden/>
          </w:rPr>
          <w:instrText xml:space="preserve"> PAGEREF _Toc3820405 \h </w:instrText>
        </w:r>
        <w:r w:rsidR="008E6606">
          <w:rPr>
            <w:webHidden/>
          </w:rPr>
        </w:r>
        <w:r w:rsidR="008E6606">
          <w:rPr>
            <w:webHidden/>
          </w:rPr>
          <w:fldChar w:fldCharType="separate"/>
        </w:r>
        <w:r w:rsidR="008E6606">
          <w:rPr>
            <w:webHidden/>
          </w:rPr>
          <w:t>67</w:t>
        </w:r>
        <w:r w:rsidR="008E6606">
          <w:rPr>
            <w:webHidden/>
          </w:rPr>
          <w:fldChar w:fldCharType="end"/>
        </w:r>
      </w:hyperlink>
    </w:p>
    <w:p w14:paraId="08488C42" w14:textId="77777777" w:rsidR="008E6606" w:rsidRDefault="00C20320" w:rsidP="008E6606">
      <w:pPr>
        <w:pStyle w:val="20"/>
        <w:rPr>
          <w:rFonts w:asciiTheme="minorHAnsi" w:eastAsiaTheme="minorEastAsia" w:hAnsiTheme="minorHAnsi" w:cstheme="minorBidi"/>
          <w:sz w:val="21"/>
          <w:szCs w:val="22"/>
        </w:rPr>
      </w:pPr>
      <w:hyperlink w:anchor="_Toc3820406" w:history="1">
        <w:r w:rsidR="008E6606" w:rsidRPr="008E2EA8">
          <w:rPr>
            <w:rStyle w:val="ae"/>
          </w:rPr>
          <w:t>24)</w:t>
        </w:r>
        <w:r w:rsidR="008E6606">
          <w:rPr>
            <w:rFonts w:asciiTheme="minorHAnsi" w:eastAsiaTheme="minorEastAsia" w:hAnsiTheme="minorHAnsi" w:cstheme="minorBidi"/>
            <w:sz w:val="21"/>
            <w:szCs w:val="22"/>
          </w:rPr>
          <w:tab/>
        </w:r>
        <w:r w:rsidR="008E6606" w:rsidRPr="008E2EA8">
          <w:rPr>
            <w:rStyle w:val="ae"/>
            <w:rFonts w:hint="eastAsia"/>
          </w:rPr>
          <w:t>不合格账户查询</w:t>
        </w:r>
        <w:r w:rsidR="008E6606">
          <w:rPr>
            <w:webHidden/>
          </w:rPr>
          <w:tab/>
        </w:r>
        <w:r w:rsidR="008E6606">
          <w:rPr>
            <w:webHidden/>
          </w:rPr>
          <w:fldChar w:fldCharType="begin"/>
        </w:r>
        <w:r w:rsidR="008E6606">
          <w:rPr>
            <w:webHidden/>
          </w:rPr>
          <w:instrText xml:space="preserve"> PAGEREF _Toc3820406 \h </w:instrText>
        </w:r>
        <w:r w:rsidR="008E6606">
          <w:rPr>
            <w:webHidden/>
          </w:rPr>
        </w:r>
        <w:r w:rsidR="008E6606">
          <w:rPr>
            <w:webHidden/>
          </w:rPr>
          <w:fldChar w:fldCharType="separate"/>
        </w:r>
        <w:r w:rsidR="008E6606">
          <w:rPr>
            <w:webHidden/>
          </w:rPr>
          <w:t>70</w:t>
        </w:r>
        <w:r w:rsidR="008E6606">
          <w:rPr>
            <w:webHidden/>
          </w:rPr>
          <w:fldChar w:fldCharType="end"/>
        </w:r>
      </w:hyperlink>
    </w:p>
    <w:p w14:paraId="6239862F" w14:textId="77777777" w:rsidR="008E6606" w:rsidRDefault="00C20320" w:rsidP="008E6606">
      <w:pPr>
        <w:pStyle w:val="20"/>
        <w:rPr>
          <w:rFonts w:asciiTheme="minorHAnsi" w:eastAsiaTheme="minorEastAsia" w:hAnsiTheme="minorHAnsi" w:cstheme="minorBidi"/>
          <w:sz w:val="21"/>
          <w:szCs w:val="22"/>
        </w:rPr>
      </w:pPr>
      <w:hyperlink w:anchor="_Toc3820407" w:history="1">
        <w:r w:rsidR="008E6606" w:rsidRPr="008E2EA8">
          <w:rPr>
            <w:rStyle w:val="ae"/>
          </w:rPr>
          <w:t>25)</w:t>
        </w:r>
        <w:r w:rsidR="008E6606">
          <w:rPr>
            <w:rFonts w:asciiTheme="minorHAnsi" w:eastAsiaTheme="minorEastAsia" w:hAnsiTheme="minorHAnsi" w:cstheme="minorBidi"/>
            <w:sz w:val="21"/>
            <w:szCs w:val="22"/>
          </w:rPr>
          <w:tab/>
        </w:r>
        <w:r w:rsidR="008E6606" w:rsidRPr="008E2EA8">
          <w:rPr>
            <w:rStyle w:val="ae"/>
            <w:rFonts w:hint="eastAsia"/>
          </w:rPr>
          <w:t>机构信息核查</w:t>
        </w:r>
        <w:r w:rsidR="008E6606">
          <w:rPr>
            <w:webHidden/>
          </w:rPr>
          <w:tab/>
        </w:r>
        <w:r w:rsidR="008E6606">
          <w:rPr>
            <w:webHidden/>
          </w:rPr>
          <w:fldChar w:fldCharType="begin"/>
        </w:r>
        <w:r w:rsidR="008E6606">
          <w:rPr>
            <w:webHidden/>
          </w:rPr>
          <w:instrText xml:space="preserve"> PAGEREF _Toc3820407 \h </w:instrText>
        </w:r>
        <w:r w:rsidR="008E6606">
          <w:rPr>
            <w:webHidden/>
          </w:rPr>
        </w:r>
        <w:r w:rsidR="008E6606">
          <w:rPr>
            <w:webHidden/>
          </w:rPr>
          <w:fldChar w:fldCharType="separate"/>
        </w:r>
        <w:r w:rsidR="008E6606">
          <w:rPr>
            <w:webHidden/>
          </w:rPr>
          <w:t>71</w:t>
        </w:r>
        <w:r w:rsidR="008E6606">
          <w:rPr>
            <w:webHidden/>
          </w:rPr>
          <w:fldChar w:fldCharType="end"/>
        </w:r>
      </w:hyperlink>
    </w:p>
    <w:p w14:paraId="53DD9A7B" w14:textId="77777777" w:rsidR="008E6606" w:rsidRDefault="00C20320" w:rsidP="008E6606">
      <w:pPr>
        <w:pStyle w:val="20"/>
        <w:rPr>
          <w:rFonts w:asciiTheme="minorHAnsi" w:eastAsiaTheme="minorEastAsia" w:hAnsiTheme="minorHAnsi" w:cstheme="minorBidi"/>
          <w:sz w:val="21"/>
          <w:szCs w:val="22"/>
        </w:rPr>
      </w:pPr>
      <w:hyperlink w:anchor="_Toc3820408" w:history="1">
        <w:r w:rsidR="008E6606" w:rsidRPr="008E2EA8">
          <w:rPr>
            <w:rStyle w:val="ae"/>
            <w:rFonts w:ascii="Cambria" w:eastAsia="宋体" w:hAnsi="Cambria" w:cs="Times New Roman"/>
          </w:rPr>
          <w:t>26)</w:t>
        </w:r>
        <w:r w:rsidR="008E6606">
          <w:rPr>
            <w:rFonts w:asciiTheme="minorHAnsi" w:eastAsiaTheme="minorEastAsia" w:hAnsiTheme="minorHAnsi" w:cstheme="minorBidi"/>
            <w:sz w:val="21"/>
            <w:szCs w:val="22"/>
          </w:rPr>
          <w:tab/>
        </w:r>
        <w:r w:rsidR="008E6606" w:rsidRPr="008E2EA8">
          <w:rPr>
            <w:rStyle w:val="ae"/>
            <w:rFonts w:ascii="Cambria" w:eastAsia="宋体" w:hAnsi="Cambria" w:cs="Times New Roman" w:hint="eastAsia"/>
          </w:rPr>
          <w:t>手机号码核查</w:t>
        </w:r>
        <w:r w:rsidR="008E6606">
          <w:rPr>
            <w:webHidden/>
          </w:rPr>
          <w:tab/>
        </w:r>
        <w:r w:rsidR="008E6606">
          <w:rPr>
            <w:webHidden/>
          </w:rPr>
          <w:fldChar w:fldCharType="begin"/>
        </w:r>
        <w:r w:rsidR="008E6606">
          <w:rPr>
            <w:webHidden/>
          </w:rPr>
          <w:instrText xml:space="preserve"> PAGEREF _Toc3820408 \h </w:instrText>
        </w:r>
        <w:r w:rsidR="008E6606">
          <w:rPr>
            <w:webHidden/>
          </w:rPr>
        </w:r>
        <w:r w:rsidR="008E6606">
          <w:rPr>
            <w:webHidden/>
          </w:rPr>
          <w:fldChar w:fldCharType="separate"/>
        </w:r>
        <w:r w:rsidR="008E6606">
          <w:rPr>
            <w:webHidden/>
          </w:rPr>
          <w:t>74</w:t>
        </w:r>
        <w:r w:rsidR="008E6606">
          <w:rPr>
            <w:webHidden/>
          </w:rPr>
          <w:fldChar w:fldCharType="end"/>
        </w:r>
      </w:hyperlink>
    </w:p>
    <w:p w14:paraId="777C3F9D" w14:textId="77777777" w:rsidR="008E6606" w:rsidRDefault="00C20320" w:rsidP="008E6606">
      <w:pPr>
        <w:pStyle w:val="20"/>
        <w:rPr>
          <w:rFonts w:asciiTheme="minorHAnsi" w:eastAsiaTheme="minorEastAsia" w:hAnsiTheme="minorHAnsi" w:cstheme="minorBidi"/>
          <w:sz w:val="21"/>
          <w:szCs w:val="22"/>
        </w:rPr>
      </w:pPr>
      <w:hyperlink w:anchor="_Toc3820409" w:history="1">
        <w:r w:rsidR="008E6606" w:rsidRPr="008E2EA8">
          <w:rPr>
            <w:rStyle w:val="ae"/>
          </w:rPr>
          <w:t>27)</w:t>
        </w:r>
        <w:r w:rsidR="008E6606">
          <w:rPr>
            <w:rFonts w:asciiTheme="minorHAnsi" w:eastAsiaTheme="minorEastAsia" w:hAnsiTheme="minorHAnsi" w:cstheme="minorBidi"/>
            <w:sz w:val="21"/>
            <w:szCs w:val="22"/>
          </w:rPr>
          <w:tab/>
        </w:r>
        <w:r w:rsidR="008E6606" w:rsidRPr="008E2EA8">
          <w:rPr>
            <w:rStyle w:val="ae"/>
            <w:rFonts w:hint="eastAsia"/>
          </w:rPr>
          <w:t>股转账户标识维护</w:t>
        </w:r>
        <w:r w:rsidR="008E6606">
          <w:rPr>
            <w:webHidden/>
          </w:rPr>
          <w:tab/>
        </w:r>
        <w:r w:rsidR="008E6606">
          <w:rPr>
            <w:webHidden/>
          </w:rPr>
          <w:fldChar w:fldCharType="begin"/>
        </w:r>
        <w:r w:rsidR="008E6606">
          <w:rPr>
            <w:webHidden/>
          </w:rPr>
          <w:instrText xml:space="preserve"> PAGEREF _Toc3820409 \h </w:instrText>
        </w:r>
        <w:r w:rsidR="008E6606">
          <w:rPr>
            <w:webHidden/>
          </w:rPr>
        </w:r>
        <w:r w:rsidR="008E6606">
          <w:rPr>
            <w:webHidden/>
          </w:rPr>
          <w:fldChar w:fldCharType="separate"/>
        </w:r>
        <w:r w:rsidR="008E6606">
          <w:rPr>
            <w:webHidden/>
          </w:rPr>
          <w:t>76</w:t>
        </w:r>
        <w:r w:rsidR="008E6606">
          <w:rPr>
            <w:webHidden/>
          </w:rPr>
          <w:fldChar w:fldCharType="end"/>
        </w:r>
      </w:hyperlink>
    </w:p>
    <w:p w14:paraId="74A16F8E" w14:textId="77777777" w:rsidR="008E6606" w:rsidRDefault="00C20320" w:rsidP="008E6606">
      <w:pPr>
        <w:pStyle w:val="20"/>
        <w:rPr>
          <w:rFonts w:asciiTheme="minorHAnsi" w:eastAsiaTheme="minorEastAsia" w:hAnsiTheme="minorHAnsi" w:cstheme="minorBidi"/>
          <w:sz w:val="21"/>
          <w:szCs w:val="22"/>
        </w:rPr>
      </w:pPr>
      <w:hyperlink w:anchor="_Toc3820410" w:history="1">
        <w:r w:rsidR="008E6606" w:rsidRPr="008E2EA8">
          <w:rPr>
            <w:rStyle w:val="ae"/>
          </w:rPr>
          <w:t>28)</w:t>
        </w:r>
        <w:r w:rsidR="008E6606">
          <w:rPr>
            <w:rFonts w:asciiTheme="minorHAnsi" w:eastAsiaTheme="minorEastAsia" w:hAnsiTheme="minorHAnsi" w:cstheme="minorBidi"/>
            <w:sz w:val="21"/>
            <w:szCs w:val="22"/>
          </w:rPr>
          <w:tab/>
        </w:r>
        <w:r w:rsidR="008E6606" w:rsidRPr="008E2EA8">
          <w:rPr>
            <w:rStyle w:val="ae"/>
            <w:rFonts w:hint="eastAsia"/>
          </w:rPr>
          <w:t>股转使用信息维护</w:t>
        </w:r>
        <w:r w:rsidR="008E6606">
          <w:rPr>
            <w:webHidden/>
          </w:rPr>
          <w:tab/>
        </w:r>
        <w:r w:rsidR="008E6606">
          <w:rPr>
            <w:webHidden/>
          </w:rPr>
          <w:fldChar w:fldCharType="begin"/>
        </w:r>
        <w:r w:rsidR="008E6606">
          <w:rPr>
            <w:webHidden/>
          </w:rPr>
          <w:instrText xml:space="preserve"> PAGEREF _Toc3820410 \h </w:instrText>
        </w:r>
        <w:r w:rsidR="008E6606">
          <w:rPr>
            <w:webHidden/>
          </w:rPr>
        </w:r>
        <w:r w:rsidR="008E6606">
          <w:rPr>
            <w:webHidden/>
          </w:rPr>
          <w:fldChar w:fldCharType="separate"/>
        </w:r>
        <w:r w:rsidR="008E6606">
          <w:rPr>
            <w:webHidden/>
          </w:rPr>
          <w:t>77</w:t>
        </w:r>
        <w:r w:rsidR="008E6606">
          <w:rPr>
            <w:webHidden/>
          </w:rPr>
          <w:fldChar w:fldCharType="end"/>
        </w:r>
      </w:hyperlink>
    </w:p>
    <w:p w14:paraId="70418ECC" w14:textId="77777777" w:rsidR="008E6606" w:rsidRDefault="00C20320" w:rsidP="008E6606">
      <w:pPr>
        <w:pStyle w:val="20"/>
        <w:rPr>
          <w:rFonts w:asciiTheme="minorHAnsi" w:eastAsiaTheme="minorEastAsia" w:hAnsiTheme="minorHAnsi" w:cstheme="minorBidi"/>
          <w:sz w:val="21"/>
          <w:szCs w:val="22"/>
        </w:rPr>
      </w:pPr>
      <w:hyperlink w:anchor="_Toc3820411" w:history="1">
        <w:r w:rsidR="008E6606" w:rsidRPr="008E2EA8">
          <w:rPr>
            <w:rStyle w:val="ae"/>
          </w:rPr>
          <w:t>29)</w:t>
        </w:r>
        <w:r w:rsidR="008E6606">
          <w:rPr>
            <w:rFonts w:asciiTheme="minorHAnsi" w:eastAsiaTheme="minorEastAsia" w:hAnsiTheme="minorHAnsi" w:cstheme="minorBidi"/>
            <w:sz w:val="21"/>
            <w:szCs w:val="22"/>
          </w:rPr>
          <w:tab/>
        </w:r>
        <w:r w:rsidR="008E6606" w:rsidRPr="008E2EA8">
          <w:rPr>
            <w:rStyle w:val="ae"/>
            <w:rFonts w:hint="eastAsia"/>
          </w:rPr>
          <w:t>港股通交易权限标识维护</w:t>
        </w:r>
        <w:r w:rsidR="008E6606">
          <w:rPr>
            <w:webHidden/>
          </w:rPr>
          <w:tab/>
        </w:r>
        <w:r w:rsidR="008E6606">
          <w:rPr>
            <w:webHidden/>
          </w:rPr>
          <w:fldChar w:fldCharType="begin"/>
        </w:r>
        <w:r w:rsidR="008E6606">
          <w:rPr>
            <w:webHidden/>
          </w:rPr>
          <w:instrText xml:space="preserve"> PAGEREF _Toc3820411 \h </w:instrText>
        </w:r>
        <w:r w:rsidR="008E6606">
          <w:rPr>
            <w:webHidden/>
          </w:rPr>
        </w:r>
        <w:r w:rsidR="008E6606">
          <w:rPr>
            <w:webHidden/>
          </w:rPr>
          <w:fldChar w:fldCharType="separate"/>
        </w:r>
        <w:r w:rsidR="008E6606">
          <w:rPr>
            <w:webHidden/>
          </w:rPr>
          <w:t>79</w:t>
        </w:r>
        <w:r w:rsidR="008E6606">
          <w:rPr>
            <w:webHidden/>
          </w:rPr>
          <w:fldChar w:fldCharType="end"/>
        </w:r>
      </w:hyperlink>
    </w:p>
    <w:p w14:paraId="1E101DD3" w14:textId="77777777" w:rsidR="008E6606" w:rsidRDefault="00C20320" w:rsidP="008E6606">
      <w:pPr>
        <w:pStyle w:val="20"/>
        <w:rPr>
          <w:rFonts w:asciiTheme="minorHAnsi" w:eastAsiaTheme="minorEastAsia" w:hAnsiTheme="minorHAnsi" w:cstheme="minorBidi"/>
          <w:sz w:val="21"/>
          <w:szCs w:val="22"/>
        </w:rPr>
      </w:pPr>
      <w:hyperlink w:anchor="_Toc3820412" w:history="1">
        <w:r w:rsidR="008E6606" w:rsidRPr="008E2EA8">
          <w:rPr>
            <w:rStyle w:val="ae"/>
          </w:rPr>
          <w:t>30)</w:t>
        </w:r>
        <w:r w:rsidR="008E6606">
          <w:rPr>
            <w:rFonts w:asciiTheme="minorHAnsi" w:eastAsiaTheme="minorEastAsia" w:hAnsiTheme="minorHAnsi" w:cstheme="minorBidi"/>
            <w:sz w:val="21"/>
            <w:szCs w:val="22"/>
          </w:rPr>
          <w:tab/>
        </w:r>
        <w:r w:rsidR="008E6606" w:rsidRPr="008E2EA8">
          <w:rPr>
            <w:rStyle w:val="ae"/>
          </w:rPr>
          <w:t>TA</w:t>
        </w:r>
        <w:r w:rsidR="008E6606" w:rsidRPr="008E2EA8">
          <w:rPr>
            <w:rStyle w:val="ae"/>
            <w:rFonts w:hint="eastAsia"/>
          </w:rPr>
          <w:t>账户资料查询</w:t>
        </w:r>
        <w:r w:rsidR="008E6606">
          <w:rPr>
            <w:webHidden/>
          </w:rPr>
          <w:tab/>
        </w:r>
        <w:r w:rsidR="008E6606">
          <w:rPr>
            <w:webHidden/>
          </w:rPr>
          <w:fldChar w:fldCharType="begin"/>
        </w:r>
        <w:r w:rsidR="008E6606">
          <w:rPr>
            <w:webHidden/>
          </w:rPr>
          <w:instrText xml:space="preserve"> PAGEREF _Toc3820412 \h </w:instrText>
        </w:r>
        <w:r w:rsidR="008E6606">
          <w:rPr>
            <w:webHidden/>
          </w:rPr>
        </w:r>
        <w:r w:rsidR="008E6606">
          <w:rPr>
            <w:webHidden/>
          </w:rPr>
          <w:fldChar w:fldCharType="separate"/>
        </w:r>
        <w:r w:rsidR="008E6606">
          <w:rPr>
            <w:webHidden/>
          </w:rPr>
          <w:t>81</w:t>
        </w:r>
        <w:r w:rsidR="008E6606">
          <w:rPr>
            <w:webHidden/>
          </w:rPr>
          <w:fldChar w:fldCharType="end"/>
        </w:r>
      </w:hyperlink>
    </w:p>
    <w:p w14:paraId="6B54E8EA" w14:textId="77777777" w:rsidR="008E6606" w:rsidRDefault="00C20320" w:rsidP="008E6606">
      <w:pPr>
        <w:pStyle w:val="20"/>
        <w:rPr>
          <w:rFonts w:asciiTheme="minorHAnsi" w:eastAsiaTheme="minorEastAsia" w:hAnsiTheme="minorHAnsi" w:cstheme="minorBidi"/>
          <w:sz w:val="21"/>
          <w:szCs w:val="22"/>
        </w:rPr>
      </w:pPr>
      <w:hyperlink w:anchor="_Toc3820413" w:history="1">
        <w:r w:rsidR="008E6606" w:rsidRPr="008E2EA8">
          <w:rPr>
            <w:rStyle w:val="ae"/>
          </w:rPr>
          <w:t>31)</w:t>
        </w:r>
        <w:r w:rsidR="008E6606">
          <w:rPr>
            <w:rFonts w:asciiTheme="minorHAnsi" w:eastAsiaTheme="minorEastAsia" w:hAnsiTheme="minorHAnsi" w:cstheme="minorBidi"/>
            <w:sz w:val="21"/>
            <w:szCs w:val="22"/>
          </w:rPr>
          <w:tab/>
        </w:r>
        <w:r w:rsidR="008E6606" w:rsidRPr="008E2EA8">
          <w:rPr>
            <w:rStyle w:val="ae"/>
          </w:rPr>
          <w:t>TA</w:t>
        </w:r>
        <w:r w:rsidR="008E6606" w:rsidRPr="008E2EA8">
          <w:rPr>
            <w:rStyle w:val="ae"/>
            <w:rFonts w:hint="eastAsia"/>
          </w:rPr>
          <w:t>账户与基金销售机构关联关系查询</w:t>
        </w:r>
        <w:r w:rsidR="008E6606">
          <w:rPr>
            <w:webHidden/>
          </w:rPr>
          <w:tab/>
        </w:r>
        <w:r w:rsidR="008E6606">
          <w:rPr>
            <w:webHidden/>
          </w:rPr>
          <w:fldChar w:fldCharType="begin"/>
        </w:r>
        <w:r w:rsidR="008E6606">
          <w:rPr>
            <w:webHidden/>
          </w:rPr>
          <w:instrText xml:space="preserve"> PAGEREF _Toc3820413 \h </w:instrText>
        </w:r>
        <w:r w:rsidR="008E6606">
          <w:rPr>
            <w:webHidden/>
          </w:rPr>
        </w:r>
        <w:r w:rsidR="008E6606">
          <w:rPr>
            <w:webHidden/>
          </w:rPr>
          <w:fldChar w:fldCharType="separate"/>
        </w:r>
        <w:r w:rsidR="008E6606">
          <w:rPr>
            <w:webHidden/>
          </w:rPr>
          <w:t>84</w:t>
        </w:r>
        <w:r w:rsidR="008E6606">
          <w:rPr>
            <w:webHidden/>
          </w:rPr>
          <w:fldChar w:fldCharType="end"/>
        </w:r>
      </w:hyperlink>
    </w:p>
    <w:p w14:paraId="33783ADE" w14:textId="77777777" w:rsidR="008E6606" w:rsidRDefault="00C20320" w:rsidP="008E6606">
      <w:pPr>
        <w:pStyle w:val="20"/>
        <w:rPr>
          <w:rFonts w:asciiTheme="minorHAnsi" w:eastAsiaTheme="minorEastAsia" w:hAnsiTheme="minorHAnsi" w:cstheme="minorBidi"/>
          <w:sz w:val="21"/>
          <w:szCs w:val="22"/>
        </w:rPr>
      </w:pPr>
      <w:hyperlink w:anchor="_Toc3820414" w:history="1">
        <w:r w:rsidR="008E6606" w:rsidRPr="008E2EA8">
          <w:rPr>
            <w:rStyle w:val="ae"/>
          </w:rPr>
          <w:t>32)</w:t>
        </w:r>
        <w:r w:rsidR="008E6606">
          <w:rPr>
            <w:rFonts w:asciiTheme="minorHAnsi" w:eastAsiaTheme="minorEastAsia" w:hAnsiTheme="minorHAnsi" w:cstheme="minorBidi"/>
            <w:sz w:val="21"/>
            <w:szCs w:val="22"/>
          </w:rPr>
          <w:tab/>
        </w:r>
        <w:r w:rsidR="008E6606" w:rsidRPr="008E2EA8">
          <w:rPr>
            <w:rStyle w:val="ae"/>
          </w:rPr>
          <w:t>TA</w:t>
        </w:r>
        <w:r w:rsidR="008E6606" w:rsidRPr="008E2EA8">
          <w:rPr>
            <w:rStyle w:val="ae"/>
            <w:rFonts w:hint="eastAsia"/>
          </w:rPr>
          <w:t>账户与场内证券账户对应关系维护</w:t>
        </w:r>
        <w:r w:rsidR="008E6606">
          <w:rPr>
            <w:webHidden/>
          </w:rPr>
          <w:tab/>
        </w:r>
        <w:r w:rsidR="008E6606">
          <w:rPr>
            <w:webHidden/>
          </w:rPr>
          <w:fldChar w:fldCharType="begin"/>
        </w:r>
        <w:r w:rsidR="008E6606">
          <w:rPr>
            <w:webHidden/>
          </w:rPr>
          <w:instrText xml:space="preserve"> PAGEREF _Toc3820414 \h </w:instrText>
        </w:r>
        <w:r w:rsidR="008E6606">
          <w:rPr>
            <w:webHidden/>
          </w:rPr>
        </w:r>
        <w:r w:rsidR="008E6606">
          <w:rPr>
            <w:webHidden/>
          </w:rPr>
          <w:fldChar w:fldCharType="separate"/>
        </w:r>
        <w:r w:rsidR="008E6606">
          <w:rPr>
            <w:webHidden/>
          </w:rPr>
          <w:t>85</w:t>
        </w:r>
        <w:r w:rsidR="008E6606">
          <w:rPr>
            <w:webHidden/>
          </w:rPr>
          <w:fldChar w:fldCharType="end"/>
        </w:r>
      </w:hyperlink>
    </w:p>
    <w:p w14:paraId="267712D1" w14:textId="77777777" w:rsidR="008E6606" w:rsidRPr="008E6606" w:rsidRDefault="00C20320" w:rsidP="008E6606">
      <w:pPr>
        <w:pStyle w:val="20"/>
        <w:rPr>
          <w:rFonts w:asciiTheme="minorHAnsi" w:eastAsiaTheme="minorEastAsia" w:hAnsiTheme="minorHAnsi" w:cstheme="minorBidi"/>
          <w:sz w:val="21"/>
          <w:szCs w:val="22"/>
        </w:rPr>
      </w:pPr>
      <w:hyperlink w:anchor="_Toc3820415" w:history="1">
        <w:r w:rsidR="008E6606" w:rsidRPr="008E6606">
          <w:rPr>
            <w:rStyle w:val="ae"/>
          </w:rPr>
          <w:t>33)</w:t>
        </w:r>
        <w:r w:rsidR="008E6606" w:rsidRPr="008E6606">
          <w:rPr>
            <w:rFonts w:asciiTheme="minorHAnsi" w:eastAsiaTheme="minorEastAsia" w:hAnsiTheme="minorHAnsi" w:cstheme="minorBidi"/>
            <w:sz w:val="21"/>
            <w:szCs w:val="22"/>
          </w:rPr>
          <w:tab/>
        </w:r>
        <w:r w:rsidR="008E6606" w:rsidRPr="008E6606">
          <w:rPr>
            <w:rStyle w:val="ae"/>
          </w:rPr>
          <w:t>TA</w:t>
        </w:r>
        <w:r w:rsidR="008E6606" w:rsidRPr="008E6606">
          <w:rPr>
            <w:rStyle w:val="ae"/>
            <w:rFonts w:hint="eastAsia"/>
          </w:rPr>
          <w:t>账户查询</w:t>
        </w:r>
        <w:r w:rsidR="008E6606" w:rsidRPr="008E6606">
          <w:rPr>
            <w:webHidden/>
          </w:rPr>
          <w:tab/>
        </w:r>
        <w:r w:rsidR="008E6606" w:rsidRPr="008E6606">
          <w:rPr>
            <w:webHidden/>
          </w:rPr>
          <w:fldChar w:fldCharType="begin"/>
        </w:r>
        <w:r w:rsidR="008E6606" w:rsidRPr="008E6606">
          <w:rPr>
            <w:webHidden/>
          </w:rPr>
          <w:instrText xml:space="preserve"> PAGEREF _Toc3820415 \h </w:instrText>
        </w:r>
        <w:r w:rsidR="008E6606" w:rsidRPr="008E6606">
          <w:rPr>
            <w:webHidden/>
          </w:rPr>
        </w:r>
        <w:r w:rsidR="008E6606" w:rsidRPr="008E6606">
          <w:rPr>
            <w:webHidden/>
          </w:rPr>
          <w:fldChar w:fldCharType="separate"/>
        </w:r>
        <w:r w:rsidR="008E6606" w:rsidRPr="008E6606">
          <w:rPr>
            <w:webHidden/>
          </w:rPr>
          <w:t>87</w:t>
        </w:r>
        <w:r w:rsidR="008E6606" w:rsidRPr="008E6606">
          <w:rPr>
            <w:webHidden/>
          </w:rPr>
          <w:fldChar w:fldCharType="end"/>
        </w:r>
      </w:hyperlink>
    </w:p>
    <w:p w14:paraId="4119B04C" w14:textId="77777777" w:rsidR="008E6606" w:rsidRDefault="00C20320">
      <w:pPr>
        <w:pStyle w:val="10"/>
        <w:rPr>
          <w:rFonts w:asciiTheme="minorHAnsi" w:hAnsiTheme="minorHAnsi"/>
          <w:b w:val="0"/>
          <w:bCs w:val="0"/>
          <w:caps w:val="0"/>
          <w:noProof/>
          <w:sz w:val="21"/>
          <w:szCs w:val="22"/>
        </w:rPr>
      </w:pPr>
      <w:hyperlink w:anchor="_Toc3820416" w:history="1">
        <w:r w:rsidR="008E6606" w:rsidRPr="008E2EA8">
          <w:rPr>
            <w:rStyle w:val="ae"/>
            <w:rFonts w:hint="eastAsia"/>
            <w:noProof/>
          </w:rPr>
          <w:t>第三章</w:t>
        </w:r>
        <w:r w:rsidR="008E6606">
          <w:rPr>
            <w:rFonts w:asciiTheme="minorHAnsi" w:hAnsiTheme="minorHAnsi"/>
            <w:b w:val="0"/>
            <w:bCs w:val="0"/>
            <w:caps w:val="0"/>
            <w:noProof/>
            <w:sz w:val="21"/>
            <w:szCs w:val="22"/>
          </w:rPr>
          <w:tab/>
        </w:r>
        <w:r w:rsidR="008E6606" w:rsidRPr="008E2EA8">
          <w:rPr>
            <w:rStyle w:val="ae"/>
            <w:rFonts w:hint="eastAsia"/>
            <w:noProof/>
          </w:rPr>
          <w:t>文件数据接口</w:t>
        </w:r>
        <w:r w:rsidR="008E6606">
          <w:rPr>
            <w:noProof/>
            <w:webHidden/>
          </w:rPr>
          <w:tab/>
        </w:r>
        <w:r w:rsidR="008E6606">
          <w:rPr>
            <w:noProof/>
            <w:webHidden/>
          </w:rPr>
          <w:fldChar w:fldCharType="begin"/>
        </w:r>
        <w:r w:rsidR="008E6606">
          <w:rPr>
            <w:noProof/>
            <w:webHidden/>
          </w:rPr>
          <w:instrText xml:space="preserve"> PAGEREF _Toc3820416 \h </w:instrText>
        </w:r>
        <w:r w:rsidR="008E6606">
          <w:rPr>
            <w:noProof/>
            <w:webHidden/>
          </w:rPr>
        </w:r>
        <w:r w:rsidR="008E6606">
          <w:rPr>
            <w:noProof/>
            <w:webHidden/>
          </w:rPr>
          <w:fldChar w:fldCharType="separate"/>
        </w:r>
        <w:r w:rsidR="008E6606">
          <w:rPr>
            <w:noProof/>
            <w:webHidden/>
          </w:rPr>
          <w:t>88</w:t>
        </w:r>
        <w:r w:rsidR="008E6606">
          <w:rPr>
            <w:noProof/>
            <w:webHidden/>
          </w:rPr>
          <w:fldChar w:fldCharType="end"/>
        </w:r>
      </w:hyperlink>
    </w:p>
    <w:p w14:paraId="118D1B52" w14:textId="77777777" w:rsidR="008E6606" w:rsidRDefault="00C20320" w:rsidP="008E6606">
      <w:pPr>
        <w:pStyle w:val="20"/>
        <w:rPr>
          <w:rFonts w:asciiTheme="minorHAnsi" w:eastAsiaTheme="minorEastAsia" w:hAnsiTheme="minorHAnsi" w:cstheme="minorBidi"/>
          <w:sz w:val="21"/>
          <w:szCs w:val="22"/>
        </w:rPr>
      </w:pPr>
      <w:hyperlink w:anchor="_Toc3820417" w:history="1">
        <w:r w:rsidR="008E6606" w:rsidRPr="008E2EA8">
          <w:rPr>
            <w:rStyle w:val="ae"/>
          </w:rPr>
          <w:t>1)</w:t>
        </w:r>
        <w:r w:rsidR="008E6606">
          <w:rPr>
            <w:rFonts w:asciiTheme="minorHAnsi" w:eastAsiaTheme="minorEastAsia" w:hAnsiTheme="minorHAnsi" w:cstheme="minorBidi"/>
            <w:sz w:val="21"/>
            <w:szCs w:val="22"/>
          </w:rPr>
          <w:tab/>
        </w:r>
        <w:r w:rsidR="008E6606" w:rsidRPr="008E2EA8">
          <w:rPr>
            <w:rStyle w:val="ae"/>
            <w:rFonts w:hint="eastAsia"/>
          </w:rPr>
          <w:t>业务核对文件</w:t>
        </w:r>
        <w:r w:rsidR="008E6606">
          <w:rPr>
            <w:webHidden/>
          </w:rPr>
          <w:tab/>
        </w:r>
        <w:r w:rsidR="008E6606">
          <w:rPr>
            <w:webHidden/>
          </w:rPr>
          <w:fldChar w:fldCharType="begin"/>
        </w:r>
        <w:r w:rsidR="008E6606">
          <w:rPr>
            <w:webHidden/>
          </w:rPr>
          <w:instrText xml:space="preserve"> PAGEREF _Toc3820417 \h </w:instrText>
        </w:r>
        <w:r w:rsidR="008E6606">
          <w:rPr>
            <w:webHidden/>
          </w:rPr>
        </w:r>
        <w:r w:rsidR="008E6606">
          <w:rPr>
            <w:webHidden/>
          </w:rPr>
          <w:fldChar w:fldCharType="separate"/>
        </w:r>
        <w:r w:rsidR="008E6606">
          <w:rPr>
            <w:webHidden/>
          </w:rPr>
          <w:t>88</w:t>
        </w:r>
        <w:r w:rsidR="008E6606">
          <w:rPr>
            <w:webHidden/>
          </w:rPr>
          <w:fldChar w:fldCharType="end"/>
        </w:r>
      </w:hyperlink>
    </w:p>
    <w:p w14:paraId="6D5DC5BE" w14:textId="77777777" w:rsidR="008E6606" w:rsidRDefault="00C20320" w:rsidP="008E6606">
      <w:pPr>
        <w:pStyle w:val="20"/>
        <w:rPr>
          <w:rFonts w:asciiTheme="minorHAnsi" w:eastAsiaTheme="minorEastAsia" w:hAnsiTheme="minorHAnsi" w:cstheme="minorBidi"/>
          <w:sz w:val="21"/>
          <w:szCs w:val="22"/>
        </w:rPr>
      </w:pPr>
      <w:hyperlink w:anchor="_Toc3820418" w:history="1">
        <w:r w:rsidR="008E6606" w:rsidRPr="008E2EA8">
          <w:rPr>
            <w:rStyle w:val="ae"/>
          </w:rPr>
          <w:t>2)</w:t>
        </w:r>
        <w:r w:rsidR="008E6606">
          <w:rPr>
            <w:rFonts w:asciiTheme="minorHAnsi" w:eastAsiaTheme="minorEastAsia" w:hAnsiTheme="minorHAnsi" w:cstheme="minorBidi"/>
            <w:sz w:val="21"/>
            <w:szCs w:val="22"/>
          </w:rPr>
          <w:tab/>
        </w:r>
        <w:r w:rsidR="008E6606" w:rsidRPr="008E2EA8">
          <w:rPr>
            <w:rStyle w:val="ae"/>
            <w:rFonts w:hint="eastAsia"/>
          </w:rPr>
          <w:t>当日发生变更的一码通账户资料文件</w:t>
        </w:r>
        <w:r w:rsidR="008E6606">
          <w:rPr>
            <w:webHidden/>
          </w:rPr>
          <w:tab/>
        </w:r>
        <w:r w:rsidR="008E6606">
          <w:rPr>
            <w:webHidden/>
          </w:rPr>
          <w:fldChar w:fldCharType="begin"/>
        </w:r>
        <w:r w:rsidR="008E6606">
          <w:rPr>
            <w:webHidden/>
          </w:rPr>
          <w:instrText xml:space="preserve"> PAGEREF _Toc3820418 \h </w:instrText>
        </w:r>
        <w:r w:rsidR="008E6606">
          <w:rPr>
            <w:webHidden/>
          </w:rPr>
        </w:r>
        <w:r w:rsidR="008E6606">
          <w:rPr>
            <w:webHidden/>
          </w:rPr>
          <w:fldChar w:fldCharType="separate"/>
        </w:r>
        <w:r w:rsidR="008E6606">
          <w:rPr>
            <w:webHidden/>
          </w:rPr>
          <w:t>90</w:t>
        </w:r>
        <w:r w:rsidR="008E6606">
          <w:rPr>
            <w:webHidden/>
          </w:rPr>
          <w:fldChar w:fldCharType="end"/>
        </w:r>
      </w:hyperlink>
    </w:p>
    <w:p w14:paraId="417809A0" w14:textId="77777777" w:rsidR="008E6606" w:rsidRDefault="00C20320" w:rsidP="008E6606">
      <w:pPr>
        <w:pStyle w:val="20"/>
        <w:rPr>
          <w:rFonts w:asciiTheme="minorHAnsi" w:eastAsiaTheme="minorEastAsia" w:hAnsiTheme="minorHAnsi" w:cstheme="minorBidi"/>
          <w:sz w:val="21"/>
          <w:szCs w:val="22"/>
        </w:rPr>
      </w:pPr>
      <w:hyperlink w:anchor="_Toc3820419" w:history="1">
        <w:r w:rsidR="008E6606" w:rsidRPr="008E2EA8">
          <w:rPr>
            <w:rStyle w:val="ae"/>
          </w:rPr>
          <w:t>3)</w:t>
        </w:r>
        <w:r w:rsidR="008E6606">
          <w:rPr>
            <w:rFonts w:asciiTheme="minorHAnsi" w:eastAsiaTheme="minorEastAsia" w:hAnsiTheme="minorHAnsi" w:cstheme="minorBidi"/>
            <w:sz w:val="21"/>
            <w:szCs w:val="22"/>
          </w:rPr>
          <w:tab/>
        </w:r>
        <w:r w:rsidR="008E6606" w:rsidRPr="008E2EA8">
          <w:rPr>
            <w:rStyle w:val="ae"/>
            <w:rFonts w:hint="eastAsia"/>
          </w:rPr>
          <w:t>当日发生变更的证券账户资料文件</w:t>
        </w:r>
        <w:r w:rsidR="008E6606">
          <w:rPr>
            <w:webHidden/>
          </w:rPr>
          <w:tab/>
        </w:r>
        <w:r w:rsidR="008E6606">
          <w:rPr>
            <w:webHidden/>
          </w:rPr>
          <w:fldChar w:fldCharType="begin"/>
        </w:r>
        <w:r w:rsidR="008E6606">
          <w:rPr>
            <w:webHidden/>
          </w:rPr>
          <w:instrText xml:space="preserve"> PAGEREF _Toc3820419 \h </w:instrText>
        </w:r>
        <w:r w:rsidR="008E6606">
          <w:rPr>
            <w:webHidden/>
          </w:rPr>
        </w:r>
        <w:r w:rsidR="008E6606">
          <w:rPr>
            <w:webHidden/>
          </w:rPr>
          <w:fldChar w:fldCharType="separate"/>
        </w:r>
        <w:r w:rsidR="008E6606">
          <w:rPr>
            <w:webHidden/>
          </w:rPr>
          <w:t>93</w:t>
        </w:r>
        <w:r w:rsidR="008E6606">
          <w:rPr>
            <w:webHidden/>
          </w:rPr>
          <w:fldChar w:fldCharType="end"/>
        </w:r>
      </w:hyperlink>
    </w:p>
    <w:p w14:paraId="351625DA" w14:textId="77777777" w:rsidR="008E6606" w:rsidRDefault="00C20320" w:rsidP="008E6606">
      <w:pPr>
        <w:pStyle w:val="20"/>
        <w:rPr>
          <w:rFonts w:asciiTheme="minorHAnsi" w:eastAsiaTheme="minorEastAsia" w:hAnsiTheme="minorHAnsi" w:cstheme="minorBidi"/>
          <w:sz w:val="21"/>
          <w:szCs w:val="22"/>
        </w:rPr>
      </w:pPr>
      <w:hyperlink w:anchor="_Toc3820420" w:history="1">
        <w:r w:rsidR="008E6606" w:rsidRPr="008E2EA8">
          <w:rPr>
            <w:rStyle w:val="ae"/>
          </w:rPr>
          <w:t>4)</w:t>
        </w:r>
        <w:r w:rsidR="008E6606">
          <w:rPr>
            <w:rFonts w:asciiTheme="minorHAnsi" w:eastAsiaTheme="minorEastAsia" w:hAnsiTheme="minorHAnsi" w:cstheme="minorBidi"/>
            <w:sz w:val="21"/>
            <w:szCs w:val="22"/>
          </w:rPr>
          <w:tab/>
        </w:r>
        <w:r w:rsidR="008E6606" w:rsidRPr="008E2EA8">
          <w:rPr>
            <w:rStyle w:val="ae"/>
            <w:rFonts w:hint="eastAsia"/>
          </w:rPr>
          <w:t>当日发生变更的证券账户使用信息文件</w:t>
        </w:r>
        <w:r w:rsidR="008E6606">
          <w:rPr>
            <w:webHidden/>
          </w:rPr>
          <w:tab/>
        </w:r>
        <w:r w:rsidR="008E6606">
          <w:rPr>
            <w:webHidden/>
          </w:rPr>
          <w:fldChar w:fldCharType="begin"/>
        </w:r>
        <w:r w:rsidR="008E6606">
          <w:rPr>
            <w:webHidden/>
          </w:rPr>
          <w:instrText xml:space="preserve"> PAGEREF _Toc3820420 \h </w:instrText>
        </w:r>
        <w:r w:rsidR="008E6606">
          <w:rPr>
            <w:webHidden/>
          </w:rPr>
        </w:r>
        <w:r w:rsidR="008E6606">
          <w:rPr>
            <w:webHidden/>
          </w:rPr>
          <w:fldChar w:fldCharType="separate"/>
        </w:r>
        <w:r w:rsidR="008E6606">
          <w:rPr>
            <w:webHidden/>
          </w:rPr>
          <w:t>94</w:t>
        </w:r>
        <w:r w:rsidR="008E6606">
          <w:rPr>
            <w:webHidden/>
          </w:rPr>
          <w:fldChar w:fldCharType="end"/>
        </w:r>
      </w:hyperlink>
    </w:p>
    <w:p w14:paraId="2DB6F729" w14:textId="77777777" w:rsidR="008E6606" w:rsidRDefault="00C20320" w:rsidP="008E6606">
      <w:pPr>
        <w:pStyle w:val="20"/>
        <w:rPr>
          <w:rFonts w:asciiTheme="minorHAnsi" w:eastAsiaTheme="minorEastAsia" w:hAnsiTheme="minorHAnsi" w:cstheme="minorBidi"/>
          <w:sz w:val="21"/>
          <w:szCs w:val="22"/>
        </w:rPr>
      </w:pPr>
      <w:hyperlink w:anchor="_Toc3820421" w:history="1">
        <w:r w:rsidR="008E6606" w:rsidRPr="008E2EA8">
          <w:rPr>
            <w:rStyle w:val="ae"/>
          </w:rPr>
          <w:t>5)</w:t>
        </w:r>
        <w:r w:rsidR="008E6606">
          <w:rPr>
            <w:rFonts w:asciiTheme="minorHAnsi" w:eastAsiaTheme="minorEastAsia" w:hAnsiTheme="minorHAnsi" w:cstheme="minorBidi"/>
            <w:sz w:val="21"/>
            <w:szCs w:val="22"/>
          </w:rPr>
          <w:tab/>
        </w:r>
        <w:r w:rsidR="008E6606" w:rsidRPr="008E2EA8">
          <w:rPr>
            <w:rStyle w:val="ae"/>
            <w:rFonts w:hint="eastAsia"/>
          </w:rPr>
          <w:t>当日发生变更的合伙人信息文件</w:t>
        </w:r>
        <w:r w:rsidR="008E6606">
          <w:rPr>
            <w:webHidden/>
          </w:rPr>
          <w:tab/>
        </w:r>
        <w:r w:rsidR="008E6606">
          <w:rPr>
            <w:webHidden/>
          </w:rPr>
          <w:fldChar w:fldCharType="begin"/>
        </w:r>
        <w:r w:rsidR="008E6606">
          <w:rPr>
            <w:webHidden/>
          </w:rPr>
          <w:instrText xml:space="preserve"> PAGEREF _Toc3820421 \h </w:instrText>
        </w:r>
        <w:r w:rsidR="008E6606">
          <w:rPr>
            <w:webHidden/>
          </w:rPr>
        </w:r>
        <w:r w:rsidR="008E6606">
          <w:rPr>
            <w:webHidden/>
          </w:rPr>
          <w:fldChar w:fldCharType="separate"/>
        </w:r>
        <w:r w:rsidR="008E6606">
          <w:rPr>
            <w:webHidden/>
          </w:rPr>
          <w:t>94</w:t>
        </w:r>
        <w:r w:rsidR="008E6606">
          <w:rPr>
            <w:webHidden/>
          </w:rPr>
          <w:fldChar w:fldCharType="end"/>
        </w:r>
      </w:hyperlink>
    </w:p>
    <w:p w14:paraId="5F34A700" w14:textId="77777777" w:rsidR="008E6606" w:rsidRDefault="00C20320" w:rsidP="008E6606">
      <w:pPr>
        <w:pStyle w:val="20"/>
        <w:rPr>
          <w:rFonts w:asciiTheme="minorHAnsi" w:eastAsiaTheme="minorEastAsia" w:hAnsiTheme="minorHAnsi" w:cstheme="minorBidi"/>
          <w:sz w:val="21"/>
          <w:szCs w:val="22"/>
        </w:rPr>
      </w:pPr>
      <w:hyperlink w:anchor="_Toc3820422" w:history="1">
        <w:r w:rsidR="008E6606" w:rsidRPr="008E2EA8">
          <w:rPr>
            <w:rStyle w:val="ae"/>
          </w:rPr>
          <w:t>6)</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一码通账户资料</w:t>
        </w:r>
        <w:r w:rsidR="008E6606">
          <w:rPr>
            <w:webHidden/>
          </w:rPr>
          <w:tab/>
        </w:r>
        <w:r w:rsidR="008E6606">
          <w:rPr>
            <w:webHidden/>
          </w:rPr>
          <w:fldChar w:fldCharType="begin"/>
        </w:r>
        <w:r w:rsidR="008E6606">
          <w:rPr>
            <w:webHidden/>
          </w:rPr>
          <w:instrText xml:space="preserve"> PAGEREF _Toc3820422 \h </w:instrText>
        </w:r>
        <w:r w:rsidR="008E6606">
          <w:rPr>
            <w:webHidden/>
          </w:rPr>
        </w:r>
        <w:r w:rsidR="008E6606">
          <w:rPr>
            <w:webHidden/>
          </w:rPr>
          <w:fldChar w:fldCharType="separate"/>
        </w:r>
        <w:r w:rsidR="008E6606">
          <w:rPr>
            <w:webHidden/>
          </w:rPr>
          <w:t>95</w:t>
        </w:r>
        <w:r w:rsidR="008E6606">
          <w:rPr>
            <w:webHidden/>
          </w:rPr>
          <w:fldChar w:fldCharType="end"/>
        </w:r>
      </w:hyperlink>
    </w:p>
    <w:p w14:paraId="01F7934E" w14:textId="77777777" w:rsidR="008E6606" w:rsidRDefault="00C20320" w:rsidP="008E6606">
      <w:pPr>
        <w:pStyle w:val="20"/>
        <w:rPr>
          <w:rFonts w:asciiTheme="minorHAnsi" w:eastAsiaTheme="minorEastAsia" w:hAnsiTheme="minorHAnsi" w:cstheme="minorBidi"/>
          <w:sz w:val="21"/>
          <w:szCs w:val="22"/>
        </w:rPr>
      </w:pPr>
      <w:hyperlink w:anchor="_Toc3820423" w:history="1">
        <w:r w:rsidR="008E6606" w:rsidRPr="008E2EA8">
          <w:rPr>
            <w:rStyle w:val="ae"/>
          </w:rPr>
          <w:t>7)</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证券账户资料</w:t>
        </w:r>
        <w:r w:rsidR="008E6606">
          <w:rPr>
            <w:webHidden/>
          </w:rPr>
          <w:tab/>
        </w:r>
        <w:r w:rsidR="008E6606">
          <w:rPr>
            <w:webHidden/>
          </w:rPr>
          <w:fldChar w:fldCharType="begin"/>
        </w:r>
        <w:r w:rsidR="008E6606">
          <w:rPr>
            <w:webHidden/>
          </w:rPr>
          <w:instrText xml:space="preserve"> PAGEREF _Toc3820423 \h </w:instrText>
        </w:r>
        <w:r w:rsidR="008E6606">
          <w:rPr>
            <w:webHidden/>
          </w:rPr>
        </w:r>
        <w:r w:rsidR="008E6606">
          <w:rPr>
            <w:webHidden/>
          </w:rPr>
          <w:fldChar w:fldCharType="separate"/>
        </w:r>
        <w:r w:rsidR="008E6606">
          <w:rPr>
            <w:webHidden/>
          </w:rPr>
          <w:t>98</w:t>
        </w:r>
        <w:r w:rsidR="008E6606">
          <w:rPr>
            <w:webHidden/>
          </w:rPr>
          <w:fldChar w:fldCharType="end"/>
        </w:r>
      </w:hyperlink>
    </w:p>
    <w:p w14:paraId="11DAC4D2" w14:textId="77777777" w:rsidR="008E6606" w:rsidRDefault="00C20320" w:rsidP="008E6606">
      <w:pPr>
        <w:pStyle w:val="20"/>
        <w:rPr>
          <w:rFonts w:asciiTheme="minorHAnsi" w:eastAsiaTheme="minorEastAsia" w:hAnsiTheme="minorHAnsi" w:cstheme="minorBidi"/>
          <w:sz w:val="21"/>
          <w:szCs w:val="22"/>
        </w:rPr>
      </w:pPr>
      <w:hyperlink w:anchor="_Toc3820424" w:history="1">
        <w:r w:rsidR="008E6606" w:rsidRPr="008E2EA8">
          <w:rPr>
            <w:rStyle w:val="ae"/>
          </w:rPr>
          <w:t>8)</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证券账户使用信息文件</w:t>
        </w:r>
        <w:r w:rsidR="008E6606">
          <w:rPr>
            <w:webHidden/>
          </w:rPr>
          <w:tab/>
        </w:r>
        <w:r w:rsidR="008E6606">
          <w:rPr>
            <w:webHidden/>
          </w:rPr>
          <w:fldChar w:fldCharType="begin"/>
        </w:r>
        <w:r w:rsidR="008E6606">
          <w:rPr>
            <w:webHidden/>
          </w:rPr>
          <w:instrText xml:space="preserve"> PAGEREF _Toc3820424 \h </w:instrText>
        </w:r>
        <w:r w:rsidR="008E6606">
          <w:rPr>
            <w:webHidden/>
          </w:rPr>
        </w:r>
        <w:r w:rsidR="008E6606">
          <w:rPr>
            <w:webHidden/>
          </w:rPr>
          <w:fldChar w:fldCharType="separate"/>
        </w:r>
        <w:r w:rsidR="008E6606">
          <w:rPr>
            <w:webHidden/>
          </w:rPr>
          <w:t>98</w:t>
        </w:r>
        <w:r w:rsidR="008E6606">
          <w:rPr>
            <w:webHidden/>
          </w:rPr>
          <w:fldChar w:fldCharType="end"/>
        </w:r>
      </w:hyperlink>
    </w:p>
    <w:p w14:paraId="10BD6996" w14:textId="77777777" w:rsidR="008E6606" w:rsidRDefault="00C20320" w:rsidP="008E6606">
      <w:pPr>
        <w:pStyle w:val="20"/>
        <w:rPr>
          <w:rFonts w:asciiTheme="minorHAnsi" w:eastAsiaTheme="minorEastAsia" w:hAnsiTheme="minorHAnsi" w:cstheme="minorBidi"/>
          <w:sz w:val="21"/>
          <w:szCs w:val="22"/>
        </w:rPr>
      </w:pPr>
      <w:hyperlink w:anchor="_Toc3820425" w:history="1">
        <w:r w:rsidR="008E6606" w:rsidRPr="008E2EA8">
          <w:rPr>
            <w:rStyle w:val="ae"/>
          </w:rPr>
          <w:t>9)</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适当性管理信息文件</w:t>
        </w:r>
        <w:r w:rsidR="008E6606">
          <w:rPr>
            <w:webHidden/>
          </w:rPr>
          <w:tab/>
        </w:r>
        <w:r w:rsidR="008E6606">
          <w:rPr>
            <w:webHidden/>
          </w:rPr>
          <w:fldChar w:fldCharType="begin"/>
        </w:r>
        <w:r w:rsidR="008E6606">
          <w:rPr>
            <w:webHidden/>
          </w:rPr>
          <w:instrText xml:space="preserve"> PAGEREF _Toc3820425 \h </w:instrText>
        </w:r>
        <w:r w:rsidR="008E6606">
          <w:rPr>
            <w:webHidden/>
          </w:rPr>
        </w:r>
        <w:r w:rsidR="008E6606">
          <w:rPr>
            <w:webHidden/>
          </w:rPr>
          <w:fldChar w:fldCharType="separate"/>
        </w:r>
        <w:r w:rsidR="008E6606">
          <w:rPr>
            <w:webHidden/>
          </w:rPr>
          <w:t>99</w:t>
        </w:r>
        <w:r w:rsidR="008E6606">
          <w:rPr>
            <w:webHidden/>
          </w:rPr>
          <w:fldChar w:fldCharType="end"/>
        </w:r>
      </w:hyperlink>
    </w:p>
    <w:p w14:paraId="4D8859F0" w14:textId="77777777" w:rsidR="008E6606" w:rsidRDefault="00C20320" w:rsidP="008E6606">
      <w:pPr>
        <w:pStyle w:val="20"/>
        <w:rPr>
          <w:rFonts w:asciiTheme="minorHAnsi" w:eastAsiaTheme="minorEastAsia" w:hAnsiTheme="minorHAnsi" w:cstheme="minorBidi"/>
          <w:sz w:val="21"/>
          <w:szCs w:val="22"/>
        </w:rPr>
      </w:pPr>
      <w:hyperlink w:anchor="_Toc3820426" w:history="1">
        <w:r w:rsidR="008E6606" w:rsidRPr="008E2EA8">
          <w:rPr>
            <w:rStyle w:val="ae"/>
          </w:rPr>
          <w:t>10)</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不合格账户信息文件</w:t>
        </w:r>
        <w:r w:rsidR="008E6606">
          <w:rPr>
            <w:webHidden/>
          </w:rPr>
          <w:tab/>
        </w:r>
        <w:r w:rsidR="008E6606">
          <w:rPr>
            <w:webHidden/>
          </w:rPr>
          <w:fldChar w:fldCharType="begin"/>
        </w:r>
        <w:r w:rsidR="008E6606">
          <w:rPr>
            <w:webHidden/>
          </w:rPr>
          <w:instrText xml:space="preserve"> PAGEREF _Toc3820426 \h </w:instrText>
        </w:r>
        <w:r w:rsidR="008E6606">
          <w:rPr>
            <w:webHidden/>
          </w:rPr>
        </w:r>
        <w:r w:rsidR="008E6606">
          <w:rPr>
            <w:webHidden/>
          </w:rPr>
          <w:fldChar w:fldCharType="separate"/>
        </w:r>
        <w:r w:rsidR="008E6606">
          <w:rPr>
            <w:webHidden/>
          </w:rPr>
          <w:t>100</w:t>
        </w:r>
        <w:r w:rsidR="008E6606">
          <w:rPr>
            <w:webHidden/>
          </w:rPr>
          <w:fldChar w:fldCharType="end"/>
        </w:r>
      </w:hyperlink>
    </w:p>
    <w:p w14:paraId="02EF19BE" w14:textId="77777777" w:rsidR="008E6606" w:rsidRDefault="00C20320" w:rsidP="008E6606">
      <w:pPr>
        <w:pStyle w:val="20"/>
        <w:rPr>
          <w:rFonts w:asciiTheme="minorHAnsi" w:eastAsiaTheme="minorEastAsia" w:hAnsiTheme="minorHAnsi" w:cstheme="minorBidi"/>
          <w:sz w:val="21"/>
          <w:szCs w:val="22"/>
        </w:rPr>
      </w:pPr>
      <w:hyperlink w:anchor="_Toc3820427" w:history="1">
        <w:r w:rsidR="008E6606" w:rsidRPr="008E2EA8">
          <w:rPr>
            <w:rStyle w:val="ae"/>
          </w:rPr>
          <w:t>11)</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带股转标识的证券账户文件</w:t>
        </w:r>
        <w:r w:rsidR="008E6606">
          <w:rPr>
            <w:webHidden/>
          </w:rPr>
          <w:tab/>
        </w:r>
        <w:r w:rsidR="008E6606">
          <w:rPr>
            <w:webHidden/>
          </w:rPr>
          <w:fldChar w:fldCharType="begin"/>
        </w:r>
        <w:r w:rsidR="008E6606">
          <w:rPr>
            <w:webHidden/>
          </w:rPr>
          <w:instrText xml:space="preserve"> PAGEREF _Toc3820427 \h </w:instrText>
        </w:r>
        <w:r w:rsidR="008E6606">
          <w:rPr>
            <w:webHidden/>
          </w:rPr>
        </w:r>
        <w:r w:rsidR="008E6606">
          <w:rPr>
            <w:webHidden/>
          </w:rPr>
          <w:fldChar w:fldCharType="separate"/>
        </w:r>
        <w:r w:rsidR="008E6606">
          <w:rPr>
            <w:webHidden/>
          </w:rPr>
          <w:t>101</w:t>
        </w:r>
        <w:r w:rsidR="008E6606">
          <w:rPr>
            <w:webHidden/>
          </w:rPr>
          <w:fldChar w:fldCharType="end"/>
        </w:r>
      </w:hyperlink>
    </w:p>
    <w:p w14:paraId="29BB416D" w14:textId="77777777" w:rsidR="008E6606" w:rsidRDefault="00C20320" w:rsidP="008E6606">
      <w:pPr>
        <w:pStyle w:val="20"/>
        <w:rPr>
          <w:rFonts w:asciiTheme="minorHAnsi" w:eastAsiaTheme="minorEastAsia" w:hAnsiTheme="minorHAnsi" w:cstheme="minorBidi"/>
          <w:sz w:val="21"/>
          <w:szCs w:val="22"/>
        </w:rPr>
      </w:pPr>
      <w:hyperlink w:anchor="_Toc3820428" w:history="1">
        <w:r w:rsidR="008E6606" w:rsidRPr="008E2EA8">
          <w:rPr>
            <w:rStyle w:val="ae"/>
          </w:rPr>
          <w:t>12)</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股转使用信息文件</w:t>
        </w:r>
        <w:r w:rsidR="008E6606">
          <w:rPr>
            <w:webHidden/>
          </w:rPr>
          <w:tab/>
        </w:r>
        <w:r w:rsidR="008E6606">
          <w:rPr>
            <w:webHidden/>
          </w:rPr>
          <w:fldChar w:fldCharType="begin"/>
        </w:r>
        <w:r w:rsidR="008E6606">
          <w:rPr>
            <w:webHidden/>
          </w:rPr>
          <w:instrText xml:space="preserve"> PAGEREF _Toc3820428 \h </w:instrText>
        </w:r>
        <w:r w:rsidR="008E6606">
          <w:rPr>
            <w:webHidden/>
          </w:rPr>
        </w:r>
        <w:r w:rsidR="008E6606">
          <w:rPr>
            <w:webHidden/>
          </w:rPr>
          <w:fldChar w:fldCharType="separate"/>
        </w:r>
        <w:r w:rsidR="008E6606">
          <w:rPr>
            <w:webHidden/>
          </w:rPr>
          <w:t>101</w:t>
        </w:r>
        <w:r w:rsidR="008E6606">
          <w:rPr>
            <w:webHidden/>
          </w:rPr>
          <w:fldChar w:fldCharType="end"/>
        </w:r>
      </w:hyperlink>
    </w:p>
    <w:p w14:paraId="0FC9BD4F" w14:textId="77777777" w:rsidR="008E6606" w:rsidRDefault="00C20320" w:rsidP="008E6606">
      <w:pPr>
        <w:pStyle w:val="20"/>
        <w:rPr>
          <w:rFonts w:asciiTheme="minorHAnsi" w:eastAsiaTheme="minorEastAsia" w:hAnsiTheme="minorHAnsi" w:cstheme="minorBidi"/>
          <w:sz w:val="21"/>
          <w:szCs w:val="22"/>
        </w:rPr>
      </w:pPr>
      <w:hyperlink w:anchor="_Toc3820429" w:history="1">
        <w:r w:rsidR="008E6606" w:rsidRPr="008E2EA8">
          <w:rPr>
            <w:rStyle w:val="ae"/>
          </w:rPr>
          <w:t>13)</w:t>
        </w:r>
        <w:r w:rsidR="008E6606">
          <w:rPr>
            <w:rFonts w:asciiTheme="minorHAnsi" w:eastAsiaTheme="minorEastAsia" w:hAnsiTheme="minorHAnsi" w:cstheme="minorBidi"/>
            <w:sz w:val="21"/>
            <w:szCs w:val="22"/>
          </w:rPr>
          <w:tab/>
        </w:r>
        <w:r w:rsidR="008E6606" w:rsidRPr="008E2EA8">
          <w:rPr>
            <w:rStyle w:val="ae"/>
            <w:rFonts w:ascii="宋体" w:hAnsi="宋体" w:hint="eastAsia"/>
          </w:rPr>
          <w:t>全量</w:t>
        </w:r>
        <w:r w:rsidR="008E6606" w:rsidRPr="008E2EA8">
          <w:rPr>
            <w:rStyle w:val="ae"/>
            <w:rFonts w:hint="eastAsia"/>
          </w:rPr>
          <w:t>对应</w:t>
        </w:r>
        <w:r w:rsidR="008E6606" w:rsidRPr="008E2EA8">
          <w:rPr>
            <w:rStyle w:val="ae"/>
          </w:rPr>
          <w:t>TA</w:t>
        </w:r>
        <w:r w:rsidR="008E6606" w:rsidRPr="008E2EA8">
          <w:rPr>
            <w:rStyle w:val="ae"/>
            <w:rFonts w:hint="eastAsia"/>
          </w:rPr>
          <w:t>账户的场内证券账户文件</w:t>
        </w:r>
        <w:r w:rsidR="008E6606">
          <w:rPr>
            <w:webHidden/>
          </w:rPr>
          <w:tab/>
        </w:r>
        <w:r w:rsidR="008E6606">
          <w:rPr>
            <w:webHidden/>
          </w:rPr>
          <w:fldChar w:fldCharType="begin"/>
        </w:r>
        <w:r w:rsidR="008E6606">
          <w:rPr>
            <w:webHidden/>
          </w:rPr>
          <w:instrText xml:space="preserve"> PAGEREF _Toc3820429 \h </w:instrText>
        </w:r>
        <w:r w:rsidR="008E6606">
          <w:rPr>
            <w:webHidden/>
          </w:rPr>
        </w:r>
        <w:r w:rsidR="008E6606">
          <w:rPr>
            <w:webHidden/>
          </w:rPr>
          <w:fldChar w:fldCharType="separate"/>
        </w:r>
        <w:r w:rsidR="008E6606">
          <w:rPr>
            <w:webHidden/>
          </w:rPr>
          <w:t>102</w:t>
        </w:r>
        <w:r w:rsidR="008E6606">
          <w:rPr>
            <w:webHidden/>
          </w:rPr>
          <w:fldChar w:fldCharType="end"/>
        </w:r>
      </w:hyperlink>
    </w:p>
    <w:p w14:paraId="4970277C" w14:textId="77777777" w:rsidR="008E6606" w:rsidRDefault="00C20320" w:rsidP="008E6606">
      <w:pPr>
        <w:pStyle w:val="20"/>
        <w:rPr>
          <w:rFonts w:asciiTheme="minorHAnsi" w:eastAsiaTheme="minorEastAsia" w:hAnsiTheme="minorHAnsi" w:cstheme="minorBidi"/>
          <w:sz w:val="21"/>
          <w:szCs w:val="22"/>
        </w:rPr>
      </w:pPr>
      <w:hyperlink w:anchor="_Toc3820430" w:history="1">
        <w:r w:rsidR="008E6606" w:rsidRPr="008E2EA8">
          <w:rPr>
            <w:rStyle w:val="ae"/>
          </w:rPr>
          <w:t>14)</w:t>
        </w:r>
        <w:r w:rsidR="008E6606">
          <w:rPr>
            <w:rFonts w:asciiTheme="minorHAnsi" w:eastAsiaTheme="minorEastAsia" w:hAnsiTheme="minorHAnsi" w:cstheme="minorBidi"/>
            <w:sz w:val="21"/>
            <w:szCs w:val="22"/>
          </w:rPr>
          <w:tab/>
        </w:r>
        <w:r w:rsidR="008E6606" w:rsidRPr="008E2EA8">
          <w:rPr>
            <w:rStyle w:val="ae"/>
            <w:rFonts w:hint="eastAsia"/>
          </w:rPr>
          <w:t>预休眠账户数据文件</w:t>
        </w:r>
        <w:r w:rsidR="008E6606">
          <w:rPr>
            <w:webHidden/>
          </w:rPr>
          <w:tab/>
        </w:r>
        <w:r w:rsidR="008E6606">
          <w:rPr>
            <w:webHidden/>
          </w:rPr>
          <w:fldChar w:fldCharType="begin"/>
        </w:r>
        <w:r w:rsidR="008E6606">
          <w:rPr>
            <w:webHidden/>
          </w:rPr>
          <w:instrText xml:space="preserve"> PAGEREF _Toc3820430 \h </w:instrText>
        </w:r>
        <w:r w:rsidR="008E6606">
          <w:rPr>
            <w:webHidden/>
          </w:rPr>
        </w:r>
        <w:r w:rsidR="008E6606">
          <w:rPr>
            <w:webHidden/>
          </w:rPr>
          <w:fldChar w:fldCharType="separate"/>
        </w:r>
        <w:r w:rsidR="008E6606">
          <w:rPr>
            <w:webHidden/>
          </w:rPr>
          <w:t>103</w:t>
        </w:r>
        <w:r w:rsidR="008E6606">
          <w:rPr>
            <w:webHidden/>
          </w:rPr>
          <w:fldChar w:fldCharType="end"/>
        </w:r>
      </w:hyperlink>
    </w:p>
    <w:p w14:paraId="6EA7AB31" w14:textId="77777777" w:rsidR="008E6606" w:rsidRDefault="00C20320" w:rsidP="008E6606">
      <w:pPr>
        <w:pStyle w:val="20"/>
        <w:rPr>
          <w:rFonts w:asciiTheme="minorHAnsi" w:eastAsiaTheme="minorEastAsia" w:hAnsiTheme="minorHAnsi" w:cstheme="minorBidi"/>
          <w:sz w:val="21"/>
          <w:szCs w:val="22"/>
        </w:rPr>
      </w:pPr>
      <w:hyperlink w:anchor="_Toc3820431" w:history="1">
        <w:r w:rsidR="008E6606" w:rsidRPr="008E2EA8">
          <w:rPr>
            <w:rStyle w:val="ae"/>
          </w:rPr>
          <w:t>15)</w:t>
        </w:r>
        <w:r w:rsidR="008E6606">
          <w:rPr>
            <w:rFonts w:asciiTheme="minorHAnsi" w:eastAsiaTheme="minorEastAsia" w:hAnsiTheme="minorHAnsi" w:cstheme="minorBidi"/>
            <w:sz w:val="21"/>
            <w:szCs w:val="22"/>
          </w:rPr>
          <w:tab/>
        </w:r>
        <w:r w:rsidR="008E6606" w:rsidRPr="008E2EA8">
          <w:rPr>
            <w:rStyle w:val="ae"/>
            <w:rFonts w:hint="eastAsia"/>
          </w:rPr>
          <w:t>非休眠账户数据文件</w:t>
        </w:r>
        <w:r w:rsidR="008E6606">
          <w:rPr>
            <w:webHidden/>
          </w:rPr>
          <w:tab/>
        </w:r>
        <w:r w:rsidR="008E6606">
          <w:rPr>
            <w:webHidden/>
          </w:rPr>
          <w:fldChar w:fldCharType="begin"/>
        </w:r>
        <w:r w:rsidR="008E6606">
          <w:rPr>
            <w:webHidden/>
          </w:rPr>
          <w:instrText xml:space="preserve"> PAGEREF _Toc3820431 \h </w:instrText>
        </w:r>
        <w:r w:rsidR="008E6606">
          <w:rPr>
            <w:webHidden/>
          </w:rPr>
        </w:r>
        <w:r w:rsidR="008E6606">
          <w:rPr>
            <w:webHidden/>
          </w:rPr>
          <w:fldChar w:fldCharType="separate"/>
        </w:r>
        <w:r w:rsidR="008E6606">
          <w:rPr>
            <w:webHidden/>
          </w:rPr>
          <w:t>104</w:t>
        </w:r>
        <w:r w:rsidR="008E6606">
          <w:rPr>
            <w:webHidden/>
          </w:rPr>
          <w:fldChar w:fldCharType="end"/>
        </w:r>
      </w:hyperlink>
    </w:p>
    <w:p w14:paraId="315F6D43" w14:textId="77777777" w:rsidR="008E6606" w:rsidRDefault="00C20320" w:rsidP="008E6606">
      <w:pPr>
        <w:pStyle w:val="20"/>
        <w:rPr>
          <w:rFonts w:asciiTheme="minorHAnsi" w:eastAsiaTheme="minorEastAsia" w:hAnsiTheme="minorHAnsi" w:cstheme="minorBidi"/>
          <w:sz w:val="21"/>
          <w:szCs w:val="22"/>
        </w:rPr>
      </w:pPr>
      <w:hyperlink w:anchor="_Toc3820432" w:history="1">
        <w:r w:rsidR="008E6606" w:rsidRPr="008E2EA8">
          <w:rPr>
            <w:rStyle w:val="ae"/>
          </w:rPr>
          <w:t>16)</w:t>
        </w:r>
        <w:r w:rsidR="008E6606">
          <w:rPr>
            <w:rFonts w:asciiTheme="minorHAnsi" w:eastAsiaTheme="minorEastAsia" w:hAnsiTheme="minorHAnsi" w:cstheme="minorBidi"/>
            <w:sz w:val="21"/>
            <w:szCs w:val="22"/>
          </w:rPr>
          <w:tab/>
        </w:r>
        <w:r w:rsidR="008E6606" w:rsidRPr="008E2EA8">
          <w:rPr>
            <w:rStyle w:val="ae"/>
            <w:rFonts w:hint="eastAsia"/>
          </w:rPr>
          <w:t>非休眠账户数据格式检查结果文件</w:t>
        </w:r>
        <w:r w:rsidR="008E6606">
          <w:rPr>
            <w:webHidden/>
          </w:rPr>
          <w:tab/>
        </w:r>
        <w:r w:rsidR="008E6606">
          <w:rPr>
            <w:webHidden/>
          </w:rPr>
          <w:fldChar w:fldCharType="begin"/>
        </w:r>
        <w:r w:rsidR="008E6606">
          <w:rPr>
            <w:webHidden/>
          </w:rPr>
          <w:instrText xml:space="preserve"> PAGEREF _Toc3820432 \h </w:instrText>
        </w:r>
        <w:r w:rsidR="008E6606">
          <w:rPr>
            <w:webHidden/>
          </w:rPr>
        </w:r>
        <w:r w:rsidR="008E6606">
          <w:rPr>
            <w:webHidden/>
          </w:rPr>
          <w:fldChar w:fldCharType="separate"/>
        </w:r>
        <w:r w:rsidR="008E6606">
          <w:rPr>
            <w:webHidden/>
          </w:rPr>
          <w:t>105</w:t>
        </w:r>
        <w:r w:rsidR="008E6606">
          <w:rPr>
            <w:webHidden/>
          </w:rPr>
          <w:fldChar w:fldCharType="end"/>
        </w:r>
      </w:hyperlink>
    </w:p>
    <w:p w14:paraId="34EF83EC" w14:textId="77777777" w:rsidR="008E6606" w:rsidRDefault="00C20320" w:rsidP="008E6606">
      <w:pPr>
        <w:pStyle w:val="20"/>
        <w:rPr>
          <w:rFonts w:asciiTheme="minorHAnsi" w:eastAsiaTheme="minorEastAsia" w:hAnsiTheme="minorHAnsi" w:cstheme="minorBidi"/>
          <w:sz w:val="21"/>
          <w:szCs w:val="22"/>
        </w:rPr>
      </w:pPr>
      <w:hyperlink w:anchor="_Toc3820433" w:history="1">
        <w:r w:rsidR="008E6606" w:rsidRPr="008E2EA8">
          <w:rPr>
            <w:rStyle w:val="ae"/>
          </w:rPr>
          <w:t>17)</w:t>
        </w:r>
        <w:r w:rsidR="008E6606">
          <w:rPr>
            <w:rFonts w:asciiTheme="minorHAnsi" w:eastAsiaTheme="minorEastAsia" w:hAnsiTheme="minorHAnsi" w:cstheme="minorBidi"/>
            <w:sz w:val="21"/>
            <w:szCs w:val="22"/>
          </w:rPr>
          <w:tab/>
        </w:r>
        <w:r w:rsidR="008E6606" w:rsidRPr="008E2EA8">
          <w:rPr>
            <w:rStyle w:val="ae"/>
            <w:rFonts w:hint="eastAsia"/>
          </w:rPr>
          <w:t>休眠账户通知文件</w:t>
        </w:r>
        <w:r w:rsidR="008E6606">
          <w:rPr>
            <w:webHidden/>
          </w:rPr>
          <w:tab/>
        </w:r>
        <w:r w:rsidR="008E6606">
          <w:rPr>
            <w:webHidden/>
          </w:rPr>
          <w:fldChar w:fldCharType="begin"/>
        </w:r>
        <w:r w:rsidR="008E6606">
          <w:rPr>
            <w:webHidden/>
          </w:rPr>
          <w:instrText xml:space="preserve"> PAGEREF _Toc3820433 \h </w:instrText>
        </w:r>
        <w:r w:rsidR="008E6606">
          <w:rPr>
            <w:webHidden/>
          </w:rPr>
        </w:r>
        <w:r w:rsidR="008E6606">
          <w:rPr>
            <w:webHidden/>
          </w:rPr>
          <w:fldChar w:fldCharType="separate"/>
        </w:r>
        <w:r w:rsidR="008E6606">
          <w:rPr>
            <w:webHidden/>
          </w:rPr>
          <w:t>106</w:t>
        </w:r>
        <w:r w:rsidR="008E6606">
          <w:rPr>
            <w:webHidden/>
          </w:rPr>
          <w:fldChar w:fldCharType="end"/>
        </w:r>
      </w:hyperlink>
    </w:p>
    <w:p w14:paraId="63A4D3BE" w14:textId="77777777" w:rsidR="008E6606" w:rsidRDefault="00C20320" w:rsidP="008E6606">
      <w:pPr>
        <w:pStyle w:val="20"/>
        <w:rPr>
          <w:rFonts w:asciiTheme="minorHAnsi" w:eastAsiaTheme="minorEastAsia" w:hAnsiTheme="minorHAnsi" w:cstheme="minorBidi"/>
          <w:sz w:val="21"/>
          <w:szCs w:val="22"/>
        </w:rPr>
      </w:pPr>
      <w:hyperlink w:anchor="_Toc3820434" w:history="1">
        <w:r w:rsidR="008E6606" w:rsidRPr="008E2EA8">
          <w:rPr>
            <w:rStyle w:val="ae"/>
          </w:rPr>
          <w:t>18)</w:t>
        </w:r>
        <w:r w:rsidR="008E6606">
          <w:rPr>
            <w:rFonts w:asciiTheme="minorHAnsi" w:eastAsiaTheme="minorEastAsia" w:hAnsiTheme="minorHAnsi" w:cstheme="minorBidi"/>
            <w:sz w:val="21"/>
            <w:szCs w:val="22"/>
          </w:rPr>
          <w:tab/>
        </w:r>
        <w:r w:rsidR="008E6606" w:rsidRPr="008E2EA8">
          <w:rPr>
            <w:rStyle w:val="ae"/>
            <w:rFonts w:hint="eastAsia"/>
          </w:rPr>
          <w:t>不合格账户报送文件</w:t>
        </w:r>
        <w:r w:rsidR="008E6606">
          <w:rPr>
            <w:webHidden/>
          </w:rPr>
          <w:tab/>
        </w:r>
        <w:r w:rsidR="008E6606">
          <w:rPr>
            <w:webHidden/>
          </w:rPr>
          <w:fldChar w:fldCharType="begin"/>
        </w:r>
        <w:r w:rsidR="008E6606">
          <w:rPr>
            <w:webHidden/>
          </w:rPr>
          <w:instrText xml:space="preserve"> PAGEREF _Toc3820434 \h </w:instrText>
        </w:r>
        <w:r w:rsidR="008E6606">
          <w:rPr>
            <w:webHidden/>
          </w:rPr>
        </w:r>
        <w:r w:rsidR="008E6606">
          <w:rPr>
            <w:webHidden/>
          </w:rPr>
          <w:fldChar w:fldCharType="separate"/>
        </w:r>
        <w:r w:rsidR="008E6606">
          <w:rPr>
            <w:webHidden/>
          </w:rPr>
          <w:t>106</w:t>
        </w:r>
        <w:r w:rsidR="008E6606">
          <w:rPr>
            <w:webHidden/>
          </w:rPr>
          <w:fldChar w:fldCharType="end"/>
        </w:r>
      </w:hyperlink>
    </w:p>
    <w:p w14:paraId="455C0627" w14:textId="77777777" w:rsidR="008E6606" w:rsidRDefault="00C20320" w:rsidP="008E6606">
      <w:pPr>
        <w:pStyle w:val="20"/>
        <w:rPr>
          <w:rFonts w:asciiTheme="minorHAnsi" w:eastAsiaTheme="minorEastAsia" w:hAnsiTheme="minorHAnsi" w:cstheme="minorBidi"/>
          <w:sz w:val="21"/>
          <w:szCs w:val="22"/>
        </w:rPr>
      </w:pPr>
      <w:hyperlink w:anchor="_Toc3820435" w:history="1">
        <w:r w:rsidR="008E6606" w:rsidRPr="008E2EA8">
          <w:rPr>
            <w:rStyle w:val="ae"/>
          </w:rPr>
          <w:t>19)</w:t>
        </w:r>
        <w:r w:rsidR="008E6606">
          <w:rPr>
            <w:rFonts w:asciiTheme="minorHAnsi" w:eastAsiaTheme="minorEastAsia" w:hAnsiTheme="minorHAnsi" w:cstheme="minorBidi"/>
            <w:sz w:val="21"/>
            <w:szCs w:val="22"/>
          </w:rPr>
          <w:tab/>
        </w:r>
        <w:r w:rsidR="008E6606" w:rsidRPr="008E2EA8">
          <w:rPr>
            <w:rStyle w:val="ae"/>
            <w:rFonts w:hint="eastAsia"/>
          </w:rPr>
          <w:t>不合格账户反馈文件</w:t>
        </w:r>
        <w:r w:rsidR="008E6606">
          <w:rPr>
            <w:webHidden/>
          </w:rPr>
          <w:tab/>
        </w:r>
        <w:r w:rsidR="008E6606">
          <w:rPr>
            <w:webHidden/>
          </w:rPr>
          <w:fldChar w:fldCharType="begin"/>
        </w:r>
        <w:r w:rsidR="008E6606">
          <w:rPr>
            <w:webHidden/>
          </w:rPr>
          <w:instrText xml:space="preserve"> PAGEREF _Toc3820435 \h </w:instrText>
        </w:r>
        <w:r w:rsidR="008E6606">
          <w:rPr>
            <w:webHidden/>
          </w:rPr>
        </w:r>
        <w:r w:rsidR="008E6606">
          <w:rPr>
            <w:webHidden/>
          </w:rPr>
          <w:fldChar w:fldCharType="separate"/>
        </w:r>
        <w:r w:rsidR="008E6606">
          <w:rPr>
            <w:webHidden/>
          </w:rPr>
          <w:t>107</w:t>
        </w:r>
        <w:r w:rsidR="008E6606">
          <w:rPr>
            <w:webHidden/>
          </w:rPr>
          <w:fldChar w:fldCharType="end"/>
        </w:r>
      </w:hyperlink>
    </w:p>
    <w:p w14:paraId="7664CFBF" w14:textId="77777777" w:rsidR="008E6606" w:rsidRDefault="00C20320" w:rsidP="008E6606">
      <w:pPr>
        <w:pStyle w:val="20"/>
        <w:rPr>
          <w:rFonts w:asciiTheme="minorHAnsi" w:eastAsiaTheme="minorEastAsia" w:hAnsiTheme="minorHAnsi" w:cstheme="minorBidi"/>
          <w:sz w:val="21"/>
          <w:szCs w:val="22"/>
        </w:rPr>
      </w:pPr>
      <w:hyperlink w:anchor="_Toc3820436" w:history="1">
        <w:r w:rsidR="008E6606" w:rsidRPr="008E2EA8">
          <w:rPr>
            <w:rStyle w:val="ae"/>
          </w:rPr>
          <w:t>20)</w:t>
        </w:r>
        <w:r w:rsidR="008E6606">
          <w:rPr>
            <w:rFonts w:asciiTheme="minorHAnsi" w:eastAsiaTheme="minorEastAsia" w:hAnsiTheme="minorHAnsi" w:cstheme="minorBidi"/>
            <w:sz w:val="21"/>
            <w:szCs w:val="22"/>
          </w:rPr>
          <w:tab/>
        </w:r>
        <w:r w:rsidR="008E6606" w:rsidRPr="008E2EA8">
          <w:rPr>
            <w:rStyle w:val="ae"/>
            <w:rFonts w:hint="eastAsia"/>
          </w:rPr>
          <w:t>沪市账户托管对账文件</w:t>
        </w:r>
        <w:r w:rsidR="008E6606">
          <w:rPr>
            <w:webHidden/>
          </w:rPr>
          <w:tab/>
        </w:r>
        <w:r w:rsidR="008E6606">
          <w:rPr>
            <w:webHidden/>
          </w:rPr>
          <w:fldChar w:fldCharType="begin"/>
        </w:r>
        <w:r w:rsidR="008E6606">
          <w:rPr>
            <w:webHidden/>
          </w:rPr>
          <w:instrText xml:space="preserve"> PAGEREF _Toc3820436 \h </w:instrText>
        </w:r>
        <w:r w:rsidR="008E6606">
          <w:rPr>
            <w:webHidden/>
          </w:rPr>
        </w:r>
        <w:r w:rsidR="008E6606">
          <w:rPr>
            <w:webHidden/>
          </w:rPr>
          <w:fldChar w:fldCharType="separate"/>
        </w:r>
        <w:r w:rsidR="008E6606">
          <w:rPr>
            <w:webHidden/>
          </w:rPr>
          <w:t>108</w:t>
        </w:r>
        <w:r w:rsidR="008E6606">
          <w:rPr>
            <w:webHidden/>
          </w:rPr>
          <w:fldChar w:fldCharType="end"/>
        </w:r>
      </w:hyperlink>
    </w:p>
    <w:p w14:paraId="1482BA77" w14:textId="77777777" w:rsidR="008E6606" w:rsidRDefault="00C20320" w:rsidP="008E6606">
      <w:pPr>
        <w:pStyle w:val="20"/>
        <w:rPr>
          <w:rFonts w:asciiTheme="minorHAnsi" w:eastAsiaTheme="minorEastAsia" w:hAnsiTheme="minorHAnsi" w:cstheme="minorBidi"/>
          <w:sz w:val="21"/>
          <w:szCs w:val="22"/>
        </w:rPr>
      </w:pPr>
      <w:hyperlink w:anchor="_Toc3820437" w:history="1">
        <w:r w:rsidR="008E6606" w:rsidRPr="008E2EA8">
          <w:rPr>
            <w:rStyle w:val="ae"/>
          </w:rPr>
          <w:t>21)</w:t>
        </w:r>
        <w:r w:rsidR="008E6606">
          <w:rPr>
            <w:rFonts w:asciiTheme="minorHAnsi" w:eastAsiaTheme="minorEastAsia" w:hAnsiTheme="minorHAnsi" w:cstheme="minorBidi"/>
            <w:sz w:val="21"/>
            <w:szCs w:val="22"/>
          </w:rPr>
          <w:tab/>
        </w:r>
        <w:r w:rsidR="008E6606" w:rsidRPr="008E2EA8">
          <w:rPr>
            <w:rStyle w:val="ae"/>
            <w:rFonts w:hint="eastAsia"/>
          </w:rPr>
          <w:t>开户统计文件</w:t>
        </w:r>
        <w:r w:rsidR="008E6606">
          <w:rPr>
            <w:webHidden/>
          </w:rPr>
          <w:tab/>
        </w:r>
        <w:r w:rsidR="008E6606">
          <w:rPr>
            <w:webHidden/>
          </w:rPr>
          <w:fldChar w:fldCharType="begin"/>
        </w:r>
        <w:r w:rsidR="008E6606">
          <w:rPr>
            <w:webHidden/>
          </w:rPr>
          <w:instrText xml:space="preserve"> PAGEREF _Toc3820437 \h </w:instrText>
        </w:r>
        <w:r w:rsidR="008E6606">
          <w:rPr>
            <w:webHidden/>
          </w:rPr>
        </w:r>
        <w:r w:rsidR="008E6606">
          <w:rPr>
            <w:webHidden/>
          </w:rPr>
          <w:fldChar w:fldCharType="separate"/>
        </w:r>
        <w:r w:rsidR="008E6606">
          <w:rPr>
            <w:webHidden/>
          </w:rPr>
          <w:t>109</w:t>
        </w:r>
        <w:r w:rsidR="008E6606">
          <w:rPr>
            <w:webHidden/>
          </w:rPr>
          <w:fldChar w:fldCharType="end"/>
        </w:r>
      </w:hyperlink>
    </w:p>
    <w:p w14:paraId="7638263E" w14:textId="77777777" w:rsidR="008E6606" w:rsidRDefault="00C20320" w:rsidP="008E6606">
      <w:pPr>
        <w:pStyle w:val="20"/>
        <w:rPr>
          <w:rFonts w:asciiTheme="minorHAnsi" w:eastAsiaTheme="minorEastAsia" w:hAnsiTheme="minorHAnsi" w:cstheme="minorBidi"/>
          <w:sz w:val="21"/>
          <w:szCs w:val="22"/>
        </w:rPr>
      </w:pPr>
      <w:hyperlink w:anchor="_Toc3820438" w:history="1">
        <w:r w:rsidR="008E6606" w:rsidRPr="008E2EA8">
          <w:rPr>
            <w:rStyle w:val="ae"/>
          </w:rPr>
          <w:t>22)</w:t>
        </w:r>
        <w:r w:rsidR="008E6606">
          <w:rPr>
            <w:rFonts w:asciiTheme="minorHAnsi" w:eastAsiaTheme="minorEastAsia" w:hAnsiTheme="minorHAnsi" w:cstheme="minorBidi"/>
            <w:sz w:val="21"/>
            <w:szCs w:val="22"/>
          </w:rPr>
          <w:tab/>
        </w:r>
        <w:r w:rsidR="008E6606" w:rsidRPr="008E2EA8">
          <w:rPr>
            <w:rStyle w:val="ae"/>
            <w:rFonts w:hint="eastAsia"/>
          </w:rPr>
          <w:t>证券账户业务日终回报文件</w:t>
        </w:r>
        <w:r w:rsidR="008E6606">
          <w:rPr>
            <w:webHidden/>
          </w:rPr>
          <w:tab/>
        </w:r>
        <w:r w:rsidR="008E6606">
          <w:rPr>
            <w:webHidden/>
          </w:rPr>
          <w:fldChar w:fldCharType="begin"/>
        </w:r>
        <w:r w:rsidR="008E6606">
          <w:rPr>
            <w:webHidden/>
          </w:rPr>
          <w:instrText xml:space="preserve"> PAGEREF _Toc3820438 \h </w:instrText>
        </w:r>
        <w:r w:rsidR="008E6606">
          <w:rPr>
            <w:webHidden/>
          </w:rPr>
        </w:r>
        <w:r w:rsidR="008E6606">
          <w:rPr>
            <w:webHidden/>
          </w:rPr>
          <w:fldChar w:fldCharType="separate"/>
        </w:r>
        <w:r w:rsidR="008E6606">
          <w:rPr>
            <w:webHidden/>
          </w:rPr>
          <w:t>110</w:t>
        </w:r>
        <w:r w:rsidR="008E6606">
          <w:rPr>
            <w:webHidden/>
          </w:rPr>
          <w:fldChar w:fldCharType="end"/>
        </w:r>
      </w:hyperlink>
    </w:p>
    <w:p w14:paraId="63200F82" w14:textId="77777777" w:rsidR="008E6606" w:rsidRDefault="00C20320" w:rsidP="008E6606">
      <w:pPr>
        <w:pStyle w:val="20"/>
        <w:rPr>
          <w:rFonts w:asciiTheme="minorHAnsi" w:eastAsiaTheme="minorEastAsia" w:hAnsiTheme="minorHAnsi" w:cstheme="minorBidi"/>
          <w:sz w:val="21"/>
          <w:szCs w:val="22"/>
        </w:rPr>
      </w:pPr>
      <w:hyperlink w:anchor="_Toc3820439" w:history="1">
        <w:r w:rsidR="008E6606" w:rsidRPr="008E2EA8">
          <w:rPr>
            <w:rStyle w:val="ae"/>
          </w:rPr>
          <w:t>23)</w:t>
        </w:r>
        <w:r w:rsidR="008E6606">
          <w:rPr>
            <w:rFonts w:asciiTheme="minorHAnsi" w:eastAsiaTheme="minorEastAsia" w:hAnsiTheme="minorHAnsi" w:cstheme="minorBidi"/>
            <w:sz w:val="21"/>
            <w:szCs w:val="22"/>
          </w:rPr>
          <w:tab/>
        </w:r>
        <w:r w:rsidR="008E6606" w:rsidRPr="008E2EA8">
          <w:rPr>
            <w:rStyle w:val="ae"/>
            <w:rFonts w:hint="eastAsia"/>
          </w:rPr>
          <w:t>资金清算文件</w:t>
        </w:r>
        <w:r w:rsidR="008E6606">
          <w:rPr>
            <w:webHidden/>
          </w:rPr>
          <w:tab/>
        </w:r>
        <w:r w:rsidR="008E6606">
          <w:rPr>
            <w:webHidden/>
          </w:rPr>
          <w:fldChar w:fldCharType="begin"/>
        </w:r>
        <w:r w:rsidR="008E6606">
          <w:rPr>
            <w:webHidden/>
          </w:rPr>
          <w:instrText xml:space="preserve"> PAGEREF _Toc3820439 \h </w:instrText>
        </w:r>
        <w:r w:rsidR="008E6606">
          <w:rPr>
            <w:webHidden/>
          </w:rPr>
        </w:r>
        <w:r w:rsidR="008E6606">
          <w:rPr>
            <w:webHidden/>
          </w:rPr>
          <w:fldChar w:fldCharType="separate"/>
        </w:r>
        <w:r w:rsidR="008E6606">
          <w:rPr>
            <w:webHidden/>
          </w:rPr>
          <w:t>111</w:t>
        </w:r>
        <w:r w:rsidR="008E6606">
          <w:rPr>
            <w:webHidden/>
          </w:rPr>
          <w:fldChar w:fldCharType="end"/>
        </w:r>
      </w:hyperlink>
    </w:p>
    <w:p w14:paraId="5FFFD926" w14:textId="77777777" w:rsidR="008E6606" w:rsidRDefault="00C20320" w:rsidP="008E6606">
      <w:pPr>
        <w:pStyle w:val="20"/>
        <w:rPr>
          <w:rFonts w:asciiTheme="minorHAnsi" w:eastAsiaTheme="minorEastAsia" w:hAnsiTheme="minorHAnsi" w:cstheme="minorBidi"/>
          <w:sz w:val="21"/>
          <w:szCs w:val="22"/>
        </w:rPr>
      </w:pPr>
      <w:hyperlink w:anchor="_Toc3820440" w:history="1">
        <w:r w:rsidR="008E6606" w:rsidRPr="008E2EA8">
          <w:rPr>
            <w:rStyle w:val="ae"/>
          </w:rPr>
          <w:t>24)</w:t>
        </w:r>
        <w:r w:rsidR="008E6606">
          <w:rPr>
            <w:rFonts w:asciiTheme="minorHAnsi" w:eastAsiaTheme="minorEastAsia" w:hAnsiTheme="minorHAnsi" w:cstheme="minorBidi"/>
            <w:sz w:val="21"/>
            <w:szCs w:val="22"/>
          </w:rPr>
          <w:tab/>
        </w:r>
        <w:r w:rsidR="008E6606" w:rsidRPr="008E2EA8">
          <w:rPr>
            <w:rStyle w:val="ae"/>
            <w:rFonts w:hint="eastAsia"/>
          </w:rPr>
          <w:t>当日在期货市场变更关键信息的一码通账户资料文件</w:t>
        </w:r>
        <w:r w:rsidR="008E6606">
          <w:rPr>
            <w:webHidden/>
          </w:rPr>
          <w:tab/>
        </w:r>
        <w:r w:rsidR="008E6606">
          <w:rPr>
            <w:webHidden/>
          </w:rPr>
          <w:fldChar w:fldCharType="begin"/>
        </w:r>
        <w:r w:rsidR="008E6606">
          <w:rPr>
            <w:webHidden/>
          </w:rPr>
          <w:instrText xml:space="preserve"> PAGEREF _Toc3820440 \h </w:instrText>
        </w:r>
        <w:r w:rsidR="008E6606">
          <w:rPr>
            <w:webHidden/>
          </w:rPr>
        </w:r>
        <w:r w:rsidR="008E6606">
          <w:rPr>
            <w:webHidden/>
          </w:rPr>
          <w:fldChar w:fldCharType="separate"/>
        </w:r>
        <w:r w:rsidR="008E6606">
          <w:rPr>
            <w:webHidden/>
          </w:rPr>
          <w:t>112</w:t>
        </w:r>
        <w:r w:rsidR="008E6606">
          <w:rPr>
            <w:webHidden/>
          </w:rPr>
          <w:fldChar w:fldCharType="end"/>
        </w:r>
      </w:hyperlink>
    </w:p>
    <w:p w14:paraId="753A685C" w14:textId="77777777" w:rsidR="008E6606" w:rsidRDefault="00C20320" w:rsidP="008E6606">
      <w:pPr>
        <w:pStyle w:val="20"/>
        <w:rPr>
          <w:rFonts w:asciiTheme="minorHAnsi" w:eastAsiaTheme="minorEastAsia" w:hAnsiTheme="minorHAnsi" w:cstheme="minorBidi"/>
          <w:sz w:val="21"/>
          <w:szCs w:val="22"/>
        </w:rPr>
      </w:pPr>
      <w:hyperlink w:anchor="_Toc3820441" w:history="1">
        <w:r w:rsidR="008E6606" w:rsidRPr="008E2EA8">
          <w:rPr>
            <w:rStyle w:val="ae"/>
          </w:rPr>
          <w:t>25)</w:t>
        </w:r>
        <w:r w:rsidR="008E6606">
          <w:rPr>
            <w:rFonts w:asciiTheme="minorHAnsi" w:eastAsiaTheme="minorEastAsia" w:hAnsiTheme="minorHAnsi" w:cstheme="minorBidi"/>
            <w:sz w:val="21"/>
            <w:szCs w:val="22"/>
          </w:rPr>
          <w:tab/>
        </w:r>
        <w:r w:rsidR="008E6606" w:rsidRPr="008E2EA8">
          <w:rPr>
            <w:rStyle w:val="ae"/>
            <w:rFonts w:hint="eastAsia"/>
          </w:rPr>
          <w:t>当日失信人员开户信息文件</w:t>
        </w:r>
        <w:r w:rsidR="008E6606">
          <w:rPr>
            <w:webHidden/>
          </w:rPr>
          <w:tab/>
        </w:r>
        <w:r w:rsidR="008E6606">
          <w:rPr>
            <w:webHidden/>
          </w:rPr>
          <w:fldChar w:fldCharType="begin"/>
        </w:r>
        <w:r w:rsidR="008E6606">
          <w:rPr>
            <w:webHidden/>
          </w:rPr>
          <w:instrText xml:space="preserve"> PAGEREF _Toc3820441 \h </w:instrText>
        </w:r>
        <w:r w:rsidR="008E6606">
          <w:rPr>
            <w:webHidden/>
          </w:rPr>
        </w:r>
        <w:r w:rsidR="008E6606">
          <w:rPr>
            <w:webHidden/>
          </w:rPr>
          <w:fldChar w:fldCharType="separate"/>
        </w:r>
        <w:r w:rsidR="008E6606">
          <w:rPr>
            <w:webHidden/>
          </w:rPr>
          <w:t>113</w:t>
        </w:r>
        <w:r w:rsidR="008E6606">
          <w:rPr>
            <w:webHidden/>
          </w:rPr>
          <w:fldChar w:fldCharType="end"/>
        </w:r>
      </w:hyperlink>
    </w:p>
    <w:p w14:paraId="5CC27E4B" w14:textId="77777777" w:rsidR="008E6606" w:rsidRDefault="00C20320">
      <w:pPr>
        <w:pStyle w:val="10"/>
        <w:rPr>
          <w:rFonts w:asciiTheme="minorHAnsi" w:hAnsiTheme="minorHAnsi"/>
          <w:b w:val="0"/>
          <w:bCs w:val="0"/>
          <w:caps w:val="0"/>
          <w:noProof/>
          <w:sz w:val="21"/>
          <w:szCs w:val="22"/>
        </w:rPr>
      </w:pPr>
      <w:hyperlink w:anchor="_Toc3820442" w:history="1">
        <w:r w:rsidR="008E6606" w:rsidRPr="008E2EA8">
          <w:rPr>
            <w:rStyle w:val="ae"/>
            <w:rFonts w:hint="eastAsia"/>
            <w:noProof/>
          </w:rPr>
          <w:t>第四章</w:t>
        </w:r>
        <w:r w:rsidR="008E6606">
          <w:rPr>
            <w:rFonts w:asciiTheme="minorHAnsi" w:hAnsiTheme="minorHAnsi"/>
            <w:b w:val="0"/>
            <w:bCs w:val="0"/>
            <w:caps w:val="0"/>
            <w:noProof/>
            <w:sz w:val="21"/>
            <w:szCs w:val="22"/>
          </w:rPr>
          <w:tab/>
        </w:r>
        <w:r w:rsidR="008E6606" w:rsidRPr="008E2EA8">
          <w:rPr>
            <w:rStyle w:val="ae"/>
            <w:rFonts w:hint="eastAsia"/>
            <w:noProof/>
          </w:rPr>
          <w:t>附录</w:t>
        </w:r>
        <w:r w:rsidR="008E6606">
          <w:rPr>
            <w:noProof/>
            <w:webHidden/>
          </w:rPr>
          <w:tab/>
        </w:r>
        <w:r w:rsidR="008E6606">
          <w:rPr>
            <w:noProof/>
            <w:webHidden/>
          </w:rPr>
          <w:fldChar w:fldCharType="begin"/>
        </w:r>
        <w:r w:rsidR="008E6606">
          <w:rPr>
            <w:noProof/>
            <w:webHidden/>
          </w:rPr>
          <w:instrText xml:space="preserve"> PAGEREF _Toc3820442 \h </w:instrText>
        </w:r>
        <w:r w:rsidR="008E6606">
          <w:rPr>
            <w:noProof/>
            <w:webHidden/>
          </w:rPr>
        </w:r>
        <w:r w:rsidR="008E6606">
          <w:rPr>
            <w:noProof/>
            <w:webHidden/>
          </w:rPr>
          <w:fldChar w:fldCharType="separate"/>
        </w:r>
        <w:r w:rsidR="008E6606">
          <w:rPr>
            <w:noProof/>
            <w:webHidden/>
          </w:rPr>
          <w:t>114</w:t>
        </w:r>
        <w:r w:rsidR="008E6606">
          <w:rPr>
            <w:noProof/>
            <w:webHidden/>
          </w:rPr>
          <w:fldChar w:fldCharType="end"/>
        </w:r>
      </w:hyperlink>
    </w:p>
    <w:p w14:paraId="2C73DA3D" w14:textId="77777777" w:rsidR="008E6606" w:rsidRDefault="00C20320" w:rsidP="008E6606">
      <w:pPr>
        <w:pStyle w:val="20"/>
        <w:rPr>
          <w:rFonts w:asciiTheme="minorHAnsi" w:eastAsiaTheme="minorEastAsia" w:hAnsiTheme="minorHAnsi" w:cstheme="minorBidi"/>
          <w:sz w:val="21"/>
          <w:szCs w:val="22"/>
        </w:rPr>
      </w:pPr>
      <w:hyperlink w:anchor="_Toc3820443" w:history="1">
        <w:r w:rsidR="008E6606" w:rsidRPr="008E2EA8">
          <w:rPr>
            <w:rStyle w:val="ae"/>
            <w:rFonts w:hint="eastAsia"/>
          </w:rPr>
          <w:t>第一节数据字典</w:t>
        </w:r>
        <w:r w:rsidR="008E6606">
          <w:rPr>
            <w:webHidden/>
          </w:rPr>
          <w:tab/>
        </w:r>
        <w:r w:rsidR="008E6606">
          <w:rPr>
            <w:webHidden/>
          </w:rPr>
          <w:fldChar w:fldCharType="begin"/>
        </w:r>
        <w:r w:rsidR="008E6606">
          <w:rPr>
            <w:webHidden/>
          </w:rPr>
          <w:instrText xml:space="preserve"> PAGEREF _Toc3820443 \h </w:instrText>
        </w:r>
        <w:r w:rsidR="008E6606">
          <w:rPr>
            <w:webHidden/>
          </w:rPr>
        </w:r>
        <w:r w:rsidR="008E6606">
          <w:rPr>
            <w:webHidden/>
          </w:rPr>
          <w:fldChar w:fldCharType="separate"/>
        </w:r>
        <w:r w:rsidR="008E6606">
          <w:rPr>
            <w:webHidden/>
          </w:rPr>
          <w:t>114</w:t>
        </w:r>
        <w:r w:rsidR="008E6606">
          <w:rPr>
            <w:webHidden/>
          </w:rPr>
          <w:fldChar w:fldCharType="end"/>
        </w:r>
      </w:hyperlink>
    </w:p>
    <w:p w14:paraId="73882B93" w14:textId="77777777" w:rsidR="008E6606" w:rsidRDefault="00C20320" w:rsidP="008E6606">
      <w:pPr>
        <w:pStyle w:val="20"/>
        <w:rPr>
          <w:rFonts w:asciiTheme="minorHAnsi" w:eastAsiaTheme="minorEastAsia" w:hAnsiTheme="minorHAnsi" w:cstheme="minorBidi"/>
          <w:sz w:val="21"/>
          <w:szCs w:val="22"/>
        </w:rPr>
      </w:pPr>
      <w:hyperlink w:anchor="_Toc3820444" w:history="1">
        <w:r w:rsidR="008E6606" w:rsidRPr="008E2EA8">
          <w:rPr>
            <w:rStyle w:val="ae"/>
            <w:rFonts w:hint="eastAsia"/>
          </w:rPr>
          <w:t>第二节结果代码说明</w:t>
        </w:r>
        <w:r w:rsidR="008E6606">
          <w:rPr>
            <w:webHidden/>
          </w:rPr>
          <w:tab/>
        </w:r>
        <w:r w:rsidR="008E6606">
          <w:rPr>
            <w:webHidden/>
          </w:rPr>
          <w:fldChar w:fldCharType="begin"/>
        </w:r>
        <w:r w:rsidR="008E6606">
          <w:rPr>
            <w:webHidden/>
          </w:rPr>
          <w:instrText xml:space="preserve"> PAGEREF _Toc3820444 \h </w:instrText>
        </w:r>
        <w:r w:rsidR="008E6606">
          <w:rPr>
            <w:webHidden/>
          </w:rPr>
        </w:r>
        <w:r w:rsidR="008E6606">
          <w:rPr>
            <w:webHidden/>
          </w:rPr>
          <w:fldChar w:fldCharType="separate"/>
        </w:r>
        <w:r w:rsidR="008E6606">
          <w:rPr>
            <w:webHidden/>
          </w:rPr>
          <w:t>127</w:t>
        </w:r>
        <w:r w:rsidR="008E6606">
          <w:rPr>
            <w:webHidden/>
          </w:rPr>
          <w:fldChar w:fldCharType="end"/>
        </w:r>
      </w:hyperlink>
    </w:p>
    <w:p w14:paraId="49FCA94D" w14:textId="77777777" w:rsidR="003C6241" w:rsidRDefault="00E87693" w:rsidP="003C6241">
      <w:r>
        <w:fldChar w:fldCharType="end"/>
      </w:r>
    </w:p>
    <w:p w14:paraId="7CF7D565" w14:textId="77777777" w:rsidR="009A7E5F" w:rsidRDefault="009A7E5F">
      <w:pPr>
        <w:widowControl/>
        <w:jc w:val="left"/>
      </w:pPr>
      <w:r>
        <w:br w:type="page"/>
      </w:r>
    </w:p>
    <w:p w14:paraId="4AC28F82" w14:textId="77777777" w:rsidR="003C6241" w:rsidRDefault="004B06C6" w:rsidP="00980985">
      <w:pPr>
        <w:pStyle w:val="1"/>
        <w:numPr>
          <w:ilvl w:val="0"/>
          <w:numId w:val="2"/>
        </w:numPr>
      </w:pPr>
      <w:bookmarkStart w:id="7" w:name="_Toc3820378"/>
      <w:r>
        <w:rPr>
          <w:rFonts w:hint="eastAsia"/>
        </w:rPr>
        <w:t>前言</w:t>
      </w:r>
      <w:bookmarkEnd w:id="7"/>
    </w:p>
    <w:p w14:paraId="250845F8" w14:textId="77777777" w:rsidR="00AD032D" w:rsidRPr="004B06C6" w:rsidRDefault="00AD032D" w:rsidP="00980985">
      <w:pPr>
        <w:spacing w:line="360" w:lineRule="auto"/>
        <w:outlineLvl w:val="0"/>
        <w:rPr>
          <w:b/>
          <w:sz w:val="30"/>
          <w:szCs w:val="30"/>
        </w:rPr>
      </w:pPr>
      <w:bookmarkStart w:id="8" w:name="_Toc3820379"/>
      <w:r w:rsidRPr="004B06C6">
        <w:rPr>
          <w:rFonts w:hint="eastAsia"/>
          <w:b/>
          <w:sz w:val="30"/>
          <w:szCs w:val="30"/>
        </w:rPr>
        <w:t>一规范所涉内容及适用对象</w:t>
      </w:r>
      <w:bookmarkEnd w:id="8"/>
    </w:p>
    <w:p w14:paraId="49710978" w14:textId="77777777" w:rsidR="00AD032D" w:rsidRDefault="00AD032D" w:rsidP="004B06C6">
      <w:pPr>
        <w:spacing w:line="360" w:lineRule="auto"/>
        <w:ind w:firstLineChars="200" w:firstLine="420"/>
      </w:pPr>
      <w:r>
        <w:rPr>
          <w:rFonts w:hint="eastAsia"/>
        </w:rPr>
        <w:t>本规范涉及的内容包括：</w:t>
      </w:r>
      <w:r w:rsidR="00E02AF9">
        <w:rPr>
          <w:rFonts w:hint="eastAsia"/>
        </w:rPr>
        <w:t>中国证券登记结算有限责任公司（以下简称“中国结算”）</w:t>
      </w:r>
      <w:r w:rsidR="006119D3">
        <w:rPr>
          <w:rFonts w:hint="eastAsia"/>
        </w:rPr>
        <w:t>统一</w:t>
      </w:r>
      <w:r w:rsidR="00E02AF9">
        <w:rPr>
          <w:rFonts w:hint="eastAsia"/>
        </w:rPr>
        <w:t>账户</w:t>
      </w:r>
      <w:r w:rsidR="006119D3">
        <w:rPr>
          <w:rFonts w:hint="eastAsia"/>
        </w:rPr>
        <w:t>平台</w:t>
      </w:r>
      <w:r w:rsidR="00E02AF9">
        <w:rPr>
          <w:rFonts w:hint="eastAsia"/>
        </w:rPr>
        <w:t>实时账户业务处理请求及应答接口的数据格式说明，中国结算</w:t>
      </w:r>
      <w:r w:rsidR="000452ED">
        <w:rPr>
          <w:rFonts w:hint="eastAsia"/>
        </w:rPr>
        <w:t>下</w:t>
      </w:r>
      <w:r>
        <w:rPr>
          <w:rFonts w:hint="eastAsia"/>
        </w:rPr>
        <w:t>发</w:t>
      </w:r>
      <w:r w:rsidR="000452ED">
        <w:rPr>
          <w:rFonts w:hint="eastAsia"/>
        </w:rPr>
        <w:t>至开户代理机构</w:t>
      </w:r>
      <w:r>
        <w:rPr>
          <w:rFonts w:hint="eastAsia"/>
        </w:rPr>
        <w:t>的数据文件说明</w:t>
      </w:r>
      <w:r w:rsidR="000452ED">
        <w:rPr>
          <w:rFonts w:hint="eastAsia"/>
        </w:rPr>
        <w:t>，</w:t>
      </w:r>
      <w:r w:rsidR="00E02AF9">
        <w:rPr>
          <w:rFonts w:hint="eastAsia"/>
        </w:rPr>
        <w:t>及</w:t>
      </w:r>
      <w:r w:rsidR="000452ED">
        <w:rPr>
          <w:rFonts w:hint="eastAsia"/>
        </w:rPr>
        <w:t>开户代理机构</w:t>
      </w:r>
      <w:r>
        <w:rPr>
          <w:rFonts w:hint="eastAsia"/>
        </w:rPr>
        <w:t>上报至中国结算的数据文件说明</w:t>
      </w:r>
      <w:r w:rsidR="00E02AF9">
        <w:rPr>
          <w:rFonts w:hint="eastAsia"/>
        </w:rPr>
        <w:t>等</w:t>
      </w:r>
      <w:r>
        <w:rPr>
          <w:rFonts w:hint="eastAsia"/>
        </w:rPr>
        <w:t>。</w:t>
      </w:r>
    </w:p>
    <w:p w14:paraId="10851A49" w14:textId="77777777" w:rsidR="003C6241" w:rsidRPr="00E75808" w:rsidRDefault="00AD032D" w:rsidP="004B06C6">
      <w:pPr>
        <w:spacing w:line="360" w:lineRule="auto"/>
        <w:ind w:firstLineChars="200" w:firstLine="420"/>
      </w:pPr>
      <w:r>
        <w:rPr>
          <w:rFonts w:hint="eastAsia"/>
        </w:rPr>
        <w:t>规范的适用对象为：</w:t>
      </w:r>
      <w:r w:rsidR="00E75808" w:rsidRPr="00E75808">
        <w:rPr>
          <w:rFonts w:hint="eastAsia"/>
        </w:rPr>
        <w:t>开户代理机构</w:t>
      </w:r>
      <w:r>
        <w:rPr>
          <w:rFonts w:hint="eastAsia"/>
        </w:rPr>
        <w:t>等。</w:t>
      </w:r>
    </w:p>
    <w:p w14:paraId="5D4E2641" w14:textId="77777777" w:rsidR="00AD032D" w:rsidRPr="004B06C6" w:rsidRDefault="00AD032D" w:rsidP="00980985">
      <w:pPr>
        <w:spacing w:line="360" w:lineRule="auto"/>
        <w:outlineLvl w:val="0"/>
        <w:rPr>
          <w:b/>
          <w:sz w:val="30"/>
          <w:szCs w:val="30"/>
        </w:rPr>
      </w:pPr>
      <w:bookmarkStart w:id="9" w:name="_Toc3820380"/>
      <w:r w:rsidRPr="004B06C6">
        <w:rPr>
          <w:rFonts w:hint="eastAsia"/>
          <w:b/>
          <w:sz w:val="30"/>
          <w:szCs w:val="30"/>
        </w:rPr>
        <w:t>二数据文件命名规则</w:t>
      </w:r>
      <w:bookmarkEnd w:id="9"/>
    </w:p>
    <w:p w14:paraId="1A1E6D3F" w14:textId="77777777" w:rsidR="00E70528" w:rsidRDefault="00521D54">
      <w:pPr>
        <w:pStyle w:val="ab"/>
        <w:numPr>
          <w:ilvl w:val="0"/>
          <w:numId w:val="122"/>
        </w:numPr>
        <w:spacing w:line="360" w:lineRule="auto"/>
        <w:ind w:firstLineChars="0"/>
      </w:pPr>
      <w:r>
        <w:rPr>
          <w:rFonts w:hint="eastAsia"/>
        </w:rPr>
        <w:t>具体文件命名参见正文，</w:t>
      </w:r>
      <w:r w:rsidR="00C07F41">
        <w:rPr>
          <w:rFonts w:hint="eastAsia"/>
        </w:rPr>
        <w:t>文件名区分大小写。</w:t>
      </w:r>
    </w:p>
    <w:p w14:paraId="1C51D75D" w14:textId="77777777" w:rsidR="00E70528" w:rsidRDefault="00D32F95">
      <w:pPr>
        <w:pStyle w:val="ab"/>
        <w:numPr>
          <w:ilvl w:val="0"/>
          <w:numId w:val="122"/>
        </w:numPr>
        <w:spacing w:line="360" w:lineRule="auto"/>
        <w:ind w:firstLineChars="0"/>
      </w:pPr>
      <w:r>
        <w:rPr>
          <w:rFonts w:hint="eastAsia"/>
        </w:rPr>
        <w:t>为了减少数据通讯量，我公司下发的数据文件</w:t>
      </w:r>
      <w:r w:rsidR="00CC79E0">
        <w:rPr>
          <w:rFonts w:hint="eastAsia"/>
        </w:rPr>
        <w:t>以</w:t>
      </w:r>
      <w:r w:rsidR="00CC79E0">
        <w:rPr>
          <w:rFonts w:hint="eastAsia"/>
        </w:rPr>
        <w:t>bzip2</w:t>
      </w:r>
      <w:r w:rsidR="00CC79E0">
        <w:rPr>
          <w:rFonts w:hint="eastAsia"/>
        </w:rPr>
        <w:t>格式</w:t>
      </w:r>
      <w:r>
        <w:rPr>
          <w:rFonts w:hint="eastAsia"/>
        </w:rPr>
        <w:t>压缩后发送，压缩后文件命名参见正文。</w:t>
      </w:r>
    </w:p>
    <w:p w14:paraId="0ABFDD96" w14:textId="77777777" w:rsidR="00AD032D" w:rsidRPr="004B06C6" w:rsidRDefault="00AD032D" w:rsidP="00980985">
      <w:pPr>
        <w:spacing w:line="360" w:lineRule="auto"/>
        <w:outlineLvl w:val="0"/>
        <w:rPr>
          <w:b/>
          <w:sz w:val="30"/>
          <w:szCs w:val="30"/>
        </w:rPr>
      </w:pPr>
      <w:bookmarkStart w:id="10" w:name="_Toc3820381"/>
      <w:r w:rsidRPr="004B06C6">
        <w:rPr>
          <w:rFonts w:hint="eastAsia"/>
          <w:b/>
          <w:sz w:val="30"/>
          <w:szCs w:val="30"/>
        </w:rPr>
        <w:t>三基本数据说明</w:t>
      </w:r>
      <w:bookmarkEnd w:id="10"/>
    </w:p>
    <w:p w14:paraId="7DA46BF3" w14:textId="77777777" w:rsidR="00E70528" w:rsidRDefault="00B62F31">
      <w:pPr>
        <w:pStyle w:val="ab"/>
        <w:numPr>
          <w:ilvl w:val="0"/>
          <w:numId w:val="76"/>
        </w:numPr>
        <w:spacing w:line="360" w:lineRule="auto"/>
        <w:ind w:firstLineChars="0"/>
      </w:pPr>
      <w:r>
        <w:rPr>
          <w:rFonts w:hint="eastAsia"/>
        </w:rPr>
        <w:t>除特别说明以外，</w:t>
      </w:r>
      <w:r w:rsidR="00AD032D">
        <w:rPr>
          <w:rFonts w:hint="eastAsia"/>
        </w:rPr>
        <w:t>所有的日期格式为：</w:t>
      </w:r>
      <w:r w:rsidR="00AD032D">
        <w:rPr>
          <w:rFonts w:hint="eastAsia"/>
        </w:rPr>
        <w:t>YYYYMMDD</w:t>
      </w:r>
      <w:r w:rsidR="00AD032D">
        <w:rPr>
          <w:rFonts w:hint="eastAsia"/>
        </w:rPr>
        <w:t>，时间格式为：</w:t>
      </w:r>
      <w:r w:rsidR="00AD032D">
        <w:rPr>
          <w:rFonts w:hint="eastAsia"/>
        </w:rPr>
        <w:t>HHMMSS</w:t>
      </w:r>
      <w:r w:rsidR="00164BF8">
        <w:rPr>
          <w:rFonts w:hint="eastAsia"/>
        </w:rPr>
        <w:t>。</w:t>
      </w:r>
    </w:p>
    <w:p w14:paraId="27CE4CC7" w14:textId="77777777" w:rsidR="00E70528" w:rsidRDefault="00164BF8">
      <w:pPr>
        <w:pStyle w:val="ab"/>
        <w:numPr>
          <w:ilvl w:val="0"/>
          <w:numId w:val="76"/>
        </w:numPr>
        <w:spacing w:line="360" w:lineRule="auto"/>
        <w:ind w:firstLineChars="0"/>
      </w:pPr>
      <w:r>
        <w:rPr>
          <w:rFonts w:hint="eastAsia"/>
        </w:rPr>
        <w:t>日期</w:t>
      </w:r>
      <w:r w:rsidR="00BA0962" w:rsidRPr="00BA0962">
        <w:rPr>
          <w:rFonts w:hint="eastAsia"/>
        </w:rPr>
        <w:t>长期有效则填</w:t>
      </w:r>
      <w:r w:rsidR="00BA0962" w:rsidRPr="00BA0962">
        <w:rPr>
          <w:rFonts w:hint="eastAsia"/>
        </w:rPr>
        <w:t xml:space="preserve"> 30001231</w:t>
      </w:r>
      <w:r>
        <w:rPr>
          <w:rFonts w:hint="eastAsia"/>
        </w:rPr>
        <w:t>。</w:t>
      </w:r>
    </w:p>
    <w:p w14:paraId="30643FBE" w14:textId="77777777" w:rsidR="00E70528" w:rsidRDefault="00700250">
      <w:pPr>
        <w:pStyle w:val="ab"/>
        <w:numPr>
          <w:ilvl w:val="0"/>
          <w:numId w:val="76"/>
        </w:numPr>
        <w:spacing w:line="360" w:lineRule="auto"/>
        <w:ind w:firstLineChars="0"/>
      </w:pPr>
      <w:r w:rsidRPr="00700250">
        <w:rPr>
          <w:rFonts w:asciiTheme="minorHAnsi" w:eastAsiaTheme="minorEastAsia" w:hint="eastAsia"/>
        </w:rPr>
        <w:t>流水号由数字组成，</w:t>
      </w:r>
      <w:r w:rsidR="00C87F37" w:rsidRPr="00A46011">
        <w:rPr>
          <w:rFonts w:asciiTheme="minorHAnsi" w:eastAsiaTheme="minorEastAsia" w:hint="eastAsia"/>
        </w:rPr>
        <w:t>同一开户代理机构</w:t>
      </w:r>
      <w:r w:rsidR="00B07DF1">
        <w:rPr>
          <w:rFonts w:asciiTheme="minorHAnsi" w:eastAsiaTheme="minorEastAsia" w:hint="eastAsia"/>
        </w:rPr>
        <w:t>同一业务日期</w:t>
      </w:r>
      <w:r w:rsidR="00BC419F">
        <w:rPr>
          <w:rFonts w:asciiTheme="minorHAnsi" w:eastAsiaTheme="minorEastAsia" w:hint="eastAsia"/>
        </w:rPr>
        <w:t>内</w:t>
      </w:r>
      <w:r w:rsidR="00C87F37" w:rsidRPr="00A46011">
        <w:rPr>
          <w:rFonts w:asciiTheme="minorHAnsi" w:eastAsiaTheme="minorEastAsia" w:hint="eastAsia"/>
        </w:rPr>
        <w:t>所有业务的</w:t>
      </w:r>
      <w:r w:rsidR="00C87F37">
        <w:rPr>
          <w:rFonts w:asciiTheme="minorHAnsi" w:eastAsiaTheme="minorEastAsia" w:hint="eastAsia"/>
        </w:rPr>
        <w:t>“业务</w:t>
      </w:r>
      <w:r w:rsidR="00C87F37" w:rsidRPr="00A46011">
        <w:rPr>
          <w:rFonts w:asciiTheme="minorHAnsi" w:eastAsiaTheme="minorEastAsia" w:hint="eastAsia"/>
        </w:rPr>
        <w:t>流水号</w:t>
      </w:r>
      <w:r w:rsidR="00C87F37">
        <w:rPr>
          <w:rFonts w:asciiTheme="minorHAnsi" w:eastAsiaTheme="minorEastAsia" w:hint="eastAsia"/>
        </w:rPr>
        <w:t>”</w:t>
      </w:r>
      <w:r w:rsidR="00C87F37" w:rsidRPr="00A46011">
        <w:rPr>
          <w:rFonts w:asciiTheme="minorHAnsi" w:eastAsiaTheme="minorEastAsia" w:hint="eastAsia"/>
        </w:rPr>
        <w:t>不可重复</w:t>
      </w:r>
      <w:r w:rsidR="0000619C">
        <w:rPr>
          <w:rFonts w:asciiTheme="minorHAnsi" w:eastAsiaTheme="minorEastAsia" w:hint="eastAsia"/>
        </w:rPr>
        <w:t>。</w:t>
      </w:r>
    </w:p>
    <w:p w14:paraId="10EE2083" w14:textId="77777777" w:rsidR="00E70528" w:rsidRDefault="0000619C">
      <w:pPr>
        <w:pStyle w:val="ab"/>
        <w:numPr>
          <w:ilvl w:val="0"/>
          <w:numId w:val="76"/>
        </w:numPr>
        <w:spacing w:line="360" w:lineRule="auto"/>
        <w:ind w:firstLineChars="0"/>
      </w:pPr>
      <w:r>
        <w:rPr>
          <w:rFonts w:hint="eastAsia"/>
        </w:rPr>
        <w:t>系统服务时间为周一至周日</w:t>
      </w:r>
      <w:r>
        <w:rPr>
          <w:rFonts w:hint="eastAsia"/>
        </w:rPr>
        <w:t xml:space="preserve"> 9:00</w:t>
      </w:r>
      <w:r>
        <w:rPr>
          <w:rFonts w:hint="eastAsia"/>
        </w:rPr>
        <w:t>至</w:t>
      </w:r>
      <w:r w:rsidR="008B1B41">
        <w:rPr>
          <w:rFonts w:hint="eastAsia"/>
        </w:rPr>
        <w:t>16:00</w:t>
      </w:r>
      <w:r>
        <w:rPr>
          <w:rFonts w:hint="eastAsia"/>
        </w:rPr>
        <w:t>（</w:t>
      </w:r>
      <w:r w:rsidR="00B62F31">
        <w:rPr>
          <w:rFonts w:hint="eastAsia"/>
        </w:rPr>
        <w:t>对</w:t>
      </w:r>
      <w:r w:rsidRPr="00A46011">
        <w:rPr>
          <w:rFonts w:hint="eastAsia"/>
        </w:rPr>
        <w:t>交易日</w:t>
      </w:r>
      <w:r w:rsidRPr="00A46011">
        <w:rPr>
          <w:rFonts w:hint="eastAsia"/>
        </w:rPr>
        <w:t xml:space="preserve">9:00 </w:t>
      </w:r>
      <w:r w:rsidRPr="00A46011">
        <w:rPr>
          <w:rFonts w:hint="eastAsia"/>
        </w:rPr>
        <w:t>–</w:t>
      </w:r>
      <w:r w:rsidR="008B1B41">
        <w:rPr>
          <w:rFonts w:hint="eastAsia"/>
        </w:rPr>
        <w:t>16:00</w:t>
      </w:r>
      <w:r w:rsidRPr="00A46011">
        <w:rPr>
          <w:rFonts w:hint="eastAsia"/>
        </w:rPr>
        <w:t>的请求，业务日期为当日；对非交易日的请求，业务日期为下一交易日</w:t>
      </w:r>
      <w:r>
        <w:rPr>
          <w:rFonts w:hint="eastAsia"/>
        </w:rPr>
        <w:t>）</w:t>
      </w:r>
      <w:r w:rsidR="00164BF8">
        <w:rPr>
          <w:rFonts w:hint="eastAsia"/>
        </w:rPr>
        <w:t>。</w:t>
      </w:r>
    </w:p>
    <w:p w14:paraId="1A61F5D1" w14:textId="77777777" w:rsidR="00E70528" w:rsidRDefault="00B62F31">
      <w:pPr>
        <w:pStyle w:val="ab"/>
        <w:numPr>
          <w:ilvl w:val="0"/>
          <w:numId w:val="76"/>
        </w:numPr>
        <w:spacing w:line="360" w:lineRule="auto"/>
        <w:ind w:firstLineChars="0"/>
      </w:pPr>
      <w:r>
        <w:rPr>
          <w:rFonts w:hint="eastAsia"/>
        </w:rPr>
        <w:t>除特别说明以外，</w:t>
      </w:r>
      <w:r w:rsidR="00164BF8">
        <w:rPr>
          <w:rFonts w:hint="eastAsia"/>
        </w:rPr>
        <w:t>请求文件和应答文件中所有</w:t>
      </w:r>
      <w:r w:rsidR="00885BB7">
        <w:rPr>
          <w:rFonts w:hint="eastAsia"/>
        </w:rPr>
        <w:t>字符</w:t>
      </w:r>
      <w:r w:rsidR="00164BF8">
        <w:rPr>
          <w:rFonts w:hint="eastAsia"/>
        </w:rPr>
        <w:t>字段应左对齐，不足部分填空格</w:t>
      </w:r>
      <w:r w:rsidR="00885BB7">
        <w:rPr>
          <w:rFonts w:hint="eastAsia"/>
        </w:rPr>
        <w:t>，</w:t>
      </w:r>
      <w:r w:rsidR="00885BB7" w:rsidRPr="00885BB7">
        <w:rPr>
          <w:rFonts w:hint="eastAsia"/>
        </w:rPr>
        <w:t>数值字段右对齐</w:t>
      </w:r>
      <w:r w:rsidR="00164BF8">
        <w:rPr>
          <w:rFonts w:hint="eastAsia"/>
        </w:rPr>
        <w:t>。</w:t>
      </w:r>
    </w:p>
    <w:p w14:paraId="3B201D8E" w14:textId="77777777" w:rsidR="00E70528" w:rsidRDefault="00AD032D">
      <w:pPr>
        <w:pStyle w:val="ab"/>
        <w:numPr>
          <w:ilvl w:val="0"/>
          <w:numId w:val="76"/>
        </w:numPr>
        <w:spacing w:line="360" w:lineRule="auto"/>
        <w:ind w:firstLineChars="0"/>
      </w:pPr>
      <w:r>
        <w:rPr>
          <w:rFonts w:hint="eastAsia"/>
        </w:rPr>
        <w:t>常用数据字典说明见附录。</w:t>
      </w:r>
    </w:p>
    <w:p w14:paraId="5A1AA720" w14:textId="77777777" w:rsidR="00700250" w:rsidRDefault="00700250" w:rsidP="00700250">
      <w:pPr>
        <w:spacing w:line="360" w:lineRule="auto"/>
      </w:pPr>
    </w:p>
    <w:p w14:paraId="4B8A6EF6" w14:textId="77777777" w:rsidR="00700250" w:rsidRDefault="00700250" w:rsidP="00700250">
      <w:pPr>
        <w:spacing w:line="360" w:lineRule="auto"/>
      </w:pPr>
    </w:p>
    <w:p w14:paraId="18CFA245" w14:textId="77777777" w:rsidR="00700250" w:rsidRDefault="00700250" w:rsidP="00700250">
      <w:pPr>
        <w:spacing w:line="360" w:lineRule="auto"/>
      </w:pPr>
    </w:p>
    <w:p w14:paraId="7090EECE" w14:textId="77777777" w:rsidR="00700250" w:rsidRDefault="00700250" w:rsidP="00700250">
      <w:pPr>
        <w:spacing w:line="360" w:lineRule="auto"/>
      </w:pPr>
    </w:p>
    <w:p w14:paraId="03264874" w14:textId="77777777" w:rsidR="00B62F31" w:rsidRDefault="00B62F31" w:rsidP="00700250">
      <w:pPr>
        <w:spacing w:line="360" w:lineRule="auto"/>
      </w:pPr>
    </w:p>
    <w:p w14:paraId="6EB6481B" w14:textId="77777777" w:rsidR="00700250" w:rsidRDefault="00700250" w:rsidP="00700250">
      <w:pPr>
        <w:spacing w:line="360" w:lineRule="auto"/>
      </w:pPr>
    </w:p>
    <w:p w14:paraId="61F915F7" w14:textId="77777777" w:rsidR="00700250" w:rsidRDefault="00700250" w:rsidP="00700250">
      <w:pPr>
        <w:spacing w:line="360" w:lineRule="auto"/>
      </w:pPr>
    </w:p>
    <w:p w14:paraId="2BCC93B3" w14:textId="77777777" w:rsidR="003C6241" w:rsidRDefault="00B66DA9" w:rsidP="00980985">
      <w:pPr>
        <w:pStyle w:val="1"/>
        <w:numPr>
          <w:ilvl w:val="0"/>
          <w:numId w:val="2"/>
        </w:numPr>
      </w:pPr>
      <w:bookmarkStart w:id="11" w:name="_Toc3820382"/>
      <w:r>
        <w:rPr>
          <w:rFonts w:hint="eastAsia"/>
        </w:rPr>
        <w:t>实时通信接口</w:t>
      </w:r>
      <w:bookmarkEnd w:id="11"/>
    </w:p>
    <w:p w14:paraId="624B143D" w14:textId="77777777" w:rsidR="00700250" w:rsidRDefault="00700250" w:rsidP="00700250"/>
    <w:p w14:paraId="75545CAC" w14:textId="77777777" w:rsidR="007920C4" w:rsidRDefault="007920C4" w:rsidP="00980985">
      <w:pPr>
        <w:pStyle w:val="2"/>
        <w:numPr>
          <w:ilvl w:val="0"/>
          <w:numId w:val="3"/>
        </w:numPr>
      </w:pPr>
      <w:bookmarkStart w:id="12" w:name="_Toc358041924"/>
      <w:bookmarkStart w:id="13" w:name="_Toc3820383"/>
      <w:bookmarkStart w:id="14" w:name="_Toc358041882"/>
      <w:r>
        <w:rPr>
          <w:rFonts w:hint="eastAsia"/>
        </w:rPr>
        <w:t>一码通账户开</w:t>
      </w:r>
      <w:r w:rsidR="00285B7E">
        <w:rPr>
          <w:rFonts w:hint="eastAsia"/>
        </w:rPr>
        <w:t>立</w:t>
      </w:r>
      <w:bookmarkEnd w:id="12"/>
      <w:bookmarkEnd w:id="13"/>
    </w:p>
    <w:p w14:paraId="40741DA2" w14:textId="77777777" w:rsidR="00700250" w:rsidRDefault="00700250" w:rsidP="00700250">
      <w:pPr>
        <w:rPr>
          <w:sz w:val="24"/>
          <w:szCs w:val="24"/>
        </w:rPr>
      </w:pPr>
    </w:p>
    <w:p w14:paraId="41A1A01A" w14:textId="77777777" w:rsidR="006019D9" w:rsidRDefault="006019D9" w:rsidP="006019D9">
      <w:pPr>
        <w:rPr>
          <w:sz w:val="24"/>
          <w:szCs w:val="24"/>
        </w:rPr>
      </w:pPr>
    </w:p>
    <w:p w14:paraId="7087CD86" w14:textId="77777777" w:rsidR="006019D9" w:rsidRPr="00700250" w:rsidRDefault="006019D9" w:rsidP="006019D9">
      <w:pPr>
        <w:rPr>
          <w:sz w:val="24"/>
          <w:szCs w:val="28"/>
        </w:rPr>
      </w:pPr>
      <w:r w:rsidRPr="00700250">
        <w:rPr>
          <w:sz w:val="24"/>
          <w:szCs w:val="28"/>
        </w:rPr>
        <w:t>ServiceDomain = “CSDCC           ”</w:t>
      </w:r>
    </w:p>
    <w:p w14:paraId="24E483D8" w14:textId="77777777" w:rsidR="006019D9" w:rsidRPr="00CF341F" w:rsidRDefault="006019D9" w:rsidP="006019D9">
      <w:pPr>
        <w:rPr>
          <w:sz w:val="24"/>
          <w:szCs w:val="28"/>
        </w:rPr>
      </w:pPr>
      <w:r w:rsidRPr="00700250">
        <w:rPr>
          <w:sz w:val="24"/>
          <w:szCs w:val="28"/>
        </w:rPr>
        <w:t>ServiceName = “UAPSRV          ”</w:t>
      </w:r>
    </w:p>
    <w:p w14:paraId="6DA2BA2D" w14:textId="77777777" w:rsidR="006019D9" w:rsidRDefault="006019D9" w:rsidP="006019D9">
      <w:pPr>
        <w:rPr>
          <w:sz w:val="24"/>
          <w:szCs w:val="24"/>
        </w:rPr>
      </w:pPr>
    </w:p>
    <w:p w14:paraId="16CD3FD8" w14:textId="77777777" w:rsidR="00980985" w:rsidRPr="00700250" w:rsidRDefault="00980985" w:rsidP="00980985">
      <w:pPr>
        <w:rPr>
          <w:sz w:val="24"/>
          <w:szCs w:val="24"/>
        </w:rPr>
      </w:pPr>
      <w:r w:rsidRPr="00700250">
        <w:rPr>
          <w:sz w:val="24"/>
          <w:szCs w:val="24"/>
        </w:rPr>
        <w:t>ServiceType = “01”</w:t>
      </w:r>
    </w:p>
    <w:p w14:paraId="5B16FFBC" w14:textId="77777777" w:rsidR="00700250" w:rsidRDefault="00700250" w:rsidP="00700250"/>
    <w:p w14:paraId="1C5DA6F7" w14:textId="77777777" w:rsidR="007920C4" w:rsidRPr="00271B22" w:rsidRDefault="007920C4" w:rsidP="007920C4">
      <w:pPr>
        <w:rPr>
          <w:b/>
          <w:sz w:val="30"/>
          <w:szCs w:val="30"/>
        </w:rPr>
      </w:pPr>
      <w:bookmarkStart w:id="15" w:name="_Toc358041925"/>
      <w:r w:rsidRPr="00271B22">
        <w:rPr>
          <w:rFonts w:hint="eastAsia"/>
          <w:b/>
          <w:sz w:val="30"/>
          <w:szCs w:val="30"/>
        </w:rPr>
        <w:t>请求：</w:t>
      </w:r>
      <w:bookmarkEnd w:id="15"/>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7920C4" w14:paraId="408A4382" w14:textId="77777777" w:rsidTr="006B3879">
        <w:trPr>
          <w:trHeight w:val="534"/>
          <w:jc w:val="center"/>
        </w:trPr>
        <w:tc>
          <w:tcPr>
            <w:tcW w:w="537" w:type="dxa"/>
            <w:shd w:val="clear" w:color="auto" w:fill="FFC000"/>
            <w:vAlign w:val="center"/>
          </w:tcPr>
          <w:p w14:paraId="4FDB1923" w14:textId="77777777" w:rsidR="007920C4" w:rsidRPr="00455B38" w:rsidRDefault="007920C4" w:rsidP="00710887">
            <w:pPr>
              <w:jc w:val="center"/>
              <w:rPr>
                <w:b/>
                <w:sz w:val="24"/>
                <w:szCs w:val="24"/>
              </w:rPr>
            </w:pPr>
            <w:r w:rsidRPr="00455B38">
              <w:rPr>
                <w:rFonts w:hint="eastAsia"/>
                <w:b/>
                <w:sz w:val="24"/>
                <w:szCs w:val="24"/>
              </w:rPr>
              <w:t>NO</w:t>
            </w:r>
          </w:p>
        </w:tc>
        <w:tc>
          <w:tcPr>
            <w:tcW w:w="1259" w:type="dxa"/>
            <w:shd w:val="clear" w:color="auto" w:fill="FFC000"/>
            <w:vAlign w:val="center"/>
          </w:tcPr>
          <w:p w14:paraId="23603187" w14:textId="77777777" w:rsidR="007920C4" w:rsidRPr="00455B38" w:rsidRDefault="007920C4" w:rsidP="00710887">
            <w:pPr>
              <w:jc w:val="center"/>
              <w:rPr>
                <w:b/>
                <w:sz w:val="24"/>
                <w:szCs w:val="24"/>
              </w:rPr>
            </w:pPr>
            <w:r w:rsidRPr="00455B38">
              <w:rPr>
                <w:rFonts w:hint="eastAsia"/>
                <w:b/>
                <w:sz w:val="24"/>
                <w:szCs w:val="24"/>
              </w:rPr>
              <w:t>字段</w:t>
            </w:r>
          </w:p>
        </w:tc>
        <w:tc>
          <w:tcPr>
            <w:tcW w:w="1268" w:type="dxa"/>
            <w:shd w:val="clear" w:color="auto" w:fill="FFC000"/>
            <w:vAlign w:val="center"/>
          </w:tcPr>
          <w:p w14:paraId="3C58CB67" w14:textId="77777777" w:rsidR="007920C4" w:rsidRPr="00455B38" w:rsidRDefault="007920C4" w:rsidP="00710887">
            <w:pPr>
              <w:jc w:val="center"/>
              <w:rPr>
                <w:b/>
                <w:sz w:val="24"/>
                <w:szCs w:val="24"/>
              </w:rPr>
            </w:pPr>
            <w:r w:rsidRPr="00455B38">
              <w:rPr>
                <w:rFonts w:hint="eastAsia"/>
                <w:b/>
                <w:sz w:val="24"/>
                <w:szCs w:val="24"/>
              </w:rPr>
              <w:t>类型</w:t>
            </w:r>
          </w:p>
        </w:tc>
        <w:tc>
          <w:tcPr>
            <w:tcW w:w="962" w:type="dxa"/>
            <w:shd w:val="clear" w:color="auto" w:fill="FFC000"/>
            <w:vAlign w:val="center"/>
          </w:tcPr>
          <w:p w14:paraId="35801392" w14:textId="77777777" w:rsidR="007920C4" w:rsidRPr="00455B38" w:rsidRDefault="007920C4" w:rsidP="00710887">
            <w:pPr>
              <w:jc w:val="center"/>
              <w:rPr>
                <w:b/>
                <w:sz w:val="24"/>
                <w:szCs w:val="24"/>
              </w:rPr>
            </w:pPr>
            <w:r w:rsidRPr="00455B38">
              <w:rPr>
                <w:rFonts w:hint="eastAsia"/>
                <w:b/>
                <w:sz w:val="24"/>
                <w:szCs w:val="24"/>
              </w:rPr>
              <w:t>长度</w:t>
            </w:r>
          </w:p>
        </w:tc>
        <w:tc>
          <w:tcPr>
            <w:tcW w:w="2954" w:type="dxa"/>
            <w:shd w:val="clear" w:color="auto" w:fill="FFC000"/>
            <w:vAlign w:val="center"/>
          </w:tcPr>
          <w:p w14:paraId="0D7BAA20" w14:textId="77777777" w:rsidR="007920C4" w:rsidRPr="00455B38" w:rsidRDefault="007920C4" w:rsidP="00710887">
            <w:pPr>
              <w:jc w:val="center"/>
              <w:rPr>
                <w:b/>
                <w:sz w:val="24"/>
                <w:szCs w:val="24"/>
              </w:rPr>
            </w:pPr>
            <w:r w:rsidRPr="00455B38">
              <w:rPr>
                <w:rFonts w:hint="eastAsia"/>
                <w:b/>
                <w:sz w:val="24"/>
                <w:szCs w:val="24"/>
              </w:rPr>
              <w:t>字段名称</w:t>
            </w:r>
          </w:p>
        </w:tc>
        <w:tc>
          <w:tcPr>
            <w:tcW w:w="2484" w:type="dxa"/>
            <w:shd w:val="clear" w:color="auto" w:fill="FFC000"/>
            <w:vAlign w:val="center"/>
          </w:tcPr>
          <w:p w14:paraId="5C3A382F" w14:textId="77777777" w:rsidR="007920C4" w:rsidRPr="00455B38" w:rsidRDefault="0012048D" w:rsidP="0012048D">
            <w:pPr>
              <w:jc w:val="center"/>
              <w:rPr>
                <w:b/>
                <w:sz w:val="24"/>
                <w:szCs w:val="24"/>
              </w:rPr>
            </w:pPr>
            <w:r>
              <w:rPr>
                <w:rFonts w:hint="eastAsia"/>
                <w:b/>
                <w:sz w:val="24"/>
                <w:szCs w:val="24"/>
              </w:rPr>
              <w:t>备注</w:t>
            </w:r>
          </w:p>
        </w:tc>
      </w:tr>
      <w:tr w:rsidR="00CF79D1" w14:paraId="0A76D3D6" w14:textId="77777777" w:rsidTr="006B3879">
        <w:trPr>
          <w:trHeight w:val="415"/>
          <w:jc w:val="center"/>
        </w:trPr>
        <w:tc>
          <w:tcPr>
            <w:tcW w:w="537" w:type="dxa"/>
            <w:vAlign w:val="center"/>
          </w:tcPr>
          <w:p w14:paraId="134CA34D" w14:textId="77777777" w:rsidR="00E70528" w:rsidRDefault="00E70528">
            <w:pPr>
              <w:pStyle w:val="ab"/>
              <w:numPr>
                <w:ilvl w:val="0"/>
                <w:numId w:val="38"/>
              </w:numPr>
              <w:ind w:firstLineChars="0"/>
              <w:jc w:val="center"/>
              <w:rPr>
                <w:b/>
              </w:rPr>
            </w:pPr>
          </w:p>
        </w:tc>
        <w:tc>
          <w:tcPr>
            <w:tcW w:w="1259" w:type="dxa"/>
            <w:vAlign w:val="center"/>
          </w:tcPr>
          <w:p w14:paraId="7E2188FA" w14:textId="77777777" w:rsidR="00CF79D1" w:rsidRPr="00C45958" w:rsidRDefault="003D0B0E" w:rsidP="00710887">
            <w:r>
              <w:rPr>
                <w:rFonts w:hint="eastAsia"/>
              </w:rPr>
              <w:t>YWLSH</w:t>
            </w:r>
          </w:p>
        </w:tc>
        <w:tc>
          <w:tcPr>
            <w:tcW w:w="1268" w:type="dxa"/>
            <w:vAlign w:val="center"/>
          </w:tcPr>
          <w:p w14:paraId="6790CE03" w14:textId="77777777" w:rsidR="00CF79D1" w:rsidRPr="00C45958" w:rsidRDefault="003D0B0E" w:rsidP="00710887">
            <w:r w:rsidRPr="00C45958">
              <w:rPr>
                <w:rFonts w:hint="eastAsia"/>
              </w:rPr>
              <w:t>Character</w:t>
            </w:r>
          </w:p>
        </w:tc>
        <w:tc>
          <w:tcPr>
            <w:tcW w:w="962" w:type="dxa"/>
            <w:vAlign w:val="center"/>
          </w:tcPr>
          <w:p w14:paraId="393C3836" w14:textId="77777777" w:rsidR="00CF79D1" w:rsidRPr="00C45958" w:rsidRDefault="00CF79D1" w:rsidP="00710887">
            <w:r>
              <w:rPr>
                <w:rFonts w:hint="eastAsia"/>
              </w:rPr>
              <w:t>10</w:t>
            </w:r>
          </w:p>
        </w:tc>
        <w:tc>
          <w:tcPr>
            <w:tcW w:w="2954" w:type="dxa"/>
            <w:vAlign w:val="center"/>
          </w:tcPr>
          <w:p w14:paraId="56453167" w14:textId="77777777" w:rsidR="00CF79D1" w:rsidRPr="00C45958" w:rsidRDefault="00CF79D1" w:rsidP="00710887">
            <w:r>
              <w:rPr>
                <w:rFonts w:hint="eastAsia"/>
              </w:rPr>
              <w:t>业务流水号</w:t>
            </w:r>
          </w:p>
        </w:tc>
        <w:tc>
          <w:tcPr>
            <w:tcW w:w="2484" w:type="dxa"/>
            <w:vAlign w:val="center"/>
          </w:tcPr>
          <w:p w14:paraId="378528B1" w14:textId="77777777" w:rsidR="00CF79D1" w:rsidRDefault="00C03F48">
            <w:r>
              <w:rPr>
                <w:rFonts w:hint="eastAsia"/>
              </w:rPr>
              <w:t>必填</w:t>
            </w:r>
          </w:p>
        </w:tc>
      </w:tr>
      <w:tr w:rsidR="00CF79D1" w14:paraId="1E1AD93C" w14:textId="77777777" w:rsidTr="006B3879">
        <w:trPr>
          <w:trHeight w:val="415"/>
          <w:jc w:val="center"/>
        </w:trPr>
        <w:tc>
          <w:tcPr>
            <w:tcW w:w="537" w:type="dxa"/>
            <w:vAlign w:val="center"/>
          </w:tcPr>
          <w:p w14:paraId="0BA981CD" w14:textId="77777777" w:rsidR="00E70528" w:rsidRDefault="00E70528">
            <w:pPr>
              <w:pStyle w:val="ab"/>
              <w:numPr>
                <w:ilvl w:val="0"/>
                <w:numId w:val="38"/>
              </w:numPr>
              <w:ind w:firstLineChars="0"/>
              <w:jc w:val="center"/>
              <w:rPr>
                <w:b/>
              </w:rPr>
            </w:pPr>
          </w:p>
        </w:tc>
        <w:tc>
          <w:tcPr>
            <w:tcW w:w="1259" w:type="dxa"/>
            <w:vAlign w:val="center"/>
          </w:tcPr>
          <w:p w14:paraId="00E54CC6" w14:textId="77777777" w:rsidR="00CF79D1" w:rsidRPr="00C45958" w:rsidRDefault="00CF79D1" w:rsidP="00710887">
            <w:r w:rsidRPr="00C45958">
              <w:rPr>
                <w:rFonts w:hint="eastAsia"/>
              </w:rPr>
              <w:t>KHMC</w:t>
            </w:r>
          </w:p>
        </w:tc>
        <w:tc>
          <w:tcPr>
            <w:tcW w:w="1268" w:type="dxa"/>
            <w:vAlign w:val="center"/>
          </w:tcPr>
          <w:p w14:paraId="77BEFD5A" w14:textId="77777777" w:rsidR="00CF79D1" w:rsidRPr="00C45958" w:rsidRDefault="00CF79D1" w:rsidP="00710887">
            <w:r w:rsidRPr="00C45958">
              <w:rPr>
                <w:rFonts w:hint="eastAsia"/>
              </w:rPr>
              <w:t>Character</w:t>
            </w:r>
          </w:p>
        </w:tc>
        <w:tc>
          <w:tcPr>
            <w:tcW w:w="962" w:type="dxa"/>
            <w:vAlign w:val="center"/>
          </w:tcPr>
          <w:p w14:paraId="750A5317" w14:textId="77777777" w:rsidR="00CF79D1" w:rsidRPr="00C45958" w:rsidRDefault="00CF79D1" w:rsidP="00710887">
            <w:r>
              <w:rPr>
                <w:rFonts w:hint="eastAsia"/>
              </w:rPr>
              <w:t>120</w:t>
            </w:r>
          </w:p>
        </w:tc>
        <w:tc>
          <w:tcPr>
            <w:tcW w:w="2954" w:type="dxa"/>
            <w:vAlign w:val="center"/>
          </w:tcPr>
          <w:p w14:paraId="2822863A" w14:textId="77777777" w:rsidR="00CF79D1" w:rsidRPr="00C45958" w:rsidRDefault="00CF79D1" w:rsidP="00710887">
            <w:r w:rsidRPr="00C45958">
              <w:rPr>
                <w:rFonts w:hint="eastAsia"/>
              </w:rPr>
              <w:t>客户名称</w:t>
            </w:r>
          </w:p>
        </w:tc>
        <w:tc>
          <w:tcPr>
            <w:tcW w:w="2484" w:type="dxa"/>
            <w:vAlign w:val="center"/>
          </w:tcPr>
          <w:p w14:paraId="4F843610" w14:textId="77777777" w:rsidR="00CF79D1" w:rsidRPr="00C45958" w:rsidRDefault="00CF79D1" w:rsidP="00710887">
            <w:r>
              <w:rPr>
                <w:rFonts w:hint="eastAsia"/>
              </w:rPr>
              <w:t>必填</w:t>
            </w:r>
          </w:p>
        </w:tc>
      </w:tr>
      <w:tr w:rsidR="00CF79D1" w14:paraId="329B1C62" w14:textId="77777777" w:rsidTr="006B3879">
        <w:trPr>
          <w:trHeight w:val="415"/>
          <w:jc w:val="center"/>
        </w:trPr>
        <w:tc>
          <w:tcPr>
            <w:tcW w:w="537" w:type="dxa"/>
            <w:vAlign w:val="center"/>
          </w:tcPr>
          <w:p w14:paraId="070C88F9" w14:textId="77777777" w:rsidR="00E70528" w:rsidRDefault="00E70528">
            <w:pPr>
              <w:pStyle w:val="ab"/>
              <w:numPr>
                <w:ilvl w:val="0"/>
                <w:numId w:val="38"/>
              </w:numPr>
              <w:ind w:firstLineChars="0"/>
              <w:jc w:val="center"/>
              <w:rPr>
                <w:b/>
              </w:rPr>
            </w:pPr>
          </w:p>
        </w:tc>
        <w:tc>
          <w:tcPr>
            <w:tcW w:w="1259" w:type="dxa"/>
            <w:vAlign w:val="center"/>
          </w:tcPr>
          <w:p w14:paraId="06EF7873" w14:textId="77777777" w:rsidR="00CF79D1" w:rsidRPr="00C45958" w:rsidRDefault="00CF79D1" w:rsidP="00710887">
            <w:r w:rsidRPr="00C45958">
              <w:rPr>
                <w:rFonts w:hint="eastAsia"/>
              </w:rPr>
              <w:t>KHLB</w:t>
            </w:r>
          </w:p>
        </w:tc>
        <w:tc>
          <w:tcPr>
            <w:tcW w:w="1268" w:type="dxa"/>
            <w:vAlign w:val="center"/>
          </w:tcPr>
          <w:p w14:paraId="2BEC8BE6" w14:textId="77777777" w:rsidR="00CF79D1" w:rsidRPr="00C45958" w:rsidRDefault="00CF79D1" w:rsidP="00710887">
            <w:r w:rsidRPr="00C45958">
              <w:rPr>
                <w:rFonts w:hint="eastAsia"/>
              </w:rPr>
              <w:t>Character</w:t>
            </w:r>
          </w:p>
        </w:tc>
        <w:tc>
          <w:tcPr>
            <w:tcW w:w="962" w:type="dxa"/>
            <w:vAlign w:val="center"/>
          </w:tcPr>
          <w:p w14:paraId="2CBFD245" w14:textId="77777777" w:rsidR="00CF79D1" w:rsidRPr="00C45958" w:rsidRDefault="00CF79D1" w:rsidP="00710887">
            <w:r w:rsidRPr="00C45958">
              <w:rPr>
                <w:rFonts w:hint="eastAsia"/>
              </w:rPr>
              <w:t>1</w:t>
            </w:r>
          </w:p>
        </w:tc>
        <w:tc>
          <w:tcPr>
            <w:tcW w:w="2954" w:type="dxa"/>
            <w:vAlign w:val="center"/>
          </w:tcPr>
          <w:p w14:paraId="55F26121" w14:textId="77777777" w:rsidR="00CF79D1" w:rsidRPr="00C45958" w:rsidRDefault="00CF79D1" w:rsidP="00710887">
            <w:r w:rsidRPr="00C45958">
              <w:rPr>
                <w:rFonts w:hint="eastAsia"/>
              </w:rPr>
              <w:t>客户类别</w:t>
            </w:r>
          </w:p>
        </w:tc>
        <w:tc>
          <w:tcPr>
            <w:tcW w:w="2484" w:type="dxa"/>
            <w:vAlign w:val="center"/>
          </w:tcPr>
          <w:p w14:paraId="4E851471" w14:textId="77777777" w:rsidR="00CF79D1" w:rsidRDefault="00CF79D1" w:rsidP="00710887">
            <w:r>
              <w:rPr>
                <w:rFonts w:hint="eastAsia"/>
              </w:rPr>
              <w:t>必填</w:t>
            </w:r>
            <w:r w:rsidR="008E7243">
              <w:rPr>
                <w:rFonts w:hint="eastAsia"/>
              </w:rPr>
              <w:t>，</w:t>
            </w:r>
            <w:r w:rsidRPr="00C45958">
              <w:rPr>
                <w:rFonts w:hint="eastAsia"/>
              </w:rPr>
              <w:t>字典</w:t>
            </w:r>
            <w:r w:rsidRPr="00C45958">
              <w:rPr>
                <w:rFonts w:hint="eastAsia"/>
              </w:rPr>
              <w:t>(KHLB)</w:t>
            </w:r>
          </w:p>
          <w:p w14:paraId="626E0AA4" w14:textId="77777777" w:rsidR="001A7AF0" w:rsidRPr="00C45958" w:rsidRDefault="001A7AF0" w:rsidP="00F24D3E">
            <w:r>
              <w:rPr>
                <w:rFonts w:hint="eastAsia"/>
              </w:rPr>
              <w:t>只允许申报“</w:t>
            </w:r>
            <w:r w:rsidRPr="001A7AF0">
              <w:rPr>
                <w:rFonts w:hint="eastAsia"/>
              </w:rPr>
              <w:t xml:space="preserve">0 </w:t>
            </w:r>
            <w:r w:rsidRPr="001A7AF0">
              <w:rPr>
                <w:rFonts w:hint="eastAsia"/>
              </w:rPr>
              <w:t>个人客户、</w:t>
            </w:r>
            <w:r w:rsidRPr="001A7AF0">
              <w:rPr>
                <w:rFonts w:hint="eastAsia"/>
              </w:rPr>
              <w:t xml:space="preserve">1 </w:t>
            </w:r>
            <w:r w:rsidRPr="001A7AF0">
              <w:rPr>
                <w:rFonts w:hint="eastAsia"/>
              </w:rPr>
              <w:t>机构客户</w:t>
            </w:r>
            <w:r>
              <w:rPr>
                <w:rFonts w:hint="eastAsia"/>
              </w:rPr>
              <w:t>”</w:t>
            </w:r>
            <w:r w:rsidRPr="001A7AF0">
              <w:rPr>
                <w:rFonts w:hint="eastAsia"/>
              </w:rPr>
              <w:t>、</w:t>
            </w:r>
            <w:r>
              <w:rPr>
                <w:rFonts w:hint="eastAsia"/>
              </w:rPr>
              <w:t>不允许申报“</w:t>
            </w:r>
            <w:r w:rsidRPr="001A7AF0">
              <w:rPr>
                <w:rFonts w:hint="eastAsia"/>
              </w:rPr>
              <w:t xml:space="preserve">2 </w:t>
            </w:r>
            <w:r w:rsidRPr="001A7AF0">
              <w:rPr>
                <w:rFonts w:hint="eastAsia"/>
              </w:rPr>
              <w:t>产品客户</w:t>
            </w:r>
            <w:r>
              <w:rPr>
                <w:rFonts w:hint="eastAsia"/>
              </w:rPr>
              <w:t>”</w:t>
            </w:r>
          </w:p>
        </w:tc>
      </w:tr>
      <w:tr w:rsidR="00CF79D1" w14:paraId="6C8531C0" w14:textId="77777777" w:rsidTr="006B3879">
        <w:trPr>
          <w:trHeight w:val="415"/>
          <w:jc w:val="center"/>
        </w:trPr>
        <w:tc>
          <w:tcPr>
            <w:tcW w:w="537" w:type="dxa"/>
            <w:vAlign w:val="center"/>
          </w:tcPr>
          <w:p w14:paraId="039C972C" w14:textId="77777777" w:rsidR="00E70528" w:rsidRDefault="00E70528">
            <w:pPr>
              <w:pStyle w:val="ab"/>
              <w:numPr>
                <w:ilvl w:val="0"/>
                <w:numId w:val="38"/>
              </w:numPr>
              <w:ind w:firstLineChars="0"/>
              <w:jc w:val="center"/>
              <w:rPr>
                <w:b/>
              </w:rPr>
            </w:pPr>
          </w:p>
        </w:tc>
        <w:tc>
          <w:tcPr>
            <w:tcW w:w="1259" w:type="dxa"/>
            <w:vAlign w:val="center"/>
          </w:tcPr>
          <w:p w14:paraId="296035F9" w14:textId="77777777" w:rsidR="00CF79D1" w:rsidRPr="00C45958" w:rsidRDefault="00CF79D1" w:rsidP="00710887">
            <w:r w:rsidRPr="00C45958">
              <w:rPr>
                <w:rFonts w:hint="eastAsia"/>
              </w:rPr>
              <w:t>GJDM</w:t>
            </w:r>
          </w:p>
        </w:tc>
        <w:tc>
          <w:tcPr>
            <w:tcW w:w="1268" w:type="dxa"/>
            <w:vAlign w:val="center"/>
          </w:tcPr>
          <w:p w14:paraId="6B0353C4" w14:textId="77777777" w:rsidR="00CF79D1" w:rsidRPr="00C45958" w:rsidRDefault="00CF79D1" w:rsidP="00710887">
            <w:r w:rsidRPr="00C45958">
              <w:rPr>
                <w:rFonts w:hint="eastAsia"/>
              </w:rPr>
              <w:t>Character</w:t>
            </w:r>
          </w:p>
        </w:tc>
        <w:tc>
          <w:tcPr>
            <w:tcW w:w="962" w:type="dxa"/>
            <w:vAlign w:val="center"/>
          </w:tcPr>
          <w:p w14:paraId="79B17CE3" w14:textId="77777777" w:rsidR="00CF79D1" w:rsidRPr="00C45958" w:rsidRDefault="00CF79D1" w:rsidP="00710887">
            <w:r w:rsidRPr="00C45958">
              <w:rPr>
                <w:rFonts w:hint="eastAsia"/>
              </w:rPr>
              <w:t>3</w:t>
            </w:r>
          </w:p>
        </w:tc>
        <w:tc>
          <w:tcPr>
            <w:tcW w:w="2954" w:type="dxa"/>
            <w:vAlign w:val="center"/>
          </w:tcPr>
          <w:p w14:paraId="291105E1" w14:textId="77777777" w:rsidR="00CF79D1" w:rsidRPr="00C45958" w:rsidRDefault="00CF79D1" w:rsidP="00710887">
            <w:r w:rsidRPr="00C45958">
              <w:rPr>
                <w:rFonts w:hint="eastAsia"/>
              </w:rPr>
              <w:t>国籍</w:t>
            </w:r>
            <w:r w:rsidRPr="00C45958">
              <w:rPr>
                <w:rFonts w:hint="eastAsia"/>
              </w:rPr>
              <w:t>/</w:t>
            </w:r>
            <w:r w:rsidRPr="00C45958">
              <w:rPr>
                <w:rFonts w:hint="eastAsia"/>
              </w:rPr>
              <w:t>地区代码</w:t>
            </w:r>
          </w:p>
        </w:tc>
        <w:tc>
          <w:tcPr>
            <w:tcW w:w="2484" w:type="dxa"/>
            <w:vAlign w:val="center"/>
          </w:tcPr>
          <w:p w14:paraId="0D1B547F" w14:textId="77777777" w:rsidR="00CF79D1" w:rsidRPr="00C45958" w:rsidRDefault="00CF79D1" w:rsidP="00710887">
            <w:r>
              <w:rPr>
                <w:rFonts w:hint="eastAsia"/>
              </w:rPr>
              <w:t>必填</w:t>
            </w:r>
            <w:r w:rsidR="008E7243">
              <w:rPr>
                <w:rFonts w:hint="eastAsia"/>
              </w:rPr>
              <w:t>，</w:t>
            </w:r>
            <w:r w:rsidRPr="00C45958">
              <w:rPr>
                <w:rFonts w:hint="eastAsia"/>
              </w:rPr>
              <w:t>字典</w:t>
            </w:r>
            <w:r w:rsidRPr="00C45958">
              <w:rPr>
                <w:rFonts w:hint="eastAsia"/>
              </w:rPr>
              <w:t>(GJDM)</w:t>
            </w:r>
          </w:p>
        </w:tc>
      </w:tr>
      <w:tr w:rsidR="00CF79D1" w14:paraId="4B5B6E41" w14:textId="77777777" w:rsidTr="006B3879">
        <w:trPr>
          <w:trHeight w:val="415"/>
          <w:jc w:val="center"/>
        </w:trPr>
        <w:tc>
          <w:tcPr>
            <w:tcW w:w="537" w:type="dxa"/>
            <w:vAlign w:val="center"/>
          </w:tcPr>
          <w:p w14:paraId="4CD273A2" w14:textId="77777777" w:rsidR="00E70528" w:rsidRDefault="00E70528">
            <w:pPr>
              <w:pStyle w:val="ab"/>
              <w:numPr>
                <w:ilvl w:val="0"/>
                <w:numId w:val="38"/>
              </w:numPr>
              <w:ind w:firstLineChars="0"/>
              <w:jc w:val="center"/>
              <w:rPr>
                <w:b/>
              </w:rPr>
            </w:pPr>
          </w:p>
        </w:tc>
        <w:tc>
          <w:tcPr>
            <w:tcW w:w="1259" w:type="dxa"/>
            <w:vAlign w:val="center"/>
          </w:tcPr>
          <w:p w14:paraId="40AAE272" w14:textId="77777777" w:rsidR="00CF79D1" w:rsidRPr="00C45958" w:rsidRDefault="00CF79D1" w:rsidP="00710887">
            <w:r w:rsidRPr="00C45958">
              <w:rPr>
                <w:rFonts w:hint="eastAsia"/>
              </w:rPr>
              <w:t>ZJLB</w:t>
            </w:r>
          </w:p>
        </w:tc>
        <w:tc>
          <w:tcPr>
            <w:tcW w:w="1268" w:type="dxa"/>
            <w:vAlign w:val="center"/>
          </w:tcPr>
          <w:p w14:paraId="76BE0C06" w14:textId="77777777" w:rsidR="00CF79D1" w:rsidRPr="00C45958" w:rsidRDefault="00CF79D1" w:rsidP="00710887">
            <w:r w:rsidRPr="00C45958">
              <w:rPr>
                <w:rFonts w:hint="eastAsia"/>
              </w:rPr>
              <w:t>Character</w:t>
            </w:r>
          </w:p>
        </w:tc>
        <w:tc>
          <w:tcPr>
            <w:tcW w:w="962" w:type="dxa"/>
            <w:vAlign w:val="center"/>
          </w:tcPr>
          <w:p w14:paraId="73E02F7F" w14:textId="77777777" w:rsidR="00CF79D1" w:rsidRPr="00C45958" w:rsidRDefault="00CF79D1" w:rsidP="00710887">
            <w:r w:rsidRPr="00C45958">
              <w:rPr>
                <w:rFonts w:hint="eastAsia"/>
              </w:rPr>
              <w:t>2</w:t>
            </w:r>
          </w:p>
        </w:tc>
        <w:tc>
          <w:tcPr>
            <w:tcW w:w="2954" w:type="dxa"/>
            <w:vAlign w:val="center"/>
          </w:tcPr>
          <w:p w14:paraId="7A8B1BEF" w14:textId="77777777" w:rsidR="00CF79D1" w:rsidRPr="00C45958" w:rsidRDefault="00CF79D1" w:rsidP="00710887">
            <w:r w:rsidRPr="00C45958">
              <w:rPr>
                <w:rFonts w:hint="eastAsia"/>
              </w:rPr>
              <w:t>主要身份证明文件类别</w:t>
            </w:r>
          </w:p>
        </w:tc>
        <w:tc>
          <w:tcPr>
            <w:tcW w:w="2484" w:type="dxa"/>
            <w:vAlign w:val="center"/>
          </w:tcPr>
          <w:p w14:paraId="45BBA951" w14:textId="77777777" w:rsidR="00CF79D1" w:rsidRPr="00C45958" w:rsidRDefault="00CF79D1" w:rsidP="00710887">
            <w:r>
              <w:rPr>
                <w:rFonts w:hint="eastAsia"/>
              </w:rPr>
              <w:t>必填</w:t>
            </w:r>
            <w:r w:rsidR="008E7243">
              <w:rPr>
                <w:rFonts w:hint="eastAsia"/>
              </w:rPr>
              <w:t>，</w:t>
            </w:r>
            <w:r w:rsidRPr="00C45958">
              <w:rPr>
                <w:rFonts w:hint="eastAsia"/>
              </w:rPr>
              <w:t>字典</w:t>
            </w:r>
            <w:r w:rsidRPr="00C45958">
              <w:rPr>
                <w:rFonts w:hint="eastAsia"/>
              </w:rPr>
              <w:t>(ZJLB)</w:t>
            </w:r>
          </w:p>
        </w:tc>
      </w:tr>
      <w:tr w:rsidR="00CF79D1" w14:paraId="19D4B693" w14:textId="77777777" w:rsidTr="006B3879">
        <w:trPr>
          <w:trHeight w:val="415"/>
          <w:jc w:val="center"/>
        </w:trPr>
        <w:tc>
          <w:tcPr>
            <w:tcW w:w="537" w:type="dxa"/>
            <w:vAlign w:val="center"/>
          </w:tcPr>
          <w:p w14:paraId="0DA187B0" w14:textId="77777777" w:rsidR="00E70528" w:rsidRDefault="00E70528">
            <w:pPr>
              <w:pStyle w:val="ab"/>
              <w:numPr>
                <w:ilvl w:val="0"/>
                <w:numId w:val="38"/>
              </w:numPr>
              <w:ind w:firstLineChars="0"/>
              <w:jc w:val="center"/>
              <w:rPr>
                <w:b/>
              </w:rPr>
            </w:pPr>
          </w:p>
        </w:tc>
        <w:tc>
          <w:tcPr>
            <w:tcW w:w="1259" w:type="dxa"/>
            <w:vAlign w:val="center"/>
          </w:tcPr>
          <w:p w14:paraId="08DF16C6" w14:textId="77777777" w:rsidR="00CF79D1" w:rsidRPr="00C45958" w:rsidRDefault="00CF79D1" w:rsidP="00710887">
            <w:r w:rsidRPr="00C45958">
              <w:rPr>
                <w:rFonts w:hint="eastAsia"/>
              </w:rPr>
              <w:t>ZJDM</w:t>
            </w:r>
          </w:p>
        </w:tc>
        <w:tc>
          <w:tcPr>
            <w:tcW w:w="1268" w:type="dxa"/>
            <w:vAlign w:val="center"/>
          </w:tcPr>
          <w:p w14:paraId="7179675E" w14:textId="77777777" w:rsidR="00CF79D1" w:rsidRPr="00C45958" w:rsidRDefault="00CF79D1" w:rsidP="00710887">
            <w:r w:rsidRPr="00C45958">
              <w:rPr>
                <w:rFonts w:hint="eastAsia"/>
              </w:rPr>
              <w:t>Character</w:t>
            </w:r>
          </w:p>
        </w:tc>
        <w:tc>
          <w:tcPr>
            <w:tcW w:w="962" w:type="dxa"/>
            <w:vAlign w:val="center"/>
          </w:tcPr>
          <w:p w14:paraId="597F7F40" w14:textId="77777777" w:rsidR="00CF79D1" w:rsidRPr="00C45958" w:rsidRDefault="00F73980" w:rsidP="00710887">
            <w:r>
              <w:rPr>
                <w:rFonts w:hint="eastAsia"/>
              </w:rPr>
              <w:t>4</w:t>
            </w:r>
            <w:r w:rsidR="00CF79D1" w:rsidRPr="00C45958">
              <w:rPr>
                <w:rFonts w:hint="eastAsia"/>
              </w:rPr>
              <w:t>0</w:t>
            </w:r>
          </w:p>
        </w:tc>
        <w:tc>
          <w:tcPr>
            <w:tcW w:w="2954" w:type="dxa"/>
            <w:vAlign w:val="center"/>
          </w:tcPr>
          <w:p w14:paraId="0B41AF11" w14:textId="77777777" w:rsidR="00CF79D1" w:rsidRPr="00C45958" w:rsidRDefault="00CF79D1" w:rsidP="00710887">
            <w:r w:rsidRPr="00C45958">
              <w:rPr>
                <w:rFonts w:hint="eastAsia"/>
              </w:rPr>
              <w:t>主要身份证明文件代码</w:t>
            </w:r>
          </w:p>
        </w:tc>
        <w:tc>
          <w:tcPr>
            <w:tcW w:w="2484" w:type="dxa"/>
            <w:vAlign w:val="center"/>
          </w:tcPr>
          <w:p w14:paraId="71E5D978" w14:textId="77777777" w:rsidR="00CF79D1" w:rsidRPr="00C45958" w:rsidRDefault="00CF79D1" w:rsidP="00710887">
            <w:r>
              <w:rPr>
                <w:rFonts w:hint="eastAsia"/>
              </w:rPr>
              <w:t>必填</w:t>
            </w:r>
          </w:p>
        </w:tc>
      </w:tr>
      <w:tr w:rsidR="00CF79D1" w14:paraId="127A9736" w14:textId="77777777" w:rsidTr="006B3879">
        <w:trPr>
          <w:trHeight w:val="415"/>
          <w:jc w:val="center"/>
        </w:trPr>
        <w:tc>
          <w:tcPr>
            <w:tcW w:w="537" w:type="dxa"/>
            <w:vAlign w:val="center"/>
          </w:tcPr>
          <w:p w14:paraId="106CE120" w14:textId="77777777" w:rsidR="00E70528" w:rsidRDefault="00E70528">
            <w:pPr>
              <w:pStyle w:val="ab"/>
              <w:numPr>
                <w:ilvl w:val="0"/>
                <w:numId w:val="38"/>
              </w:numPr>
              <w:ind w:firstLineChars="0"/>
              <w:jc w:val="center"/>
              <w:rPr>
                <w:b/>
              </w:rPr>
            </w:pPr>
          </w:p>
        </w:tc>
        <w:tc>
          <w:tcPr>
            <w:tcW w:w="1259" w:type="dxa"/>
            <w:vAlign w:val="center"/>
          </w:tcPr>
          <w:p w14:paraId="3C05332F" w14:textId="77777777" w:rsidR="00CF79D1" w:rsidRPr="00C45958" w:rsidRDefault="00CF79D1" w:rsidP="00710887">
            <w:r w:rsidRPr="00C45958">
              <w:rPr>
                <w:rFonts w:hint="eastAsia"/>
              </w:rPr>
              <w:t>JZRQ</w:t>
            </w:r>
          </w:p>
        </w:tc>
        <w:tc>
          <w:tcPr>
            <w:tcW w:w="1268" w:type="dxa"/>
            <w:vAlign w:val="center"/>
          </w:tcPr>
          <w:p w14:paraId="2E897282" w14:textId="77777777" w:rsidR="00CF79D1" w:rsidRPr="00C45958" w:rsidRDefault="00CF79D1" w:rsidP="00710887">
            <w:r w:rsidRPr="00C45958">
              <w:rPr>
                <w:rFonts w:hint="eastAsia"/>
              </w:rPr>
              <w:t>Character</w:t>
            </w:r>
          </w:p>
        </w:tc>
        <w:tc>
          <w:tcPr>
            <w:tcW w:w="962" w:type="dxa"/>
            <w:vAlign w:val="center"/>
          </w:tcPr>
          <w:p w14:paraId="69FAB64C" w14:textId="77777777" w:rsidR="00CF79D1" w:rsidRPr="00C45958" w:rsidRDefault="00CF79D1" w:rsidP="00710887">
            <w:r w:rsidRPr="00C45958">
              <w:rPr>
                <w:rFonts w:hint="eastAsia"/>
              </w:rPr>
              <w:t>8</w:t>
            </w:r>
          </w:p>
        </w:tc>
        <w:tc>
          <w:tcPr>
            <w:tcW w:w="2954" w:type="dxa"/>
            <w:vAlign w:val="center"/>
          </w:tcPr>
          <w:p w14:paraId="52306FFA" w14:textId="77777777" w:rsidR="00CF79D1" w:rsidRPr="00C45958" w:rsidRDefault="00CF79D1" w:rsidP="00710887">
            <w:r w:rsidRPr="00C45958">
              <w:rPr>
                <w:rFonts w:hint="eastAsia"/>
              </w:rPr>
              <w:t>主要身份证明文件截止日期</w:t>
            </w:r>
          </w:p>
        </w:tc>
        <w:tc>
          <w:tcPr>
            <w:tcW w:w="2484" w:type="dxa"/>
            <w:vAlign w:val="center"/>
          </w:tcPr>
          <w:p w14:paraId="2744B904" w14:textId="77777777" w:rsidR="00CF79D1" w:rsidRPr="00C45958" w:rsidRDefault="00CF79D1" w:rsidP="00710887">
            <w:r>
              <w:rPr>
                <w:rFonts w:hint="eastAsia"/>
              </w:rPr>
              <w:t>必</w:t>
            </w:r>
            <w:r w:rsidR="00112A59">
              <w:rPr>
                <w:rFonts w:hint="eastAsia"/>
              </w:rPr>
              <w:t>填</w:t>
            </w:r>
            <w:r w:rsidR="00296339">
              <w:rPr>
                <w:rFonts w:hint="eastAsia"/>
              </w:rPr>
              <w:t>，</w:t>
            </w:r>
            <w:r w:rsidR="00296339" w:rsidRPr="00296339">
              <w:rPr>
                <w:rFonts w:hint="eastAsia"/>
              </w:rPr>
              <w:t xml:space="preserve">YYYYMMDD </w:t>
            </w:r>
            <w:r w:rsidR="00296339" w:rsidRPr="00296339">
              <w:rPr>
                <w:rFonts w:hint="eastAsia"/>
              </w:rPr>
              <w:t>长期有效则填</w:t>
            </w:r>
            <w:r w:rsidR="00296339" w:rsidRPr="00296339">
              <w:rPr>
                <w:rFonts w:hint="eastAsia"/>
              </w:rPr>
              <w:t xml:space="preserve"> 30001231</w:t>
            </w:r>
          </w:p>
        </w:tc>
      </w:tr>
      <w:tr w:rsidR="00CF79D1" w14:paraId="06791E2B" w14:textId="77777777" w:rsidTr="006B3879">
        <w:trPr>
          <w:trHeight w:val="415"/>
          <w:jc w:val="center"/>
        </w:trPr>
        <w:tc>
          <w:tcPr>
            <w:tcW w:w="537" w:type="dxa"/>
            <w:vAlign w:val="center"/>
          </w:tcPr>
          <w:p w14:paraId="0407B469" w14:textId="77777777" w:rsidR="00E70528" w:rsidRDefault="00E70528">
            <w:pPr>
              <w:pStyle w:val="ab"/>
              <w:numPr>
                <w:ilvl w:val="0"/>
                <w:numId w:val="38"/>
              </w:numPr>
              <w:ind w:firstLineChars="0"/>
              <w:jc w:val="center"/>
              <w:rPr>
                <w:b/>
              </w:rPr>
            </w:pPr>
          </w:p>
        </w:tc>
        <w:tc>
          <w:tcPr>
            <w:tcW w:w="1259" w:type="dxa"/>
            <w:vAlign w:val="center"/>
          </w:tcPr>
          <w:p w14:paraId="36A0BFB1" w14:textId="77777777" w:rsidR="00CF79D1" w:rsidRPr="00C45958" w:rsidRDefault="00CF79D1" w:rsidP="00710887">
            <w:r w:rsidRPr="00C45958">
              <w:rPr>
                <w:rFonts w:hint="eastAsia"/>
              </w:rPr>
              <w:t>ZJDZ</w:t>
            </w:r>
          </w:p>
        </w:tc>
        <w:tc>
          <w:tcPr>
            <w:tcW w:w="1268" w:type="dxa"/>
            <w:vAlign w:val="center"/>
          </w:tcPr>
          <w:p w14:paraId="4FE6AED5" w14:textId="77777777" w:rsidR="00CF79D1" w:rsidRPr="00C45958" w:rsidRDefault="00CF79D1" w:rsidP="00710887">
            <w:r w:rsidRPr="00C45958">
              <w:rPr>
                <w:rFonts w:hint="eastAsia"/>
              </w:rPr>
              <w:t>Character</w:t>
            </w:r>
          </w:p>
        </w:tc>
        <w:tc>
          <w:tcPr>
            <w:tcW w:w="962" w:type="dxa"/>
            <w:vAlign w:val="center"/>
          </w:tcPr>
          <w:p w14:paraId="5FCE10CC" w14:textId="77777777" w:rsidR="00CF79D1" w:rsidRPr="00C45958" w:rsidRDefault="00F73980" w:rsidP="00710887">
            <w:r>
              <w:rPr>
                <w:rFonts w:hint="eastAsia"/>
              </w:rPr>
              <w:t>8</w:t>
            </w:r>
            <w:r w:rsidR="00CF79D1" w:rsidRPr="00C45958">
              <w:rPr>
                <w:rFonts w:hint="eastAsia"/>
              </w:rPr>
              <w:t>0</w:t>
            </w:r>
          </w:p>
        </w:tc>
        <w:tc>
          <w:tcPr>
            <w:tcW w:w="2954" w:type="dxa"/>
            <w:vAlign w:val="center"/>
          </w:tcPr>
          <w:p w14:paraId="7F673FC4" w14:textId="77777777" w:rsidR="00CF79D1" w:rsidRPr="00C45958" w:rsidRDefault="00CF79D1" w:rsidP="00710887">
            <w:r w:rsidRPr="00C45958">
              <w:rPr>
                <w:rFonts w:hint="eastAsia"/>
              </w:rPr>
              <w:t>主要身份证明文件地址</w:t>
            </w:r>
          </w:p>
        </w:tc>
        <w:tc>
          <w:tcPr>
            <w:tcW w:w="2484" w:type="dxa"/>
            <w:vAlign w:val="center"/>
          </w:tcPr>
          <w:p w14:paraId="3706445B" w14:textId="77777777" w:rsidR="00CF79D1" w:rsidRPr="00C45958" w:rsidRDefault="003A0E9B" w:rsidP="00710887">
            <w:r>
              <w:rPr>
                <w:rFonts w:hint="eastAsia"/>
              </w:rPr>
              <w:t>非必填</w:t>
            </w:r>
          </w:p>
        </w:tc>
      </w:tr>
      <w:tr w:rsidR="00555AA3" w14:paraId="761FB2D7" w14:textId="77777777" w:rsidTr="006B3879">
        <w:trPr>
          <w:trHeight w:val="415"/>
          <w:jc w:val="center"/>
        </w:trPr>
        <w:tc>
          <w:tcPr>
            <w:tcW w:w="537" w:type="dxa"/>
            <w:vAlign w:val="center"/>
          </w:tcPr>
          <w:p w14:paraId="6F87198E" w14:textId="77777777" w:rsidR="00555AA3" w:rsidRDefault="00555AA3">
            <w:pPr>
              <w:pStyle w:val="ab"/>
              <w:numPr>
                <w:ilvl w:val="0"/>
                <w:numId w:val="38"/>
              </w:numPr>
              <w:ind w:firstLineChars="0"/>
              <w:jc w:val="center"/>
              <w:rPr>
                <w:b/>
              </w:rPr>
            </w:pPr>
          </w:p>
        </w:tc>
        <w:tc>
          <w:tcPr>
            <w:tcW w:w="1259" w:type="dxa"/>
            <w:vAlign w:val="center"/>
          </w:tcPr>
          <w:p w14:paraId="2CEC56CC" w14:textId="77777777" w:rsidR="00555AA3" w:rsidRPr="00C45958" w:rsidRDefault="00555AA3" w:rsidP="00710887">
            <w:r w:rsidRPr="00C45958">
              <w:rPr>
                <w:rFonts w:hint="eastAsia"/>
              </w:rPr>
              <w:t>FZZJLB</w:t>
            </w:r>
          </w:p>
        </w:tc>
        <w:tc>
          <w:tcPr>
            <w:tcW w:w="1268" w:type="dxa"/>
            <w:vAlign w:val="center"/>
          </w:tcPr>
          <w:p w14:paraId="01CA8D7B" w14:textId="77777777" w:rsidR="00555AA3" w:rsidRPr="00C45958" w:rsidRDefault="00555AA3" w:rsidP="00710887">
            <w:r w:rsidRPr="00C45958">
              <w:rPr>
                <w:rFonts w:hint="eastAsia"/>
              </w:rPr>
              <w:t>Character</w:t>
            </w:r>
          </w:p>
        </w:tc>
        <w:tc>
          <w:tcPr>
            <w:tcW w:w="962" w:type="dxa"/>
            <w:vAlign w:val="center"/>
          </w:tcPr>
          <w:p w14:paraId="52A25218" w14:textId="77777777" w:rsidR="00555AA3" w:rsidRPr="00C45958" w:rsidRDefault="00555AA3" w:rsidP="00710887">
            <w:r w:rsidRPr="00C45958">
              <w:rPr>
                <w:rFonts w:hint="eastAsia"/>
              </w:rPr>
              <w:t>2</w:t>
            </w:r>
          </w:p>
        </w:tc>
        <w:tc>
          <w:tcPr>
            <w:tcW w:w="2954" w:type="dxa"/>
            <w:vAlign w:val="center"/>
          </w:tcPr>
          <w:p w14:paraId="38343538" w14:textId="77777777" w:rsidR="00555AA3" w:rsidRPr="00C45958" w:rsidRDefault="00555AA3" w:rsidP="00710887">
            <w:r w:rsidRPr="00C45958">
              <w:rPr>
                <w:rFonts w:hint="eastAsia"/>
              </w:rPr>
              <w:t>辅助身份证明文件类别</w:t>
            </w:r>
          </w:p>
        </w:tc>
        <w:tc>
          <w:tcPr>
            <w:tcW w:w="2484" w:type="dxa"/>
            <w:vAlign w:val="center"/>
          </w:tcPr>
          <w:p w14:paraId="45EA6F4C" w14:textId="77777777" w:rsidR="00555AA3" w:rsidRDefault="00555AA3" w:rsidP="009A6FEE">
            <w:r>
              <w:rPr>
                <w:rFonts w:hint="eastAsia"/>
              </w:rPr>
              <w:t>境内机构必填，境外机构非必填</w:t>
            </w:r>
          </w:p>
          <w:p w14:paraId="4DBC9B2A" w14:textId="77777777" w:rsidR="00555AA3" w:rsidRDefault="00555AA3" w:rsidP="009A6FEE">
            <w:r>
              <w:rPr>
                <w:rFonts w:hint="eastAsia"/>
              </w:rPr>
              <w:t>境内机构仅能填写“组织机构代码证”</w:t>
            </w:r>
          </w:p>
          <w:p w14:paraId="57996AF4" w14:textId="77777777" w:rsidR="00555AA3" w:rsidRDefault="00555AA3" w:rsidP="00555AA3">
            <w:r>
              <w:rPr>
                <w:rFonts w:hint="eastAsia"/>
              </w:rPr>
              <w:t>港澳台个人根据接口说明</w:t>
            </w:r>
            <w:r>
              <w:rPr>
                <w:rFonts w:hint="eastAsia"/>
              </w:rPr>
              <w:t>6</w:t>
            </w:r>
            <w:r>
              <w:rPr>
                <w:rFonts w:hint="eastAsia"/>
              </w:rPr>
              <w:t>、说明</w:t>
            </w:r>
            <w:r>
              <w:rPr>
                <w:rFonts w:hint="eastAsia"/>
              </w:rPr>
              <w:t>7</w:t>
            </w:r>
            <w:r>
              <w:rPr>
                <w:rFonts w:hint="eastAsia"/>
              </w:rPr>
              <w:t>中的规则填写，其他个人不填</w:t>
            </w:r>
          </w:p>
          <w:p w14:paraId="33A90488" w14:textId="77777777" w:rsidR="00555AA3" w:rsidRDefault="00555AA3" w:rsidP="00555AA3">
            <w:r w:rsidRPr="00EE2BE5">
              <w:rPr>
                <w:rFonts w:hint="eastAsia"/>
              </w:rPr>
              <w:t>字典</w:t>
            </w:r>
            <w:r w:rsidRPr="00EE2BE5">
              <w:rPr>
                <w:rFonts w:hint="eastAsia"/>
              </w:rPr>
              <w:t>(ZJLB)</w:t>
            </w:r>
          </w:p>
        </w:tc>
      </w:tr>
      <w:tr w:rsidR="00555AA3" w14:paraId="0950B9A7" w14:textId="77777777" w:rsidTr="006B3879">
        <w:trPr>
          <w:trHeight w:val="415"/>
          <w:jc w:val="center"/>
        </w:trPr>
        <w:tc>
          <w:tcPr>
            <w:tcW w:w="537" w:type="dxa"/>
            <w:vAlign w:val="center"/>
          </w:tcPr>
          <w:p w14:paraId="391CCF5A" w14:textId="77777777" w:rsidR="00555AA3" w:rsidRDefault="00555AA3">
            <w:pPr>
              <w:pStyle w:val="ab"/>
              <w:numPr>
                <w:ilvl w:val="0"/>
                <w:numId w:val="38"/>
              </w:numPr>
              <w:ind w:firstLineChars="0"/>
              <w:jc w:val="center"/>
              <w:rPr>
                <w:b/>
              </w:rPr>
            </w:pPr>
          </w:p>
        </w:tc>
        <w:tc>
          <w:tcPr>
            <w:tcW w:w="1259" w:type="dxa"/>
            <w:vAlign w:val="center"/>
          </w:tcPr>
          <w:p w14:paraId="214B833E" w14:textId="77777777" w:rsidR="00555AA3" w:rsidRPr="00C45958" w:rsidRDefault="00555AA3" w:rsidP="00710887">
            <w:r w:rsidRPr="00C45958">
              <w:rPr>
                <w:rFonts w:hint="eastAsia"/>
              </w:rPr>
              <w:t>FZZJDM</w:t>
            </w:r>
          </w:p>
        </w:tc>
        <w:tc>
          <w:tcPr>
            <w:tcW w:w="1268" w:type="dxa"/>
            <w:vAlign w:val="center"/>
          </w:tcPr>
          <w:p w14:paraId="68F6A94D" w14:textId="77777777" w:rsidR="00555AA3" w:rsidRPr="00C45958" w:rsidRDefault="00555AA3" w:rsidP="00710887">
            <w:r w:rsidRPr="00C45958">
              <w:rPr>
                <w:rFonts w:hint="eastAsia"/>
              </w:rPr>
              <w:t>Character</w:t>
            </w:r>
          </w:p>
        </w:tc>
        <w:tc>
          <w:tcPr>
            <w:tcW w:w="962" w:type="dxa"/>
            <w:vAlign w:val="center"/>
          </w:tcPr>
          <w:p w14:paraId="59C9EFA0" w14:textId="77777777" w:rsidR="00555AA3" w:rsidRPr="00C45958" w:rsidRDefault="00555AA3" w:rsidP="00710887">
            <w:r>
              <w:rPr>
                <w:rFonts w:hint="eastAsia"/>
              </w:rPr>
              <w:t>4</w:t>
            </w:r>
            <w:r w:rsidRPr="00C45958">
              <w:rPr>
                <w:rFonts w:hint="eastAsia"/>
              </w:rPr>
              <w:t>0</w:t>
            </w:r>
          </w:p>
        </w:tc>
        <w:tc>
          <w:tcPr>
            <w:tcW w:w="2954" w:type="dxa"/>
            <w:vAlign w:val="center"/>
          </w:tcPr>
          <w:p w14:paraId="32FAA23F" w14:textId="77777777" w:rsidR="00555AA3" w:rsidRPr="00C45958" w:rsidRDefault="00555AA3" w:rsidP="00710887">
            <w:r w:rsidRPr="00C45958">
              <w:rPr>
                <w:rFonts w:hint="eastAsia"/>
              </w:rPr>
              <w:t>辅助身份证明文件代码</w:t>
            </w:r>
          </w:p>
        </w:tc>
        <w:tc>
          <w:tcPr>
            <w:tcW w:w="2484" w:type="dxa"/>
            <w:vAlign w:val="center"/>
          </w:tcPr>
          <w:p w14:paraId="542F0B8D" w14:textId="77777777" w:rsidR="00555AA3" w:rsidRDefault="00555AA3" w:rsidP="009A6FEE">
            <w:r>
              <w:rPr>
                <w:rFonts w:hint="eastAsia"/>
              </w:rPr>
              <w:t>境内机构必填，境外机构非必填</w:t>
            </w:r>
          </w:p>
          <w:p w14:paraId="2BDAF0B2" w14:textId="77777777" w:rsidR="00555AA3" w:rsidRDefault="00555AA3" w:rsidP="009A6FEE">
            <w:r>
              <w:rPr>
                <w:rFonts w:hint="eastAsia"/>
              </w:rPr>
              <w:t>港澳台个人根据接口说明</w:t>
            </w:r>
            <w:r>
              <w:rPr>
                <w:rFonts w:hint="eastAsia"/>
              </w:rPr>
              <w:t>6</w:t>
            </w:r>
            <w:r>
              <w:rPr>
                <w:rFonts w:hint="eastAsia"/>
              </w:rPr>
              <w:t>、说明</w:t>
            </w:r>
            <w:r>
              <w:rPr>
                <w:rFonts w:hint="eastAsia"/>
              </w:rPr>
              <w:t>7</w:t>
            </w:r>
            <w:r>
              <w:rPr>
                <w:rFonts w:hint="eastAsia"/>
              </w:rPr>
              <w:t>中的规则填写，其他个人不填</w:t>
            </w:r>
          </w:p>
        </w:tc>
      </w:tr>
      <w:tr w:rsidR="00555AA3" w14:paraId="789FA5FC" w14:textId="77777777" w:rsidTr="006B3879">
        <w:trPr>
          <w:trHeight w:val="415"/>
          <w:jc w:val="center"/>
        </w:trPr>
        <w:tc>
          <w:tcPr>
            <w:tcW w:w="537" w:type="dxa"/>
            <w:vAlign w:val="center"/>
          </w:tcPr>
          <w:p w14:paraId="78EEFF1A" w14:textId="77777777" w:rsidR="00555AA3" w:rsidRDefault="00555AA3">
            <w:pPr>
              <w:pStyle w:val="ab"/>
              <w:numPr>
                <w:ilvl w:val="0"/>
                <w:numId w:val="38"/>
              </w:numPr>
              <w:ind w:firstLineChars="0"/>
              <w:jc w:val="center"/>
              <w:rPr>
                <w:b/>
              </w:rPr>
            </w:pPr>
          </w:p>
        </w:tc>
        <w:tc>
          <w:tcPr>
            <w:tcW w:w="1259" w:type="dxa"/>
            <w:vAlign w:val="center"/>
          </w:tcPr>
          <w:p w14:paraId="03BD7492" w14:textId="77777777" w:rsidR="00555AA3" w:rsidRPr="00C45958" w:rsidRDefault="00555AA3" w:rsidP="00710887">
            <w:r w:rsidRPr="00C45958">
              <w:rPr>
                <w:rFonts w:hint="eastAsia"/>
              </w:rPr>
              <w:t>FZJZRQ</w:t>
            </w:r>
          </w:p>
        </w:tc>
        <w:tc>
          <w:tcPr>
            <w:tcW w:w="1268" w:type="dxa"/>
            <w:vAlign w:val="center"/>
          </w:tcPr>
          <w:p w14:paraId="162DBCB7" w14:textId="77777777" w:rsidR="00555AA3" w:rsidRPr="00C45958" w:rsidRDefault="00555AA3" w:rsidP="00710887">
            <w:r w:rsidRPr="00C45958">
              <w:rPr>
                <w:rFonts w:hint="eastAsia"/>
              </w:rPr>
              <w:t>Character</w:t>
            </w:r>
          </w:p>
        </w:tc>
        <w:tc>
          <w:tcPr>
            <w:tcW w:w="962" w:type="dxa"/>
            <w:vAlign w:val="center"/>
          </w:tcPr>
          <w:p w14:paraId="73AD6A61" w14:textId="77777777" w:rsidR="00555AA3" w:rsidRPr="00C45958" w:rsidRDefault="00555AA3" w:rsidP="00710887">
            <w:r w:rsidRPr="00C45958">
              <w:rPr>
                <w:rFonts w:hint="eastAsia"/>
              </w:rPr>
              <w:t>8</w:t>
            </w:r>
          </w:p>
        </w:tc>
        <w:tc>
          <w:tcPr>
            <w:tcW w:w="2954" w:type="dxa"/>
            <w:vAlign w:val="center"/>
          </w:tcPr>
          <w:p w14:paraId="5ED70A64" w14:textId="77777777" w:rsidR="00555AA3" w:rsidRPr="00C45958" w:rsidRDefault="00555AA3" w:rsidP="00710887">
            <w:r w:rsidRPr="00C45958">
              <w:rPr>
                <w:rFonts w:hint="eastAsia"/>
              </w:rPr>
              <w:t>辅助身份证明文件截止日期</w:t>
            </w:r>
          </w:p>
        </w:tc>
        <w:tc>
          <w:tcPr>
            <w:tcW w:w="2484" w:type="dxa"/>
            <w:vAlign w:val="center"/>
          </w:tcPr>
          <w:p w14:paraId="7AB6819B" w14:textId="77777777" w:rsidR="00555AA3" w:rsidRDefault="00555AA3" w:rsidP="009A6FEE">
            <w:r>
              <w:rPr>
                <w:rFonts w:hint="eastAsia"/>
              </w:rPr>
              <w:t>境内机构必填，境外机构</w:t>
            </w:r>
            <w:r w:rsidR="00A02EE7">
              <w:rPr>
                <w:rFonts w:hint="eastAsia"/>
              </w:rPr>
              <w:t>、港澳台个人</w:t>
            </w:r>
            <w:r>
              <w:rPr>
                <w:rFonts w:hint="eastAsia"/>
              </w:rPr>
              <w:t>非必填</w:t>
            </w:r>
          </w:p>
          <w:p w14:paraId="46970AFF" w14:textId="77777777" w:rsidR="00555AA3" w:rsidRDefault="00555AA3" w:rsidP="009A6FEE">
            <w:r>
              <w:rPr>
                <w:rFonts w:hint="eastAsia"/>
              </w:rPr>
              <w:t>其他个人不填</w:t>
            </w:r>
          </w:p>
          <w:p w14:paraId="2B8DC3DC" w14:textId="77777777" w:rsidR="00555AA3" w:rsidRPr="00C45958" w:rsidRDefault="00555AA3" w:rsidP="009A6FEE">
            <w:r w:rsidRPr="00296339">
              <w:rPr>
                <w:rFonts w:hint="eastAsia"/>
              </w:rPr>
              <w:t xml:space="preserve">YYYYMMDD </w:t>
            </w:r>
            <w:r w:rsidRPr="00296339">
              <w:rPr>
                <w:rFonts w:hint="eastAsia"/>
              </w:rPr>
              <w:t>长期有效则填</w:t>
            </w:r>
            <w:r w:rsidRPr="00296339">
              <w:rPr>
                <w:rFonts w:hint="eastAsia"/>
              </w:rPr>
              <w:t xml:space="preserve"> 30001231</w:t>
            </w:r>
          </w:p>
        </w:tc>
      </w:tr>
      <w:tr w:rsidR="00555AA3" w14:paraId="0FBF7728" w14:textId="77777777" w:rsidTr="006B3879">
        <w:trPr>
          <w:trHeight w:val="415"/>
          <w:jc w:val="center"/>
        </w:trPr>
        <w:tc>
          <w:tcPr>
            <w:tcW w:w="537" w:type="dxa"/>
            <w:vAlign w:val="center"/>
          </w:tcPr>
          <w:p w14:paraId="1FAFB74D" w14:textId="77777777" w:rsidR="00555AA3" w:rsidRDefault="00555AA3">
            <w:pPr>
              <w:pStyle w:val="ab"/>
              <w:numPr>
                <w:ilvl w:val="0"/>
                <w:numId w:val="38"/>
              </w:numPr>
              <w:ind w:firstLineChars="0"/>
              <w:jc w:val="center"/>
              <w:rPr>
                <w:b/>
              </w:rPr>
            </w:pPr>
          </w:p>
        </w:tc>
        <w:tc>
          <w:tcPr>
            <w:tcW w:w="1259" w:type="dxa"/>
            <w:vAlign w:val="center"/>
          </w:tcPr>
          <w:p w14:paraId="3317B71A" w14:textId="77777777" w:rsidR="00555AA3" w:rsidRPr="00C45958" w:rsidRDefault="00555AA3" w:rsidP="00710887">
            <w:r>
              <w:rPr>
                <w:rFonts w:hint="eastAsia"/>
              </w:rPr>
              <w:t>FZ</w:t>
            </w:r>
            <w:r w:rsidRPr="00C45958">
              <w:rPr>
                <w:rFonts w:hint="eastAsia"/>
              </w:rPr>
              <w:t>ZJDZ</w:t>
            </w:r>
          </w:p>
        </w:tc>
        <w:tc>
          <w:tcPr>
            <w:tcW w:w="1268" w:type="dxa"/>
            <w:vAlign w:val="center"/>
          </w:tcPr>
          <w:p w14:paraId="2FD827C7" w14:textId="77777777" w:rsidR="00555AA3" w:rsidRPr="00C45958" w:rsidRDefault="00555AA3" w:rsidP="00710887">
            <w:r w:rsidRPr="00C45958">
              <w:rPr>
                <w:rFonts w:hint="eastAsia"/>
              </w:rPr>
              <w:t>Character</w:t>
            </w:r>
          </w:p>
        </w:tc>
        <w:tc>
          <w:tcPr>
            <w:tcW w:w="962" w:type="dxa"/>
            <w:vAlign w:val="center"/>
          </w:tcPr>
          <w:p w14:paraId="127AD423" w14:textId="77777777" w:rsidR="00555AA3" w:rsidRPr="00C45958" w:rsidRDefault="00555AA3" w:rsidP="00710887">
            <w:r>
              <w:rPr>
                <w:rFonts w:hint="eastAsia"/>
              </w:rPr>
              <w:t>8</w:t>
            </w:r>
            <w:r w:rsidRPr="00C45958">
              <w:rPr>
                <w:rFonts w:hint="eastAsia"/>
              </w:rPr>
              <w:t>0</w:t>
            </w:r>
          </w:p>
        </w:tc>
        <w:tc>
          <w:tcPr>
            <w:tcW w:w="2954" w:type="dxa"/>
            <w:vAlign w:val="center"/>
          </w:tcPr>
          <w:p w14:paraId="0D290A33" w14:textId="77777777" w:rsidR="00555AA3" w:rsidRPr="00C45958" w:rsidRDefault="00555AA3" w:rsidP="00710887">
            <w:r w:rsidRPr="00C45958">
              <w:rPr>
                <w:rFonts w:hint="eastAsia"/>
              </w:rPr>
              <w:t>辅助身份证明文件地址</w:t>
            </w:r>
          </w:p>
        </w:tc>
        <w:tc>
          <w:tcPr>
            <w:tcW w:w="2484" w:type="dxa"/>
            <w:vAlign w:val="center"/>
          </w:tcPr>
          <w:p w14:paraId="7A7904F0" w14:textId="77777777" w:rsidR="00555AA3" w:rsidRPr="00C45958" w:rsidRDefault="00555AA3" w:rsidP="009A6FEE">
            <w:r>
              <w:rPr>
                <w:rFonts w:hint="eastAsia"/>
              </w:rPr>
              <w:t>机构、港澳台个人非必填，其余情况不填</w:t>
            </w:r>
          </w:p>
        </w:tc>
      </w:tr>
      <w:tr w:rsidR="00CF79D1" w14:paraId="7564E589" w14:textId="77777777" w:rsidTr="006B3879">
        <w:trPr>
          <w:trHeight w:val="415"/>
          <w:jc w:val="center"/>
        </w:trPr>
        <w:tc>
          <w:tcPr>
            <w:tcW w:w="537" w:type="dxa"/>
            <w:vAlign w:val="center"/>
          </w:tcPr>
          <w:p w14:paraId="3F4AF8B2" w14:textId="77777777" w:rsidR="00E70528" w:rsidRDefault="00E70528">
            <w:pPr>
              <w:pStyle w:val="ab"/>
              <w:numPr>
                <w:ilvl w:val="0"/>
                <w:numId w:val="38"/>
              </w:numPr>
              <w:ind w:firstLineChars="0"/>
              <w:jc w:val="center"/>
              <w:rPr>
                <w:b/>
              </w:rPr>
            </w:pPr>
          </w:p>
        </w:tc>
        <w:tc>
          <w:tcPr>
            <w:tcW w:w="1259" w:type="dxa"/>
            <w:vAlign w:val="center"/>
          </w:tcPr>
          <w:p w14:paraId="3A33A339" w14:textId="77777777" w:rsidR="00CF79D1" w:rsidRDefault="00CF79D1" w:rsidP="00710887">
            <w:r w:rsidRPr="00DD2CE2">
              <w:rPr>
                <w:rFonts w:hint="eastAsia"/>
              </w:rPr>
              <w:t>KHFS</w:t>
            </w:r>
          </w:p>
        </w:tc>
        <w:tc>
          <w:tcPr>
            <w:tcW w:w="1268" w:type="dxa"/>
            <w:vAlign w:val="center"/>
          </w:tcPr>
          <w:p w14:paraId="6A09A463" w14:textId="77777777" w:rsidR="00CF79D1" w:rsidRPr="00C45958" w:rsidRDefault="00CF79D1" w:rsidP="00710887">
            <w:r w:rsidRPr="00DD2CE2">
              <w:rPr>
                <w:rFonts w:hint="eastAsia"/>
              </w:rPr>
              <w:t>Character</w:t>
            </w:r>
          </w:p>
        </w:tc>
        <w:tc>
          <w:tcPr>
            <w:tcW w:w="962" w:type="dxa"/>
            <w:vAlign w:val="center"/>
          </w:tcPr>
          <w:p w14:paraId="0EF44C46" w14:textId="77777777" w:rsidR="00CF79D1" w:rsidRPr="00C45958" w:rsidRDefault="00CF79D1" w:rsidP="00710887">
            <w:r w:rsidRPr="00DD2CE2">
              <w:rPr>
                <w:rFonts w:hint="eastAsia"/>
              </w:rPr>
              <w:t>1</w:t>
            </w:r>
          </w:p>
        </w:tc>
        <w:tc>
          <w:tcPr>
            <w:tcW w:w="2954" w:type="dxa"/>
            <w:vAlign w:val="center"/>
          </w:tcPr>
          <w:p w14:paraId="4D1ED8E5" w14:textId="77777777" w:rsidR="00CF79D1" w:rsidRPr="00C45958" w:rsidRDefault="00E81C34" w:rsidP="00710887">
            <w:r>
              <w:rPr>
                <w:rFonts w:hint="eastAsia"/>
              </w:rPr>
              <w:t>一码通</w:t>
            </w:r>
            <w:r w:rsidR="001C40C5">
              <w:rPr>
                <w:rFonts w:hint="eastAsia"/>
              </w:rPr>
              <w:t>账户</w:t>
            </w:r>
            <w:r w:rsidR="00CF79D1" w:rsidRPr="00DD2CE2">
              <w:rPr>
                <w:rFonts w:hint="eastAsia"/>
              </w:rPr>
              <w:t>开户方式</w:t>
            </w:r>
          </w:p>
        </w:tc>
        <w:tc>
          <w:tcPr>
            <w:tcW w:w="2484" w:type="dxa"/>
            <w:vAlign w:val="center"/>
          </w:tcPr>
          <w:p w14:paraId="33739D43" w14:textId="77777777" w:rsidR="00CF79D1" w:rsidRDefault="00CF79D1" w:rsidP="00710887">
            <w:r>
              <w:rPr>
                <w:rFonts w:hint="eastAsia"/>
              </w:rPr>
              <w:t>必填</w:t>
            </w:r>
            <w:r w:rsidR="00BD787B">
              <w:rPr>
                <w:rFonts w:hint="eastAsia"/>
              </w:rPr>
              <w:t>，</w:t>
            </w:r>
            <w:r w:rsidRPr="00DD2CE2">
              <w:rPr>
                <w:rFonts w:hint="eastAsia"/>
              </w:rPr>
              <w:t>字典</w:t>
            </w:r>
            <w:r w:rsidRPr="00DD2CE2">
              <w:rPr>
                <w:rFonts w:hint="eastAsia"/>
              </w:rPr>
              <w:t>(KHFS)</w:t>
            </w:r>
          </w:p>
        </w:tc>
      </w:tr>
      <w:tr w:rsidR="00CF79D1" w14:paraId="33C84E2C" w14:textId="77777777" w:rsidTr="006B3879">
        <w:trPr>
          <w:trHeight w:val="415"/>
          <w:jc w:val="center"/>
        </w:trPr>
        <w:tc>
          <w:tcPr>
            <w:tcW w:w="537" w:type="dxa"/>
            <w:vAlign w:val="center"/>
          </w:tcPr>
          <w:p w14:paraId="3AC69C93" w14:textId="77777777" w:rsidR="00E70528" w:rsidRDefault="00E70528">
            <w:pPr>
              <w:pStyle w:val="ab"/>
              <w:numPr>
                <w:ilvl w:val="0"/>
                <w:numId w:val="38"/>
              </w:numPr>
              <w:ind w:firstLineChars="0"/>
              <w:jc w:val="center"/>
              <w:rPr>
                <w:b/>
              </w:rPr>
            </w:pPr>
          </w:p>
        </w:tc>
        <w:tc>
          <w:tcPr>
            <w:tcW w:w="1259" w:type="dxa"/>
            <w:vAlign w:val="center"/>
          </w:tcPr>
          <w:p w14:paraId="70718B24" w14:textId="77777777" w:rsidR="00CF79D1" w:rsidRPr="00C45958" w:rsidRDefault="00CF79D1" w:rsidP="00710887">
            <w:r w:rsidRPr="00C45958">
              <w:rPr>
                <w:rFonts w:hint="eastAsia"/>
              </w:rPr>
              <w:t>CSRQ</w:t>
            </w:r>
          </w:p>
        </w:tc>
        <w:tc>
          <w:tcPr>
            <w:tcW w:w="1268" w:type="dxa"/>
            <w:vAlign w:val="center"/>
          </w:tcPr>
          <w:p w14:paraId="4EF3D8D1" w14:textId="77777777" w:rsidR="00CF79D1" w:rsidRPr="00C45958" w:rsidRDefault="00CF79D1" w:rsidP="00710887">
            <w:r w:rsidRPr="00C45958">
              <w:rPr>
                <w:rFonts w:hint="eastAsia"/>
              </w:rPr>
              <w:t>Character</w:t>
            </w:r>
          </w:p>
        </w:tc>
        <w:tc>
          <w:tcPr>
            <w:tcW w:w="962" w:type="dxa"/>
            <w:vAlign w:val="center"/>
          </w:tcPr>
          <w:p w14:paraId="7BD1A3C3" w14:textId="77777777" w:rsidR="00CF79D1" w:rsidRPr="00C45958" w:rsidRDefault="00CF79D1" w:rsidP="00710887">
            <w:r w:rsidRPr="00C45958">
              <w:rPr>
                <w:rFonts w:hint="eastAsia"/>
              </w:rPr>
              <w:t>8</w:t>
            </w:r>
          </w:p>
        </w:tc>
        <w:tc>
          <w:tcPr>
            <w:tcW w:w="2954" w:type="dxa"/>
            <w:vAlign w:val="center"/>
          </w:tcPr>
          <w:p w14:paraId="348467E0" w14:textId="77777777" w:rsidR="00CF79D1" w:rsidRPr="00C45958" w:rsidRDefault="00CF79D1" w:rsidP="00710887">
            <w:r w:rsidRPr="00C45958">
              <w:rPr>
                <w:rFonts w:hint="eastAsia"/>
              </w:rPr>
              <w:t>出生日期</w:t>
            </w:r>
          </w:p>
        </w:tc>
        <w:tc>
          <w:tcPr>
            <w:tcW w:w="2484" w:type="dxa"/>
            <w:vAlign w:val="center"/>
          </w:tcPr>
          <w:p w14:paraId="5691D5EA" w14:textId="77777777" w:rsidR="00CF79D1" w:rsidRPr="00C45958" w:rsidRDefault="00CF79D1" w:rsidP="00710887">
            <w:r>
              <w:rPr>
                <w:rFonts w:hint="eastAsia"/>
              </w:rPr>
              <w:t>个人必填</w:t>
            </w:r>
            <w:r w:rsidR="0058095C">
              <w:rPr>
                <w:rFonts w:hint="eastAsia"/>
              </w:rPr>
              <w:t>，</w:t>
            </w:r>
            <w:r>
              <w:rPr>
                <w:rFonts w:hint="eastAsia"/>
              </w:rPr>
              <w:t>机构不填</w:t>
            </w:r>
          </w:p>
        </w:tc>
      </w:tr>
      <w:tr w:rsidR="00CF79D1" w:rsidRPr="00BD787B" w14:paraId="2D2C4DD3" w14:textId="77777777" w:rsidTr="006B3879">
        <w:trPr>
          <w:trHeight w:val="415"/>
          <w:jc w:val="center"/>
        </w:trPr>
        <w:tc>
          <w:tcPr>
            <w:tcW w:w="537" w:type="dxa"/>
            <w:vAlign w:val="center"/>
          </w:tcPr>
          <w:p w14:paraId="266BB17F" w14:textId="77777777" w:rsidR="00E70528" w:rsidRDefault="00E70528">
            <w:pPr>
              <w:pStyle w:val="ab"/>
              <w:numPr>
                <w:ilvl w:val="0"/>
                <w:numId w:val="38"/>
              </w:numPr>
              <w:ind w:firstLineChars="0"/>
              <w:jc w:val="center"/>
              <w:rPr>
                <w:b/>
              </w:rPr>
            </w:pPr>
          </w:p>
        </w:tc>
        <w:tc>
          <w:tcPr>
            <w:tcW w:w="1259" w:type="dxa"/>
            <w:vAlign w:val="center"/>
          </w:tcPr>
          <w:p w14:paraId="0C8521DE" w14:textId="77777777" w:rsidR="00CF79D1" w:rsidRPr="00C45958" w:rsidRDefault="00CF79D1" w:rsidP="00710887">
            <w:r w:rsidRPr="00C45958">
              <w:rPr>
                <w:rFonts w:hint="eastAsia"/>
              </w:rPr>
              <w:t>XB</w:t>
            </w:r>
          </w:p>
        </w:tc>
        <w:tc>
          <w:tcPr>
            <w:tcW w:w="1268" w:type="dxa"/>
            <w:vAlign w:val="center"/>
          </w:tcPr>
          <w:p w14:paraId="6A70F51F" w14:textId="77777777" w:rsidR="00CF79D1" w:rsidRPr="00C45958" w:rsidRDefault="00CF79D1" w:rsidP="00710887">
            <w:r w:rsidRPr="00C45958">
              <w:rPr>
                <w:rFonts w:hint="eastAsia"/>
              </w:rPr>
              <w:t>Character</w:t>
            </w:r>
          </w:p>
        </w:tc>
        <w:tc>
          <w:tcPr>
            <w:tcW w:w="962" w:type="dxa"/>
            <w:vAlign w:val="center"/>
          </w:tcPr>
          <w:p w14:paraId="0A789E4D" w14:textId="77777777" w:rsidR="00CF79D1" w:rsidRPr="00C45958" w:rsidRDefault="00CF79D1" w:rsidP="00710887">
            <w:r w:rsidRPr="00C45958">
              <w:rPr>
                <w:rFonts w:hint="eastAsia"/>
              </w:rPr>
              <w:t>1</w:t>
            </w:r>
          </w:p>
        </w:tc>
        <w:tc>
          <w:tcPr>
            <w:tcW w:w="2954" w:type="dxa"/>
            <w:vAlign w:val="center"/>
          </w:tcPr>
          <w:p w14:paraId="505DA300" w14:textId="77777777" w:rsidR="00CF79D1" w:rsidRPr="00C45958" w:rsidRDefault="00CF79D1" w:rsidP="00710887">
            <w:r w:rsidRPr="00C45958">
              <w:rPr>
                <w:rFonts w:hint="eastAsia"/>
              </w:rPr>
              <w:t>性别</w:t>
            </w:r>
          </w:p>
        </w:tc>
        <w:tc>
          <w:tcPr>
            <w:tcW w:w="2484" w:type="dxa"/>
            <w:vAlign w:val="center"/>
          </w:tcPr>
          <w:p w14:paraId="3343053A" w14:textId="77777777" w:rsidR="00CF79D1" w:rsidRPr="00C45958" w:rsidRDefault="00CF79D1" w:rsidP="00F24D3E">
            <w:r>
              <w:rPr>
                <w:rFonts w:hint="eastAsia"/>
              </w:rPr>
              <w:t>必填</w:t>
            </w:r>
            <w:r w:rsidR="00B45A08">
              <w:rPr>
                <w:rFonts w:hint="eastAsia"/>
              </w:rPr>
              <w:t>（</w:t>
            </w:r>
            <w:r w:rsidR="00F24D3E">
              <w:rPr>
                <w:rFonts w:hint="eastAsia"/>
              </w:rPr>
              <w:t>客户类别为机构客户时</w:t>
            </w:r>
            <w:r w:rsidR="00B45A08">
              <w:rPr>
                <w:rFonts w:hint="eastAsia"/>
              </w:rPr>
              <w:t>填</w:t>
            </w:r>
            <w:r w:rsidR="00B45A08">
              <w:rPr>
                <w:rFonts w:hint="eastAsia"/>
              </w:rPr>
              <w:t>3</w:t>
            </w:r>
            <w:r w:rsidR="00B45A08">
              <w:rPr>
                <w:rFonts w:hint="eastAsia"/>
              </w:rPr>
              <w:t>）</w:t>
            </w:r>
            <w:r w:rsidR="00BD787B">
              <w:rPr>
                <w:rFonts w:hint="eastAsia"/>
              </w:rPr>
              <w:t>，</w:t>
            </w:r>
            <w:r w:rsidRPr="00C45958">
              <w:rPr>
                <w:rFonts w:hint="eastAsia"/>
              </w:rPr>
              <w:t>字典</w:t>
            </w:r>
            <w:r w:rsidRPr="00C45958">
              <w:rPr>
                <w:rFonts w:hint="eastAsia"/>
              </w:rPr>
              <w:t>(XB)</w:t>
            </w:r>
          </w:p>
        </w:tc>
      </w:tr>
      <w:tr w:rsidR="00CF79D1" w14:paraId="64EDA0F9" w14:textId="77777777" w:rsidTr="006B3879">
        <w:trPr>
          <w:trHeight w:val="415"/>
          <w:jc w:val="center"/>
        </w:trPr>
        <w:tc>
          <w:tcPr>
            <w:tcW w:w="537" w:type="dxa"/>
            <w:vAlign w:val="center"/>
          </w:tcPr>
          <w:p w14:paraId="17B263A2" w14:textId="77777777" w:rsidR="00E70528" w:rsidRDefault="00E70528">
            <w:pPr>
              <w:pStyle w:val="ab"/>
              <w:numPr>
                <w:ilvl w:val="0"/>
                <w:numId w:val="38"/>
              </w:numPr>
              <w:ind w:firstLineChars="0"/>
              <w:jc w:val="center"/>
              <w:rPr>
                <w:b/>
              </w:rPr>
            </w:pPr>
          </w:p>
        </w:tc>
        <w:tc>
          <w:tcPr>
            <w:tcW w:w="1259" w:type="dxa"/>
            <w:vAlign w:val="center"/>
          </w:tcPr>
          <w:p w14:paraId="31A4F85F" w14:textId="77777777" w:rsidR="00CF79D1" w:rsidRPr="00C45958" w:rsidRDefault="00CF79D1" w:rsidP="00710887">
            <w:r w:rsidRPr="00C45958">
              <w:rPr>
                <w:rFonts w:hint="eastAsia"/>
              </w:rPr>
              <w:t>XLDM</w:t>
            </w:r>
          </w:p>
        </w:tc>
        <w:tc>
          <w:tcPr>
            <w:tcW w:w="1268" w:type="dxa"/>
            <w:vAlign w:val="center"/>
          </w:tcPr>
          <w:p w14:paraId="20D92908" w14:textId="77777777" w:rsidR="00CF79D1" w:rsidRPr="00C45958" w:rsidRDefault="00CF79D1" w:rsidP="00710887">
            <w:r w:rsidRPr="00C45958">
              <w:rPr>
                <w:rFonts w:hint="eastAsia"/>
              </w:rPr>
              <w:t>Character</w:t>
            </w:r>
          </w:p>
        </w:tc>
        <w:tc>
          <w:tcPr>
            <w:tcW w:w="962" w:type="dxa"/>
            <w:vAlign w:val="center"/>
          </w:tcPr>
          <w:p w14:paraId="4607ED8D" w14:textId="77777777" w:rsidR="00CF79D1" w:rsidRPr="00C45958" w:rsidRDefault="00CF79D1" w:rsidP="00710887">
            <w:r w:rsidRPr="00C45958">
              <w:rPr>
                <w:rFonts w:hint="eastAsia"/>
              </w:rPr>
              <w:t>2</w:t>
            </w:r>
          </w:p>
        </w:tc>
        <w:tc>
          <w:tcPr>
            <w:tcW w:w="2954" w:type="dxa"/>
            <w:vAlign w:val="center"/>
          </w:tcPr>
          <w:p w14:paraId="3931054D" w14:textId="77777777" w:rsidR="00CF79D1" w:rsidRPr="00C45958" w:rsidRDefault="00CF79D1" w:rsidP="00710887">
            <w:r w:rsidRPr="00C45958">
              <w:rPr>
                <w:rFonts w:hint="eastAsia"/>
              </w:rPr>
              <w:t>学历代码</w:t>
            </w:r>
          </w:p>
        </w:tc>
        <w:tc>
          <w:tcPr>
            <w:tcW w:w="2484" w:type="dxa"/>
            <w:vAlign w:val="center"/>
          </w:tcPr>
          <w:p w14:paraId="28A534F7" w14:textId="77777777" w:rsidR="00CF79D1" w:rsidRPr="00C45958" w:rsidRDefault="001C40C5" w:rsidP="001C40C5">
            <w:r>
              <w:rPr>
                <w:rFonts w:hint="eastAsia"/>
              </w:rPr>
              <w:t>个人</w:t>
            </w:r>
            <w:r w:rsidR="00CF79D1">
              <w:rPr>
                <w:rFonts w:hint="eastAsia"/>
              </w:rPr>
              <w:t>必填</w:t>
            </w:r>
            <w:r w:rsidR="00590837">
              <w:rPr>
                <w:rFonts w:hint="eastAsia"/>
              </w:rPr>
              <w:t>，</w:t>
            </w:r>
            <w:r>
              <w:rPr>
                <w:rFonts w:hint="eastAsia"/>
              </w:rPr>
              <w:t>机构不填</w:t>
            </w:r>
            <w:r w:rsidR="002B1D93">
              <w:rPr>
                <w:rFonts w:hint="eastAsia"/>
              </w:rPr>
              <w:t>，</w:t>
            </w:r>
            <w:r w:rsidR="00CF79D1" w:rsidRPr="00C45958">
              <w:rPr>
                <w:rFonts w:hint="eastAsia"/>
              </w:rPr>
              <w:t>字典</w:t>
            </w:r>
            <w:r w:rsidR="00CF79D1" w:rsidRPr="00C45958">
              <w:rPr>
                <w:rFonts w:hint="eastAsia"/>
              </w:rPr>
              <w:t>(XLDM)</w:t>
            </w:r>
          </w:p>
        </w:tc>
      </w:tr>
      <w:tr w:rsidR="00EA47D2" w14:paraId="079F901C" w14:textId="77777777" w:rsidTr="006B3879">
        <w:trPr>
          <w:trHeight w:val="415"/>
          <w:jc w:val="center"/>
        </w:trPr>
        <w:tc>
          <w:tcPr>
            <w:tcW w:w="537" w:type="dxa"/>
            <w:vAlign w:val="center"/>
          </w:tcPr>
          <w:p w14:paraId="0B4567F9" w14:textId="77777777" w:rsidR="00E70528" w:rsidRDefault="00E70528">
            <w:pPr>
              <w:pStyle w:val="ab"/>
              <w:numPr>
                <w:ilvl w:val="0"/>
                <w:numId w:val="38"/>
              </w:numPr>
              <w:ind w:firstLineChars="0"/>
              <w:jc w:val="center"/>
              <w:rPr>
                <w:b/>
              </w:rPr>
            </w:pPr>
          </w:p>
        </w:tc>
        <w:tc>
          <w:tcPr>
            <w:tcW w:w="1259" w:type="dxa"/>
            <w:vAlign w:val="center"/>
          </w:tcPr>
          <w:p w14:paraId="00B26413" w14:textId="77777777" w:rsidR="00EA47D2" w:rsidRPr="00C45958" w:rsidRDefault="00EA47D2" w:rsidP="00710887">
            <w:r>
              <w:rPr>
                <w:rFonts w:hint="eastAsia"/>
              </w:rPr>
              <w:t>ZYXZ</w:t>
            </w:r>
          </w:p>
        </w:tc>
        <w:tc>
          <w:tcPr>
            <w:tcW w:w="1268" w:type="dxa"/>
            <w:vAlign w:val="center"/>
          </w:tcPr>
          <w:p w14:paraId="56B5CB3F" w14:textId="77777777" w:rsidR="00EA47D2" w:rsidRPr="00C45958" w:rsidRDefault="0090014A" w:rsidP="00710887">
            <w:r w:rsidRPr="00C45958">
              <w:rPr>
                <w:rFonts w:hint="eastAsia"/>
              </w:rPr>
              <w:t>Character</w:t>
            </w:r>
          </w:p>
        </w:tc>
        <w:tc>
          <w:tcPr>
            <w:tcW w:w="962" w:type="dxa"/>
            <w:vAlign w:val="center"/>
          </w:tcPr>
          <w:p w14:paraId="17431F62" w14:textId="77777777" w:rsidR="00EA47D2" w:rsidRPr="00C45958" w:rsidRDefault="00EA47D2" w:rsidP="00710887">
            <w:r>
              <w:rPr>
                <w:rFonts w:hint="eastAsia"/>
              </w:rPr>
              <w:t>2</w:t>
            </w:r>
          </w:p>
        </w:tc>
        <w:tc>
          <w:tcPr>
            <w:tcW w:w="2954" w:type="dxa"/>
            <w:vAlign w:val="center"/>
          </w:tcPr>
          <w:p w14:paraId="0517BC56" w14:textId="77777777" w:rsidR="00EA47D2" w:rsidRPr="00C45958" w:rsidRDefault="00EA47D2" w:rsidP="00710887">
            <w:r>
              <w:rPr>
                <w:rFonts w:hint="eastAsia"/>
              </w:rPr>
              <w:t>职业性质</w:t>
            </w:r>
          </w:p>
        </w:tc>
        <w:tc>
          <w:tcPr>
            <w:tcW w:w="2484" w:type="dxa"/>
            <w:vAlign w:val="center"/>
          </w:tcPr>
          <w:p w14:paraId="7AA0D886" w14:textId="77777777" w:rsidR="00EA47D2" w:rsidRDefault="001C40C5" w:rsidP="005D1719">
            <w:r>
              <w:rPr>
                <w:rFonts w:hint="eastAsia"/>
              </w:rPr>
              <w:t>个人</w:t>
            </w:r>
            <w:r w:rsidR="00EA47D2">
              <w:rPr>
                <w:rFonts w:hint="eastAsia"/>
              </w:rPr>
              <w:t>必填，</w:t>
            </w:r>
            <w:r>
              <w:rPr>
                <w:rFonts w:hint="eastAsia"/>
              </w:rPr>
              <w:t>机构不填</w:t>
            </w:r>
            <w:r w:rsidR="002B1D93">
              <w:rPr>
                <w:rFonts w:hint="eastAsia"/>
              </w:rPr>
              <w:t>，</w:t>
            </w:r>
            <w:r w:rsidR="00EA47D2" w:rsidRPr="00C45958">
              <w:rPr>
                <w:rFonts w:hint="eastAsia"/>
              </w:rPr>
              <w:t>字典</w:t>
            </w:r>
            <w:r w:rsidR="00EA47D2">
              <w:rPr>
                <w:rFonts w:hint="eastAsia"/>
              </w:rPr>
              <w:t>(ZYXZ</w:t>
            </w:r>
            <w:r w:rsidR="00EA47D2" w:rsidRPr="00C45958">
              <w:rPr>
                <w:rFonts w:hint="eastAsia"/>
              </w:rPr>
              <w:t>)</w:t>
            </w:r>
          </w:p>
        </w:tc>
      </w:tr>
      <w:tr w:rsidR="00EA47D2" w14:paraId="6B4EE5E4" w14:textId="77777777" w:rsidTr="006B3879">
        <w:trPr>
          <w:trHeight w:val="415"/>
          <w:jc w:val="center"/>
        </w:trPr>
        <w:tc>
          <w:tcPr>
            <w:tcW w:w="537" w:type="dxa"/>
            <w:vAlign w:val="center"/>
          </w:tcPr>
          <w:p w14:paraId="0F68265E" w14:textId="77777777" w:rsidR="00E70528" w:rsidRDefault="00E70528">
            <w:pPr>
              <w:pStyle w:val="ab"/>
              <w:numPr>
                <w:ilvl w:val="0"/>
                <w:numId w:val="38"/>
              </w:numPr>
              <w:ind w:firstLineChars="0"/>
              <w:jc w:val="center"/>
              <w:rPr>
                <w:b/>
              </w:rPr>
            </w:pPr>
          </w:p>
        </w:tc>
        <w:tc>
          <w:tcPr>
            <w:tcW w:w="1259" w:type="dxa"/>
            <w:vAlign w:val="center"/>
          </w:tcPr>
          <w:p w14:paraId="29948D5C" w14:textId="77777777" w:rsidR="00EA47D2" w:rsidRPr="00C45958" w:rsidRDefault="00EA47D2" w:rsidP="00710887">
            <w:r w:rsidRPr="00C45958">
              <w:rPr>
                <w:rFonts w:hint="eastAsia"/>
              </w:rPr>
              <w:t>MZDM</w:t>
            </w:r>
          </w:p>
        </w:tc>
        <w:tc>
          <w:tcPr>
            <w:tcW w:w="1268" w:type="dxa"/>
            <w:vAlign w:val="center"/>
          </w:tcPr>
          <w:p w14:paraId="42FFD884" w14:textId="77777777" w:rsidR="00EA47D2" w:rsidRPr="00C45958" w:rsidRDefault="00EA47D2" w:rsidP="00710887">
            <w:r w:rsidRPr="00C45958">
              <w:rPr>
                <w:rFonts w:hint="eastAsia"/>
              </w:rPr>
              <w:t>Character</w:t>
            </w:r>
          </w:p>
        </w:tc>
        <w:tc>
          <w:tcPr>
            <w:tcW w:w="962" w:type="dxa"/>
            <w:vAlign w:val="center"/>
          </w:tcPr>
          <w:p w14:paraId="6C220E7A" w14:textId="77777777" w:rsidR="00EA47D2" w:rsidRPr="00C45958" w:rsidRDefault="00EA47D2" w:rsidP="00710887">
            <w:r w:rsidRPr="00C45958">
              <w:rPr>
                <w:rFonts w:hint="eastAsia"/>
              </w:rPr>
              <w:t>2</w:t>
            </w:r>
          </w:p>
        </w:tc>
        <w:tc>
          <w:tcPr>
            <w:tcW w:w="2954" w:type="dxa"/>
            <w:vAlign w:val="center"/>
          </w:tcPr>
          <w:p w14:paraId="719245F2" w14:textId="77777777" w:rsidR="00EA47D2" w:rsidRPr="00C45958" w:rsidRDefault="00EA47D2" w:rsidP="00710887">
            <w:r w:rsidRPr="00C45958">
              <w:rPr>
                <w:rFonts w:hint="eastAsia"/>
              </w:rPr>
              <w:t>民族代码</w:t>
            </w:r>
          </w:p>
        </w:tc>
        <w:tc>
          <w:tcPr>
            <w:tcW w:w="2484" w:type="dxa"/>
            <w:vAlign w:val="center"/>
          </w:tcPr>
          <w:p w14:paraId="139236D9" w14:textId="77777777" w:rsidR="00EA47D2" w:rsidRPr="00C45958" w:rsidRDefault="002B1D93" w:rsidP="005D1719">
            <w:r>
              <w:rPr>
                <w:rFonts w:hint="eastAsia"/>
              </w:rPr>
              <w:t>个人</w:t>
            </w:r>
            <w:r w:rsidR="005D1719">
              <w:rPr>
                <w:rFonts w:hint="eastAsia"/>
              </w:rPr>
              <w:t>非</w:t>
            </w:r>
            <w:r w:rsidR="00EA47D2">
              <w:rPr>
                <w:rFonts w:hint="eastAsia"/>
              </w:rPr>
              <w:t>必填，</w:t>
            </w:r>
            <w:r>
              <w:rPr>
                <w:rFonts w:hint="eastAsia"/>
              </w:rPr>
              <w:t>机构不填，</w:t>
            </w:r>
            <w:r w:rsidR="00EA47D2" w:rsidRPr="00C45958">
              <w:rPr>
                <w:rFonts w:hint="eastAsia"/>
              </w:rPr>
              <w:t>字典</w:t>
            </w:r>
            <w:r w:rsidR="00EA47D2" w:rsidRPr="00C45958">
              <w:rPr>
                <w:rFonts w:hint="eastAsia"/>
              </w:rPr>
              <w:t>(MZDM)</w:t>
            </w:r>
          </w:p>
        </w:tc>
      </w:tr>
      <w:tr w:rsidR="00EA47D2" w14:paraId="579328B4" w14:textId="77777777" w:rsidTr="006B3879">
        <w:trPr>
          <w:trHeight w:val="415"/>
          <w:jc w:val="center"/>
        </w:trPr>
        <w:tc>
          <w:tcPr>
            <w:tcW w:w="537" w:type="dxa"/>
            <w:vAlign w:val="center"/>
          </w:tcPr>
          <w:p w14:paraId="4CD64B79" w14:textId="77777777" w:rsidR="00E70528" w:rsidRDefault="00E70528">
            <w:pPr>
              <w:pStyle w:val="ab"/>
              <w:numPr>
                <w:ilvl w:val="0"/>
                <w:numId w:val="38"/>
              </w:numPr>
              <w:ind w:firstLineChars="0"/>
              <w:jc w:val="center"/>
              <w:rPr>
                <w:b/>
              </w:rPr>
            </w:pPr>
          </w:p>
        </w:tc>
        <w:tc>
          <w:tcPr>
            <w:tcW w:w="1259" w:type="dxa"/>
            <w:vAlign w:val="center"/>
          </w:tcPr>
          <w:p w14:paraId="541A2D4F" w14:textId="77777777" w:rsidR="00EA47D2" w:rsidRPr="00C45958" w:rsidRDefault="00EA47D2" w:rsidP="00710887">
            <w:r w:rsidRPr="00C45958">
              <w:rPr>
                <w:rFonts w:hint="eastAsia"/>
              </w:rPr>
              <w:t>JGLB</w:t>
            </w:r>
          </w:p>
        </w:tc>
        <w:tc>
          <w:tcPr>
            <w:tcW w:w="1268" w:type="dxa"/>
            <w:vAlign w:val="center"/>
          </w:tcPr>
          <w:p w14:paraId="0B490D10" w14:textId="77777777" w:rsidR="00EA47D2" w:rsidRPr="00C45958" w:rsidRDefault="00EA47D2" w:rsidP="00710887">
            <w:r w:rsidRPr="00C45958">
              <w:rPr>
                <w:rFonts w:hint="eastAsia"/>
              </w:rPr>
              <w:t>Character</w:t>
            </w:r>
          </w:p>
        </w:tc>
        <w:tc>
          <w:tcPr>
            <w:tcW w:w="962" w:type="dxa"/>
            <w:vAlign w:val="center"/>
          </w:tcPr>
          <w:p w14:paraId="0C86DEBB" w14:textId="77777777" w:rsidR="00EA47D2" w:rsidRPr="00C45958" w:rsidRDefault="00EA47D2" w:rsidP="00710887">
            <w:r w:rsidRPr="00C45958">
              <w:rPr>
                <w:rFonts w:hint="eastAsia"/>
              </w:rPr>
              <w:t>2</w:t>
            </w:r>
          </w:p>
        </w:tc>
        <w:tc>
          <w:tcPr>
            <w:tcW w:w="2954" w:type="dxa"/>
            <w:vAlign w:val="center"/>
          </w:tcPr>
          <w:p w14:paraId="2D1B5D17" w14:textId="77777777" w:rsidR="00EA47D2" w:rsidRPr="00C45958" w:rsidRDefault="00EA47D2" w:rsidP="00710887">
            <w:r w:rsidRPr="00C45958">
              <w:rPr>
                <w:rFonts w:hint="eastAsia"/>
              </w:rPr>
              <w:t>机构类别</w:t>
            </w:r>
          </w:p>
        </w:tc>
        <w:tc>
          <w:tcPr>
            <w:tcW w:w="2484" w:type="dxa"/>
            <w:vAlign w:val="center"/>
          </w:tcPr>
          <w:p w14:paraId="0DCEF4D4" w14:textId="77777777" w:rsidR="00EA47D2" w:rsidRPr="00C45958" w:rsidRDefault="00EA47D2" w:rsidP="00710887">
            <w:r>
              <w:rPr>
                <w:rFonts w:hint="eastAsia"/>
              </w:rPr>
              <w:t>个人不填，机构必填，</w:t>
            </w:r>
            <w:r w:rsidRPr="00C45958">
              <w:rPr>
                <w:rFonts w:hint="eastAsia"/>
              </w:rPr>
              <w:t>字典</w:t>
            </w:r>
            <w:r w:rsidRPr="00C45958">
              <w:rPr>
                <w:rFonts w:hint="eastAsia"/>
              </w:rPr>
              <w:t>(JGLB)</w:t>
            </w:r>
          </w:p>
        </w:tc>
      </w:tr>
      <w:tr w:rsidR="00EA47D2" w14:paraId="03545425" w14:textId="77777777" w:rsidTr="006B3879">
        <w:trPr>
          <w:trHeight w:val="415"/>
          <w:jc w:val="center"/>
        </w:trPr>
        <w:tc>
          <w:tcPr>
            <w:tcW w:w="537" w:type="dxa"/>
            <w:vAlign w:val="center"/>
          </w:tcPr>
          <w:p w14:paraId="438D6A5E" w14:textId="77777777" w:rsidR="00E70528" w:rsidRDefault="00E70528">
            <w:pPr>
              <w:pStyle w:val="ab"/>
              <w:numPr>
                <w:ilvl w:val="0"/>
                <w:numId w:val="38"/>
              </w:numPr>
              <w:ind w:firstLineChars="0"/>
              <w:jc w:val="center"/>
              <w:rPr>
                <w:b/>
              </w:rPr>
            </w:pPr>
          </w:p>
        </w:tc>
        <w:tc>
          <w:tcPr>
            <w:tcW w:w="1259" w:type="dxa"/>
            <w:vAlign w:val="center"/>
          </w:tcPr>
          <w:p w14:paraId="23365DFC" w14:textId="77777777" w:rsidR="00EA47D2" w:rsidRPr="00C45958" w:rsidRDefault="00EA47D2" w:rsidP="00710887">
            <w:r w:rsidRPr="00C45958">
              <w:rPr>
                <w:rFonts w:hint="eastAsia"/>
              </w:rPr>
              <w:t>ZBSX</w:t>
            </w:r>
          </w:p>
        </w:tc>
        <w:tc>
          <w:tcPr>
            <w:tcW w:w="1268" w:type="dxa"/>
            <w:vAlign w:val="center"/>
          </w:tcPr>
          <w:p w14:paraId="77C04B1C" w14:textId="77777777" w:rsidR="00EA47D2" w:rsidRPr="00C45958" w:rsidRDefault="00EA47D2" w:rsidP="00710887">
            <w:r w:rsidRPr="00C45958">
              <w:rPr>
                <w:rFonts w:hint="eastAsia"/>
              </w:rPr>
              <w:t>Character</w:t>
            </w:r>
          </w:p>
        </w:tc>
        <w:tc>
          <w:tcPr>
            <w:tcW w:w="962" w:type="dxa"/>
            <w:vAlign w:val="center"/>
          </w:tcPr>
          <w:p w14:paraId="270E64B7" w14:textId="77777777" w:rsidR="00EA47D2" w:rsidRPr="00C45958" w:rsidRDefault="00EA47D2" w:rsidP="00710887">
            <w:r w:rsidRPr="00C45958">
              <w:rPr>
                <w:rFonts w:hint="eastAsia"/>
              </w:rPr>
              <w:t>1</w:t>
            </w:r>
          </w:p>
        </w:tc>
        <w:tc>
          <w:tcPr>
            <w:tcW w:w="2954" w:type="dxa"/>
            <w:vAlign w:val="center"/>
          </w:tcPr>
          <w:p w14:paraId="6E3A778D" w14:textId="77777777" w:rsidR="00EA47D2" w:rsidRPr="00C45958" w:rsidRDefault="00EA47D2" w:rsidP="00710887">
            <w:r w:rsidRPr="00C45958">
              <w:rPr>
                <w:rFonts w:hint="eastAsia"/>
              </w:rPr>
              <w:t>资本属性</w:t>
            </w:r>
          </w:p>
        </w:tc>
        <w:tc>
          <w:tcPr>
            <w:tcW w:w="2484" w:type="dxa"/>
            <w:vAlign w:val="center"/>
          </w:tcPr>
          <w:p w14:paraId="54094978" w14:textId="77777777" w:rsidR="00EA47D2" w:rsidRPr="00C45958" w:rsidRDefault="001C40C5" w:rsidP="001C40C5">
            <w:r>
              <w:rPr>
                <w:rFonts w:hint="eastAsia"/>
              </w:rPr>
              <w:t>个人不填，</w:t>
            </w:r>
            <w:r w:rsidR="00EA47D2">
              <w:rPr>
                <w:rFonts w:hint="eastAsia"/>
              </w:rPr>
              <w:t>境内机构必填，</w:t>
            </w:r>
            <w:r>
              <w:rPr>
                <w:rFonts w:hint="eastAsia"/>
              </w:rPr>
              <w:t>境外机构非必</w:t>
            </w:r>
            <w:r w:rsidR="00EA47D2">
              <w:rPr>
                <w:rFonts w:hint="eastAsia"/>
              </w:rPr>
              <w:t>填，</w:t>
            </w:r>
            <w:r w:rsidR="00EA47D2" w:rsidRPr="00C45958">
              <w:rPr>
                <w:rFonts w:hint="eastAsia"/>
              </w:rPr>
              <w:t>字典</w:t>
            </w:r>
            <w:r w:rsidR="00EA47D2" w:rsidRPr="00C45958">
              <w:rPr>
                <w:rFonts w:hint="eastAsia"/>
              </w:rPr>
              <w:t>(ZBSX)</w:t>
            </w:r>
          </w:p>
        </w:tc>
      </w:tr>
      <w:tr w:rsidR="00EA47D2" w14:paraId="548E3608" w14:textId="77777777" w:rsidTr="006B3879">
        <w:trPr>
          <w:trHeight w:val="415"/>
          <w:jc w:val="center"/>
        </w:trPr>
        <w:tc>
          <w:tcPr>
            <w:tcW w:w="537" w:type="dxa"/>
            <w:vAlign w:val="center"/>
          </w:tcPr>
          <w:p w14:paraId="552CB0DC" w14:textId="77777777" w:rsidR="00E70528" w:rsidRDefault="00E70528">
            <w:pPr>
              <w:pStyle w:val="ab"/>
              <w:numPr>
                <w:ilvl w:val="0"/>
                <w:numId w:val="38"/>
              </w:numPr>
              <w:ind w:firstLineChars="0"/>
              <w:jc w:val="center"/>
              <w:rPr>
                <w:b/>
              </w:rPr>
            </w:pPr>
          </w:p>
        </w:tc>
        <w:tc>
          <w:tcPr>
            <w:tcW w:w="1259" w:type="dxa"/>
            <w:vAlign w:val="center"/>
          </w:tcPr>
          <w:p w14:paraId="2E89C237" w14:textId="77777777" w:rsidR="00EA47D2" w:rsidRPr="00C45958" w:rsidRDefault="00EA47D2" w:rsidP="00710887">
            <w:r w:rsidRPr="00C45958">
              <w:rPr>
                <w:rFonts w:hint="eastAsia"/>
              </w:rPr>
              <w:t>GYSX</w:t>
            </w:r>
          </w:p>
        </w:tc>
        <w:tc>
          <w:tcPr>
            <w:tcW w:w="1268" w:type="dxa"/>
            <w:vAlign w:val="center"/>
          </w:tcPr>
          <w:p w14:paraId="75EC7DBC" w14:textId="77777777" w:rsidR="00EA47D2" w:rsidRPr="00C45958" w:rsidRDefault="00EA47D2" w:rsidP="00710887">
            <w:r w:rsidRPr="00C45958">
              <w:rPr>
                <w:rFonts w:hint="eastAsia"/>
              </w:rPr>
              <w:t>Character</w:t>
            </w:r>
          </w:p>
        </w:tc>
        <w:tc>
          <w:tcPr>
            <w:tcW w:w="962" w:type="dxa"/>
            <w:vAlign w:val="center"/>
          </w:tcPr>
          <w:p w14:paraId="0CA099A0" w14:textId="77777777" w:rsidR="00EA47D2" w:rsidRPr="00C45958" w:rsidRDefault="00EA47D2" w:rsidP="00710887">
            <w:r w:rsidRPr="00C45958">
              <w:rPr>
                <w:rFonts w:hint="eastAsia"/>
              </w:rPr>
              <w:t>1</w:t>
            </w:r>
          </w:p>
        </w:tc>
        <w:tc>
          <w:tcPr>
            <w:tcW w:w="2954" w:type="dxa"/>
            <w:vAlign w:val="center"/>
          </w:tcPr>
          <w:p w14:paraId="08323A36" w14:textId="77777777" w:rsidR="00EA47D2" w:rsidRPr="00C45958" w:rsidRDefault="00EA47D2" w:rsidP="00710887">
            <w:r w:rsidRPr="00C45958">
              <w:rPr>
                <w:rFonts w:hint="eastAsia"/>
              </w:rPr>
              <w:t>国有属性</w:t>
            </w:r>
          </w:p>
        </w:tc>
        <w:tc>
          <w:tcPr>
            <w:tcW w:w="2484" w:type="dxa"/>
            <w:vAlign w:val="center"/>
          </w:tcPr>
          <w:p w14:paraId="09EFEE1B" w14:textId="77777777" w:rsidR="00EA47D2" w:rsidRPr="00C45958" w:rsidRDefault="00093020" w:rsidP="001C40C5">
            <w:r>
              <w:rPr>
                <w:rFonts w:hint="eastAsia"/>
              </w:rPr>
              <w:t>预留字段</w:t>
            </w:r>
          </w:p>
        </w:tc>
      </w:tr>
      <w:tr w:rsidR="00EA47D2" w14:paraId="76C9ABFE" w14:textId="77777777" w:rsidTr="006B3879">
        <w:trPr>
          <w:trHeight w:val="415"/>
          <w:jc w:val="center"/>
        </w:trPr>
        <w:tc>
          <w:tcPr>
            <w:tcW w:w="537" w:type="dxa"/>
            <w:vAlign w:val="center"/>
          </w:tcPr>
          <w:p w14:paraId="6EBBC1E5" w14:textId="77777777" w:rsidR="00E70528" w:rsidRDefault="00E70528">
            <w:pPr>
              <w:pStyle w:val="ab"/>
              <w:numPr>
                <w:ilvl w:val="0"/>
                <w:numId w:val="38"/>
              </w:numPr>
              <w:ind w:firstLineChars="0"/>
              <w:jc w:val="center"/>
              <w:rPr>
                <w:b/>
              </w:rPr>
            </w:pPr>
          </w:p>
        </w:tc>
        <w:tc>
          <w:tcPr>
            <w:tcW w:w="1259" w:type="dxa"/>
            <w:vAlign w:val="center"/>
          </w:tcPr>
          <w:p w14:paraId="340A6B19" w14:textId="77777777" w:rsidR="00EA47D2" w:rsidRPr="00C45958" w:rsidRDefault="00EA47D2" w:rsidP="00710887">
            <w:r w:rsidRPr="00C45958">
              <w:rPr>
                <w:rFonts w:hint="eastAsia"/>
              </w:rPr>
              <w:t>JGJC</w:t>
            </w:r>
          </w:p>
        </w:tc>
        <w:tc>
          <w:tcPr>
            <w:tcW w:w="1268" w:type="dxa"/>
            <w:vAlign w:val="center"/>
          </w:tcPr>
          <w:p w14:paraId="0EBB7022" w14:textId="77777777" w:rsidR="00EA47D2" w:rsidRPr="00C45958" w:rsidRDefault="00EA47D2" w:rsidP="00710887">
            <w:r w:rsidRPr="00C45958">
              <w:rPr>
                <w:rFonts w:hint="eastAsia"/>
              </w:rPr>
              <w:t>Character</w:t>
            </w:r>
          </w:p>
        </w:tc>
        <w:tc>
          <w:tcPr>
            <w:tcW w:w="962" w:type="dxa"/>
            <w:vAlign w:val="center"/>
          </w:tcPr>
          <w:p w14:paraId="47C977DB" w14:textId="77777777" w:rsidR="00EA47D2" w:rsidRPr="00C45958" w:rsidRDefault="00EA47D2" w:rsidP="00710887">
            <w:r w:rsidRPr="00C45958">
              <w:rPr>
                <w:rFonts w:hint="eastAsia"/>
              </w:rPr>
              <w:t>20</w:t>
            </w:r>
          </w:p>
        </w:tc>
        <w:tc>
          <w:tcPr>
            <w:tcW w:w="2954" w:type="dxa"/>
            <w:vAlign w:val="center"/>
          </w:tcPr>
          <w:p w14:paraId="1707EC8B" w14:textId="77777777" w:rsidR="00EA47D2" w:rsidRPr="00C45958" w:rsidRDefault="00EA47D2" w:rsidP="00710887">
            <w:r w:rsidRPr="00C45958">
              <w:rPr>
                <w:rFonts w:hint="eastAsia"/>
              </w:rPr>
              <w:t>机构简称</w:t>
            </w:r>
          </w:p>
        </w:tc>
        <w:tc>
          <w:tcPr>
            <w:tcW w:w="2484" w:type="dxa"/>
            <w:vAlign w:val="center"/>
          </w:tcPr>
          <w:p w14:paraId="260A5E20" w14:textId="77777777" w:rsidR="00EA47D2" w:rsidRPr="00C45958" w:rsidRDefault="00EA47D2" w:rsidP="00710887">
            <w:r>
              <w:rPr>
                <w:rFonts w:hint="eastAsia"/>
              </w:rPr>
              <w:t>个人不填，机构必填</w:t>
            </w:r>
          </w:p>
        </w:tc>
      </w:tr>
      <w:tr w:rsidR="00EA47D2" w14:paraId="13DC6948" w14:textId="77777777" w:rsidTr="006B3879">
        <w:trPr>
          <w:trHeight w:val="415"/>
          <w:jc w:val="center"/>
        </w:trPr>
        <w:tc>
          <w:tcPr>
            <w:tcW w:w="537" w:type="dxa"/>
            <w:vAlign w:val="center"/>
          </w:tcPr>
          <w:p w14:paraId="31D81C38" w14:textId="77777777" w:rsidR="00E70528" w:rsidRDefault="00E70528">
            <w:pPr>
              <w:pStyle w:val="ab"/>
              <w:numPr>
                <w:ilvl w:val="0"/>
                <w:numId w:val="38"/>
              </w:numPr>
              <w:ind w:firstLineChars="0"/>
              <w:jc w:val="center"/>
              <w:rPr>
                <w:b/>
              </w:rPr>
            </w:pPr>
          </w:p>
        </w:tc>
        <w:tc>
          <w:tcPr>
            <w:tcW w:w="1259" w:type="dxa"/>
            <w:vAlign w:val="center"/>
          </w:tcPr>
          <w:p w14:paraId="4ABF6E61" w14:textId="77777777" w:rsidR="00EA47D2" w:rsidRPr="00C45958" w:rsidRDefault="00EA47D2" w:rsidP="00710887">
            <w:r w:rsidRPr="00C45958">
              <w:rPr>
                <w:rFonts w:hint="eastAsia"/>
              </w:rPr>
              <w:t>YWMC</w:t>
            </w:r>
          </w:p>
        </w:tc>
        <w:tc>
          <w:tcPr>
            <w:tcW w:w="1268" w:type="dxa"/>
            <w:vAlign w:val="center"/>
          </w:tcPr>
          <w:p w14:paraId="2CFA5781" w14:textId="77777777" w:rsidR="00EA47D2" w:rsidRPr="00C45958" w:rsidRDefault="00EA47D2" w:rsidP="00710887">
            <w:r w:rsidRPr="00C45958">
              <w:rPr>
                <w:rFonts w:hint="eastAsia"/>
              </w:rPr>
              <w:t>Character</w:t>
            </w:r>
          </w:p>
        </w:tc>
        <w:tc>
          <w:tcPr>
            <w:tcW w:w="962" w:type="dxa"/>
            <w:vAlign w:val="center"/>
          </w:tcPr>
          <w:p w14:paraId="1AFBC8A8" w14:textId="77777777" w:rsidR="00EA47D2" w:rsidRPr="00C45958" w:rsidRDefault="00EA47D2" w:rsidP="00710887">
            <w:r w:rsidRPr="00C45958">
              <w:rPr>
                <w:rFonts w:hint="eastAsia"/>
              </w:rPr>
              <w:t>80</w:t>
            </w:r>
          </w:p>
        </w:tc>
        <w:tc>
          <w:tcPr>
            <w:tcW w:w="2954" w:type="dxa"/>
            <w:vAlign w:val="center"/>
          </w:tcPr>
          <w:p w14:paraId="484D91DF" w14:textId="77777777" w:rsidR="00EA47D2" w:rsidRPr="00C45958" w:rsidRDefault="00EA47D2" w:rsidP="00710887">
            <w:r w:rsidRPr="00C45958">
              <w:rPr>
                <w:rFonts w:hint="eastAsia"/>
              </w:rPr>
              <w:t>机构英文名称</w:t>
            </w:r>
          </w:p>
        </w:tc>
        <w:tc>
          <w:tcPr>
            <w:tcW w:w="2484" w:type="dxa"/>
            <w:vAlign w:val="center"/>
          </w:tcPr>
          <w:p w14:paraId="62E204BB" w14:textId="77777777" w:rsidR="00EA47D2" w:rsidRPr="00C45958" w:rsidRDefault="00EA47D2" w:rsidP="00710887">
            <w:r>
              <w:rPr>
                <w:rFonts w:hint="eastAsia"/>
              </w:rPr>
              <w:t>个人不填，机构非必填</w:t>
            </w:r>
          </w:p>
        </w:tc>
      </w:tr>
      <w:tr w:rsidR="00EA47D2" w14:paraId="38700394" w14:textId="77777777" w:rsidTr="006B3879">
        <w:trPr>
          <w:trHeight w:val="415"/>
          <w:jc w:val="center"/>
        </w:trPr>
        <w:tc>
          <w:tcPr>
            <w:tcW w:w="537" w:type="dxa"/>
            <w:vAlign w:val="center"/>
          </w:tcPr>
          <w:p w14:paraId="09BF9F7D" w14:textId="77777777" w:rsidR="00E70528" w:rsidRDefault="00E70528">
            <w:pPr>
              <w:pStyle w:val="ab"/>
              <w:numPr>
                <w:ilvl w:val="0"/>
                <w:numId w:val="38"/>
              </w:numPr>
              <w:ind w:firstLineChars="0"/>
              <w:jc w:val="center"/>
              <w:rPr>
                <w:b/>
              </w:rPr>
            </w:pPr>
          </w:p>
        </w:tc>
        <w:tc>
          <w:tcPr>
            <w:tcW w:w="1259" w:type="dxa"/>
            <w:vAlign w:val="center"/>
          </w:tcPr>
          <w:p w14:paraId="175637F5" w14:textId="77777777" w:rsidR="00EA47D2" w:rsidRPr="00C45958" w:rsidRDefault="00EA47D2" w:rsidP="00710887">
            <w:r w:rsidRPr="00C45958">
              <w:rPr>
                <w:rFonts w:hint="eastAsia"/>
              </w:rPr>
              <w:t>GSWZ</w:t>
            </w:r>
          </w:p>
        </w:tc>
        <w:tc>
          <w:tcPr>
            <w:tcW w:w="1268" w:type="dxa"/>
            <w:vAlign w:val="center"/>
          </w:tcPr>
          <w:p w14:paraId="61AD78A9" w14:textId="77777777" w:rsidR="00EA47D2" w:rsidRPr="00C45958" w:rsidRDefault="00EA47D2" w:rsidP="00710887">
            <w:r w:rsidRPr="00C45958">
              <w:rPr>
                <w:rFonts w:hint="eastAsia"/>
              </w:rPr>
              <w:t>Character</w:t>
            </w:r>
          </w:p>
        </w:tc>
        <w:tc>
          <w:tcPr>
            <w:tcW w:w="962" w:type="dxa"/>
            <w:vAlign w:val="center"/>
          </w:tcPr>
          <w:p w14:paraId="56FAD03F" w14:textId="77777777" w:rsidR="00EA47D2" w:rsidRPr="00C45958" w:rsidRDefault="00EA47D2" w:rsidP="00710887">
            <w:r w:rsidRPr="00C45958">
              <w:rPr>
                <w:rFonts w:hint="eastAsia"/>
              </w:rPr>
              <w:t>50</w:t>
            </w:r>
          </w:p>
        </w:tc>
        <w:tc>
          <w:tcPr>
            <w:tcW w:w="2954" w:type="dxa"/>
            <w:vAlign w:val="center"/>
          </w:tcPr>
          <w:p w14:paraId="6F13ED75" w14:textId="77777777" w:rsidR="00EA47D2" w:rsidRPr="00C45958" w:rsidRDefault="00EA47D2" w:rsidP="00710887">
            <w:r w:rsidRPr="00C45958">
              <w:rPr>
                <w:rFonts w:hint="eastAsia"/>
              </w:rPr>
              <w:t>公司网址</w:t>
            </w:r>
          </w:p>
        </w:tc>
        <w:tc>
          <w:tcPr>
            <w:tcW w:w="2484" w:type="dxa"/>
            <w:vAlign w:val="center"/>
          </w:tcPr>
          <w:p w14:paraId="6A8982E9" w14:textId="77777777" w:rsidR="00EA47D2" w:rsidRPr="00C45958" w:rsidRDefault="00EA47D2" w:rsidP="00710887">
            <w:r>
              <w:rPr>
                <w:rFonts w:hint="eastAsia"/>
              </w:rPr>
              <w:t>个人不填，机构非必填</w:t>
            </w:r>
          </w:p>
        </w:tc>
      </w:tr>
      <w:tr w:rsidR="00EA47D2" w14:paraId="14D2405A" w14:textId="77777777" w:rsidTr="006B3879">
        <w:trPr>
          <w:trHeight w:val="415"/>
          <w:jc w:val="center"/>
        </w:trPr>
        <w:tc>
          <w:tcPr>
            <w:tcW w:w="537" w:type="dxa"/>
            <w:vAlign w:val="center"/>
          </w:tcPr>
          <w:p w14:paraId="3C4623ED" w14:textId="77777777" w:rsidR="00E70528" w:rsidRDefault="00E70528">
            <w:pPr>
              <w:pStyle w:val="ab"/>
              <w:numPr>
                <w:ilvl w:val="0"/>
                <w:numId w:val="38"/>
              </w:numPr>
              <w:ind w:firstLineChars="0"/>
              <w:jc w:val="center"/>
              <w:rPr>
                <w:b/>
              </w:rPr>
            </w:pPr>
          </w:p>
        </w:tc>
        <w:tc>
          <w:tcPr>
            <w:tcW w:w="1259" w:type="dxa"/>
            <w:vAlign w:val="center"/>
          </w:tcPr>
          <w:p w14:paraId="69DD08CC" w14:textId="77777777" w:rsidR="00EA47D2" w:rsidRPr="00C45958" w:rsidRDefault="00EA47D2" w:rsidP="00710887">
            <w:r w:rsidRPr="00C45958">
              <w:rPr>
                <w:rFonts w:hint="eastAsia"/>
              </w:rPr>
              <w:t>FRXM</w:t>
            </w:r>
          </w:p>
        </w:tc>
        <w:tc>
          <w:tcPr>
            <w:tcW w:w="1268" w:type="dxa"/>
            <w:vAlign w:val="center"/>
          </w:tcPr>
          <w:p w14:paraId="5FA761CF" w14:textId="77777777" w:rsidR="00EA47D2" w:rsidRPr="00C45958" w:rsidRDefault="00EA47D2" w:rsidP="00710887">
            <w:r w:rsidRPr="00C45958">
              <w:rPr>
                <w:rFonts w:hint="eastAsia"/>
              </w:rPr>
              <w:t>Character</w:t>
            </w:r>
          </w:p>
        </w:tc>
        <w:tc>
          <w:tcPr>
            <w:tcW w:w="962" w:type="dxa"/>
            <w:vAlign w:val="center"/>
          </w:tcPr>
          <w:p w14:paraId="33602B06" w14:textId="77777777" w:rsidR="00EA47D2" w:rsidRPr="00C45958" w:rsidRDefault="00EA47D2" w:rsidP="00710887">
            <w:r w:rsidRPr="00C45958">
              <w:rPr>
                <w:rFonts w:hint="eastAsia"/>
              </w:rPr>
              <w:t>60</w:t>
            </w:r>
          </w:p>
        </w:tc>
        <w:tc>
          <w:tcPr>
            <w:tcW w:w="2954" w:type="dxa"/>
            <w:vAlign w:val="center"/>
          </w:tcPr>
          <w:p w14:paraId="0B5F6371" w14:textId="77777777" w:rsidR="00EA47D2" w:rsidRPr="00C45958" w:rsidRDefault="00EA47D2" w:rsidP="00710887">
            <w:r w:rsidRPr="00C45958">
              <w:rPr>
                <w:rFonts w:hint="eastAsia"/>
              </w:rPr>
              <w:t>法定代表人姓名</w:t>
            </w:r>
          </w:p>
        </w:tc>
        <w:tc>
          <w:tcPr>
            <w:tcW w:w="2484" w:type="dxa"/>
            <w:vAlign w:val="center"/>
          </w:tcPr>
          <w:p w14:paraId="6576ACDB" w14:textId="77777777" w:rsidR="00EA47D2" w:rsidRPr="00C45958" w:rsidRDefault="00D34023" w:rsidP="00710887">
            <w:r w:rsidRPr="00D34023">
              <w:rPr>
                <w:rFonts w:hint="eastAsia"/>
              </w:rPr>
              <w:t>个人不填，境内机构必填，境外机构非必填</w:t>
            </w:r>
          </w:p>
        </w:tc>
      </w:tr>
      <w:tr w:rsidR="00EA47D2" w14:paraId="15BCB20A" w14:textId="77777777" w:rsidTr="006B3879">
        <w:trPr>
          <w:trHeight w:val="415"/>
          <w:jc w:val="center"/>
        </w:trPr>
        <w:tc>
          <w:tcPr>
            <w:tcW w:w="537" w:type="dxa"/>
            <w:vAlign w:val="center"/>
          </w:tcPr>
          <w:p w14:paraId="60FB7AA9" w14:textId="77777777" w:rsidR="00E70528" w:rsidRDefault="00E70528">
            <w:pPr>
              <w:pStyle w:val="ab"/>
              <w:numPr>
                <w:ilvl w:val="0"/>
                <w:numId w:val="38"/>
              </w:numPr>
              <w:ind w:firstLineChars="0"/>
              <w:jc w:val="center"/>
              <w:rPr>
                <w:b/>
              </w:rPr>
            </w:pPr>
          </w:p>
        </w:tc>
        <w:tc>
          <w:tcPr>
            <w:tcW w:w="1259" w:type="dxa"/>
            <w:vAlign w:val="center"/>
          </w:tcPr>
          <w:p w14:paraId="2A9D878D" w14:textId="77777777" w:rsidR="00EA47D2" w:rsidRPr="00C45958" w:rsidRDefault="00EA47D2" w:rsidP="00710887">
            <w:r w:rsidRPr="00C45958">
              <w:rPr>
                <w:rFonts w:hint="eastAsia"/>
              </w:rPr>
              <w:t>FRZJLB</w:t>
            </w:r>
          </w:p>
        </w:tc>
        <w:tc>
          <w:tcPr>
            <w:tcW w:w="1268" w:type="dxa"/>
            <w:vAlign w:val="center"/>
          </w:tcPr>
          <w:p w14:paraId="7866041C" w14:textId="77777777" w:rsidR="00EA47D2" w:rsidRPr="00C45958" w:rsidRDefault="00EA47D2" w:rsidP="00710887">
            <w:r w:rsidRPr="00C45958">
              <w:rPr>
                <w:rFonts w:hint="eastAsia"/>
              </w:rPr>
              <w:t>Character</w:t>
            </w:r>
          </w:p>
        </w:tc>
        <w:tc>
          <w:tcPr>
            <w:tcW w:w="962" w:type="dxa"/>
            <w:vAlign w:val="center"/>
          </w:tcPr>
          <w:p w14:paraId="7CB8A8D8" w14:textId="77777777" w:rsidR="00EA47D2" w:rsidRPr="00C45958" w:rsidRDefault="00EA47D2" w:rsidP="00710887">
            <w:r w:rsidRPr="00C45958">
              <w:rPr>
                <w:rFonts w:hint="eastAsia"/>
              </w:rPr>
              <w:t>2</w:t>
            </w:r>
          </w:p>
        </w:tc>
        <w:tc>
          <w:tcPr>
            <w:tcW w:w="2954" w:type="dxa"/>
            <w:vAlign w:val="center"/>
          </w:tcPr>
          <w:p w14:paraId="53325E47" w14:textId="77777777" w:rsidR="00EA47D2" w:rsidRPr="00C45958" w:rsidRDefault="00EA47D2" w:rsidP="00710887">
            <w:r w:rsidRPr="00C45958">
              <w:rPr>
                <w:rFonts w:hint="eastAsia"/>
              </w:rPr>
              <w:t>法定代表人身份证明文件类别</w:t>
            </w:r>
          </w:p>
        </w:tc>
        <w:tc>
          <w:tcPr>
            <w:tcW w:w="2484" w:type="dxa"/>
            <w:vAlign w:val="center"/>
          </w:tcPr>
          <w:p w14:paraId="4E57B4B7" w14:textId="77777777" w:rsidR="00EA47D2" w:rsidRPr="00C45958" w:rsidRDefault="00D34023" w:rsidP="00710887">
            <w:r w:rsidRPr="00D34023">
              <w:rPr>
                <w:rFonts w:hint="eastAsia"/>
              </w:rPr>
              <w:t>个人不填，境内机构必填，境外机构非必填</w:t>
            </w:r>
            <w:r w:rsidR="00EA47D2">
              <w:rPr>
                <w:rFonts w:hint="eastAsia"/>
              </w:rPr>
              <w:t>，</w:t>
            </w:r>
            <w:r w:rsidR="00EA47D2" w:rsidRPr="00EE2BE5">
              <w:rPr>
                <w:rFonts w:hint="eastAsia"/>
              </w:rPr>
              <w:t>字典</w:t>
            </w:r>
            <w:r w:rsidR="00EA47D2" w:rsidRPr="00EE2BE5">
              <w:rPr>
                <w:rFonts w:hint="eastAsia"/>
              </w:rPr>
              <w:t>(ZJLB)</w:t>
            </w:r>
          </w:p>
        </w:tc>
      </w:tr>
      <w:tr w:rsidR="00EA47D2" w14:paraId="4DCC3576" w14:textId="77777777" w:rsidTr="006B3879">
        <w:trPr>
          <w:trHeight w:val="415"/>
          <w:jc w:val="center"/>
        </w:trPr>
        <w:tc>
          <w:tcPr>
            <w:tcW w:w="537" w:type="dxa"/>
            <w:vAlign w:val="center"/>
          </w:tcPr>
          <w:p w14:paraId="0306F025" w14:textId="77777777" w:rsidR="00E70528" w:rsidRDefault="00E70528">
            <w:pPr>
              <w:pStyle w:val="ab"/>
              <w:numPr>
                <w:ilvl w:val="0"/>
                <w:numId w:val="38"/>
              </w:numPr>
              <w:ind w:firstLineChars="0"/>
              <w:jc w:val="center"/>
              <w:rPr>
                <w:b/>
              </w:rPr>
            </w:pPr>
          </w:p>
        </w:tc>
        <w:tc>
          <w:tcPr>
            <w:tcW w:w="1259" w:type="dxa"/>
            <w:vAlign w:val="center"/>
          </w:tcPr>
          <w:p w14:paraId="3C376BFF" w14:textId="77777777" w:rsidR="00EA47D2" w:rsidRPr="00C45958" w:rsidRDefault="00EA47D2" w:rsidP="00710887">
            <w:r w:rsidRPr="00C45958">
              <w:rPr>
                <w:rFonts w:hint="eastAsia"/>
              </w:rPr>
              <w:t>FRZJDM</w:t>
            </w:r>
          </w:p>
        </w:tc>
        <w:tc>
          <w:tcPr>
            <w:tcW w:w="1268" w:type="dxa"/>
            <w:vAlign w:val="center"/>
          </w:tcPr>
          <w:p w14:paraId="3536E417" w14:textId="77777777" w:rsidR="00EA47D2" w:rsidRPr="00C45958" w:rsidRDefault="00EA47D2" w:rsidP="00710887">
            <w:r w:rsidRPr="00C45958">
              <w:rPr>
                <w:rFonts w:hint="eastAsia"/>
              </w:rPr>
              <w:t>Character</w:t>
            </w:r>
          </w:p>
        </w:tc>
        <w:tc>
          <w:tcPr>
            <w:tcW w:w="962" w:type="dxa"/>
            <w:vAlign w:val="center"/>
          </w:tcPr>
          <w:p w14:paraId="15D917A8" w14:textId="77777777" w:rsidR="00EA47D2" w:rsidRPr="00C45958" w:rsidRDefault="00EA47D2" w:rsidP="00710887">
            <w:r>
              <w:rPr>
                <w:rFonts w:hint="eastAsia"/>
              </w:rPr>
              <w:t>4</w:t>
            </w:r>
            <w:r w:rsidRPr="00C45958">
              <w:rPr>
                <w:rFonts w:hint="eastAsia"/>
              </w:rPr>
              <w:t>0</w:t>
            </w:r>
          </w:p>
        </w:tc>
        <w:tc>
          <w:tcPr>
            <w:tcW w:w="2954" w:type="dxa"/>
            <w:vAlign w:val="center"/>
          </w:tcPr>
          <w:p w14:paraId="446D3E94" w14:textId="77777777" w:rsidR="00EA47D2" w:rsidRPr="00C45958" w:rsidRDefault="00EA47D2" w:rsidP="00710887">
            <w:r w:rsidRPr="00C45958">
              <w:rPr>
                <w:rFonts w:hint="eastAsia"/>
              </w:rPr>
              <w:t>法定代表人有效身份证明文件代码</w:t>
            </w:r>
          </w:p>
        </w:tc>
        <w:tc>
          <w:tcPr>
            <w:tcW w:w="2484" w:type="dxa"/>
            <w:vAlign w:val="center"/>
          </w:tcPr>
          <w:p w14:paraId="2E069699" w14:textId="77777777" w:rsidR="00EA47D2" w:rsidRPr="00C45958" w:rsidRDefault="00D34023" w:rsidP="00710887">
            <w:r w:rsidRPr="00D34023">
              <w:rPr>
                <w:rFonts w:hint="eastAsia"/>
              </w:rPr>
              <w:t>个人不填，境内机构必填，境外机构非必填</w:t>
            </w:r>
            <w:r w:rsidR="00EA47D2">
              <w:rPr>
                <w:rFonts w:hint="eastAsia"/>
              </w:rPr>
              <w:t>，</w:t>
            </w:r>
            <w:r>
              <w:rPr>
                <w:rFonts w:hint="eastAsia"/>
              </w:rPr>
              <w:t>填写</w:t>
            </w:r>
            <w:r w:rsidR="00EA47D2" w:rsidRPr="00C45958">
              <w:rPr>
                <w:rFonts w:hint="eastAsia"/>
              </w:rPr>
              <w:t>法定代表人（</w:t>
            </w:r>
            <w:r w:rsidR="00F24D3E">
              <w:rPr>
                <w:rFonts w:hint="eastAsia"/>
              </w:rPr>
              <w:t>对于合伙企业开户的，填写</w:t>
            </w:r>
            <w:r w:rsidR="00EA47D2" w:rsidRPr="00C45958">
              <w:rPr>
                <w:rFonts w:hint="eastAsia"/>
              </w:rPr>
              <w:t>执行事务合伙人或负责人）</w:t>
            </w:r>
          </w:p>
        </w:tc>
      </w:tr>
      <w:tr w:rsidR="00EA47D2" w14:paraId="2FA0266D" w14:textId="77777777" w:rsidTr="006B3879">
        <w:trPr>
          <w:trHeight w:val="415"/>
          <w:jc w:val="center"/>
        </w:trPr>
        <w:tc>
          <w:tcPr>
            <w:tcW w:w="537" w:type="dxa"/>
            <w:vAlign w:val="center"/>
          </w:tcPr>
          <w:p w14:paraId="2E2BCD74" w14:textId="77777777" w:rsidR="00E70528" w:rsidRDefault="00E70528">
            <w:pPr>
              <w:pStyle w:val="ab"/>
              <w:numPr>
                <w:ilvl w:val="0"/>
                <w:numId w:val="38"/>
              </w:numPr>
              <w:ind w:firstLineChars="0"/>
              <w:jc w:val="center"/>
              <w:rPr>
                <w:b/>
              </w:rPr>
            </w:pPr>
          </w:p>
        </w:tc>
        <w:tc>
          <w:tcPr>
            <w:tcW w:w="1259" w:type="dxa"/>
            <w:vAlign w:val="center"/>
          </w:tcPr>
          <w:p w14:paraId="6175AFF5" w14:textId="77777777" w:rsidR="00EA47D2" w:rsidRPr="00C45958" w:rsidRDefault="00EA47D2" w:rsidP="00710887">
            <w:r w:rsidRPr="00C45958">
              <w:rPr>
                <w:rFonts w:hint="eastAsia"/>
              </w:rPr>
              <w:t>LXRXM</w:t>
            </w:r>
          </w:p>
        </w:tc>
        <w:tc>
          <w:tcPr>
            <w:tcW w:w="1268" w:type="dxa"/>
            <w:vAlign w:val="center"/>
          </w:tcPr>
          <w:p w14:paraId="7AEC3B84" w14:textId="77777777" w:rsidR="00EA47D2" w:rsidRPr="00C45958" w:rsidRDefault="00EA47D2" w:rsidP="00710887">
            <w:r w:rsidRPr="00C45958">
              <w:rPr>
                <w:rFonts w:hint="eastAsia"/>
              </w:rPr>
              <w:t>Character</w:t>
            </w:r>
          </w:p>
        </w:tc>
        <w:tc>
          <w:tcPr>
            <w:tcW w:w="962" w:type="dxa"/>
            <w:vAlign w:val="center"/>
          </w:tcPr>
          <w:p w14:paraId="53B43E46" w14:textId="77777777" w:rsidR="00EA47D2" w:rsidRPr="00C45958" w:rsidRDefault="00EA47D2" w:rsidP="00710887">
            <w:r w:rsidRPr="00C45958">
              <w:rPr>
                <w:rFonts w:hint="eastAsia"/>
              </w:rPr>
              <w:t>60</w:t>
            </w:r>
          </w:p>
        </w:tc>
        <w:tc>
          <w:tcPr>
            <w:tcW w:w="2954" w:type="dxa"/>
            <w:vAlign w:val="center"/>
          </w:tcPr>
          <w:p w14:paraId="44C5DF11" w14:textId="77777777" w:rsidR="00EA47D2" w:rsidRPr="00C45958" w:rsidRDefault="00EA47D2" w:rsidP="00710887">
            <w:r w:rsidRPr="00C45958">
              <w:rPr>
                <w:rFonts w:hint="eastAsia"/>
              </w:rPr>
              <w:t>联系人姓名</w:t>
            </w:r>
          </w:p>
        </w:tc>
        <w:tc>
          <w:tcPr>
            <w:tcW w:w="2484" w:type="dxa"/>
            <w:vAlign w:val="center"/>
          </w:tcPr>
          <w:p w14:paraId="760B6EA2" w14:textId="77777777" w:rsidR="00EA47D2" w:rsidRPr="00C45958" w:rsidRDefault="00EA47D2" w:rsidP="00710887">
            <w:r>
              <w:rPr>
                <w:rFonts w:hint="eastAsia"/>
              </w:rPr>
              <w:t>境内机构必填，其它非必填</w:t>
            </w:r>
          </w:p>
        </w:tc>
      </w:tr>
      <w:tr w:rsidR="00EA47D2" w14:paraId="451016B6" w14:textId="77777777" w:rsidTr="006B3879">
        <w:trPr>
          <w:trHeight w:val="415"/>
          <w:jc w:val="center"/>
        </w:trPr>
        <w:tc>
          <w:tcPr>
            <w:tcW w:w="537" w:type="dxa"/>
            <w:vAlign w:val="center"/>
          </w:tcPr>
          <w:p w14:paraId="2DEEFAE4" w14:textId="77777777" w:rsidR="00E70528" w:rsidRDefault="00E70528">
            <w:pPr>
              <w:pStyle w:val="ab"/>
              <w:numPr>
                <w:ilvl w:val="0"/>
                <w:numId w:val="38"/>
              </w:numPr>
              <w:ind w:firstLineChars="0"/>
              <w:jc w:val="center"/>
              <w:rPr>
                <w:b/>
              </w:rPr>
            </w:pPr>
          </w:p>
        </w:tc>
        <w:tc>
          <w:tcPr>
            <w:tcW w:w="1259" w:type="dxa"/>
            <w:vAlign w:val="center"/>
          </w:tcPr>
          <w:p w14:paraId="441BC7C2" w14:textId="77777777" w:rsidR="00EA47D2" w:rsidRPr="00C45958" w:rsidRDefault="00EA47D2" w:rsidP="00710887">
            <w:r w:rsidRPr="00C45958">
              <w:rPr>
                <w:rFonts w:hint="eastAsia"/>
              </w:rPr>
              <w:t>LXRZJLB</w:t>
            </w:r>
          </w:p>
        </w:tc>
        <w:tc>
          <w:tcPr>
            <w:tcW w:w="1268" w:type="dxa"/>
            <w:vAlign w:val="center"/>
          </w:tcPr>
          <w:p w14:paraId="78CB2987" w14:textId="77777777" w:rsidR="00EA47D2" w:rsidRPr="00C45958" w:rsidRDefault="00EA47D2" w:rsidP="00710887">
            <w:r w:rsidRPr="00C45958">
              <w:rPr>
                <w:rFonts w:hint="eastAsia"/>
              </w:rPr>
              <w:t>Character</w:t>
            </w:r>
          </w:p>
        </w:tc>
        <w:tc>
          <w:tcPr>
            <w:tcW w:w="962" w:type="dxa"/>
            <w:vAlign w:val="center"/>
          </w:tcPr>
          <w:p w14:paraId="250507E5" w14:textId="77777777" w:rsidR="00EA47D2" w:rsidRPr="00C45958" w:rsidRDefault="00EA47D2" w:rsidP="00710887">
            <w:r w:rsidRPr="00C45958">
              <w:rPr>
                <w:rFonts w:hint="eastAsia"/>
              </w:rPr>
              <w:t>2</w:t>
            </w:r>
          </w:p>
        </w:tc>
        <w:tc>
          <w:tcPr>
            <w:tcW w:w="2954" w:type="dxa"/>
            <w:vAlign w:val="center"/>
          </w:tcPr>
          <w:p w14:paraId="4D0CACBD" w14:textId="77777777" w:rsidR="00EA47D2" w:rsidRPr="00C45958" w:rsidRDefault="00EA47D2" w:rsidP="00710887">
            <w:r w:rsidRPr="00C45958">
              <w:rPr>
                <w:rFonts w:hint="eastAsia"/>
              </w:rPr>
              <w:t>联系人身份证明文件类别</w:t>
            </w:r>
          </w:p>
        </w:tc>
        <w:tc>
          <w:tcPr>
            <w:tcW w:w="2484" w:type="dxa"/>
            <w:vAlign w:val="center"/>
          </w:tcPr>
          <w:p w14:paraId="7A4BB29C" w14:textId="77777777" w:rsidR="00EA47D2" w:rsidRPr="00C45958" w:rsidRDefault="00EA47D2" w:rsidP="00710887">
            <w:r>
              <w:rPr>
                <w:rFonts w:hint="eastAsia"/>
              </w:rPr>
              <w:t>境内机构必填，其它非必填，</w:t>
            </w:r>
            <w:r w:rsidRPr="00EE2BE5">
              <w:rPr>
                <w:rFonts w:hint="eastAsia"/>
              </w:rPr>
              <w:t>字典</w:t>
            </w:r>
            <w:r w:rsidRPr="00EE2BE5">
              <w:rPr>
                <w:rFonts w:hint="eastAsia"/>
              </w:rPr>
              <w:t>(ZJLB)</w:t>
            </w:r>
          </w:p>
        </w:tc>
      </w:tr>
      <w:tr w:rsidR="00EA47D2" w14:paraId="19A9FBFE" w14:textId="77777777" w:rsidTr="006B3879">
        <w:trPr>
          <w:trHeight w:val="415"/>
          <w:jc w:val="center"/>
        </w:trPr>
        <w:tc>
          <w:tcPr>
            <w:tcW w:w="537" w:type="dxa"/>
            <w:vAlign w:val="center"/>
          </w:tcPr>
          <w:p w14:paraId="154430B1" w14:textId="77777777" w:rsidR="00E70528" w:rsidRDefault="00E70528">
            <w:pPr>
              <w:pStyle w:val="ab"/>
              <w:numPr>
                <w:ilvl w:val="0"/>
                <w:numId w:val="38"/>
              </w:numPr>
              <w:ind w:firstLineChars="0"/>
              <w:jc w:val="center"/>
              <w:rPr>
                <w:rFonts w:asciiTheme="minorHAnsi" w:eastAsiaTheme="minorEastAsia" w:hAnsiTheme="minorHAnsi" w:cstheme="minorBidi"/>
              </w:rPr>
            </w:pPr>
          </w:p>
        </w:tc>
        <w:tc>
          <w:tcPr>
            <w:tcW w:w="1259" w:type="dxa"/>
            <w:vAlign w:val="center"/>
          </w:tcPr>
          <w:p w14:paraId="740CB157" w14:textId="77777777" w:rsidR="00EA47D2" w:rsidRPr="00C45958" w:rsidRDefault="00EA47D2" w:rsidP="00710887">
            <w:r w:rsidRPr="00C45958">
              <w:rPr>
                <w:rFonts w:hint="eastAsia"/>
              </w:rPr>
              <w:t>LXRZJDM</w:t>
            </w:r>
          </w:p>
        </w:tc>
        <w:tc>
          <w:tcPr>
            <w:tcW w:w="1268" w:type="dxa"/>
            <w:vAlign w:val="center"/>
          </w:tcPr>
          <w:p w14:paraId="25FC5BE8" w14:textId="77777777" w:rsidR="00EA47D2" w:rsidRPr="00C45958" w:rsidRDefault="00EA47D2" w:rsidP="00710887">
            <w:r w:rsidRPr="00C45958">
              <w:rPr>
                <w:rFonts w:hint="eastAsia"/>
              </w:rPr>
              <w:t>Character</w:t>
            </w:r>
          </w:p>
        </w:tc>
        <w:tc>
          <w:tcPr>
            <w:tcW w:w="962" w:type="dxa"/>
            <w:vAlign w:val="center"/>
          </w:tcPr>
          <w:p w14:paraId="5D5E8C26" w14:textId="77777777" w:rsidR="00EA47D2" w:rsidRPr="00C45958" w:rsidRDefault="00EA47D2" w:rsidP="00710887">
            <w:r>
              <w:rPr>
                <w:rFonts w:hint="eastAsia"/>
              </w:rPr>
              <w:t>4</w:t>
            </w:r>
            <w:r w:rsidRPr="00C45958">
              <w:rPr>
                <w:rFonts w:hint="eastAsia"/>
              </w:rPr>
              <w:t>0</w:t>
            </w:r>
          </w:p>
        </w:tc>
        <w:tc>
          <w:tcPr>
            <w:tcW w:w="2954" w:type="dxa"/>
            <w:vAlign w:val="center"/>
          </w:tcPr>
          <w:p w14:paraId="0F3388D7" w14:textId="77777777" w:rsidR="00EA47D2" w:rsidRPr="00C45958" w:rsidRDefault="00EA47D2" w:rsidP="00710887">
            <w:r w:rsidRPr="00C45958">
              <w:rPr>
                <w:rFonts w:hint="eastAsia"/>
              </w:rPr>
              <w:t>联系人身份证明文件代码</w:t>
            </w:r>
          </w:p>
        </w:tc>
        <w:tc>
          <w:tcPr>
            <w:tcW w:w="2484" w:type="dxa"/>
            <w:vAlign w:val="center"/>
          </w:tcPr>
          <w:p w14:paraId="47155D52" w14:textId="77777777" w:rsidR="00EA47D2" w:rsidRPr="00C45958" w:rsidRDefault="00EA47D2" w:rsidP="00710887">
            <w:r>
              <w:rPr>
                <w:rFonts w:hint="eastAsia"/>
              </w:rPr>
              <w:t>境内机构必填，其它非必填</w:t>
            </w:r>
          </w:p>
        </w:tc>
      </w:tr>
      <w:tr w:rsidR="00EA47D2" w14:paraId="1D400F0E" w14:textId="77777777" w:rsidTr="006B3879">
        <w:trPr>
          <w:trHeight w:val="415"/>
          <w:jc w:val="center"/>
        </w:trPr>
        <w:tc>
          <w:tcPr>
            <w:tcW w:w="537" w:type="dxa"/>
            <w:vAlign w:val="center"/>
          </w:tcPr>
          <w:p w14:paraId="2934F3A6" w14:textId="77777777" w:rsidR="00E70528" w:rsidRDefault="00E70528">
            <w:pPr>
              <w:pStyle w:val="ab"/>
              <w:numPr>
                <w:ilvl w:val="0"/>
                <w:numId w:val="38"/>
              </w:numPr>
              <w:ind w:firstLineChars="0"/>
              <w:jc w:val="center"/>
              <w:rPr>
                <w:b/>
              </w:rPr>
            </w:pPr>
          </w:p>
        </w:tc>
        <w:tc>
          <w:tcPr>
            <w:tcW w:w="1259" w:type="dxa"/>
            <w:vAlign w:val="center"/>
          </w:tcPr>
          <w:p w14:paraId="6F73FFDE" w14:textId="77777777" w:rsidR="00EA47D2" w:rsidRPr="00C45958" w:rsidRDefault="00EA47D2" w:rsidP="00710887">
            <w:r w:rsidRPr="00C45958">
              <w:rPr>
                <w:rFonts w:hint="eastAsia"/>
              </w:rPr>
              <w:t>YDDH</w:t>
            </w:r>
          </w:p>
        </w:tc>
        <w:tc>
          <w:tcPr>
            <w:tcW w:w="1268" w:type="dxa"/>
            <w:vAlign w:val="center"/>
          </w:tcPr>
          <w:p w14:paraId="502BDC50" w14:textId="77777777" w:rsidR="00EA47D2" w:rsidRPr="00C45958" w:rsidRDefault="00EA47D2" w:rsidP="00710887">
            <w:r w:rsidRPr="00C45958">
              <w:rPr>
                <w:rFonts w:hint="eastAsia"/>
              </w:rPr>
              <w:t>Character</w:t>
            </w:r>
          </w:p>
        </w:tc>
        <w:tc>
          <w:tcPr>
            <w:tcW w:w="962" w:type="dxa"/>
            <w:vAlign w:val="center"/>
          </w:tcPr>
          <w:p w14:paraId="3DAFBBDC" w14:textId="77777777" w:rsidR="00EA47D2" w:rsidRPr="00C45958" w:rsidRDefault="00EA47D2" w:rsidP="00710887">
            <w:r w:rsidRPr="00C45958">
              <w:rPr>
                <w:rFonts w:hint="eastAsia"/>
              </w:rPr>
              <w:t>20</w:t>
            </w:r>
          </w:p>
        </w:tc>
        <w:tc>
          <w:tcPr>
            <w:tcW w:w="2954" w:type="dxa"/>
            <w:vAlign w:val="center"/>
          </w:tcPr>
          <w:p w14:paraId="19C6B5C0" w14:textId="77777777" w:rsidR="00EA47D2" w:rsidRPr="00C45958" w:rsidRDefault="00EA47D2" w:rsidP="00710887">
            <w:r w:rsidRPr="00C45958">
              <w:rPr>
                <w:rFonts w:hint="eastAsia"/>
              </w:rPr>
              <w:t>移动电话号码</w:t>
            </w:r>
          </w:p>
        </w:tc>
        <w:tc>
          <w:tcPr>
            <w:tcW w:w="2484" w:type="dxa"/>
            <w:vAlign w:val="center"/>
          </w:tcPr>
          <w:p w14:paraId="77373D85" w14:textId="77777777" w:rsidR="00EA47D2" w:rsidRPr="00C45958" w:rsidRDefault="00EA47D2" w:rsidP="00710887">
            <w:r>
              <w:rPr>
                <w:rFonts w:hint="eastAsia"/>
              </w:rPr>
              <w:t>境内必填，境外非必填</w:t>
            </w:r>
          </w:p>
        </w:tc>
      </w:tr>
      <w:tr w:rsidR="00EA47D2" w14:paraId="6CEB8E6C" w14:textId="77777777" w:rsidTr="006B3879">
        <w:trPr>
          <w:trHeight w:val="415"/>
          <w:jc w:val="center"/>
        </w:trPr>
        <w:tc>
          <w:tcPr>
            <w:tcW w:w="537" w:type="dxa"/>
            <w:vAlign w:val="center"/>
          </w:tcPr>
          <w:p w14:paraId="3D8E49C1" w14:textId="77777777" w:rsidR="00E70528" w:rsidRDefault="00E70528">
            <w:pPr>
              <w:pStyle w:val="ab"/>
              <w:numPr>
                <w:ilvl w:val="0"/>
                <w:numId w:val="38"/>
              </w:numPr>
              <w:ind w:firstLineChars="0"/>
              <w:jc w:val="center"/>
              <w:rPr>
                <w:b/>
              </w:rPr>
            </w:pPr>
          </w:p>
        </w:tc>
        <w:tc>
          <w:tcPr>
            <w:tcW w:w="1259" w:type="dxa"/>
            <w:vAlign w:val="center"/>
          </w:tcPr>
          <w:p w14:paraId="16B03766" w14:textId="77777777" w:rsidR="00EA47D2" w:rsidRPr="00C45958" w:rsidRDefault="00EA47D2" w:rsidP="00710887">
            <w:r w:rsidRPr="00C45958">
              <w:rPr>
                <w:rFonts w:hint="eastAsia"/>
              </w:rPr>
              <w:t>GDDH</w:t>
            </w:r>
          </w:p>
        </w:tc>
        <w:tc>
          <w:tcPr>
            <w:tcW w:w="1268" w:type="dxa"/>
            <w:vAlign w:val="center"/>
          </w:tcPr>
          <w:p w14:paraId="014A0612" w14:textId="77777777" w:rsidR="00EA47D2" w:rsidRPr="00C45958" w:rsidRDefault="00EA47D2" w:rsidP="00710887">
            <w:r w:rsidRPr="00C45958">
              <w:rPr>
                <w:rFonts w:hint="eastAsia"/>
              </w:rPr>
              <w:t>Character</w:t>
            </w:r>
          </w:p>
        </w:tc>
        <w:tc>
          <w:tcPr>
            <w:tcW w:w="962" w:type="dxa"/>
            <w:vAlign w:val="center"/>
          </w:tcPr>
          <w:p w14:paraId="0FD794FE" w14:textId="77777777" w:rsidR="00EA47D2" w:rsidRPr="00C45958" w:rsidRDefault="00EA47D2" w:rsidP="00710887">
            <w:r w:rsidRPr="00C45958">
              <w:rPr>
                <w:rFonts w:hint="eastAsia"/>
              </w:rPr>
              <w:t>20</w:t>
            </w:r>
          </w:p>
        </w:tc>
        <w:tc>
          <w:tcPr>
            <w:tcW w:w="2954" w:type="dxa"/>
            <w:vAlign w:val="center"/>
          </w:tcPr>
          <w:p w14:paraId="5C7B8D72" w14:textId="77777777" w:rsidR="00EA47D2" w:rsidRPr="00C45958" w:rsidRDefault="00EA47D2" w:rsidP="00710887">
            <w:r w:rsidRPr="00C45958">
              <w:rPr>
                <w:rFonts w:hint="eastAsia"/>
              </w:rPr>
              <w:t>固定电话号码</w:t>
            </w:r>
          </w:p>
        </w:tc>
        <w:tc>
          <w:tcPr>
            <w:tcW w:w="2484" w:type="dxa"/>
            <w:vAlign w:val="center"/>
          </w:tcPr>
          <w:p w14:paraId="0AEE2419" w14:textId="77777777" w:rsidR="00EA47D2" w:rsidRPr="00C45958" w:rsidRDefault="00EA47D2">
            <w:r>
              <w:rPr>
                <w:rFonts w:hint="eastAsia"/>
              </w:rPr>
              <w:t>个人非必填，机构必填，可以填写备用移动电话号码</w:t>
            </w:r>
          </w:p>
        </w:tc>
      </w:tr>
      <w:tr w:rsidR="00EA47D2" w14:paraId="2665D1BB" w14:textId="77777777" w:rsidTr="006B3879">
        <w:trPr>
          <w:trHeight w:val="415"/>
          <w:jc w:val="center"/>
        </w:trPr>
        <w:tc>
          <w:tcPr>
            <w:tcW w:w="537" w:type="dxa"/>
            <w:vAlign w:val="center"/>
          </w:tcPr>
          <w:p w14:paraId="23C3C00B" w14:textId="77777777" w:rsidR="00E70528" w:rsidRDefault="00E70528">
            <w:pPr>
              <w:pStyle w:val="ab"/>
              <w:numPr>
                <w:ilvl w:val="0"/>
                <w:numId w:val="38"/>
              </w:numPr>
              <w:ind w:firstLineChars="0"/>
              <w:jc w:val="center"/>
              <w:rPr>
                <w:b/>
              </w:rPr>
            </w:pPr>
          </w:p>
        </w:tc>
        <w:tc>
          <w:tcPr>
            <w:tcW w:w="1259" w:type="dxa"/>
            <w:vAlign w:val="center"/>
          </w:tcPr>
          <w:p w14:paraId="27AB34BF" w14:textId="77777777" w:rsidR="00EA47D2" w:rsidRPr="00C45958" w:rsidRDefault="00EA47D2" w:rsidP="00710887">
            <w:r w:rsidRPr="00C45958">
              <w:rPr>
                <w:rFonts w:hint="eastAsia"/>
              </w:rPr>
              <w:t>CZHM</w:t>
            </w:r>
          </w:p>
        </w:tc>
        <w:tc>
          <w:tcPr>
            <w:tcW w:w="1268" w:type="dxa"/>
            <w:vAlign w:val="center"/>
          </w:tcPr>
          <w:p w14:paraId="6E13598D" w14:textId="77777777" w:rsidR="00EA47D2" w:rsidRPr="00C45958" w:rsidRDefault="00EA47D2" w:rsidP="00710887">
            <w:r w:rsidRPr="00C45958">
              <w:rPr>
                <w:rFonts w:hint="eastAsia"/>
              </w:rPr>
              <w:t>Character</w:t>
            </w:r>
          </w:p>
        </w:tc>
        <w:tc>
          <w:tcPr>
            <w:tcW w:w="962" w:type="dxa"/>
            <w:vAlign w:val="center"/>
          </w:tcPr>
          <w:p w14:paraId="775F7213" w14:textId="77777777" w:rsidR="00EA47D2" w:rsidRPr="00C45958" w:rsidRDefault="00EA47D2" w:rsidP="00710887">
            <w:r w:rsidRPr="00C45958">
              <w:rPr>
                <w:rFonts w:hint="eastAsia"/>
              </w:rPr>
              <w:t>20</w:t>
            </w:r>
          </w:p>
        </w:tc>
        <w:tc>
          <w:tcPr>
            <w:tcW w:w="2954" w:type="dxa"/>
            <w:vAlign w:val="center"/>
          </w:tcPr>
          <w:p w14:paraId="23A84CD9" w14:textId="77777777" w:rsidR="00EA47D2" w:rsidRPr="00C45958" w:rsidRDefault="00EA47D2" w:rsidP="00710887">
            <w:r w:rsidRPr="00C45958">
              <w:rPr>
                <w:rFonts w:hint="eastAsia"/>
              </w:rPr>
              <w:t>传真号码</w:t>
            </w:r>
          </w:p>
        </w:tc>
        <w:tc>
          <w:tcPr>
            <w:tcW w:w="2484" w:type="dxa"/>
            <w:vAlign w:val="center"/>
          </w:tcPr>
          <w:p w14:paraId="0A98E3BF" w14:textId="77777777" w:rsidR="00EA47D2" w:rsidRPr="00C45958" w:rsidRDefault="00EA47D2" w:rsidP="00710887">
            <w:r>
              <w:rPr>
                <w:rFonts w:hint="eastAsia"/>
              </w:rPr>
              <w:t>非</w:t>
            </w:r>
            <w:r w:rsidRPr="00C45958">
              <w:rPr>
                <w:rFonts w:hint="eastAsia"/>
              </w:rPr>
              <w:t>必填</w:t>
            </w:r>
          </w:p>
        </w:tc>
      </w:tr>
      <w:tr w:rsidR="00EA47D2" w14:paraId="0682DC77" w14:textId="77777777" w:rsidTr="006B3879">
        <w:trPr>
          <w:trHeight w:val="415"/>
          <w:jc w:val="center"/>
        </w:trPr>
        <w:tc>
          <w:tcPr>
            <w:tcW w:w="537" w:type="dxa"/>
            <w:vAlign w:val="center"/>
          </w:tcPr>
          <w:p w14:paraId="2B2BC761" w14:textId="77777777" w:rsidR="00E70528" w:rsidRDefault="00E70528">
            <w:pPr>
              <w:pStyle w:val="ab"/>
              <w:numPr>
                <w:ilvl w:val="0"/>
                <w:numId w:val="38"/>
              </w:numPr>
              <w:ind w:firstLineChars="0"/>
              <w:jc w:val="center"/>
              <w:rPr>
                <w:b/>
              </w:rPr>
            </w:pPr>
          </w:p>
        </w:tc>
        <w:tc>
          <w:tcPr>
            <w:tcW w:w="1259" w:type="dxa"/>
            <w:vAlign w:val="center"/>
          </w:tcPr>
          <w:p w14:paraId="498CA2EA" w14:textId="77777777" w:rsidR="00EA47D2" w:rsidRPr="00C45958" w:rsidRDefault="00EA47D2" w:rsidP="00710887">
            <w:r w:rsidRPr="00C45958">
              <w:rPr>
                <w:rFonts w:hint="eastAsia"/>
              </w:rPr>
              <w:t>LXDZ</w:t>
            </w:r>
          </w:p>
        </w:tc>
        <w:tc>
          <w:tcPr>
            <w:tcW w:w="1268" w:type="dxa"/>
            <w:vAlign w:val="center"/>
          </w:tcPr>
          <w:p w14:paraId="3352BA35" w14:textId="77777777" w:rsidR="00EA47D2" w:rsidRPr="00C45958" w:rsidRDefault="00EA47D2" w:rsidP="00710887">
            <w:r w:rsidRPr="00C45958">
              <w:rPr>
                <w:rFonts w:hint="eastAsia"/>
              </w:rPr>
              <w:t>Character</w:t>
            </w:r>
          </w:p>
        </w:tc>
        <w:tc>
          <w:tcPr>
            <w:tcW w:w="962" w:type="dxa"/>
            <w:vAlign w:val="center"/>
          </w:tcPr>
          <w:p w14:paraId="07BE5CDF" w14:textId="77777777" w:rsidR="00EA47D2" w:rsidRPr="00C45958" w:rsidRDefault="00EA47D2" w:rsidP="00710887">
            <w:r>
              <w:rPr>
                <w:rFonts w:hint="eastAsia"/>
              </w:rPr>
              <w:t>12</w:t>
            </w:r>
            <w:r w:rsidRPr="00C45958">
              <w:rPr>
                <w:rFonts w:hint="eastAsia"/>
              </w:rPr>
              <w:t>0</w:t>
            </w:r>
          </w:p>
        </w:tc>
        <w:tc>
          <w:tcPr>
            <w:tcW w:w="2954" w:type="dxa"/>
            <w:vAlign w:val="center"/>
          </w:tcPr>
          <w:p w14:paraId="2CFD93C8" w14:textId="77777777" w:rsidR="00EA47D2" w:rsidRPr="00C45958" w:rsidRDefault="00EA47D2" w:rsidP="00710887">
            <w:r w:rsidRPr="00C45958">
              <w:rPr>
                <w:rFonts w:hint="eastAsia"/>
              </w:rPr>
              <w:t>联系地址</w:t>
            </w:r>
          </w:p>
        </w:tc>
        <w:tc>
          <w:tcPr>
            <w:tcW w:w="2484" w:type="dxa"/>
            <w:vAlign w:val="center"/>
          </w:tcPr>
          <w:p w14:paraId="171B1F0C" w14:textId="77777777" w:rsidR="00EA47D2" w:rsidRPr="00C45958" w:rsidRDefault="00EA47D2" w:rsidP="00710887">
            <w:r>
              <w:rPr>
                <w:rFonts w:hint="eastAsia"/>
              </w:rPr>
              <w:t>境内必填，境外非必填</w:t>
            </w:r>
          </w:p>
        </w:tc>
      </w:tr>
      <w:tr w:rsidR="00EA47D2" w14:paraId="34BB36AA" w14:textId="77777777" w:rsidTr="006B3879">
        <w:trPr>
          <w:trHeight w:val="415"/>
          <w:jc w:val="center"/>
        </w:trPr>
        <w:tc>
          <w:tcPr>
            <w:tcW w:w="537" w:type="dxa"/>
            <w:vAlign w:val="center"/>
          </w:tcPr>
          <w:p w14:paraId="6550712F" w14:textId="77777777" w:rsidR="00E70528" w:rsidRDefault="00E70528">
            <w:pPr>
              <w:pStyle w:val="ab"/>
              <w:numPr>
                <w:ilvl w:val="0"/>
                <w:numId w:val="38"/>
              </w:numPr>
              <w:ind w:firstLineChars="0"/>
              <w:jc w:val="center"/>
              <w:rPr>
                <w:b/>
              </w:rPr>
            </w:pPr>
          </w:p>
        </w:tc>
        <w:tc>
          <w:tcPr>
            <w:tcW w:w="1259" w:type="dxa"/>
            <w:vAlign w:val="center"/>
          </w:tcPr>
          <w:p w14:paraId="5A12FB81" w14:textId="77777777" w:rsidR="00EA47D2" w:rsidRPr="00C45958" w:rsidRDefault="00EA47D2" w:rsidP="00710887">
            <w:r w:rsidRPr="00C45958">
              <w:rPr>
                <w:rFonts w:hint="eastAsia"/>
              </w:rPr>
              <w:t>LXYB</w:t>
            </w:r>
          </w:p>
        </w:tc>
        <w:tc>
          <w:tcPr>
            <w:tcW w:w="1268" w:type="dxa"/>
            <w:vAlign w:val="center"/>
          </w:tcPr>
          <w:p w14:paraId="25475F21" w14:textId="77777777" w:rsidR="00EA47D2" w:rsidRPr="00C45958" w:rsidRDefault="00EA47D2" w:rsidP="00710887">
            <w:r w:rsidRPr="00C45958">
              <w:rPr>
                <w:rFonts w:hint="eastAsia"/>
              </w:rPr>
              <w:t>Character</w:t>
            </w:r>
          </w:p>
        </w:tc>
        <w:tc>
          <w:tcPr>
            <w:tcW w:w="962" w:type="dxa"/>
            <w:vAlign w:val="center"/>
          </w:tcPr>
          <w:p w14:paraId="3E19319B" w14:textId="77777777" w:rsidR="00EA47D2" w:rsidRPr="00C45958" w:rsidRDefault="00EA47D2" w:rsidP="00710887">
            <w:r>
              <w:rPr>
                <w:rFonts w:hint="eastAsia"/>
              </w:rPr>
              <w:t>8</w:t>
            </w:r>
          </w:p>
        </w:tc>
        <w:tc>
          <w:tcPr>
            <w:tcW w:w="2954" w:type="dxa"/>
            <w:vAlign w:val="center"/>
          </w:tcPr>
          <w:p w14:paraId="6790DF1F" w14:textId="77777777" w:rsidR="00EA47D2" w:rsidRPr="00C45958" w:rsidRDefault="00EA47D2" w:rsidP="00710887">
            <w:r w:rsidRPr="00C45958">
              <w:rPr>
                <w:rFonts w:hint="eastAsia"/>
              </w:rPr>
              <w:t>联系邮编</w:t>
            </w:r>
          </w:p>
        </w:tc>
        <w:tc>
          <w:tcPr>
            <w:tcW w:w="2484" w:type="dxa"/>
            <w:vAlign w:val="center"/>
          </w:tcPr>
          <w:p w14:paraId="3BCCA3F8" w14:textId="77777777" w:rsidR="00EA47D2" w:rsidRPr="00C45958" w:rsidRDefault="00EA47D2" w:rsidP="00710887">
            <w:r>
              <w:rPr>
                <w:rFonts w:hint="eastAsia"/>
              </w:rPr>
              <w:t>境内必填，境外非必填</w:t>
            </w:r>
          </w:p>
        </w:tc>
      </w:tr>
      <w:tr w:rsidR="00EA47D2" w14:paraId="7C7E4364" w14:textId="77777777" w:rsidTr="006B3879">
        <w:trPr>
          <w:trHeight w:val="415"/>
          <w:jc w:val="center"/>
        </w:trPr>
        <w:tc>
          <w:tcPr>
            <w:tcW w:w="537" w:type="dxa"/>
            <w:vAlign w:val="center"/>
          </w:tcPr>
          <w:p w14:paraId="0D2CDBDF" w14:textId="77777777" w:rsidR="00E70528" w:rsidRDefault="00E70528">
            <w:pPr>
              <w:pStyle w:val="ab"/>
              <w:numPr>
                <w:ilvl w:val="0"/>
                <w:numId w:val="38"/>
              </w:numPr>
              <w:ind w:firstLineChars="0"/>
              <w:jc w:val="center"/>
              <w:rPr>
                <w:b/>
              </w:rPr>
            </w:pPr>
          </w:p>
        </w:tc>
        <w:tc>
          <w:tcPr>
            <w:tcW w:w="1259" w:type="dxa"/>
            <w:vAlign w:val="center"/>
          </w:tcPr>
          <w:p w14:paraId="0CFBB1C3" w14:textId="77777777" w:rsidR="00EA47D2" w:rsidRPr="00C45958" w:rsidRDefault="00EA47D2" w:rsidP="00710887">
            <w:r w:rsidRPr="00C45958">
              <w:rPr>
                <w:rFonts w:hint="eastAsia"/>
              </w:rPr>
              <w:t>DZYX</w:t>
            </w:r>
          </w:p>
        </w:tc>
        <w:tc>
          <w:tcPr>
            <w:tcW w:w="1268" w:type="dxa"/>
            <w:vAlign w:val="center"/>
          </w:tcPr>
          <w:p w14:paraId="2EDF3EB6" w14:textId="77777777" w:rsidR="00EA47D2" w:rsidRPr="00C45958" w:rsidRDefault="00EA47D2" w:rsidP="00710887">
            <w:r w:rsidRPr="00C45958">
              <w:rPr>
                <w:rFonts w:hint="eastAsia"/>
              </w:rPr>
              <w:t>Character</w:t>
            </w:r>
          </w:p>
        </w:tc>
        <w:tc>
          <w:tcPr>
            <w:tcW w:w="962" w:type="dxa"/>
            <w:vAlign w:val="center"/>
          </w:tcPr>
          <w:p w14:paraId="4575A0C9" w14:textId="77777777" w:rsidR="00EA47D2" w:rsidRPr="00C45958" w:rsidRDefault="00EA47D2" w:rsidP="00710887">
            <w:r>
              <w:rPr>
                <w:rFonts w:hint="eastAsia"/>
              </w:rPr>
              <w:t>4</w:t>
            </w:r>
            <w:r w:rsidRPr="00C45958">
              <w:rPr>
                <w:rFonts w:hint="eastAsia"/>
              </w:rPr>
              <w:t>0</w:t>
            </w:r>
          </w:p>
        </w:tc>
        <w:tc>
          <w:tcPr>
            <w:tcW w:w="2954" w:type="dxa"/>
            <w:vAlign w:val="center"/>
          </w:tcPr>
          <w:p w14:paraId="4CA62299" w14:textId="77777777" w:rsidR="00EA47D2" w:rsidRPr="00C45958" w:rsidRDefault="00EA47D2" w:rsidP="00710887">
            <w:r w:rsidRPr="00C45958">
              <w:rPr>
                <w:rFonts w:hint="eastAsia"/>
              </w:rPr>
              <w:t>电子邮箱</w:t>
            </w:r>
          </w:p>
        </w:tc>
        <w:tc>
          <w:tcPr>
            <w:tcW w:w="2484" w:type="dxa"/>
            <w:vAlign w:val="center"/>
          </w:tcPr>
          <w:p w14:paraId="1C8A30C9" w14:textId="77777777" w:rsidR="00EA47D2" w:rsidRPr="00C45958" w:rsidRDefault="00EA47D2" w:rsidP="00710887">
            <w:r>
              <w:rPr>
                <w:rFonts w:hint="eastAsia"/>
              </w:rPr>
              <w:t>非必填</w:t>
            </w:r>
          </w:p>
        </w:tc>
      </w:tr>
      <w:tr w:rsidR="00EA47D2" w14:paraId="32D973B7" w14:textId="77777777" w:rsidTr="006B3879">
        <w:trPr>
          <w:trHeight w:val="415"/>
          <w:jc w:val="center"/>
        </w:trPr>
        <w:tc>
          <w:tcPr>
            <w:tcW w:w="537" w:type="dxa"/>
            <w:vAlign w:val="center"/>
          </w:tcPr>
          <w:p w14:paraId="12EC5242" w14:textId="77777777" w:rsidR="00E70528" w:rsidRDefault="00E70528">
            <w:pPr>
              <w:pStyle w:val="ab"/>
              <w:numPr>
                <w:ilvl w:val="0"/>
                <w:numId w:val="38"/>
              </w:numPr>
              <w:ind w:firstLineChars="0"/>
              <w:jc w:val="center"/>
              <w:rPr>
                <w:b/>
              </w:rPr>
            </w:pPr>
          </w:p>
        </w:tc>
        <w:tc>
          <w:tcPr>
            <w:tcW w:w="1259" w:type="dxa"/>
            <w:vAlign w:val="center"/>
          </w:tcPr>
          <w:p w14:paraId="0F1C7C6E" w14:textId="77777777" w:rsidR="00EA47D2" w:rsidRPr="00C45958" w:rsidRDefault="00EA47D2" w:rsidP="00710887">
            <w:r>
              <w:rPr>
                <w:rFonts w:hint="eastAsia"/>
              </w:rPr>
              <w:t>DXFWBS</w:t>
            </w:r>
          </w:p>
        </w:tc>
        <w:tc>
          <w:tcPr>
            <w:tcW w:w="1268" w:type="dxa"/>
            <w:vAlign w:val="center"/>
          </w:tcPr>
          <w:p w14:paraId="52DE4241" w14:textId="77777777" w:rsidR="00EA47D2" w:rsidRPr="00C45958" w:rsidRDefault="00EA47D2" w:rsidP="00710887">
            <w:r w:rsidRPr="00C45958">
              <w:rPr>
                <w:rFonts w:hint="eastAsia"/>
              </w:rPr>
              <w:t>Character</w:t>
            </w:r>
          </w:p>
        </w:tc>
        <w:tc>
          <w:tcPr>
            <w:tcW w:w="962" w:type="dxa"/>
            <w:vAlign w:val="center"/>
          </w:tcPr>
          <w:p w14:paraId="33A09D97" w14:textId="77777777" w:rsidR="00EA47D2" w:rsidRPr="00C45958" w:rsidRDefault="00EA47D2" w:rsidP="00710887">
            <w:r>
              <w:rPr>
                <w:rFonts w:hint="eastAsia"/>
              </w:rPr>
              <w:t>4</w:t>
            </w:r>
          </w:p>
        </w:tc>
        <w:tc>
          <w:tcPr>
            <w:tcW w:w="2954" w:type="dxa"/>
            <w:vAlign w:val="center"/>
          </w:tcPr>
          <w:p w14:paraId="33CA8BDD" w14:textId="77777777" w:rsidR="00EA47D2" w:rsidRPr="00C45958" w:rsidRDefault="00EA47D2" w:rsidP="00710887">
            <w:r w:rsidRPr="00C45958">
              <w:rPr>
                <w:rFonts w:hint="eastAsia"/>
              </w:rPr>
              <w:t>开通短信服务标识</w:t>
            </w:r>
          </w:p>
        </w:tc>
        <w:tc>
          <w:tcPr>
            <w:tcW w:w="2484" w:type="dxa"/>
            <w:vAlign w:val="center"/>
          </w:tcPr>
          <w:p w14:paraId="7C64673C" w14:textId="77777777" w:rsidR="00EA47D2" w:rsidRPr="00C45958" w:rsidRDefault="00EA47D2">
            <w:r>
              <w:rPr>
                <w:rFonts w:hint="eastAsia"/>
              </w:rPr>
              <w:t>保留字段，不要求报送</w:t>
            </w:r>
          </w:p>
        </w:tc>
      </w:tr>
      <w:tr w:rsidR="00EA47D2" w14:paraId="011AC2AB" w14:textId="77777777" w:rsidTr="006B3879">
        <w:trPr>
          <w:trHeight w:val="415"/>
          <w:jc w:val="center"/>
        </w:trPr>
        <w:tc>
          <w:tcPr>
            <w:tcW w:w="537" w:type="dxa"/>
            <w:vAlign w:val="center"/>
          </w:tcPr>
          <w:p w14:paraId="5B390454" w14:textId="77777777" w:rsidR="00E70528" w:rsidRDefault="00E70528">
            <w:pPr>
              <w:pStyle w:val="ab"/>
              <w:numPr>
                <w:ilvl w:val="0"/>
                <w:numId w:val="38"/>
              </w:numPr>
              <w:ind w:firstLineChars="0"/>
              <w:jc w:val="center"/>
              <w:rPr>
                <w:b/>
              </w:rPr>
            </w:pPr>
          </w:p>
        </w:tc>
        <w:tc>
          <w:tcPr>
            <w:tcW w:w="1259" w:type="dxa"/>
            <w:vAlign w:val="center"/>
          </w:tcPr>
          <w:p w14:paraId="3567E3FB" w14:textId="77777777" w:rsidR="00EA47D2" w:rsidRPr="00C45958" w:rsidRDefault="00EA47D2" w:rsidP="00710887">
            <w:r>
              <w:rPr>
                <w:rFonts w:hint="eastAsia"/>
              </w:rPr>
              <w:t>WLFWBS</w:t>
            </w:r>
          </w:p>
        </w:tc>
        <w:tc>
          <w:tcPr>
            <w:tcW w:w="1268" w:type="dxa"/>
            <w:vAlign w:val="center"/>
          </w:tcPr>
          <w:p w14:paraId="6DA1E960" w14:textId="77777777" w:rsidR="00EA47D2" w:rsidRPr="00C45958" w:rsidRDefault="00EA47D2" w:rsidP="00710887">
            <w:r w:rsidRPr="00C45958">
              <w:rPr>
                <w:rFonts w:hint="eastAsia"/>
              </w:rPr>
              <w:t>Character</w:t>
            </w:r>
          </w:p>
        </w:tc>
        <w:tc>
          <w:tcPr>
            <w:tcW w:w="962" w:type="dxa"/>
            <w:vAlign w:val="center"/>
          </w:tcPr>
          <w:p w14:paraId="7782F5DE" w14:textId="77777777" w:rsidR="00EA47D2" w:rsidRPr="00C45958" w:rsidRDefault="00EA47D2" w:rsidP="00710887">
            <w:r w:rsidRPr="00C45958">
              <w:rPr>
                <w:rFonts w:hint="eastAsia"/>
              </w:rPr>
              <w:t>1</w:t>
            </w:r>
          </w:p>
        </w:tc>
        <w:tc>
          <w:tcPr>
            <w:tcW w:w="2954" w:type="dxa"/>
            <w:vAlign w:val="center"/>
          </w:tcPr>
          <w:p w14:paraId="761F385C" w14:textId="77777777" w:rsidR="00EA47D2" w:rsidRPr="00C45958" w:rsidRDefault="00EA47D2" w:rsidP="00710887">
            <w:r w:rsidRPr="00C45958">
              <w:rPr>
                <w:rFonts w:hint="eastAsia"/>
              </w:rPr>
              <w:t>开通网络服务标识</w:t>
            </w:r>
          </w:p>
        </w:tc>
        <w:tc>
          <w:tcPr>
            <w:tcW w:w="2484" w:type="dxa"/>
            <w:vAlign w:val="center"/>
          </w:tcPr>
          <w:p w14:paraId="26C22539" w14:textId="77777777" w:rsidR="00EA47D2" w:rsidRPr="00C45958" w:rsidRDefault="00EA47D2" w:rsidP="00B01450">
            <w:r>
              <w:rPr>
                <w:rFonts w:hint="eastAsia"/>
              </w:rPr>
              <w:t>必填，</w:t>
            </w:r>
            <w:r w:rsidRPr="00C45958">
              <w:rPr>
                <w:rFonts w:hint="eastAsia"/>
              </w:rPr>
              <w:t>字典</w:t>
            </w:r>
            <w:r w:rsidRPr="00C45958">
              <w:rPr>
                <w:rFonts w:hint="eastAsia"/>
              </w:rPr>
              <w:t>(</w:t>
            </w:r>
            <w:r>
              <w:rPr>
                <w:rFonts w:hint="eastAsia"/>
              </w:rPr>
              <w:t>WLFWBS</w:t>
            </w:r>
            <w:r w:rsidRPr="00C45958">
              <w:rPr>
                <w:rFonts w:hint="eastAsia"/>
              </w:rPr>
              <w:t>)</w:t>
            </w:r>
          </w:p>
        </w:tc>
      </w:tr>
      <w:tr w:rsidR="00EA47D2" w14:paraId="0AFE1377" w14:textId="77777777" w:rsidTr="006B3879">
        <w:trPr>
          <w:trHeight w:val="415"/>
          <w:jc w:val="center"/>
        </w:trPr>
        <w:tc>
          <w:tcPr>
            <w:tcW w:w="537" w:type="dxa"/>
            <w:vAlign w:val="center"/>
          </w:tcPr>
          <w:p w14:paraId="7AAACE1E" w14:textId="77777777" w:rsidR="00E70528" w:rsidRDefault="00E70528">
            <w:pPr>
              <w:pStyle w:val="ab"/>
              <w:numPr>
                <w:ilvl w:val="0"/>
                <w:numId w:val="38"/>
              </w:numPr>
              <w:ind w:firstLineChars="0"/>
              <w:jc w:val="center"/>
              <w:rPr>
                <w:b/>
              </w:rPr>
            </w:pPr>
          </w:p>
        </w:tc>
        <w:tc>
          <w:tcPr>
            <w:tcW w:w="1259" w:type="dxa"/>
            <w:vAlign w:val="center"/>
          </w:tcPr>
          <w:p w14:paraId="05B2575B" w14:textId="77777777" w:rsidR="00EA47D2" w:rsidRPr="00C45958" w:rsidRDefault="00EA47D2" w:rsidP="00710887">
            <w:r>
              <w:rPr>
                <w:rFonts w:hint="eastAsia"/>
              </w:rPr>
              <w:t>WLMM</w:t>
            </w:r>
          </w:p>
        </w:tc>
        <w:tc>
          <w:tcPr>
            <w:tcW w:w="1268" w:type="dxa"/>
            <w:vAlign w:val="center"/>
          </w:tcPr>
          <w:p w14:paraId="25CDDFDA" w14:textId="77777777" w:rsidR="00EA47D2" w:rsidRPr="00C45958" w:rsidRDefault="00EA47D2" w:rsidP="00710887">
            <w:r w:rsidRPr="00C45958">
              <w:rPr>
                <w:rFonts w:hint="eastAsia"/>
              </w:rPr>
              <w:t>Character</w:t>
            </w:r>
          </w:p>
        </w:tc>
        <w:tc>
          <w:tcPr>
            <w:tcW w:w="962" w:type="dxa"/>
            <w:vAlign w:val="center"/>
          </w:tcPr>
          <w:p w14:paraId="661184F6" w14:textId="77777777" w:rsidR="00EA47D2" w:rsidRPr="00C45958" w:rsidRDefault="00EA47D2" w:rsidP="00710887">
            <w:r w:rsidRPr="00C45958">
              <w:rPr>
                <w:rFonts w:hint="eastAsia"/>
              </w:rPr>
              <w:t>6</w:t>
            </w:r>
          </w:p>
        </w:tc>
        <w:tc>
          <w:tcPr>
            <w:tcW w:w="2954" w:type="dxa"/>
            <w:vAlign w:val="center"/>
          </w:tcPr>
          <w:p w14:paraId="4926B83E" w14:textId="77777777" w:rsidR="00EA47D2" w:rsidRPr="00C45958" w:rsidRDefault="00EA47D2" w:rsidP="00710887">
            <w:r w:rsidRPr="00C45958">
              <w:rPr>
                <w:rFonts w:hint="eastAsia"/>
              </w:rPr>
              <w:t>网络服务初始密码</w:t>
            </w:r>
          </w:p>
        </w:tc>
        <w:tc>
          <w:tcPr>
            <w:tcW w:w="2484" w:type="dxa"/>
            <w:vAlign w:val="center"/>
          </w:tcPr>
          <w:p w14:paraId="6D770B6C" w14:textId="77777777" w:rsidR="00EA47D2" w:rsidRPr="00C45958" w:rsidRDefault="00EA47D2" w:rsidP="00B01450">
            <w:r>
              <w:rPr>
                <w:rFonts w:hint="eastAsia"/>
              </w:rPr>
              <w:t>如</w:t>
            </w:r>
            <w:r>
              <w:rPr>
                <w:rFonts w:hint="eastAsia"/>
              </w:rPr>
              <w:t xml:space="preserve">WLFWBS=1 </w:t>
            </w:r>
            <w:r>
              <w:rPr>
                <w:rFonts w:hint="eastAsia"/>
              </w:rPr>
              <w:t>必填</w:t>
            </w:r>
            <w:r w:rsidR="00FE1748">
              <w:rPr>
                <w:rFonts w:hint="eastAsia"/>
              </w:rPr>
              <w:t>，</w:t>
            </w:r>
            <w:r w:rsidR="00AC468B">
              <w:rPr>
                <w:rFonts w:hint="eastAsia"/>
              </w:rPr>
              <w:t>密码必须为数字或英文字母，区分大小写，</w:t>
            </w:r>
            <w:r w:rsidR="00FE1748">
              <w:rPr>
                <w:rFonts w:hint="eastAsia"/>
              </w:rPr>
              <w:t>长度必须为</w:t>
            </w:r>
            <w:r w:rsidR="00FE1748">
              <w:rPr>
                <w:rFonts w:hint="eastAsia"/>
              </w:rPr>
              <w:t>6</w:t>
            </w:r>
          </w:p>
        </w:tc>
      </w:tr>
      <w:tr w:rsidR="00EA47D2" w14:paraId="46282095" w14:textId="77777777" w:rsidTr="006B3879">
        <w:trPr>
          <w:trHeight w:val="415"/>
          <w:jc w:val="center"/>
        </w:trPr>
        <w:tc>
          <w:tcPr>
            <w:tcW w:w="537" w:type="dxa"/>
            <w:vAlign w:val="center"/>
          </w:tcPr>
          <w:p w14:paraId="503D7EFE" w14:textId="77777777" w:rsidR="00E70528" w:rsidRDefault="00E70528">
            <w:pPr>
              <w:pStyle w:val="ab"/>
              <w:numPr>
                <w:ilvl w:val="0"/>
                <w:numId w:val="38"/>
              </w:numPr>
              <w:ind w:firstLineChars="0"/>
              <w:jc w:val="center"/>
              <w:rPr>
                <w:b/>
              </w:rPr>
            </w:pPr>
          </w:p>
        </w:tc>
        <w:tc>
          <w:tcPr>
            <w:tcW w:w="1259" w:type="dxa"/>
            <w:vAlign w:val="center"/>
          </w:tcPr>
          <w:p w14:paraId="623DAA0B" w14:textId="77777777" w:rsidR="00EA47D2" w:rsidRPr="00C45958" w:rsidRDefault="00EA47D2" w:rsidP="00710887">
            <w:r w:rsidRPr="00C45958">
              <w:rPr>
                <w:rFonts w:hint="eastAsia"/>
              </w:rPr>
              <w:t>KHJGDM</w:t>
            </w:r>
          </w:p>
        </w:tc>
        <w:tc>
          <w:tcPr>
            <w:tcW w:w="1268" w:type="dxa"/>
            <w:vAlign w:val="center"/>
          </w:tcPr>
          <w:p w14:paraId="72B144AE" w14:textId="77777777" w:rsidR="00EA47D2" w:rsidRPr="00C45958" w:rsidRDefault="00EA47D2" w:rsidP="00710887">
            <w:r w:rsidRPr="00C45958">
              <w:rPr>
                <w:rFonts w:hint="eastAsia"/>
              </w:rPr>
              <w:t>Character</w:t>
            </w:r>
          </w:p>
        </w:tc>
        <w:tc>
          <w:tcPr>
            <w:tcW w:w="962" w:type="dxa"/>
            <w:vAlign w:val="center"/>
          </w:tcPr>
          <w:p w14:paraId="15A4BB81" w14:textId="77777777" w:rsidR="00EA47D2" w:rsidRPr="00C45958" w:rsidRDefault="00EA47D2" w:rsidP="00710887">
            <w:r w:rsidRPr="00C45958">
              <w:rPr>
                <w:rFonts w:hint="eastAsia"/>
              </w:rPr>
              <w:t>6</w:t>
            </w:r>
          </w:p>
        </w:tc>
        <w:tc>
          <w:tcPr>
            <w:tcW w:w="2954" w:type="dxa"/>
            <w:vAlign w:val="center"/>
          </w:tcPr>
          <w:p w14:paraId="6BB9F3BD" w14:textId="77777777" w:rsidR="00EA47D2" w:rsidRPr="00C45958" w:rsidRDefault="00EA47D2" w:rsidP="00710887">
            <w:r>
              <w:rPr>
                <w:rFonts w:hint="eastAsia"/>
              </w:rPr>
              <w:t>业务发起</w:t>
            </w:r>
            <w:r w:rsidRPr="00C45958">
              <w:rPr>
                <w:rFonts w:hint="eastAsia"/>
              </w:rPr>
              <w:t>开户代理机构代码</w:t>
            </w:r>
          </w:p>
        </w:tc>
        <w:tc>
          <w:tcPr>
            <w:tcW w:w="2484" w:type="dxa"/>
            <w:vAlign w:val="center"/>
          </w:tcPr>
          <w:p w14:paraId="57C89C7C" w14:textId="77777777" w:rsidR="00EA47D2" w:rsidRDefault="00EA47D2" w:rsidP="00710887">
            <w:r>
              <w:rPr>
                <w:rFonts w:hint="eastAsia"/>
              </w:rPr>
              <w:t>必填</w:t>
            </w:r>
          </w:p>
        </w:tc>
      </w:tr>
      <w:tr w:rsidR="00EA47D2" w14:paraId="10ADC530" w14:textId="77777777" w:rsidTr="006B3879">
        <w:trPr>
          <w:trHeight w:val="415"/>
          <w:jc w:val="center"/>
        </w:trPr>
        <w:tc>
          <w:tcPr>
            <w:tcW w:w="537" w:type="dxa"/>
            <w:vAlign w:val="center"/>
          </w:tcPr>
          <w:p w14:paraId="0C76BE50" w14:textId="77777777" w:rsidR="00E70528" w:rsidRDefault="00E70528">
            <w:pPr>
              <w:pStyle w:val="ab"/>
              <w:numPr>
                <w:ilvl w:val="0"/>
                <w:numId w:val="38"/>
              </w:numPr>
              <w:ind w:firstLineChars="0"/>
              <w:jc w:val="center"/>
              <w:rPr>
                <w:b/>
              </w:rPr>
            </w:pPr>
          </w:p>
        </w:tc>
        <w:tc>
          <w:tcPr>
            <w:tcW w:w="1259" w:type="dxa"/>
            <w:vAlign w:val="center"/>
          </w:tcPr>
          <w:p w14:paraId="426FAFCB" w14:textId="77777777" w:rsidR="00EA47D2" w:rsidRPr="00C45958" w:rsidRDefault="00EA47D2" w:rsidP="00710887">
            <w:r w:rsidRPr="00C45958">
              <w:rPr>
                <w:rFonts w:hint="eastAsia"/>
              </w:rPr>
              <w:t>KHWDDM</w:t>
            </w:r>
          </w:p>
        </w:tc>
        <w:tc>
          <w:tcPr>
            <w:tcW w:w="1268" w:type="dxa"/>
            <w:vAlign w:val="center"/>
          </w:tcPr>
          <w:p w14:paraId="51B7E971" w14:textId="77777777" w:rsidR="00EA47D2" w:rsidRPr="00C45958" w:rsidRDefault="00EA47D2" w:rsidP="00710887">
            <w:r w:rsidRPr="00C45958">
              <w:rPr>
                <w:rFonts w:hint="eastAsia"/>
              </w:rPr>
              <w:t>Character</w:t>
            </w:r>
          </w:p>
        </w:tc>
        <w:tc>
          <w:tcPr>
            <w:tcW w:w="962" w:type="dxa"/>
            <w:vAlign w:val="center"/>
          </w:tcPr>
          <w:p w14:paraId="17838712" w14:textId="77777777" w:rsidR="00EA47D2" w:rsidRPr="00C45958" w:rsidRDefault="00EA47D2" w:rsidP="00710887">
            <w:r w:rsidRPr="00C45958">
              <w:rPr>
                <w:rFonts w:hint="eastAsia"/>
              </w:rPr>
              <w:t>10</w:t>
            </w:r>
          </w:p>
        </w:tc>
        <w:tc>
          <w:tcPr>
            <w:tcW w:w="2954" w:type="dxa"/>
            <w:vAlign w:val="center"/>
          </w:tcPr>
          <w:p w14:paraId="2BE16A0C" w14:textId="77777777" w:rsidR="00EA47D2" w:rsidRPr="00C45958" w:rsidRDefault="00EA47D2" w:rsidP="00710887">
            <w:r>
              <w:rPr>
                <w:rFonts w:hint="eastAsia"/>
              </w:rPr>
              <w:t>业务发起</w:t>
            </w:r>
            <w:r w:rsidRPr="00C45958">
              <w:rPr>
                <w:rFonts w:hint="eastAsia"/>
              </w:rPr>
              <w:t>开户代理网点代码</w:t>
            </w:r>
          </w:p>
        </w:tc>
        <w:tc>
          <w:tcPr>
            <w:tcW w:w="2484" w:type="dxa"/>
            <w:vAlign w:val="center"/>
          </w:tcPr>
          <w:p w14:paraId="01AE2428" w14:textId="77777777" w:rsidR="00EA47D2" w:rsidRDefault="00EA47D2" w:rsidP="00710887">
            <w:r>
              <w:rPr>
                <w:rFonts w:hint="eastAsia"/>
              </w:rPr>
              <w:t>必填</w:t>
            </w:r>
          </w:p>
        </w:tc>
      </w:tr>
      <w:tr w:rsidR="00EA47D2" w14:paraId="4AE2AF10" w14:textId="77777777" w:rsidTr="006B3879">
        <w:trPr>
          <w:trHeight w:val="415"/>
          <w:jc w:val="center"/>
        </w:trPr>
        <w:tc>
          <w:tcPr>
            <w:tcW w:w="537" w:type="dxa"/>
            <w:vAlign w:val="center"/>
          </w:tcPr>
          <w:p w14:paraId="75726DD2" w14:textId="77777777" w:rsidR="00E70528" w:rsidRDefault="00E70528">
            <w:pPr>
              <w:pStyle w:val="ab"/>
              <w:numPr>
                <w:ilvl w:val="0"/>
                <w:numId w:val="38"/>
              </w:numPr>
              <w:ind w:firstLineChars="0"/>
              <w:jc w:val="center"/>
              <w:rPr>
                <w:b/>
              </w:rPr>
            </w:pPr>
          </w:p>
        </w:tc>
        <w:tc>
          <w:tcPr>
            <w:tcW w:w="1259" w:type="dxa"/>
            <w:vAlign w:val="center"/>
          </w:tcPr>
          <w:p w14:paraId="41EC08A6" w14:textId="77777777" w:rsidR="00EA47D2" w:rsidRPr="00C45958" w:rsidRDefault="00EA47D2" w:rsidP="00710887">
            <w:r>
              <w:rPr>
                <w:rFonts w:hint="eastAsia"/>
              </w:rPr>
              <w:t>SQRQ</w:t>
            </w:r>
          </w:p>
        </w:tc>
        <w:tc>
          <w:tcPr>
            <w:tcW w:w="1268" w:type="dxa"/>
            <w:vAlign w:val="center"/>
          </w:tcPr>
          <w:p w14:paraId="1714AFC9" w14:textId="77777777" w:rsidR="00EA47D2" w:rsidRPr="00C45958" w:rsidRDefault="00EA47D2" w:rsidP="00710887">
            <w:r w:rsidRPr="00C45958">
              <w:rPr>
                <w:rFonts w:hint="eastAsia"/>
              </w:rPr>
              <w:t>Character</w:t>
            </w:r>
          </w:p>
        </w:tc>
        <w:tc>
          <w:tcPr>
            <w:tcW w:w="962" w:type="dxa"/>
            <w:vAlign w:val="center"/>
          </w:tcPr>
          <w:p w14:paraId="0FA85F94" w14:textId="77777777" w:rsidR="00EA47D2" w:rsidRPr="00C45958" w:rsidRDefault="00EA47D2" w:rsidP="00710887">
            <w:r>
              <w:rPr>
                <w:rFonts w:hint="eastAsia"/>
              </w:rPr>
              <w:t>8</w:t>
            </w:r>
          </w:p>
        </w:tc>
        <w:tc>
          <w:tcPr>
            <w:tcW w:w="2954" w:type="dxa"/>
            <w:vAlign w:val="center"/>
          </w:tcPr>
          <w:p w14:paraId="49677506" w14:textId="77777777" w:rsidR="00EA47D2" w:rsidRDefault="00EA47D2" w:rsidP="00710887">
            <w:r>
              <w:rPr>
                <w:rFonts w:hint="eastAsia"/>
              </w:rPr>
              <w:t>申请日期</w:t>
            </w:r>
          </w:p>
        </w:tc>
        <w:tc>
          <w:tcPr>
            <w:tcW w:w="2484" w:type="dxa"/>
            <w:vAlign w:val="center"/>
          </w:tcPr>
          <w:p w14:paraId="2101533A" w14:textId="77777777" w:rsidR="00EA47D2" w:rsidRDefault="00EA47D2" w:rsidP="00710887">
            <w:r>
              <w:rPr>
                <w:rFonts w:hint="eastAsia"/>
              </w:rPr>
              <w:t>必填</w:t>
            </w:r>
            <w:r w:rsidR="009206F5">
              <w:rPr>
                <w:rFonts w:hint="eastAsia"/>
              </w:rPr>
              <w:t>，填</w:t>
            </w:r>
            <w:r w:rsidR="009A3C2A">
              <w:rPr>
                <w:rFonts w:hint="eastAsia"/>
              </w:rPr>
              <w:t>发送请求的</w:t>
            </w:r>
            <w:r w:rsidR="009206F5">
              <w:rPr>
                <w:rFonts w:hint="eastAsia"/>
              </w:rPr>
              <w:t>自然日期，下同</w:t>
            </w:r>
          </w:p>
        </w:tc>
      </w:tr>
      <w:tr w:rsidR="00EA47D2" w14:paraId="77C9ACBD" w14:textId="77777777" w:rsidTr="006B3879">
        <w:trPr>
          <w:trHeight w:val="415"/>
          <w:jc w:val="center"/>
        </w:trPr>
        <w:tc>
          <w:tcPr>
            <w:tcW w:w="537" w:type="dxa"/>
            <w:vAlign w:val="center"/>
          </w:tcPr>
          <w:p w14:paraId="7562CE3A" w14:textId="77777777" w:rsidR="00E70528" w:rsidRDefault="00E70528">
            <w:pPr>
              <w:pStyle w:val="ab"/>
              <w:numPr>
                <w:ilvl w:val="0"/>
                <w:numId w:val="38"/>
              </w:numPr>
              <w:ind w:firstLineChars="0"/>
              <w:jc w:val="center"/>
              <w:rPr>
                <w:b/>
              </w:rPr>
            </w:pPr>
          </w:p>
        </w:tc>
        <w:tc>
          <w:tcPr>
            <w:tcW w:w="1259" w:type="dxa"/>
            <w:vAlign w:val="center"/>
          </w:tcPr>
          <w:p w14:paraId="6A8E89F8" w14:textId="77777777" w:rsidR="00EA47D2" w:rsidRPr="00C45958" w:rsidRDefault="00EA47D2" w:rsidP="00710887">
            <w:r w:rsidRPr="00EE2BE5">
              <w:rPr>
                <w:rFonts w:hint="eastAsia"/>
              </w:rPr>
              <w:t>BYZD1</w:t>
            </w:r>
          </w:p>
        </w:tc>
        <w:tc>
          <w:tcPr>
            <w:tcW w:w="1268" w:type="dxa"/>
            <w:vAlign w:val="center"/>
          </w:tcPr>
          <w:p w14:paraId="794FD584" w14:textId="77777777" w:rsidR="00EA47D2" w:rsidRPr="00C45958" w:rsidRDefault="00EA47D2" w:rsidP="00710887">
            <w:r w:rsidRPr="00EE2BE5">
              <w:rPr>
                <w:rFonts w:hint="eastAsia"/>
              </w:rPr>
              <w:t>Character</w:t>
            </w:r>
          </w:p>
        </w:tc>
        <w:tc>
          <w:tcPr>
            <w:tcW w:w="962" w:type="dxa"/>
            <w:vAlign w:val="center"/>
          </w:tcPr>
          <w:p w14:paraId="06BF34C6" w14:textId="77777777" w:rsidR="00EA47D2" w:rsidRPr="00C45958" w:rsidRDefault="00EA47D2" w:rsidP="00710887">
            <w:r w:rsidRPr="00EE2BE5">
              <w:rPr>
                <w:rFonts w:hint="eastAsia"/>
              </w:rPr>
              <w:t>10</w:t>
            </w:r>
          </w:p>
        </w:tc>
        <w:tc>
          <w:tcPr>
            <w:tcW w:w="2954" w:type="dxa"/>
            <w:vAlign w:val="center"/>
          </w:tcPr>
          <w:p w14:paraId="7058414E" w14:textId="77777777" w:rsidR="00EA47D2" w:rsidRPr="00C45958" w:rsidRDefault="00EA47D2" w:rsidP="00710887">
            <w:r w:rsidRPr="00EE2BE5">
              <w:rPr>
                <w:rFonts w:hint="eastAsia"/>
              </w:rPr>
              <w:t>备用字段</w:t>
            </w:r>
            <w:r w:rsidRPr="00EE2BE5">
              <w:rPr>
                <w:rFonts w:hint="eastAsia"/>
              </w:rPr>
              <w:t>1</w:t>
            </w:r>
          </w:p>
        </w:tc>
        <w:tc>
          <w:tcPr>
            <w:tcW w:w="2484" w:type="dxa"/>
            <w:vAlign w:val="center"/>
          </w:tcPr>
          <w:p w14:paraId="04CE4214" w14:textId="77777777" w:rsidR="00EA47D2" w:rsidRPr="00C45958" w:rsidRDefault="004F5EF5" w:rsidP="006E71C6">
            <w:r>
              <w:rPr>
                <w:rFonts w:hint="eastAsia"/>
              </w:rPr>
              <w:t>客户类别为“机构客户”且机构类别为“私募基金管理人”时，必填，填写私募基金管理人编码</w:t>
            </w:r>
          </w:p>
        </w:tc>
      </w:tr>
      <w:tr w:rsidR="00EA47D2" w14:paraId="479680CE" w14:textId="77777777" w:rsidTr="006B3879">
        <w:trPr>
          <w:trHeight w:val="415"/>
          <w:jc w:val="center"/>
        </w:trPr>
        <w:tc>
          <w:tcPr>
            <w:tcW w:w="537" w:type="dxa"/>
            <w:vAlign w:val="center"/>
          </w:tcPr>
          <w:p w14:paraId="0EF4C6B3" w14:textId="77777777" w:rsidR="00E70528" w:rsidRDefault="00E70528">
            <w:pPr>
              <w:pStyle w:val="ab"/>
              <w:numPr>
                <w:ilvl w:val="0"/>
                <w:numId w:val="38"/>
              </w:numPr>
              <w:ind w:firstLineChars="0"/>
              <w:jc w:val="center"/>
              <w:rPr>
                <w:b/>
              </w:rPr>
            </w:pPr>
          </w:p>
        </w:tc>
        <w:tc>
          <w:tcPr>
            <w:tcW w:w="1259" w:type="dxa"/>
            <w:vAlign w:val="center"/>
          </w:tcPr>
          <w:p w14:paraId="5F777434" w14:textId="77777777" w:rsidR="00EA47D2" w:rsidRPr="00C45958" w:rsidRDefault="00EA47D2" w:rsidP="00710887">
            <w:r w:rsidRPr="00EE2BE5">
              <w:rPr>
                <w:rFonts w:hint="eastAsia"/>
              </w:rPr>
              <w:t>BYZD2</w:t>
            </w:r>
          </w:p>
        </w:tc>
        <w:tc>
          <w:tcPr>
            <w:tcW w:w="1268" w:type="dxa"/>
            <w:vAlign w:val="center"/>
          </w:tcPr>
          <w:p w14:paraId="04B1CB0E" w14:textId="77777777" w:rsidR="00EA47D2" w:rsidRPr="00C45958" w:rsidRDefault="00EA47D2" w:rsidP="00710887">
            <w:r w:rsidRPr="00EE2BE5">
              <w:rPr>
                <w:rFonts w:hint="eastAsia"/>
              </w:rPr>
              <w:t>Character</w:t>
            </w:r>
          </w:p>
        </w:tc>
        <w:tc>
          <w:tcPr>
            <w:tcW w:w="962" w:type="dxa"/>
            <w:vAlign w:val="center"/>
          </w:tcPr>
          <w:p w14:paraId="33C79B99" w14:textId="77777777" w:rsidR="00EA47D2" w:rsidRPr="00C45958" w:rsidRDefault="00EA47D2" w:rsidP="00710887">
            <w:r w:rsidRPr="00EE2BE5">
              <w:rPr>
                <w:rFonts w:hint="eastAsia"/>
              </w:rPr>
              <w:t>10</w:t>
            </w:r>
          </w:p>
        </w:tc>
        <w:tc>
          <w:tcPr>
            <w:tcW w:w="2954" w:type="dxa"/>
            <w:vAlign w:val="center"/>
          </w:tcPr>
          <w:p w14:paraId="0BA90950" w14:textId="77777777" w:rsidR="00EA47D2" w:rsidRPr="00C45958" w:rsidRDefault="00EA47D2" w:rsidP="00710887">
            <w:r w:rsidRPr="00EE2BE5">
              <w:rPr>
                <w:rFonts w:hint="eastAsia"/>
              </w:rPr>
              <w:t>备用字段</w:t>
            </w:r>
            <w:r w:rsidRPr="00EE2BE5">
              <w:rPr>
                <w:rFonts w:hint="eastAsia"/>
              </w:rPr>
              <w:t>2</w:t>
            </w:r>
          </w:p>
        </w:tc>
        <w:tc>
          <w:tcPr>
            <w:tcW w:w="2484" w:type="dxa"/>
            <w:vAlign w:val="center"/>
          </w:tcPr>
          <w:p w14:paraId="6ED6F589" w14:textId="77777777" w:rsidR="00EA47D2" w:rsidRPr="00C45958" w:rsidRDefault="00EA47D2" w:rsidP="00710887">
            <w:r>
              <w:rPr>
                <w:rFonts w:hint="eastAsia"/>
              </w:rPr>
              <w:t>保留字段</w:t>
            </w:r>
          </w:p>
        </w:tc>
      </w:tr>
      <w:tr w:rsidR="00EA47D2" w14:paraId="18CCCF43" w14:textId="77777777" w:rsidTr="006B3879">
        <w:trPr>
          <w:trHeight w:val="415"/>
          <w:jc w:val="center"/>
        </w:trPr>
        <w:tc>
          <w:tcPr>
            <w:tcW w:w="537" w:type="dxa"/>
            <w:vAlign w:val="center"/>
          </w:tcPr>
          <w:p w14:paraId="73D8385F" w14:textId="77777777" w:rsidR="00E70528" w:rsidRDefault="00E70528">
            <w:pPr>
              <w:pStyle w:val="ab"/>
              <w:numPr>
                <w:ilvl w:val="0"/>
                <w:numId w:val="38"/>
              </w:numPr>
              <w:ind w:firstLineChars="0"/>
              <w:jc w:val="center"/>
              <w:rPr>
                <w:b/>
              </w:rPr>
            </w:pPr>
          </w:p>
        </w:tc>
        <w:tc>
          <w:tcPr>
            <w:tcW w:w="1259" w:type="dxa"/>
            <w:vAlign w:val="center"/>
          </w:tcPr>
          <w:p w14:paraId="48F79709" w14:textId="77777777" w:rsidR="00EA47D2" w:rsidRPr="00C45958" w:rsidRDefault="00EA47D2" w:rsidP="00710887">
            <w:r w:rsidRPr="00EE2BE5">
              <w:rPr>
                <w:rFonts w:hint="eastAsia"/>
              </w:rPr>
              <w:t>BYZD3</w:t>
            </w:r>
          </w:p>
        </w:tc>
        <w:tc>
          <w:tcPr>
            <w:tcW w:w="1268" w:type="dxa"/>
            <w:vAlign w:val="center"/>
          </w:tcPr>
          <w:p w14:paraId="5D6A1E4B" w14:textId="77777777" w:rsidR="00EA47D2" w:rsidRPr="00C45958" w:rsidRDefault="00EA47D2" w:rsidP="00710887">
            <w:r w:rsidRPr="00EE2BE5">
              <w:rPr>
                <w:rFonts w:hint="eastAsia"/>
              </w:rPr>
              <w:t>Character</w:t>
            </w:r>
          </w:p>
        </w:tc>
        <w:tc>
          <w:tcPr>
            <w:tcW w:w="962" w:type="dxa"/>
            <w:vAlign w:val="center"/>
          </w:tcPr>
          <w:p w14:paraId="4B18FDE9" w14:textId="77777777" w:rsidR="00EA47D2" w:rsidRPr="00C45958" w:rsidRDefault="00EA47D2" w:rsidP="00710887">
            <w:r w:rsidRPr="00EE2BE5">
              <w:rPr>
                <w:rFonts w:hint="eastAsia"/>
              </w:rPr>
              <w:t>10</w:t>
            </w:r>
          </w:p>
        </w:tc>
        <w:tc>
          <w:tcPr>
            <w:tcW w:w="2954" w:type="dxa"/>
            <w:vAlign w:val="center"/>
          </w:tcPr>
          <w:p w14:paraId="18D1A53F" w14:textId="77777777" w:rsidR="00EA47D2" w:rsidRPr="00C45958" w:rsidRDefault="00EA47D2" w:rsidP="00710887">
            <w:r w:rsidRPr="00EE2BE5">
              <w:rPr>
                <w:rFonts w:hint="eastAsia"/>
              </w:rPr>
              <w:t>备用字段</w:t>
            </w:r>
            <w:r w:rsidRPr="00EE2BE5">
              <w:rPr>
                <w:rFonts w:hint="eastAsia"/>
              </w:rPr>
              <w:t>3</w:t>
            </w:r>
          </w:p>
        </w:tc>
        <w:tc>
          <w:tcPr>
            <w:tcW w:w="2484" w:type="dxa"/>
            <w:vAlign w:val="center"/>
          </w:tcPr>
          <w:p w14:paraId="3DBD0DF2" w14:textId="77777777" w:rsidR="00EA47D2" w:rsidRPr="00C45958" w:rsidRDefault="00EA47D2" w:rsidP="00710887">
            <w:r>
              <w:rPr>
                <w:rFonts w:hint="eastAsia"/>
              </w:rPr>
              <w:t>保留字段</w:t>
            </w:r>
          </w:p>
        </w:tc>
      </w:tr>
    </w:tbl>
    <w:p w14:paraId="043808B9" w14:textId="77777777" w:rsidR="007920C4" w:rsidRPr="006C09A6" w:rsidRDefault="007920C4" w:rsidP="007920C4">
      <w:pPr>
        <w:rPr>
          <w:b/>
          <w:sz w:val="24"/>
          <w:szCs w:val="24"/>
        </w:rPr>
      </w:pPr>
      <w:r w:rsidRPr="006C09A6">
        <w:rPr>
          <w:rFonts w:hint="eastAsia"/>
          <w:b/>
          <w:sz w:val="24"/>
          <w:szCs w:val="24"/>
        </w:rPr>
        <w:t>说明：</w:t>
      </w:r>
    </w:p>
    <w:p w14:paraId="74B34A57" w14:textId="77777777" w:rsidR="00E70528" w:rsidRDefault="007920C4">
      <w:pPr>
        <w:pStyle w:val="ab"/>
        <w:numPr>
          <w:ilvl w:val="0"/>
          <w:numId w:val="41"/>
        </w:numPr>
        <w:spacing w:line="360" w:lineRule="auto"/>
        <w:ind w:firstLineChars="0"/>
      </w:pPr>
      <w:r>
        <w:rPr>
          <w:rFonts w:hint="eastAsia"/>
        </w:rPr>
        <w:t>发送方：开户代理机构</w:t>
      </w:r>
    </w:p>
    <w:p w14:paraId="1D37E118" w14:textId="77777777" w:rsidR="00E70528" w:rsidRDefault="007920C4">
      <w:pPr>
        <w:pStyle w:val="ab"/>
        <w:numPr>
          <w:ilvl w:val="0"/>
          <w:numId w:val="41"/>
        </w:numPr>
        <w:spacing w:line="360" w:lineRule="auto"/>
        <w:ind w:firstLineChars="0"/>
      </w:pPr>
      <w:r>
        <w:rPr>
          <w:rFonts w:hint="eastAsia"/>
        </w:rPr>
        <w:t>接收方：</w:t>
      </w:r>
      <w:r w:rsidR="003D63AB">
        <w:rPr>
          <w:rFonts w:hint="eastAsia"/>
        </w:rPr>
        <w:t>中国结算账户系统</w:t>
      </w:r>
    </w:p>
    <w:p w14:paraId="03C3285E" w14:textId="77777777" w:rsidR="00E70528" w:rsidRDefault="00773204">
      <w:pPr>
        <w:pStyle w:val="ab"/>
        <w:numPr>
          <w:ilvl w:val="0"/>
          <w:numId w:val="41"/>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70F05F09" w14:textId="77777777" w:rsidR="00E70528" w:rsidRDefault="008750B0">
      <w:pPr>
        <w:pStyle w:val="ab"/>
        <w:numPr>
          <w:ilvl w:val="0"/>
          <w:numId w:val="41"/>
        </w:numPr>
        <w:spacing w:line="360" w:lineRule="auto"/>
        <w:ind w:firstLineChars="0"/>
      </w:pPr>
      <w:r>
        <w:rPr>
          <w:rFonts w:hint="eastAsia"/>
        </w:rPr>
        <w:t>通信通道：</w:t>
      </w:r>
      <w:r>
        <w:rPr>
          <w:rFonts w:hint="eastAsia"/>
        </w:rPr>
        <w:t>PROP</w:t>
      </w:r>
      <w:r>
        <w:rPr>
          <w:rFonts w:hint="eastAsia"/>
        </w:rPr>
        <w:t>通用交易接口</w:t>
      </w:r>
    </w:p>
    <w:p w14:paraId="507AC1A6" w14:textId="77777777" w:rsidR="00E70528" w:rsidRDefault="00C505E4">
      <w:pPr>
        <w:pStyle w:val="ab"/>
        <w:numPr>
          <w:ilvl w:val="0"/>
          <w:numId w:val="41"/>
        </w:numPr>
        <w:spacing w:line="360" w:lineRule="auto"/>
        <w:ind w:firstLineChars="0"/>
      </w:pPr>
      <w:r>
        <w:rPr>
          <w:rFonts w:hint="eastAsia"/>
        </w:rPr>
        <w:t>机构客户</w:t>
      </w:r>
      <w:r w:rsidR="00BD787B">
        <w:rPr>
          <w:rFonts w:hint="eastAsia"/>
        </w:rPr>
        <w:t>“</w:t>
      </w:r>
      <w:r w:rsidR="00872772" w:rsidRPr="00600A74">
        <w:rPr>
          <w:rFonts w:hint="eastAsia"/>
        </w:rPr>
        <w:t>辅助身份证明文件</w:t>
      </w:r>
      <w:r w:rsidR="00872772">
        <w:rPr>
          <w:rFonts w:hint="eastAsia"/>
        </w:rPr>
        <w:t>类别</w:t>
      </w:r>
      <w:r w:rsidR="00BD787B">
        <w:rPr>
          <w:rFonts w:hint="eastAsia"/>
        </w:rPr>
        <w:t>”</w:t>
      </w:r>
      <w:r w:rsidR="00342CDA">
        <w:rPr>
          <w:rFonts w:hint="eastAsia"/>
        </w:rPr>
        <w:t>只能</w:t>
      </w:r>
      <w:r w:rsidR="00872772" w:rsidRPr="00600A74">
        <w:rPr>
          <w:rFonts w:hint="eastAsia"/>
        </w:rPr>
        <w:t>为</w:t>
      </w:r>
      <w:r w:rsidR="00BD787B">
        <w:rPr>
          <w:rFonts w:hint="eastAsia"/>
        </w:rPr>
        <w:t>“</w:t>
      </w:r>
      <w:r w:rsidR="00872772" w:rsidRPr="00600A74">
        <w:rPr>
          <w:rFonts w:hint="eastAsia"/>
        </w:rPr>
        <w:t>组织机构代码证</w:t>
      </w:r>
      <w:r w:rsidR="00BD787B">
        <w:rPr>
          <w:rFonts w:hint="eastAsia"/>
        </w:rPr>
        <w:t>”</w:t>
      </w:r>
      <w:r w:rsidR="008518C1">
        <w:rPr>
          <w:rFonts w:hint="eastAsia"/>
        </w:rPr>
        <w:t>；</w:t>
      </w:r>
    </w:p>
    <w:p w14:paraId="1063CE01" w14:textId="77777777" w:rsidR="005077BE" w:rsidRDefault="00740707">
      <w:pPr>
        <w:pStyle w:val="ab"/>
        <w:numPr>
          <w:ilvl w:val="0"/>
          <w:numId w:val="41"/>
        </w:numPr>
        <w:spacing w:line="360" w:lineRule="auto"/>
        <w:ind w:left="357" w:firstLineChars="0"/>
        <w:rPr>
          <w:szCs w:val="21"/>
        </w:rPr>
      </w:pPr>
      <w:r w:rsidRPr="00F76AD9">
        <w:rPr>
          <w:rFonts w:hint="eastAsia"/>
          <w:szCs w:val="21"/>
        </w:rPr>
        <w:t>个人</w:t>
      </w:r>
      <w:r w:rsidR="00C77B21">
        <w:rPr>
          <w:rFonts w:hint="eastAsia"/>
          <w:szCs w:val="21"/>
        </w:rPr>
        <w:t>客户</w:t>
      </w:r>
      <w:r w:rsidRPr="00F76AD9">
        <w:rPr>
          <w:rFonts w:hint="eastAsia"/>
          <w:szCs w:val="21"/>
        </w:rPr>
        <w:t>使用</w:t>
      </w:r>
      <w:r w:rsidR="00C77B21">
        <w:rPr>
          <w:rFonts w:hint="eastAsia"/>
          <w:szCs w:val="21"/>
        </w:rPr>
        <w:t>“</w:t>
      </w:r>
      <w:r w:rsidRPr="00F76AD9">
        <w:rPr>
          <w:rFonts w:hint="eastAsia"/>
          <w:szCs w:val="21"/>
        </w:rPr>
        <w:t>港澳台居民居住证</w:t>
      </w:r>
      <w:r w:rsidR="00C77B21">
        <w:rPr>
          <w:rFonts w:hint="eastAsia"/>
          <w:szCs w:val="21"/>
        </w:rPr>
        <w:t>”</w:t>
      </w:r>
      <w:r w:rsidRPr="00F76AD9">
        <w:rPr>
          <w:rFonts w:hint="eastAsia"/>
          <w:szCs w:val="21"/>
        </w:rPr>
        <w:t>作为主要身份证明文件时，辅助身份证明文件</w:t>
      </w:r>
      <w:r>
        <w:rPr>
          <w:rFonts w:hint="eastAsia"/>
          <w:szCs w:val="21"/>
        </w:rPr>
        <w:t>类别、辅助身份证明文件代码</w:t>
      </w:r>
      <w:r w:rsidRPr="00F76AD9">
        <w:rPr>
          <w:rFonts w:hint="eastAsia"/>
          <w:szCs w:val="21"/>
        </w:rPr>
        <w:t>必填</w:t>
      </w:r>
      <w:r w:rsidR="00C77B21">
        <w:rPr>
          <w:rFonts w:hint="eastAsia"/>
          <w:szCs w:val="21"/>
        </w:rPr>
        <w:t>，</w:t>
      </w:r>
      <w:r w:rsidR="00C77B21" w:rsidRPr="00C77B21">
        <w:rPr>
          <w:rFonts w:hint="eastAsia"/>
          <w:szCs w:val="21"/>
        </w:rPr>
        <w:t>辅助身份证明文件类别</w:t>
      </w:r>
      <w:r w:rsidRPr="00F76AD9">
        <w:rPr>
          <w:rFonts w:hint="eastAsia"/>
          <w:szCs w:val="21"/>
        </w:rPr>
        <w:t>仅能填写</w:t>
      </w:r>
      <w:r w:rsidR="00C77B21">
        <w:rPr>
          <w:rFonts w:hint="eastAsia"/>
          <w:szCs w:val="21"/>
        </w:rPr>
        <w:t>“</w:t>
      </w:r>
      <w:r w:rsidRPr="00F76AD9">
        <w:rPr>
          <w:rFonts w:ascii="宋体" w:hAnsi="宋体" w:cs="宋体" w:hint="eastAsia"/>
          <w:color w:val="000000"/>
          <w:kern w:val="0"/>
          <w:szCs w:val="21"/>
        </w:rPr>
        <w:t>港澳居民来往内地通行证</w:t>
      </w:r>
      <w:r w:rsidR="00C77B21">
        <w:rPr>
          <w:rFonts w:ascii="宋体" w:hAnsi="宋体" w:cs="宋体" w:hint="eastAsia"/>
          <w:color w:val="000000"/>
          <w:kern w:val="0"/>
          <w:szCs w:val="21"/>
        </w:rPr>
        <w:t>”</w:t>
      </w:r>
      <w:r w:rsidRPr="00F76AD9">
        <w:rPr>
          <w:rFonts w:hint="eastAsia"/>
          <w:szCs w:val="21"/>
        </w:rPr>
        <w:t>或</w:t>
      </w:r>
      <w:r w:rsidR="00C77B21">
        <w:rPr>
          <w:rFonts w:hint="eastAsia"/>
          <w:szCs w:val="21"/>
        </w:rPr>
        <w:t>“</w:t>
      </w:r>
      <w:r w:rsidRPr="00F76AD9">
        <w:rPr>
          <w:rFonts w:ascii="宋体" w:hAnsi="宋体" w:cs="宋体" w:hint="eastAsia"/>
          <w:color w:val="000000"/>
          <w:kern w:val="0"/>
          <w:szCs w:val="21"/>
        </w:rPr>
        <w:t>台湾居民来往大陆通行证</w:t>
      </w:r>
      <w:r w:rsidR="00C77B21">
        <w:rPr>
          <w:rFonts w:hint="eastAsia"/>
          <w:szCs w:val="21"/>
        </w:rPr>
        <w:t>”</w:t>
      </w:r>
      <w:r>
        <w:rPr>
          <w:rFonts w:hint="eastAsia"/>
          <w:szCs w:val="21"/>
        </w:rPr>
        <w:t>。</w:t>
      </w:r>
    </w:p>
    <w:p w14:paraId="5FE2C7E4" w14:textId="77777777" w:rsidR="005077BE" w:rsidRDefault="00740707">
      <w:pPr>
        <w:pStyle w:val="ab"/>
        <w:spacing w:line="360" w:lineRule="auto"/>
        <w:ind w:left="357" w:firstLineChars="0" w:firstLine="0"/>
        <w:rPr>
          <w:szCs w:val="21"/>
        </w:rPr>
      </w:pPr>
      <w:r w:rsidRPr="00F76AD9">
        <w:rPr>
          <w:rFonts w:hint="eastAsia"/>
          <w:szCs w:val="21"/>
        </w:rPr>
        <w:t>个人</w:t>
      </w:r>
      <w:r w:rsidR="00C77B21">
        <w:rPr>
          <w:rFonts w:hint="eastAsia"/>
          <w:szCs w:val="21"/>
        </w:rPr>
        <w:t>客户</w:t>
      </w:r>
      <w:r w:rsidRPr="00F76AD9">
        <w:rPr>
          <w:rFonts w:hint="eastAsia"/>
          <w:szCs w:val="21"/>
        </w:rPr>
        <w:t>使用</w:t>
      </w:r>
      <w:r w:rsidR="00C77B21">
        <w:rPr>
          <w:rFonts w:hint="eastAsia"/>
          <w:szCs w:val="21"/>
        </w:rPr>
        <w:t>“</w:t>
      </w:r>
      <w:r w:rsidRPr="00F76AD9">
        <w:rPr>
          <w:rFonts w:ascii="宋体" w:hAnsi="宋体" w:cs="宋体" w:hint="eastAsia"/>
          <w:color w:val="000000"/>
          <w:kern w:val="0"/>
          <w:szCs w:val="21"/>
        </w:rPr>
        <w:t>港澳居民来往内地通行证</w:t>
      </w:r>
      <w:r w:rsidR="00C77B21">
        <w:rPr>
          <w:rFonts w:hint="eastAsia"/>
          <w:szCs w:val="21"/>
        </w:rPr>
        <w:t>”</w:t>
      </w:r>
      <w:r w:rsidRPr="00F76AD9">
        <w:rPr>
          <w:rFonts w:hint="eastAsia"/>
          <w:szCs w:val="21"/>
        </w:rPr>
        <w:t>或</w:t>
      </w:r>
      <w:r w:rsidR="00C77B21">
        <w:rPr>
          <w:rFonts w:hint="eastAsia"/>
          <w:szCs w:val="21"/>
        </w:rPr>
        <w:t>“</w:t>
      </w:r>
      <w:r w:rsidRPr="00F76AD9">
        <w:rPr>
          <w:rFonts w:ascii="宋体" w:hAnsi="宋体" w:cs="宋体" w:hint="eastAsia"/>
          <w:color w:val="000000"/>
          <w:kern w:val="0"/>
          <w:szCs w:val="21"/>
        </w:rPr>
        <w:t>台湾居民来往大陆通行证</w:t>
      </w:r>
      <w:r w:rsidR="00C77B21">
        <w:rPr>
          <w:rFonts w:hint="eastAsia"/>
          <w:szCs w:val="21"/>
        </w:rPr>
        <w:t>”</w:t>
      </w:r>
      <w:r w:rsidRPr="00F76AD9">
        <w:rPr>
          <w:rFonts w:hint="eastAsia"/>
          <w:szCs w:val="21"/>
        </w:rPr>
        <w:t>作为主要身份证明文件时，</w:t>
      </w:r>
      <w:r w:rsidRPr="00E4274D">
        <w:rPr>
          <w:rFonts w:hint="eastAsia"/>
          <w:szCs w:val="21"/>
        </w:rPr>
        <w:t>辅助身份证明文件</w:t>
      </w:r>
      <w:r>
        <w:rPr>
          <w:rFonts w:hint="eastAsia"/>
          <w:szCs w:val="21"/>
        </w:rPr>
        <w:t>类别、辅助身份证明文件代码</w:t>
      </w:r>
      <w:r w:rsidR="00AB4B8C">
        <w:rPr>
          <w:rFonts w:hint="eastAsia"/>
          <w:szCs w:val="21"/>
        </w:rPr>
        <w:t>为选填项（非必填）</w:t>
      </w:r>
      <w:r w:rsidR="00C77B21">
        <w:rPr>
          <w:rFonts w:hint="eastAsia"/>
          <w:szCs w:val="21"/>
        </w:rPr>
        <w:t>，</w:t>
      </w:r>
      <w:r w:rsidR="00AB4B8C">
        <w:rPr>
          <w:rFonts w:hint="eastAsia"/>
          <w:szCs w:val="21"/>
        </w:rPr>
        <w:t>如需填写</w:t>
      </w:r>
      <w:r w:rsidR="00C77B21" w:rsidRPr="00C77B21">
        <w:rPr>
          <w:rFonts w:hint="eastAsia"/>
          <w:szCs w:val="21"/>
        </w:rPr>
        <w:t>辅助身份证明文件类别</w:t>
      </w:r>
      <w:r w:rsidR="00AB4B8C">
        <w:rPr>
          <w:rFonts w:hint="eastAsia"/>
          <w:szCs w:val="21"/>
        </w:rPr>
        <w:t>，</w:t>
      </w:r>
      <w:r w:rsidR="00C77B21" w:rsidRPr="00F76AD9">
        <w:rPr>
          <w:rFonts w:hint="eastAsia"/>
          <w:szCs w:val="21"/>
        </w:rPr>
        <w:t>仅能填写</w:t>
      </w:r>
      <w:r w:rsidR="00C77B21">
        <w:rPr>
          <w:rFonts w:hint="eastAsia"/>
          <w:szCs w:val="21"/>
        </w:rPr>
        <w:t>“</w:t>
      </w:r>
      <w:r w:rsidRPr="00F76AD9">
        <w:rPr>
          <w:rFonts w:hint="eastAsia"/>
          <w:szCs w:val="21"/>
        </w:rPr>
        <w:t>港澳台居民居住证</w:t>
      </w:r>
      <w:r w:rsidR="00C77B21">
        <w:rPr>
          <w:rFonts w:hint="eastAsia"/>
          <w:szCs w:val="21"/>
        </w:rPr>
        <w:t>”</w:t>
      </w:r>
      <w:r w:rsidRPr="00F76AD9">
        <w:rPr>
          <w:rFonts w:hint="eastAsia"/>
          <w:szCs w:val="21"/>
        </w:rPr>
        <w:t>。</w:t>
      </w:r>
    </w:p>
    <w:p w14:paraId="1A1B5344" w14:textId="77777777" w:rsidR="005077BE" w:rsidRDefault="005077BE">
      <w:pPr>
        <w:pStyle w:val="ab"/>
        <w:spacing w:line="360" w:lineRule="auto"/>
        <w:ind w:left="360" w:firstLineChars="0" w:firstLine="0"/>
      </w:pPr>
    </w:p>
    <w:p w14:paraId="25561E96" w14:textId="77777777" w:rsidR="007920C4" w:rsidRDefault="007920C4" w:rsidP="00922F81">
      <w:pPr>
        <w:spacing w:line="360" w:lineRule="auto"/>
        <w:rPr>
          <w:b/>
          <w:sz w:val="30"/>
          <w:szCs w:val="30"/>
        </w:rPr>
      </w:pPr>
      <w:bookmarkStart w:id="16" w:name="_Toc358041926"/>
      <w:r w:rsidRPr="00271B22">
        <w:rPr>
          <w:rFonts w:hint="eastAsia"/>
          <w:b/>
          <w:sz w:val="30"/>
          <w:szCs w:val="30"/>
        </w:rPr>
        <w:t>应答：</w:t>
      </w:r>
      <w:bookmarkEnd w:id="16"/>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F553A2" w14:paraId="4EE0F75B" w14:textId="77777777" w:rsidTr="006B3879">
        <w:trPr>
          <w:trHeight w:val="534"/>
          <w:jc w:val="center"/>
        </w:trPr>
        <w:tc>
          <w:tcPr>
            <w:tcW w:w="537" w:type="dxa"/>
            <w:shd w:val="clear" w:color="auto" w:fill="FFC000"/>
            <w:vAlign w:val="center"/>
          </w:tcPr>
          <w:p w14:paraId="73E033E2" w14:textId="77777777" w:rsidR="00F553A2" w:rsidRPr="00455B38" w:rsidRDefault="00F553A2" w:rsidP="00710887">
            <w:pPr>
              <w:jc w:val="center"/>
              <w:rPr>
                <w:b/>
                <w:sz w:val="24"/>
                <w:szCs w:val="24"/>
              </w:rPr>
            </w:pPr>
            <w:r w:rsidRPr="00455B38">
              <w:rPr>
                <w:rFonts w:hint="eastAsia"/>
                <w:b/>
                <w:sz w:val="24"/>
                <w:szCs w:val="24"/>
              </w:rPr>
              <w:t>NO</w:t>
            </w:r>
          </w:p>
        </w:tc>
        <w:tc>
          <w:tcPr>
            <w:tcW w:w="1272" w:type="dxa"/>
            <w:shd w:val="clear" w:color="auto" w:fill="FFC000"/>
            <w:vAlign w:val="center"/>
          </w:tcPr>
          <w:p w14:paraId="7B336BAB" w14:textId="77777777" w:rsidR="00F553A2" w:rsidRPr="00455B38" w:rsidRDefault="00F553A2" w:rsidP="00710887">
            <w:pPr>
              <w:jc w:val="center"/>
              <w:rPr>
                <w:b/>
                <w:sz w:val="24"/>
                <w:szCs w:val="24"/>
              </w:rPr>
            </w:pPr>
            <w:r w:rsidRPr="00455B38">
              <w:rPr>
                <w:rFonts w:hint="eastAsia"/>
                <w:b/>
                <w:sz w:val="24"/>
                <w:szCs w:val="24"/>
              </w:rPr>
              <w:t>字段</w:t>
            </w:r>
          </w:p>
        </w:tc>
        <w:tc>
          <w:tcPr>
            <w:tcW w:w="1276" w:type="dxa"/>
            <w:shd w:val="clear" w:color="auto" w:fill="FFC000"/>
            <w:vAlign w:val="center"/>
          </w:tcPr>
          <w:p w14:paraId="7EB68803" w14:textId="77777777" w:rsidR="00F553A2" w:rsidRPr="00455B38" w:rsidRDefault="00F553A2" w:rsidP="00710887">
            <w:pPr>
              <w:jc w:val="center"/>
              <w:rPr>
                <w:b/>
                <w:sz w:val="24"/>
                <w:szCs w:val="24"/>
              </w:rPr>
            </w:pPr>
            <w:r w:rsidRPr="00455B38">
              <w:rPr>
                <w:rFonts w:hint="eastAsia"/>
                <w:b/>
                <w:sz w:val="24"/>
                <w:szCs w:val="24"/>
              </w:rPr>
              <w:t>类型</w:t>
            </w:r>
          </w:p>
        </w:tc>
        <w:tc>
          <w:tcPr>
            <w:tcW w:w="851" w:type="dxa"/>
            <w:shd w:val="clear" w:color="auto" w:fill="FFC000"/>
            <w:vAlign w:val="center"/>
          </w:tcPr>
          <w:p w14:paraId="3B8CD5E6" w14:textId="77777777" w:rsidR="00F553A2" w:rsidRPr="00455B38" w:rsidRDefault="00F553A2" w:rsidP="00710887">
            <w:pPr>
              <w:jc w:val="center"/>
              <w:rPr>
                <w:b/>
                <w:sz w:val="24"/>
                <w:szCs w:val="24"/>
              </w:rPr>
            </w:pPr>
            <w:r w:rsidRPr="00455B38">
              <w:rPr>
                <w:rFonts w:hint="eastAsia"/>
                <w:b/>
                <w:sz w:val="24"/>
                <w:szCs w:val="24"/>
              </w:rPr>
              <w:t>长度</w:t>
            </w:r>
          </w:p>
        </w:tc>
        <w:tc>
          <w:tcPr>
            <w:tcW w:w="2976" w:type="dxa"/>
            <w:shd w:val="clear" w:color="auto" w:fill="FFC000"/>
            <w:vAlign w:val="center"/>
          </w:tcPr>
          <w:p w14:paraId="24F6A74E" w14:textId="77777777" w:rsidR="00F553A2" w:rsidRPr="00455B38" w:rsidRDefault="00F553A2" w:rsidP="00710887">
            <w:pPr>
              <w:jc w:val="center"/>
              <w:rPr>
                <w:b/>
                <w:sz w:val="24"/>
                <w:szCs w:val="24"/>
              </w:rPr>
            </w:pPr>
            <w:r w:rsidRPr="00455B38">
              <w:rPr>
                <w:rFonts w:hint="eastAsia"/>
                <w:b/>
                <w:sz w:val="24"/>
                <w:szCs w:val="24"/>
              </w:rPr>
              <w:t>字段名称</w:t>
            </w:r>
          </w:p>
        </w:tc>
        <w:tc>
          <w:tcPr>
            <w:tcW w:w="2552" w:type="dxa"/>
            <w:shd w:val="clear" w:color="auto" w:fill="FFC000"/>
            <w:vAlign w:val="center"/>
          </w:tcPr>
          <w:p w14:paraId="257D3181" w14:textId="77777777" w:rsidR="00F553A2" w:rsidRPr="00455B38" w:rsidRDefault="0012048D" w:rsidP="0012048D">
            <w:pPr>
              <w:jc w:val="center"/>
              <w:rPr>
                <w:b/>
                <w:sz w:val="24"/>
                <w:szCs w:val="24"/>
              </w:rPr>
            </w:pPr>
            <w:r>
              <w:rPr>
                <w:rFonts w:hint="eastAsia"/>
                <w:b/>
                <w:sz w:val="24"/>
                <w:szCs w:val="24"/>
              </w:rPr>
              <w:t>备注</w:t>
            </w:r>
          </w:p>
        </w:tc>
      </w:tr>
      <w:tr w:rsidR="001D1897" w14:paraId="6C8431B4" w14:textId="77777777" w:rsidTr="006B3879">
        <w:trPr>
          <w:trHeight w:val="415"/>
          <w:jc w:val="center"/>
        </w:trPr>
        <w:tc>
          <w:tcPr>
            <w:tcW w:w="537" w:type="dxa"/>
            <w:vAlign w:val="center"/>
          </w:tcPr>
          <w:p w14:paraId="277E4191" w14:textId="77777777" w:rsidR="00E70528" w:rsidRDefault="00E70528">
            <w:pPr>
              <w:pStyle w:val="ab"/>
              <w:numPr>
                <w:ilvl w:val="0"/>
                <w:numId w:val="45"/>
              </w:numPr>
              <w:ind w:firstLineChars="0"/>
              <w:jc w:val="center"/>
              <w:rPr>
                <w:b/>
              </w:rPr>
            </w:pPr>
          </w:p>
        </w:tc>
        <w:tc>
          <w:tcPr>
            <w:tcW w:w="1272" w:type="dxa"/>
            <w:vAlign w:val="center"/>
          </w:tcPr>
          <w:p w14:paraId="31A6138B" w14:textId="77777777" w:rsidR="001D1897" w:rsidRPr="00C45958" w:rsidRDefault="001D1897" w:rsidP="00710887">
            <w:r>
              <w:rPr>
                <w:rFonts w:hint="eastAsia"/>
              </w:rPr>
              <w:t>YWLSH</w:t>
            </w:r>
          </w:p>
        </w:tc>
        <w:tc>
          <w:tcPr>
            <w:tcW w:w="1276" w:type="dxa"/>
            <w:vAlign w:val="center"/>
          </w:tcPr>
          <w:p w14:paraId="4B489A5B" w14:textId="77777777" w:rsidR="001D1897" w:rsidRPr="00C45958" w:rsidRDefault="001D1897" w:rsidP="00710887">
            <w:r w:rsidRPr="00C45958">
              <w:rPr>
                <w:rFonts w:hint="eastAsia"/>
              </w:rPr>
              <w:t>Character</w:t>
            </w:r>
          </w:p>
        </w:tc>
        <w:tc>
          <w:tcPr>
            <w:tcW w:w="851" w:type="dxa"/>
            <w:vAlign w:val="center"/>
          </w:tcPr>
          <w:p w14:paraId="3B566D40" w14:textId="77777777" w:rsidR="001D1897" w:rsidRPr="00C45958" w:rsidRDefault="001D1897" w:rsidP="00710887">
            <w:r>
              <w:rPr>
                <w:rFonts w:hint="eastAsia"/>
              </w:rPr>
              <w:t>10</w:t>
            </w:r>
          </w:p>
        </w:tc>
        <w:tc>
          <w:tcPr>
            <w:tcW w:w="2976" w:type="dxa"/>
            <w:vAlign w:val="center"/>
          </w:tcPr>
          <w:p w14:paraId="7DAA0211" w14:textId="77777777" w:rsidR="001D1897" w:rsidRPr="00C45958" w:rsidRDefault="001D1897" w:rsidP="00710887">
            <w:r>
              <w:rPr>
                <w:rFonts w:hint="eastAsia"/>
              </w:rPr>
              <w:t>业务流水号</w:t>
            </w:r>
          </w:p>
        </w:tc>
        <w:tc>
          <w:tcPr>
            <w:tcW w:w="2552" w:type="dxa"/>
            <w:vAlign w:val="center"/>
          </w:tcPr>
          <w:p w14:paraId="7E1E53DD" w14:textId="77777777" w:rsidR="001D1897" w:rsidRPr="00C45958" w:rsidRDefault="001D1897" w:rsidP="00710887"/>
        </w:tc>
      </w:tr>
      <w:tr w:rsidR="00F553A2" w14:paraId="1F528CEA" w14:textId="77777777" w:rsidTr="006B3879">
        <w:trPr>
          <w:trHeight w:val="415"/>
          <w:jc w:val="center"/>
        </w:trPr>
        <w:tc>
          <w:tcPr>
            <w:tcW w:w="537" w:type="dxa"/>
            <w:vAlign w:val="center"/>
          </w:tcPr>
          <w:p w14:paraId="2673C04D" w14:textId="77777777" w:rsidR="00E70528" w:rsidRDefault="00E70528">
            <w:pPr>
              <w:pStyle w:val="ab"/>
              <w:numPr>
                <w:ilvl w:val="0"/>
                <w:numId w:val="45"/>
              </w:numPr>
              <w:ind w:firstLineChars="0"/>
              <w:jc w:val="center"/>
              <w:rPr>
                <w:b/>
              </w:rPr>
            </w:pPr>
          </w:p>
        </w:tc>
        <w:tc>
          <w:tcPr>
            <w:tcW w:w="1272" w:type="dxa"/>
            <w:vAlign w:val="center"/>
          </w:tcPr>
          <w:p w14:paraId="41A511D4" w14:textId="77777777" w:rsidR="00F553A2" w:rsidRPr="00C45958" w:rsidRDefault="00F553A2" w:rsidP="00710887">
            <w:r w:rsidRPr="00C45958">
              <w:rPr>
                <w:rFonts w:hint="eastAsia"/>
              </w:rPr>
              <w:t>KHMC</w:t>
            </w:r>
          </w:p>
        </w:tc>
        <w:tc>
          <w:tcPr>
            <w:tcW w:w="1276" w:type="dxa"/>
            <w:vAlign w:val="center"/>
          </w:tcPr>
          <w:p w14:paraId="74A9D345" w14:textId="77777777" w:rsidR="00F553A2" w:rsidRPr="00C45958" w:rsidRDefault="00F553A2" w:rsidP="00710887">
            <w:r w:rsidRPr="00C45958">
              <w:rPr>
                <w:rFonts w:hint="eastAsia"/>
              </w:rPr>
              <w:t>Character</w:t>
            </w:r>
          </w:p>
        </w:tc>
        <w:tc>
          <w:tcPr>
            <w:tcW w:w="851" w:type="dxa"/>
            <w:vAlign w:val="center"/>
          </w:tcPr>
          <w:p w14:paraId="321AF56E" w14:textId="77777777" w:rsidR="00F553A2" w:rsidRPr="00C45958" w:rsidRDefault="00F553A2" w:rsidP="00710887">
            <w:r w:rsidRPr="00C45958">
              <w:rPr>
                <w:rFonts w:hint="eastAsia"/>
              </w:rPr>
              <w:t>1</w:t>
            </w:r>
            <w:r w:rsidR="006F30A2">
              <w:rPr>
                <w:rFonts w:hint="eastAsia"/>
              </w:rPr>
              <w:t>2</w:t>
            </w:r>
            <w:r w:rsidRPr="00C45958">
              <w:rPr>
                <w:rFonts w:hint="eastAsia"/>
              </w:rPr>
              <w:t>0</w:t>
            </w:r>
          </w:p>
        </w:tc>
        <w:tc>
          <w:tcPr>
            <w:tcW w:w="2976" w:type="dxa"/>
            <w:vAlign w:val="center"/>
          </w:tcPr>
          <w:p w14:paraId="4F463E13" w14:textId="77777777" w:rsidR="00F553A2" w:rsidRPr="00C45958" w:rsidRDefault="00F553A2" w:rsidP="00710887">
            <w:r w:rsidRPr="00C45958">
              <w:rPr>
                <w:rFonts w:hint="eastAsia"/>
              </w:rPr>
              <w:t>客户名称</w:t>
            </w:r>
          </w:p>
        </w:tc>
        <w:tc>
          <w:tcPr>
            <w:tcW w:w="2552" w:type="dxa"/>
            <w:vAlign w:val="center"/>
          </w:tcPr>
          <w:p w14:paraId="54C832D2" w14:textId="77777777" w:rsidR="00F553A2" w:rsidRPr="00C45958" w:rsidRDefault="00F553A2" w:rsidP="00710887"/>
        </w:tc>
      </w:tr>
      <w:tr w:rsidR="00F553A2" w14:paraId="6739D9E3" w14:textId="77777777" w:rsidTr="006B3879">
        <w:trPr>
          <w:trHeight w:val="415"/>
          <w:jc w:val="center"/>
        </w:trPr>
        <w:tc>
          <w:tcPr>
            <w:tcW w:w="537" w:type="dxa"/>
            <w:vAlign w:val="center"/>
          </w:tcPr>
          <w:p w14:paraId="3CF4B2B1" w14:textId="77777777" w:rsidR="00E70528" w:rsidRDefault="00E70528">
            <w:pPr>
              <w:pStyle w:val="ab"/>
              <w:numPr>
                <w:ilvl w:val="0"/>
                <w:numId w:val="45"/>
              </w:numPr>
              <w:ind w:firstLineChars="0"/>
              <w:jc w:val="center"/>
              <w:rPr>
                <w:b/>
              </w:rPr>
            </w:pPr>
          </w:p>
        </w:tc>
        <w:tc>
          <w:tcPr>
            <w:tcW w:w="1272" w:type="dxa"/>
            <w:vAlign w:val="center"/>
          </w:tcPr>
          <w:p w14:paraId="1278074C" w14:textId="77777777" w:rsidR="00F553A2" w:rsidRPr="00C45958" w:rsidRDefault="00F553A2" w:rsidP="00710887">
            <w:r w:rsidRPr="00C45958">
              <w:rPr>
                <w:rFonts w:hint="eastAsia"/>
              </w:rPr>
              <w:t>KHLB</w:t>
            </w:r>
          </w:p>
        </w:tc>
        <w:tc>
          <w:tcPr>
            <w:tcW w:w="1276" w:type="dxa"/>
            <w:vAlign w:val="center"/>
          </w:tcPr>
          <w:p w14:paraId="21BC9DAB" w14:textId="77777777" w:rsidR="00F553A2" w:rsidRPr="00C45958" w:rsidRDefault="00F553A2" w:rsidP="00710887">
            <w:r w:rsidRPr="00C45958">
              <w:rPr>
                <w:rFonts w:hint="eastAsia"/>
              </w:rPr>
              <w:t>Character</w:t>
            </w:r>
          </w:p>
        </w:tc>
        <w:tc>
          <w:tcPr>
            <w:tcW w:w="851" w:type="dxa"/>
            <w:vAlign w:val="center"/>
          </w:tcPr>
          <w:p w14:paraId="5BF95F4B" w14:textId="77777777" w:rsidR="00F553A2" w:rsidRPr="00C45958" w:rsidRDefault="00F553A2" w:rsidP="00710887">
            <w:r w:rsidRPr="00C45958">
              <w:rPr>
                <w:rFonts w:hint="eastAsia"/>
              </w:rPr>
              <w:t>1</w:t>
            </w:r>
          </w:p>
        </w:tc>
        <w:tc>
          <w:tcPr>
            <w:tcW w:w="2976" w:type="dxa"/>
            <w:vAlign w:val="center"/>
          </w:tcPr>
          <w:p w14:paraId="08C9A69A" w14:textId="77777777" w:rsidR="00F553A2" w:rsidRPr="00C45958" w:rsidRDefault="00F553A2" w:rsidP="00710887">
            <w:r w:rsidRPr="00C45958">
              <w:rPr>
                <w:rFonts w:hint="eastAsia"/>
              </w:rPr>
              <w:t>客户类别</w:t>
            </w:r>
          </w:p>
        </w:tc>
        <w:tc>
          <w:tcPr>
            <w:tcW w:w="2552" w:type="dxa"/>
            <w:vAlign w:val="center"/>
          </w:tcPr>
          <w:p w14:paraId="3B091A11" w14:textId="77777777" w:rsidR="00F553A2" w:rsidRPr="00C45958" w:rsidRDefault="00225DAF" w:rsidP="00710887">
            <w:r w:rsidRPr="00C45958">
              <w:rPr>
                <w:rFonts w:hint="eastAsia"/>
              </w:rPr>
              <w:t>字典</w:t>
            </w:r>
            <w:r w:rsidRPr="00C45958">
              <w:rPr>
                <w:rFonts w:hint="eastAsia"/>
              </w:rPr>
              <w:t>(KHLB)</w:t>
            </w:r>
          </w:p>
        </w:tc>
      </w:tr>
      <w:tr w:rsidR="00F553A2" w14:paraId="25E004D0" w14:textId="77777777" w:rsidTr="006B3879">
        <w:trPr>
          <w:trHeight w:val="415"/>
          <w:jc w:val="center"/>
        </w:trPr>
        <w:tc>
          <w:tcPr>
            <w:tcW w:w="537" w:type="dxa"/>
            <w:vAlign w:val="center"/>
          </w:tcPr>
          <w:p w14:paraId="3168BFE5" w14:textId="77777777" w:rsidR="00E70528" w:rsidRDefault="00E70528">
            <w:pPr>
              <w:pStyle w:val="ab"/>
              <w:numPr>
                <w:ilvl w:val="0"/>
                <w:numId w:val="45"/>
              </w:numPr>
              <w:ind w:firstLineChars="0"/>
              <w:jc w:val="center"/>
              <w:rPr>
                <w:b/>
              </w:rPr>
            </w:pPr>
          </w:p>
        </w:tc>
        <w:tc>
          <w:tcPr>
            <w:tcW w:w="1272" w:type="dxa"/>
            <w:vAlign w:val="center"/>
          </w:tcPr>
          <w:p w14:paraId="1A967349" w14:textId="77777777" w:rsidR="00F553A2" w:rsidRPr="00C45958" w:rsidRDefault="00F553A2" w:rsidP="00710887">
            <w:r w:rsidRPr="00C45958">
              <w:rPr>
                <w:rFonts w:hint="eastAsia"/>
              </w:rPr>
              <w:t>GJDM</w:t>
            </w:r>
          </w:p>
        </w:tc>
        <w:tc>
          <w:tcPr>
            <w:tcW w:w="1276" w:type="dxa"/>
            <w:vAlign w:val="center"/>
          </w:tcPr>
          <w:p w14:paraId="18D168C0" w14:textId="77777777" w:rsidR="00F553A2" w:rsidRPr="00C45958" w:rsidRDefault="00F553A2" w:rsidP="00710887">
            <w:r w:rsidRPr="00C45958">
              <w:rPr>
                <w:rFonts w:hint="eastAsia"/>
              </w:rPr>
              <w:t>Character</w:t>
            </w:r>
          </w:p>
        </w:tc>
        <w:tc>
          <w:tcPr>
            <w:tcW w:w="851" w:type="dxa"/>
            <w:vAlign w:val="center"/>
          </w:tcPr>
          <w:p w14:paraId="34AC4E30" w14:textId="77777777" w:rsidR="00F553A2" w:rsidRPr="00C45958" w:rsidRDefault="00F553A2" w:rsidP="00710887">
            <w:r w:rsidRPr="00C45958">
              <w:rPr>
                <w:rFonts w:hint="eastAsia"/>
              </w:rPr>
              <w:t>3</w:t>
            </w:r>
          </w:p>
        </w:tc>
        <w:tc>
          <w:tcPr>
            <w:tcW w:w="2976" w:type="dxa"/>
            <w:vAlign w:val="center"/>
          </w:tcPr>
          <w:p w14:paraId="5140695E" w14:textId="77777777" w:rsidR="00F553A2" w:rsidRPr="00C45958" w:rsidRDefault="00F553A2" w:rsidP="00710887">
            <w:r w:rsidRPr="00C45958">
              <w:rPr>
                <w:rFonts w:hint="eastAsia"/>
              </w:rPr>
              <w:t>国籍</w:t>
            </w:r>
            <w:r w:rsidRPr="00C45958">
              <w:rPr>
                <w:rFonts w:hint="eastAsia"/>
              </w:rPr>
              <w:t>/</w:t>
            </w:r>
            <w:r w:rsidRPr="00C45958">
              <w:rPr>
                <w:rFonts w:hint="eastAsia"/>
              </w:rPr>
              <w:t>地区代码</w:t>
            </w:r>
          </w:p>
        </w:tc>
        <w:tc>
          <w:tcPr>
            <w:tcW w:w="2552" w:type="dxa"/>
            <w:vAlign w:val="center"/>
          </w:tcPr>
          <w:p w14:paraId="2F172480" w14:textId="77777777" w:rsidR="00F553A2" w:rsidRPr="00C45958" w:rsidRDefault="00225DAF" w:rsidP="00710887">
            <w:r w:rsidRPr="00C45958">
              <w:rPr>
                <w:rFonts w:hint="eastAsia"/>
              </w:rPr>
              <w:t>字典</w:t>
            </w:r>
            <w:r w:rsidRPr="00C45958">
              <w:rPr>
                <w:rFonts w:hint="eastAsia"/>
              </w:rPr>
              <w:t>(GJDM)</w:t>
            </w:r>
          </w:p>
        </w:tc>
      </w:tr>
      <w:tr w:rsidR="00F553A2" w14:paraId="27573FB1" w14:textId="77777777" w:rsidTr="006B3879">
        <w:trPr>
          <w:trHeight w:val="415"/>
          <w:jc w:val="center"/>
        </w:trPr>
        <w:tc>
          <w:tcPr>
            <w:tcW w:w="537" w:type="dxa"/>
            <w:vAlign w:val="center"/>
          </w:tcPr>
          <w:p w14:paraId="1E256FE3" w14:textId="77777777" w:rsidR="00E70528" w:rsidRDefault="00E70528">
            <w:pPr>
              <w:pStyle w:val="ab"/>
              <w:numPr>
                <w:ilvl w:val="0"/>
                <w:numId w:val="45"/>
              </w:numPr>
              <w:ind w:firstLineChars="0"/>
              <w:jc w:val="center"/>
              <w:rPr>
                <w:b/>
              </w:rPr>
            </w:pPr>
          </w:p>
        </w:tc>
        <w:tc>
          <w:tcPr>
            <w:tcW w:w="1272" w:type="dxa"/>
            <w:vAlign w:val="center"/>
          </w:tcPr>
          <w:p w14:paraId="1D422684" w14:textId="77777777" w:rsidR="00F553A2" w:rsidRPr="00C45958" w:rsidRDefault="00F553A2" w:rsidP="00710887">
            <w:r w:rsidRPr="00C45958">
              <w:rPr>
                <w:rFonts w:hint="eastAsia"/>
              </w:rPr>
              <w:t>ZJLB</w:t>
            </w:r>
          </w:p>
        </w:tc>
        <w:tc>
          <w:tcPr>
            <w:tcW w:w="1276" w:type="dxa"/>
            <w:vAlign w:val="center"/>
          </w:tcPr>
          <w:p w14:paraId="0DCC61A2" w14:textId="77777777" w:rsidR="00F553A2" w:rsidRPr="00C45958" w:rsidRDefault="00F553A2" w:rsidP="00710887">
            <w:r w:rsidRPr="00C45958">
              <w:rPr>
                <w:rFonts w:hint="eastAsia"/>
              </w:rPr>
              <w:t>Character</w:t>
            </w:r>
          </w:p>
        </w:tc>
        <w:tc>
          <w:tcPr>
            <w:tcW w:w="851" w:type="dxa"/>
            <w:vAlign w:val="center"/>
          </w:tcPr>
          <w:p w14:paraId="74CA48DC" w14:textId="77777777" w:rsidR="00F553A2" w:rsidRPr="00C45958" w:rsidRDefault="00F553A2" w:rsidP="00710887">
            <w:r w:rsidRPr="00C45958">
              <w:rPr>
                <w:rFonts w:hint="eastAsia"/>
              </w:rPr>
              <w:t>2</w:t>
            </w:r>
          </w:p>
        </w:tc>
        <w:tc>
          <w:tcPr>
            <w:tcW w:w="2976" w:type="dxa"/>
            <w:vAlign w:val="center"/>
          </w:tcPr>
          <w:p w14:paraId="0F5A04EE" w14:textId="77777777" w:rsidR="00F553A2" w:rsidRPr="00C45958" w:rsidRDefault="00F553A2" w:rsidP="00710887">
            <w:r w:rsidRPr="00C45958">
              <w:rPr>
                <w:rFonts w:hint="eastAsia"/>
              </w:rPr>
              <w:t>主要身份证明文件类别</w:t>
            </w:r>
          </w:p>
        </w:tc>
        <w:tc>
          <w:tcPr>
            <w:tcW w:w="2552" w:type="dxa"/>
            <w:vAlign w:val="center"/>
          </w:tcPr>
          <w:p w14:paraId="0B7BCC3F" w14:textId="77777777" w:rsidR="00F553A2" w:rsidRPr="00C45958" w:rsidRDefault="00225DAF" w:rsidP="00710887">
            <w:r w:rsidRPr="00C45958">
              <w:rPr>
                <w:rFonts w:hint="eastAsia"/>
              </w:rPr>
              <w:t>字典</w:t>
            </w:r>
            <w:r w:rsidRPr="00C45958">
              <w:rPr>
                <w:rFonts w:hint="eastAsia"/>
              </w:rPr>
              <w:t>(ZJLB)</w:t>
            </w:r>
          </w:p>
        </w:tc>
      </w:tr>
      <w:tr w:rsidR="00F553A2" w14:paraId="70E813B9" w14:textId="77777777" w:rsidTr="006B3879">
        <w:trPr>
          <w:trHeight w:val="415"/>
          <w:jc w:val="center"/>
        </w:trPr>
        <w:tc>
          <w:tcPr>
            <w:tcW w:w="537" w:type="dxa"/>
            <w:vAlign w:val="center"/>
          </w:tcPr>
          <w:p w14:paraId="5933229F" w14:textId="77777777" w:rsidR="00E70528" w:rsidRDefault="00E70528">
            <w:pPr>
              <w:pStyle w:val="ab"/>
              <w:numPr>
                <w:ilvl w:val="0"/>
                <w:numId w:val="45"/>
              </w:numPr>
              <w:ind w:firstLineChars="0"/>
              <w:jc w:val="center"/>
              <w:rPr>
                <w:b/>
              </w:rPr>
            </w:pPr>
          </w:p>
        </w:tc>
        <w:tc>
          <w:tcPr>
            <w:tcW w:w="1272" w:type="dxa"/>
            <w:vAlign w:val="center"/>
          </w:tcPr>
          <w:p w14:paraId="19C405E1" w14:textId="77777777" w:rsidR="00F553A2" w:rsidRPr="00C45958" w:rsidRDefault="00F553A2" w:rsidP="00710887">
            <w:r w:rsidRPr="00C45958">
              <w:rPr>
                <w:rFonts w:hint="eastAsia"/>
              </w:rPr>
              <w:t>ZJDM</w:t>
            </w:r>
          </w:p>
        </w:tc>
        <w:tc>
          <w:tcPr>
            <w:tcW w:w="1276" w:type="dxa"/>
            <w:vAlign w:val="center"/>
          </w:tcPr>
          <w:p w14:paraId="10225398" w14:textId="77777777" w:rsidR="00F553A2" w:rsidRPr="00C45958" w:rsidRDefault="00F553A2" w:rsidP="00710887">
            <w:r w:rsidRPr="00C45958">
              <w:rPr>
                <w:rFonts w:hint="eastAsia"/>
              </w:rPr>
              <w:t>Character</w:t>
            </w:r>
          </w:p>
        </w:tc>
        <w:tc>
          <w:tcPr>
            <w:tcW w:w="851" w:type="dxa"/>
            <w:vAlign w:val="center"/>
          </w:tcPr>
          <w:p w14:paraId="0FEDB34E" w14:textId="77777777" w:rsidR="00F553A2" w:rsidRPr="00C45958" w:rsidRDefault="006F30A2" w:rsidP="00710887">
            <w:r>
              <w:rPr>
                <w:rFonts w:hint="eastAsia"/>
              </w:rPr>
              <w:t>4</w:t>
            </w:r>
            <w:r w:rsidR="00F553A2" w:rsidRPr="00C45958">
              <w:rPr>
                <w:rFonts w:hint="eastAsia"/>
              </w:rPr>
              <w:t>0</w:t>
            </w:r>
          </w:p>
        </w:tc>
        <w:tc>
          <w:tcPr>
            <w:tcW w:w="2976" w:type="dxa"/>
            <w:vAlign w:val="center"/>
          </w:tcPr>
          <w:p w14:paraId="2D047CF2" w14:textId="77777777" w:rsidR="00F553A2" w:rsidRPr="00C45958" w:rsidRDefault="00F553A2" w:rsidP="00710887">
            <w:r w:rsidRPr="00C45958">
              <w:rPr>
                <w:rFonts w:hint="eastAsia"/>
              </w:rPr>
              <w:t>主要身份证明文件代码</w:t>
            </w:r>
          </w:p>
        </w:tc>
        <w:tc>
          <w:tcPr>
            <w:tcW w:w="2552" w:type="dxa"/>
            <w:vAlign w:val="center"/>
          </w:tcPr>
          <w:p w14:paraId="203A1FF1" w14:textId="77777777" w:rsidR="00F553A2" w:rsidRPr="00C45958" w:rsidRDefault="00F553A2" w:rsidP="00710887"/>
        </w:tc>
      </w:tr>
      <w:tr w:rsidR="00F553A2" w14:paraId="4235CD1A" w14:textId="77777777" w:rsidTr="006B3879">
        <w:trPr>
          <w:trHeight w:val="415"/>
          <w:jc w:val="center"/>
        </w:trPr>
        <w:tc>
          <w:tcPr>
            <w:tcW w:w="537" w:type="dxa"/>
            <w:vAlign w:val="center"/>
          </w:tcPr>
          <w:p w14:paraId="1249A2BC" w14:textId="77777777" w:rsidR="00E70528" w:rsidRDefault="00E70528">
            <w:pPr>
              <w:pStyle w:val="ab"/>
              <w:numPr>
                <w:ilvl w:val="0"/>
                <w:numId w:val="45"/>
              </w:numPr>
              <w:ind w:firstLineChars="0"/>
              <w:jc w:val="center"/>
              <w:rPr>
                <w:b/>
              </w:rPr>
            </w:pPr>
          </w:p>
        </w:tc>
        <w:tc>
          <w:tcPr>
            <w:tcW w:w="1272" w:type="dxa"/>
            <w:vAlign w:val="center"/>
          </w:tcPr>
          <w:p w14:paraId="2DF4C9F5" w14:textId="77777777" w:rsidR="00F553A2" w:rsidRPr="00C45958" w:rsidRDefault="00F553A2" w:rsidP="00710887">
            <w:r w:rsidRPr="00C45958">
              <w:rPr>
                <w:rFonts w:hint="eastAsia"/>
              </w:rPr>
              <w:t>JZRQ</w:t>
            </w:r>
          </w:p>
        </w:tc>
        <w:tc>
          <w:tcPr>
            <w:tcW w:w="1276" w:type="dxa"/>
            <w:vAlign w:val="center"/>
          </w:tcPr>
          <w:p w14:paraId="22F496AB" w14:textId="77777777" w:rsidR="00F553A2" w:rsidRPr="00C45958" w:rsidRDefault="00F553A2" w:rsidP="00710887">
            <w:r w:rsidRPr="00C45958">
              <w:rPr>
                <w:rFonts w:hint="eastAsia"/>
              </w:rPr>
              <w:t>Character</w:t>
            </w:r>
          </w:p>
        </w:tc>
        <w:tc>
          <w:tcPr>
            <w:tcW w:w="851" w:type="dxa"/>
            <w:vAlign w:val="center"/>
          </w:tcPr>
          <w:p w14:paraId="1C44EFB8" w14:textId="77777777" w:rsidR="00F553A2" w:rsidRPr="00C45958" w:rsidRDefault="00F553A2" w:rsidP="00710887">
            <w:r w:rsidRPr="00C45958">
              <w:rPr>
                <w:rFonts w:hint="eastAsia"/>
              </w:rPr>
              <w:t>8</w:t>
            </w:r>
          </w:p>
        </w:tc>
        <w:tc>
          <w:tcPr>
            <w:tcW w:w="2976" w:type="dxa"/>
            <w:vAlign w:val="center"/>
          </w:tcPr>
          <w:p w14:paraId="1BAD3844" w14:textId="77777777" w:rsidR="00F553A2" w:rsidRPr="00C45958" w:rsidRDefault="00F553A2" w:rsidP="00710887">
            <w:r w:rsidRPr="00C45958">
              <w:rPr>
                <w:rFonts w:hint="eastAsia"/>
              </w:rPr>
              <w:t>主要身份证明文件截止日期</w:t>
            </w:r>
          </w:p>
        </w:tc>
        <w:tc>
          <w:tcPr>
            <w:tcW w:w="2552" w:type="dxa"/>
            <w:vAlign w:val="center"/>
          </w:tcPr>
          <w:p w14:paraId="5F545B0C" w14:textId="77777777" w:rsidR="00F553A2" w:rsidRPr="00C45958" w:rsidRDefault="00F553A2" w:rsidP="00710887"/>
        </w:tc>
      </w:tr>
      <w:tr w:rsidR="00F553A2" w14:paraId="04D815FF" w14:textId="77777777" w:rsidTr="006B3879">
        <w:trPr>
          <w:trHeight w:val="415"/>
          <w:jc w:val="center"/>
        </w:trPr>
        <w:tc>
          <w:tcPr>
            <w:tcW w:w="537" w:type="dxa"/>
            <w:vAlign w:val="center"/>
          </w:tcPr>
          <w:p w14:paraId="250A2DF2" w14:textId="77777777" w:rsidR="00E70528" w:rsidRDefault="00E70528">
            <w:pPr>
              <w:pStyle w:val="ab"/>
              <w:numPr>
                <w:ilvl w:val="0"/>
                <w:numId w:val="45"/>
              </w:numPr>
              <w:ind w:firstLineChars="0"/>
              <w:jc w:val="center"/>
              <w:rPr>
                <w:b/>
              </w:rPr>
            </w:pPr>
          </w:p>
        </w:tc>
        <w:tc>
          <w:tcPr>
            <w:tcW w:w="1272" w:type="dxa"/>
            <w:vAlign w:val="center"/>
          </w:tcPr>
          <w:p w14:paraId="12916C0B" w14:textId="77777777" w:rsidR="00F553A2" w:rsidRPr="00C45958" w:rsidRDefault="00F553A2" w:rsidP="00710887">
            <w:r w:rsidRPr="00C45958">
              <w:rPr>
                <w:rFonts w:hint="eastAsia"/>
              </w:rPr>
              <w:t>ZJDZ</w:t>
            </w:r>
          </w:p>
        </w:tc>
        <w:tc>
          <w:tcPr>
            <w:tcW w:w="1276" w:type="dxa"/>
            <w:vAlign w:val="center"/>
          </w:tcPr>
          <w:p w14:paraId="6FEA8E47" w14:textId="77777777" w:rsidR="00F553A2" w:rsidRPr="00C45958" w:rsidRDefault="00F553A2" w:rsidP="00710887">
            <w:r w:rsidRPr="00C45958">
              <w:rPr>
                <w:rFonts w:hint="eastAsia"/>
              </w:rPr>
              <w:t>Character</w:t>
            </w:r>
          </w:p>
        </w:tc>
        <w:tc>
          <w:tcPr>
            <w:tcW w:w="851" w:type="dxa"/>
            <w:vAlign w:val="center"/>
          </w:tcPr>
          <w:p w14:paraId="1461210C" w14:textId="77777777" w:rsidR="00F553A2" w:rsidRPr="00C45958" w:rsidRDefault="00F73980" w:rsidP="00710887">
            <w:r>
              <w:rPr>
                <w:rFonts w:hint="eastAsia"/>
              </w:rPr>
              <w:t>8</w:t>
            </w:r>
            <w:r w:rsidR="00F553A2" w:rsidRPr="00C45958">
              <w:rPr>
                <w:rFonts w:hint="eastAsia"/>
              </w:rPr>
              <w:t>0</w:t>
            </w:r>
          </w:p>
        </w:tc>
        <w:tc>
          <w:tcPr>
            <w:tcW w:w="2976" w:type="dxa"/>
            <w:vAlign w:val="center"/>
          </w:tcPr>
          <w:p w14:paraId="6D3D8886" w14:textId="77777777" w:rsidR="00F553A2" w:rsidRPr="00C45958" w:rsidRDefault="00F553A2" w:rsidP="00710887">
            <w:r w:rsidRPr="00C45958">
              <w:rPr>
                <w:rFonts w:hint="eastAsia"/>
              </w:rPr>
              <w:t>主要身份证明文件地址</w:t>
            </w:r>
          </w:p>
        </w:tc>
        <w:tc>
          <w:tcPr>
            <w:tcW w:w="2552" w:type="dxa"/>
            <w:vAlign w:val="center"/>
          </w:tcPr>
          <w:p w14:paraId="6CAB5B3D" w14:textId="77777777" w:rsidR="00F553A2" w:rsidRPr="00C45958" w:rsidRDefault="00F553A2" w:rsidP="00710887"/>
        </w:tc>
      </w:tr>
      <w:tr w:rsidR="00F553A2" w14:paraId="235BBC13" w14:textId="77777777" w:rsidTr="006B3879">
        <w:trPr>
          <w:trHeight w:val="415"/>
          <w:jc w:val="center"/>
        </w:trPr>
        <w:tc>
          <w:tcPr>
            <w:tcW w:w="537" w:type="dxa"/>
            <w:vAlign w:val="center"/>
          </w:tcPr>
          <w:p w14:paraId="70D07B3A" w14:textId="77777777" w:rsidR="00E70528" w:rsidRDefault="00E70528">
            <w:pPr>
              <w:pStyle w:val="ab"/>
              <w:numPr>
                <w:ilvl w:val="0"/>
                <w:numId w:val="45"/>
              </w:numPr>
              <w:ind w:firstLineChars="0"/>
              <w:jc w:val="center"/>
              <w:rPr>
                <w:b/>
              </w:rPr>
            </w:pPr>
          </w:p>
        </w:tc>
        <w:tc>
          <w:tcPr>
            <w:tcW w:w="1272" w:type="dxa"/>
            <w:vAlign w:val="center"/>
          </w:tcPr>
          <w:p w14:paraId="091444A1" w14:textId="77777777" w:rsidR="00F553A2" w:rsidRPr="00C45958" w:rsidRDefault="00F553A2" w:rsidP="00710887">
            <w:r w:rsidRPr="00C45958">
              <w:rPr>
                <w:rFonts w:hint="eastAsia"/>
              </w:rPr>
              <w:t>FZZJLB</w:t>
            </w:r>
          </w:p>
        </w:tc>
        <w:tc>
          <w:tcPr>
            <w:tcW w:w="1276" w:type="dxa"/>
            <w:vAlign w:val="center"/>
          </w:tcPr>
          <w:p w14:paraId="69997EF8" w14:textId="77777777" w:rsidR="00F553A2" w:rsidRPr="00C45958" w:rsidRDefault="00F553A2" w:rsidP="00710887">
            <w:r w:rsidRPr="00C45958">
              <w:rPr>
                <w:rFonts w:hint="eastAsia"/>
              </w:rPr>
              <w:t>Character</w:t>
            </w:r>
          </w:p>
        </w:tc>
        <w:tc>
          <w:tcPr>
            <w:tcW w:w="851" w:type="dxa"/>
            <w:vAlign w:val="center"/>
          </w:tcPr>
          <w:p w14:paraId="40A8EFEC" w14:textId="77777777" w:rsidR="00F553A2" w:rsidRPr="00C45958" w:rsidRDefault="00F553A2" w:rsidP="00710887">
            <w:r w:rsidRPr="00C45958">
              <w:rPr>
                <w:rFonts w:hint="eastAsia"/>
              </w:rPr>
              <w:t>2</w:t>
            </w:r>
          </w:p>
        </w:tc>
        <w:tc>
          <w:tcPr>
            <w:tcW w:w="2976" w:type="dxa"/>
            <w:vAlign w:val="center"/>
          </w:tcPr>
          <w:p w14:paraId="2C0905EE" w14:textId="77777777" w:rsidR="00F553A2" w:rsidRPr="00C45958" w:rsidRDefault="00F553A2" w:rsidP="00710887">
            <w:r w:rsidRPr="00C45958">
              <w:rPr>
                <w:rFonts w:hint="eastAsia"/>
              </w:rPr>
              <w:t>辅助身份证明文件类别</w:t>
            </w:r>
          </w:p>
        </w:tc>
        <w:tc>
          <w:tcPr>
            <w:tcW w:w="2552" w:type="dxa"/>
            <w:vAlign w:val="center"/>
          </w:tcPr>
          <w:p w14:paraId="71354317" w14:textId="77777777" w:rsidR="00F553A2" w:rsidRPr="00C45958" w:rsidRDefault="00225DAF" w:rsidP="00710887">
            <w:r w:rsidRPr="00C45958">
              <w:rPr>
                <w:rFonts w:hint="eastAsia"/>
              </w:rPr>
              <w:t>字典</w:t>
            </w:r>
            <w:r w:rsidRPr="00C45958">
              <w:rPr>
                <w:rFonts w:hint="eastAsia"/>
              </w:rPr>
              <w:t>(ZJLB)</w:t>
            </w:r>
          </w:p>
        </w:tc>
      </w:tr>
      <w:tr w:rsidR="00F553A2" w14:paraId="79865168" w14:textId="77777777" w:rsidTr="006B3879">
        <w:trPr>
          <w:trHeight w:val="415"/>
          <w:jc w:val="center"/>
        </w:trPr>
        <w:tc>
          <w:tcPr>
            <w:tcW w:w="537" w:type="dxa"/>
            <w:vAlign w:val="center"/>
          </w:tcPr>
          <w:p w14:paraId="114ADBFA" w14:textId="77777777" w:rsidR="00E70528" w:rsidRDefault="00E70528">
            <w:pPr>
              <w:pStyle w:val="ab"/>
              <w:numPr>
                <w:ilvl w:val="0"/>
                <w:numId w:val="45"/>
              </w:numPr>
              <w:ind w:firstLineChars="0"/>
              <w:jc w:val="center"/>
              <w:rPr>
                <w:b/>
              </w:rPr>
            </w:pPr>
          </w:p>
        </w:tc>
        <w:tc>
          <w:tcPr>
            <w:tcW w:w="1272" w:type="dxa"/>
            <w:vAlign w:val="center"/>
          </w:tcPr>
          <w:p w14:paraId="7FE5CCB3" w14:textId="77777777" w:rsidR="00F553A2" w:rsidRPr="00C45958" w:rsidRDefault="00F553A2" w:rsidP="00710887">
            <w:r w:rsidRPr="00C45958">
              <w:rPr>
                <w:rFonts w:hint="eastAsia"/>
              </w:rPr>
              <w:t>FZZJDM</w:t>
            </w:r>
          </w:p>
        </w:tc>
        <w:tc>
          <w:tcPr>
            <w:tcW w:w="1276" w:type="dxa"/>
            <w:vAlign w:val="center"/>
          </w:tcPr>
          <w:p w14:paraId="2DEAE8CA" w14:textId="77777777" w:rsidR="00F553A2" w:rsidRPr="00C45958" w:rsidRDefault="00F553A2" w:rsidP="00710887">
            <w:r w:rsidRPr="00C45958">
              <w:rPr>
                <w:rFonts w:hint="eastAsia"/>
              </w:rPr>
              <w:t>Character</w:t>
            </w:r>
          </w:p>
        </w:tc>
        <w:tc>
          <w:tcPr>
            <w:tcW w:w="851" w:type="dxa"/>
            <w:vAlign w:val="center"/>
          </w:tcPr>
          <w:p w14:paraId="27F1474E" w14:textId="77777777" w:rsidR="00F553A2" w:rsidRPr="00C45958" w:rsidRDefault="006F30A2" w:rsidP="00710887">
            <w:r>
              <w:rPr>
                <w:rFonts w:hint="eastAsia"/>
              </w:rPr>
              <w:t>4</w:t>
            </w:r>
            <w:r w:rsidR="00F553A2" w:rsidRPr="00C45958">
              <w:rPr>
                <w:rFonts w:hint="eastAsia"/>
              </w:rPr>
              <w:t>0</w:t>
            </w:r>
          </w:p>
        </w:tc>
        <w:tc>
          <w:tcPr>
            <w:tcW w:w="2976" w:type="dxa"/>
            <w:vAlign w:val="center"/>
          </w:tcPr>
          <w:p w14:paraId="6E493E78" w14:textId="77777777" w:rsidR="00F553A2" w:rsidRPr="00C45958" w:rsidRDefault="00F553A2" w:rsidP="00710887">
            <w:r w:rsidRPr="00C45958">
              <w:rPr>
                <w:rFonts w:hint="eastAsia"/>
              </w:rPr>
              <w:t>辅助身份证明文件代码</w:t>
            </w:r>
          </w:p>
        </w:tc>
        <w:tc>
          <w:tcPr>
            <w:tcW w:w="2552" w:type="dxa"/>
            <w:vAlign w:val="center"/>
          </w:tcPr>
          <w:p w14:paraId="0AEE7835" w14:textId="77777777" w:rsidR="00F553A2" w:rsidRPr="00C45958" w:rsidRDefault="00F553A2" w:rsidP="00710887"/>
        </w:tc>
      </w:tr>
      <w:tr w:rsidR="00F553A2" w14:paraId="7B2A3C39" w14:textId="77777777" w:rsidTr="006B3879">
        <w:trPr>
          <w:trHeight w:val="415"/>
          <w:jc w:val="center"/>
        </w:trPr>
        <w:tc>
          <w:tcPr>
            <w:tcW w:w="537" w:type="dxa"/>
            <w:vAlign w:val="center"/>
          </w:tcPr>
          <w:p w14:paraId="30EDFFEA" w14:textId="77777777" w:rsidR="00E70528" w:rsidRDefault="00E70528">
            <w:pPr>
              <w:pStyle w:val="ab"/>
              <w:numPr>
                <w:ilvl w:val="0"/>
                <w:numId w:val="45"/>
              </w:numPr>
              <w:ind w:firstLineChars="0"/>
              <w:jc w:val="center"/>
              <w:rPr>
                <w:b/>
              </w:rPr>
            </w:pPr>
          </w:p>
        </w:tc>
        <w:tc>
          <w:tcPr>
            <w:tcW w:w="1272" w:type="dxa"/>
            <w:vAlign w:val="center"/>
          </w:tcPr>
          <w:p w14:paraId="357F74AC" w14:textId="77777777" w:rsidR="00F553A2" w:rsidRPr="00C45958" w:rsidRDefault="00F553A2" w:rsidP="00710887">
            <w:r w:rsidRPr="00C45958">
              <w:rPr>
                <w:rFonts w:hint="eastAsia"/>
              </w:rPr>
              <w:t>FZJZRQ</w:t>
            </w:r>
          </w:p>
        </w:tc>
        <w:tc>
          <w:tcPr>
            <w:tcW w:w="1276" w:type="dxa"/>
            <w:vAlign w:val="center"/>
          </w:tcPr>
          <w:p w14:paraId="75ABBAF4" w14:textId="77777777" w:rsidR="00F553A2" w:rsidRPr="00C45958" w:rsidRDefault="00F553A2" w:rsidP="00710887">
            <w:r w:rsidRPr="00C45958">
              <w:rPr>
                <w:rFonts w:hint="eastAsia"/>
              </w:rPr>
              <w:t>Character</w:t>
            </w:r>
          </w:p>
        </w:tc>
        <w:tc>
          <w:tcPr>
            <w:tcW w:w="851" w:type="dxa"/>
            <w:vAlign w:val="center"/>
          </w:tcPr>
          <w:p w14:paraId="583025FD" w14:textId="77777777" w:rsidR="00F553A2" w:rsidRPr="00C45958" w:rsidRDefault="00F553A2" w:rsidP="00710887">
            <w:r w:rsidRPr="00C45958">
              <w:rPr>
                <w:rFonts w:hint="eastAsia"/>
              </w:rPr>
              <w:t>8</w:t>
            </w:r>
          </w:p>
        </w:tc>
        <w:tc>
          <w:tcPr>
            <w:tcW w:w="2976" w:type="dxa"/>
            <w:vAlign w:val="center"/>
          </w:tcPr>
          <w:p w14:paraId="4A2E44C9" w14:textId="77777777" w:rsidR="00F553A2" w:rsidRPr="00C45958" w:rsidRDefault="00F553A2" w:rsidP="00710887">
            <w:r w:rsidRPr="00C45958">
              <w:rPr>
                <w:rFonts w:hint="eastAsia"/>
              </w:rPr>
              <w:t>辅助身份证明文件截止日期</w:t>
            </w:r>
          </w:p>
        </w:tc>
        <w:tc>
          <w:tcPr>
            <w:tcW w:w="2552" w:type="dxa"/>
            <w:vAlign w:val="center"/>
          </w:tcPr>
          <w:p w14:paraId="6C119FBE" w14:textId="77777777" w:rsidR="00F553A2" w:rsidRPr="00C45958" w:rsidRDefault="00F553A2" w:rsidP="00710887"/>
        </w:tc>
      </w:tr>
      <w:tr w:rsidR="00F553A2" w14:paraId="2778073A" w14:textId="77777777" w:rsidTr="006B3879">
        <w:trPr>
          <w:trHeight w:val="415"/>
          <w:jc w:val="center"/>
        </w:trPr>
        <w:tc>
          <w:tcPr>
            <w:tcW w:w="537" w:type="dxa"/>
            <w:vAlign w:val="center"/>
          </w:tcPr>
          <w:p w14:paraId="1E554ED2" w14:textId="77777777" w:rsidR="00E70528" w:rsidRDefault="00E70528">
            <w:pPr>
              <w:pStyle w:val="ab"/>
              <w:numPr>
                <w:ilvl w:val="0"/>
                <w:numId w:val="45"/>
              </w:numPr>
              <w:ind w:firstLineChars="0"/>
              <w:jc w:val="center"/>
              <w:rPr>
                <w:b/>
              </w:rPr>
            </w:pPr>
          </w:p>
        </w:tc>
        <w:tc>
          <w:tcPr>
            <w:tcW w:w="1272" w:type="dxa"/>
            <w:vAlign w:val="center"/>
          </w:tcPr>
          <w:p w14:paraId="49BD885C" w14:textId="77777777" w:rsidR="00F553A2" w:rsidRPr="00C45958" w:rsidRDefault="00F553A2" w:rsidP="00710887">
            <w:r>
              <w:rPr>
                <w:rFonts w:hint="eastAsia"/>
              </w:rPr>
              <w:t>FZ</w:t>
            </w:r>
            <w:r w:rsidRPr="00C45958">
              <w:rPr>
                <w:rFonts w:hint="eastAsia"/>
              </w:rPr>
              <w:t>ZJDZ</w:t>
            </w:r>
          </w:p>
        </w:tc>
        <w:tc>
          <w:tcPr>
            <w:tcW w:w="1276" w:type="dxa"/>
            <w:vAlign w:val="center"/>
          </w:tcPr>
          <w:p w14:paraId="07250280" w14:textId="77777777" w:rsidR="00F553A2" w:rsidRPr="00C45958" w:rsidRDefault="00F553A2" w:rsidP="00710887">
            <w:r w:rsidRPr="00C45958">
              <w:rPr>
                <w:rFonts w:hint="eastAsia"/>
              </w:rPr>
              <w:t>Character</w:t>
            </w:r>
          </w:p>
        </w:tc>
        <w:tc>
          <w:tcPr>
            <w:tcW w:w="851" w:type="dxa"/>
            <w:vAlign w:val="center"/>
          </w:tcPr>
          <w:p w14:paraId="31DD8A25" w14:textId="77777777" w:rsidR="00F553A2" w:rsidRPr="00C45958" w:rsidRDefault="00F73980" w:rsidP="00710887">
            <w:r>
              <w:rPr>
                <w:rFonts w:hint="eastAsia"/>
              </w:rPr>
              <w:t>8</w:t>
            </w:r>
            <w:r w:rsidR="00F553A2" w:rsidRPr="00C45958">
              <w:rPr>
                <w:rFonts w:hint="eastAsia"/>
              </w:rPr>
              <w:t>0</w:t>
            </w:r>
          </w:p>
        </w:tc>
        <w:tc>
          <w:tcPr>
            <w:tcW w:w="2976" w:type="dxa"/>
            <w:vAlign w:val="center"/>
          </w:tcPr>
          <w:p w14:paraId="1B097646" w14:textId="77777777" w:rsidR="00F553A2" w:rsidRPr="00C45958" w:rsidRDefault="00F553A2" w:rsidP="00710887">
            <w:r w:rsidRPr="00C45958">
              <w:rPr>
                <w:rFonts w:hint="eastAsia"/>
              </w:rPr>
              <w:t>辅助身份证明文件地址</w:t>
            </w:r>
          </w:p>
        </w:tc>
        <w:tc>
          <w:tcPr>
            <w:tcW w:w="2552" w:type="dxa"/>
            <w:vAlign w:val="center"/>
          </w:tcPr>
          <w:p w14:paraId="550B242F" w14:textId="77777777" w:rsidR="00F553A2" w:rsidRPr="00C45958" w:rsidRDefault="00F553A2" w:rsidP="00710887"/>
        </w:tc>
      </w:tr>
      <w:tr w:rsidR="00A9293A" w14:paraId="7DDC8D01" w14:textId="77777777" w:rsidTr="006B3879">
        <w:trPr>
          <w:trHeight w:val="415"/>
          <w:jc w:val="center"/>
        </w:trPr>
        <w:tc>
          <w:tcPr>
            <w:tcW w:w="537" w:type="dxa"/>
            <w:vAlign w:val="center"/>
          </w:tcPr>
          <w:p w14:paraId="42BA01FB" w14:textId="77777777" w:rsidR="00E70528" w:rsidRDefault="00E70528">
            <w:pPr>
              <w:pStyle w:val="ab"/>
              <w:numPr>
                <w:ilvl w:val="0"/>
                <w:numId w:val="45"/>
              </w:numPr>
              <w:ind w:firstLineChars="0"/>
              <w:jc w:val="center"/>
              <w:rPr>
                <w:b/>
              </w:rPr>
            </w:pPr>
          </w:p>
        </w:tc>
        <w:tc>
          <w:tcPr>
            <w:tcW w:w="1272" w:type="dxa"/>
            <w:vAlign w:val="center"/>
          </w:tcPr>
          <w:p w14:paraId="74EABFB7" w14:textId="77777777" w:rsidR="00A9293A" w:rsidRDefault="00A9293A" w:rsidP="00710887">
            <w:r w:rsidRPr="00DD2CE2">
              <w:rPr>
                <w:rFonts w:hint="eastAsia"/>
              </w:rPr>
              <w:t>KHFS</w:t>
            </w:r>
          </w:p>
        </w:tc>
        <w:tc>
          <w:tcPr>
            <w:tcW w:w="1276" w:type="dxa"/>
            <w:vAlign w:val="center"/>
          </w:tcPr>
          <w:p w14:paraId="6CC9BEE5" w14:textId="77777777" w:rsidR="00A9293A" w:rsidRPr="00C45958" w:rsidRDefault="00A9293A" w:rsidP="00710887">
            <w:r w:rsidRPr="00DD2CE2">
              <w:rPr>
                <w:rFonts w:hint="eastAsia"/>
              </w:rPr>
              <w:t>Character</w:t>
            </w:r>
          </w:p>
        </w:tc>
        <w:tc>
          <w:tcPr>
            <w:tcW w:w="851" w:type="dxa"/>
            <w:vAlign w:val="center"/>
          </w:tcPr>
          <w:p w14:paraId="12AD5B4B" w14:textId="77777777" w:rsidR="00A9293A" w:rsidRPr="00C45958" w:rsidRDefault="00A9293A" w:rsidP="00710887">
            <w:r w:rsidRPr="00DD2CE2">
              <w:rPr>
                <w:rFonts w:hint="eastAsia"/>
              </w:rPr>
              <w:t>1</w:t>
            </w:r>
          </w:p>
        </w:tc>
        <w:tc>
          <w:tcPr>
            <w:tcW w:w="2976" w:type="dxa"/>
            <w:vAlign w:val="center"/>
          </w:tcPr>
          <w:p w14:paraId="1F9408B7" w14:textId="77777777" w:rsidR="00A9293A" w:rsidRPr="00C45958" w:rsidRDefault="0044090C" w:rsidP="00710887">
            <w:r>
              <w:rPr>
                <w:rFonts w:hint="eastAsia"/>
              </w:rPr>
              <w:t>一码通</w:t>
            </w:r>
            <w:r w:rsidR="006352F6" w:rsidRPr="006352F6">
              <w:rPr>
                <w:rFonts w:hint="eastAsia"/>
              </w:rPr>
              <w:t>账户</w:t>
            </w:r>
            <w:r w:rsidR="00A9293A" w:rsidRPr="00DD2CE2">
              <w:rPr>
                <w:rFonts w:hint="eastAsia"/>
              </w:rPr>
              <w:t>开户方式</w:t>
            </w:r>
          </w:p>
        </w:tc>
        <w:tc>
          <w:tcPr>
            <w:tcW w:w="2552" w:type="dxa"/>
            <w:vAlign w:val="center"/>
          </w:tcPr>
          <w:p w14:paraId="0D1F1E5D" w14:textId="77777777" w:rsidR="00A9293A" w:rsidDel="00075264" w:rsidRDefault="00225DAF" w:rsidP="00710887">
            <w:r w:rsidRPr="00C45958">
              <w:rPr>
                <w:rFonts w:hint="eastAsia"/>
              </w:rPr>
              <w:t>字典</w:t>
            </w:r>
            <w:r w:rsidRPr="00C45958">
              <w:rPr>
                <w:rFonts w:hint="eastAsia"/>
              </w:rPr>
              <w:t>(</w:t>
            </w:r>
            <w:r w:rsidRPr="00DD2CE2">
              <w:rPr>
                <w:rFonts w:hint="eastAsia"/>
              </w:rPr>
              <w:t>KHFS</w:t>
            </w:r>
            <w:r w:rsidRPr="00C45958">
              <w:rPr>
                <w:rFonts w:hint="eastAsia"/>
              </w:rPr>
              <w:t>)</w:t>
            </w:r>
          </w:p>
        </w:tc>
      </w:tr>
      <w:tr w:rsidR="00A9293A" w14:paraId="44683B3A" w14:textId="77777777" w:rsidTr="006B3879">
        <w:trPr>
          <w:trHeight w:val="415"/>
          <w:jc w:val="center"/>
        </w:trPr>
        <w:tc>
          <w:tcPr>
            <w:tcW w:w="537" w:type="dxa"/>
            <w:vAlign w:val="center"/>
          </w:tcPr>
          <w:p w14:paraId="111A5A8C" w14:textId="77777777" w:rsidR="00E70528" w:rsidRDefault="00E70528">
            <w:pPr>
              <w:pStyle w:val="ab"/>
              <w:numPr>
                <w:ilvl w:val="0"/>
                <w:numId w:val="45"/>
              </w:numPr>
              <w:ind w:firstLineChars="0"/>
              <w:jc w:val="center"/>
              <w:rPr>
                <w:b/>
              </w:rPr>
            </w:pPr>
          </w:p>
        </w:tc>
        <w:tc>
          <w:tcPr>
            <w:tcW w:w="1272" w:type="dxa"/>
            <w:vAlign w:val="center"/>
          </w:tcPr>
          <w:p w14:paraId="3B107803" w14:textId="77777777" w:rsidR="00A9293A" w:rsidRPr="00C45958" w:rsidRDefault="00A9293A" w:rsidP="00710887">
            <w:r w:rsidRPr="00C45958">
              <w:rPr>
                <w:rFonts w:hint="eastAsia"/>
              </w:rPr>
              <w:t>CSRQ</w:t>
            </w:r>
          </w:p>
        </w:tc>
        <w:tc>
          <w:tcPr>
            <w:tcW w:w="1276" w:type="dxa"/>
            <w:vAlign w:val="center"/>
          </w:tcPr>
          <w:p w14:paraId="01D8EC0D" w14:textId="77777777" w:rsidR="00A9293A" w:rsidRPr="00C45958" w:rsidRDefault="00A9293A" w:rsidP="00710887">
            <w:r w:rsidRPr="00C45958">
              <w:rPr>
                <w:rFonts w:hint="eastAsia"/>
              </w:rPr>
              <w:t>Character</w:t>
            </w:r>
          </w:p>
        </w:tc>
        <w:tc>
          <w:tcPr>
            <w:tcW w:w="851" w:type="dxa"/>
            <w:vAlign w:val="center"/>
          </w:tcPr>
          <w:p w14:paraId="79E463D8" w14:textId="77777777" w:rsidR="00A9293A" w:rsidRPr="00C45958" w:rsidRDefault="00A9293A" w:rsidP="00710887">
            <w:r w:rsidRPr="00C45958">
              <w:rPr>
                <w:rFonts w:hint="eastAsia"/>
              </w:rPr>
              <w:t>8</w:t>
            </w:r>
          </w:p>
        </w:tc>
        <w:tc>
          <w:tcPr>
            <w:tcW w:w="2976" w:type="dxa"/>
            <w:vAlign w:val="center"/>
          </w:tcPr>
          <w:p w14:paraId="49D74D5B" w14:textId="77777777" w:rsidR="00A9293A" w:rsidRPr="00C45958" w:rsidRDefault="00A9293A" w:rsidP="00710887">
            <w:r w:rsidRPr="00C45958">
              <w:rPr>
                <w:rFonts w:hint="eastAsia"/>
              </w:rPr>
              <w:t>出生日期</w:t>
            </w:r>
          </w:p>
        </w:tc>
        <w:tc>
          <w:tcPr>
            <w:tcW w:w="2552" w:type="dxa"/>
            <w:vAlign w:val="center"/>
          </w:tcPr>
          <w:p w14:paraId="63BF7E96" w14:textId="77777777" w:rsidR="00A9293A" w:rsidRPr="00C45958" w:rsidRDefault="00A9293A" w:rsidP="00710887"/>
        </w:tc>
      </w:tr>
      <w:tr w:rsidR="00A9293A" w14:paraId="15FC1AA0" w14:textId="77777777" w:rsidTr="006B3879">
        <w:trPr>
          <w:trHeight w:val="415"/>
          <w:jc w:val="center"/>
        </w:trPr>
        <w:tc>
          <w:tcPr>
            <w:tcW w:w="537" w:type="dxa"/>
            <w:vAlign w:val="center"/>
          </w:tcPr>
          <w:p w14:paraId="6DB4E7C6" w14:textId="77777777" w:rsidR="00E70528" w:rsidRDefault="00E70528">
            <w:pPr>
              <w:pStyle w:val="ab"/>
              <w:numPr>
                <w:ilvl w:val="0"/>
                <w:numId w:val="45"/>
              </w:numPr>
              <w:ind w:firstLineChars="0"/>
              <w:jc w:val="center"/>
              <w:rPr>
                <w:b/>
              </w:rPr>
            </w:pPr>
          </w:p>
        </w:tc>
        <w:tc>
          <w:tcPr>
            <w:tcW w:w="1272" w:type="dxa"/>
            <w:vAlign w:val="center"/>
          </w:tcPr>
          <w:p w14:paraId="502C909D" w14:textId="77777777" w:rsidR="00A9293A" w:rsidRPr="00C45958" w:rsidRDefault="00A9293A" w:rsidP="00710887">
            <w:r w:rsidRPr="00C45958">
              <w:rPr>
                <w:rFonts w:hint="eastAsia"/>
              </w:rPr>
              <w:t>XB</w:t>
            </w:r>
          </w:p>
        </w:tc>
        <w:tc>
          <w:tcPr>
            <w:tcW w:w="1276" w:type="dxa"/>
            <w:vAlign w:val="center"/>
          </w:tcPr>
          <w:p w14:paraId="58B4B046" w14:textId="77777777" w:rsidR="00A9293A" w:rsidRPr="00C45958" w:rsidRDefault="00A9293A" w:rsidP="00710887">
            <w:r w:rsidRPr="00C45958">
              <w:rPr>
                <w:rFonts w:hint="eastAsia"/>
              </w:rPr>
              <w:t>Character</w:t>
            </w:r>
          </w:p>
        </w:tc>
        <w:tc>
          <w:tcPr>
            <w:tcW w:w="851" w:type="dxa"/>
            <w:vAlign w:val="center"/>
          </w:tcPr>
          <w:p w14:paraId="26DB5415" w14:textId="77777777" w:rsidR="00A9293A" w:rsidRPr="00C45958" w:rsidRDefault="00A9293A" w:rsidP="00710887">
            <w:r w:rsidRPr="00C45958">
              <w:rPr>
                <w:rFonts w:hint="eastAsia"/>
              </w:rPr>
              <w:t>1</w:t>
            </w:r>
          </w:p>
        </w:tc>
        <w:tc>
          <w:tcPr>
            <w:tcW w:w="2976" w:type="dxa"/>
            <w:vAlign w:val="center"/>
          </w:tcPr>
          <w:p w14:paraId="47357DA0" w14:textId="77777777" w:rsidR="00A9293A" w:rsidRPr="00C45958" w:rsidRDefault="00A9293A" w:rsidP="00710887">
            <w:r w:rsidRPr="00C45958">
              <w:rPr>
                <w:rFonts w:hint="eastAsia"/>
              </w:rPr>
              <w:t>性别</w:t>
            </w:r>
          </w:p>
        </w:tc>
        <w:tc>
          <w:tcPr>
            <w:tcW w:w="2552" w:type="dxa"/>
            <w:vAlign w:val="center"/>
          </w:tcPr>
          <w:p w14:paraId="6A212E5A" w14:textId="77777777" w:rsidR="00A9293A" w:rsidRPr="00C45958" w:rsidRDefault="00225DAF" w:rsidP="00710887">
            <w:r w:rsidRPr="00C45958">
              <w:rPr>
                <w:rFonts w:hint="eastAsia"/>
              </w:rPr>
              <w:t>字典</w:t>
            </w:r>
            <w:r w:rsidRPr="00C45958">
              <w:rPr>
                <w:rFonts w:hint="eastAsia"/>
              </w:rPr>
              <w:t>(XB)</w:t>
            </w:r>
          </w:p>
        </w:tc>
      </w:tr>
      <w:tr w:rsidR="00225DAF" w14:paraId="447E7930" w14:textId="77777777" w:rsidTr="006B3879">
        <w:trPr>
          <w:trHeight w:val="415"/>
          <w:jc w:val="center"/>
        </w:trPr>
        <w:tc>
          <w:tcPr>
            <w:tcW w:w="537" w:type="dxa"/>
            <w:vAlign w:val="center"/>
          </w:tcPr>
          <w:p w14:paraId="03961D22" w14:textId="77777777" w:rsidR="00E70528" w:rsidRDefault="00E70528">
            <w:pPr>
              <w:pStyle w:val="ab"/>
              <w:numPr>
                <w:ilvl w:val="0"/>
                <w:numId w:val="45"/>
              </w:numPr>
              <w:ind w:firstLineChars="0"/>
              <w:jc w:val="center"/>
              <w:rPr>
                <w:b/>
              </w:rPr>
            </w:pPr>
          </w:p>
        </w:tc>
        <w:tc>
          <w:tcPr>
            <w:tcW w:w="1272" w:type="dxa"/>
            <w:vAlign w:val="center"/>
          </w:tcPr>
          <w:p w14:paraId="30E84CE3" w14:textId="77777777" w:rsidR="00225DAF" w:rsidRPr="00C45958" w:rsidRDefault="00225DAF" w:rsidP="00710887">
            <w:r w:rsidRPr="00C45958">
              <w:rPr>
                <w:rFonts w:hint="eastAsia"/>
              </w:rPr>
              <w:t>XLDM</w:t>
            </w:r>
          </w:p>
        </w:tc>
        <w:tc>
          <w:tcPr>
            <w:tcW w:w="1276" w:type="dxa"/>
            <w:vAlign w:val="center"/>
          </w:tcPr>
          <w:p w14:paraId="5ADA6865" w14:textId="77777777" w:rsidR="00225DAF" w:rsidRPr="00C45958" w:rsidRDefault="00225DAF" w:rsidP="00710887">
            <w:r w:rsidRPr="00C45958">
              <w:rPr>
                <w:rFonts w:hint="eastAsia"/>
              </w:rPr>
              <w:t>Character</w:t>
            </w:r>
          </w:p>
        </w:tc>
        <w:tc>
          <w:tcPr>
            <w:tcW w:w="851" w:type="dxa"/>
            <w:vAlign w:val="center"/>
          </w:tcPr>
          <w:p w14:paraId="07E3D2EC" w14:textId="77777777" w:rsidR="00225DAF" w:rsidRPr="00C45958" w:rsidRDefault="00225DAF" w:rsidP="00710887">
            <w:r w:rsidRPr="00C45958">
              <w:rPr>
                <w:rFonts w:hint="eastAsia"/>
              </w:rPr>
              <w:t>2</w:t>
            </w:r>
          </w:p>
        </w:tc>
        <w:tc>
          <w:tcPr>
            <w:tcW w:w="2976" w:type="dxa"/>
            <w:vAlign w:val="center"/>
          </w:tcPr>
          <w:p w14:paraId="4A1F4E3F" w14:textId="77777777" w:rsidR="00225DAF" w:rsidRPr="00C45958" w:rsidRDefault="00225DAF" w:rsidP="00710887">
            <w:r w:rsidRPr="00C45958">
              <w:rPr>
                <w:rFonts w:hint="eastAsia"/>
              </w:rPr>
              <w:t>学历代码</w:t>
            </w:r>
          </w:p>
        </w:tc>
        <w:tc>
          <w:tcPr>
            <w:tcW w:w="2552" w:type="dxa"/>
          </w:tcPr>
          <w:p w14:paraId="2E09AEAA" w14:textId="77777777" w:rsidR="00225DAF" w:rsidRPr="00C45958" w:rsidRDefault="00225DAF" w:rsidP="00710887">
            <w:r w:rsidRPr="00054724">
              <w:rPr>
                <w:rFonts w:hint="eastAsia"/>
              </w:rPr>
              <w:t>字典</w:t>
            </w:r>
            <w:r w:rsidRPr="00054724">
              <w:rPr>
                <w:rFonts w:hint="eastAsia"/>
              </w:rPr>
              <w:t>(</w:t>
            </w:r>
            <w:r w:rsidRPr="00C45958">
              <w:rPr>
                <w:rFonts w:hint="eastAsia"/>
              </w:rPr>
              <w:t>XLDM</w:t>
            </w:r>
            <w:r w:rsidRPr="00054724">
              <w:rPr>
                <w:rFonts w:hint="eastAsia"/>
              </w:rPr>
              <w:t>)</w:t>
            </w:r>
          </w:p>
        </w:tc>
      </w:tr>
      <w:tr w:rsidR="0011216C" w14:paraId="1BDEBFCD" w14:textId="77777777" w:rsidTr="006B3879">
        <w:trPr>
          <w:trHeight w:val="415"/>
          <w:jc w:val="center"/>
        </w:trPr>
        <w:tc>
          <w:tcPr>
            <w:tcW w:w="537" w:type="dxa"/>
            <w:vAlign w:val="center"/>
          </w:tcPr>
          <w:p w14:paraId="42FC0094" w14:textId="77777777" w:rsidR="00E70528" w:rsidRDefault="00E70528">
            <w:pPr>
              <w:pStyle w:val="ab"/>
              <w:numPr>
                <w:ilvl w:val="0"/>
                <w:numId w:val="45"/>
              </w:numPr>
              <w:ind w:firstLineChars="0"/>
              <w:jc w:val="center"/>
              <w:rPr>
                <w:b/>
              </w:rPr>
            </w:pPr>
          </w:p>
        </w:tc>
        <w:tc>
          <w:tcPr>
            <w:tcW w:w="1272" w:type="dxa"/>
            <w:vAlign w:val="center"/>
          </w:tcPr>
          <w:p w14:paraId="58AEF4F2" w14:textId="77777777" w:rsidR="0011216C" w:rsidRPr="00C45958" w:rsidRDefault="0011216C" w:rsidP="00710887">
            <w:r>
              <w:rPr>
                <w:rFonts w:hint="eastAsia"/>
              </w:rPr>
              <w:t>ZYXZ</w:t>
            </w:r>
          </w:p>
        </w:tc>
        <w:tc>
          <w:tcPr>
            <w:tcW w:w="1276" w:type="dxa"/>
            <w:vAlign w:val="center"/>
          </w:tcPr>
          <w:p w14:paraId="4AF7D72F" w14:textId="77777777" w:rsidR="0011216C" w:rsidRPr="00C45958" w:rsidRDefault="0011216C" w:rsidP="00710887">
            <w:r w:rsidRPr="00C45958">
              <w:rPr>
                <w:rFonts w:hint="eastAsia"/>
              </w:rPr>
              <w:t>Character</w:t>
            </w:r>
          </w:p>
        </w:tc>
        <w:tc>
          <w:tcPr>
            <w:tcW w:w="851" w:type="dxa"/>
            <w:vAlign w:val="center"/>
          </w:tcPr>
          <w:p w14:paraId="2106F5CD" w14:textId="77777777" w:rsidR="0011216C" w:rsidRPr="00C45958" w:rsidRDefault="0011216C" w:rsidP="00710887">
            <w:r>
              <w:rPr>
                <w:rFonts w:hint="eastAsia"/>
              </w:rPr>
              <w:t>2</w:t>
            </w:r>
          </w:p>
        </w:tc>
        <w:tc>
          <w:tcPr>
            <w:tcW w:w="2976" w:type="dxa"/>
            <w:vAlign w:val="center"/>
          </w:tcPr>
          <w:p w14:paraId="23107724" w14:textId="77777777" w:rsidR="0011216C" w:rsidRPr="00C45958" w:rsidRDefault="0011216C" w:rsidP="00710887">
            <w:r>
              <w:rPr>
                <w:rFonts w:hint="eastAsia"/>
              </w:rPr>
              <w:t>职业性质</w:t>
            </w:r>
          </w:p>
        </w:tc>
        <w:tc>
          <w:tcPr>
            <w:tcW w:w="2552" w:type="dxa"/>
          </w:tcPr>
          <w:p w14:paraId="49B7665C" w14:textId="77777777" w:rsidR="0011216C" w:rsidRPr="00054724" w:rsidRDefault="0011216C" w:rsidP="00710887">
            <w:r w:rsidRPr="00054724">
              <w:rPr>
                <w:rFonts w:hint="eastAsia"/>
              </w:rPr>
              <w:t>字典</w:t>
            </w:r>
            <w:r w:rsidRPr="00054724">
              <w:rPr>
                <w:rFonts w:hint="eastAsia"/>
              </w:rPr>
              <w:t>(</w:t>
            </w:r>
            <w:r>
              <w:rPr>
                <w:rFonts w:hint="eastAsia"/>
              </w:rPr>
              <w:t>ZYXZ</w:t>
            </w:r>
            <w:r w:rsidRPr="00054724">
              <w:rPr>
                <w:rFonts w:hint="eastAsia"/>
              </w:rPr>
              <w:t>)</w:t>
            </w:r>
          </w:p>
        </w:tc>
      </w:tr>
      <w:tr w:rsidR="0011216C" w14:paraId="1A496FFD" w14:textId="77777777" w:rsidTr="006B3879">
        <w:trPr>
          <w:trHeight w:val="415"/>
          <w:jc w:val="center"/>
        </w:trPr>
        <w:tc>
          <w:tcPr>
            <w:tcW w:w="537" w:type="dxa"/>
            <w:vAlign w:val="center"/>
          </w:tcPr>
          <w:p w14:paraId="4B70CFEC" w14:textId="77777777" w:rsidR="00E70528" w:rsidRDefault="00E70528">
            <w:pPr>
              <w:pStyle w:val="ab"/>
              <w:numPr>
                <w:ilvl w:val="0"/>
                <w:numId w:val="45"/>
              </w:numPr>
              <w:ind w:firstLineChars="0"/>
              <w:jc w:val="center"/>
              <w:rPr>
                <w:b/>
              </w:rPr>
            </w:pPr>
          </w:p>
        </w:tc>
        <w:tc>
          <w:tcPr>
            <w:tcW w:w="1272" w:type="dxa"/>
            <w:vAlign w:val="center"/>
          </w:tcPr>
          <w:p w14:paraId="41E57045" w14:textId="77777777" w:rsidR="0011216C" w:rsidRPr="00C45958" w:rsidRDefault="0011216C" w:rsidP="00710887">
            <w:r w:rsidRPr="00C45958">
              <w:rPr>
                <w:rFonts w:hint="eastAsia"/>
              </w:rPr>
              <w:t>MZDM</w:t>
            </w:r>
          </w:p>
        </w:tc>
        <w:tc>
          <w:tcPr>
            <w:tcW w:w="1276" w:type="dxa"/>
            <w:vAlign w:val="center"/>
          </w:tcPr>
          <w:p w14:paraId="1A10D140" w14:textId="77777777" w:rsidR="0011216C" w:rsidRPr="00C45958" w:rsidRDefault="0011216C" w:rsidP="00710887">
            <w:r w:rsidRPr="00C45958">
              <w:rPr>
                <w:rFonts w:hint="eastAsia"/>
              </w:rPr>
              <w:t>Character</w:t>
            </w:r>
          </w:p>
        </w:tc>
        <w:tc>
          <w:tcPr>
            <w:tcW w:w="851" w:type="dxa"/>
            <w:vAlign w:val="center"/>
          </w:tcPr>
          <w:p w14:paraId="123830FC" w14:textId="77777777" w:rsidR="0011216C" w:rsidRPr="00C45958" w:rsidRDefault="0011216C" w:rsidP="00710887">
            <w:r w:rsidRPr="00C45958">
              <w:rPr>
                <w:rFonts w:hint="eastAsia"/>
              </w:rPr>
              <w:t>2</w:t>
            </w:r>
          </w:p>
        </w:tc>
        <w:tc>
          <w:tcPr>
            <w:tcW w:w="2976" w:type="dxa"/>
            <w:vAlign w:val="center"/>
          </w:tcPr>
          <w:p w14:paraId="10BBF7E2" w14:textId="77777777" w:rsidR="0011216C" w:rsidRPr="00C45958" w:rsidRDefault="0011216C" w:rsidP="00710887">
            <w:r w:rsidRPr="00C45958">
              <w:rPr>
                <w:rFonts w:hint="eastAsia"/>
              </w:rPr>
              <w:t>民族代码</w:t>
            </w:r>
          </w:p>
        </w:tc>
        <w:tc>
          <w:tcPr>
            <w:tcW w:w="2552" w:type="dxa"/>
          </w:tcPr>
          <w:p w14:paraId="162165C2" w14:textId="77777777" w:rsidR="0011216C" w:rsidRPr="00C45958" w:rsidRDefault="0011216C" w:rsidP="00710887">
            <w:r w:rsidRPr="00054724">
              <w:rPr>
                <w:rFonts w:hint="eastAsia"/>
              </w:rPr>
              <w:t>字典</w:t>
            </w:r>
            <w:r w:rsidRPr="00054724">
              <w:rPr>
                <w:rFonts w:hint="eastAsia"/>
              </w:rPr>
              <w:t>(</w:t>
            </w:r>
            <w:r w:rsidRPr="00C45958">
              <w:rPr>
                <w:rFonts w:hint="eastAsia"/>
              </w:rPr>
              <w:t>MZDM</w:t>
            </w:r>
            <w:r>
              <w:rPr>
                <w:rFonts w:hint="eastAsia"/>
              </w:rPr>
              <w:t>)</w:t>
            </w:r>
          </w:p>
        </w:tc>
      </w:tr>
      <w:tr w:rsidR="0011216C" w14:paraId="76FD4971" w14:textId="77777777" w:rsidTr="006B3879">
        <w:trPr>
          <w:trHeight w:val="415"/>
          <w:jc w:val="center"/>
        </w:trPr>
        <w:tc>
          <w:tcPr>
            <w:tcW w:w="537" w:type="dxa"/>
            <w:vAlign w:val="center"/>
          </w:tcPr>
          <w:p w14:paraId="0E59EC58" w14:textId="77777777" w:rsidR="00E70528" w:rsidRDefault="00E70528">
            <w:pPr>
              <w:pStyle w:val="ab"/>
              <w:numPr>
                <w:ilvl w:val="0"/>
                <w:numId w:val="45"/>
              </w:numPr>
              <w:ind w:firstLineChars="0"/>
              <w:jc w:val="center"/>
              <w:rPr>
                <w:b/>
              </w:rPr>
            </w:pPr>
          </w:p>
        </w:tc>
        <w:tc>
          <w:tcPr>
            <w:tcW w:w="1272" w:type="dxa"/>
            <w:vAlign w:val="center"/>
          </w:tcPr>
          <w:p w14:paraId="2ACC9E9F" w14:textId="77777777" w:rsidR="0011216C" w:rsidRPr="00C45958" w:rsidRDefault="0011216C" w:rsidP="00710887">
            <w:r w:rsidRPr="00C45958">
              <w:rPr>
                <w:rFonts w:hint="eastAsia"/>
              </w:rPr>
              <w:t>JGLB</w:t>
            </w:r>
          </w:p>
        </w:tc>
        <w:tc>
          <w:tcPr>
            <w:tcW w:w="1276" w:type="dxa"/>
            <w:vAlign w:val="center"/>
          </w:tcPr>
          <w:p w14:paraId="06EE0B83" w14:textId="77777777" w:rsidR="0011216C" w:rsidRPr="00C45958" w:rsidRDefault="0011216C" w:rsidP="00710887">
            <w:r w:rsidRPr="00C45958">
              <w:rPr>
                <w:rFonts w:hint="eastAsia"/>
              </w:rPr>
              <w:t>Character</w:t>
            </w:r>
          </w:p>
        </w:tc>
        <w:tc>
          <w:tcPr>
            <w:tcW w:w="851" w:type="dxa"/>
            <w:vAlign w:val="center"/>
          </w:tcPr>
          <w:p w14:paraId="753C5A95" w14:textId="77777777" w:rsidR="0011216C" w:rsidRPr="00C45958" w:rsidRDefault="0011216C" w:rsidP="00710887">
            <w:r w:rsidRPr="00C45958">
              <w:rPr>
                <w:rFonts w:hint="eastAsia"/>
              </w:rPr>
              <w:t>2</w:t>
            </w:r>
          </w:p>
        </w:tc>
        <w:tc>
          <w:tcPr>
            <w:tcW w:w="2976" w:type="dxa"/>
            <w:vAlign w:val="center"/>
          </w:tcPr>
          <w:p w14:paraId="276BF699" w14:textId="77777777" w:rsidR="0011216C" w:rsidRPr="00C45958" w:rsidRDefault="0011216C" w:rsidP="00710887">
            <w:r w:rsidRPr="00C45958">
              <w:rPr>
                <w:rFonts w:hint="eastAsia"/>
              </w:rPr>
              <w:t>机构类别</w:t>
            </w:r>
          </w:p>
        </w:tc>
        <w:tc>
          <w:tcPr>
            <w:tcW w:w="2552" w:type="dxa"/>
          </w:tcPr>
          <w:p w14:paraId="73E017C8" w14:textId="77777777" w:rsidR="0011216C" w:rsidRPr="00C45958" w:rsidRDefault="0011216C" w:rsidP="00710887">
            <w:r w:rsidRPr="00054724">
              <w:rPr>
                <w:rFonts w:hint="eastAsia"/>
              </w:rPr>
              <w:t>字典</w:t>
            </w:r>
            <w:r w:rsidRPr="00054724">
              <w:rPr>
                <w:rFonts w:hint="eastAsia"/>
              </w:rPr>
              <w:t>(</w:t>
            </w:r>
            <w:r w:rsidRPr="00C45958">
              <w:rPr>
                <w:rFonts w:hint="eastAsia"/>
              </w:rPr>
              <w:t>JGLB</w:t>
            </w:r>
            <w:r w:rsidRPr="00054724">
              <w:rPr>
                <w:rFonts w:hint="eastAsia"/>
              </w:rPr>
              <w:t>)</w:t>
            </w:r>
          </w:p>
        </w:tc>
      </w:tr>
      <w:tr w:rsidR="0011216C" w14:paraId="011D286C" w14:textId="77777777" w:rsidTr="006B3879">
        <w:trPr>
          <w:trHeight w:val="415"/>
          <w:jc w:val="center"/>
        </w:trPr>
        <w:tc>
          <w:tcPr>
            <w:tcW w:w="537" w:type="dxa"/>
            <w:vAlign w:val="center"/>
          </w:tcPr>
          <w:p w14:paraId="6DF76291" w14:textId="77777777" w:rsidR="00E70528" w:rsidRDefault="00E70528">
            <w:pPr>
              <w:pStyle w:val="ab"/>
              <w:numPr>
                <w:ilvl w:val="0"/>
                <w:numId w:val="45"/>
              </w:numPr>
              <w:ind w:firstLineChars="0"/>
              <w:jc w:val="center"/>
              <w:rPr>
                <w:b/>
              </w:rPr>
            </w:pPr>
          </w:p>
        </w:tc>
        <w:tc>
          <w:tcPr>
            <w:tcW w:w="1272" w:type="dxa"/>
            <w:vAlign w:val="center"/>
          </w:tcPr>
          <w:p w14:paraId="468D51E2" w14:textId="77777777" w:rsidR="0011216C" w:rsidRPr="00C45958" w:rsidRDefault="0011216C" w:rsidP="00710887">
            <w:r w:rsidRPr="00C45958">
              <w:rPr>
                <w:rFonts w:hint="eastAsia"/>
              </w:rPr>
              <w:t>ZBSX</w:t>
            </w:r>
          </w:p>
        </w:tc>
        <w:tc>
          <w:tcPr>
            <w:tcW w:w="1276" w:type="dxa"/>
            <w:vAlign w:val="center"/>
          </w:tcPr>
          <w:p w14:paraId="368B12A9" w14:textId="77777777" w:rsidR="0011216C" w:rsidRPr="00C45958" w:rsidRDefault="0011216C" w:rsidP="00710887">
            <w:r w:rsidRPr="00C45958">
              <w:rPr>
                <w:rFonts w:hint="eastAsia"/>
              </w:rPr>
              <w:t>Character</w:t>
            </w:r>
          </w:p>
        </w:tc>
        <w:tc>
          <w:tcPr>
            <w:tcW w:w="851" w:type="dxa"/>
            <w:vAlign w:val="center"/>
          </w:tcPr>
          <w:p w14:paraId="1057A2C8" w14:textId="77777777" w:rsidR="0011216C" w:rsidRPr="00C45958" w:rsidRDefault="0011216C" w:rsidP="00710887">
            <w:r w:rsidRPr="00C45958">
              <w:rPr>
                <w:rFonts w:hint="eastAsia"/>
              </w:rPr>
              <w:t>1</w:t>
            </w:r>
          </w:p>
        </w:tc>
        <w:tc>
          <w:tcPr>
            <w:tcW w:w="2976" w:type="dxa"/>
            <w:vAlign w:val="center"/>
          </w:tcPr>
          <w:p w14:paraId="0D0C8DC7" w14:textId="77777777" w:rsidR="0011216C" w:rsidRPr="00C45958" w:rsidRDefault="0011216C" w:rsidP="00710887">
            <w:r w:rsidRPr="00C45958">
              <w:rPr>
                <w:rFonts w:hint="eastAsia"/>
              </w:rPr>
              <w:t>资本属性</w:t>
            </w:r>
          </w:p>
        </w:tc>
        <w:tc>
          <w:tcPr>
            <w:tcW w:w="2552" w:type="dxa"/>
          </w:tcPr>
          <w:p w14:paraId="35A7CAD5" w14:textId="77777777" w:rsidR="0011216C" w:rsidRPr="00C45958" w:rsidRDefault="0011216C" w:rsidP="00710887">
            <w:r w:rsidRPr="00054724">
              <w:rPr>
                <w:rFonts w:hint="eastAsia"/>
              </w:rPr>
              <w:t>字典</w:t>
            </w:r>
            <w:r w:rsidRPr="00054724">
              <w:rPr>
                <w:rFonts w:hint="eastAsia"/>
              </w:rPr>
              <w:t>(</w:t>
            </w:r>
            <w:r w:rsidRPr="00C45958">
              <w:rPr>
                <w:rFonts w:hint="eastAsia"/>
              </w:rPr>
              <w:t>ZBSX</w:t>
            </w:r>
            <w:r w:rsidRPr="00054724">
              <w:rPr>
                <w:rFonts w:hint="eastAsia"/>
              </w:rPr>
              <w:t>)</w:t>
            </w:r>
          </w:p>
        </w:tc>
      </w:tr>
      <w:tr w:rsidR="0011216C" w14:paraId="2ED6836E" w14:textId="77777777" w:rsidTr="006B3879">
        <w:trPr>
          <w:trHeight w:val="415"/>
          <w:jc w:val="center"/>
        </w:trPr>
        <w:tc>
          <w:tcPr>
            <w:tcW w:w="537" w:type="dxa"/>
            <w:vAlign w:val="center"/>
          </w:tcPr>
          <w:p w14:paraId="56A45EF2" w14:textId="77777777" w:rsidR="00E70528" w:rsidRDefault="00E70528">
            <w:pPr>
              <w:pStyle w:val="ab"/>
              <w:numPr>
                <w:ilvl w:val="0"/>
                <w:numId w:val="45"/>
              </w:numPr>
              <w:ind w:firstLineChars="0"/>
              <w:jc w:val="center"/>
              <w:rPr>
                <w:b/>
              </w:rPr>
            </w:pPr>
          </w:p>
        </w:tc>
        <w:tc>
          <w:tcPr>
            <w:tcW w:w="1272" w:type="dxa"/>
            <w:vAlign w:val="center"/>
          </w:tcPr>
          <w:p w14:paraId="7ADB4E17" w14:textId="77777777" w:rsidR="0011216C" w:rsidRPr="00C45958" w:rsidRDefault="0011216C" w:rsidP="00710887">
            <w:r w:rsidRPr="00C45958">
              <w:rPr>
                <w:rFonts w:hint="eastAsia"/>
              </w:rPr>
              <w:t>GYSX</w:t>
            </w:r>
          </w:p>
        </w:tc>
        <w:tc>
          <w:tcPr>
            <w:tcW w:w="1276" w:type="dxa"/>
            <w:vAlign w:val="center"/>
          </w:tcPr>
          <w:p w14:paraId="4A4FCE67" w14:textId="77777777" w:rsidR="0011216C" w:rsidRPr="00C45958" w:rsidRDefault="0011216C" w:rsidP="00710887">
            <w:r w:rsidRPr="00C45958">
              <w:rPr>
                <w:rFonts w:hint="eastAsia"/>
              </w:rPr>
              <w:t>Character</w:t>
            </w:r>
          </w:p>
        </w:tc>
        <w:tc>
          <w:tcPr>
            <w:tcW w:w="851" w:type="dxa"/>
            <w:vAlign w:val="center"/>
          </w:tcPr>
          <w:p w14:paraId="72AE1D9B" w14:textId="77777777" w:rsidR="0011216C" w:rsidRPr="00C45958" w:rsidRDefault="0011216C" w:rsidP="00710887">
            <w:r w:rsidRPr="00C45958">
              <w:rPr>
                <w:rFonts w:hint="eastAsia"/>
              </w:rPr>
              <w:t>1</w:t>
            </w:r>
          </w:p>
        </w:tc>
        <w:tc>
          <w:tcPr>
            <w:tcW w:w="2976" w:type="dxa"/>
            <w:vAlign w:val="center"/>
          </w:tcPr>
          <w:p w14:paraId="1CB2BB7F" w14:textId="77777777" w:rsidR="0011216C" w:rsidRPr="00C45958" w:rsidRDefault="0011216C" w:rsidP="00710887">
            <w:r w:rsidRPr="00C45958">
              <w:rPr>
                <w:rFonts w:hint="eastAsia"/>
              </w:rPr>
              <w:t>国有属性</w:t>
            </w:r>
          </w:p>
        </w:tc>
        <w:tc>
          <w:tcPr>
            <w:tcW w:w="2552" w:type="dxa"/>
          </w:tcPr>
          <w:p w14:paraId="0FCFB81A" w14:textId="77777777" w:rsidR="0011216C" w:rsidRPr="00C45958" w:rsidRDefault="0011216C" w:rsidP="00710887"/>
        </w:tc>
      </w:tr>
      <w:tr w:rsidR="0011216C" w14:paraId="0C801CC6" w14:textId="77777777" w:rsidTr="006B3879">
        <w:trPr>
          <w:trHeight w:val="415"/>
          <w:jc w:val="center"/>
        </w:trPr>
        <w:tc>
          <w:tcPr>
            <w:tcW w:w="537" w:type="dxa"/>
            <w:vAlign w:val="center"/>
          </w:tcPr>
          <w:p w14:paraId="767CDF76" w14:textId="77777777" w:rsidR="00E70528" w:rsidRDefault="00E70528">
            <w:pPr>
              <w:pStyle w:val="ab"/>
              <w:numPr>
                <w:ilvl w:val="0"/>
                <w:numId w:val="45"/>
              </w:numPr>
              <w:ind w:firstLineChars="0"/>
              <w:jc w:val="center"/>
              <w:rPr>
                <w:b/>
              </w:rPr>
            </w:pPr>
          </w:p>
        </w:tc>
        <w:tc>
          <w:tcPr>
            <w:tcW w:w="1272" w:type="dxa"/>
            <w:vAlign w:val="center"/>
          </w:tcPr>
          <w:p w14:paraId="2F959D2A" w14:textId="77777777" w:rsidR="0011216C" w:rsidRPr="00C45958" w:rsidRDefault="0011216C" w:rsidP="00710887">
            <w:r w:rsidRPr="00C45958">
              <w:rPr>
                <w:rFonts w:hint="eastAsia"/>
              </w:rPr>
              <w:t>JGJC</w:t>
            </w:r>
          </w:p>
        </w:tc>
        <w:tc>
          <w:tcPr>
            <w:tcW w:w="1276" w:type="dxa"/>
            <w:vAlign w:val="center"/>
          </w:tcPr>
          <w:p w14:paraId="19BB324C" w14:textId="77777777" w:rsidR="0011216C" w:rsidRPr="00C45958" w:rsidRDefault="0011216C" w:rsidP="00710887">
            <w:r w:rsidRPr="00C45958">
              <w:rPr>
                <w:rFonts w:hint="eastAsia"/>
              </w:rPr>
              <w:t>Character</w:t>
            </w:r>
          </w:p>
        </w:tc>
        <w:tc>
          <w:tcPr>
            <w:tcW w:w="851" w:type="dxa"/>
            <w:vAlign w:val="center"/>
          </w:tcPr>
          <w:p w14:paraId="3D853F83" w14:textId="77777777" w:rsidR="0011216C" w:rsidRPr="00C45958" w:rsidRDefault="0011216C" w:rsidP="00710887">
            <w:r w:rsidRPr="00C45958">
              <w:rPr>
                <w:rFonts w:hint="eastAsia"/>
              </w:rPr>
              <w:t>20</w:t>
            </w:r>
          </w:p>
        </w:tc>
        <w:tc>
          <w:tcPr>
            <w:tcW w:w="2976" w:type="dxa"/>
            <w:vAlign w:val="center"/>
          </w:tcPr>
          <w:p w14:paraId="3BE25D61" w14:textId="77777777" w:rsidR="0011216C" w:rsidRPr="00C45958" w:rsidRDefault="0011216C" w:rsidP="00710887">
            <w:r w:rsidRPr="00C45958">
              <w:rPr>
                <w:rFonts w:hint="eastAsia"/>
              </w:rPr>
              <w:t>机构简称</w:t>
            </w:r>
          </w:p>
        </w:tc>
        <w:tc>
          <w:tcPr>
            <w:tcW w:w="2552" w:type="dxa"/>
            <w:vAlign w:val="center"/>
          </w:tcPr>
          <w:p w14:paraId="76253571" w14:textId="77777777" w:rsidR="0011216C" w:rsidRPr="00C45958" w:rsidRDefault="0011216C" w:rsidP="00710887"/>
        </w:tc>
      </w:tr>
      <w:tr w:rsidR="0011216C" w14:paraId="380431C2" w14:textId="77777777" w:rsidTr="006B3879">
        <w:trPr>
          <w:trHeight w:val="415"/>
          <w:jc w:val="center"/>
        </w:trPr>
        <w:tc>
          <w:tcPr>
            <w:tcW w:w="537" w:type="dxa"/>
            <w:vAlign w:val="center"/>
          </w:tcPr>
          <w:p w14:paraId="29DCA0FD" w14:textId="77777777" w:rsidR="00E70528" w:rsidRDefault="00E70528">
            <w:pPr>
              <w:pStyle w:val="ab"/>
              <w:numPr>
                <w:ilvl w:val="0"/>
                <w:numId w:val="45"/>
              </w:numPr>
              <w:ind w:firstLineChars="0"/>
              <w:jc w:val="center"/>
              <w:rPr>
                <w:b/>
              </w:rPr>
            </w:pPr>
          </w:p>
        </w:tc>
        <w:tc>
          <w:tcPr>
            <w:tcW w:w="1272" w:type="dxa"/>
            <w:vAlign w:val="center"/>
          </w:tcPr>
          <w:p w14:paraId="1018C136" w14:textId="77777777" w:rsidR="0011216C" w:rsidRPr="00C45958" w:rsidRDefault="0011216C" w:rsidP="00710887">
            <w:r w:rsidRPr="00C45958">
              <w:rPr>
                <w:rFonts w:hint="eastAsia"/>
              </w:rPr>
              <w:t>YWMC</w:t>
            </w:r>
          </w:p>
        </w:tc>
        <w:tc>
          <w:tcPr>
            <w:tcW w:w="1276" w:type="dxa"/>
            <w:vAlign w:val="center"/>
          </w:tcPr>
          <w:p w14:paraId="20B8EA0B" w14:textId="77777777" w:rsidR="0011216C" w:rsidRPr="00C45958" w:rsidRDefault="0011216C" w:rsidP="00710887">
            <w:r w:rsidRPr="00C45958">
              <w:rPr>
                <w:rFonts w:hint="eastAsia"/>
              </w:rPr>
              <w:t>Character</w:t>
            </w:r>
          </w:p>
        </w:tc>
        <w:tc>
          <w:tcPr>
            <w:tcW w:w="851" w:type="dxa"/>
            <w:vAlign w:val="center"/>
          </w:tcPr>
          <w:p w14:paraId="70F76F07" w14:textId="77777777" w:rsidR="0011216C" w:rsidRPr="00C45958" w:rsidRDefault="0011216C" w:rsidP="00710887">
            <w:r w:rsidRPr="00C45958">
              <w:rPr>
                <w:rFonts w:hint="eastAsia"/>
              </w:rPr>
              <w:t>80</w:t>
            </w:r>
          </w:p>
        </w:tc>
        <w:tc>
          <w:tcPr>
            <w:tcW w:w="2976" w:type="dxa"/>
            <w:vAlign w:val="center"/>
          </w:tcPr>
          <w:p w14:paraId="5F6B40E0" w14:textId="77777777" w:rsidR="0011216C" w:rsidRPr="00C45958" w:rsidRDefault="0011216C" w:rsidP="00710887">
            <w:r w:rsidRPr="00C45958">
              <w:rPr>
                <w:rFonts w:hint="eastAsia"/>
              </w:rPr>
              <w:t>机构英文名称</w:t>
            </w:r>
          </w:p>
        </w:tc>
        <w:tc>
          <w:tcPr>
            <w:tcW w:w="2552" w:type="dxa"/>
            <w:vAlign w:val="center"/>
          </w:tcPr>
          <w:p w14:paraId="30A4A96B" w14:textId="77777777" w:rsidR="0011216C" w:rsidRPr="00C45958" w:rsidRDefault="0011216C" w:rsidP="00710887"/>
        </w:tc>
      </w:tr>
      <w:tr w:rsidR="0011216C" w14:paraId="5C7A4EDD" w14:textId="77777777" w:rsidTr="006B3879">
        <w:trPr>
          <w:trHeight w:val="415"/>
          <w:jc w:val="center"/>
        </w:trPr>
        <w:tc>
          <w:tcPr>
            <w:tcW w:w="537" w:type="dxa"/>
            <w:vAlign w:val="center"/>
          </w:tcPr>
          <w:p w14:paraId="13F5A8AF" w14:textId="77777777" w:rsidR="00E70528" w:rsidRDefault="00E70528">
            <w:pPr>
              <w:pStyle w:val="ab"/>
              <w:numPr>
                <w:ilvl w:val="0"/>
                <w:numId w:val="45"/>
              </w:numPr>
              <w:ind w:firstLineChars="0"/>
              <w:jc w:val="center"/>
              <w:rPr>
                <w:b/>
              </w:rPr>
            </w:pPr>
          </w:p>
        </w:tc>
        <w:tc>
          <w:tcPr>
            <w:tcW w:w="1272" w:type="dxa"/>
            <w:vAlign w:val="center"/>
          </w:tcPr>
          <w:p w14:paraId="525506CF" w14:textId="77777777" w:rsidR="0011216C" w:rsidRPr="00C45958" w:rsidRDefault="0011216C" w:rsidP="00710887">
            <w:r w:rsidRPr="00C45958">
              <w:rPr>
                <w:rFonts w:hint="eastAsia"/>
              </w:rPr>
              <w:t>GSWZ</w:t>
            </w:r>
          </w:p>
        </w:tc>
        <w:tc>
          <w:tcPr>
            <w:tcW w:w="1276" w:type="dxa"/>
            <w:vAlign w:val="center"/>
          </w:tcPr>
          <w:p w14:paraId="22F306BF" w14:textId="77777777" w:rsidR="0011216C" w:rsidRPr="00C45958" w:rsidRDefault="0011216C" w:rsidP="00710887">
            <w:r w:rsidRPr="00C45958">
              <w:rPr>
                <w:rFonts w:hint="eastAsia"/>
              </w:rPr>
              <w:t>Character</w:t>
            </w:r>
          </w:p>
        </w:tc>
        <w:tc>
          <w:tcPr>
            <w:tcW w:w="851" w:type="dxa"/>
            <w:vAlign w:val="center"/>
          </w:tcPr>
          <w:p w14:paraId="6056952B" w14:textId="77777777" w:rsidR="0011216C" w:rsidRPr="00C45958" w:rsidRDefault="0011216C" w:rsidP="00710887">
            <w:r w:rsidRPr="00C45958">
              <w:rPr>
                <w:rFonts w:hint="eastAsia"/>
              </w:rPr>
              <w:t>50</w:t>
            </w:r>
          </w:p>
        </w:tc>
        <w:tc>
          <w:tcPr>
            <w:tcW w:w="2976" w:type="dxa"/>
            <w:vAlign w:val="center"/>
          </w:tcPr>
          <w:p w14:paraId="74A56CE8" w14:textId="77777777" w:rsidR="0011216C" w:rsidRPr="00C45958" w:rsidRDefault="0011216C" w:rsidP="00710887">
            <w:r w:rsidRPr="00C45958">
              <w:rPr>
                <w:rFonts w:hint="eastAsia"/>
              </w:rPr>
              <w:t>公司网址</w:t>
            </w:r>
          </w:p>
        </w:tc>
        <w:tc>
          <w:tcPr>
            <w:tcW w:w="2552" w:type="dxa"/>
            <w:vAlign w:val="center"/>
          </w:tcPr>
          <w:p w14:paraId="094FFBC4" w14:textId="77777777" w:rsidR="0011216C" w:rsidRPr="00C45958" w:rsidRDefault="0011216C" w:rsidP="00710887"/>
        </w:tc>
      </w:tr>
      <w:tr w:rsidR="0011216C" w14:paraId="7A032524" w14:textId="77777777" w:rsidTr="006B3879">
        <w:trPr>
          <w:trHeight w:val="415"/>
          <w:jc w:val="center"/>
        </w:trPr>
        <w:tc>
          <w:tcPr>
            <w:tcW w:w="537" w:type="dxa"/>
            <w:vAlign w:val="center"/>
          </w:tcPr>
          <w:p w14:paraId="5B306B1F" w14:textId="77777777" w:rsidR="00E70528" w:rsidRDefault="00E70528">
            <w:pPr>
              <w:pStyle w:val="ab"/>
              <w:numPr>
                <w:ilvl w:val="0"/>
                <w:numId w:val="45"/>
              </w:numPr>
              <w:ind w:firstLineChars="0"/>
              <w:jc w:val="center"/>
              <w:rPr>
                <w:b/>
              </w:rPr>
            </w:pPr>
          </w:p>
        </w:tc>
        <w:tc>
          <w:tcPr>
            <w:tcW w:w="1272" w:type="dxa"/>
            <w:vAlign w:val="center"/>
          </w:tcPr>
          <w:p w14:paraId="6B8A613F" w14:textId="77777777" w:rsidR="0011216C" w:rsidRPr="00C45958" w:rsidRDefault="0011216C" w:rsidP="00710887">
            <w:r w:rsidRPr="00C45958">
              <w:rPr>
                <w:rFonts w:hint="eastAsia"/>
              </w:rPr>
              <w:t>FRXM</w:t>
            </w:r>
          </w:p>
        </w:tc>
        <w:tc>
          <w:tcPr>
            <w:tcW w:w="1276" w:type="dxa"/>
            <w:vAlign w:val="center"/>
          </w:tcPr>
          <w:p w14:paraId="36C197B0" w14:textId="77777777" w:rsidR="0011216C" w:rsidRPr="00C45958" w:rsidRDefault="0011216C" w:rsidP="00710887">
            <w:r w:rsidRPr="00C45958">
              <w:rPr>
                <w:rFonts w:hint="eastAsia"/>
              </w:rPr>
              <w:t>Character</w:t>
            </w:r>
          </w:p>
        </w:tc>
        <w:tc>
          <w:tcPr>
            <w:tcW w:w="851" w:type="dxa"/>
            <w:vAlign w:val="center"/>
          </w:tcPr>
          <w:p w14:paraId="3BE500B2" w14:textId="77777777" w:rsidR="0011216C" w:rsidRPr="00C45958" w:rsidRDefault="0011216C" w:rsidP="00710887">
            <w:r w:rsidRPr="00C45958">
              <w:rPr>
                <w:rFonts w:hint="eastAsia"/>
              </w:rPr>
              <w:t>60</w:t>
            </w:r>
          </w:p>
        </w:tc>
        <w:tc>
          <w:tcPr>
            <w:tcW w:w="2976" w:type="dxa"/>
            <w:vAlign w:val="center"/>
          </w:tcPr>
          <w:p w14:paraId="5B588A9F" w14:textId="77777777" w:rsidR="0011216C" w:rsidRPr="00C45958" w:rsidRDefault="0011216C" w:rsidP="00710887">
            <w:r w:rsidRPr="00C45958">
              <w:rPr>
                <w:rFonts w:hint="eastAsia"/>
              </w:rPr>
              <w:t>法定代表人姓名</w:t>
            </w:r>
          </w:p>
        </w:tc>
        <w:tc>
          <w:tcPr>
            <w:tcW w:w="2552" w:type="dxa"/>
            <w:vAlign w:val="center"/>
          </w:tcPr>
          <w:p w14:paraId="6ECAED6B" w14:textId="77777777" w:rsidR="0011216C" w:rsidRPr="00C45958" w:rsidRDefault="0011216C" w:rsidP="00710887"/>
        </w:tc>
      </w:tr>
      <w:tr w:rsidR="0011216C" w14:paraId="361ECAB8" w14:textId="77777777" w:rsidTr="006B3879">
        <w:trPr>
          <w:trHeight w:val="415"/>
          <w:jc w:val="center"/>
        </w:trPr>
        <w:tc>
          <w:tcPr>
            <w:tcW w:w="537" w:type="dxa"/>
            <w:vAlign w:val="center"/>
          </w:tcPr>
          <w:p w14:paraId="65B4DF45" w14:textId="77777777" w:rsidR="00E70528" w:rsidRDefault="00E70528">
            <w:pPr>
              <w:pStyle w:val="ab"/>
              <w:numPr>
                <w:ilvl w:val="0"/>
                <w:numId w:val="45"/>
              </w:numPr>
              <w:ind w:firstLineChars="0"/>
              <w:jc w:val="center"/>
              <w:rPr>
                <w:b/>
              </w:rPr>
            </w:pPr>
          </w:p>
        </w:tc>
        <w:tc>
          <w:tcPr>
            <w:tcW w:w="1272" w:type="dxa"/>
            <w:vAlign w:val="center"/>
          </w:tcPr>
          <w:p w14:paraId="66E64A62" w14:textId="77777777" w:rsidR="0011216C" w:rsidRPr="00C45958" w:rsidRDefault="0011216C" w:rsidP="00710887">
            <w:r w:rsidRPr="00C45958">
              <w:rPr>
                <w:rFonts w:hint="eastAsia"/>
              </w:rPr>
              <w:t>FRZJLB</w:t>
            </w:r>
          </w:p>
        </w:tc>
        <w:tc>
          <w:tcPr>
            <w:tcW w:w="1276" w:type="dxa"/>
            <w:vAlign w:val="center"/>
          </w:tcPr>
          <w:p w14:paraId="2BC07628" w14:textId="77777777" w:rsidR="0011216C" w:rsidRPr="00C45958" w:rsidRDefault="0011216C" w:rsidP="00710887">
            <w:r w:rsidRPr="00C45958">
              <w:rPr>
                <w:rFonts w:hint="eastAsia"/>
              </w:rPr>
              <w:t>Character</w:t>
            </w:r>
          </w:p>
        </w:tc>
        <w:tc>
          <w:tcPr>
            <w:tcW w:w="851" w:type="dxa"/>
            <w:vAlign w:val="center"/>
          </w:tcPr>
          <w:p w14:paraId="1181AD3B" w14:textId="77777777" w:rsidR="0011216C" w:rsidRPr="00C45958" w:rsidRDefault="0011216C" w:rsidP="00710887">
            <w:r w:rsidRPr="00C45958">
              <w:rPr>
                <w:rFonts w:hint="eastAsia"/>
              </w:rPr>
              <w:t>2</w:t>
            </w:r>
          </w:p>
        </w:tc>
        <w:tc>
          <w:tcPr>
            <w:tcW w:w="2976" w:type="dxa"/>
            <w:vAlign w:val="center"/>
          </w:tcPr>
          <w:p w14:paraId="36DF7BF6" w14:textId="77777777" w:rsidR="0011216C" w:rsidRPr="00C45958" w:rsidRDefault="0011216C" w:rsidP="00710887">
            <w:r w:rsidRPr="00C45958">
              <w:rPr>
                <w:rFonts w:hint="eastAsia"/>
              </w:rPr>
              <w:t>法定代表人身份证明文件类别</w:t>
            </w:r>
          </w:p>
        </w:tc>
        <w:tc>
          <w:tcPr>
            <w:tcW w:w="2552" w:type="dxa"/>
            <w:vAlign w:val="center"/>
          </w:tcPr>
          <w:p w14:paraId="36A369CE" w14:textId="77777777" w:rsidR="0011216C" w:rsidRPr="00C45958" w:rsidRDefault="0011216C" w:rsidP="00710887">
            <w:r w:rsidRPr="00C45958">
              <w:rPr>
                <w:rFonts w:hint="eastAsia"/>
              </w:rPr>
              <w:t>字典</w:t>
            </w:r>
            <w:r w:rsidRPr="00C45958">
              <w:rPr>
                <w:rFonts w:hint="eastAsia"/>
              </w:rPr>
              <w:t>(ZJLB)</w:t>
            </w:r>
          </w:p>
        </w:tc>
      </w:tr>
      <w:tr w:rsidR="0011216C" w14:paraId="2DE5B9ED" w14:textId="77777777" w:rsidTr="006B3879">
        <w:trPr>
          <w:trHeight w:val="415"/>
          <w:jc w:val="center"/>
        </w:trPr>
        <w:tc>
          <w:tcPr>
            <w:tcW w:w="537" w:type="dxa"/>
            <w:vAlign w:val="center"/>
          </w:tcPr>
          <w:p w14:paraId="5653C83D" w14:textId="77777777" w:rsidR="00E70528" w:rsidRDefault="00E70528">
            <w:pPr>
              <w:pStyle w:val="ab"/>
              <w:numPr>
                <w:ilvl w:val="0"/>
                <w:numId w:val="45"/>
              </w:numPr>
              <w:ind w:firstLineChars="0"/>
              <w:jc w:val="center"/>
              <w:rPr>
                <w:b/>
              </w:rPr>
            </w:pPr>
          </w:p>
        </w:tc>
        <w:tc>
          <w:tcPr>
            <w:tcW w:w="1272" w:type="dxa"/>
            <w:vAlign w:val="center"/>
          </w:tcPr>
          <w:p w14:paraId="6735AC5E" w14:textId="77777777" w:rsidR="0011216C" w:rsidRPr="00C45958" w:rsidRDefault="0011216C" w:rsidP="00710887">
            <w:r w:rsidRPr="00C45958">
              <w:rPr>
                <w:rFonts w:hint="eastAsia"/>
              </w:rPr>
              <w:t>FRZJDM</w:t>
            </w:r>
          </w:p>
        </w:tc>
        <w:tc>
          <w:tcPr>
            <w:tcW w:w="1276" w:type="dxa"/>
            <w:vAlign w:val="center"/>
          </w:tcPr>
          <w:p w14:paraId="112274AF" w14:textId="77777777" w:rsidR="0011216C" w:rsidRPr="00C45958" w:rsidRDefault="0011216C" w:rsidP="00710887">
            <w:r w:rsidRPr="00C45958">
              <w:rPr>
                <w:rFonts w:hint="eastAsia"/>
              </w:rPr>
              <w:t>Character</w:t>
            </w:r>
          </w:p>
        </w:tc>
        <w:tc>
          <w:tcPr>
            <w:tcW w:w="851" w:type="dxa"/>
            <w:vAlign w:val="center"/>
          </w:tcPr>
          <w:p w14:paraId="71E30B94" w14:textId="77777777" w:rsidR="0011216C" w:rsidRPr="00C45958" w:rsidRDefault="0011216C" w:rsidP="00710887">
            <w:r>
              <w:rPr>
                <w:rFonts w:hint="eastAsia"/>
              </w:rPr>
              <w:t>4</w:t>
            </w:r>
            <w:r w:rsidRPr="00C45958">
              <w:rPr>
                <w:rFonts w:hint="eastAsia"/>
              </w:rPr>
              <w:t>0</w:t>
            </w:r>
          </w:p>
        </w:tc>
        <w:tc>
          <w:tcPr>
            <w:tcW w:w="2976" w:type="dxa"/>
            <w:vAlign w:val="center"/>
          </w:tcPr>
          <w:p w14:paraId="2E401AD6" w14:textId="77777777" w:rsidR="0011216C" w:rsidRPr="00C45958" w:rsidRDefault="0011216C" w:rsidP="00710887">
            <w:r w:rsidRPr="00C45958">
              <w:rPr>
                <w:rFonts w:hint="eastAsia"/>
              </w:rPr>
              <w:t>法定代表人有效身份证明文件代码</w:t>
            </w:r>
          </w:p>
        </w:tc>
        <w:tc>
          <w:tcPr>
            <w:tcW w:w="2552" w:type="dxa"/>
            <w:vAlign w:val="center"/>
          </w:tcPr>
          <w:p w14:paraId="6C525723" w14:textId="77777777" w:rsidR="0011216C" w:rsidRPr="00C45958" w:rsidRDefault="0011216C" w:rsidP="00710887"/>
        </w:tc>
      </w:tr>
      <w:tr w:rsidR="0011216C" w14:paraId="71652484" w14:textId="77777777" w:rsidTr="006B3879">
        <w:trPr>
          <w:trHeight w:val="415"/>
          <w:jc w:val="center"/>
        </w:trPr>
        <w:tc>
          <w:tcPr>
            <w:tcW w:w="537" w:type="dxa"/>
            <w:vAlign w:val="center"/>
          </w:tcPr>
          <w:p w14:paraId="611A7543" w14:textId="77777777" w:rsidR="00E70528" w:rsidRDefault="00E70528">
            <w:pPr>
              <w:pStyle w:val="ab"/>
              <w:numPr>
                <w:ilvl w:val="0"/>
                <w:numId w:val="45"/>
              </w:numPr>
              <w:ind w:firstLineChars="0"/>
              <w:jc w:val="center"/>
              <w:rPr>
                <w:b/>
              </w:rPr>
            </w:pPr>
          </w:p>
        </w:tc>
        <w:tc>
          <w:tcPr>
            <w:tcW w:w="1272" w:type="dxa"/>
            <w:vAlign w:val="center"/>
          </w:tcPr>
          <w:p w14:paraId="4F118612" w14:textId="77777777" w:rsidR="0011216C" w:rsidRPr="00C45958" w:rsidRDefault="0011216C" w:rsidP="00710887">
            <w:r w:rsidRPr="00C45958">
              <w:rPr>
                <w:rFonts w:hint="eastAsia"/>
              </w:rPr>
              <w:t>LXRXM</w:t>
            </w:r>
          </w:p>
        </w:tc>
        <w:tc>
          <w:tcPr>
            <w:tcW w:w="1276" w:type="dxa"/>
            <w:vAlign w:val="center"/>
          </w:tcPr>
          <w:p w14:paraId="6E514E9B" w14:textId="77777777" w:rsidR="0011216C" w:rsidRPr="00C45958" w:rsidRDefault="0011216C" w:rsidP="00710887">
            <w:r w:rsidRPr="00C45958">
              <w:rPr>
                <w:rFonts w:hint="eastAsia"/>
              </w:rPr>
              <w:t>Character</w:t>
            </w:r>
          </w:p>
        </w:tc>
        <w:tc>
          <w:tcPr>
            <w:tcW w:w="851" w:type="dxa"/>
            <w:vAlign w:val="center"/>
          </w:tcPr>
          <w:p w14:paraId="404189FE" w14:textId="77777777" w:rsidR="0011216C" w:rsidRPr="00C45958" w:rsidRDefault="0011216C" w:rsidP="00710887">
            <w:r w:rsidRPr="00C45958">
              <w:rPr>
                <w:rFonts w:hint="eastAsia"/>
              </w:rPr>
              <w:t>60</w:t>
            </w:r>
          </w:p>
        </w:tc>
        <w:tc>
          <w:tcPr>
            <w:tcW w:w="2976" w:type="dxa"/>
            <w:vAlign w:val="center"/>
          </w:tcPr>
          <w:p w14:paraId="2D57AE84" w14:textId="77777777" w:rsidR="0011216C" w:rsidRPr="00C45958" w:rsidRDefault="0011216C" w:rsidP="00710887">
            <w:r w:rsidRPr="00C45958">
              <w:rPr>
                <w:rFonts w:hint="eastAsia"/>
              </w:rPr>
              <w:t>联系人姓名</w:t>
            </w:r>
          </w:p>
        </w:tc>
        <w:tc>
          <w:tcPr>
            <w:tcW w:w="2552" w:type="dxa"/>
            <w:vAlign w:val="center"/>
          </w:tcPr>
          <w:p w14:paraId="17CEBE3F" w14:textId="77777777" w:rsidR="0011216C" w:rsidRPr="00C45958" w:rsidRDefault="0011216C" w:rsidP="00710887"/>
        </w:tc>
      </w:tr>
      <w:tr w:rsidR="0011216C" w14:paraId="1408AA1C" w14:textId="77777777" w:rsidTr="006B3879">
        <w:trPr>
          <w:trHeight w:val="415"/>
          <w:jc w:val="center"/>
        </w:trPr>
        <w:tc>
          <w:tcPr>
            <w:tcW w:w="537" w:type="dxa"/>
            <w:vAlign w:val="center"/>
          </w:tcPr>
          <w:p w14:paraId="5036CD8B" w14:textId="77777777" w:rsidR="00E70528" w:rsidRDefault="00E70528">
            <w:pPr>
              <w:pStyle w:val="ab"/>
              <w:numPr>
                <w:ilvl w:val="0"/>
                <w:numId w:val="45"/>
              </w:numPr>
              <w:ind w:firstLineChars="0"/>
              <w:jc w:val="center"/>
              <w:rPr>
                <w:b/>
              </w:rPr>
            </w:pPr>
          </w:p>
        </w:tc>
        <w:tc>
          <w:tcPr>
            <w:tcW w:w="1272" w:type="dxa"/>
            <w:vAlign w:val="center"/>
          </w:tcPr>
          <w:p w14:paraId="6178356B" w14:textId="77777777" w:rsidR="0011216C" w:rsidRPr="00C45958" w:rsidRDefault="0011216C" w:rsidP="00710887">
            <w:r w:rsidRPr="00C45958">
              <w:rPr>
                <w:rFonts w:hint="eastAsia"/>
              </w:rPr>
              <w:t>LXRZJLB</w:t>
            </w:r>
          </w:p>
        </w:tc>
        <w:tc>
          <w:tcPr>
            <w:tcW w:w="1276" w:type="dxa"/>
            <w:vAlign w:val="center"/>
          </w:tcPr>
          <w:p w14:paraId="5BA64799" w14:textId="77777777" w:rsidR="0011216C" w:rsidRPr="00C45958" w:rsidRDefault="0011216C" w:rsidP="00710887">
            <w:r w:rsidRPr="00C45958">
              <w:rPr>
                <w:rFonts w:hint="eastAsia"/>
              </w:rPr>
              <w:t>Character</w:t>
            </w:r>
          </w:p>
        </w:tc>
        <w:tc>
          <w:tcPr>
            <w:tcW w:w="851" w:type="dxa"/>
            <w:vAlign w:val="center"/>
          </w:tcPr>
          <w:p w14:paraId="1515B0D8" w14:textId="77777777" w:rsidR="0011216C" w:rsidRPr="00C45958" w:rsidRDefault="0011216C" w:rsidP="00710887">
            <w:r w:rsidRPr="00C45958">
              <w:rPr>
                <w:rFonts w:hint="eastAsia"/>
              </w:rPr>
              <w:t>2</w:t>
            </w:r>
          </w:p>
        </w:tc>
        <w:tc>
          <w:tcPr>
            <w:tcW w:w="2976" w:type="dxa"/>
            <w:vAlign w:val="center"/>
          </w:tcPr>
          <w:p w14:paraId="7C2E1666" w14:textId="77777777" w:rsidR="0011216C" w:rsidRPr="00C45958" w:rsidRDefault="0011216C" w:rsidP="00710887">
            <w:r w:rsidRPr="00C45958">
              <w:rPr>
                <w:rFonts w:hint="eastAsia"/>
              </w:rPr>
              <w:t>联系人身份证明文件类别</w:t>
            </w:r>
          </w:p>
        </w:tc>
        <w:tc>
          <w:tcPr>
            <w:tcW w:w="2552" w:type="dxa"/>
            <w:vAlign w:val="center"/>
          </w:tcPr>
          <w:p w14:paraId="0F1E2F49" w14:textId="77777777" w:rsidR="0011216C" w:rsidRPr="00C45958" w:rsidRDefault="0011216C" w:rsidP="00710887">
            <w:r w:rsidRPr="00C45958">
              <w:rPr>
                <w:rFonts w:hint="eastAsia"/>
              </w:rPr>
              <w:t>字典</w:t>
            </w:r>
            <w:r w:rsidRPr="00C45958">
              <w:rPr>
                <w:rFonts w:hint="eastAsia"/>
              </w:rPr>
              <w:t>(ZJLB)</w:t>
            </w:r>
          </w:p>
        </w:tc>
      </w:tr>
      <w:tr w:rsidR="0011216C" w14:paraId="1717B28E" w14:textId="77777777" w:rsidTr="006B3879">
        <w:trPr>
          <w:trHeight w:val="415"/>
          <w:jc w:val="center"/>
        </w:trPr>
        <w:tc>
          <w:tcPr>
            <w:tcW w:w="537" w:type="dxa"/>
            <w:vAlign w:val="center"/>
          </w:tcPr>
          <w:p w14:paraId="2B72BC8E" w14:textId="77777777" w:rsidR="00E70528" w:rsidRDefault="00E70528">
            <w:pPr>
              <w:pStyle w:val="ab"/>
              <w:numPr>
                <w:ilvl w:val="0"/>
                <w:numId w:val="45"/>
              </w:numPr>
              <w:ind w:firstLineChars="0"/>
              <w:jc w:val="center"/>
              <w:rPr>
                <w:rFonts w:asciiTheme="minorHAnsi" w:eastAsiaTheme="minorEastAsia" w:hAnsiTheme="minorHAnsi" w:cstheme="minorBidi"/>
              </w:rPr>
            </w:pPr>
          </w:p>
        </w:tc>
        <w:tc>
          <w:tcPr>
            <w:tcW w:w="1272" w:type="dxa"/>
            <w:vAlign w:val="center"/>
          </w:tcPr>
          <w:p w14:paraId="6BB858E4" w14:textId="77777777" w:rsidR="0011216C" w:rsidRPr="00C45958" w:rsidRDefault="0011216C" w:rsidP="00710887">
            <w:r w:rsidRPr="00C45958">
              <w:rPr>
                <w:rFonts w:hint="eastAsia"/>
              </w:rPr>
              <w:t>LXRZJDM</w:t>
            </w:r>
          </w:p>
        </w:tc>
        <w:tc>
          <w:tcPr>
            <w:tcW w:w="1276" w:type="dxa"/>
            <w:vAlign w:val="center"/>
          </w:tcPr>
          <w:p w14:paraId="1A3723B5" w14:textId="77777777" w:rsidR="0011216C" w:rsidRPr="00C45958" w:rsidRDefault="0011216C" w:rsidP="00710887">
            <w:r w:rsidRPr="00C45958">
              <w:rPr>
                <w:rFonts w:hint="eastAsia"/>
              </w:rPr>
              <w:t>Character</w:t>
            </w:r>
          </w:p>
        </w:tc>
        <w:tc>
          <w:tcPr>
            <w:tcW w:w="851" w:type="dxa"/>
            <w:vAlign w:val="center"/>
          </w:tcPr>
          <w:p w14:paraId="50619A6A" w14:textId="77777777" w:rsidR="0011216C" w:rsidRPr="00C45958" w:rsidRDefault="0011216C" w:rsidP="00710887">
            <w:r>
              <w:rPr>
                <w:rFonts w:hint="eastAsia"/>
              </w:rPr>
              <w:t>4</w:t>
            </w:r>
            <w:r w:rsidRPr="00C45958">
              <w:rPr>
                <w:rFonts w:hint="eastAsia"/>
              </w:rPr>
              <w:t>0</w:t>
            </w:r>
          </w:p>
        </w:tc>
        <w:tc>
          <w:tcPr>
            <w:tcW w:w="2976" w:type="dxa"/>
            <w:vAlign w:val="center"/>
          </w:tcPr>
          <w:p w14:paraId="4B6DAF2C" w14:textId="77777777" w:rsidR="0011216C" w:rsidRPr="00C45958" w:rsidRDefault="0011216C" w:rsidP="00710887">
            <w:r w:rsidRPr="00C45958">
              <w:rPr>
                <w:rFonts w:hint="eastAsia"/>
              </w:rPr>
              <w:t>联系人身份证明文件代码</w:t>
            </w:r>
          </w:p>
        </w:tc>
        <w:tc>
          <w:tcPr>
            <w:tcW w:w="2552" w:type="dxa"/>
            <w:vAlign w:val="center"/>
          </w:tcPr>
          <w:p w14:paraId="49E5FC95" w14:textId="77777777" w:rsidR="0011216C" w:rsidRPr="00C45958" w:rsidRDefault="0011216C" w:rsidP="00710887"/>
        </w:tc>
      </w:tr>
      <w:tr w:rsidR="0011216C" w14:paraId="21038F60" w14:textId="77777777" w:rsidTr="006B3879">
        <w:trPr>
          <w:trHeight w:val="415"/>
          <w:jc w:val="center"/>
        </w:trPr>
        <w:tc>
          <w:tcPr>
            <w:tcW w:w="537" w:type="dxa"/>
            <w:vAlign w:val="center"/>
          </w:tcPr>
          <w:p w14:paraId="03299D93" w14:textId="77777777" w:rsidR="00E70528" w:rsidRDefault="00E70528">
            <w:pPr>
              <w:pStyle w:val="ab"/>
              <w:numPr>
                <w:ilvl w:val="0"/>
                <w:numId w:val="45"/>
              </w:numPr>
              <w:ind w:firstLineChars="0"/>
              <w:jc w:val="center"/>
              <w:rPr>
                <w:b/>
              </w:rPr>
            </w:pPr>
          </w:p>
        </w:tc>
        <w:tc>
          <w:tcPr>
            <w:tcW w:w="1272" w:type="dxa"/>
            <w:vAlign w:val="center"/>
          </w:tcPr>
          <w:p w14:paraId="6E8EB56A" w14:textId="77777777" w:rsidR="0011216C" w:rsidRPr="00C45958" w:rsidRDefault="0011216C" w:rsidP="00710887">
            <w:r w:rsidRPr="00C45958">
              <w:rPr>
                <w:rFonts w:hint="eastAsia"/>
              </w:rPr>
              <w:t>YDDH</w:t>
            </w:r>
          </w:p>
        </w:tc>
        <w:tc>
          <w:tcPr>
            <w:tcW w:w="1276" w:type="dxa"/>
            <w:vAlign w:val="center"/>
          </w:tcPr>
          <w:p w14:paraId="73D2995F" w14:textId="77777777" w:rsidR="0011216C" w:rsidRPr="00C45958" w:rsidRDefault="0011216C" w:rsidP="00710887">
            <w:r w:rsidRPr="00C45958">
              <w:rPr>
                <w:rFonts w:hint="eastAsia"/>
              </w:rPr>
              <w:t>Character</w:t>
            </w:r>
          </w:p>
        </w:tc>
        <w:tc>
          <w:tcPr>
            <w:tcW w:w="851" w:type="dxa"/>
            <w:vAlign w:val="center"/>
          </w:tcPr>
          <w:p w14:paraId="7152B7A3" w14:textId="77777777" w:rsidR="0011216C" w:rsidRPr="00C45958" w:rsidRDefault="0011216C" w:rsidP="00710887">
            <w:r w:rsidRPr="00C45958">
              <w:rPr>
                <w:rFonts w:hint="eastAsia"/>
              </w:rPr>
              <w:t>20</w:t>
            </w:r>
          </w:p>
        </w:tc>
        <w:tc>
          <w:tcPr>
            <w:tcW w:w="2976" w:type="dxa"/>
            <w:vAlign w:val="center"/>
          </w:tcPr>
          <w:p w14:paraId="0D5BD83C" w14:textId="77777777" w:rsidR="0011216C" w:rsidRPr="00C45958" w:rsidRDefault="0011216C" w:rsidP="00710887">
            <w:r w:rsidRPr="00C45958">
              <w:rPr>
                <w:rFonts w:hint="eastAsia"/>
              </w:rPr>
              <w:t>移动电话号码</w:t>
            </w:r>
          </w:p>
        </w:tc>
        <w:tc>
          <w:tcPr>
            <w:tcW w:w="2552" w:type="dxa"/>
            <w:vAlign w:val="center"/>
          </w:tcPr>
          <w:p w14:paraId="17833E8E" w14:textId="77777777" w:rsidR="0011216C" w:rsidRPr="00C45958" w:rsidRDefault="0011216C" w:rsidP="00710887"/>
        </w:tc>
      </w:tr>
      <w:tr w:rsidR="0011216C" w14:paraId="3CBFB808" w14:textId="77777777" w:rsidTr="006B3879">
        <w:trPr>
          <w:trHeight w:val="415"/>
          <w:jc w:val="center"/>
        </w:trPr>
        <w:tc>
          <w:tcPr>
            <w:tcW w:w="537" w:type="dxa"/>
            <w:vAlign w:val="center"/>
          </w:tcPr>
          <w:p w14:paraId="20A01BC9" w14:textId="77777777" w:rsidR="00E70528" w:rsidRDefault="00E70528">
            <w:pPr>
              <w:pStyle w:val="ab"/>
              <w:numPr>
                <w:ilvl w:val="0"/>
                <w:numId w:val="45"/>
              </w:numPr>
              <w:ind w:firstLineChars="0"/>
              <w:jc w:val="center"/>
              <w:rPr>
                <w:b/>
              </w:rPr>
            </w:pPr>
          </w:p>
        </w:tc>
        <w:tc>
          <w:tcPr>
            <w:tcW w:w="1272" w:type="dxa"/>
            <w:vAlign w:val="center"/>
          </w:tcPr>
          <w:p w14:paraId="3956B38E" w14:textId="77777777" w:rsidR="0011216C" w:rsidRPr="00C45958" w:rsidRDefault="0011216C" w:rsidP="00710887">
            <w:r w:rsidRPr="00C45958">
              <w:rPr>
                <w:rFonts w:hint="eastAsia"/>
              </w:rPr>
              <w:t>GDDH</w:t>
            </w:r>
          </w:p>
        </w:tc>
        <w:tc>
          <w:tcPr>
            <w:tcW w:w="1276" w:type="dxa"/>
            <w:vAlign w:val="center"/>
          </w:tcPr>
          <w:p w14:paraId="4E3317A4" w14:textId="77777777" w:rsidR="0011216C" w:rsidRPr="00C45958" w:rsidRDefault="0011216C" w:rsidP="00710887">
            <w:r w:rsidRPr="00C45958">
              <w:rPr>
                <w:rFonts w:hint="eastAsia"/>
              </w:rPr>
              <w:t>Character</w:t>
            </w:r>
          </w:p>
        </w:tc>
        <w:tc>
          <w:tcPr>
            <w:tcW w:w="851" w:type="dxa"/>
            <w:vAlign w:val="center"/>
          </w:tcPr>
          <w:p w14:paraId="191ECC3E" w14:textId="77777777" w:rsidR="0011216C" w:rsidRPr="00C45958" w:rsidRDefault="0011216C" w:rsidP="00710887">
            <w:r w:rsidRPr="00C45958">
              <w:rPr>
                <w:rFonts w:hint="eastAsia"/>
              </w:rPr>
              <w:t>20</w:t>
            </w:r>
          </w:p>
        </w:tc>
        <w:tc>
          <w:tcPr>
            <w:tcW w:w="2976" w:type="dxa"/>
            <w:vAlign w:val="center"/>
          </w:tcPr>
          <w:p w14:paraId="4D8E1BF2" w14:textId="77777777" w:rsidR="0011216C" w:rsidRPr="00C45958" w:rsidRDefault="0011216C" w:rsidP="00710887">
            <w:r w:rsidRPr="00C45958">
              <w:rPr>
                <w:rFonts w:hint="eastAsia"/>
              </w:rPr>
              <w:t>固定电话号码</w:t>
            </w:r>
          </w:p>
        </w:tc>
        <w:tc>
          <w:tcPr>
            <w:tcW w:w="2552" w:type="dxa"/>
            <w:vAlign w:val="center"/>
          </w:tcPr>
          <w:p w14:paraId="5FD3004F" w14:textId="77777777" w:rsidR="0011216C" w:rsidRPr="00C45958" w:rsidRDefault="0011216C" w:rsidP="00710887"/>
        </w:tc>
      </w:tr>
      <w:tr w:rsidR="0011216C" w14:paraId="2E43CB0A" w14:textId="77777777" w:rsidTr="006B3879">
        <w:trPr>
          <w:trHeight w:val="415"/>
          <w:jc w:val="center"/>
        </w:trPr>
        <w:tc>
          <w:tcPr>
            <w:tcW w:w="537" w:type="dxa"/>
            <w:vAlign w:val="center"/>
          </w:tcPr>
          <w:p w14:paraId="2203E2E0" w14:textId="77777777" w:rsidR="00E70528" w:rsidRDefault="00E70528">
            <w:pPr>
              <w:pStyle w:val="ab"/>
              <w:numPr>
                <w:ilvl w:val="0"/>
                <w:numId w:val="45"/>
              </w:numPr>
              <w:ind w:firstLineChars="0"/>
              <w:jc w:val="center"/>
              <w:rPr>
                <w:b/>
              </w:rPr>
            </w:pPr>
          </w:p>
        </w:tc>
        <w:tc>
          <w:tcPr>
            <w:tcW w:w="1272" w:type="dxa"/>
            <w:vAlign w:val="center"/>
          </w:tcPr>
          <w:p w14:paraId="0A23684C" w14:textId="77777777" w:rsidR="0011216C" w:rsidRPr="00C45958" w:rsidRDefault="0011216C" w:rsidP="00710887">
            <w:r w:rsidRPr="00C45958">
              <w:rPr>
                <w:rFonts w:hint="eastAsia"/>
              </w:rPr>
              <w:t>CZHM</w:t>
            </w:r>
          </w:p>
        </w:tc>
        <w:tc>
          <w:tcPr>
            <w:tcW w:w="1276" w:type="dxa"/>
            <w:vAlign w:val="center"/>
          </w:tcPr>
          <w:p w14:paraId="0B64D293" w14:textId="77777777" w:rsidR="0011216C" w:rsidRPr="00C45958" w:rsidRDefault="0011216C" w:rsidP="00710887">
            <w:r w:rsidRPr="00C45958">
              <w:rPr>
                <w:rFonts w:hint="eastAsia"/>
              </w:rPr>
              <w:t>Character</w:t>
            </w:r>
          </w:p>
        </w:tc>
        <w:tc>
          <w:tcPr>
            <w:tcW w:w="851" w:type="dxa"/>
            <w:vAlign w:val="center"/>
          </w:tcPr>
          <w:p w14:paraId="35EF1643" w14:textId="77777777" w:rsidR="0011216C" w:rsidRPr="00C45958" w:rsidRDefault="0011216C" w:rsidP="00710887">
            <w:r w:rsidRPr="00C45958">
              <w:rPr>
                <w:rFonts w:hint="eastAsia"/>
              </w:rPr>
              <w:t>20</w:t>
            </w:r>
          </w:p>
        </w:tc>
        <w:tc>
          <w:tcPr>
            <w:tcW w:w="2976" w:type="dxa"/>
            <w:vAlign w:val="center"/>
          </w:tcPr>
          <w:p w14:paraId="3035DF68" w14:textId="77777777" w:rsidR="0011216C" w:rsidRPr="00C45958" w:rsidRDefault="0011216C" w:rsidP="00710887">
            <w:r w:rsidRPr="00C45958">
              <w:rPr>
                <w:rFonts w:hint="eastAsia"/>
              </w:rPr>
              <w:t>传真号码</w:t>
            </w:r>
          </w:p>
        </w:tc>
        <w:tc>
          <w:tcPr>
            <w:tcW w:w="2552" w:type="dxa"/>
            <w:vAlign w:val="center"/>
          </w:tcPr>
          <w:p w14:paraId="1DC8752C" w14:textId="77777777" w:rsidR="0011216C" w:rsidRPr="00C45958" w:rsidRDefault="0011216C" w:rsidP="00710887"/>
        </w:tc>
      </w:tr>
      <w:tr w:rsidR="0011216C" w14:paraId="2DB03649" w14:textId="77777777" w:rsidTr="006B3879">
        <w:trPr>
          <w:trHeight w:val="415"/>
          <w:jc w:val="center"/>
        </w:trPr>
        <w:tc>
          <w:tcPr>
            <w:tcW w:w="537" w:type="dxa"/>
            <w:vAlign w:val="center"/>
          </w:tcPr>
          <w:p w14:paraId="79D0FEFE" w14:textId="77777777" w:rsidR="00E70528" w:rsidRDefault="00E70528">
            <w:pPr>
              <w:pStyle w:val="ab"/>
              <w:numPr>
                <w:ilvl w:val="0"/>
                <w:numId w:val="45"/>
              </w:numPr>
              <w:ind w:firstLineChars="0"/>
              <w:jc w:val="center"/>
              <w:rPr>
                <w:b/>
              </w:rPr>
            </w:pPr>
          </w:p>
        </w:tc>
        <w:tc>
          <w:tcPr>
            <w:tcW w:w="1272" w:type="dxa"/>
            <w:vAlign w:val="center"/>
          </w:tcPr>
          <w:p w14:paraId="61D35799" w14:textId="77777777" w:rsidR="0011216C" w:rsidRPr="00C45958" w:rsidRDefault="0011216C" w:rsidP="00710887">
            <w:r w:rsidRPr="00C45958">
              <w:rPr>
                <w:rFonts w:hint="eastAsia"/>
              </w:rPr>
              <w:t>LXDZ</w:t>
            </w:r>
          </w:p>
        </w:tc>
        <w:tc>
          <w:tcPr>
            <w:tcW w:w="1276" w:type="dxa"/>
            <w:vAlign w:val="center"/>
          </w:tcPr>
          <w:p w14:paraId="03D47635" w14:textId="77777777" w:rsidR="0011216C" w:rsidRPr="00C45958" w:rsidRDefault="0011216C" w:rsidP="00710887">
            <w:r w:rsidRPr="00C45958">
              <w:rPr>
                <w:rFonts w:hint="eastAsia"/>
              </w:rPr>
              <w:t>Character</w:t>
            </w:r>
          </w:p>
        </w:tc>
        <w:tc>
          <w:tcPr>
            <w:tcW w:w="851" w:type="dxa"/>
            <w:vAlign w:val="center"/>
          </w:tcPr>
          <w:p w14:paraId="08C778C5" w14:textId="77777777" w:rsidR="0011216C" w:rsidRPr="00C45958" w:rsidRDefault="0011216C" w:rsidP="00710887">
            <w:r>
              <w:rPr>
                <w:rFonts w:hint="eastAsia"/>
              </w:rPr>
              <w:t>120</w:t>
            </w:r>
          </w:p>
        </w:tc>
        <w:tc>
          <w:tcPr>
            <w:tcW w:w="2976" w:type="dxa"/>
            <w:vAlign w:val="center"/>
          </w:tcPr>
          <w:p w14:paraId="6770C2CE" w14:textId="77777777" w:rsidR="0011216C" w:rsidRPr="00C45958" w:rsidRDefault="0011216C" w:rsidP="00710887">
            <w:r w:rsidRPr="00C45958">
              <w:rPr>
                <w:rFonts w:hint="eastAsia"/>
              </w:rPr>
              <w:t>联系地址</w:t>
            </w:r>
          </w:p>
        </w:tc>
        <w:tc>
          <w:tcPr>
            <w:tcW w:w="2552" w:type="dxa"/>
            <w:vAlign w:val="center"/>
          </w:tcPr>
          <w:p w14:paraId="6BEE3D3D" w14:textId="77777777" w:rsidR="0011216C" w:rsidRPr="00C45958" w:rsidRDefault="0011216C" w:rsidP="00710887"/>
        </w:tc>
      </w:tr>
      <w:tr w:rsidR="0011216C" w14:paraId="4101CCBF" w14:textId="77777777" w:rsidTr="006B3879">
        <w:trPr>
          <w:trHeight w:val="415"/>
          <w:jc w:val="center"/>
        </w:trPr>
        <w:tc>
          <w:tcPr>
            <w:tcW w:w="537" w:type="dxa"/>
            <w:vAlign w:val="center"/>
          </w:tcPr>
          <w:p w14:paraId="5C1F625D" w14:textId="77777777" w:rsidR="00E70528" w:rsidRDefault="00E70528">
            <w:pPr>
              <w:pStyle w:val="ab"/>
              <w:numPr>
                <w:ilvl w:val="0"/>
                <w:numId w:val="45"/>
              </w:numPr>
              <w:ind w:firstLineChars="0"/>
              <w:jc w:val="center"/>
              <w:rPr>
                <w:b/>
              </w:rPr>
            </w:pPr>
          </w:p>
        </w:tc>
        <w:tc>
          <w:tcPr>
            <w:tcW w:w="1272" w:type="dxa"/>
            <w:vAlign w:val="center"/>
          </w:tcPr>
          <w:p w14:paraId="3B0D6D71" w14:textId="77777777" w:rsidR="0011216C" w:rsidRPr="00C45958" w:rsidRDefault="0011216C" w:rsidP="00710887">
            <w:r w:rsidRPr="00C45958">
              <w:rPr>
                <w:rFonts w:hint="eastAsia"/>
              </w:rPr>
              <w:t>LXYB</w:t>
            </w:r>
          </w:p>
        </w:tc>
        <w:tc>
          <w:tcPr>
            <w:tcW w:w="1276" w:type="dxa"/>
            <w:vAlign w:val="center"/>
          </w:tcPr>
          <w:p w14:paraId="0D2C51DC" w14:textId="77777777" w:rsidR="0011216C" w:rsidRPr="00C45958" w:rsidRDefault="0011216C" w:rsidP="00710887">
            <w:r w:rsidRPr="00C45958">
              <w:rPr>
                <w:rFonts w:hint="eastAsia"/>
              </w:rPr>
              <w:t>Character</w:t>
            </w:r>
          </w:p>
        </w:tc>
        <w:tc>
          <w:tcPr>
            <w:tcW w:w="851" w:type="dxa"/>
            <w:vAlign w:val="center"/>
          </w:tcPr>
          <w:p w14:paraId="784D152C" w14:textId="77777777" w:rsidR="0011216C" w:rsidRPr="00C45958" w:rsidRDefault="0011216C" w:rsidP="00710887">
            <w:r>
              <w:rPr>
                <w:rFonts w:hint="eastAsia"/>
              </w:rPr>
              <w:t>8</w:t>
            </w:r>
          </w:p>
        </w:tc>
        <w:tc>
          <w:tcPr>
            <w:tcW w:w="2976" w:type="dxa"/>
            <w:vAlign w:val="center"/>
          </w:tcPr>
          <w:p w14:paraId="4032384A" w14:textId="77777777" w:rsidR="0011216C" w:rsidRPr="00C45958" w:rsidRDefault="0011216C" w:rsidP="00710887">
            <w:r w:rsidRPr="00C45958">
              <w:rPr>
                <w:rFonts w:hint="eastAsia"/>
              </w:rPr>
              <w:t>联系邮编</w:t>
            </w:r>
          </w:p>
        </w:tc>
        <w:tc>
          <w:tcPr>
            <w:tcW w:w="2552" w:type="dxa"/>
            <w:vAlign w:val="center"/>
          </w:tcPr>
          <w:p w14:paraId="61A639BC" w14:textId="77777777" w:rsidR="0011216C" w:rsidRPr="00C45958" w:rsidRDefault="0011216C" w:rsidP="00710887"/>
        </w:tc>
      </w:tr>
      <w:tr w:rsidR="0011216C" w14:paraId="4BB81135" w14:textId="77777777" w:rsidTr="006B3879">
        <w:trPr>
          <w:trHeight w:val="415"/>
          <w:jc w:val="center"/>
        </w:trPr>
        <w:tc>
          <w:tcPr>
            <w:tcW w:w="537" w:type="dxa"/>
            <w:vAlign w:val="center"/>
          </w:tcPr>
          <w:p w14:paraId="7D1880FE" w14:textId="77777777" w:rsidR="00E70528" w:rsidRDefault="00E70528">
            <w:pPr>
              <w:pStyle w:val="ab"/>
              <w:numPr>
                <w:ilvl w:val="0"/>
                <w:numId w:val="45"/>
              </w:numPr>
              <w:ind w:firstLineChars="0"/>
              <w:jc w:val="center"/>
              <w:rPr>
                <w:b/>
              </w:rPr>
            </w:pPr>
          </w:p>
        </w:tc>
        <w:tc>
          <w:tcPr>
            <w:tcW w:w="1272" w:type="dxa"/>
            <w:vAlign w:val="center"/>
          </w:tcPr>
          <w:p w14:paraId="301986A9" w14:textId="77777777" w:rsidR="0011216C" w:rsidRPr="00C45958" w:rsidRDefault="0011216C" w:rsidP="00710887">
            <w:r w:rsidRPr="00C45958">
              <w:rPr>
                <w:rFonts w:hint="eastAsia"/>
              </w:rPr>
              <w:t>DZYX</w:t>
            </w:r>
          </w:p>
        </w:tc>
        <w:tc>
          <w:tcPr>
            <w:tcW w:w="1276" w:type="dxa"/>
            <w:vAlign w:val="center"/>
          </w:tcPr>
          <w:p w14:paraId="5E4FDAEF" w14:textId="77777777" w:rsidR="0011216C" w:rsidRPr="00C45958" w:rsidRDefault="0011216C" w:rsidP="00710887">
            <w:r w:rsidRPr="00C45958">
              <w:rPr>
                <w:rFonts w:hint="eastAsia"/>
              </w:rPr>
              <w:t>Character</w:t>
            </w:r>
          </w:p>
        </w:tc>
        <w:tc>
          <w:tcPr>
            <w:tcW w:w="851" w:type="dxa"/>
            <w:vAlign w:val="center"/>
          </w:tcPr>
          <w:p w14:paraId="388EDEFD" w14:textId="77777777" w:rsidR="0011216C" w:rsidRPr="00C45958" w:rsidRDefault="0011216C" w:rsidP="00710887">
            <w:r>
              <w:rPr>
                <w:rFonts w:hint="eastAsia"/>
              </w:rPr>
              <w:t>4</w:t>
            </w:r>
            <w:r w:rsidRPr="00C45958">
              <w:rPr>
                <w:rFonts w:hint="eastAsia"/>
              </w:rPr>
              <w:t>0</w:t>
            </w:r>
          </w:p>
        </w:tc>
        <w:tc>
          <w:tcPr>
            <w:tcW w:w="2976" w:type="dxa"/>
            <w:vAlign w:val="center"/>
          </w:tcPr>
          <w:p w14:paraId="5C0D536B" w14:textId="77777777" w:rsidR="0011216C" w:rsidRPr="00C45958" w:rsidRDefault="0011216C" w:rsidP="00710887">
            <w:r w:rsidRPr="00C45958">
              <w:rPr>
                <w:rFonts w:hint="eastAsia"/>
              </w:rPr>
              <w:t>电子邮箱</w:t>
            </w:r>
          </w:p>
        </w:tc>
        <w:tc>
          <w:tcPr>
            <w:tcW w:w="2552" w:type="dxa"/>
            <w:vAlign w:val="center"/>
          </w:tcPr>
          <w:p w14:paraId="064622F7" w14:textId="77777777" w:rsidR="0011216C" w:rsidRPr="00C45958" w:rsidRDefault="0011216C" w:rsidP="00710887"/>
        </w:tc>
      </w:tr>
      <w:tr w:rsidR="0011216C" w14:paraId="7B79C91F" w14:textId="77777777" w:rsidTr="006B3879">
        <w:trPr>
          <w:trHeight w:val="415"/>
          <w:jc w:val="center"/>
        </w:trPr>
        <w:tc>
          <w:tcPr>
            <w:tcW w:w="537" w:type="dxa"/>
            <w:vAlign w:val="center"/>
          </w:tcPr>
          <w:p w14:paraId="6F78EFEC" w14:textId="77777777" w:rsidR="00E70528" w:rsidRDefault="00E70528">
            <w:pPr>
              <w:pStyle w:val="ab"/>
              <w:numPr>
                <w:ilvl w:val="0"/>
                <w:numId w:val="45"/>
              </w:numPr>
              <w:ind w:firstLineChars="0"/>
              <w:jc w:val="center"/>
              <w:rPr>
                <w:b/>
              </w:rPr>
            </w:pPr>
          </w:p>
        </w:tc>
        <w:tc>
          <w:tcPr>
            <w:tcW w:w="1272" w:type="dxa"/>
            <w:vAlign w:val="center"/>
          </w:tcPr>
          <w:p w14:paraId="0D99307E" w14:textId="77777777" w:rsidR="0011216C" w:rsidRPr="00C45958" w:rsidRDefault="0011216C" w:rsidP="00710887">
            <w:r>
              <w:rPr>
                <w:rFonts w:hint="eastAsia"/>
              </w:rPr>
              <w:t>DXFWBS</w:t>
            </w:r>
          </w:p>
        </w:tc>
        <w:tc>
          <w:tcPr>
            <w:tcW w:w="1276" w:type="dxa"/>
            <w:vAlign w:val="center"/>
          </w:tcPr>
          <w:p w14:paraId="48E5F9B6" w14:textId="77777777" w:rsidR="0011216C" w:rsidRPr="00C45958" w:rsidRDefault="0011216C" w:rsidP="00710887">
            <w:r w:rsidRPr="00C45958">
              <w:rPr>
                <w:rFonts w:hint="eastAsia"/>
              </w:rPr>
              <w:t>Character</w:t>
            </w:r>
          </w:p>
        </w:tc>
        <w:tc>
          <w:tcPr>
            <w:tcW w:w="851" w:type="dxa"/>
            <w:vAlign w:val="center"/>
          </w:tcPr>
          <w:p w14:paraId="39A98DD7" w14:textId="77777777" w:rsidR="0011216C" w:rsidRPr="00C45958" w:rsidRDefault="0011216C" w:rsidP="00710887">
            <w:r>
              <w:rPr>
                <w:rFonts w:hint="eastAsia"/>
              </w:rPr>
              <w:t>4</w:t>
            </w:r>
          </w:p>
        </w:tc>
        <w:tc>
          <w:tcPr>
            <w:tcW w:w="2976" w:type="dxa"/>
            <w:vAlign w:val="center"/>
          </w:tcPr>
          <w:p w14:paraId="38B338F6" w14:textId="77777777" w:rsidR="0011216C" w:rsidRPr="00C45958" w:rsidRDefault="0011216C" w:rsidP="00710887">
            <w:r w:rsidRPr="00C45958">
              <w:rPr>
                <w:rFonts w:hint="eastAsia"/>
              </w:rPr>
              <w:t>开通短信服务标识</w:t>
            </w:r>
          </w:p>
        </w:tc>
        <w:tc>
          <w:tcPr>
            <w:tcW w:w="2552" w:type="dxa"/>
            <w:vAlign w:val="center"/>
          </w:tcPr>
          <w:p w14:paraId="4E9D16A0" w14:textId="77777777" w:rsidR="0011216C" w:rsidRPr="00C45958" w:rsidRDefault="0011216C">
            <w:r>
              <w:rPr>
                <w:rFonts w:hint="eastAsia"/>
              </w:rPr>
              <w:t>保留字段</w:t>
            </w:r>
          </w:p>
        </w:tc>
      </w:tr>
      <w:tr w:rsidR="0011216C" w14:paraId="03FFEABF" w14:textId="77777777" w:rsidTr="006B3879">
        <w:trPr>
          <w:trHeight w:val="415"/>
          <w:jc w:val="center"/>
        </w:trPr>
        <w:tc>
          <w:tcPr>
            <w:tcW w:w="537" w:type="dxa"/>
            <w:vAlign w:val="center"/>
          </w:tcPr>
          <w:p w14:paraId="0A2591AB" w14:textId="77777777" w:rsidR="00E70528" w:rsidRDefault="00E70528">
            <w:pPr>
              <w:pStyle w:val="ab"/>
              <w:numPr>
                <w:ilvl w:val="0"/>
                <w:numId w:val="45"/>
              </w:numPr>
              <w:ind w:firstLineChars="0"/>
              <w:jc w:val="center"/>
              <w:rPr>
                <w:b/>
              </w:rPr>
            </w:pPr>
          </w:p>
        </w:tc>
        <w:tc>
          <w:tcPr>
            <w:tcW w:w="1272" w:type="dxa"/>
            <w:vAlign w:val="center"/>
          </w:tcPr>
          <w:p w14:paraId="5E51F3B5" w14:textId="77777777" w:rsidR="0011216C" w:rsidRPr="00C45958" w:rsidRDefault="0011216C" w:rsidP="00710887">
            <w:r>
              <w:rPr>
                <w:rFonts w:hint="eastAsia"/>
              </w:rPr>
              <w:t>WLFWBS</w:t>
            </w:r>
          </w:p>
        </w:tc>
        <w:tc>
          <w:tcPr>
            <w:tcW w:w="1276" w:type="dxa"/>
            <w:vAlign w:val="center"/>
          </w:tcPr>
          <w:p w14:paraId="08FF5580" w14:textId="77777777" w:rsidR="0011216C" w:rsidRPr="00C45958" w:rsidRDefault="0011216C" w:rsidP="00710887">
            <w:r w:rsidRPr="00C45958">
              <w:rPr>
                <w:rFonts w:hint="eastAsia"/>
              </w:rPr>
              <w:t>Character</w:t>
            </w:r>
          </w:p>
        </w:tc>
        <w:tc>
          <w:tcPr>
            <w:tcW w:w="851" w:type="dxa"/>
            <w:vAlign w:val="center"/>
          </w:tcPr>
          <w:p w14:paraId="467FD4CF" w14:textId="77777777" w:rsidR="0011216C" w:rsidRPr="00C45958" w:rsidRDefault="0011216C" w:rsidP="00710887">
            <w:r w:rsidRPr="00C45958">
              <w:rPr>
                <w:rFonts w:hint="eastAsia"/>
              </w:rPr>
              <w:t>1</w:t>
            </w:r>
          </w:p>
        </w:tc>
        <w:tc>
          <w:tcPr>
            <w:tcW w:w="2976" w:type="dxa"/>
            <w:vAlign w:val="center"/>
          </w:tcPr>
          <w:p w14:paraId="3113E3B7" w14:textId="77777777" w:rsidR="0011216C" w:rsidRPr="00C45958" w:rsidRDefault="0011216C" w:rsidP="00710887">
            <w:r w:rsidRPr="00C45958">
              <w:rPr>
                <w:rFonts w:hint="eastAsia"/>
              </w:rPr>
              <w:t>开通网络服务标识</w:t>
            </w:r>
          </w:p>
        </w:tc>
        <w:tc>
          <w:tcPr>
            <w:tcW w:w="2552" w:type="dxa"/>
            <w:vAlign w:val="center"/>
          </w:tcPr>
          <w:p w14:paraId="6313A724" w14:textId="77777777" w:rsidR="0011216C" w:rsidRPr="00C45958" w:rsidRDefault="0011216C" w:rsidP="00710887">
            <w:r w:rsidRPr="00C45958">
              <w:rPr>
                <w:rFonts w:hint="eastAsia"/>
              </w:rPr>
              <w:t>字典</w:t>
            </w:r>
            <w:r w:rsidRPr="00C45958">
              <w:rPr>
                <w:rFonts w:hint="eastAsia"/>
              </w:rPr>
              <w:t>(</w:t>
            </w:r>
            <w:r>
              <w:rPr>
                <w:rFonts w:hint="eastAsia"/>
              </w:rPr>
              <w:t>WLFWBS</w:t>
            </w:r>
            <w:r w:rsidRPr="00C45958">
              <w:rPr>
                <w:rFonts w:hint="eastAsia"/>
              </w:rPr>
              <w:t>)</w:t>
            </w:r>
          </w:p>
        </w:tc>
      </w:tr>
      <w:tr w:rsidR="0011216C" w14:paraId="794A50D6" w14:textId="77777777" w:rsidTr="006B3879">
        <w:trPr>
          <w:trHeight w:val="415"/>
          <w:jc w:val="center"/>
        </w:trPr>
        <w:tc>
          <w:tcPr>
            <w:tcW w:w="537" w:type="dxa"/>
            <w:vAlign w:val="center"/>
          </w:tcPr>
          <w:p w14:paraId="0BDD4CA0" w14:textId="77777777" w:rsidR="00E70528" w:rsidRDefault="00E70528">
            <w:pPr>
              <w:pStyle w:val="ab"/>
              <w:numPr>
                <w:ilvl w:val="0"/>
                <w:numId w:val="45"/>
              </w:numPr>
              <w:ind w:firstLineChars="0"/>
              <w:jc w:val="center"/>
              <w:rPr>
                <w:b/>
              </w:rPr>
            </w:pPr>
          </w:p>
        </w:tc>
        <w:tc>
          <w:tcPr>
            <w:tcW w:w="1272" w:type="dxa"/>
            <w:vAlign w:val="center"/>
          </w:tcPr>
          <w:p w14:paraId="43D1422F" w14:textId="77777777" w:rsidR="0011216C" w:rsidRPr="00C45958" w:rsidRDefault="0011216C" w:rsidP="00710887">
            <w:r>
              <w:rPr>
                <w:rFonts w:hint="eastAsia"/>
              </w:rPr>
              <w:t>WLMM</w:t>
            </w:r>
          </w:p>
        </w:tc>
        <w:tc>
          <w:tcPr>
            <w:tcW w:w="1276" w:type="dxa"/>
            <w:vAlign w:val="center"/>
          </w:tcPr>
          <w:p w14:paraId="4DE4D76B" w14:textId="77777777" w:rsidR="0011216C" w:rsidRPr="00C45958" w:rsidRDefault="0011216C" w:rsidP="00710887">
            <w:r w:rsidRPr="00C45958">
              <w:rPr>
                <w:rFonts w:hint="eastAsia"/>
              </w:rPr>
              <w:t>Character</w:t>
            </w:r>
          </w:p>
        </w:tc>
        <w:tc>
          <w:tcPr>
            <w:tcW w:w="851" w:type="dxa"/>
            <w:vAlign w:val="center"/>
          </w:tcPr>
          <w:p w14:paraId="5F29159C" w14:textId="77777777" w:rsidR="0011216C" w:rsidRPr="00C45958" w:rsidRDefault="0011216C" w:rsidP="00710887">
            <w:r w:rsidRPr="00C45958">
              <w:rPr>
                <w:rFonts w:hint="eastAsia"/>
              </w:rPr>
              <w:t>6</w:t>
            </w:r>
          </w:p>
        </w:tc>
        <w:tc>
          <w:tcPr>
            <w:tcW w:w="2976" w:type="dxa"/>
            <w:vAlign w:val="center"/>
          </w:tcPr>
          <w:p w14:paraId="462EF789" w14:textId="77777777" w:rsidR="0011216C" w:rsidRPr="00C45958" w:rsidRDefault="0011216C" w:rsidP="00710887">
            <w:r w:rsidRPr="00C45958">
              <w:rPr>
                <w:rFonts w:hint="eastAsia"/>
              </w:rPr>
              <w:t>网络服务初始密码</w:t>
            </w:r>
          </w:p>
        </w:tc>
        <w:tc>
          <w:tcPr>
            <w:tcW w:w="2552" w:type="dxa"/>
            <w:vAlign w:val="center"/>
          </w:tcPr>
          <w:p w14:paraId="12DB11E6" w14:textId="77777777" w:rsidR="0011216C" w:rsidRPr="00C45958" w:rsidRDefault="0011216C" w:rsidP="00710887"/>
        </w:tc>
      </w:tr>
      <w:tr w:rsidR="0011216C" w14:paraId="69FE95B3" w14:textId="77777777" w:rsidTr="006B3879">
        <w:trPr>
          <w:trHeight w:val="415"/>
          <w:jc w:val="center"/>
        </w:trPr>
        <w:tc>
          <w:tcPr>
            <w:tcW w:w="537" w:type="dxa"/>
            <w:vAlign w:val="center"/>
          </w:tcPr>
          <w:p w14:paraId="330C08FF" w14:textId="77777777" w:rsidR="00E70528" w:rsidRDefault="00E70528">
            <w:pPr>
              <w:pStyle w:val="ab"/>
              <w:numPr>
                <w:ilvl w:val="0"/>
                <w:numId w:val="45"/>
              </w:numPr>
              <w:ind w:firstLineChars="0"/>
              <w:jc w:val="center"/>
              <w:rPr>
                <w:b/>
              </w:rPr>
            </w:pPr>
          </w:p>
        </w:tc>
        <w:tc>
          <w:tcPr>
            <w:tcW w:w="1272" w:type="dxa"/>
            <w:vAlign w:val="center"/>
          </w:tcPr>
          <w:p w14:paraId="6FC1DDCC" w14:textId="77777777" w:rsidR="0011216C" w:rsidRPr="00C45958" w:rsidRDefault="0011216C" w:rsidP="00710887">
            <w:r w:rsidRPr="00C45958">
              <w:rPr>
                <w:rFonts w:hint="eastAsia"/>
              </w:rPr>
              <w:t>KHJGDM</w:t>
            </w:r>
          </w:p>
        </w:tc>
        <w:tc>
          <w:tcPr>
            <w:tcW w:w="1276" w:type="dxa"/>
            <w:vAlign w:val="center"/>
          </w:tcPr>
          <w:p w14:paraId="7B66E007" w14:textId="77777777" w:rsidR="0011216C" w:rsidRPr="00C45958" w:rsidRDefault="0011216C" w:rsidP="00710887">
            <w:r w:rsidRPr="00C45958">
              <w:rPr>
                <w:rFonts w:hint="eastAsia"/>
              </w:rPr>
              <w:t>Character</w:t>
            </w:r>
          </w:p>
        </w:tc>
        <w:tc>
          <w:tcPr>
            <w:tcW w:w="851" w:type="dxa"/>
            <w:vAlign w:val="center"/>
          </w:tcPr>
          <w:p w14:paraId="34AD75BD" w14:textId="77777777" w:rsidR="0011216C" w:rsidRPr="00C45958" w:rsidRDefault="0011216C" w:rsidP="00710887">
            <w:r w:rsidRPr="00C45958">
              <w:rPr>
                <w:rFonts w:hint="eastAsia"/>
              </w:rPr>
              <w:t>6</w:t>
            </w:r>
          </w:p>
        </w:tc>
        <w:tc>
          <w:tcPr>
            <w:tcW w:w="2976" w:type="dxa"/>
            <w:vAlign w:val="center"/>
          </w:tcPr>
          <w:p w14:paraId="7D8A9D9C" w14:textId="77777777" w:rsidR="0011216C" w:rsidRPr="00C45958" w:rsidRDefault="0011216C" w:rsidP="00710887">
            <w:r>
              <w:rPr>
                <w:rFonts w:hint="eastAsia"/>
              </w:rPr>
              <w:t>业务发起</w:t>
            </w:r>
            <w:r w:rsidRPr="00C45958">
              <w:rPr>
                <w:rFonts w:hint="eastAsia"/>
              </w:rPr>
              <w:t>开户代理机构代码</w:t>
            </w:r>
          </w:p>
        </w:tc>
        <w:tc>
          <w:tcPr>
            <w:tcW w:w="2552" w:type="dxa"/>
            <w:vAlign w:val="center"/>
          </w:tcPr>
          <w:p w14:paraId="49CD7497" w14:textId="77777777" w:rsidR="0011216C" w:rsidRDefault="0011216C" w:rsidP="00710887"/>
        </w:tc>
      </w:tr>
      <w:tr w:rsidR="0011216C" w14:paraId="38B97B20" w14:textId="77777777" w:rsidTr="006B3879">
        <w:trPr>
          <w:trHeight w:val="415"/>
          <w:jc w:val="center"/>
        </w:trPr>
        <w:tc>
          <w:tcPr>
            <w:tcW w:w="537" w:type="dxa"/>
            <w:vAlign w:val="center"/>
          </w:tcPr>
          <w:p w14:paraId="66C1F3DA" w14:textId="77777777" w:rsidR="00E70528" w:rsidRDefault="00E70528">
            <w:pPr>
              <w:pStyle w:val="ab"/>
              <w:numPr>
                <w:ilvl w:val="0"/>
                <w:numId w:val="45"/>
              </w:numPr>
              <w:ind w:firstLineChars="0"/>
              <w:jc w:val="center"/>
              <w:rPr>
                <w:b/>
              </w:rPr>
            </w:pPr>
          </w:p>
        </w:tc>
        <w:tc>
          <w:tcPr>
            <w:tcW w:w="1272" w:type="dxa"/>
            <w:vAlign w:val="center"/>
          </w:tcPr>
          <w:p w14:paraId="39B4EDC1" w14:textId="77777777" w:rsidR="0011216C" w:rsidRPr="00C45958" w:rsidRDefault="0011216C" w:rsidP="00710887">
            <w:r w:rsidRPr="00C45958">
              <w:rPr>
                <w:rFonts w:hint="eastAsia"/>
              </w:rPr>
              <w:t>KHWDDM</w:t>
            </w:r>
          </w:p>
        </w:tc>
        <w:tc>
          <w:tcPr>
            <w:tcW w:w="1276" w:type="dxa"/>
            <w:vAlign w:val="center"/>
          </w:tcPr>
          <w:p w14:paraId="6D11CCBE" w14:textId="77777777" w:rsidR="0011216C" w:rsidRPr="00C45958" w:rsidRDefault="0011216C" w:rsidP="00710887">
            <w:r w:rsidRPr="00C45958">
              <w:rPr>
                <w:rFonts w:hint="eastAsia"/>
              </w:rPr>
              <w:t>Character</w:t>
            </w:r>
          </w:p>
        </w:tc>
        <w:tc>
          <w:tcPr>
            <w:tcW w:w="851" w:type="dxa"/>
            <w:vAlign w:val="center"/>
          </w:tcPr>
          <w:p w14:paraId="5EE887BD" w14:textId="77777777" w:rsidR="0011216C" w:rsidRPr="00C45958" w:rsidRDefault="0011216C" w:rsidP="00710887">
            <w:r w:rsidRPr="00C45958">
              <w:rPr>
                <w:rFonts w:hint="eastAsia"/>
              </w:rPr>
              <w:t>10</w:t>
            </w:r>
          </w:p>
        </w:tc>
        <w:tc>
          <w:tcPr>
            <w:tcW w:w="2976" w:type="dxa"/>
            <w:vAlign w:val="center"/>
          </w:tcPr>
          <w:p w14:paraId="19AC3B19" w14:textId="77777777" w:rsidR="0011216C" w:rsidRPr="00C45958" w:rsidRDefault="0011216C" w:rsidP="00710887">
            <w:r>
              <w:rPr>
                <w:rFonts w:hint="eastAsia"/>
              </w:rPr>
              <w:t>业务发起</w:t>
            </w:r>
            <w:r w:rsidRPr="00C45958">
              <w:rPr>
                <w:rFonts w:hint="eastAsia"/>
              </w:rPr>
              <w:t>开户代理网点代码</w:t>
            </w:r>
          </w:p>
        </w:tc>
        <w:tc>
          <w:tcPr>
            <w:tcW w:w="2552" w:type="dxa"/>
            <w:vAlign w:val="center"/>
          </w:tcPr>
          <w:p w14:paraId="7F63F4F6" w14:textId="77777777" w:rsidR="0011216C" w:rsidRDefault="0011216C" w:rsidP="00710887"/>
        </w:tc>
      </w:tr>
      <w:tr w:rsidR="0011216C" w14:paraId="2EF48527" w14:textId="77777777" w:rsidTr="006B3879">
        <w:trPr>
          <w:trHeight w:val="415"/>
          <w:jc w:val="center"/>
        </w:trPr>
        <w:tc>
          <w:tcPr>
            <w:tcW w:w="537" w:type="dxa"/>
            <w:vAlign w:val="center"/>
          </w:tcPr>
          <w:p w14:paraId="3EB55AE9" w14:textId="77777777" w:rsidR="00E70528" w:rsidRDefault="00E70528">
            <w:pPr>
              <w:pStyle w:val="ab"/>
              <w:numPr>
                <w:ilvl w:val="0"/>
                <w:numId w:val="45"/>
              </w:numPr>
              <w:ind w:firstLineChars="0"/>
              <w:jc w:val="center"/>
              <w:rPr>
                <w:b/>
              </w:rPr>
            </w:pPr>
          </w:p>
        </w:tc>
        <w:tc>
          <w:tcPr>
            <w:tcW w:w="1272" w:type="dxa"/>
            <w:vAlign w:val="center"/>
          </w:tcPr>
          <w:p w14:paraId="4E6D5FC8" w14:textId="77777777" w:rsidR="0011216C" w:rsidRPr="00C45958" w:rsidRDefault="0011216C" w:rsidP="00710887">
            <w:r>
              <w:rPr>
                <w:rFonts w:hint="eastAsia"/>
              </w:rPr>
              <w:t>SQRQ</w:t>
            </w:r>
          </w:p>
        </w:tc>
        <w:tc>
          <w:tcPr>
            <w:tcW w:w="1276" w:type="dxa"/>
            <w:vAlign w:val="center"/>
          </w:tcPr>
          <w:p w14:paraId="55004BE7" w14:textId="77777777" w:rsidR="0011216C" w:rsidRPr="00C45958" w:rsidRDefault="0011216C" w:rsidP="00710887">
            <w:r w:rsidRPr="00C45958">
              <w:rPr>
                <w:rFonts w:hint="eastAsia"/>
              </w:rPr>
              <w:t>Character</w:t>
            </w:r>
          </w:p>
        </w:tc>
        <w:tc>
          <w:tcPr>
            <w:tcW w:w="851" w:type="dxa"/>
            <w:vAlign w:val="center"/>
          </w:tcPr>
          <w:p w14:paraId="076CCB5E" w14:textId="77777777" w:rsidR="0011216C" w:rsidRPr="00C45958" w:rsidRDefault="0011216C" w:rsidP="00710887">
            <w:r>
              <w:rPr>
                <w:rFonts w:hint="eastAsia"/>
              </w:rPr>
              <w:t>8</w:t>
            </w:r>
          </w:p>
        </w:tc>
        <w:tc>
          <w:tcPr>
            <w:tcW w:w="2976" w:type="dxa"/>
            <w:vAlign w:val="center"/>
          </w:tcPr>
          <w:p w14:paraId="73C27E95" w14:textId="77777777" w:rsidR="0011216C" w:rsidRDefault="0011216C" w:rsidP="00710887">
            <w:r>
              <w:rPr>
                <w:rFonts w:hint="eastAsia"/>
              </w:rPr>
              <w:t>申请日期</w:t>
            </w:r>
          </w:p>
        </w:tc>
        <w:tc>
          <w:tcPr>
            <w:tcW w:w="2552" w:type="dxa"/>
            <w:vAlign w:val="center"/>
          </w:tcPr>
          <w:p w14:paraId="077F0521" w14:textId="77777777" w:rsidR="0011216C" w:rsidRDefault="0011216C" w:rsidP="00710887"/>
        </w:tc>
      </w:tr>
      <w:tr w:rsidR="0011216C" w14:paraId="6DADDA9D" w14:textId="77777777" w:rsidTr="006B3879">
        <w:trPr>
          <w:trHeight w:val="415"/>
          <w:jc w:val="center"/>
        </w:trPr>
        <w:tc>
          <w:tcPr>
            <w:tcW w:w="537" w:type="dxa"/>
            <w:vAlign w:val="center"/>
          </w:tcPr>
          <w:p w14:paraId="75A4EB8D" w14:textId="77777777" w:rsidR="00E70528" w:rsidRDefault="00E70528">
            <w:pPr>
              <w:pStyle w:val="ab"/>
              <w:numPr>
                <w:ilvl w:val="0"/>
                <w:numId w:val="45"/>
              </w:numPr>
              <w:ind w:firstLineChars="0"/>
              <w:jc w:val="center"/>
              <w:rPr>
                <w:b/>
              </w:rPr>
            </w:pPr>
          </w:p>
        </w:tc>
        <w:tc>
          <w:tcPr>
            <w:tcW w:w="1272" w:type="dxa"/>
            <w:vAlign w:val="center"/>
          </w:tcPr>
          <w:p w14:paraId="52ED7DE0" w14:textId="77777777" w:rsidR="0011216C" w:rsidRPr="00C45958" w:rsidRDefault="0011216C" w:rsidP="00710887">
            <w:r w:rsidRPr="00EE2BE5">
              <w:rPr>
                <w:rFonts w:hint="eastAsia"/>
              </w:rPr>
              <w:t>BYZD1</w:t>
            </w:r>
          </w:p>
        </w:tc>
        <w:tc>
          <w:tcPr>
            <w:tcW w:w="1276" w:type="dxa"/>
            <w:vAlign w:val="center"/>
          </w:tcPr>
          <w:p w14:paraId="7C02EBBD" w14:textId="77777777" w:rsidR="0011216C" w:rsidRPr="00C45958" w:rsidRDefault="0011216C" w:rsidP="00710887">
            <w:r w:rsidRPr="00EE2BE5">
              <w:rPr>
                <w:rFonts w:hint="eastAsia"/>
              </w:rPr>
              <w:t>Character</w:t>
            </w:r>
          </w:p>
        </w:tc>
        <w:tc>
          <w:tcPr>
            <w:tcW w:w="851" w:type="dxa"/>
            <w:vAlign w:val="center"/>
          </w:tcPr>
          <w:p w14:paraId="171AAB0C" w14:textId="77777777" w:rsidR="0011216C" w:rsidRPr="00C45958" w:rsidRDefault="0011216C" w:rsidP="00710887">
            <w:r w:rsidRPr="00EE2BE5">
              <w:rPr>
                <w:rFonts w:hint="eastAsia"/>
              </w:rPr>
              <w:t>10</w:t>
            </w:r>
          </w:p>
        </w:tc>
        <w:tc>
          <w:tcPr>
            <w:tcW w:w="2976" w:type="dxa"/>
            <w:vAlign w:val="center"/>
          </w:tcPr>
          <w:p w14:paraId="7520A8B9" w14:textId="77777777" w:rsidR="0011216C" w:rsidRPr="00C45958" w:rsidRDefault="0011216C" w:rsidP="0047534C">
            <w:r w:rsidRPr="00EE2BE5">
              <w:rPr>
                <w:rFonts w:hint="eastAsia"/>
              </w:rPr>
              <w:t>备用字段</w:t>
            </w:r>
            <w:r w:rsidRPr="00EE2BE5">
              <w:rPr>
                <w:rFonts w:hint="eastAsia"/>
              </w:rPr>
              <w:t>1</w:t>
            </w:r>
          </w:p>
        </w:tc>
        <w:tc>
          <w:tcPr>
            <w:tcW w:w="2552" w:type="dxa"/>
            <w:vAlign w:val="center"/>
          </w:tcPr>
          <w:p w14:paraId="00F5B859" w14:textId="77777777" w:rsidR="0011216C" w:rsidRPr="00C45958" w:rsidRDefault="0011216C" w:rsidP="00710887"/>
        </w:tc>
      </w:tr>
      <w:tr w:rsidR="0011216C" w14:paraId="7E9E9BD6" w14:textId="77777777" w:rsidTr="006B3879">
        <w:trPr>
          <w:trHeight w:val="415"/>
          <w:jc w:val="center"/>
        </w:trPr>
        <w:tc>
          <w:tcPr>
            <w:tcW w:w="537" w:type="dxa"/>
            <w:vAlign w:val="center"/>
          </w:tcPr>
          <w:p w14:paraId="41A8A04A" w14:textId="77777777" w:rsidR="00E70528" w:rsidRDefault="00E70528">
            <w:pPr>
              <w:pStyle w:val="ab"/>
              <w:numPr>
                <w:ilvl w:val="0"/>
                <w:numId w:val="45"/>
              </w:numPr>
              <w:ind w:firstLineChars="0"/>
              <w:jc w:val="center"/>
              <w:rPr>
                <w:b/>
              </w:rPr>
            </w:pPr>
          </w:p>
        </w:tc>
        <w:tc>
          <w:tcPr>
            <w:tcW w:w="1272" w:type="dxa"/>
            <w:vAlign w:val="center"/>
          </w:tcPr>
          <w:p w14:paraId="7D1A016F" w14:textId="77777777" w:rsidR="0011216C" w:rsidRPr="00C45958" w:rsidRDefault="0011216C" w:rsidP="00710887">
            <w:r w:rsidRPr="00EE2BE5">
              <w:rPr>
                <w:rFonts w:hint="eastAsia"/>
              </w:rPr>
              <w:t>BYZD2</w:t>
            </w:r>
          </w:p>
        </w:tc>
        <w:tc>
          <w:tcPr>
            <w:tcW w:w="1276" w:type="dxa"/>
            <w:vAlign w:val="center"/>
          </w:tcPr>
          <w:p w14:paraId="69B5F542" w14:textId="77777777" w:rsidR="0011216C" w:rsidRPr="00C45958" w:rsidRDefault="0011216C" w:rsidP="00710887">
            <w:r w:rsidRPr="00EE2BE5">
              <w:rPr>
                <w:rFonts w:hint="eastAsia"/>
              </w:rPr>
              <w:t>Character</w:t>
            </w:r>
          </w:p>
        </w:tc>
        <w:tc>
          <w:tcPr>
            <w:tcW w:w="851" w:type="dxa"/>
            <w:vAlign w:val="center"/>
          </w:tcPr>
          <w:p w14:paraId="048EE196" w14:textId="77777777" w:rsidR="0011216C" w:rsidRPr="00C45958" w:rsidRDefault="0011216C" w:rsidP="00710887">
            <w:r w:rsidRPr="00EE2BE5">
              <w:rPr>
                <w:rFonts w:hint="eastAsia"/>
              </w:rPr>
              <w:t>10</w:t>
            </w:r>
          </w:p>
        </w:tc>
        <w:tc>
          <w:tcPr>
            <w:tcW w:w="2976" w:type="dxa"/>
            <w:vAlign w:val="center"/>
          </w:tcPr>
          <w:p w14:paraId="7870ED96" w14:textId="77777777" w:rsidR="0011216C" w:rsidRPr="00C45958" w:rsidRDefault="0011216C" w:rsidP="00710887">
            <w:r w:rsidRPr="00EE2BE5">
              <w:rPr>
                <w:rFonts w:hint="eastAsia"/>
              </w:rPr>
              <w:t>备用字段</w:t>
            </w:r>
            <w:r w:rsidRPr="00EE2BE5">
              <w:rPr>
                <w:rFonts w:hint="eastAsia"/>
              </w:rPr>
              <w:t>2</w:t>
            </w:r>
          </w:p>
        </w:tc>
        <w:tc>
          <w:tcPr>
            <w:tcW w:w="2552" w:type="dxa"/>
            <w:vAlign w:val="center"/>
          </w:tcPr>
          <w:p w14:paraId="1F57993E" w14:textId="77777777" w:rsidR="0011216C" w:rsidRPr="00C45958" w:rsidRDefault="0011216C" w:rsidP="00710887"/>
        </w:tc>
      </w:tr>
      <w:tr w:rsidR="0011216C" w14:paraId="4588F155" w14:textId="77777777" w:rsidTr="006B3879">
        <w:trPr>
          <w:trHeight w:val="415"/>
          <w:jc w:val="center"/>
        </w:trPr>
        <w:tc>
          <w:tcPr>
            <w:tcW w:w="537" w:type="dxa"/>
            <w:vAlign w:val="center"/>
          </w:tcPr>
          <w:p w14:paraId="25CD696A" w14:textId="77777777" w:rsidR="00E70528" w:rsidRDefault="00E70528">
            <w:pPr>
              <w:pStyle w:val="ab"/>
              <w:numPr>
                <w:ilvl w:val="0"/>
                <w:numId w:val="45"/>
              </w:numPr>
              <w:ind w:firstLineChars="0"/>
              <w:jc w:val="center"/>
              <w:rPr>
                <w:b/>
              </w:rPr>
            </w:pPr>
          </w:p>
        </w:tc>
        <w:tc>
          <w:tcPr>
            <w:tcW w:w="1272" w:type="dxa"/>
            <w:vAlign w:val="center"/>
          </w:tcPr>
          <w:p w14:paraId="5451C6F9" w14:textId="77777777" w:rsidR="0011216C" w:rsidRPr="00C45958" w:rsidRDefault="0011216C" w:rsidP="00710887">
            <w:r w:rsidRPr="00EE2BE5">
              <w:rPr>
                <w:rFonts w:hint="eastAsia"/>
              </w:rPr>
              <w:t>BYZD3</w:t>
            </w:r>
          </w:p>
        </w:tc>
        <w:tc>
          <w:tcPr>
            <w:tcW w:w="1276" w:type="dxa"/>
            <w:vAlign w:val="center"/>
          </w:tcPr>
          <w:p w14:paraId="604B1286" w14:textId="77777777" w:rsidR="0011216C" w:rsidRPr="00C45958" w:rsidRDefault="0011216C" w:rsidP="00710887">
            <w:r w:rsidRPr="00EE2BE5">
              <w:rPr>
                <w:rFonts w:hint="eastAsia"/>
              </w:rPr>
              <w:t>Character</w:t>
            </w:r>
          </w:p>
        </w:tc>
        <w:tc>
          <w:tcPr>
            <w:tcW w:w="851" w:type="dxa"/>
            <w:vAlign w:val="center"/>
          </w:tcPr>
          <w:p w14:paraId="3B12973D" w14:textId="77777777" w:rsidR="0011216C" w:rsidRPr="00C45958" w:rsidRDefault="0011216C" w:rsidP="00710887">
            <w:r w:rsidRPr="00EE2BE5">
              <w:rPr>
                <w:rFonts w:hint="eastAsia"/>
              </w:rPr>
              <w:t>10</w:t>
            </w:r>
          </w:p>
        </w:tc>
        <w:tc>
          <w:tcPr>
            <w:tcW w:w="2976" w:type="dxa"/>
            <w:vAlign w:val="center"/>
          </w:tcPr>
          <w:p w14:paraId="5340E2F7" w14:textId="77777777" w:rsidR="0011216C" w:rsidRPr="00C45958" w:rsidRDefault="0011216C" w:rsidP="00710887">
            <w:r w:rsidRPr="00EE2BE5">
              <w:rPr>
                <w:rFonts w:hint="eastAsia"/>
              </w:rPr>
              <w:t>备用字段</w:t>
            </w:r>
            <w:r w:rsidRPr="00EE2BE5">
              <w:rPr>
                <w:rFonts w:hint="eastAsia"/>
              </w:rPr>
              <w:t>3</w:t>
            </w:r>
          </w:p>
        </w:tc>
        <w:tc>
          <w:tcPr>
            <w:tcW w:w="2552" w:type="dxa"/>
            <w:vAlign w:val="center"/>
          </w:tcPr>
          <w:p w14:paraId="7B4FF578" w14:textId="77777777" w:rsidR="0011216C" w:rsidRPr="00C45958" w:rsidRDefault="0011216C" w:rsidP="00710887"/>
        </w:tc>
      </w:tr>
      <w:tr w:rsidR="0011216C" w14:paraId="7FFB0536" w14:textId="77777777" w:rsidTr="006B3879">
        <w:trPr>
          <w:trHeight w:val="415"/>
          <w:jc w:val="center"/>
        </w:trPr>
        <w:tc>
          <w:tcPr>
            <w:tcW w:w="537" w:type="dxa"/>
            <w:vAlign w:val="center"/>
          </w:tcPr>
          <w:p w14:paraId="319F23B8" w14:textId="77777777" w:rsidR="00E70528" w:rsidRDefault="00E70528">
            <w:pPr>
              <w:pStyle w:val="ab"/>
              <w:numPr>
                <w:ilvl w:val="0"/>
                <w:numId w:val="45"/>
              </w:numPr>
              <w:ind w:firstLineChars="0"/>
              <w:jc w:val="center"/>
              <w:rPr>
                <w:b/>
              </w:rPr>
            </w:pPr>
          </w:p>
        </w:tc>
        <w:tc>
          <w:tcPr>
            <w:tcW w:w="1272" w:type="dxa"/>
            <w:vAlign w:val="center"/>
          </w:tcPr>
          <w:p w14:paraId="412A1B84" w14:textId="77777777" w:rsidR="0011216C" w:rsidRPr="00EE2BE5" w:rsidRDefault="0011216C" w:rsidP="00710887">
            <w:r w:rsidRPr="00EE2BE5">
              <w:rPr>
                <w:rFonts w:hint="eastAsia"/>
              </w:rPr>
              <w:t>YMTH</w:t>
            </w:r>
          </w:p>
        </w:tc>
        <w:tc>
          <w:tcPr>
            <w:tcW w:w="1276" w:type="dxa"/>
            <w:vAlign w:val="center"/>
          </w:tcPr>
          <w:p w14:paraId="076E7059" w14:textId="77777777" w:rsidR="0011216C" w:rsidRPr="00EE2BE5" w:rsidRDefault="0011216C" w:rsidP="00710887">
            <w:r w:rsidRPr="00EE2BE5">
              <w:rPr>
                <w:rFonts w:hint="eastAsia"/>
              </w:rPr>
              <w:t>Character</w:t>
            </w:r>
          </w:p>
        </w:tc>
        <w:tc>
          <w:tcPr>
            <w:tcW w:w="851" w:type="dxa"/>
            <w:vAlign w:val="center"/>
          </w:tcPr>
          <w:p w14:paraId="32D8AE32" w14:textId="77777777" w:rsidR="0011216C" w:rsidRPr="00EE2BE5" w:rsidRDefault="0011216C" w:rsidP="00710887">
            <w:r>
              <w:rPr>
                <w:rFonts w:hint="eastAsia"/>
              </w:rPr>
              <w:t>20</w:t>
            </w:r>
          </w:p>
        </w:tc>
        <w:tc>
          <w:tcPr>
            <w:tcW w:w="2976" w:type="dxa"/>
            <w:vAlign w:val="center"/>
          </w:tcPr>
          <w:p w14:paraId="3D9F7FEB" w14:textId="77777777" w:rsidR="0011216C" w:rsidRPr="00EE2BE5" w:rsidRDefault="0011216C" w:rsidP="00710887">
            <w:r w:rsidRPr="00EE2BE5">
              <w:rPr>
                <w:rFonts w:hint="eastAsia"/>
              </w:rPr>
              <w:t>一码通账户号码</w:t>
            </w:r>
          </w:p>
        </w:tc>
        <w:tc>
          <w:tcPr>
            <w:tcW w:w="2552" w:type="dxa"/>
            <w:vAlign w:val="center"/>
          </w:tcPr>
          <w:p w14:paraId="2AFB265A" w14:textId="77777777" w:rsidR="0011216C" w:rsidRDefault="0011216C" w:rsidP="00710887"/>
        </w:tc>
      </w:tr>
      <w:tr w:rsidR="0011216C" w14:paraId="7FB830C9" w14:textId="77777777" w:rsidTr="006B3879">
        <w:trPr>
          <w:trHeight w:val="415"/>
          <w:jc w:val="center"/>
        </w:trPr>
        <w:tc>
          <w:tcPr>
            <w:tcW w:w="537" w:type="dxa"/>
            <w:vAlign w:val="center"/>
          </w:tcPr>
          <w:p w14:paraId="5C03E380" w14:textId="77777777" w:rsidR="00E70528" w:rsidRDefault="00E70528">
            <w:pPr>
              <w:pStyle w:val="ab"/>
              <w:numPr>
                <w:ilvl w:val="0"/>
                <w:numId w:val="45"/>
              </w:numPr>
              <w:ind w:firstLineChars="0"/>
              <w:jc w:val="center"/>
              <w:rPr>
                <w:b/>
              </w:rPr>
            </w:pPr>
          </w:p>
        </w:tc>
        <w:tc>
          <w:tcPr>
            <w:tcW w:w="1272" w:type="dxa"/>
            <w:vAlign w:val="center"/>
          </w:tcPr>
          <w:p w14:paraId="1C3B7B25" w14:textId="77777777" w:rsidR="0011216C" w:rsidRPr="008C498F" w:rsidRDefault="0011216C" w:rsidP="00710887">
            <w:r>
              <w:rPr>
                <w:rFonts w:hint="eastAsia"/>
              </w:rPr>
              <w:t>YWRQ</w:t>
            </w:r>
          </w:p>
        </w:tc>
        <w:tc>
          <w:tcPr>
            <w:tcW w:w="1276" w:type="dxa"/>
            <w:vAlign w:val="center"/>
          </w:tcPr>
          <w:p w14:paraId="30F00585" w14:textId="77777777" w:rsidR="0011216C" w:rsidRPr="008C498F" w:rsidRDefault="0011216C" w:rsidP="00710887">
            <w:r w:rsidRPr="008C498F">
              <w:rPr>
                <w:rFonts w:hint="eastAsia"/>
              </w:rPr>
              <w:t>Character</w:t>
            </w:r>
          </w:p>
        </w:tc>
        <w:tc>
          <w:tcPr>
            <w:tcW w:w="851" w:type="dxa"/>
            <w:vAlign w:val="center"/>
          </w:tcPr>
          <w:p w14:paraId="0310994F" w14:textId="77777777" w:rsidR="0011216C" w:rsidRPr="008C498F" w:rsidRDefault="0011216C" w:rsidP="00710887">
            <w:r w:rsidRPr="008C498F">
              <w:rPr>
                <w:rFonts w:hint="eastAsia"/>
              </w:rPr>
              <w:t>8</w:t>
            </w:r>
          </w:p>
        </w:tc>
        <w:tc>
          <w:tcPr>
            <w:tcW w:w="2976" w:type="dxa"/>
            <w:vAlign w:val="center"/>
          </w:tcPr>
          <w:p w14:paraId="2ED624F2" w14:textId="77777777" w:rsidR="0011216C" w:rsidRPr="008C498F" w:rsidRDefault="0011216C" w:rsidP="00710887">
            <w:r w:rsidRPr="008C498F">
              <w:rPr>
                <w:rFonts w:hint="eastAsia"/>
              </w:rPr>
              <w:t>业务日期</w:t>
            </w:r>
          </w:p>
        </w:tc>
        <w:tc>
          <w:tcPr>
            <w:tcW w:w="2552" w:type="dxa"/>
            <w:vAlign w:val="center"/>
          </w:tcPr>
          <w:p w14:paraId="68542910" w14:textId="77777777" w:rsidR="0011216C" w:rsidRDefault="0011216C" w:rsidP="00710887"/>
        </w:tc>
      </w:tr>
      <w:tr w:rsidR="0011216C" w14:paraId="405EC621" w14:textId="77777777" w:rsidTr="006B3879">
        <w:trPr>
          <w:trHeight w:val="415"/>
          <w:jc w:val="center"/>
        </w:trPr>
        <w:tc>
          <w:tcPr>
            <w:tcW w:w="537" w:type="dxa"/>
            <w:vAlign w:val="center"/>
          </w:tcPr>
          <w:p w14:paraId="58349763" w14:textId="77777777" w:rsidR="00E70528" w:rsidRDefault="00E70528">
            <w:pPr>
              <w:pStyle w:val="ab"/>
              <w:numPr>
                <w:ilvl w:val="0"/>
                <w:numId w:val="45"/>
              </w:numPr>
              <w:ind w:firstLineChars="0"/>
              <w:jc w:val="center"/>
              <w:rPr>
                <w:b/>
              </w:rPr>
            </w:pPr>
          </w:p>
        </w:tc>
        <w:tc>
          <w:tcPr>
            <w:tcW w:w="1272" w:type="dxa"/>
            <w:vAlign w:val="center"/>
          </w:tcPr>
          <w:p w14:paraId="74A0A148" w14:textId="77777777" w:rsidR="0011216C" w:rsidRPr="008C498F" w:rsidRDefault="0011216C" w:rsidP="00710887">
            <w:r w:rsidRPr="008C498F">
              <w:rPr>
                <w:rFonts w:hint="eastAsia"/>
              </w:rPr>
              <w:t>YWPZBS</w:t>
            </w:r>
          </w:p>
        </w:tc>
        <w:tc>
          <w:tcPr>
            <w:tcW w:w="1276" w:type="dxa"/>
            <w:vAlign w:val="center"/>
          </w:tcPr>
          <w:p w14:paraId="51582BB6" w14:textId="77777777" w:rsidR="0011216C" w:rsidRPr="008C498F" w:rsidRDefault="0011216C" w:rsidP="00710887">
            <w:r w:rsidRPr="008C498F">
              <w:rPr>
                <w:rFonts w:hint="eastAsia"/>
              </w:rPr>
              <w:t>Character</w:t>
            </w:r>
          </w:p>
        </w:tc>
        <w:tc>
          <w:tcPr>
            <w:tcW w:w="851" w:type="dxa"/>
            <w:vAlign w:val="center"/>
          </w:tcPr>
          <w:p w14:paraId="3E91B5F7" w14:textId="77777777" w:rsidR="0011216C" w:rsidRPr="008C498F" w:rsidRDefault="0011216C" w:rsidP="00710887">
            <w:r w:rsidRPr="008C498F">
              <w:rPr>
                <w:rFonts w:hint="eastAsia"/>
              </w:rPr>
              <w:t>1</w:t>
            </w:r>
          </w:p>
        </w:tc>
        <w:tc>
          <w:tcPr>
            <w:tcW w:w="2976" w:type="dxa"/>
            <w:vAlign w:val="center"/>
          </w:tcPr>
          <w:p w14:paraId="76FE9E31" w14:textId="77777777" w:rsidR="0011216C" w:rsidRPr="008C498F" w:rsidRDefault="0011216C" w:rsidP="00710887">
            <w:r w:rsidRPr="008C498F">
              <w:rPr>
                <w:rFonts w:hint="eastAsia"/>
              </w:rPr>
              <w:t>业务凭证报送标识</w:t>
            </w:r>
          </w:p>
        </w:tc>
        <w:tc>
          <w:tcPr>
            <w:tcW w:w="2552" w:type="dxa"/>
            <w:vAlign w:val="center"/>
          </w:tcPr>
          <w:p w14:paraId="2107B95C" w14:textId="77777777" w:rsidR="0011216C" w:rsidRDefault="0011216C" w:rsidP="00710887">
            <w:r w:rsidRPr="00C45958">
              <w:rPr>
                <w:rFonts w:hint="eastAsia"/>
              </w:rPr>
              <w:t>字典</w:t>
            </w:r>
            <w:r w:rsidRPr="00C45958">
              <w:rPr>
                <w:rFonts w:hint="eastAsia"/>
              </w:rPr>
              <w:t>(</w:t>
            </w:r>
            <w:r w:rsidRPr="008C498F">
              <w:rPr>
                <w:rFonts w:hint="eastAsia"/>
              </w:rPr>
              <w:t>YWPZBS</w:t>
            </w:r>
            <w:r w:rsidRPr="00C45958">
              <w:rPr>
                <w:rFonts w:hint="eastAsia"/>
              </w:rPr>
              <w:t>)</w:t>
            </w:r>
          </w:p>
        </w:tc>
      </w:tr>
      <w:tr w:rsidR="0011216C" w14:paraId="3C698A67" w14:textId="77777777" w:rsidTr="006B3879">
        <w:trPr>
          <w:trHeight w:val="415"/>
          <w:jc w:val="center"/>
        </w:trPr>
        <w:tc>
          <w:tcPr>
            <w:tcW w:w="537" w:type="dxa"/>
            <w:vAlign w:val="center"/>
          </w:tcPr>
          <w:p w14:paraId="0EE3B350" w14:textId="77777777" w:rsidR="00E70528" w:rsidRDefault="00E70528">
            <w:pPr>
              <w:pStyle w:val="ab"/>
              <w:numPr>
                <w:ilvl w:val="0"/>
                <w:numId w:val="45"/>
              </w:numPr>
              <w:ind w:firstLineChars="0"/>
              <w:jc w:val="center"/>
              <w:rPr>
                <w:b/>
              </w:rPr>
            </w:pPr>
          </w:p>
        </w:tc>
        <w:tc>
          <w:tcPr>
            <w:tcW w:w="1272" w:type="dxa"/>
            <w:vAlign w:val="center"/>
          </w:tcPr>
          <w:p w14:paraId="5062B6F0" w14:textId="77777777" w:rsidR="0011216C" w:rsidRPr="008C498F" w:rsidRDefault="0011216C" w:rsidP="00710887">
            <w:r w:rsidRPr="008C498F">
              <w:rPr>
                <w:rFonts w:hint="eastAsia"/>
              </w:rPr>
              <w:t>JGDM</w:t>
            </w:r>
          </w:p>
        </w:tc>
        <w:tc>
          <w:tcPr>
            <w:tcW w:w="1276" w:type="dxa"/>
            <w:vAlign w:val="center"/>
          </w:tcPr>
          <w:p w14:paraId="7610FBD6" w14:textId="77777777" w:rsidR="0011216C" w:rsidRPr="008C498F" w:rsidRDefault="0011216C" w:rsidP="00710887">
            <w:r w:rsidRPr="008C498F">
              <w:rPr>
                <w:rFonts w:hint="eastAsia"/>
              </w:rPr>
              <w:t>Character</w:t>
            </w:r>
          </w:p>
        </w:tc>
        <w:tc>
          <w:tcPr>
            <w:tcW w:w="851" w:type="dxa"/>
            <w:vAlign w:val="center"/>
          </w:tcPr>
          <w:p w14:paraId="049A3B1B" w14:textId="77777777" w:rsidR="0011216C" w:rsidRPr="008C498F" w:rsidRDefault="0011216C" w:rsidP="00710887">
            <w:r w:rsidRPr="008C498F">
              <w:rPr>
                <w:rFonts w:hint="eastAsia"/>
              </w:rPr>
              <w:t>4</w:t>
            </w:r>
          </w:p>
        </w:tc>
        <w:tc>
          <w:tcPr>
            <w:tcW w:w="2976" w:type="dxa"/>
            <w:vAlign w:val="center"/>
          </w:tcPr>
          <w:p w14:paraId="2BDA1FC0" w14:textId="77777777" w:rsidR="0011216C" w:rsidRPr="008C498F" w:rsidRDefault="0011216C" w:rsidP="00710887">
            <w:r w:rsidRPr="008C498F">
              <w:rPr>
                <w:rFonts w:hint="eastAsia"/>
              </w:rPr>
              <w:t>结果代码</w:t>
            </w:r>
          </w:p>
        </w:tc>
        <w:tc>
          <w:tcPr>
            <w:tcW w:w="2552" w:type="dxa"/>
            <w:vAlign w:val="center"/>
          </w:tcPr>
          <w:p w14:paraId="6A00D147" w14:textId="77777777" w:rsidR="0011216C" w:rsidRDefault="0011216C" w:rsidP="00710887"/>
        </w:tc>
      </w:tr>
      <w:tr w:rsidR="0011216C" w14:paraId="6B745217" w14:textId="77777777" w:rsidTr="006B3879">
        <w:trPr>
          <w:trHeight w:val="415"/>
          <w:jc w:val="center"/>
        </w:trPr>
        <w:tc>
          <w:tcPr>
            <w:tcW w:w="537" w:type="dxa"/>
            <w:vAlign w:val="center"/>
          </w:tcPr>
          <w:p w14:paraId="37EF63B1" w14:textId="77777777" w:rsidR="00E70528" w:rsidRDefault="00E70528">
            <w:pPr>
              <w:pStyle w:val="ab"/>
              <w:numPr>
                <w:ilvl w:val="0"/>
                <w:numId w:val="45"/>
              </w:numPr>
              <w:ind w:firstLineChars="0"/>
              <w:jc w:val="center"/>
              <w:rPr>
                <w:b/>
              </w:rPr>
            </w:pPr>
          </w:p>
        </w:tc>
        <w:tc>
          <w:tcPr>
            <w:tcW w:w="1272" w:type="dxa"/>
            <w:vAlign w:val="center"/>
          </w:tcPr>
          <w:p w14:paraId="75D041B5" w14:textId="77777777" w:rsidR="0011216C" w:rsidRPr="008C498F" w:rsidRDefault="0011216C" w:rsidP="00710887">
            <w:r w:rsidRPr="008C498F">
              <w:rPr>
                <w:rFonts w:hint="eastAsia"/>
              </w:rPr>
              <w:t>JGSM</w:t>
            </w:r>
          </w:p>
        </w:tc>
        <w:tc>
          <w:tcPr>
            <w:tcW w:w="1276" w:type="dxa"/>
            <w:vAlign w:val="center"/>
          </w:tcPr>
          <w:p w14:paraId="5175B6BD" w14:textId="77777777" w:rsidR="0011216C" w:rsidRPr="008C498F" w:rsidRDefault="0011216C" w:rsidP="00710887">
            <w:r w:rsidRPr="008C498F">
              <w:rPr>
                <w:rFonts w:hint="eastAsia"/>
              </w:rPr>
              <w:t>Character</w:t>
            </w:r>
          </w:p>
        </w:tc>
        <w:tc>
          <w:tcPr>
            <w:tcW w:w="851" w:type="dxa"/>
            <w:vAlign w:val="center"/>
          </w:tcPr>
          <w:p w14:paraId="2BF03F69" w14:textId="77777777" w:rsidR="0011216C" w:rsidRPr="008C498F" w:rsidRDefault="0011216C" w:rsidP="00710887">
            <w:r w:rsidRPr="008C498F">
              <w:rPr>
                <w:rFonts w:hint="eastAsia"/>
              </w:rPr>
              <w:t>40</w:t>
            </w:r>
          </w:p>
        </w:tc>
        <w:tc>
          <w:tcPr>
            <w:tcW w:w="2976" w:type="dxa"/>
            <w:vAlign w:val="center"/>
          </w:tcPr>
          <w:p w14:paraId="3ABD7550" w14:textId="77777777" w:rsidR="0011216C" w:rsidRPr="008C498F" w:rsidRDefault="0011216C" w:rsidP="00710887">
            <w:r w:rsidRPr="008C498F">
              <w:rPr>
                <w:rFonts w:hint="eastAsia"/>
              </w:rPr>
              <w:t>结果说明</w:t>
            </w:r>
          </w:p>
        </w:tc>
        <w:tc>
          <w:tcPr>
            <w:tcW w:w="2552" w:type="dxa"/>
            <w:vAlign w:val="center"/>
          </w:tcPr>
          <w:p w14:paraId="114A538F" w14:textId="77777777" w:rsidR="0011216C" w:rsidRDefault="0011216C" w:rsidP="00710887"/>
        </w:tc>
      </w:tr>
    </w:tbl>
    <w:p w14:paraId="687E1E96" w14:textId="77777777" w:rsidR="007920C4" w:rsidRPr="00E20743" w:rsidRDefault="00D132E4" w:rsidP="007920C4">
      <w:pPr>
        <w:rPr>
          <w:b/>
          <w:sz w:val="24"/>
          <w:szCs w:val="24"/>
        </w:rPr>
      </w:pPr>
      <w:r w:rsidRPr="00D132E4">
        <w:rPr>
          <w:rFonts w:hint="eastAsia"/>
          <w:b/>
          <w:sz w:val="24"/>
          <w:szCs w:val="24"/>
        </w:rPr>
        <w:t>说明：</w:t>
      </w:r>
    </w:p>
    <w:p w14:paraId="49683F6D" w14:textId="77777777" w:rsidR="005077BE" w:rsidRDefault="008133A3">
      <w:pPr>
        <w:pStyle w:val="ab"/>
        <w:numPr>
          <w:ilvl w:val="0"/>
          <w:numId w:val="4"/>
        </w:numPr>
        <w:spacing w:line="360" w:lineRule="auto"/>
        <w:ind w:left="357" w:firstLineChars="0" w:hanging="357"/>
      </w:pPr>
      <w:r>
        <w:rPr>
          <w:rFonts w:hint="eastAsia"/>
        </w:rPr>
        <w:t>开通一码通账户时</w:t>
      </w:r>
      <w:r w:rsidR="00E20743">
        <w:rPr>
          <w:rFonts w:hint="eastAsia"/>
        </w:rPr>
        <w:t>，</w:t>
      </w:r>
      <w:r>
        <w:rPr>
          <w:rFonts w:hint="eastAsia"/>
        </w:rPr>
        <w:t>如果</w:t>
      </w:r>
      <w:r w:rsidR="00E20743">
        <w:rPr>
          <w:rFonts w:hint="eastAsia"/>
        </w:rPr>
        <w:t>三要素相同的</w:t>
      </w:r>
      <w:r>
        <w:rPr>
          <w:rFonts w:hint="eastAsia"/>
        </w:rPr>
        <w:t>一码通</w:t>
      </w:r>
      <w:r w:rsidR="00E20743">
        <w:rPr>
          <w:rFonts w:hint="eastAsia"/>
        </w:rPr>
        <w:t>账户</w:t>
      </w:r>
      <w:r>
        <w:rPr>
          <w:rFonts w:hint="eastAsia"/>
        </w:rPr>
        <w:t>已存在，</w:t>
      </w:r>
      <w:r w:rsidR="00E20743">
        <w:rPr>
          <w:rFonts w:hint="eastAsia"/>
        </w:rPr>
        <w:t>在“结果代码”中</w:t>
      </w:r>
      <w:r>
        <w:rPr>
          <w:rFonts w:hint="eastAsia"/>
        </w:rPr>
        <w:t>返回错误码</w:t>
      </w:r>
      <w:r w:rsidR="008E37DD">
        <w:rPr>
          <w:rFonts w:hint="eastAsia"/>
        </w:rPr>
        <w:t>3001</w:t>
      </w:r>
      <w:r w:rsidR="008E37DD">
        <w:rPr>
          <w:rFonts w:hint="eastAsia"/>
        </w:rPr>
        <w:t>或</w:t>
      </w:r>
      <w:r w:rsidR="008E37DD">
        <w:rPr>
          <w:rFonts w:hint="eastAsia"/>
        </w:rPr>
        <w:t>3002</w:t>
      </w:r>
      <w:r>
        <w:rPr>
          <w:rFonts w:hint="eastAsia"/>
        </w:rPr>
        <w:t>，</w:t>
      </w:r>
      <w:r w:rsidR="00E20743">
        <w:rPr>
          <w:rFonts w:hint="eastAsia"/>
        </w:rPr>
        <w:t>并</w:t>
      </w:r>
      <w:r w:rsidR="009D5302">
        <w:rPr>
          <w:rFonts w:hint="eastAsia"/>
        </w:rPr>
        <w:t>在</w:t>
      </w:r>
      <w:r w:rsidR="00A46011">
        <w:rPr>
          <w:rFonts w:hint="eastAsia"/>
        </w:rPr>
        <w:t>“</w:t>
      </w:r>
      <w:r w:rsidR="00A46011" w:rsidRPr="00EE2BE5">
        <w:rPr>
          <w:rFonts w:hint="eastAsia"/>
        </w:rPr>
        <w:t>一码通账户号码</w:t>
      </w:r>
      <w:r w:rsidR="00A46011">
        <w:rPr>
          <w:rFonts w:hint="eastAsia"/>
        </w:rPr>
        <w:t>”</w:t>
      </w:r>
      <w:r w:rsidR="00B17120" w:rsidRPr="00FA16B6">
        <w:rPr>
          <w:rFonts w:hint="eastAsia"/>
        </w:rPr>
        <w:t>中返回</w:t>
      </w:r>
      <w:r w:rsidR="00595280">
        <w:rPr>
          <w:rFonts w:hint="eastAsia"/>
        </w:rPr>
        <w:t>已有</w:t>
      </w:r>
      <w:r w:rsidR="00B17120" w:rsidRPr="00FA16B6">
        <w:rPr>
          <w:rFonts w:hint="eastAsia"/>
        </w:rPr>
        <w:t>一码通</w:t>
      </w:r>
      <w:r w:rsidR="00595280">
        <w:rPr>
          <w:rFonts w:hint="eastAsia"/>
        </w:rPr>
        <w:t>账户号码</w:t>
      </w:r>
      <w:r w:rsidR="005B3961">
        <w:rPr>
          <w:rFonts w:hint="eastAsia"/>
        </w:rPr>
        <w:t>（</w:t>
      </w:r>
      <w:r w:rsidR="003958A7">
        <w:t>如果</w:t>
      </w:r>
      <w:r w:rsidR="00574AD0">
        <w:rPr>
          <w:rFonts w:hint="eastAsia"/>
        </w:rPr>
        <w:t>有</w:t>
      </w:r>
      <w:r w:rsidR="00574AD0">
        <w:t>多个一码通</w:t>
      </w:r>
      <w:r w:rsidR="005B3961">
        <w:rPr>
          <w:rFonts w:hint="eastAsia"/>
        </w:rPr>
        <w:t>账户</w:t>
      </w:r>
      <w:r w:rsidR="00574AD0">
        <w:rPr>
          <w:rFonts w:hint="eastAsia"/>
        </w:rPr>
        <w:t>，返</w:t>
      </w:r>
      <w:r w:rsidR="00574AD0">
        <w:t>回最</w:t>
      </w:r>
      <w:r w:rsidR="00574AD0">
        <w:rPr>
          <w:rFonts w:hint="eastAsia"/>
        </w:rPr>
        <w:t>后</w:t>
      </w:r>
      <w:r w:rsidR="00574AD0">
        <w:t>开立的</w:t>
      </w:r>
      <w:r w:rsidR="00574AD0">
        <w:rPr>
          <w:rFonts w:hint="eastAsia"/>
        </w:rPr>
        <w:t>一码</w:t>
      </w:r>
      <w:r w:rsidR="00574AD0">
        <w:t>通</w:t>
      </w:r>
      <w:r w:rsidR="00266123">
        <w:rPr>
          <w:rFonts w:hint="eastAsia"/>
        </w:rPr>
        <w:t>账户号码</w:t>
      </w:r>
      <w:r w:rsidR="005B3961">
        <w:rPr>
          <w:rFonts w:hint="eastAsia"/>
        </w:rPr>
        <w:t>）</w:t>
      </w:r>
      <w:r w:rsidR="00B17120">
        <w:rPr>
          <w:rFonts w:hint="eastAsia"/>
        </w:rPr>
        <w:t>。</w:t>
      </w:r>
    </w:p>
    <w:p w14:paraId="3F5617C2" w14:textId="77777777" w:rsidR="007920C4" w:rsidRDefault="007920C4" w:rsidP="00980985">
      <w:pPr>
        <w:pStyle w:val="2"/>
        <w:numPr>
          <w:ilvl w:val="0"/>
          <w:numId w:val="3"/>
        </w:numPr>
      </w:pPr>
      <w:bookmarkStart w:id="17" w:name="_Toc358041927"/>
      <w:bookmarkStart w:id="18" w:name="_Toc3820384"/>
      <w:r>
        <w:rPr>
          <w:rFonts w:hint="eastAsia"/>
        </w:rPr>
        <w:t>证券账户开</w:t>
      </w:r>
      <w:r w:rsidR="00375CB7">
        <w:rPr>
          <w:rFonts w:hint="eastAsia"/>
        </w:rPr>
        <w:t>立</w:t>
      </w:r>
      <w:bookmarkEnd w:id="17"/>
      <w:bookmarkEnd w:id="18"/>
    </w:p>
    <w:p w14:paraId="64DA3B2D" w14:textId="77777777" w:rsidR="00700250" w:rsidRPr="00700250" w:rsidRDefault="00700250" w:rsidP="00700250">
      <w:pPr>
        <w:rPr>
          <w:sz w:val="24"/>
          <w:szCs w:val="24"/>
        </w:rPr>
      </w:pPr>
      <w:bookmarkStart w:id="19" w:name="_Toc358041928"/>
    </w:p>
    <w:p w14:paraId="231D150D" w14:textId="77777777" w:rsidR="006019D9" w:rsidRDefault="006019D9" w:rsidP="006019D9">
      <w:pPr>
        <w:rPr>
          <w:sz w:val="24"/>
          <w:szCs w:val="24"/>
        </w:rPr>
      </w:pPr>
    </w:p>
    <w:p w14:paraId="2DBD562F" w14:textId="77777777" w:rsidR="006019D9" w:rsidRPr="00700250" w:rsidRDefault="006019D9" w:rsidP="006019D9">
      <w:pPr>
        <w:rPr>
          <w:sz w:val="24"/>
          <w:szCs w:val="28"/>
        </w:rPr>
      </w:pPr>
      <w:r w:rsidRPr="00700250">
        <w:rPr>
          <w:sz w:val="24"/>
          <w:szCs w:val="28"/>
        </w:rPr>
        <w:t>ServiceDomain = “CSDCC           ”</w:t>
      </w:r>
    </w:p>
    <w:p w14:paraId="53A02755" w14:textId="77777777" w:rsidR="006019D9" w:rsidRPr="00CF341F" w:rsidRDefault="006019D9" w:rsidP="006019D9">
      <w:pPr>
        <w:rPr>
          <w:sz w:val="24"/>
          <w:szCs w:val="28"/>
        </w:rPr>
      </w:pPr>
      <w:r w:rsidRPr="00700250">
        <w:rPr>
          <w:sz w:val="24"/>
          <w:szCs w:val="28"/>
        </w:rPr>
        <w:t>ServiceName = “UAPSRV          ”</w:t>
      </w:r>
    </w:p>
    <w:p w14:paraId="4211D50D" w14:textId="77777777" w:rsidR="006019D9" w:rsidRDefault="006019D9" w:rsidP="006019D9">
      <w:pPr>
        <w:rPr>
          <w:sz w:val="24"/>
          <w:szCs w:val="24"/>
        </w:rPr>
      </w:pPr>
    </w:p>
    <w:p w14:paraId="41272026" w14:textId="77777777" w:rsidR="007B60D1" w:rsidRDefault="00700250" w:rsidP="00980985">
      <w:pPr>
        <w:rPr>
          <w:sz w:val="24"/>
          <w:szCs w:val="24"/>
        </w:rPr>
      </w:pPr>
      <w:r w:rsidRPr="00700250">
        <w:rPr>
          <w:sz w:val="24"/>
          <w:szCs w:val="24"/>
        </w:rPr>
        <w:t>ServiceType = “0</w:t>
      </w:r>
      <w:r w:rsidR="007B60D1">
        <w:rPr>
          <w:rFonts w:hint="eastAsia"/>
          <w:sz w:val="24"/>
          <w:szCs w:val="24"/>
        </w:rPr>
        <w:t>2</w:t>
      </w:r>
      <w:r w:rsidRPr="00700250">
        <w:rPr>
          <w:sz w:val="24"/>
          <w:szCs w:val="24"/>
        </w:rPr>
        <w:t>”</w:t>
      </w:r>
    </w:p>
    <w:p w14:paraId="15093623" w14:textId="77777777" w:rsidR="007B60D1" w:rsidRPr="007B60D1" w:rsidRDefault="007B60D1" w:rsidP="007920C4">
      <w:pPr>
        <w:rPr>
          <w:sz w:val="24"/>
          <w:szCs w:val="24"/>
        </w:rPr>
      </w:pPr>
    </w:p>
    <w:p w14:paraId="1D6E9883" w14:textId="77777777" w:rsidR="007920C4" w:rsidRPr="00271B22" w:rsidRDefault="007920C4" w:rsidP="007920C4">
      <w:pPr>
        <w:rPr>
          <w:b/>
          <w:sz w:val="30"/>
          <w:szCs w:val="30"/>
        </w:rPr>
      </w:pPr>
      <w:r w:rsidRPr="00271B22">
        <w:rPr>
          <w:rFonts w:hint="eastAsia"/>
          <w:b/>
          <w:sz w:val="30"/>
          <w:szCs w:val="30"/>
        </w:rPr>
        <w:t>请求：</w:t>
      </w:r>
      <w:bookmarkEnd w:id="19"/>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7920C4" w14:paraId="63196B17" w14:textId="77777777" w:rsidTr="006B3879">
        <w:trPr>
          <w:trHeight w:val="534"/>
          <w:jc w:val="center"/>
        </w:trPr>
        <w:tc>
          <w:tcPr>
            <w:tcW w:w="537" w:type="dxa"/>
            <w:shd w:val="clear" w:color="auto" w:fill="FFC000"/>
            <w:vAlign w:val="center"/>
          </w:tcPr>
          <w:p w14:paraId="36DD8B1E" w14:textId="77777777" w:rsidR="007920C4" w:rsidRPr="00455B38" w:rsidRDefault="007920C4" w:rsidP="00710887">
            <w:pPr>
              <w:jc w:val="center"/>
              <w:rPr>
                <w:b/>
                <w:sz w:val="24"/>
                <w:szCs w:val="24"/>
              </w:rPr>
            </w:pPr>
            <w:r w:rsidRPr="00455B38">
              <w:rPr>
                <w:rFonts w:hint="eastAsia"/>
                <w:b/>
                <w:sz w:val="24"/>
                <w:szCs w:val="24"/>
              </w:rPr>
              <w:t>NO</w:t>
            </w:r>
          </w:p>
        </w:tc>
        <w:tc>
          <w:tcPr>
            <w:tcW w:w="1272" w:type="dxa"/>
            <w:shd w:val="clear" w:color="auto" w:fill="FFC000"/>
            <w:vAlign w:val="center"/>
          </w:tcPr>
          <w:p w14:paraId="6C2EDA35" w14:textId="77777777" w:rsidR="007920C4" w:rsidRPr="00455B38" w:rsidRDefault="007920C4" w:rsidP="00710887">
            <w:pPr>
              <w:jc w:val="center"/>
              <w:rPr>
                <w:b/>
                <w:sz w:val="24"/>
                <w:szCs w:val="24"/>
              </w:rPr>
            </w:pPr>
            <w:r w:rsidRPr="00455B38">
              <w:rPr>
                <w:rFonts w:hint="eastAsia"/>
                <w:b/>
                <w:sz w:val="24"/>
                <w:szCs w:val="24"/>
              </w:rPr>
              <w:t>字段</w:t>
            </w:r>
          </w:p>
        </w:tc>
        <w:tc>
          <w:tcPr>
            <w:tcW w:w="1276" w:type="dxa"/>
            <w:shd w:val="clear" w:color="auto" w:fill="FFC000"/>
            <w:vAlign w:val="center"/>
          </w:tcPr>
          <w:p w14:paraId="5C761B10" w14:textId="77777777" w:rsidR="007920C4" w:rsidRPr="00455B38" w:rsidRDefault="007920C4" w:rsidP="00710887">
            <w:pPr>
              <w:jc w:val="center"/>
              <w:rPr>
                <w:b/>
                <w:sz w:val="24"/>
                <w:szCs w:val="24"/>
              </w:rPr>
            </w:pPr>
            <w:r w:rsidRPr="00455B38">
              <w:rPr>
                <w:rFonts w:hint="eastAsia"/>
                <w:b/>
                <w:sz w:val="24"/>
                <w:szCs w:val="24"/>
              </w:rPr>
              <w:t>类型</w:t>
            </w:r>
          </w:p>
        </w:tc>
        <w:tc>
          <w:tcPr>
            <w:tcW w:w="851" w:type="dxa"/>
            <w:shd w:val="clear" w:color="auto" w:fill="FFC000"/>
            <w:vAlign w:val="center"/>
          </w:tcPr>
          <w:p w14:paraId="39F91FBC" w14:textId="77777777" w:rsidR="007920C4" w:rsidRPr="00455B38" w:rsidRDefault="007920C4" w:rsidP="00710887">
            <w:pPr>
              <w:jc w:val="center"/>
              <w:rPr>
                <w:b/>
                <w:sz w:val="24"/>
                <w:szCs w:val="24"/>
              </w:rPr>
            </w:pPr>
            <w:r w:rsidRPr="00455B38">
              <w:rPr>
                <w:rFonts w:hint="eastAsia"/>
                <w:b/>
                <w:sz w:val="24"/>
                <w:szCs w:val="24"/>
              </w:rPr>
              <w:t>长度</w:t>
            </w:r>
          </w:p>
        </w:tc>
        <w:tc>
          <w:tcPr>
            <w:tcW w:w="2976" w:type="dxa"/>
            <w:shd w:val="clear" w:color="auto" w:fill="FFC000"/>
            <w:vAlign w:val="center"/>
          </w:tcPr>
          <w:p w14:paraId="254350DB" w14:textId="77777777" w:rsidR="007920C4" w:rsidRPr="00455B38" w:rsidRDefault="007920C4" w:rsidP="00710887">
            <w:pPr>
              <w:jc w:val="center"/>
              <w:rPr>
                <w:b/>
                <w:sz w:val="24"/>
                <w:szCs w:val="24"/>
              </w:rPr>
            </w:pPr>
            <w:r w:rsidRPr="00455B38">
              <w:rPr>
                <w:rFonts w:hint="eastAsia"/>
                <w:b/>
                <w:sz w:val="24"/>
                <w:szCs w:val="24"/>
              </w:rPr>
              <w:t>字段名称</w:t>
            </w:r>
          </w:p>
        </w:tc>
        <w:tc>
          <w:tcPr>
            <w:tcW w:w="2552" w:type="dxa"/>
            <w:shd w:val="clear" w:color="auto" w:fill="FFC000"/>
            <w:vAlign w:val="center"/>
          </w:tcPr>
          <w:p w14:paraId="2281A811" w14:textId="77777777" w:rsidR="007920C4" w:rsidRPr="00455B38" w:rsidRDefault="007A2B1B" w:rsidP="00710887">
            <w:pPr>
              <w:jc w:val="center"/>
              <w:rPr>
                <w:b/>
                <w:sz w:val="24"/>
                <w:szCs w:val="24"/>
              </w:rPr>
            </w:pPr>
            <w:r>
              <w:rPr>
                <w:rFonts w:hint="eastAsia"/>
                <w:b/>
                <w:sz w:val="24"/>
                <w:szCs w:val="24"/>
              </w:rPr>
              <w:t>备注</w:t>
            </w:r>
          </w:p>
        </w:tc>
      </w:tr>
      <w:tr w:rsidR="00181023" w14:paraId="0CBDFEE8" w14:textId="77777777" w:rsidTr="006B3879">
        <w:trPr>
          <w:trHeight w:val="415"/>
          <w:jc w:val="center"/>
        </w:trPr>
        <w:tc>
          <w:tcPr>
            <w:tcW w:w="537" w:type="dxa"/>
            <w:vAlign w:val="center"/>
          </w:tcPr>
          <w:p w14:paraId="612E462B" w14:textId="77777777" w:rsidR="00E70528" w:rsidRDefault="00E70528">
            <w:pPr>
              <w:pStyle w:val="ab"/>
              <w:numPr>
                <w:ilvl w:val="0"/>
                <w:numId w:val="39"/>
              </w:numPr>
              <w:ind w:firstLineChars="0"/>
              <w:jc w:val="center"/>
              <w:rPr>
                <w:b/>
              </w:rPr>
            </w:pPr>
          </w:p>
        </w:tc>
        <w:tc>
          <w:tcPr>
            <w:tcW w:w="1272" w:type="dxa"/>
            <w:vAlign w:val="center"/>
          </w:tcPr>
          <w:p w14:paraId="4746C047" w14:textId="77777777" w:rsidR="00181023" w:rsidRPr="00DD2CE2" w:rsidRDefault="00181023" w:rsidP="00710887">
            <w:r>
              <w:rPr>
                <w:rFonts w:hint="eastAsia"/>
              </w:rPr>
              <w:t>YWLSH</w:t>
            </w:r>
          </w:p>
        </w:tc>
        <w:tc>
          <w:tcPr>
            <w:tcW w:w="1276" w:type="dxa"/>
            <w:vAlign w:val="center"/>
          </w:tcPr>
          <w:p w14:paraId="004B49C6" w14:textId="77777777" w:rsidR="00181023" w:rsidRPr="00DD2CE2" w:rsidRDefault="00181023" w:rsidP="00710887">
            <w:r w:rsidRPr="00C45958">
              <w:rPr>
                <w:rFonts w:hint="eastAsia"/>
              </w:rPr>
              <w:t>Character</w:t>
            </w:r>
          </w:p>
        </w:tc>
        <w:tc>
          <w:tcPr>
            <w:tcW w:w="851" w:type="dxa"/>
            <w:vAlign w:val="center"/>
          </w:tcPr>
          <w:p w14:paraId="6359EC92" w14:textId="77777777" w:rsidR="00181023" w:rsidRPr="00DD2CE2" w:rsidRDefault="00181023" w:rsidP="00710887">
            <w:r>
              <w:rPr>
                <w:rFonts w:hint="eastAsia"/>
              </w:rPr>
              <w:t>10</w:t>
            </w:r>
          </w:p>
        </w:tc>
        <w:tc>
          <w:tcPr>
            <w:tcW w:w="2976" w:type="dxa"/>
            <w:vAlign w:val="center"/>
          </w:tcPr>
          <w:p w14:paraId="0BD58D5D" w14:textId="77777777" w:rsidR="00181023" w:rsidRPr="00DD2CE2" w:rsidRDefault="00181023" w:rsidP="00710887">
            <w:r>
              <w:rPr>
                <w:rFonts w:hint="eastAsia"/>
              </w:rPr>
              <w:t>业务流水号</w:t>
            </w:r>
          </w:p>
        </w:tc>
        <w:tc>
          <w:tcPr>
            <w:tcW w:w="2552" w:type="dxa"/>
            <w:vAlign w:val="center"/>
          </w:tcPr>
          <w:p w14:paraId="1A9CCF00" w14:textId="77777777" w:rsidR="00181023" w:rsidRPr="00DD2CE2" w:rsidRDefault="004B7623" w:rsidP="00710887">
            <w:r>
              <w:rPr>
                <w:rFonts w:hint="eastAsia"/>
              </w:rPr>
              <w:t>必填</w:t>
            </w:r>
          </w:p>
        </w:tc>
      </w:tr>
      <w:tr w:rsidR="00181023" w14:paraId="633AC7B6" w14:textId="77777777" w:rsidTr="006B3879">
        <w:trPr>
          <w:trHeight w:val="415"/>
          <w:jc w:val="center"/>
        </w:trPr>
        <w:tc>
          <w:tcPr>
            <w:tcW w:w="537" w:type="dxa"/>
            <w:vAlign w:val="center"/>
          </w:tcPr>
          <w:p w14:paraId="6FE8BDD4" w14:textId="77777777" w:rsidR="00E70528" w:rsidRDefault="00E70528">
            <w:pPr>
              <w:pStyle w:val="ab"/>
              <w:numPr>
                <w:ilvl w:val="0"/>
                <w:numId w:val="39"/>
              </w:numPr>
              <w:ind w:firstLineChars="0"/>
              <w:jc w:val="center"/>
              <w:rPr>
                <w:b/>
              </w:rPr>
            </w:pPr>
          </w:p>
        </w:tc>
        <w:tc>
          <w:tcPr>
            <w:tcW w:w="1272" w:type="dxa"/>
            <w:vAlign w:val="center"/>
          </w:tcPr>
          <w:p w14:paraId="4EC76D05" w14:textId="77777777" w:rsidR="00181023" w:rsidRPr="00DD2CE2" w:rsidRDefault="00181023" w:rsidP="00710887">
            <w:r w:rsidRPr="00DD2CE2">
              <w:rPr>
                <w:rFonts w:hint="eastAsia"/>
              </w:rPr>
              <w:t>YMTH</w:t>
            </w:r>
          </w:p>
        </w:tc>
        <w:tc>
          <w:tcPr>
            <w:tcW w:w="1276" w:type="dxa"/>
            <w:vAlign w:val="center"/>
          </w:tcPr>
          <w:p w14:paraId="53AE2E29" w14:textId="77777777" w:rsidR="00181023" w:rsidRPr="00DD2CE2" w:rsidRDefault="00181023" w:rsidP="00710887">
            <w:r w:rsidRPr="00DD2CE2">
              <w:rPr>
                <w:rFonts w:hint="eastAsia"/>
              </w:rPr>
              <w:t>Character</w:t>
            </w:r>
          </w:p>
        </w:tc>
        <w:tc>
          <w:tcPr>
            <w:tcW w:w="851" w:type="dxa"/>
            <w:vAlign w:val="center"/>
          </w:tcPr>
          <w:p w14:paraId="5C2DB076" w14:textId="77777777" w:rsidR="00181023" w:rsidRDefault="00181023" w:rsidP="00710887">
            <w:r>
              <w:rPr>
                <w:rFonts w:hint="eastAsia"/>
              </w:rPr>
              <w:t>20</w:t>
            </w:r>
          </w:p>
        </w:tc>
        <w:tc>
          <w:tcPr>
            <w:tcW w:w="2976" w:type="dxa"/>
            <w:vAlign w:val="center"/>
          </w:tcPr>
          <w:p w14:paraId="5FD78957" w14:textId="77777777" w:rsidR="00181023" w:rsidRPr="00DD2CE2" w:rsidRDefault="00181023" w:rsidP="00710887">
            <w:r w:rsidRPr="00DD2CE2">
              <w:rPr>
                <w:rFonts w:hint="eastAsia"/>
              </w:rPr>
              <w:t>一码通账户号码</w:t>
            </w:r>
          </w:p>
        </w:tc>
        <w:tc>
          <w:tcPr>
            <w:tcW w:w="2552" w:type="dxa"/>
            <w:vAlign w:val="center"/>
          </w:tcPr>
          <w:p w14:paraId="6ABCACB7" w14:textId="77777777" w:rsidR="00181023" w:rsidRDefault="00181023" w:rsidP="00710887">
            <w:r>
              <w:rPr>
                <w:rFonts w:hint="eastAsia"/>
              </w:rPr>
              <w:t>必填</w:t>
            </w:r>
          </w:p>
        </w:tc>
      </w:tr>
      <w:tr w:rsidR="007920C4" w14:paraId="07220E9A" w14:textId="77777777" w:rsidTr="006B3879">
        <w:trPr>
          <w:trHeight w:val="415"/>
          <w:jc w:val="center"/>
        </w:trPr>
        <w:tc>
          <w:tcPr>
            <w:tcW w:w="537" w:type="dxa"/>
            <w:vAlign w:val="center"/>
          </w:tcPr>
          <w:p w14:paraId="610C8C26" w14:textId="77777777" w:rsidR="00E70528" w:rsidRDefault="00E70528">
            <w:pPr>
              <w:pStyle w:val="ab"/>
              <w:numPr>
                <w:ilvl w:val="0"/>
                <w:numId w:val="39"/>
              </w:numPr>
              <w:ind w:firstLineChars="0"/>
              <w:jc w:val="center"/>
              <w:rPr>
                <w:b/>
              </w:rPr>
            </w:pPr>
          </w:p>
        </w:tc>
        <w:tc>
          <w:tcPr>
            <w:tcW w:w="1272" w:type="dxa"/>
            <w:vAlign w:val="center"/>
          </w:tcPr>
          <w:p w14:paraId="39697163" w14:textId="77777777" w:rsidR="007920C4" w:rsidRPr="00DD2CE2" w:rsidRDefault="007920C4" w:rsidP="00710887">
            <w:r w:rsidRPr="00DD2CE2">
              <w:rPr>
                <w:rFonts w:hint="eastAsia"/>
              </w:rPr>
              <w:t>ZHLB</w:t>
            </w:r>
          </w:p>
        </w:tc>
        <w:tc>
          <w:tcPr>
            <w:tcW w:w="1276" w:type="dxa"/>
            <w:vAlign w:val="center"/>
          </w:tcPr>
          <w:p w14:paraId="1D2FA5CE" w14:textId="77777777" w:rsidR="007920C4" w:rsidRPr="00DD2CE2" w:rsidRDefault="007920C4" w:rsidP="00710887">
            <w:r w:rsidRPr="00DD2CE2">
              <w:rPr>
                <w:rFonts w:hint="eastAsia"/>
              </w:rPr>
              <w:t>Character</w:t>
            </w:r>
          </w:p>
        </w:tc>
        <w:tc>
          <w:tcPr>
            <w:tcW w:w="851" w:type="dxa"/>
            <w:vAlign w:val="center"/>
          </w:tcPr>
          <w:p w14:paraId="47F88436" w14:textId="77777777" w:rsidR="007920C4" w:rsidRPr="00DD2CE2" w:rsidRDefault="007920C4" w:rsidP="00710887">
            <w:r w:rsidRPr="00DD2CE2">
              <w:rPr>
                <w:rFonts w:hint="eastAsia"/>
              </w:rPr>
              <w:t>2</w:t>
            </w:r>
          </w:p>
        </w:tc>
        <w:tc>
          <w:tcPr>
            <w:tcW w:w="2976" w:type="dxa"/>
            <w:vAlign w:val="center"/>
          </w:tcPr>
          <w:p w14:paraId="23F4E42F" w14:textId="77777777" w:rsidR="007920C4" w:rsidRPr="00DD2CE2" w:rsidRDefault="007920C4" w:rsidP="00710887">
            <w:r w:rsidRPr="00DD2CE2">
              <w:rPr>
                <w:rFonts w:hint="eastAsia"/>
              </w:rPr>
              <w:t>证券账户类别</w:t>
            </w:r>
          </w:p>
        </w:tc>
        <w:tc>
          <w:tcPr>
            <w:tcW w:w="2552" w:type="dxa"/>
            <w:vAlign w:val="center"/>
          </w:tcPr>
          <w:p w14:paraId="04E2AD61" w14:textId="77777777" w:rsidR="001A7AF0" w:rsidRPr="00DD2CE2" w:rsidRDefault="0043191D" w:rsidP="00710887">
            <w:r>
              <w:rPr>
                <w:rFonts w:hint="eastAsia"/>
              </w:rPr>
              <w:t>必填</w:t>
            </w:r>
            <w:r w:rsidR="004B7623">
              <w:rPr>
                <w:rFonts w:hint="eastAsia"/>
              </w:rPr>
              <w:t>，</w:t>
            </w:r>
            <w:r w:rsidR="007920C4" w:rsidRPr="00DD2CE2">
              <w:rPr>
                <w:rFonts w:hint="eastAsia"/>
              </w:rPr>
              <w:t>字典</w:t>
            </w:r>
            <w:r w:rsidR="007920C4" w:rsidRPr="00DD2CE2">
              <w:rPr>
                <w:rFonts w:hint="eastAsia"/>
              </w:rPr>
              <w:t>(ZHLB)</w:t>
            </w:r>
          </w:p>
        </w:tc>
      </w:tr>
      <w:tr w:rsidR="002022E2" w14:paraId="476A92ED" w14:textId="77777777" w:rsidTr="006B3879">
        <w:trPr>
          <w:trHeight w:val="415"/>
          <w:jc w:val="center"/>
        </w:trPr>
        <w:tc>
          <w:tcPr>
            <w:tcW w:w="537" w:type="dxa"/>
            <w:vAlign w:val="center"/>
          </w:tcPr>
          <w:p w14:paraId="4096CB70" w14:textId="77777777" w:rsidR="00E70528" w:rsidRDefault="00E70528">
            <w:pPr>
              <w:pStyle w:val="ab"/>
              <w:numPr>
                <w:ilvl w:val="0"/>
                <w:numId w:val="39"/>
              </w:numPr>
              <w:ind w:firstLineChars="0"/>
              <w:jc w:val="center"/>
              <w:rPr>
                <w:b/>
              </w:rPr>
            </w:pPr>
          </w:p>
        </w:tc>
        <w:tc>
          <w:tcPr>
            <w:tcW w:w="1272" w:type="dxa"/>
            <w:vAlign w:val="center"/>
          </w:tcPr>
          <w:p w14:paraId="740768F1" w14:textId="77777777" w:rsidR="002022E2" w:rsidRPr="00DD2CE2" w:rsidRDefault="002022E2" w:rsidP="00710887">
            <w:r w:rsidRPr="00DD2CE2">
              <w:rPr>
                <w:rFonts w:hint="eastAsia"/>
              </w:rPr>
              <w:t>ZJLB</w:t>
            </w:r>
          </w:p>
        </w:tc>
        <w:tc>
          <w:tcPr>
            <w:tcW w:w="1276" w:type="dxa"/>
            <w:vAlign w:val="center"/>
          </w:tcPr>
          <w:p w14:paraId="5B51DCE9" w14:textId="77777777" w:rsidR="002022E2" w:rsidRPr="00DD2CE2" w:rsidRDefault="002022E2" w:rsidP="00710887">
            <w:r w:rsidRPr="00DD2CE2">
              <w:rPr>
                <w:rFonts w:hint="eastAsia"/>
              </w:rPr>
              <w:t>Character</w:t>
            </w:r>
          </w:p>
        </w:tc>
        <w:tc>
          <w:tcPr>
            <w:tcW w:w="851" w:type="dxa"/>
            <w:vAlign w:val="center"/>
          </w:tcPr>
          <w:p w14:paraId="6E94BE1E" w14:textId="77777777" w:rsidR="002022E2" w:rsidRPr="00DD2CE2" w:rsidRDefault="002022E2" w:rsidP="00710887">
            <w:r w:rsidRPr="00DD2CE2">
              <w:rPr>
                <w:rFonts w:hint="eastAsia"/>
              </w:rPr>
              <w:t>2</w:t>
            </w:r>
          </w:p>
        </w:tc>
        <w:tc>
          <w:tcPr>
            <w:tcW w:w="2976" w:type="dxa"/>
            <w:vAlign w:val="center"/>
          </w:tcPr>
          <w:p w14:paraId="5B4E7F2E" w14:textId="77777777" w:rsidR="002022E2" w:rsidRPr="00DD2CE2" w:rsidRDefault="002022E2" w:rsidP="00710887">
            <w:r w:rsidRPr="00DD2CE2">
              <w:rPr>
                <w:rFonts w:hint="eastAsia"/>
              </w:rPr>
              <w:t>主要身份证明文件类别</w:t>
            </w:r>
          </w:p>
        </w:tc>
        <w:tc>
          <w:tcPr>
            <w:tcW w:w="2552" w:type="dxa"/>
            <w:vAlign w:val="center"/>
          </w:tcPr>
          <w:p w14:paraId="6D71F255" w14:textId="77777777" w:rsidR="002022E2" w:rsidRPr="00DD2CE2" w:rsidRDefault="002022E2" w:rsidP="00710887">
            <w:r>
              <w:rPr>
                <w:rFonts w:hint="eastAsia"/>
              </w:rPr>
              <w:t>必填</w:t>
            </w:r>
            <w:r w:rsidR="004B7623">
              <w:rPr>
                <w:rFonts w:hint="eastAsia"/>
              </w:rPr>
              <w:t>，</w:t>
            </w:r>
            <w:r w:rsidRPr="00DD2CE2">
              <w:rPr>
                <w:rFonts w:hint="eastAsia"/>
              </w:rPr>
              <w:t>字典</w:t>
            </w:r>
            <w:r w:rsidRPr="00DD2CE2">
              <w:rPr>
                <w:rFonts w:hint="eastAsia"/>
              </w:rPr>
              <w:t>(ZJLB)</w:t>
            </w:r>
          </w:p>
        </w:tc>
      </w:tr>
      <w:tr w:rsidR="002022E2" w14:paraId="1D702920" w14:textId="77777777" w:rsidTr="006B3879">
        <w:trPr>
          <w:trHeight w:val="415"/>
          <w:jc w:val="center"/>
        </w:trPr>
        <w:tc>
          <w:tcPr>
            <w:tcW w:w="537" w:type="dxa"/>
            <w:vAlign w:val="center"/>
          </w:tcPr>
          <w:p w14:paraId="5E93653D" w14:textId="77777777" w:rsidR="00E70528" w:rsidRDefault="00E70528">
            <w:pPr>
              <w:pStyle w:val="ab"/>
              <w:numPr>
                <w:ilvl w:val="0"/>
                <w:numId w:val="39"/>
              </w:numPr>
              <w:ind w:firstLineChars="0"/>
              <w:jc w:val="center"/>
              <w:rPr>
                <w:b/>
              </w:rPr>
            </w:pPr>
          </w:p>
        </w:tc>
        <w:tc>
          <w:tcPr>
            <w:tcW w:w="1272" w:type="dxa"/>
            <w:vAlign w:val="center"/>
          </w:tcPr>
          <w:p w14:paraId="579FB884" w14:textId="77777777" w:rsidR="002022E2" w:rsidRPr="00DD2CE2" w:rsidRDefault="002022E2" w:rsidP="00710887">
            <w:r w:rsidRPr="00DD2CE2">
              <w:rPr>
                <w:rFonts w:hint="eastAsia"/>
              </w:rPr>
              <w:t>ZJDM</w:t>
            </w:r>
          </w:p>
        </w:tc>
        <w:tc>
          <w:tcPr>
            <w:tcW w:w="1276" w:type="dxa"/>
            <w:vAlign w:val="center"/>
          </w:tcPr>
          <w:p w14:paraId="25767440" w14:textId="77777777" w:rsidR="002022E2" w:rsidRPr="00DD2CE2" w:rsidRDefault="002022E2" w:rsidP="00710887">
            <w:r w:rsidRPr="00DD2CE2">
              <w:rPr>
                <w:rFonts w:hint="eastAsia"/>
              </w:rPr>
              <w:t>Character</w:t>
            </w:r>
          </w:p>
        </w:tc>
        <w:tc>
          <w:tcPr>
            <w:tcW w:w="851" w:type="dxa"/>
            <w:vAlign w:val="center"/>
          </w:tcPr>
          <w:p w14:paraId="4C567BFD" w14:textId="77777777" w:rsidR="002022E2" w:rsidRPr="00DD2CE2" w:rsidRDefault="006F30A2" w:rsidP="00710887">
            <w:r>
              <w:rPr>
                <w:rFonts w:hint="eastAsia"/>
              </w:rPr>
              <w:t>4</w:t>
            </w:r>
            <w:r w:rsidR="002022E2" w:rsidRPr="00DD2CE2">
              <w:rPr>
                <w:rFonts w:hint="eastAsia"/>
              </w:rPr>
              <w:t>0</w:t>
            </w:r>
          </w:p>
        </w:tc>
        <w:tc>
          <w:tcPr>
            <w:tcW w:w="2976" w:type="dxa"/>
            <w:vAlign w:val="center"/>
          </w:tcPr>
          <w:p w14:paraId="2CDF705A" w14:textId="77777777" w:rsidR="002022E2" w:rsidRPr="00DD2CE2" w:rsidRDefault="002022E2" w:rsidP="00710887">
            <w:r w:rsidRPr="00DD2CE2">
              <w:rPr>
                <w:rFonts w:hint="eastAsia"/>
              </w:rPr>
              <w:t>主要身份证明文件代码</w:t>
            </w:r>
          </w:p>
        </w:tc>
        <w:tc>
          <w:tcPr>
            <w:tcW w:w="2552" w:type="dxa"/>
            <w:vAlign w:val="center"/>
          </w:tcPr>
          <w:p w14:paraId="12E60590" w14:textId="77777777" w:rsidR="002022E2" w:rsidRPr="00DD2CE2" w:rsidRDefault="002022E2" w:rsidP="00710887">
            <w:r>
              <w:rPr>
                <w:rFonts w:hint="eastAsia"/>
              </w:rPr>
              <w:t>必填</w:t>
            </w:r>
          </w:p>
        </w:tc>
      </w:tr>
      <w:tr w:rsidR="002022E2" w14:paraId="0CC2A496" w14:textId="77777777" w:rsidTr="006B3879">
        <w:trPr>
          <w:trHeight w:val="415"/>
          <w:jc w:val="center"/>
        </w:trPr>
        <w:tc>
          <w:tcPr>
            <w:tcW w:w="537" w:type="dxa"/>
            <w:vAlign w:val="center"/>
          </w:tcPr>
          <w:p w14:paraId="72E672DC" w14:textId="77777777" w:rsidR="00E70528" w:rsidRDefault="00E70528">
            <w:pPr>
              <w:pStyle w:val="ab"/>
              <w:numPr>
                <w:ilvl w:val="0"/>
                <w:numId w:val="39"/>
              </w:numPr>
              <w:ind w:firstLineChars="0"/>
              <w:jc w:val="center"/>
              <w:rPr>
                <w:b/>
              </w:rPr>
            </w:pPr>
          </w:p>
        </w:tc>
        <w:tc>
          <w:tcPr>
            <w:tcW w:w="1272" w:type="dxa"/>
            <w:vAlign w:val="center"/>
          </w:tcPr>
          <w:p w14:paraId="0DD151A5" w14:textId="77777777" w:rsidR="002022E2" w:rsidRPr="00DD2CE2" w:rsidRDefault="002022E2" w:rsidP="00710887">
            <w:r w:rsidRPr="00DD2CE2">
              <w:rPr>
                <w:rFonts w:hint="eastAsia"/>
              </w:rPr>
              <w:t>KHFS</w:t>
            </w:r>
          </w:p>
        </w:tc>
        <w:tc>
          <w:tcPr>
            <w:tcW w:w="1276" w:type="dxa"/>
            <w:vAlign w:val="center"/>
          </w:tcPr>
          <w:p w14:paraId="3235D3D3" w14:textId="77777777" w:rsidR="002022E2" w:rsidRPr="00DD2CE2" w:rsidRDefault="002022E2" w:rsidP="00710887">
            <w:r w:rsidRPr="00DD2CE2">
              <w:rPr>
                <w:rFonts w:hint="eastAsia"/>
              </w:rPr>
              <w:t>Character</w:t>
            </w:r>
          </w:p>
        </w:tc>
        <w:tc>
          <w:tcPr>
            <w:tcW w:w="851" w:type="dxa"/>
            <w:vAlign w:val="center"/>
          </w:tcPr>
          <w:p w14:paraId="560C17EC" w14:textId="77777777" w:rsidR="002022E2" w:rsidRPr="00DD2CE2" w:rsidRDefault="002022E2" w:rsidP="00710887">
            <w:r w:rsidRPr="00DD2CE2">
              <w:rPr>
                <w:rFonts w:hint="eastAsia"/>
              </w:rPr>
              <w:t>1</w:t>
            </w:r>
          </w:p>
        </w:tc>
        <w:tc>
          <w:tcPr>
            <w:tcW w:w="2976" w:type="dxa"/>
            <w:vAlign w:val="center"/>
          </w:tcPr>
          <w:p w14:paraId="28FEA382" w14:textId="77777777" w:rsidR="002022E2" w:rsidRPr="00DD2CE2" w:rsidRDefault="00BA379D" w:rsidP="00710887">
            <w:r>
              <w:rPr>
                <w:rFonts w:hint="eastAsia"/>
              </w:rPr>
              <w:t>证券账户</w:t>
            </w:r>
            <w:r w:rsidR="002022E2" w:rsidRPr="00DD2CE2">
              <w:rPr>
                <w:rFonts w:hint="eastAsia"/>
              </w:rPr>
              <w:t>开户方式</w:t>
            </w:r>
          </w:p>
        </w:tc>
        <w:tc>
          <w:tcPr>
            <w:tcW w:w="2552" w:type="dxa"/>
            <w:vAlign w:val="center"/>
          </w:tcPr>
          <w:p w14:paraId="4BD385D9" w14:textId="77777777" w:rsidR="002022E2" w:rsidRPr="00DD2CE2" w:rsidRDefault="002022E2" w:rsidP="00710887">
            <w:r>
              <w:rPr>
                <w:rFonts w:hint="eastAsia"/>
              </w:rPr>
              <w:t>必填</w:t>
            </w:r>
            <w:r w:rsidR="004B7623">
              <w:rPr>
                <w:rFonts w:hint="eastAsia"/>
              </w:rPr>
              <w:t>，</w:t>
            </w:r>
            <w:r w:rsidRPr="00DD2CE2">
              <w:rPr>
                <w:rFonts w:hint="eastAsia"/>
              </w:rPr>
              <w:t>字典</w:t>
            </w:r>
            <w:r w:rsidRPr="00DD2CE2">
              <w:rPr>
                <w:rFonts w:hint="eastAsia"/>
              </w:rPr>
              <w:t>(KHFS)</w:t>
            </w:r>
          </w:p>
        </w:tc>
      </w:tr>
      <w:tr w:rsidR="002022E2" w14:paraId="771471A2" w14:textId="77777777" w:rsidTr="006B3879">
        <w:trPr>
          <w:trHeight w:val="415"/>
          <w:jc w:val="center"/>
        </w:trPr>
        <w:tc>
          <w:tcPr>
            <w:tcW w:w="537" w:type="dxa"/>
            <w:vAlign w:val="center"/>
          </w:tcPr>
          <w:p w14:paraId="2230BE4C" w14:textId="77777777" w:rsidR="00E70528" w:rsidRDefault="00E70528">
            <w:pPr>
              <w:pStyle w:val="ab"/>
              <w:numPr>
                <w:ilvl w:val="0"/>
                <w:numId w:val="39"/>
              </w:numPr>
              <w:ind w:firstLineChars="0"/>
              <w:jc w:val="center"/>
              <w:rPr>
                <w:rFonts w:asciiTheme="minorHAnsi" w:eastAsiaTheme="minorEastAsia" w:hAnsiTheme="minorHAnsi" w:cstheme="minorBidi"/>
                <w:b/>
              </w:rPr>
            </w:pPr>
          </w:p>
        </w:tc>
        <w:tc>
          <w:tcPr>
            <w:tcW w:w="1272" w:type="dxa"/>
            <w:vAlign w:val="center"/>
          </w:tcPr>
          <w:p w14:paraId="43013F1A" w14:textId="77777777" w:rsidR="002022E2" w:rsidRPr="00DD2CE2" w:rsidRDefault="002022E2" w:rsidP="00710887">
            <w:r w:rsidRPr="00DD2CE2">
              <w:rPr>
                <w:rFonts w:hint="eastAsia"/>
              </w:rPr>
              <w:t>PHZQZH</w:t>
            </w:r>
          </w:p>
        </w:tc>
        <w:tc>
          <w:tcPr>
            <w:tcW w:w="1276" w:type="dxa"/>
            <w:vAlign w:val="center"/>
          </w:tcPr>
          <w:p w14:paraId="21DEABF4" w14:textId="77777777" w:rsidR="002022E2" w:rsidRPr="00DD2CE2" w:rsidRDefault="002022E2" w:rsidP="00710887">
            <w:r w:rsidRPr="00DD2CE2">
              <w:rPr>
                <w:rFonts w:hint="eastAsia"/>
              </w:rPr>
              <w:t>Character</w:t>
            </w:r>
          </w:p>
        </w:tc>
        <w:tc>
          <w:tcPr>
            <w:tcW w:w="851" w:type="dxa"/>
            <w:vAlign w:val="center"/>
          </w:tcPr>
          <w:p w14:paraId="76776B81" w14:textId="77777777" w:rsidR="002022E2" w:rsidRPr="00DD2CE2" w:rsidRDefault="002022E2" w:rsidP="00710887">
            <w:r w:rsidRPr="00DD2CE2">
              <w:rPr>
                <w:rFonts w:hint="eastAsia"/>
              </w:rPr>
              <w:t>20</w:t>
            </w:r>
          </w:p>
        </w:tc>
        <w:tc>
          <w:tcPr>
            <w:tcW w:w="2976" w:type="dxa"/>
            <w:vAlign w:val="center"/>
          </w:tcPr>
          <w:p w14:paraId="5E643916" w14:textId="77777777" w:rsidR="002022E2" w:rsidRPr="00DD2CE2" w:rsidRDefault="002022E2" w:rsidP="00710887">
            <w:r w:rsidRPr="00DD2CE2">
              <w:rPr>
                <w:rFonts w:hint="eastAsia"/>
              </w:rPr>
              <w:t>配号证券账户号码</w:t>
            </w:r>
          </w:p>
        </w:tc>
        <w:tc>
          <w:tcPr>
            <w:tcW w:w="2552" w:type="dxa"/>
            <w:vAlign w:val="center"/>
          </w:tcPr>
          <w:p w14:paraId="45EED955" w14:textId="77777777" w:rsidR="002022E2" w:rsidRPr="00DD2CE2" w:rsidRDefault="002022E2" w:rsidP="00C35F25">
            <w:r w:rsidRPr="00DD2CE2">
              <w:rPr>
                <w:rFonts w:hint="eastAsia"/>
              </w:rPr>
              <w:t>沪</w:t>
            </w:r>
            <w:r w:rsidR="00F230FE">
              <w:rPr>
                <w:rFonts w:hint="eastAsia"/>
              </w:rPr>
              <w:t>深</w:t>
            </w:r>
            <w:r w:rsidRPr="00DD2CE2">
              <w:rPr>
                <w:rFonts w:hint="eastAsia"/>
              </w:rPr>
              <w:t>A</w:t>
            </w:r>
            <w:r w:rsidRPr="00DD2CE2">
              <w:rPr>
                <w:rFonts w:hint="eastAsia"/>
              </w:rPr>
              <w:t>股信用证券账户</w:t>
            </w:r>
            <w:r w:rsidR="006926AC">
              <w:rPr>
                <w:rFonts w:hint="eastAsia"/>
              </w:rPr>
              <w:t>开户时</w:t>
            </w:r>
            <w:r w:rsidRPr="00DD2CE2">
              <w:rPr>
                <w:rFonts w:hint="eastAsia"/>
              </w:rPr>
              <w:t>必填</w:t>
            </w:r>
            <w:r w:rsidR="00866341">
              <w:rPr>
                <w:rFonts w:hint="eastAsia"/>
              </w:rPr>
              <w:t>，</w:t>
            </w:r>
            <w:r w:rsidR="00862C44">
              <w:rPr>
                <w:rFonts w:hint="eastAsia"/>
              </w:rPr>
              <w:t>沪市衍生品合约账户开户时必填，</w:t>
            </w:r>
            <w:r w:rsidR="00866341">
              <w:rPr>
                <w:rFonts w:hint="eastAsia"/>
              </w:rPr>
              <w:t>其他无需填写</w:t>
            </w:r>
          </w:p>
        </w:tc>
      </w:tr>
      <w:tr w:rsidR="002022E2" w14:paraId="32176B55" w14:textId="77777777" w:rsidTr="006B3879">
        <w:trPr>
          <w:trHeight w:val="415"/>
          <w:jc w:val="center"/>
        </w:trPr>
        <w:tc>
          <w:tcPr>
            <w:tcW w:w="537" w:type="dxa"/>
            <w:vAlign w:val="center"/>
          </w:tcPr>
          <w:p w14:paraId="6658594C" w14:textId="77777777" w:rsidR="00E70528" w:rsidRDefault="00E70528">
            <w:pPr>
              <w:pStyle w:val="ab"/>
              <w:numPr>
                <w:ilvl w:val="0"/>
                <w:numId w:val="39"/>
              </w:numPr>
              <w:ind w:firstLineChars="0"/>
              <w:jc w:val="center"/>
              <w:rPr>
                <w:rFonts w:asciiTheme="minorHAnsi" w:eastAsiaTheme="minorEastAsia" w:hAnsiTheme="minorHAnsi" w:cstheme="minorBidi"/>
                <w:b/>
              </w:rPr>
            </w:pPr>
          </w:p>
        </w:tc>
        <w:tc>
          <w:tcPr>
            <w:tcW w:w="1272" w:type="dxa"/>
            <w:vAlign w:val="center"/>
          </w:tcPr>
          <w:p w14:paraId="6666A5C7" w14:textId="77777777" w:rsidR="002022E2" w:rsidRPr="00DD2CE2" w:rsidRDefault="002022E2" w:rsidP="00710887">
            <w:r w:rsidRPr="00DD2CE2">
              <w:rPr>
                <w:rFonts w:hint="eastAsia"/>
              </w:rPr>
              <w:t>XYJYDY</w:t>
            </w:r>
          </w:p>
        </w:tc>
        <w:tc>
          <w:tcPr>
            <w:tcW w:w="1276" w:type="dxa"/>
            <w:vAlign w:val="center"/>
          </w:tcPr>
          <w:p w14:paraId="0AF2B616" w14:textId="77777777" w:rsidR="002022E2" w:rsidRPr="00DD2CE2" w:rsidRDefault="002022E2" w:rsidP="00710887">
            <w:r w:rsidRPr="00DD2CE2">
              <w:rPr>
                <w:rFonts w:hint="eastAsia"/>
              </w:rPr>
              <w:t>Character</w:t>
            </w:r>
          </w:p>
        </w:tc>
        <w:tc>
          <w:tcPr>
            <w:tcW w:w="851" w:type="dxa"/>
            <w:vAlign w:val="center"/>
          </w:tcPr>
          <w:p w14:paraId="1C4027F6" w14:textId="77777777" w:rsidR="002022E2" w:rsidRPr="00DD2CE2" w:rsidRDefault="00980809" w:rsidP="00710887">
            <w:r>
              <w:rPr>
                <w:rFonts w:hint="eastAsia"/>
              </w:rPr>
              <w:t>6</w:t>
            </w:r>
          </w:p>
        </w:tc>
        <w:tc>
          <w:tcPr>
            <w:tcW w:w="2976" w:type="dxa"/>
            <w:vAlign w:val="center"/>
          </w:tcPr>
          <w:p w14:paraId="6449C428" w14:textId="77777777" w:rsidR="002022E2" w:rsidRPr="00DD2CE2" w:rsidRDefault="002022E2" w:rsidP="00710887">
            <w:r w:rsidRPr="00DD2CE2">
              <w:rPr>
                <w:rFonts w:hint="eastAsia"/>
              </w:rPr>
              <w:t>拟指定的信用交易单元号码</w:t>
            </w:r>
          </w:p>
        </w:tc>
        <w:tc>
          <w:tcPr>
            <w:tcW w:w="2552" w:type="dxa"/>
            <w:vAlign w:val="center"/>
          </w:tcPr>
          <w:p w14:paraId="7CF730C8" w14:textId="77777777" w:rsidR="002022E2" w:rsidRPr="00DD2CE2" w:rsidRDefault="002022E2" w:rsidP="00710887">
            <w:r w:rsidRPr="00DD2CE2">
              <w:rPr>
                <w:rFonts w:hint="eastAsia"/>
              </w:rPr>
              <w:t>沪市</w:t>
            </w:r>
            <w:r w:rsidRPr="00DD2CE2">
              <w:rPr>
                <w:rFonts w:hint="eastAsia"/>
              </w:rPr>
              <w:t>A</w:t>
            </w:r>
            <w:r w:rsidRPr="00DD2CE2">
              <w:rPr>
                <w:rFonts w:hint="eastAsia"/>
              </w:rPr>
              <w:t>股信用证券账户</w:t>
            </w:r>
            <w:r w:rsidR="006926AC">
              <w:rPr>
                <w:rFonts w:hint="eastAsia"/>
              </w:rPr>
              <w:t>开户时</w:t>
            </w:r>
            <w:r w:rsidRPr="00DD2CE2">
              <w:rPr>
                <w:rFonts w:hint="eastAsia"/>
              </w:rPr>
              <w:t>必填</w:t>
            </w:r>
            <w:r w:rsidR="00866341">
              <w:rPr>
                <w:rFonts w:hint="eastAsia"/>
              </w:rPr>
              <w:t>，其他无需填写</w:t>
            </w:r>
          </w:p>
        </w:tc>
      </w:tr>
      <w:tr w:rsidR="002022E2" w14:paraId="4EE4D3FD" w14:textId="77777777" w:rsidTr="006B3879">
        <w:trPr>
          <w:trHeight w:val="415"/>
          <w:jc w:val="center"/>
        </w:trPr>
        <w:tc>
          <w:tcPr>
            <w:tcW w:w="537" w:type="dxa"/>
            <w:vAlign w:val="center"/>
          </w:tcPr>
          <w:p w14:paraId="477D6D53" w14:textId="77777777" w:rsidR="00E70528" w:rsidRDefault="00E70528">
            <w:pPr>
              <w:pStyle w:val="ab"/>
              <w:numPr>
                <w:ilvl w:val="0"/>
                <w:numId w:val="39"/>
              </w:numPr>
              <w:ind w:firstLineChars="0"/>
              <w:jc w:val="center"/>
              <w:rPr>
                <w:rFonts w:asciiTheme="minorHAnsi" w:eastAsiaTheme="minorEastAsia" w:hAnsiTheme="minorHAnsi" w:cstheme="minorBidi"/>
                <w:b/>
              </w:rPr>
            </w:pPr>
          </w:p>
        </w:tc>
        <w:tc>
          <w:tcPr>
            <w:tcW w:w="1272" w:type="dxa"/>
            <w:vAlign w:val="center"/>
          </w:tcPr>
          <w:p w14:paraId="31D7F400" w14:textId="77777777" w:rsidR="002022E2" w:rsidRPr="00DD2CE2" w:rsidRDefault="0077785B" w:rsidP="00710887">
            <w:r>
              <w:rPr>
                <w:rFonts w:hint="eastAsia"/>
              </w:rPr>
              <w:t>JSCYR</w:t>
            </w:r>
          </w:p>
        </w:tc>
        <w:tc>
          <w:tcPr>
            <w:tcW w:w="1276" w:type="dxa"/>
            <w:vAlign w:val="center"/>
          </w:tcPr>
          <w:p w14:paraId="44B87E97" w14:textId="77777777" w:rsidR="002022E2" w:rsidRPr="00DD2CE2" w:rsidRDefault="002022E2" w:rsidP="00710887">
            <w:r w:rsidRPr="00DD2CE2">
              <w:rPr>
                <w:rFonts w:hint="eastAsia"/>
              </w:rPr>
              <w:t>Character</w:t>
            </w:r>
          </w:p>
        </w:tc>
        <w:tc>
          <w:tcPr>
            <w:tcW w:w="851" w:type="dxa"/>
            <w:vAlign w:val="center"/>
          </w:tcPr>
          <w:p w14:paraId="74DD317B" w14:textId="77777777" w:rsidR="002022E2" w:rsidRPr="00DD2CE2" w:rsidRDefault="00CE3F47" w:rsidP="00710887">
            <w:r>
              <w:rPr>
                <w:rFonts w:hint="eastAsia"/>
              </w:rPr>
              <w:t>8</w:t>
            </w:r>
          </w:p>
        </w:tc>
        <w:tc>
          <w:tcPr>
            <w:tcW w:w="2976" w:type="dxa"/>
            <w:vAlign w:val="center"/>
          </w:tcPr>
          <w:p w14:paraId="64C03896" w14:textId="77777777" w:rsidR="002022E2" w:rsidRPr="00DD2CE2" w:rsidRDefault="00A84C46" w:rsidP="00710887">
            <w:r>
              <w:rPr>
                <w:rFonts w:hint="eastAsia"/>
              </w:rPr>
              <w:t>指定结算参与人</w:t>
            </w:r>
          </w:p>
        </w:tc>
        <w:tc>
          <w:tcPr>
            <w:tcW w:w="2552" w:type="dxa"/>
            <w:vAlign w:val="center"/>
          </w:tcPr>
          <w:p w14:paraId="3D47CAE7" w14:textId="77777777" w:rsidR="0084203F" w:rsidRDefault="005367D4" w:rsidP="00652791">
            <w:r>
              <w:rPr>
                <w:rFonts w:hint="eastAsia"/>
              </w:rPr>
              <w:t>沪市信用账户</w:t>
            </w:r>
            <w:r w:rsidR="0084203F">
              <w:rPr>
                <w:rFonts w:hint="eastAsia"/>
              </w:rPr>
              <w:t>开户时必填，填融资融券专用清算编号</w:t>
            </w:r>
          </w:p>
          <w:p w14:paraId="063FD5CA" w14:textId="77777777" w:rsidR="002022E2" w:rsidRDefault="0084203F" w:rsidP="00652791">
            <w:r>
              <w:rPr>
                <w:rFonts w:hint="eastAsia"/>
              </w:rPr>
              <w:t>沪市</w:t>
            </w:r>
            <w:r w:rsidR="005367D4">
              <w:rPr>
                <w:rFonts w:hint="eastAsia"/>
              </w:rPr>
              <w:t>B</w:t>
            </w:r>
            <w:r w:rsidR="005367D4">
              <w:rPr>
                <w:rFonts w:hint="eastAsia"/>
              </w:rPr>
              <w:t>股证券账户开户时</w:t>
            </w:r>
            <w:r w:rsidR="00652791" w:rsidRPr="00DD2CE2">
              <w:rPr>
                <w:rFonts w:hint="eastAsia"/>
              </w:rPr>
              <w:t>必填</w:t>
            </w:r>
            <w:r>
              <w:rPr>
                <w:rFonts w:hint="eastAsia"/>
              </w:rPr>
              <w:t>，填结算会员清算编号</w:t>
            </w:r>
          </w:p>
          <w:p w14:paraId="59F96000" w14:textId="77777777" w:rsidR="00245E0E" w:rsidRPr="00DD2CE2" w:rsidRDefault="0084203F" w:rsidP="0084203F">
            <w:r>
              <w:rPr>
                <w:rFonts w:hint="eastAsia"/>
              </w:rPr>
              <w:t>深市境外</w:t>
            </w:r>
            <w:r>
              <w:rPr>
                <w:rFonts w:hint="eastAsia"/>
              </w:rPr>
              <w:t>B</w:t>
            </w:r>
            <w:r>
              <w:rPr>
                <w:rFonts w:hint="eastAsia"/>
              </w:rPr>
              <w:t>股证券账户开户时必填，</w:t>
            </w:r>
            <w:r w:rsidR="00245E0E">
              <w:rPr>
                <w:rFonts w:hint="eastAsia"/>
              </w:rPr>
              <w:t>填写结算主席位（托管银行主席位</w:t>
            </w:r>
            <w:r w:rsidR="00CD1151">
              <w:rPr>
                <w:rFonts w:hint="eastAsia"/>
              </w:rPr>
              <w:t>）</w:t>
            </w:r>
          </w:p>
        </w:tc>
      </w:tr>
      <w:tr w:rsidR="00FE5508" w14:paraId="16EB835C" w14:textId="77777777" w:rsidTr="006B3879">
        <w:trPr>
          <w:trHeight w:val="415"/>
          <w:jc w:val="center"/>
        </w:trPr>
        <w:tc>
          <w:tcPr>
            <w:tcW w:w="537" w:type="dxa"/>
            <w:vAlign w:val="center"/>
          </w:tcPr>
          <w:p w14:paraId="3BA571A5" w14:textId="77777777" w:rsidR="00E70528" w:rsidRDefault="00E70528">
            <w:pPr>
              <w:pStyle w:val="ab"/>
              <w:numPr>
                <w:ilvl w:val="0"/>
                <w:numId w:val="39"/>
              </w:numPr>
              <w:ind w:firstLineChars="0"/>
              <w:jc w:val="center"/>
              <w:rPr>
                <w:b/>
              </w:rPr>
            </w:pPr>
          </w:p>
        </w:tc>
        <w:tc>
          <w:tcPr>
            <w:tcW w:w="1272" w:type="dxa"/>
            <w:vAlign w:val="center"/>
          </w:tcPr>
          <w:p w14:paraId="55058D86" w14:textId="77777777" w:rsidR="00FE5508" w:rsidRPr="00DD2CE2" w:rsidRDefault="00FE5508" w:rsidP="00710887">
            <w:r w:rsidRPr="00DD2CE2">
              <w:rPr>
                <w:rFonts w:hint="eastAsia"/>
              </w:rPr>
              <w:t>BYZD</w:t>
            </w:r>
          </w:p>
        </w:tc>
        <w:tc>
          <w:tcPr>
            <w:tcW w:w="1276" w:type="dxa"/>
            <w:vAlign w:val="center"/>
          </w:tcPr>
          <w:p w14:paraId="51132B90" w14:textId="77777777" w:rsidR="00FE5508" w:rsidRPr="00DD2CE2" w:rsidRDefault="00FE5508" w:rsidP="00710887">
            <w:r w:rsidRPr="00DD2CE2">
              <w:rPr>
                <w:rFonts w:hint="eastAsia"/>
              </w:rPr>
              <w:t>Character</w:t>
            </w:r>
          </w:p>
        </w:tc>
        <w:tc>
          <w:tcPr>
            <w:tcW w:w="851" w:type="dxa"/>
            <w:vAlign w:val="center"/>
          </w:tcPr>
          <w:p w14:paraId="677B2401" w14:textId="77777777" w:rsidR="00FE5508" w:rsidRPr="00DD2CE2" w:rsidRDefault="00FE5508" w:rsidP="00710887">
            <w:r>
              <w:rPr>
                <w:rFonts w:hint="eastAsia"/>
              </w:rPr>
              <w:t>1</w:t>
            </w:r>
            <w:r w:rsidRPr="00DD2CE2">
              <w:rPr>
                <w:rFonts w:hint="eastAsia"/>
              </w:rPr>
              <w:t>0</w:t>
            </w:r>
          </w:p>
        </w:tc>
        <w:tc>
          <w:tcPr>
            <w:tcW w:w="2976" w:type="dxa"/>
            <w:vAlign w:val="center"/>
          </w:tcPr>
          <w:p w14:paraId="7A211B64" w14:textId="77777777" w:rsidR="00FE5508" w:rsidRPr="00DD2CE2" w:rsidRDefault="00FE5508" w:rsidP="00710887">
            <w:r w:rsidRPr="00DD2CE2">
              <w:rPr>
                <w:rFonts w:hint="eastAsia"/>
              </w:rPr>
              <w:t>备用字段</w:t>
            </w:r>
          </w:p>
        </w:tc>
        <w:tc>
          <w:tcPr>
            <w:tcW w:w="2552" w:type="dxa"/>
            <w:vAlign w:val="center"/>
          </w:tcPr>
          <w:p w14:paraId="6324D425" w14:textId="77777777" w:rsidR="00FE5508" w:rsidRDefault="00FE5508" w:rsidP="00710887">
            <w:r>
              <w:rPr>
                <w:rFonts w:hint="eastAsia"/>
              </w:rPr>
              <w:t>保留字段</w:t>
            </w:r>
          </w:p>
        </w:tc>
      </w:tr>
      <w:tr w:rsidR="00FE5508" w14:paraId="160C198E" w14:textId="77777777" w:rsidTr="006B3879">
        <w:trPr>
          <w:trHeight w:val="415"/>
          <w:jc w:val="center"/>
        </w:trPr>
        <w:tc>
          <w:tcPr>
            <w:tcW w:w="537" w:type="dxa"/>
            <w:vAlign w:val="center"/>
          </w:tcPr>
          <w:p w14:paraId="641B13D2" w14:textId="77777777" w:rsidR="00E70528" w:rsidRDefault="00E70528">
            <w:pPr>
              <w:pStyle w:val="ab"/>
              <w:numPr>
                <w:ilvl w:val="0"/>
                <w:numId w:val="39"/>
              </w:numPr>
              <w:ind w:firstLineChars="0"/>
              <w:jc w:val="center"/>
              <w:rPr>
                <w:b/>
              </w:rPr>
            </w:pPr>
          </w:p>
        </w:tc>
        <w:tc>
          <w:tcPr>
            <w:tcW w:w="1272" w:type="dxa"/>
            <w:vAlign w:val="center"/>
          </w:tcPr>
          <w:p w14:paraId="7DD4505A" w14:textId="77777777" w:rsidR="00FE5508" w:rsidRPr="00DD2CE2" w:rsidRDefault="00FE5508" w:rsidP="00710887">
            <w:r w:rsidRPr="00DD2CE2">
              <w:rPr>
                <w:rFonts w:hint="eastAsia"/>
              </w:rPr>
              <w:t>KHJGDM</w:t>
            </w:r>
          </w:p>
        </w:tc>
        <w:tc>
          <w:tcPr>
            <w:tcW w:w="1276" w:type="dxa"/>
            <w:vAlign w:val="center"/>
          </w:tcPr>
          <w:p w14:paraId="551B9091" w14:textId="77777777" w:rsidR="00FE5508" w:rsidRPr="00DD2CE2" w:rsidRDefault="00FE5508" w:rsidP="00710887">
            <w:r w:rsidRPr="00DD2CE2">
              <w:rPr>
                <w:rFonts w:hint="eastAsia"/>
              </w:rPr>
              <w:t>Character</w:t>
            </w:r>
          </w:p>
        </w:tc>
        <w:tc>
          <w:tcPr>
            <w:tcW w:w="851" w:type="dxa"/>
            <w:vAlign w:val="center"/>
          </w:tcPr>
          <w:p w14:paraId="1D85FEE4" w14:textId="77777777" w:rsidR="00FE5508" w:rsidRPr="00DD2CE2" w:rsidRDefault="00FE5508" w:rsidP="00710887">
            <w:r w:rsidRPr="00DD2CE2">
              <w:rPr>
                <w:rFonts w:hint="eastAsia"/>
              </w:rPr>
              <w:t>6</w:t>
            </w:r>
          </w:p>
        </w:tc>
        <w:tc>
          <w:tcPr>
            <w:tcW w:w="2976" w:type="dxa"/>
            <w:vAlign w:val="center"/>
          </w:tcPr>
          <w:p w14:paraId="3890401A" w14:textId="77777777" w:rsidR="00FE5508" w:rsidRPr="00DD2CE2" w:rsidRDefault="00FE5508" w:rsidP="00710887">
            <w:r>
              <w:rPr>
                <w:rFonts w:hint="eastAsia"/>
              </w:rPr>
              <w:t>业务发起</w:t>
            </w:r>
            <w:r w:rsidRPr="00DD2CE2">
              <w:rPr>
                <w:rFonts w:hint="eastAsia"/>
              </w:rPr>
              <w:t>开户代理机构代码</w:t>
            </w:r>
          </w:p>
        </w:tc>
        <w:tc>
          <w:tcPr>
            <w:tcW w:w="2552" w:type="dxa"/>
            <w:vAlign w:val="center"/>
          </w:tcPr>
          <w:p w14:paraId="10F80608" w14:textId="77777777" w:rsidR="00FE5508" w:rsidRDefault="00FE5508" w:rsidP="00710887">
            <w:r>
              <w:rPr>
                <w:rFonts w:hint="eastAsia"/>
              </w:rPr>
              <w:t>必填</w:t>
            </w:r>
          </w:p>
        </w:tc>
      </w:tr>
      <w:tr w:rsidR="00FE5508" w14:paraId="0171B325" w14:textId="77777777" w:rsidTr="006B3879">
        <w:trPr>
          <w:trHeight w:val="415"/>
          <w:jc w:val="center"/>
        </w:trPr>
        <w:tc>
          <w:tcPr>
            <w:tcW w:w="537" w:type="dxa"/>
            <w:vAlign w:val="center"/>
          </w:tcPr>
          <w:p w14:paraId="693D1C59" w14:textId="77777777" w:rsidR="00E70528" w:rsidRDefault="00E70528">
            <w:pPr>
              <w:pStyle w:val="ab"/>
              <w:numPr>
                <w:ilvl w:val="0"/>
                <w:numId w:val="39"/>
              </w:numPr>
              <w:ind w:firstLineChars="0"/>
              <w:jc w:val="center"/>
              <w:rPr>
                <w:b/>
              </w:rPr>
            </w:pPr>
          </w:p>
        </w:tc>
        <w:tc>
          <w:tcPr>
            <w:tcW w:w="1272" w:type="dxa"/>
            <w:vAlign w:val="center"/>
          </w:tcPr>
          <w:p w14:paraId="68757246" w14:textId="77777777" w:rsidR="00FE5508" w:rsidRPr="00DD2CE2" w:rsidRDefault="00FE5508" w:rsidP="00710887">
            <w:r w:rsidRPr="00DD2CE2">
              <w:rPr>
                <w:rFonts w:hint="eastAsia"/>
              </w:rPr>
              <w:t>KHWDDM</w:t>
            </w:r>
          </w:p>
        </w:tc>
        <w:tc>
          <w:tcPr>
            <w:tcW w:w="1276" w:type="dxa"/>
            <w:vAlign w:val="center"/>
          </w:tcPr>
          <w:p w14:paraId="7CADCF80" w14:textId="77777777" w:rsidR="00FE5508" w:rsidRPr="00DD2CE2" w:rsidRDefault="00FE5508" w:rsidP="00710887">
            <w:r w:rsidRPr="00DD2CE2">
              <w:rPr>
                <w:rFonts w:hint="eastAsia"/>
              </w:rPr>
              <w:t>Character</w:t>
            </w:r>
          </w:p>
        </w:tc>
        <w:tc>
          <w:tcPr>
            <w:tcW w:w="851" w:type="dxa"/>
            <w:vAlign w:val="center"/>
          </w:tcPr>
          <w:p w14:paraId="32FE6D2B" w14:textId="77777777" w:rsidR="00FE5508" w:rsidRPr="00DD2CE2" w:rsidRDefault="00FE5508" w:rsidP="00710887">
            <w:r w:rsidRPr="00DD2CE2">
              <w:rPr>
                <w:rFonts w:hint="eastAsia"/>
              </w:rPr>
              <w:t>10</w:t>
            </w:r>
          </w:p>
        </w:tc>
        <w:tc>
          <w:tcPr>
            <w:tcW w:w="2976" w:type="dxa"/>
            <w:vAlign w:val="center"/>
          </w:tcPr>
          <w:p w14:paraId="65AED446" w14:textId="77777777" w:rsidR="00FE5508" w:rsidRPr="00DD2CE2" w:rsidRDefault="00FE5508" w:rsidP="00710887">
            <w:r>
              <w:rPr>
                <w:rFonts w:hint="eastAsia"/>
              </w:rPr>
              <w:t>业务发起</w:t>
            </w:r>
            <w:r w:rsidRPr="00DD2CE2">
              <w:rPr>
                <w:rFonts w:hint="eastAsia"/>
              </w:rPr>
              <w:t>开户代理网点代码</w:t>
            </w:r>
          </w:p>
        </w:tc>
        <w:tc>
          <w:tcPr>
            <w:tcW w:w="2552" w:type="dxa"/>
            <w:vAlign w:val="center"/>
          </w:tcPr>
          <w:p w14:paraId="7F127078" w14:textId="77777777" w:rsidR="00FE5508" w:rsidRDefault="00FE5508" w:rsidP="00710887">
            <w:r>
              <w:rPr>
                <w:rFonts w:hint="eastAsia"/>
              </w:rPr>
              <w:t>必填</w:t>
            </w:r>
          </w:p>
        </w:tc>
      </w:tr>
      <w:tr w:rsidR="00115681" w14:paraId="1BEF48C1" w14:textId="77777777" w:rsidTr="006B3879">
        <w:trPr>
          <w:trHeight w:val="415"/>
          <w:jc w:val="center"/>
        </w:trPr>
        <w:tc>
          <w:tcPr>
            <w:tcW w:w="537" w:type="dxa"/>
            <w:vAlign w:val="center"/>
          </w:tcPr>
          <w:p w14:paraId="01F23630" w14:textId="77777777" w:rsidR="00E70528" w:rsidRDefault="00E70528">
            <w:pPr>
              <w:pStyle w:val="ab"/>
              <w:numPr>
                <w:ilvl w:val="0"/>
                <w:numId w:val="39"/>
              </w:numPr>
              <w:ind w:firstLineChars="0"/>
              <w:jc w:val="center"/>
              <w:rPr>
                <w:b/>
              </w:rPr>
            </w:pPr>
          </w:p>
        </w:tc>
        <w:tc>
          <w:tcPr>
            <w:tcW w:w="1272" w:type="dxa"/>
            <w:vAlign w:val="center"/>
          </w:tcPr>
          <w:p w14:paraId="44157534" w14:textId="77777777" w:rsidR="00115681" w:rsidRPr="00DD2CE2" w:rsidRDefault="00115681" w:rsidP="00710887">
            <w:r>
              <w:rPr>
                <w:rFonts w:hint="eastAsia"/>
              </w:rPr>
              <w:t>SQRQ</w:t>
            </w:r>
          </w:p>
        </w:tc>
        <w:tc>
          <w:tcPr>
            <w:tcW w:w="1276" w:type="dxa"/>
            <w:vAlign w:val="center"/>
          </w:tcPr>
          <w:p w14:paraId="063E1FD9" w14:textId="77777777" w:rsidR="00115681" w:rsidRPr="00DD2CE2" w:rsidRDefault="00115681" w:rsidP="00710887">
            <w:r w:rsidRPr="00C45958">
              <w:rPr>
                <w:rFonts w:hint="eastAsia"/>
              </w:rPr>
              <w:t>Character</w:t>
            </w:r>
          </w:p>
        </w:tc>
        <w:tc>
          <w:tcPr>
            <w:tcW w:w="851" w:type="dxa"/>
            <w:vAlign w:val="center"/>
          </w:tcPr>
          <w:p w14:paraId="18588BCB" w14:textId="77777777" w:rsidR="00115681" w:rsidRPr="00DD2CE2" w:rsidRDefault="00115681" w:rsidP="00710887">
            <w:r>
              <w:rPr>
                <w:rFonts w:hint="eastAsia"/>
              </w:rPr>
              <w:t>8</w:t>
            </w:r>
          </w:p>
        </w:tc>
        <w:tc>
          <w:tcPr>
            <w:tcW w:w="2976" w:type="dxa"/>
            <w:vAlign w:val="center"/>
          </w:tcPr>
          <w:p w14:paraId="17F7BAEC" w14:textId="77777777" w:rsidR="00115681" w:rsidRDefault="00115681" w:rsidP="00710887">
            <w:r>
              <w:rPr>
                <w:rFonts w:hint="eastAsia"/>
              </w:rPr>
              <w:t>申请日期</w:t>
            </w:r>
          </w:p>
        </w:tc>
        <w:tc>
          <w:tcPr>
            <w:tcW w:w="2552" w:type="dxa"/>
            <w:vAlign w:val="center"/>
          </w:tcPr>
          <w:p w14:paraId="15CAB0DA" w14:textId="77777777" w:rsidR="00115681" w:rsidRDefault="00115681" w:rsidP="00710887">
            <w:r>
              <w:rPr>
                <w:rFonts w:hint="eastAsia"/>
              </w:rPr>
              <w:t>必填</w:t>
            </w:r>
          </w:p>
        </w:tc>
      </w:tr>
    </w:tbl>
    <w:p w14:paraId="45C6D85F" w14:textId="77777777" w:rsidR="007920C4" w:rsidRPr="00842A6E" w:rsidRDefault="007920C4" w:rsidP="007920C4">
      <w:pPr>
        <w:spacing w:line="360" w:lineRule="auto"/>
        <w:rPr>
          <w:b/>
          <w:sz w:val="24"/>
          <w:szCs w:val="24"/>
        </w:rPr>
      </w:pPr>
      <w:r w:rsidRPr="00842A6E">
        <w:rPr>
          <w:rFonts w:hint="eastAsia"/>
          <w:b/>
          <w:sz w:val="24"/>
          <w:szCs w:val="24"/>
        </w:rPr>
        <w:t>说明：</w:t>
      </w:r>
    </w:p>
    <w:p w14:paraId="7867A08E" w14:textId="77777777" w:rsidR="00E70528" w:rsidRDefault="007920C4" w:rsidP="00980985">
      <w:pPr>
        <w:pStyle w:val="ab"/>
        <w:numPr>
          <w:ilvl w:val="0"/>
          <w:numId w:val="171"/>
        </w:numPr>
        <w:spacing w:line="360" w:lineRule="auto"/>
        <w:ind w:firstLineChars="0"/>
      </w:pPr>
      <w:r>
        <w:rPr>
          <w:rFonts w:hint="eastAsia"/>
        </w:rPr>
        <w:t>发送方：开户代理机构</w:t>
      </w:r>
    </w:p>
    <w:p w14:paraId="3A8764F1" w14:textId="77777777" w:rsidR="00E70528" w:rsidRDefault="007920C4" w:rsidP="00980985">
      <w:pPr>
        <w:pStyle w:val="ab"/>
        <w:numPr>
          <w:ilvl w:val="0"/>
          <w:numId w:val="171"/>
        </w:numPr>
        <w:spacing w:line="360" w:lineRule="auto"/>
        <w:ind w:firstLineChars="0"/>
      </w:pPr>
      <w:r>
        <w:rPr>
          <w:rFonts w:hint="eastAsia"/>
        </w:rPr>
        <w:t>接收方：</w:t>
      </w:r>
      <w:r w:rsidR="003D63AB">
        <w:rPr>
          <w:rFonts w:hint="eastAsia"/>
        </w:rPr>
        <w:t>中国结算账户系统</w:t>
      </w:r>
    </w:p>
    <w:p w14:paraId="7738470A" w14:textId="77777777" w:rsidR="00E70528" w:rsidRDefault="00773204" w:rsidP="00980985">
      <w:pPr>
        <w:pStyle w:val="ab"/>
        <w:numPr>
          <w:ilvl w:val="0"/>
          <w:numId w:val="171"/>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450A5480" w14:textId="77777777" w:rsidR="00E70528" w:rsidRDefault="008750B0" w:rsidP="00980985">
      <w:pPr>
        <w:pStyle w:val="ab"/>
        <w:numPr>
          <w:ilvl w:val="0"/>
          <w:numId w:val="171"/>
        </w:numPr>
        <w:spacing w:line="360" w:lineRule="auto"/>
        <w:ind w:firstLineChars="0"/>
      </w:pPr>
      <w:r>
        <w:rPr>
          <w:rFonts w:hint="eastAsia"/>
        </w:rPr>
        <w:t>通信通道：</w:t>
      </w:r>
      <w:r>
        <w:rPr>
          <w:rFonts w:hint="eastAsia"/>
        </w:rPr>
        <w:t>PROP</w:t>
      </w:r>
      <w:r>
        <w:rPr>
          <w:rFonts w:hint="eastAsia"/>
        </w:rPr>
        <w:t>通用交易接口</w:t>
      </w:r>
    </w:p>
    <w:p w14:paraId="385894BB" w14:textId="77777777" w:rsidR="007920C4" w:rsidRDefault="007920C4" w:rsidP="007920C4">
      <w:pPr>
        <w:rPr>
          <w:b/>
          <w:sz w:val="30"/>
          <w:szCs w:val="30"/>
        </w:rPr>
      </w:pPr>
      <w:bookmarkStart w:id="20" w:name="_Toc358041929"/>
      <w:r w:rsidRPr="00271B22">
        <w:rPr>
          <w:rFonts w:hint="eastAsia"/>
          <w:b/>
          <w:sz w:val="30"/>
          <w:szCs w:val="30"/>
        </w:rPr>
        <w:t>应答：</w:t>
      </w:r>
      <w:bookmarkEnd w:id="20"/>
    </w:p>
    <w:tbl>
      <w:tblPr>
        <w:tblStyle w:val="a5"/>
        <w:tblW w:w="9464" w:type="dxa"/>
        <w:jc w:val="center"/>
        <w:tblLayout w:type="fixed"/>
        <w:tblLook w:val="04A0" w:firstRow="1" w:lastRow="0" w:firstColumn="1" w:lastColumn="0" w:noHBand="0" w:noVBand="1"/>
      </w:tblPr>
      <w:tblGrid>
        <w:gridCol w:w="538"/>
        <w:gridCol w:w="1271"/>
        <w:gridCol w:w="1276"/>
        <w:gridCol w:w="851"/>
        <w:gridCol w:w="2976"/>
        <w:gridCol w:w="2552"/>
      </w:tblGrid>
      <w:tr w:rsidR="00F55006" w14:paraId="3DDE30EE" w14:textId="77777777" w:rsidTr="006B3879">
        <w:trPr>
          <w:trHeight w:val="534"/>
          <w:jc w:val="center"/>
        </w:trPr>
        <w:tc>
          <w:tcPr>
            <w:tcW w:w="538" w:type="dxa"/>
            <w:shd w:val="clear" w:color="auto" w:fill="FFC000"/>
            <w:vAlign w:val="center"/>
          </w:tcPr>
          <w:p w14:paraId="394EA8CB" w14:textId="77777777" w:rsidR="00F55006" w:rsidRPr="00455B38" w:rsidRDefault="00F55006" w:rsidP="00710887">
            <w:pPr>
              <w:jc w:val="center"/>
              <w:rPr>
                <w:b/>
                <w:sz w:val="24"/>
                <w:szCs w:val="24"/>
              </w:rPr>
            </w:pPr>
            <w:r w:rsidRPr="00455B38">
              <w:rPr>
                <w:rFonts w:hint="eastAsia"/>
                <w:b/>
                <w:sz w:val="24"/>
                <w:szCs w:val="24"/>
              </w:rPr>
              <w:t>NO</w:t>
            </w:r>
          </w:p>
        </w:tc>
        <w:tc>
          <w:tcPr>
            <w:tcW w:w="1271" w:type="dxa"/>
            <w:shd w:val="clear" w:color="auto" w:fill="FFC000"/>
            <w:vAlign w:val="center"/>
          </w:tcPr>
          <w:p w14:paraId="19AE4BF0" w14:textId="77777777" w:rsidR="00F55006" w:rsidRPr="00455B38" w:rsidRDefault="00F55006" w:rsidP="00710887">
            <w:pPr>
              <w:jc w:val="center"/>
              <w:rPr>
                <w:b/>
                <w:sz w:val="24"/>
                <w:szCs w:val="24"/>
              </w:rPr>
            </w:pPr>
            <w:r w:rsidRPr="00455B38">
              <w:rPr>
                <w:rFonts w:hint="eastAsia"/>
                <w:b/>
                <w:sz w:val="24"/>
                <w:szCs w:val="24"/>
              </w:rPr>
              <w:t>字段</w:t>
            </w:r>
          </w:p>
        </w:tc>
        <w:tc>
          <w:tcPr>
            <w:tcW w:w="1276" w:type="dxa"/>
            <w:shd w:val="clear" w:color="auto" w:fill="FFC000"/>
            <w:vAlign w:val="center"/>
          </w:tcPr>
          <w:p w14:paraId="4EA40802" w14:textId="77777777" w:rsidR="00F55006" w:rsidRPr="00455B38" w:rsidRDefault="00F55006" w:rsidP="00710887">
            <w:pPr>
              <w:jc w:val="center"/>
              <w:rPr>
                <w:b/>
                <w:sz w:val="24"/>
                <w:szCs w:val="24"/>
              </w:rPr>
            </w:pPr>
            <w:r w:rsidRPr="00455B38">
              <w:rPr>
                <w:rFonts w:hint="eastAsia"/>
                <w:b/>
                <w:sz w:val="24"/>
                <w:szCs w:val="24"/>
              </w:rPr>
              <w:t>类型</w:t>
            </w:r>
          </w:p>
        </w:tc>
        <w:tc>
          <w:tcPr>
            <w:tcW w:w="851" w:type="dxa"/>
            <w:shd w:val="clear" w:color="auto" w:fill="FFC000"/>
            <w:vAlign w:val="center"/>
          </w:tcPr>
          <w:p w14:paraId="05D41C0E" w14:textId="77777777" w:rsidR="00F55006" w:rsidRPr="00455B38" w:rsidRDefault="00F55006" w:rsidP="00710887">
            <w:pPr>
              <w:jc w:val="center"/>
              <w:rPr>
                <w:b/>
                <w:sz w:val="24"/>
                <w:szCs w:val="24"/>
              </w:rPr>
            </w:pPr>
            <w:r w:rsidRPr="00455B38">
              <w:rPr>
                <w:rFonts w:hint="eastAsia"/>
                <w:b/>
                <w:sz w:val="24"/>
                <w:szCs w:val="24"/>
              </w:rPr>
              <w:t>长度</w:t>
            </w:r>
          </w:p>
        </w:tc>
        <w:tc>
          <w:tcPr>
            <w:tcW w:w="2976" w:type="dxa"/>
            <w:shd w:val="clear" w:color="auto" w:fill="FFC000"/>
            <w:vAlign w:val="center"/>
          </w:tcPr>
          <w:p w14:paraId="35450B12" w14:textId="77777777" w:rsidR="00F55006" w:rsidRPr="00455B38" w:rsidRDefault="00F55006" w:rsidP="00710887">
            <w:pPr>
              <w:jc w:val="center"/>
              <w:rPr>
                <w:b/>
                <w:sz w:val="24"/>
                <w:szCs w:val="24"/>
              </w:rPr>
            </w:pPr>
            <w:r w:rsidRPr="00455B38">
              <w:rPr>
                <w:rFonts w:hint="eastAsia"/>
                <w:b/>
                <w:sz w:val="24"/>
                <w:szCs w:val="24"/>
              </w:rPr>
              <w:t>字段名称</w:t>
            </w:r>
          </w:p>
        </w:tc>
        <w:tc>
          <w:tcPr>
            <w:tcW w:w="2552" w:type="dxa"/>
            <w:shd w:val="clear" w:color="auto" w:fill="FFC000"/>
            <w:vAlign w:val="center"/>
          </w:tcPr>
          <w:p w14:paraId="34C67E0B" w14:textId="77777777" w:rsidR="00F55006" w:rsidRPr="00455B38" w:rsidRDefault="00F55006" w:rsidP="00710887">
            <w:pPr>
              <w:jc w:val="center"/>
              <w:rPr>
                <w:b/>
                <w:sz w:val="24"/>
                <w:szCs w:val="24"/>
              </w:rPr>
            </w:pPr>
            <w:r>
              <w:rPr>
                <w:rFonts w:hint="eastAsia"/>
                <w:b/>
                <w:sz w:val="24"/>
                <w:szCs w:val="24"/>
              </w:rPr>
              <w:t>备注</w:t>
            </w:r>
          </w:p>
        </w:tc>
      </w:tr>
      <w:tr w:rsidR="00AD5FEF" w14:paraId="67A37C6A" w14:textId="77777777" w:rsidTr="006B3879">
        <w:trPr>
          <w:trHeight w:val="415"/>
          <w:jc w:val="center"/>
        </w:trPr>
        <w:tc>
          <w:tcPr>
            <w:tcW w:w="538" w:type="dxa"/>
            <w:vAlign w:val="center"/>
          </w:tcPr>
          <w:p w14:paraId="1007F880" w14:textId="77777777" w:rsidR="00E70528" w:rsidRDefault="00E70528">
            <w:pPr>
              <w:pStyle w:val="ab"/>
              <w:numPr>
                <w:ilvl w:val="0"/>
                <w:numId w:val="46"/>
              </w:numPr>
              <w:ind w:firstLineChars="0"/>
              <w:jc w:val="center"/>
              <w:rPr>
                <w:b/>
              </w:rPr>
            </w:pPr>
          </w:p>
        </w:tc>
        <w:tc>
          <w:tcPr>
            <w:tcW w:w="1271" w:type="dxa"/>
            <w:vAlign w:val="center"/>
          </w:tcPr>
          <w:p w14:paraId="1CD4F868" w14:textId="77777777" w:rsidR="00AD5FEF" w:rsidRPr="00DD2CE2" w:rsidRDefault="00AD5FEF" w:rsidP="00710887">
            <w:r>
              <w:rPr>
                <w:rFonts w:hint="eastAsia"/>
              </w:rPr>
              <w:t>YWLSH</w:t>
            </w:r>
          </w:p>
        </w:tc>
        <w:tc>
          <w:tcPr>
            <w:tcW w:w="1276" w:type="dxa"/>
            <w:vAlign w:val="center"/>
          </w:tcPr>
          <w:p w14:paraId="314A6036" w14:textId="77777777" w:rsidR="00AD5FEF" w:rsidRPr="00DD2CE2" w:rsidRDefault="00AD5FEF" w:rsidP="00710887">
            <w:r w:rsidRPr="00C45958">
              <w:rPr>
                <w:rFonts w:hint="eastAsia"/>
              </w:rPr>
              <w:t>Character</w:t>
            </w:r>
          </w:p>
        </w:tc>
        <w:tc>
          <w:tcPr>
            <w:tcW w:w="851" w:type="dxa"/>
            <w:vAlign w:val="center"/>
          </w:tcPr>
          <w:p w14:paraId="0D59B476" w14:textId="77777777" w:rsidR="00AD5FEF" w:rsidRPr="00DD2CE2" w:rsidRDefault="00AD5FEF" w:rsidP="00710887">
            <w:r>
              <w:rPr>
                <w:rFonts w:hint="eastAsia"/>
              </w:rPr>
              <w:t>10</w:t>
            </w:r>
          </w:p>
        </w:tc>
        <w:tc>
          <w:tcPr>
            <w:tcW w:w="2976" w:type="dxa"/>
            <w:vAlign w:val="center"/>
          </w:tcPr>
          <w:p w14:paraId="456CD93A" w14:textId="77777777" w:rsidR="00AD5FEF" w:rsidRPr="00DD2CE2" w:rsidRDefault="00AD5FEF" w:rsidP="00710887">
            <w:r>
              <w:rPr>
                <w:rFonts w:hint="eastAsia"/>
              </w:rPr>
              <w:t>业务流水号</w:t>
            </w:r>
          </w:p>
        </w:tc>
        <w:tc>
          <w:tcPr>
            <w:tcW w:w="2552" w:type="dxa"/>
            <w:vAlign w:val="center"/>
          </w:tcPr>
          <w:p w14:paraId="7BD64F0C" w14:textId="77777777" w:rsidR="00AD5FEF" w:rsidRPr="00DD2CE2" w:rsidRDefault="00AD5FEF" w:rsidP="00710887"/>
        </w:tc>
      </w:tr>
      <w:tr w:rsidR="00AD5FEF" w14:paraId="5139759A" w14:textId="77777777" w:rsidTr="006B3879">
        <w:trPr>
          <w:trHeight w:val="415"/>
          <w:jc w:val="center"/>
        </w:trPr>
        <w:tc>
          <w:tcPr>
            <w:tcW w:w="538" w:type="dxa"/>
            <w:vAlign w:val="center"/>
          </w:tcPr>
          <w:p w14:paraId="05E8CE7F" w14:textId="77777777" w:rsidR="00E70528" w:rsidRDefault="00E70528">
            <w:pPr>
              <w:pStyle w:val="ab"/>
              <w:numPr>
                <w:ilvl w:val="0"/>
                <w:numId w:val="46"/>
              </w:numPr>
              <w:ind w:firstLineChars="0"/>
              <w:jc w:val="center"/>
              <w:rPr>
                <w:b/>
              </w:rPr>
            </w:pPr>
          </w:p>
        </w:tc>
        <w:tc>
          <w:tcPr>
            <w:tcW w:w="1271" w:type="dxa"/>
            <w:vAlign w:val="center"/>
          </w:tcPr>
          <w:p w14:paraId="4F468566" w14:textId="77777777" w:rsidR="00AD5FEF" w:rsidRPr="00DD2CE2" w:rsidRDefault="00AD5FEF" w:rsidP="00710887">
            <w:r w:rsidRPr="00DD2CE2">
              <w:rPr>
                <w:rFonts w:hint="eastAsia"/>
              </w:rPr>
              <w:t>YMTH</w:t>
            </w:r>
          </w:p>
        </w:tc>
        <w:tc>
          <w:tcPr>
            <w:tcW w:w="1276" w:type="dxa"/>
            <w:vAlign w:val="center"/>
          </w:tcPr>
          <w:p w14:paraId="5F787AC9" w14:textId="77777777" w:rsidR="00AD5FEF" w:rsidRPr="00DD2CE2" w:rsidRDefault="00AD5FEF" w:rsidP="00710887">
            <w:r w:rsidRPr="00DD2CE2">
              <w:rPr>
                <w:rFonts w:hint="eastAsia"/>
              </w:rPr>
              <w:t>Character</w:t>
            </w:r>
          </w:p>
        </w:tc>
        <w:tc>
          <w:tcPr>
            <w:tcW w:w="851" w:type="dxa"/>
            <w:vAlign w:val="center"/>
          </w:tcPr>
          <w:p w14:paraId="2C0B5DF8" w14:textId="77777777" w:rsidR="00AD5FEF" w:rsidRDefault="00AD5FEF" w:rsidP="00710887">
            <w:r>
              <w:rPr>
                <w:rFonts w:hint="eastAsia"/>
              </w:rPr>
              <w:t>20</w:t>
            </w:r>
          </w:p>
        </w:tc>
        <w:tc>
          <w:tcPr>
            <w:tcW w:w="2976" w:type="dxa"/>
            <w:vAlign w:val="center"/>
          </w:tcPr>
          <w:p w14:paraId="4B20AA9E" w14:textId="77777777" w:rsidR="00AD5FEF" w:rsidRPr="00DD2CE2" w:rsidRDefault="00AD5FEF" w:rsidP="00710887">
            <w:r w:rsidRPr="00DD2CE2">
              <w:rPr>
                <w:rFonts w:hint="eastAsia"/>
              </w:rPr>
              <w:t>一码通账户号码</w:t>
            </w:r>
          </w:p>
        </w:tc>
        <w:tc>
          <w:tcPr>
            <w:tcW w:w="2552" w:type="dxa"/>
            <w:vAlign w:val="center"/>
          </w:tcPr>
          <w:p w14:paraId="3F3E39BA" w14:textId="77777777" w:rsidR="00AD5FEF" w:rsidRPr="00DD2CE2" w:rsidRDefault="00AD5FEF" w:rsidP="00710887"/>
        </w:tc>
      </w:tr>
      <w:tr w:rsidR="00664289" w14:paraId="565FE587" w14:textId="77777777" w:rsidTr="006B3879">
        <w:trPr>
          <w:trHeight w:val="415"/>
          <w:jc w:val="center"/>
        </w:trPr>
        <w:tc>
          <w:tcPr>
            <w:tcW w:w="538" w:type="dxa"/>
            <w:vAlign w:val="center"/>
          </w:tcPr>
          <w:p w14:paraId="24617767" w14:textId="77777777" w:rsidR="00E70528" w:rsidRDefault="00E70528">
            <w:pPr>
              <w:pStyle w:val="ab"/>
              <w:numPr>
                <w:ilvl w:val="0"/>
                <w:numId w:val="46"/>
              </w:numPr>
              <w:ind w:firstLineChars="0"/>
              <w:jc w:val="center"/>
              <w:rPr>
                <w:b/>
              </w:rPr>
            </w:pPr>
          </w:p>
        </w:tc>
        <w:tc>
          <w:tcPr>
            <w:tcW w:w="1271" w:type="dxa"/>
            <w:vAlign w:val="center"/>
          </w:tcPr>
          <w:p w14:paraId="4A2E77D2" w14:textId="77777777" w:rsidR="00664289" w:rsidRPr="00DD2CE2" w:rsidRDefault="00664289" w:rsidP="00710887">
            <w:r w:rsidRPr="00DD2CE2">
              <w:rPr>
                <w:rFonts w:hint="eastAsia"/>
              </w:rPr>
              <w:t>ZHLB</w:t>
            </w:r>
          </w:p>
        </w:tc>
        <w:tc>
          <w:tcPr>
            <w:tcW w:w="1276" w:type="dxa"/>
            <w:vAlign w:val="center"/>
          </w:tcPr>
          <w:p w14:paraId="73B77F1D" w14:textId="77777777" w:rsidR="00664289" w:rsidRPr="00DD2CE2" w:rsidRDefault="00664289" w:rsidP="00710887">
            <w:r w:rsidRPr="00DD2CE2">
              <w:rPr>
                <w:rFonts w:hint="eastAsia"/>
              </w:rPr>
              <w:t>Character</w:t>
            </w:r>
          </w:p>
        </w:tc>
        <w:tc>
          <w:tcPr>
            <w:tcW w:w="851" w:type="dxa"/>
            <w:vAlign w:val="center"/>
          </w:tcPr>
          <w:p w14:paraId="619474D8" w14:textId="77777777" w:rsidR="00664289" w:rsidRPr="00DD2CE2" w:rsidRDefault="00664289" w:rsidP="00710887">
            <w:r w:rsidRPr="00DD2CE2">
              <w:rPr>
                <w:rFonts w:hint="eastAsia"/>
              </w:rPr>
              <w:t>2</w:t>
            </w:r>
          </w:p>
        </w:tc>
        <w:tc>
          <w:tcPr>
            <w:tcW w:w="2976" w:type="dxa"/>
            <w:vAlign w:val="center"/>
          </w:tcPr>
          <w:p w14:paraId="17535F4F" w14:textId="77777777" w:rsidR="00664289" w:rsidRPr="00DD2CE2" w:rsidRDefault="00664289" w:rsidP="00710887">
            <w:r w:rsidRPr="00DD2CE2">
              <w:rPr>
                <w:rFonts w:hint="eastAsia"/>
              </w:rPr>
              <w:t>证券账户类别</w:t>
            </w:r>
          </w:p>
        </w:tc>
        <w:tc>
          <w:tcPr>
            <w:tcW w:w="2552" w:type="dxa"/>
            <w:vAlign w:val="center"/>
          </w:tcPr>
          <w:p w14:paraId="747C0F32" w14:textId="77777777" w:rsidR="00664289" w:rsidRPr="00DD2CE2" w:rsidRDefault="00664289" w:rsidP="00710887">
            <w:r w:rsidRPr="00DD2CE2">
              <w:rPr>
                <w:rFonts w:hint="eastAsia"/>
              </w:rPr>
              <w:t>字典</w:t>
            </w:r>
            <w:r w:rsidRPr="00DD2CE2">
              <w:rPr>
                <w:rFonts w:hint="eastAsia"/>
              </w:rPr>
              <w:t>(ZHLB)</w:t>
            </w:r>
          </w:p>
        </w:tc>
      </w:tr>
      <w:tr w:rsidR="00664289" w14:paraId="6FB3026B" w14:textId="77777777" w:rsidTr="006B3879">
        <w:trPr>
          <w:trHeight w:val="415"/>
          <w:jc w:val="center"/>
        </w:trPr>
        <w:tc>
          <w:tcPr>
            <w:tcW w:w="538" w:type="dxa"/>
            <w:vAlign w:val="center"/>
          </w:tcPr>
          <w:p w14:paraId="37F54954" w14:textId="77777777" w:rsidR="00E70528" w:rsidRDefault="00E70528">
            <w:pPr>
              <w:pStyle w:val="ab"/>
              <w:numPr>
                <w:ilvl w:val="0"/>
                <w:numId w:val="46"/>
              </w:numPr>
              <w:ind w:firstLineChars="0"/>
              <w:jc w:val="center"/>
              <w:rPr>
                <w:b/>
              </w:rPr>
            </w:pPr>
          </w:p>
        </w:tc>
        <w:tc>
          <w:tcPr>
            <w:tcW w:w="1271" w:type="dxa"/>
            <w:vAlign w:val="center"/>
          </w:tcPr>
          <w:p w14:paraId="580AFAD3" w14:textId="77777777" w:rsidR="00664289" w:rsidRPr="00DD2CE2" w:rsidRDefault="00664289" w:rsidP="00710887">
            <w:r w:rsidRPr="00DD2CE2">
              <w:rPr>
                <w:rFonts w:hint="eastAsia"/>
              </w:rPr>
              <w:t>ZJLB</w:t>
            </w:r>
          </w:p>
        </w:tc>
        <w:tc>
          <w:tcPr>
            <w:tcW w:w="1276" w:type="dxa"/>
            <w:vAlign w:val="center"/>
          </w:tcPr>
          <w:p w14:paraId="38454C4A" w14:textId="77777777" w:rsidR="00664289" w:rsidRPr="00DD2CE2" w:rsidRDefault="00664289" w:rsidP="00710887">
            <w:r w:rsidRPr="00DD2CE2">
              <w:rPr>
                <w:rFonts w:hint="eastAsia"/>
              </w:rPr>
              <w:t>Character</w:t>
            </w:r>
          </w:p>
        </w:tc>
        <w:tc>
          <w:tcPr>
            <w:tcW w:w="851" w:type="dxa"/>
            <w:vAlign w:val="center"/>
          </w:tcPr>
          <w:p w14:paraId="558C9257" w14:textId="77777777" w:rsidR="00664289" w:rsidRPr="00DD2CE2" w:rsidRDefault="00664289" w:rsidP="00710887">
            <w:r w:rsidRPr="00DD2CE2">
              <w:rPr>
                <w:rFonts w:hint="eastAsia"/>
              </w:rPr>
              <w:t>2</w:t>
            </w:r>
          </w:p>
        </w:tc>
        <w:tc>
          <w:tcPr>
            <w:tcW w:w="2976" w:type="dxa"/>
            <w:vAlign w:val="center"/>
          </w:tcPr>
          <w:p w14:paraId="0CD6FD2F" w14:textId="77777777" w:rsidR="00664289" w:rsidRPr="00DD2CE2" w:rsidRDefault="00664289" w:rsidP="00710887">
            <w:r w:rsidRPr="00DD2CE2">
              <w:rPr>
                <w:rFonts w:hint="eastAsia"/>
              </w:rPr>
              <w:t>主要身份证明文件类别</w:t>
            </w:r>
          </w:p>
        </w:tc>
        <w:tc>
          <w:tcPr>
            <w:tcW w:w="2552" w:type="dxa"/>
            <w:vAlign w:val="center"/>
          </w:tcPr>
          <w:p w14:paraId="2EBBA4EE" w14:textId="77777777" w:rsidR="00664289" w:rsidRPr="00DD2CE2" w:rsidRDefault="00664289" w:rsidP="00710887">
            <w:r w:rsidRPr="00DD2CE2">
              <w:rPr>
                <w:rFonts w:hint="eastAsia"/>
              </w:rPr>
              <w:t>字典</w:t>
            </w:r>
            <w:r w:rsidRPr="00DD2CE2">
              <w:rPr>
                <w:rFonts w:hint="eastAsia"/>
              </w:rPr>
              <w:t>(Z</w:t>
            </w:r>
            <w:r w:rsidR="009E1D1D">
              <w:rPr>
                <w:rFonts w:hint="eastAsia"/>
              </w:rPr>
              <w:t>J</w:t>
            </w:r>
            <w:r w:rsidRPr="00DD2CE2">
              <w:rPr>
                <w:rFonts w:hint="eastAsia"/>
              </w:rPr>
              <w:t>LB)</w:t>
            </w:r>
          </w:p>
        </w:tc>
      </w:tr>
      <w:tr w:rsidR="00AD5FEF" w14:paraId="368C36FD" w14:textId="77777777" w:rsidTr="006B3879">
        <w:trPr>
          <w:trHeight w:val="415"/>
          <w:jc w:val="center"/>
        </w:trPr>
        <w:tc>
          <w:tcPr>
            <w:tcW w:w="538" w:type="dxa"/>
            <w:vAlign w:val="center"/>
          </w:tcPr>
          <w:p w14:paraId="4170B968" w14:textId="77777777" w:rsidR="00E70528" w:rsidRDefault="00E70528">
            <w:pPr>
              <w:pStyle w:val="ab"/>
              <w:numPr>
                <w:ilvl w:val="0"/>
                <w:numId w:val="46"/>
              </w:numPr>
              <w:ind w:firstLineChars="0"/>
              <w:jc w:val="center"/>
              <w:rPr>
                <w:b/>
              </w:rPr>
            </w:pPr>
          </w:p>
        </w:tc>
        <w:tc>
          <w:tcPr>
            <w:tcW w:w="1271" w:type="dxa"/>
            <w:vAlign w:val="center"/>
          </w:tcPr>
          <w:p w14:paraId="1C85B269" w14:textId="77777777" w:rsidR="00AD5FEF" w:rsidRPr="00DD2CE2" w:rsidRDefault="00AD5FEF" w:rsidP="00710887">
            <w:r w:rsidRPr="00DD2CE2">
              <w:rPr>
                <w:rFonts w:hint="eastAsia"/>
              </w:rPr>
              <w:t>ZJDM</w:t>
            </w:r>
          </w:p>
        </w:tc>
        <w:tc>
          <w:tcPr>
            <w:tcW w:w="1276" w:type="dxa"/>
            <w:vAlign w:val="center"/>
          </w:tcPr>
          <w:p w14:paraId="501A21A3" w14:textId="77777777" w:rsidR="00AD5FEF" w:rsidRPr="00DD2CE2" w:rsidRDefault="00AD5FEF" w:rsidP="00710887">
            <w:r w:rsidRPr="00DD2CE2">
              <w:rPr>
                <w:rFonts w:hint="eastAsia"/>
              </w:rPr>
              <w:t>Character</w:t>
            </w:r>
          </w:p>
        </w:tc>
        <w:tc>
          <w:tcPr>
            <w:tcW w:w="851" w:type="dxa"/>
            <w:vAlign w:val="center"/>
          </w:tcPr>
          <w:p w14:paraId="15894C99" w14:textId="77777777" w:rsidR="00AD5FEF" w:rsidRPr="00DD2CE2" w:rsidRDefault="006F30A2" w:rsidP="00710887">
            <w:r>
              <w:rPr>
                <w:rFonts w:hint="eastAsia"/>
              </w:rPr>
              <w:t>4</w:t>
            </w:r>
            <w:r w:rsidR="00AD5FEF" w:rsidRPr="00DD2CE2">
              <w:rPr>
                <w:rFonts w:hint="eastAsia"/>
              </w:rPr>
              <w:t>0</w:t>
            </w:r>
          </w:p>
        </w:tc>
        <w:tc>
          <w:tcPr>
            <w:tcW w:w="2976" w:type="dxa"/>
            <w:vAlign w:val="center"/>
          </w:tcPr>
          <w:p w14:paraId="4F4C5004" w14:textId="77777777" w:rsidR="00AD5FEF" w:rsidRPr="00DD2CE2" w:rsidRDefault="00AD5FEF" w:rsidP="00710887">
            <w:r w:rsidRPr="00DD2CE2">
              <w:rPr>
                <w:rFonts w:hint="eastAsia"/>
              </w:rPr>
              <w:t>主要身份证明文件代码</w:t>
            </w:r>
          </w:p>
        </w:tc>
        <w:tc>
          <w:tcPr>
            <w:tcW w:w="2552" w:type="dxa"/>
            <w:vAlign w:val="center"/>
          </w:tcPr>
          <w:p w14:paraId="3DA67967" w14:textId="77777777" w:rsidR="00AD5FEF" w:rsidRPr="00DD2CE2" w:rsidRDefault="00AD5FEF" w:rsidP="00710887"/>
        </w:tc>
      </w:tr>
      <w:tr w:rsidR="00AD5FEF" w14:paraId="5CB72147" w14:textId="77777777" w:rsidTr="006B3879">
        <w:trPr>
          <w:trHeight w:val="415"/>
          <w:jc w:val="center"/>
        </w:trPr>
        <w:tc>
          <w:tcPr>
            <w:tcW w:w="538" w:type="dxa"/>
            <w:vAlign w:val="center"/>
          </w:tcPr>
          <w:p w14:paraId="3C266832" w14:textId="77777777" w:rsidR="00E70528" w:rsidRDefault="00E70528">
            <w:pPr>
              <w:pStyle w:val="ab"/>
              <w:numPr>
                <w:ilvl w:val="0"/>
                <w:numId w:val="46"/>
              </w:numPr>
              <w:ind w:firstLineChars="0"/>
              <w:jc w:val="center"/>
              <w:rPr>
                <w:b/>
              </w:rPr>
            </w:pPr>
          </w:p>
        </w:tc>
        <w:tc>
          <w:tcPr>
            <w:tcW w:w="1271" w:type="dxa"/>
            <w:vAlign w:val="center"/>
          </w:tcPr>
          <w:p w14:paraId="2878094D" w14:textId="77777777" w:rsidR="00AD5FEF" w:rsidRPr="00DD2CE2" w:rsidRDefault="00AD5FEF" w:rsidP="00710887">
            <w:r w:rsidRPr="00DD2CE2">
              <w:rPr>
                <w:rFonts w:hint="eastAsia"/>
              </w:rPr>
              <w:t>KHFS</w:t>
            </w:r>
          </w:p>
        </w:tc>
        <w:tc>
          <w:tcPr>
            <w:tcW w:w="1276" w:type="dxa"/>
            <w:vAlign w:val="center"/>
          </w:tcPr>
          <w:p w14:paraId="20099F39" w14:textId="77777777" w:rsidR="00AD5FEF" w:rsidRPr="00DD2CE2" w:rsidRDefault="00AD5FEF" w:rsidP="00710887">
            <w:r w:rsidRPr="00DD2CE2">
              <w:rPr>
                <w:rFonts w:hint="eastAsia"/>
              </w:rPr>
              <w:t>Character</w:t>
            </w:r>
          </w:p>
        </w:tc>
        <w:tc>
          <w:tcPr>
            <w:tcW w:w="851" w:type="dxa"/>
            <w:vAlign w:val="center"/>
          </w:tcPr>
          <w:p w14:paraId="2C2E15CA" w14:textId="77777777" w:rsidR="00AD5FEF" w:rsidRPr="00DD2CE2" w:rsidRDefault="00AD5FEF" w:rsidP="00710887">
            <w:r w:rsidRPr="00DD2CE2">
              <w:rPr>
                <w:rFonts w:hint="eastAsia"/>
              </w:rPr>
              <w:t>1</w:t>
            </w:r>
          </w:p>
        </w:tc>
        <w:tc>
          <w:tcPr>
            <w:tcW w:w="2976" w:type="dxa"/>
            <w:vAlign w:val="center"/>
          </w:tcPr>
          <w:p w14:paraId="7F06B62E" w14:textId="77777777" w:rsidR="00AD5FEF" w:rsidRPr="00DD2CE2" w:rsidRDefault="00BA379D" w:rsidP="00710887">
            <w:r>
              <w:rPr>
                <w:rFonts w:hint="eastAsia"/>
              </w:rPr>
              <w:t>证券账户</w:t>
            </w:r>
            <w:r w:rsidR="00AD5FEF" w:rsidRPr="00DD2CE2">
              <w:rPr>
                <w:rFonts w:hint="eastAsia"/>
              </w:rPr>
              <w:t>开户方式</w:t>
            </w:r>
          </w:p>
        </w:tc>
        <w:tc>
          <w:tcPr>
            <w:tcW w:w="2552" w:type="dxa"/>
            <w:vAlign w:val="center"/>
          </w:tcPr>
          <w:p w14:paraId="3F87EDB5" w14:textId="77777777" w:rsidR="00AD5FEF" w:rsidRPr="00DD2CE2" w:rsidRDefault="00664289" w:rsidP="00710887">
            <w:r w:rsidRPr="00DD2CE2">
              <w:rPr>
                <w:rFonts w:hint="eastAsia"/>
              </w:rPr>
              <w:t>字典</w:t>
            </w:r>
            <w:r w:rsidRPr="00DD2CE2">
              <w:rPr>
                <w:rFonts w:hint="eastAsia"/>
              </w:rPr>
              <w:t>(KHFS)</w:t>
            </w:r>
          </w:p>
        </w:tc>
      </w:tr>
      <w:tr w:rsidR="00AD5FEF" w14:paraId="1655B80C" w14:textId="77777777" w:rsidTr="006B3879">
        <w:trPr>
          <w:trHeight w:val="415"/>
          <w:jc w:val="center"/>
        </w:trPr>
        <w:tc>
          <w:tcPr>
            <w:tcW w:w="538" w:type="dxa"/>
            <w:vAlign w:val="center"/>
          </w:tcPr>
          <w:p w14:paraId="7884898A" w14:textId="77777777" w:rsidR="00E70528" w:rsidRDefault="00E70528">
            <w:pPr>
              <w:pStyle w:val="ab"/>
              <w:numPr>
                <w:ilvl w:val="0"/>
                <w:numId w:val="46"/>
              </w:numPr>
              <w:ind w:firstLineChars="0"/>
              <w:jc w:val="center"/>
              <w:rPr>
                <w:rFonts w:asciiTheme="minorHAnsi" w:eastAsiaTheme="minorEastAsia" w:hAnsiTheme="minorHAnsi" w:cstheme="minorBidi"/>
                <w:b/>
              </w:rPr>
            </w:pPr>
          </w:p>
        </w:tc>
        <w:tc>
          <w:tcPr>
            <w:tcW w:w="1271" w:type="dxa"/>
            <w:vAlign w:val="center"/>
          </w:tcPr>
          <w:p w14:paraId="0F9D70CA" w14:textId="77777777" w:rsidR="00AD5FEF" w:rsidRPr="00DD2CE2" w:rsidRDefault="00AD5FEF" w:rsidP="00710887">
            <w:r w:rsidRPr="00DD2CE2">
              <w:rPr>
                <w:rFonts w:hint="eastAsia"/>
              </w:rPr>
              <w:t>PHZQZH</w:t>
            </w:r>
          </w:p>
        </w:tc>
        <w:tc>
          <w:tcPr>
            <w:tcW w:w="1276" w:type="dxa"/>
            <w:vAlign w:val="center"/>
          </w:tcPr>
          <w:p w14:paraId="25FCC063" w14:textId="77777777" w:rsidR="00AD5FEF" w:rsidRPr="00DD2CE2" w:rsidRDefault="00AD5FEF" w:rsidP="00710887">
            <w:r w:rsidRPr="00DD2CE2">
              <w:rPr>
                <w:rFonts w:hint="eastAsia"/>
              </w:rPr>
              <w:t>Character</w:t>
            </w:r>
          </w:p>
        </w:tc>
        <w:tc>
          <w:tcPr>
            <w:tcW w:w="851" w:type="dxa"/>
            <w:vAlign w:val="center"/>
          </w:tcPr>
          <w:p w14:paraId="6C6D68FC" w14:textId="77777777" w:rsidR="00AD5FEF" w:rsidRPr="00DD2CE2" w:rsidRDefault="00AD5FEF" w:rsidP="00710887">
            <w:r w:rsidRPr="00DD2CE2">
              <w:rPr>
                <w:rFonts w:hint="eastAsia"/>
              </w:rPr>
              <w:t>20</w:t>
            </w:r>
          </w:p>
        </w:tc>
        <w:tc>
          <w:tcPr>
            <w:tcW w:w="2976" w:type="dxa"/>
            <w:vAlign w:val="center"/>
          </w:tcPr>
          <w:p w14:paraId="3C616F47" w14:textId="77777777" w:rsidR="00AD5FEF" w:rsidRPr="00DD2CE2" w:rsidRDefault="00AD5FEF" w:rsidP="00710887">
            <w:r w:rsidRPr="00DD2CE2">
              <w:rPr>
                <w:rFonts w:hint="eastAsia"/>
              </w:rPr>
              <w:t>配号证券账户号码</w:t>
            </w:r>
          </w:p>
        </w:tc>
        <w:tc>
          <w:tcPr>
            <w:tcW w:w="2552" w:type="dxa"/>
            <w:vAlign w:val="center"/>
          </w:tcPr>
          <w:p w14:paraId="00F6C7A5" w14:textId="77777777" w:rsidR="00AD5FEF" w:rsidRPr="00DD2CE2" w:rsidRDefault="00AD5FEF" w:rsidP="00710887"/>
        </w:tc>
      </w:tr>
      <w:tr w:rsidR="00AD5FEF" w14:paraId="70B47C63" w14:textId="77777777" w:rsidTr="006B3879">
        <w:trPr>
          <w:trHeight w:val="415"/>
          <w:jc w:val="center"/>
        </w:trPr>
        <w:tc>
          <w:tcPr>
            <w:tcW w:w="538" w:type="dxa"/>
            <w:vAlign w:val="center"/>
          </w:tcPr>
          <w:p w14:paraId="71825330" w14:textId="77777777" w:rsidR="00E70528" w:rsidRDefault="00E70528">
            <w:pPr>
              <w:pStyle w:val="ab"/>
              <w:numPr>
                <w:ilvl w:val="0"/>
                <w:numId w:val="46"/>
              </w:numPr>
              <w:ind w:firstLineChars="0"/>
              <w:jc w:val="center"/>
              <w:rPr>
                <w:rFonts w:asciiTheme="minorHAnsi" w:eastAsiaTheme="minorEastAsia" w:hAnsiTheme="minorHAnsi" w:cstheme="minorBidi"/>
                <w:b/>
              </w:rPr>
            </w:pPr>
          </w:p>
        </w:tc>
        <w:tc>
          <w:tcPr>
            <w:tcW w:w="1271" w:type="dxa"/>
            <w:vAlign w:val="center"/>
          </w:tcPr>
          <w:p w14:paraId="2FBE51EF" w14:textId="77777777" w:rsidR="00AD5FEF" w:rsidRPr="00DD2CE2" w:rsidRDefault="00AD5FEF" w:rsidP="00710887">
            <w:r w:rsidRPr="00DD2CE2">
              <w:rPr>
                <w:rFonts w:hint="eastAsia"/>
              </w:rPr>
              <w:t>XYJYDY</w:t>
            </w:r>
          </w:p>
        </w:tc>
        <w:tc>
          <w:tcPr>
            <w:tcW w:w="1276" w:type="dxa"/>
            <w:vAlign w:val="center"/>
          </w:tcPr>
          <w:p w14:paraId="335A18DD" w14:textId="77777777" w:rsidR="00AD5FEF" w:rsidRPr="00DD2CE2" w:rsidRDefault="00AD5FEF" w:rsidP="00710887">
            <w:r w:rsidRPr="00DD2CE2">
              <w:rPr>
                <w:rFonts w:hint="eastAsia"/>
              </w:rPr>
              <w:t>Character</w:t>
            </w:r>
          </w:p>
        </w:tc>
        <w:tc>
          <w:tcPr>
            <w:tcW w:w="851" w:type="dxa"/>
            <w:vAlign w:val="center"/>
          </w:tcPr>
          <w:p w14:paraId="2278A45D" w14:textId="77777777" w:rsidR="00AD5FEF" w:rsidRPr="00DD2CE2" w:rsidRDefault="00980809" w:rsidP="00710887">
            <w:r>
              <w:rPr>
                <w:rFonts w:hint="eastAsia"/>
              </w:rPr>
              <w:t>6</w:t>
            </w:r>
          </w:p>
        </w:tc>
        <w:tc>
          <w:tcPr>
            <w:tcW w:w="2976" w:type="dxa"/>
            <w:vAlign w:val="center"/>
          </w:tcPr>
          <w:p w14:paraId="0946419B" w14:textId="77777777" w:rsidR="00AD5FEF" w:rsidRPr="00DD2CE2" w:rsidRDefault="00AD5FEF" w:rsidP="00710887">
            <w:r w:rsidRPr="00DD2CE2">
              <w:rPr>
                <w:rFonts w:hint="eastAsia"/>
              </w:rPr>
              <w:t>拟指定的信用交易单元号码</w:t>
            </w:r>
          </w:p>
        </w:tc>
        <w:tc>
          <w:tcPr>
            <w:tcW w:w="2552" w:type="dxa"/>
            <w:vAlign w:val="center"/>
          </w:tcPr>
          <w:p w14:paraId="674F852A" w14:textId="77777777" w:rsidR="00AD5FEF" w:rsidRPr="00DD2CE2" w:rsidRDefault="00AD5FEF" w:rsidP="00710887"/>
        </w:tc>
      </w:tr>
      <w:tr w:rsidR="00AD5FEF" w14:paraId="08A0D7D0" w14:textId="77777777" w:rsidTr="006B3879">
        <w:trPr>
          <w:trHeight w:val="415"/>
          <w:jc w:val="center"/>
        </w:trPr>
        <w:tc>
          <w:tcPr>
            <w:tcW w:w="538" w:type="dxa"/>
            <w:vAlign w:val="center"/>
          </w:tcPr>
          <w:p w14:paraId="5714E3E4" w14:textId="77777777" w:rsidR="00E70528" w:rsidRDefault="00E70528">
            <w:pPr>
              <w:pStyle w:val="ab"/>
              <w:numPr>
                <w:ilvl w:val="0"/>
                <w:numId w:val="46"/>
              </w:numPr>
              <w:ind w:firstLineChars="0"/>
              <w:jc w:val="center"/>
              <w:rPr>
                <w:rFonts w:asciiTheme="minorHAnsi" w:eastAsiaTheme="minorEastAsia" w:hAnsiTheme="minorHAnsi" w:cstheme="minorBidi"/>
                <w:b/>
              </w:rPr>
            </w:pPr>
          </w:p>
        </w:tc>
        <w:tc>
          <w:tcPr>
            <w:tcW w:w="1271" w:type="dxa"/>
            <w:vAlign w:val="center"/>
          </w:tcPr>
          <w:p w14:paraId="57777A78" w14:textId="77777777" w:rsidR="00AD5FEF" w:rsidRPr="00DD2CE2" w:rsidRDefault="00AD5FEF" w:rsidP="00710887">
            <w:r>
              <w:rPr>
                <w:rFonts w:hint="eastAsia"/>
              </w:rPr>
              <w:t>JSCYR</w:t>
            </w:r>
          </w:p>
        </w:tc>
        <w:tc>
          <w:tcPr>
            <w:tcW w:w="1276" w:type="dxa"/>
            <w:vAlign w:val="center"/>
          </w:tcPr>
          <w:p w14:paraId="1DA222DD" w14:textId="77777777" w:rsidR="00AD5FEF" w:rsidRPr="00DD2CE2" w:rsidRDefault="00AD5FEF" w:rsidP="00710887">
            <w:r w:rsidRPr="00DD2CE2">
              <w:rPr>
                <w:rFonts w:hint="eastAsia"/>
              </w:rPr>
              <w:t>Character</w:t>
            </w:r>
          </w:p>
        </w:tc>
        <w:tc>
          <w:tcPr>
            <w:tcW w:w="851" w:type="dxa"/>
            <w:vAlign w:val="center"/>
          </w:tcPr>
          <w:p w14:paraId="702046E2" w14:textId="77777777" w:rsidR="00AD5FEF" w:rsidRPr="00DD2CE2" w:rsidRDefault="00F41918" w:rsidP="00710887">
            <w:r>
              <w:rPr>
                <w:rFonts w:hint="eastAsia"/>
              </w:rPr>
              <w:t>8</w:t>
            </w:r>
          </w:p>
        </w:tc>
        <w:tc>
          <w:tcPr>
            <w:tcW w:w="2976" w:type="dxa"/>
            <w:vAlign w:val="center"/>
          </w:tcPr>
          <w:p w14:paraId="214C3AB3" w14:textId="77777777" w:rsidR="00AD5FEF" w:rsidRPr="00DD2CE2" w:rsidRDefault="00AD5FEF" w:rsidP="00710887">
            <w:r>
              <w:rPr>
                <w:rFonts w:hint="eastAsia"/>
              </w:rPr>
              <w:t>指定结算参与人</w:t>
            </w:r>
          </w:p>
        </w:tc>
        <w:tc>
          <w:tcPr>
            <w:tcW w:w="2552" w:type="dxa"/>
            <w:vAlign w:val="center"/>
          </w:tcPr>
          <w:p w14:paraId="04749C67" w14:textId="77777777" w:rsidR="00AD5FEF" w:rsidRPr="00DD2CE2" w:rsidRDefault="00AD5FEF" w:rsidP="00710887"/>
        </w:tc>
      </w:tr>
      <w:tr w:rsidR="00AD5FEF" w14:paraId="2455ED23" w14:textId="77777777" w:rsidTr="006B3879">
        <w:trPr>
          <w:trHeight w:val="415"/>
          <w:jc w:val="center"/>
        </w:trPr>
        <w:tc>
          <w:tcPr>
            <w:tcW w:w="538" w:type="dxa"/>
            <w:vAlign w:val="center"/>
          </w:tcPr>
          <w:p w14:paraId="1D84097A" w14:textId="77777777" w:rsidR="00E70528" w:rsidRDefault="00E70528">
            <w:pPr>
              <w:pStyle w:val="ab"/>
              <w:numPr>
                <w:ilvl w:val="0"/>
                <w:numId w:val="46"/>
              </w:numPr>
              <w:ind w:firstLineChars="0"/>
              <w:jc w:val="center"/>
              <w:rPr>
                <w:b/>
              </w:rPr>
            </w:pPr>
          </w:p>
        </w:tc>
        <w:tc>
          <w:tcPr>
            <w:tcW w:w="1271" w:type="dxa"/>
            <w:vAlign w:val="center"/>
          </w:tcPr>
          <w:p w14:paraId="6D6C48A9" w14:textId="77777777" w:rsidR="00AD5FEF" w:rsidRPr="00DD2CE2" w:rsidRDefault="00AD5FEF" w:rsidP="00710887">
            <w:r w:rsidRPr="00DD2CE2">
              <w:rPr>
                <w:rFonts w:hint="eastAsia"/>
              </w:rPr>
              <w:t>BYZD</w:t>
            </w:r>
          </w:p>
        </w:tc>
        <w:tc>
          <w:tcPr>
            <w:tcW w:w="1276" w:type="dxa"/>
            <w:vAlign w:val="center"/>
          </w:tcPr>
          <w:p w14:paraId="6E2C7633" w14:textId="77777777" w:rsidR="00AD5FEF" w:rsidRPr="00DD2CE2" w:rsidRDefault="00AD5FEF" w:rsidP="00710887">
            <w:r w:rsidRPr="00DD2CE2">
              <w:rPr>
                <w:rFonts w:hint="eastAsia"/>
              </w:rPr>
              <w:t>Character</w:t>
            </w:r>
          </w:p>
        </w:tc>
        <w:tc>
          <w:tcPr>
            <w:tcW w:w="851" w:type="dxa"/>
            <w:vAlign w:val="center"/>
          </w:tcPr>
          <w:p w14:paraId="3ABF77A4" w14:textId="77777777" w:rsidR="00AD5FEF" w:rsidRPr="00DD2CE2" w:rsidRDefault="00AD5FEF" w:rsidP="00710887">
            <w:r>
              <w:rPr>
                <w:rFonts w:hint="eastAsia"/>
              </w:rPr>
              <w:t>1</w:t>
            </w:r>
            <w:r w:rsidRPr="00DD2CE2">
              <w:rPr>
                <w:rFonts w:hint="eastAsia"/>
              </w:rPr>
              <w:t>0</w:t>
            </w:r>
          </w:p>
        </w:tc>
        <w:tc>
          <w:tcPr>
            <w:tcW w:w="2976" w:type="dxa"/>
            <w:vAlign w:val="center"/>
          </w:tcPr>
          <w:p w14:paraId="5E5DA4D2" w14:textId="77777777" w:rsidR="00AD5FEF" w:rsidRPr="00DD2CE2" w:rsidRDefault="00AD5FEF" w:rsidP="00710887">
            <w:r w:rsidRPr="00DD2CE2">
              <w:rPr>
                <w:rFonts w:hint="eastAsia"/>
              </w:rPr>
              <w:t>备用字段</w:t>
            </w:r>
          </w:p>
        </w:tc>
        <w:tc>
          <w:tcPr>
            <w:tcW w:w="2552" w:type="dxa"/>
            <w:vAlign w:val="center"/>
          </w:tcPr>
          <w:p w14:paraId="4988E8C0" w14:textId="77777777" w:rsidR="00AD5FEF" w:rsidRDefault="00AD5FEF" w:rsidP="00710887"/>
        </w:tc>
      </w:tr>
      <w:tr w:rsidR="00AD5FEF" w14:paraId="047BC21B" w14:textId="77777777" w:rsidTr="006B3879">
        <w:trPr>
          <w:trHeight w:val="415"/>
          <w:jc w:val="center"/>
        </w:trPr>
        <w:tc>
          <w:tcPr>
            <w:tcW w:w="538" w:type="dxa"/>
            <w:vAlign w:val="center"/>
          </w:tcPr>
          <w:p w14:paraId="0F7713F6" w14:textId="77777777" w:rsidR="00E70528" w:rsidRDefault="00E70528">
            <w:pPr>
              <w:pStyle w:val="ab"/>
              <w:numPr>
                <w:ilvl w:val="0"/>
                <w:numId w:val="46"/>
              </w:numPr>
              <w:ind w:firstLineChars="0"/>
              <w:jc w:val="center"/>
              <w:rPr>
                <w:b/>
              </w:rPr>
            </w:pPr>
          </w:p>
        </w:tc>
        <w:tc>
          <w:tcPr>
            <w:tcW w:w="1271" w:type="dxa"/>
            <w:vAlign w:val="center"/>
          </w:tcPr>
          <w:p w14:paraId="66457957" w14:textId="77777777" w:rsidR="00AD5FEF" w:rsidRPr="00DD2CE2" w:rsidRDefault="00AD5FEF" w:rsidP="00710887">
            <w:r w:rsidRPr="00DD2CE2">
              <w:rPr>
                <w:rFonts w:hint="eastAsia"/>
              </w:rPr>
              <w:t>KHJGDM</w:t>
            </w:r>
          </w:p>
        </w:tc>
        <w:tc>
          <w:tcPr>
            <w:tcW w:w="1276" w:type="dxa"/>
            <w:vAlign w:val="center"/>
          </w:tcPr>
          <w:p w14:paraId="124CE88F" w14:textId="77777777" w:rsidR="00AD5FEF" w:rsidRPr="00DD2CE2" w:rsidRDefault="00AD5FEF" w:rsidP="00710887">
            <w:r w:rsidRPr="00DD2CE2">
              <w:rPr>
                <w:rFonts w:hint="eastAsia"/>
              </w:rPr>
              <w:t>Character</w:t>
            </w:r>
          </w:p>
        </w:tc>
        <w:tc>
          <w:tcPr>
            <w:tcW w:w="851" w:type="dxa"/>
            <w:vAlign w:val="center"/>
          </w:tcPr>
          <w:p w14:paraId="2B826348" w14:textId="77777777" w:rsidR="00AD5FEF" w:rsidRPr="00DD2CE2" w:rsidRDefault="00AD5FEF" w:rsidP="00710887">
            <w:r w:rsidRPr="00DD2CE2">
              <w:rPr>
                <w:rFonts w:hint="eastAsia"/>
              </w:rPr>
              <w:t>6</w:t>
            </w:r>
          </w:p>
        </w:tc>
        <w:tc>
          <w:tcPr>
            <w:tcW w:w="2976" w:type="dxa"/>
            <w:vAlign w:val="center"/>
          </w:tcPr>
          <w:p w14:paraId="442796E0" w14:textId="77777777" w:rsidR="00AD5FEF" w:rsidRPr="00DD2CE2" w:rsidRDefault="00AD5FEF" w:rsidP="00710887">
            <w:r>
              <w:rPr>
                <w:rFonts w:hint="eastAsia"/>
              </w:rPr>
              <w:t>业务发起</w:t>
            </w:r>
            <w:r w:rsidRPr="00DD2CE2">
              <w:rPr>
                <w:rFonts w:hint="eastAsia"/>
              </w:rPr>
              <w:t>开户代理机构代码</w:t>
            </w:r>
          </w:p>
        </w:tc>
        <w:tc>
          <w:tcPr>
            <w:tcW w:w="2552" w:type="dxa"/>
            <w:vAlign w:val="center"/>
          </w:tcPr>
          <w:p w14:paraId="3DD3E16C" w14:textId="77777777" w:rsidR="00AD5FEF" w:rsidRDefault="00AD5FEF" w:rsidP="00710887"/>
        </w:tc>
      </w:tr>
      <w:tr w:rsidR="00AD5FEF" w14:paraId="74787D09" w14:textId="77777777" w:rsidTr="006B3879">
        <w:trPr>
          <w:trHeight w:val="415"/>
          <w:jc w:val="center"/>
        </w:trPr>
        <w:tc>
          <w:tcPr>
            <w:tcW w:w="538" w:type="dxa"/>
            <w:vAlign w:val="center"/>
          </w:tcPr>
          <w:p w14:paraId="1AD23F6E" w14:textId="77777777" w:rsidR="00E70528" w:rsidRDefault="00E70528">
            <w:pPr>
              <w:pStyle w:val="ab"/>
              <w:numPr>
                <w:ilvl w:val="0"/>
                <w:numId w:val="46"/>
              </w:numPr>
              <w:ind w:firstLineChars="0"/>
              <w:jc w:val="center"/>
              <w:rPr>
                <w:b/>
              </w:rPr>
            </w:pPr>
          </w:p>
        </w:tc>
        <w:tc>
          <w:tcPr>
            <w:tcW w:w="1271" w:type="dxa"/>
            <w:vAlign w:val="center"/>
          </w:tcPr>
          <w:p w14:paraId="0ED82C97" w14:textId="77777777" w:rsidR="00AD5FEF" w:rsidRPr="00DD2CE2" w:rsidRDefault="00AD5FEF" w:rsidP="00710887">
            <w:r w:rsidRPr="00DD2CE2">
              <w:rPr>
                <w:rFonts w:hint="eastAsia"/>
              </w:rPr>
              <w:t>KHWDDM</w:t>
            </w:r>
          </w:p>
        </w:tc>
        <w:tc>
          <w:tcPr>
            <w:tcW w:w="1276" w:type="dxa"/>
            <w:vAlign w:val="center"/>
          </w:tcPr>
          <w:p w14:paraId="1633573A" w14:textId="77777777" w:rsidR="00AD5FEF" w:rsidRPr="00DD2CE2" w:rsidRDefault="00AD5FEF" w:rsidP="00710887">
            <w:r w:rsidRPr="00DD2CE2">
              <w:rPr>
                <w:rFonts w:hint="eastAsia"/>
              </w:rPr>
              <w:t>Character</w:t>
            </w:r>
          </w:p>
        </w:tc>
        <w:tc>
          <w:tcPr>
            <w:tcW w:w="851" w:type="dxa"/>
            <w:vAlign w:val="center"/>
          </w:tcPr>
          <w:p w14:paraId="4AA612A7" w14:textId="77777777" w:rsidR="00AD5FEF" w:rsidRPr="00DD2CE2" w:rsidRDefault="00AD5FEF" w:rsidP="00710887">
            <w:r w:rsidRPr="00DD2CE2">
              <w:rPr>
                <w:rFonts w:hint="eastAsia"/>
              </w:rPr>
              <w:t>10</w:t>
            </w:r>
          </w:p>
        </w:tc>
        <w:tc>
          <w:tcPr>
            <w:tcW w:w="2976" w:type="dxa"/>
            <w:vAlign w:val="center"/>
          </w:tcPr>
          <w:p w14:paraId="60266E8D" w14:textId="77777777" w:rsidR="00AD5FEF" w:rsidRPr="00DD2CE2" w:rsidRDefault="00AD5FEF" w:rsidP="00710887">
            <w:r>
              <w:rPr>
                <w:rFonts w:hint="eastAsia"/>
              </w:rPr>
              <w:t>业务发起</w:t>
            </w:r>
            <w:r w:rsidRPr="00DD2CE2">
              <w:rPr>
                <w:rFonts w:hint="eastAsia"/>
              </w:rPr>
              <w:t>开户代理网点代码</w:t>
            </w:r>
          </w:p>
        </w:tc>
        <w:tc>
          <w:tcPr>
            <w:tcW w:w="2552" w:type="dxa"/>
            <w:vAlign w:val="center"/>
          </w:tcPr>
          <w:p w14:paraId="3D6C07EA" w14:textId="77777777" w:rsidR="00AD5FEF" w:rsidRDefault="00AD5FEF" w:rsidP="00710887"/>
        </w:tc>
      </w:tr>
      <w:tr w:rsidR="00115681" w14:paraId="785D2DA2" w14:textId="77777777" w:rsidTr="006B3879">
        <w:trPr>
          <w:trHeight w:val="415"/>
          <w:jc w:val="center"/>
        </w:trPr>
        <w:tc>
          <w:tcPr>
            <w:tcW w:w="538" w:type="dxa"/>
            <w:vAlign w:val="center"/>
          </w:tcPr>
          <w:p w14:paraId="4D61CB17" w14:textId="77777777" w:rsidR="00E70528" w:rsidRDefault="00E70528">
            <w:pPr>
              <w:pStyle w:val="ab"/>
              <w:numPr>
                <w:ilvl w:val="0"/>
                <w:numId w:val="46"/>
              </w:numPr>
              <w:ind w:firstLineChars="0"/>
              <w:jc w:val="center"/>
              <w:rPr>
                <w:b/>
              </w:rPr>
            </w:pPr>
          </w:p>
        </w:tc>
        <w:tc>
          <w:tcPr>
            <w:tcW w:w="1271" w:type="dxa"/>
            <w:vAlign w:val="center"/>
          </w:tcPr>
          <w:p w14:paraId="3BB8FEE8" w14:textId="77777777" w:rsidR="00115681" w:rsidRPr="00DD2CE2" w:rsidRDefault="00115681" w:rsidP="00710887">
            <w:r>
              <w:rPr>
                <w:rFonts w:hint="eastAsia"/>
              </w:rPr>
              <w:t>SQRQ</w:t>
            </w:r>
          </w:p>
        </w:tc>
        <w:tc>
          <w:tcPr>
            <w:tcW w:w="1276" w:type="dxa"/>
            <w:vAlign w:val="center"/>
          </w:tcPr>
          <w:p w14:paraId="4317E40C" w14:textId="77777777" w:rsidR="00115681" w:rsidRPr="00DD2CE2" w:rsidRDefault="00115681" w:rsidP="00710887">
            <w:r w:rsidRPr="00C45958">
              <w:rPr>
                <w:rFonts w:hint="eastAsia"/>
              </w:rPr>
              <w:t>Character</w:t>
            </w:r>
          </w:p>
        </w:tc>
        <w:tc>
          <w:tcPr>
            <w:tcW w:w="851" w:type="dxa"/>
            <w:vAlign w:val="center"/>
          </w:tcPr>
          <w:p w14:paraId="06946B11" w14:textId="77777777" w:rsidR="00115681" w:rsidRPr="00DD2CE2" w:rsidRDefault="00115681" w:rsidP="00710887">
            <w:r>
              <w:rPr>
                <w:rFonts w:hint="eastAsia"/>
              </w:rPr>
              <w:t>8</w:t>
            </w:r>
          </w:p>
        </w:tc>
        <w:tc>
          <w:tcPr>
            <w:tcW w:w="2976" w:type="dxa"/>
            <w:vAlign w:val="center"/>
          </w:tcPr>
          <w:p w14:paraId="06DC2254" w14:textId="77777777" w:rsidR="00115681" w:rsidRDefault="00115681" w:rsidP="00710887">
            <w:r>
              <w:rPr>
                <w:rFonts w:hint="eastAsia"/>
              </w:rPr>
              <w:t>申请日期</w:t>
            </w:r>
          </w:p>
        </w:tc>
        <w:tc>
          <w:tcPr>
            <w:tcW w:w="2552" w:type="dxa"/>
            <w:vAlign w:val="center"/>
          </w:tcPr>
          <w:p w14:paraId="461D9801" w14:textId="77777777" w:rsidR="00115681" w:rsidRDefault="00115681" w:rsidP="00710887"/>
        </w:tc>
      </w:tr>
      <w:tr w:rsidR="00AD5FEF" w14:paraId="4AF84450" w14:textId="77777777" w:rsidTr="006B3879">
        <w:trPr>
          <w:trHeight w:val="415"/>
          <w:jc w:val="center"/>
        </w:trPr>
        <w:tc>
          <w:tcPr>
            <w:tcW w:w="538" w:type="dxa"/>
            <w:vAlign w:val="center"/>
          </w:tcPr>
          <w:p w14:paraId="29ACA6CD" w14:textId="77777777" w:rsidR="00E70528" w:rsidRDefault="00E70528">
            <w:pPr>
              <w:pStyle w:val="ab"/>
              <w:numPr>
                <w:ilvl w:val="0"/>
                <w:numId w:val="46"/>
              </w:numPr>
              <w:ind w:firstLineChars="0"/>
              <w:jc w:val="center"/>
              <w:rPr>
                <w:b/>
              </w:rPr>
            </w:pPr>
          </w:p>
        </w:tc>
        <w:tc>
          <w:tcPr>
            <w:tcW w:w="1271" w:type="dxa"/>
            <w:vAlign w:val="center"/>
          </w:tcPr>
          <w:p w14:paraId="5F87BF31" w14:textId="77777777" w:rsidR="00AD5FEF" w:rsidRPr="00DD2CE2" w:rsidRDefault="00AD5FEF" w:rsidP="00710887">
            <w:r>
              <w:rPr>
                <w:rFonts w:hint="eastAsia"/>
              </w:rPr>
              <w:t>ZQZH</w:t>
            </w:r>
          </w:p>
        </w:tc>
        <w:tc>
          <w:tcPr>
            <w:tcW w:w="1276" w:type="dxa"/>
            <w:vAlign w:val="center"/>
          </w:tcPr>
          <w:p w14:paraId="75BEA7E5" w14:textId="77777777" w:rsidR="00AD5FEF" w:rsidRPr="00DD2CE2" w:rsidRDefault="00AD5FEF" w:rsidP="00710887">
            <w:r w:rsidRPr="00DD2CE2">
              <w:rPr>
                <w:rFonts w:hint="eastAsia"/>
              </w:rPr>
              <w:t>Character</w:t>
            </w:r>
          </w:p>
        </w:tc>
        <w:tc>
          <w:tcPr>
            <w:tcW w:w="851" w:type="dxa"/>
            <w:vAlign w:val="center"/>
          </w:tcPr>
          <w:p w14:paraId="2E3BE804" w14:textId="77777777" w:rsidR="00AD5FEF" w:rsidRPr="00DD2CE2" w:rsidRDefault="00AD5FEF" w:rsidP="00710887">
            <w:r w:rsidRPr="00DD2CE2">
              <w:rPr>
                <w:rFonts w:hint="eastAsia"/>
              </w:rPr>
              <w:t>2</w:t>
            </w:r>
            <w:r>
              <w:rPr>
                <w:rFonts w:hint="eastAsia"/>
              </w:rPr>
              <w:t>0</w:t>
            </w:r>
          </w:p>
        </w:tc>
        <w:tc>
          <w:tcPr>
            <w:tcW w:w="2976" w:type="dxa"/>
            <w:vAlign w:val="center"/>
          </w:tcPr>
          <w:p w14:paraId="4B40A39D" w14:textId="77777777" w:rsidR="00AD5FEF" w:rsidRPr="00DD2CE2" w:rsidRDefault="00AD5FEF" w:rsidP="00F55006">
            <w:r w:rsidRPr="00DD2CE2">
              <w:rPr>
                <w:rFonts w:hint="eastAsia"/>
              </w:rPr>
              <w:t>证券账户</w:t>
            </w:r>
            <w:r>
              <w:rPr>
                <w:rFonts w:hint="eastAsia"/>
              </w:rPr>
              <w:t>号码</w:t>
            </w:r>
          </w:p>
        </w:tc>
        <w:tc>
          <w:tcPr>
            <w:tcW w:w="2552" w:type="dxa"/>
            <w:vAlign w:val="center"/>
          </w:tcPr>
          <w:p w14:paraId="09D1A6CA" w14:textId="77777777" w:rsidR="00AD5FEF" w:rsidRDefault="00AD5FEF" w:rsidP="00710887"/>
        </w:tc>
      </w:tr>
      <w:tr w:rsidR="00AD5FEF" w14:paraId="5016EA11" w14:textId="77777777" w:rsidTr="006B3879">
        <w:trPr>
          <w:trHeight w:val="415"/>
          <w:jc w:val="center"/>
        </w:trPr>
        <w:tc>
          <w:tcPr>
            <w:tcW w:w="538" w:type="dxa"/>
            <w:vAlign w:val="center"/>
          </w:tcPr>
          <w:p w14:paraId="31617BFE" w14:textId="77777777" w:rsidR="00E70528" w:rsidRDefault="00E70528">
            <w:pPr>
              <w:pStyle w:val="ab"/>
              <w:numPr>
                <w:ilvl w:val="0"/>
                <w:numId w:val="46"/>
              </w:numPr>
              <w:ind w:firstLineChars="0"/>
              <w:jc w:val="center"/>
              <w:rPr>
                <w:b/>
              </w:rPr>
            </w:pPr>
          </w:p>
        </w:tc>
        <w:tc>
          <w:tcPr>
            <w:tcW w:w="1271" w:type="dxa"/>
            <w:vAlign w:val="center"/>
          </w:tcPr>
          <w:p w14:paraId="03DE8B54" w14:textId="77777777" w:rsidR="00AD5FEF" w:rsidRPr="005C3E08" w:rsidRDefault="00AD5FEF" w:rsidP="00710887">
            <w:r>
              <w:rPr>
                <w:rFonts w:hint="eastAsia"/>
              </w:rPr>
              <w:t>YWRQ</w:t>
            </w:r>
          </w:p>
        </w:tc>
        <w:tc>
          <w:tcPr>
            <w:tcW w:w="1276" w:type="dxa"/>
            <w:vAlign w:val="center"/>
          </w:tcPr>
          <w:p w14:paraId="0B93D702" w14:textId="77777777" w:rsidR="00AD5FEF" w:rsidRPr="005C3E08" w:rsidRDefault="00AD5FEF" w:rsidP="00710887">
            <w:r w:rsidRPr="005C3E08">
              <w:rPr>
                <w:rFonts w:hint="eastAsia"/>
              </w:rPr>
              <w:t>Character</w:t>
            </w:r>
          </w:p>
        </w:tc>
        <w:tc>
          <w:tcPr>
            <w:tcW w:w="851" w:type="dxa"/>
            <w:vAlign w:val="center"/>
          </w:tcPr>
          <w:p w14:paraId="41AC11C3" w14:textId="77777777" w:rsidR="00AD5FEF" w:rsidRPr="005C3E08" w:rsidRDefault="00AD5FEF" w:rsidP="00710887">
            <w:r w:rsidRPr="005C3E08">
              <w:rPr>
                <w:rFonts w:hint="eastAsia"/>
              </w:rPr>
              <w:t>8</w:t>
            </w:r>
          </w:p>
        </w:tc>
        <w:tc>
          <w:tcPr>
            <w:tcW w:w="2976" w:type="dxa"/>
            <w:vAlign w:val="center"/>
          </w:tcPr>
          <w:p w14:paraId="01323BDD" w14:textId="77777777" w:rsidR="00AD5FEF" w:rsidRPr="005C3E08" w:rsidRDefault="00AD5FEF" w:rsidP="00710887">
            <w:r w:rsidRPr="005C3E08">
              <w:rPr>
                <w:rFonts w:hint="eastAsia"/>
              </w:rPr>
              <w:t>业务日期</w:t>
            </w:r>
          </w:p>
        </w:tc>
        <w:tc>
          <w:tcPr>
            <w:tcW w:w="2552" w:type="dxa"/>
            <w:vAlign w:val="center"/>
          </w:tcPr>
          <w:p w14:paraId="7F2F2E7A" w14:textId="77777777" w:rsidR="00AD5FEF" w:rsidRPr="005C3E08" w:rsidRDefault="00AD5FEF" w:rsidP="00710887"/>
        </w:tc>
      </w:tr>
      <w:tr w:rsidR="00AD5FEF" w14:paraId="3C22982E" w14:textId="77777777" w:rsidTr="006B3879">
        <w:trPr>
          <w:trHeight w:val="415"/>
          <w:jc w:val="center"/>
        </w:trPr>
        <w:tc>
          <w:tcPr>
            <w:tcW w:w="538" w:type="dxa"/>
            <w:vAlign w:val="center"/>
          </w:tcPr>
          <w:p w14:paraId="1A1E7B33" w14:textId="77777777" w:rsidR="00E70528" w:rsidRDefault="00E70528">
            <w:pPr>
              <w:pStyle w:val="ab"/>
              <w:numPr>
                <w:ilvl w:val="0"/>
                <w:numId w:val="46"/>
              </w:numPr>
              <w:ind w:firstLineChars="0"/>
              <w:jc w:val="center"/>
              <w:rPr>
                <w:b/>
              </w:rPr>
            </w:pPr>
          </w:p>
        </w:tc>
        <w:tc>
          <w:tcPr>
            <w:tcW w:w="1271" w:type="dxa"/>
            <w:vAlign w:val="center"/>
          </w:tcPr>
          <w:p w14:paraId="1E691205" w14:textId="77777777" w:rsidR="00AD5FEF" w:rsidRPr="005C3E08" w:rsidRDefault="00AD5FEF" w:rsidP="00710887">
            <w:r w:rsidRPr="005C3E08">
              <w:rPr>
                <w:rFonts w:hint="eastAsia"/>
              </w:rPr>
              <w:t>YWPZBS</w:t>
            </w:r>
          </w:p>
        </w:tc>
        <w:tc>
          <w:tcPr>
            <w:tcW w:w="1276" w:type="dxa"/>
            <w:vAlign w:val="center"/>
          </w:tcPr>
          <w:p w14:paraId="3FE51006" w14:textId="77777777" w:rsidR="00AD5FEF" w:rsidRPr="005C3E08" w:rsidRDefault="00AD5FEF" w:rsidP="00710887">
            <w:r w:rsidRPr="005C3E08">
              <w:rPr>
                <w:rFonts w:hint="eastAsia"/>
              </w:rPr>
              <w:t>Character</w:t>
            </w:r>
          </w:p>
        </w:tc>
        <w:tc>
          <w:tcPr>
            <w:tcW w:w="851" w:type="dxa"/>
            <w:vAlign w:val="center"/>
          </w:tcPr>
          <w:p w14:paraId="51A49796" w14:textId="77777777" w:rsidR="00AD5FEF" w:rsidRPr="005C3E08" w:rsidRDefault="00AD5FEF" w:rsidP="00710887">
            <w:r w:rsidRPr="005C3E08">
              <w:rPr>
                <w:rFonts w:hint="eastAsia"/>
              </w:rPr>
              <w:t>1</w:t>
            </w:r>
          </w:p>
        </w:tc>
        <w:tc>
          <w:tcPr>
            <w:tcW w:w="2976" w:type="dxa"/>
            <w:vAlign w:val="center"/>
          </w:tcPr>
          <w:p w14:paraId="3258346D" w14:textId="77777777" w:rsidR="00AD5FEF" w:rsidRPr="005C3E08" w:rsidRDefault="00AD5FEF" w:rsidP="00710887">
            <w:r w:rsidRPr="005C3E08">
              <w:rPr>
                <w:rFonts w:hint="eastAsia"/>
              </w:rPr>
              <w:t>业务凭证报送标识</w:t>
            </w:r>
          </w:p>
        </w:tc>
        <w:tc>
          <w:tcPr>
            <w:tcW w:w="2552" w:type="dxa"/>
            <w:vAlign w:val="center"/>
          </w:tcPr>
          <w:p w14:paraId="7CE018C1" w14:textId="77777777" w:rsidR="00AD5FEF" w:rsidRPr="005C3E08" w:rsidRDefault="008C3EE3" w:rsidP="00710887">
            <w:r w:rsidRPr="00C45958">
              <w:rPr>
                <w:rFonts w:hint="eastAsia"/>
              </w:rPr>
              <w:t>字典</w:t>
            </w:r>
            <w:r w:rsidRPr="00C45958">
              <w:rPr>
                <w:rFonts w:hint="eastAsia"/>
              </w:rPr>
              <w:t>(</w:t>
            </w:r>
            <w:r w:rsidRPr="008C498F">
              <w:rPr>
                <w:rFonts w:hint="eastAsia"/>
              </w:rPr>
              <w:t>YWPZBS</w:t>
            </w:r>
            <w:r w:rsidRPr="00C45958">
              <w:rPr>
                <w:rFonts w:hint="eastAsia"/>
              </w:rPr>
              <w:t>)</w:t>
            </w:r>
          </w:p>
        </w:tc>
      </w:tr>
      <w:tr w:rsidR="00FE5508" w14:paraId="1625F9AA" w14:textId="77777777" w:rsidTr="006B3879">
        <w:trPr>
          <w:trHeight w:val="415"/>
          <w:jc w:val="center"/>
        </w:trPr>
        <w:tc>
          <w:tcPr>
            <w:tcW w:w="538" w:type="dxa"/>
            <w:vAlign w:val="center"/>
          </w:tcPr>
          <w:p w14:paraId="1634DE20" w14:textId="77777777" w:rsidR="00E70528" w:rsidRDefault="00E70528">
            <w:pPr>
              <w:pStyle w:val="ab"/>
              <w:numPr>
                <w:ilvl w:val="0"/>
                <w:numId w:val="46"/>
              </w:numPr>
              <w:ind w:firstLineChars="0"/>
              <w:jc w:val="center"/>
              <w:rPr>
                <w:b/>
              </w:rPr>
            </w:pPr>
          </w:p>
        </w:tc>
        <w:tc>
          <w:tcPr>
            <w:tcW w:w="1271" w:type="dxa"/>
            <w:vAlign w:val="center"/>
          </w:tcPr>
          <w:p w14:paraId="053A3B0F" w14:textId="77777777" w:rsidR="00FE5508" w:rsidRPr="005C3E08" w:rsidRDefault="00FE5508" w:rsidP="00710887">
            <w:r w:rsidRPr="005C3E08">
              <w:rPr>
                <w:rFonts w:hint="eastAsia"/>
              </w:rPr>
              <w:t>JGDM</w:t>
            </w:r>
          </w:p>
        </w:tc>
        <w:tc>
          <w:tcPr>
            <w:tcW w:w="1276" w:type="dxa"/>
            <w:vAlign w:val="center"/>
          </w:tcPr>
          <w:p w14:paraId="25F8623A" w14:textId="77777777" w:rsidR="00FE5508" w:rsidRPr="005C3E08" w:rsidRDefault="00FE5508" w:rsidP="00710887">
            <w:r w:rsidRPr="005C3E08">
              <w:rPr>
                <w:rFonts w:hint="eastAsia"/>
              </w:rPr>
              <w:t>Character</w:t>
            </w:r>
          </w:p>
        </w:tc>
        <w:tc>
          <w:tcPr>
            <w:tcW w:w="851" w:type="dxa"/>
            <w:vAlign w:val="center"/>
          </w:tcPr>
          <w:p w14:paraId="44DD1241" w14:textId="77777777" w:rsidR="00FE5508" w:rsidRPr="005C3E08" w:rsidRDefault="00FE5508" w:rsidP="00710887">
            <w:r w:rsidRPr="005C3E08">
              <w:rPr>
                <w:rFonts w:hint="eastAsia"/>
              </w:rPr>
              <w:t>4</w:t>
            </w:r>
          </w:p>
        </w:tc>
        <w:tc>
          <w:tcPr>
            <w:tcW w:w="2976" w:type="dxa"/>
            <w:vAlign w:val="center"/>
          </w:tcPr>
          <w:p w14:paraId="70121084" w14:textId="77777777" w:rsidR="00FE5508" w:rsidRPr="005C3E08" w:rsidRDefault="00FE5508" w:rsidP="00710887">
            <w:r w:rsidRPr="005C3E08">
              <w:rPr>
                <w:rFonts w:hint="eastAsia"/>
              </w:rPr>
              <w:t>结果代码</w:t>
            </w:r>
          </w:p>
        </w:tc>
        <w:tc>
          <w:tcPr>
            <w:tcW w:w="2552" w:type="dxa"/>
            <w:vAlign w:val="center"/>
          </w:tcPr>
          <w:p w14:paraId="00108E0B" w14:textId="77777777" w:rsidR="00FE5508" w:rsidRPr="005C3E08" w:rsidRDefault="00FE5508" w:rsidP="00710887"/>
        </w:tc>
      </w:tr>
      <w:tr w:rsidR="00FE5508" w14:paraId="66EBF2BA" w14:textId="77777777" w:rsidTr="006B3879">
        <w:trPr>
          <w:trHeight w:val="415"/>
          <w:jc w:val="center"/>
        </w:trPr>
        <w:tc>
          <w:tcPr>
            <w:tcW w:w="538" w:type="dxa"/>
            <w:vAlign w:val="center"/>
          </w:tcPr>
          <w:p w14:paraId="49E7B50B" w14:textId="77777777" w:rsidR="00E70528" w:rsidRDefault="00E70528">
            <w:pPr>
              <w:pStyle w:val="ab"/>
              <w:numPr>
                <w:ilvl w:val="0"/>
                <w:numId w:val="46"/>
              </w:numPr>
              <w:ind w:firstLineChars="0"/>
              <w:jc w:val="center"/>
              <w:rPr>
                <w:b/>
              </w:rPr>
            </w:pPr>
          </w:p>
        </w:tc>
        <w:tc>
          <w:tcPr>
            <w:tcW w:w="1271" w:type="dxa"/>
            <w:vAlign w:val="center"/>
          </w:tcPr>
          <w:p w14:paraId="591936AA" w14:textId="77777777" w:rsidR="00FE5508" w:rsidRPr="005C3E08" w:rsidRDefault="00FE5508" w:rsidP="00710887">
            <w:r w:rsidRPr="005C3E08">
              <w:rPr>
                <w:rFonts w:hint="eastAsia"/>
              </w:rPr>
              <w:t>JGSM</w:t>
            </w:r>
          </w:p>
        </w:tc>
        <w:tc>
          <w:tcPr>
            <w:tcW w:w="1276" w:type="dxa"/>
            <w:vAlign w:val="center"/>
          </w:tcPr>
          <w:p w14:paraId="3752ECF4" w14:textId="77777777" w:rsidR="00FE5508" w:rsidRPr="005C3E08" w:rsidRDefault="00FE5508" w:rsidP="00710887">
            <w:r w:rsidRPr="005C3E08">
              <w:rPr>
                <w:rFonts w:hint="eastAsia"/>
              </w:rPr>
              <w:t>Character</w:t>
            </w:r>
          </w:p>
        </w:tc>
        <w:tc>
          <w:tcPr>
            <w:tcW w:w="851" w:type="dxa"/>
            <w:vAlign w:val="center"/>
          </w:tcPr>
          <w:p w14:paraId="03591447" w14:textId="77777777" w:rsidR="00FE5508" w:rsidRPr="005C3E08" w:rsidRDefault="00FE5508" w:rsidP="00710887">
            <w:r w:rsidRPr="005C3E08">
              <w:rPr>
                <w:rFonts w:hint="eastAsia"/>
              </w:rPr>
              <w:t>40</w:t>
            </w:r>
          </w:p>
        </w:tc>
        <w:tc>
          <w:tcPr>
            <w:tcW w:w="2976" w:type="dxa"/>
            <w:vAlign w:val="center"/>
          </w:tcPr>
          <w:p w14:paraId="0B6B8DC9" w14:textId="77777777" w:rsidR="00FE5508" w:rsidRPr="005C3E08" w:rsidRDefault="00FE5508" w:rsidP="00710887">
            <w:r w:rsidRPr="005C3E08">
              <w:rPr>
                <w:rFonts w:hint="eastAsia"/>
              </w:rPr>
              <w:t>结果说明</w:t>
            </w:r>
          </w:p>
        </w:tc>
        <w:tc>
          <w:tcPr>
            <w:tcW w:w="2552" w:type="dxa"/>
            <w:vAlign w:val="center"/>
          </w:tcPr>
          <w:p w14:paraId="382B0F05" w14:textId="77777777" w:rsidR="00FE5508" w:rsidRPr="005C3E08" w:rsidRDefault="00FE5508" w:rsidP="00710887"/>
        </w:tc>
      </w:tr>
    </w:tbl>
    <w:p w14:paraId="04CBC774" w14:textId="77777777" w:rsidR="007920C4" w:rsidRDefault="007920C4" w:rsidP="007920C4"/>
    <w:p w14:paraId="18AF669D" w14:textId="77777777" w:rsidR="003C6241" w:rsidRDefault="003C6241" w:rsidP="003C6241">
      <w:pPr>
        <w:pStyle w:val="2"/>
        <w:numPr>
          <w:ilvl w:val="0"/>
          <w:numId w:val="3"/>
        </w:numPr>
      </w:pPr>
      <w:bookmarkStart w:id="21" w:name="_Toc358041885"/>
      <w:bookmarkStart w:id="22" w:name="_Toc3820385"/>
      <w:bookmarkEnd w:id="14"/>
      <w:r w:rsidRPr="00ED15DF">
        <w:rPr>
          <w:rFonts w:hint="eastAsia"/>
        </w:rPr>
        <w:t>账户</w:t>
      </w:r>
      <w:r w:rsidR="00AB5D76">
        <w:rPr>
          <w:rFonts w:ascii="宋体" w:hAnsi="宋体" w:hint="eastAsia"/>
        </w:rPr>
        <w:t>注册</w:t>
      </w:r>
      <w:r w:rsidRPr="00ED15DF">
        <w:rPr>
          <w:rFonts w:hint="eastAsia"/>
        </w:rPr>
        <w:t>资料</w:t>
      </w:r>
      <w:r>
        <w:rPr>
          <w:rFonts w:hint="eastAsia"/>
        </w:rPr>
        <w:t>修改</w:t>
      </w:r>
      <w:bookmarkEnd w:id="21"/>
      <w:bookmarkEnd w:id="22"/>
    </w:p>
    <w:p w14:paraId="1C0054BA" w14:textId="77777777" w:rsidR="00700250" w:rsidRPr="00700250" w:rsidRDefault="00700250" w:rsidP="00700250">
      <w:pPr>
        <w:rPr>
          <w:sz w:val="24"/>
          <w:szCs w:val="24"/>
        </w:rPr>
      </w:pPr>
      <w:bookmarkStart w:id="23" w:name="_Toc356999282"/>
      <w:bookmarkStart w:id="24" w:name="_Toc357065964"/>
      <w:bookmarkStart w:id="25" w:name="_Toc357269342"/>
      <w:bookmarkStart w:id="26" w:name="_Toc356999283"/>
      <w:bookmarkStart w:id="27" w:name="_Toc357065965"/>
      <w:bookmarkStart w:id="28" w:name="_Toc357269343"/>
      <w:bookmarkStart w:id="29" w:name="_Toc356999284"/>
      <w:bookmarkStart w:id="30" w:name="_Toc357065966"/>
      <w:bookmarkStart w:id="31" w:name="_Toc357269344"/>
      <w:bookmarkStart w:id="32" w:name="_Toc358041886"/>
      <w:bookmarkEnd w:id="23"/>
      <w:bookmarkEnd w:id="24"/>
      <w:bookmarkEnd w:id="25"/>
      <w:bookmarkEnd w:id="26"/>
      <w:bookmarkEnd w:id="27"/>
      <w:bookmarkEnd w:id="28"/>
      <w:bookmarkEnd w:id="29"/>
      <w:bookmarkEnd w:id="30"/>
      <w:bookmarkEnd w:id="31"/>
    </w:p>
    <w:p w14:paraId="53BF262E" w14:textId="77777777" w:rsidR="006019D9" w:rsidRDefault="006019D9" w:rsidP="006019D9">
      <w:pPr>
        <w:rPr>
          <w:sz w:val="24"/>
          <w:szCs w:val="24"/>
        </w:rPr>
      </w:pPr>
    </w:p>
    <w:p w14:paraId="67289EE8" w14:textId="77777777" w:rsidR="006019D9" w:rsidRPr="00700250" w:rsidRDefault="006019D9" w:rsidP="006019D9">
      <w:pPr>
        <w:rPr>
          <w:sz w:val="24"/>
          <w:szCs w:val="28"/>
        </w:rPr>
      </w:pPr>
      <w:r w:rsidRPr="00700250">
        <w:rPr>
          <w:sz w:val="24"/>
          <w:szCs w:val="28"/>
        </w:rPr>
        <w:t>ServiceDomain = “CSDCC           ”</w:t>
      </w:r>
    </w:p>
    <w:p w14:paraId="1C650F36" w14:textId="77777777" w:rsidR="006019D9" w:rsidRPr="00CF341F" w:rsidRDefault="006019D9" w:rsidP="006019D9">
      <w:pPr>
        <w:rPr>
          <w:sz w:val="24"/>
          <w:szCs w:val="28"/>
        </w:rPr>
      </w:pPr>
      <w:r w:rsidRPr="00700250">
        <w:rPr>
          <w:sz w:val="24"/>
          <w:szCs w:val="28"/>
        </w:rPr>
        <w:t>ServiceName = “UAPSRV          ”</w:t>
      </w:r>
    </w:p>
    <w:p w14:paraId="6C0557CA" w14:textId="77777777" w:rsidR="006019D9" w:rsidRDefault="006019D9" w:rsidP="006019D9">
      <w:pPr>
        <w:rPr>
          <w:sz w:val="24"/>
          <w:szCs w:val="24"/>
        </w:rPr>
      </w:pPr>
    </w:p>
    <w:p w14:paraId="2405E409" w14:textId="77777777" w:rsidR="007B60D1" w:rsidRDefault="00700250" w:rsidP="00980985">
      <w:pPr>
        <w:rPr>
          <w:sz w:val="24"/>
          <w:szCs w:val="24"/>
        </w:rPr>
      </w:pPr>
      <w:r w:rsidRPr="00700250">
        <w:rPr>
          <w:sz w:val="24"/>
          <w:szCs w:val="24"/>
        </w:rPr>
        <w:t>ServiceType = “0</w:t>
      </w:r>
      <w:r w:rsidR="007B60D1">
        <w:rPr>
          <w:rFonts w:hint="eastAsia"/>
          <w:sz w:val="24"/>
          <w:szCs w:val="24"/>
        </w:rPr>
        <w:t>3</w:t>
      </w:r>
      <w:r w:rsidRPr="00700250">
        <w:rPr>
          <w:sz w:val="24"/>
          <w:szCs w:val="24"/>
        </w:rPr>
        <w:t>”</w:t>
      </w:r>
    </w:p>
    <w:p w14:paraId="1109E64B" w14:textId="77777777" w:rsidR="007B60D1" w:rsidRPr="007B60D1" w:rsidRDefault="007B60D1" w:rsidP="003C6241">
      <w:pPr>
        <w:rPr>
          <w:sz w:val="24"/>
          <w:szCs w:val="24"/>
        </w:rPr>
      </w:pPr>
    </w:p>
    <w:p w14:paraId="43D4877D" w14:textId="77777777" w:rsidR="003C6241" w:rsidRDefault="003C6241" w:rsidP="003C6241">
      <w:pPr>
        <w:rPr>
          <w:b/>
          <w:sz w:val="30"/>
          <w:szCs w:val="30"/>
        </w:rPr>
      </w:pPr>
      <w:r w:rsidRPr="00271B22">
        <w:rPr>
          <w:rFonts w:hint="eastAsia"/>
          <w:b/>
          <w:sz w:val="30"/>
          <w:szCs w:val="30"/>
        </w:rPr>
        <w:t>请求：</w:t>
      </w:r>
      <w:bookmarkEnd w:id="32"/>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D4197A" w14:paraId="4923B196" w14:textId="77777777" w:rsidTr="006F54AA">
        <w:trPr>
          <w:trHeight w:val="534"/>
          <w:jc w:val="center"/>
        </w:trPr>
        <w:tc>
          <w:tcPr>
            <w:tcW w:w="537" w:type="dxa"/>
            <w:shd w:val="clear" w:color="auto" w:fill="FFC000"/>
            <w:vAlign w:val="center"/>
          </w:tcPr>
          <w:p w14:paraId="4B5EA1BF" w14:textId="77777777" w:rsidR="00D4197A" w:rsidRPr="00455B38" w:rsidRDefault="00D4197A" w:rsidP="00710887">
            <w:pPr>
              <w:jc w:val="center"/>
              <w:rPr>
                <w:b/>
                <w:sz w:val="24"/>
                <w:szCs w:val="24"/>
              </w:rPr>
            </w:pPr>
            <w:r w:rsidRPr="00455B38">
              <w:rPr>
                <w:rFonts w:hint="eastAsia"/>
                <w:b/>
                <w:sz w:val="24"/>
                <w:szCs w:val="24"/>
              </w:rPr>
              <w:t>NO</w:t>
            </w:r>
          </w:p>
        </w:tc>
        <w:tc>
          <w:tcPr>
            <w:tcW w:w="1272" w:type="dxa"/>
            <w:shd w:val="clear" w:color="auto" w:fill="FFC000"/>
            <w:vAlign w:val="center"/>
          </w:tcPr>
          <w:p w14:paraId="08700657" w14:textId="77777777" w:rsidR="00D4197A" w:rsidRPr="00455B38" w:rsidRDefault="00D4197A" w:rsidP="00710887">
            <w:pPr>
              <w:jc w:val="center"/>
              <w:rPr>
                <w:b/>
                <w:sz w:val="24"/>
                <w:szCs w:val="24"/>
              </w:rPr>
            </w:pPr>
            <w:r w:rsidRPr="00455B38">
              <w:rPr>
                <w:rFonts w:hint="eastAsia"/>
                <w:b/>
                <w:sz w:val="24"/>
                <w:szCs w:val="24"/>
              </w:rPr>
              <w:t>字段</w:t>
            </w:r>
          </w:p>
        </w:tc>
        <w:tc>
          <w:tcPr>
            <w:tcW w:w="1276" w:type="dxa"/>
            <w:shd w:val="clear" w:color="auto" w:fill="FFC000"/>
            <w:vAlign w:val="center"/>
          </w:tcPr>
          <w:p w14:paraId="4CAFE4F0" w14:textId="77777777" w:rsidR="00D4197A" w:rsidRPr="00455B38" w:rsidRDefault="00D4197A" w:rsidP="00710887">
            <w:pPr>
              <w:jc w:val="center"/>
              <w:rPr>
                <w:b/>
                <w:sz w:val="24"/>
                <w:szCs w:val="24"/>
              </w:rPr>
            </w:pPr>
            <w:r w:rsidRPr="00455B38">
              <w:rPr>
                <w:rFonts w:hint="eastAsia"/>
                <w:b/>
                <w:sz w:val="24"/>
                <w:szCs w:val="24"/>
              </w:rPr>
              <w:t>类型</w:t>
            </w:r>
          </w:p>
        </w:tc>
        <w:tc>
          <w:tcPr>
            <w:tcW w:w="851" w:type="dxa"/>
            <w:shd w:val="clear" w:color="auto" w:fill="FFC000"/>
            <w:vAlign w:val="center"/>
          </w:tcPr>
          <w:p w14:paraId="12EEA0E9" w14:textId="77777777" w:rsidR="00D4197A" w:rsidRPr="00455B38" w:rsidRDefault="00D4197A" w:rsidP="00710887">
            <w:pPr>
              <w:jc w:val="center"/>
              <w:rPr>
                <w:b/>
                <w:sz w:val="24"/>
                <w:szCs w:val="24"/>
              </w:rPr>
            </w:pPr>
            <w:r w:rsidRPr="00455B38">
              <w:rPr>
                <w:rFonts w:hint="eastAsia"/>
                <w:b/>
                <w:sz w:val="24"/>
                <w:szCs w:val="24"/>
              </w:rPr>
              <w:t>长度</w:t>
            </w:r>
          </w:p>
        </w:tc>
        <w:tc>
          <w:tcPr>
            <w:tcW w:w="2976" w:type="dxa"/>
            <w:shd w:val="clear" w:color="auto" w:fill="FFC000"/>
            <w:vAlign w:val="center"/>
          </w:tcPr>
          <w:p w14:paraId="679FB653" w14:textId="77777777" w:rsidR="00D4197A" w:rsidRPr="00455B38" w:rsidRDefault="00D4197A" w:rsidP="00710887">
            <w:pPr>
              <w:jc w:val="center"/>
              <w:rPr>
                <w:b/>
                <w:sz w:val="24"/>
                <w:szCs w:val="24"/>
              </w:rPr>
            </w:pPr>
            <w:r w:rsidRPr="00455B38">
              <w:rPr>
                <w:rFonts w:hint="eastAsia"/>
                <w:b/>
                <w:sz w:val="24"/>
                <w:szCs w:val="24"/>
              </w:rPr>
              <w:t>字段名称</w:t>
            </w:r>
          </w:p>
        </w:tc>
        <w:tc>
          <w:tcPr>
            <w:tcW w:w="2552" w:type="dxa"/>
            <w:shd w:val="clear" w:color="auto" w:fill="FFC000"/>
            <w:vAlign w:val="center"/>
          </w:tcPr>
          <w:p w14:paraId="75228A61" w14:textId="77777777" w:rsidR="00D4197A" w:rsidRPr="00455B38" w:rsidRDefault="00D4197A" w:rsidP="00710887">
            <w:pPr>
              <w:jc w:val="center"/>
              <w:rPr>
                <w:b/>
                <w:sz w:val="24"/>
                <w:szCs w:val="24"/>
              </w:rPr>
            </w:pPr>
            <w:r>
              <w:rPr>
                <w:rFonts w:hint="eastAsia"/>
                <w:b/>
                <w:sz w:val="24"/>
                <w:szCs w:val="24"/>
              </w:rPr>
              <w:t>备注</w:t>
            </w:r>
          </w:p>
        </w:tc>
      </w:tr>
      <w:tr w:rsidR="00DF7780" w14:paraId="335F4087" w14:textId="77777777" w:rsidTr="006F54AA">
        <w:trPr>
          <w:trHeight w:val="415"/>
          <w:jc w:val="center"/>
        </w:trPr>
        <w:tc>
          <w:tcPr>
            <w:tcW w:w="537" w:type="dxa"/>
            <w:vAlign w:val="center"/>
          </w:tcPr>
          <w:p w14:paraId="79609531" w14:textId="77777777" w:rsidR="00E70528" w:rsidRDefault="00E70528">
            <w:pPr>
              <w:pStyle w:val="ab"/>
              <w:numPr>
                <w:ilvl w:val="0"/>
                <w:numId w:val="47"/>
              </w:numPr>
              <w:ind w:firstLineChars="0"/>
              <w:jc w:val="center"/>
              <w:rPr>
                <w:b/>
              </w:rPr>
            </w:pPr>
          </w:p>
        </w:tc>
        <w:tc>
          <w:tcPr>
            <w:tcW w:w="1272" w:type="dxa"/>
            <w:vAlign w:val="center"/>
          </w:tcPr>
          <w:p w14:paraId="09486081" w14:textId="77777777" w:rsidR="00DF7780" w:rsidRPr="00C45958" w:rsidRDefault="00DF7780" w:rsidP="00710887">
            <w:r>
              <w:rPr>
                <w:rFonts w:hint="eastAsia"/>
              </w:rPr>
              <w:t>YWLSH</w:t>
            </w:r>
          </w:p>
        </w:tc>
        <w:tc>
          <w:tcPr>
            <w:tcW w:w="1276" w:type="dxa"/>
            <w:vAlign w:val="center"/>
          </w:tcPr>
          <w:p w14:paraId="38AAF753" w14:textId="77777777" w:rsidR="00DF7780" w:rsidRPr="00C45958" w:rsidRDefault="00DF7780" w:rsidP="00710887">
            <w:r w:rsidRPr="00C45958">
              <w:rPr>
                <w:rFonts w:hint="eastAsia"/>
              </w:rPr>
              <w:t>Character</w:t>
            </w:r>
          </w:p>
        </w:tc>
        <w:tc>
          <w:tcPr>
            <w:tcW w:w="851" w:type="dxa"/>
            <w:vAlign w:val="center"/>
          </w:tcPr>
          <w:p w14:paraId="11DF096A" w14:textId="77777777" w:rsidR="00DF7780" w:rsidRPr="00C45958" w:rsidRDefault="00DF7780" w:rsidP="00710887">
            <w:r>
              <w:rPr>
                <w:rFonts w:hint="eastAsia"/>
              </w:rPr>
              <w:t>10</w:t>
            </w:r>
          </w:p>
        </w:tc>
        <w:tc>
          <w:tcPr>
            <w:tcW w:w="2976" w:type="dxa"/>
            <w:vAlign w:val="center"/>
          </w:tcPr>
          <w:p w14:paraId="3478EE51" w14:textId="77777777" w:rsidR="00DF7780" w:rsidRPr="00C45958" w:rsidRDefault="00DF7780" w:rsidP="00710887">
            <w:r>
              <w:rPr>
                <w:rFonts w:hint="eastAsia"/>
              </w:rPr>
              <w:t>业务流水号</w:t>
            </w:r>
          </w:p>
        </w:tc>
        <w:tc>
          <w:tcPr>
            <w:tcW w:w="2552" w:type="dxa"/>
            <w:vAlign w:val="center"/>
          </w:tcPr>
          <w:p w14:paraId="1E5B65DB" w14:textId="77777777" w:rsidR="00DF7780" w:rsidRPr="00C45958" w:rsidRDefault="00383BB5" w:rsidP="008C64E5">
            <w:r>
              <w:rPr>
                <w:rFonts w:hint="eastAsia"/>
              </w:rPr>
              <w:t>必填</w:t>
            </w:r>
          </w:p>
        </w:tc>
      </w:tr>
      <w:tr w:rsidR="00DF7780" w14:paraId="62C55E6B" w14:textId="77777777" w:rsidTr="006F54AA">
        <w:trPr>
          <w:trHeight w:val="415"/>
          <w:jc w:val="center"/>
        </w:trPr>
        <w:tc>
          <w:tcPr>
            <w:tcW w:w="537" w:type="dxa"/>
            <w:vAlign w:val="center"/>
          </w:tcPr>
          <w:p w14:paraId="683B36D5" w14:textId="77777777" w:rsidR="00E70528" w:rsidRDefault="00E70528">
            <w:pPr>
              <w:pStyle w:val="ab"/>
              <w:numPr>
                <w:ilvl w:val="0"/>
                <w:numId w:val="47"/>
              </w:numPr>
              <w:ind w:firstLineChars="0"/>
              <w:jc w:val="center"/>
              <w:rPr>
                <w:b/>
              </w:rPr>
            </w:pPr>
          </w:p>
        </w:tc>
        <w:tc>
          <w:tcPr>
            <w:tcW w:w="1272" w:type="dxa"/>
            <w:vAlign w:val="center"/>
          </w:tcPr>
          <w:p w14:paraId="42B387A2" w14:textId="77777777" w:rsidR="00DF7780" w:rsidRPr="002847B3" w:rsidRDefault="00DF7780" w:rsidP="00710887">
            <w:r w:rsidRPr="00DD2CE2">
              <w:rPr>
                <w:rFonts w:hint="eastAsia"/>
              </w:rPr>
              <w:t>YMTH</w:t>
            </w:r>
          </w:p>
        </w:tc>
        <w:tc>
          <w:tcPr>
            <w:tcW w:w="1276" w:type="dxa"/>
            <w:vAlign w:val="center"/>
          </w:tcPr>
          <w:p w14:paraId="7C672E29" w14:textId="77777777" w:rsidR="00DF7780" w:rsidRPr="002847B3" w:rsidRDefault="00DF7780" w:rsidP="00710887">
            <w:r w:rsidRPr="00DD2CE2">
              <w:rPr>
                <w:rFonts w:hint="eastAsia"/>
              </w:rPr>
              <w:t>Character</w:t>
            </w:r>
          </w:p>
        </w:tc>
        <w:tc>
          <w:tcPr>
            <w:tcW w:w="851" w:type="dxa"/>
            <w:vAlign w:val="center"/>
          </w:tcPr>
          <w:p w14:paraId="1D62D2B5" w14:textId="77777777" w:rsidR="00DF7780" w:rsidRDefault="00DF7780" w:rsidP="00710887">
            <w:r>
              <w:rPr>
                <w:rFonts w:hint="eastAsia"/>
              </w:rPr>
              <w:t>20</w:t>
            </w:r>
          </w:p>
        </w:tc>
        <w:tc>
          <w:tcPr>
            <w:tcW w:w="2976" w:type="dxa"/>
            <w:vAlign w:val="center"/>
          </w:tcPr>
          <w:p w14:paraId="733A2E4F" w14:textId="77777777" w:rsidR="00DF7780" w:rsidRPr="002847B3" w:rsidRDefault="00DF7780" w:rsidP="00710887">
            <w:r w:rsidRPr="00DD2CE2">
              <w:rPr>
                <w:rFonts w:hint="eastAsia"/>
              </w:rPr>
              <w:t>一码通账户号码</w:t>
            </w:r>
          </w:p>
        </w:tc>
        <w:tc>
          <w:tcPr>
            <w:tcW w:w="2552" w:type="dxa"/>
            <w:vAlign w:val="center"/>
          </w:tcPr>
          <w:p w14:paraId="1A0F949F" w14:textId="77777777" w:rsidR="00DF7780" w:rsidRDefault="00DF7780" w:rsidP="008C64E5">
            <w:r>
              <w:rPr>
                <w:rFonts w:hint="eastAsia"/>
              </w:rPr>
              <w:t>必填</w:t>
            </w:r>
          </w:p>
        </w:tc>
      </w:tr>
      <w:tr w:rsidR="000B7B24" w14:paraId="6BB55A08" w14:textId="77777777" w:rsidTr="006F54AA">
        <w:trPr>
          <w:trHeight w:val="415"/>
          <w:jc w:val="center"/>
        </w:trPr>
        <w:tc>
          <w:tcPr>
            <w:tcW w:w="537" w:type="dxa"/>
            <w:vAlign w:val="center"/>
          </w:tcPr>
          <w:p w14:paraId="48C413B9" w14:textId="77777777" w:rsidR="00E70528" w:rsidRDefault="00E70528">
            <w:pPr>
              <w:pStyle w:val="ab"/>
              <w:numPr>
                <w:ilvl w:val="0"/>
                <w:numId w:val="47"/>
              </w:numPr>
              <w:ind w:firstLineChars="0"/>
              <w:jc w:val="center"/>
              <w:rPr>
                <w:b/>
              </w:rPr>
            </w:pPr>
          </w:p>
        </w:tc>
        <w:tc>
          <w:tcPr>
            <w:tcW w:w="1272" w:type="dxa"/>
            <w:vAlign w:val="center"/>
          </w:tcPr>
          <w:p w14:paraId="25358CC8" w14:textId="77777777" w:rsidR="000B7B24" w:rsidRPr="00DD2CE2" w:rsidRDefault="000B7B24" w:rsidP="00710887">
            <w:r>
              <w:rPr>
                <w:rFonts w:hint="eastAsia"/>
              </w:rPr>
              <w:t>ZJLB</w:t>
            </w:r>
          </w:p>
        </w:tc>
        <w:tc>
          <w:tcPr>
            <w:tcW w:w="1276" w:type="dxa"/>
            <w:vAlign w:val="center"/>
          </w:tcPr>
          <w:p w14:paraId="12668FB4" w14:textId="77777777" w:rsidR="000B7B24" w:rsidRPr="00DD2CE2" w:rsidRDefault="000B7B24" w:rsidP="00710887">
            <w:r w:rsidRPr="00C45958">
              <w:rPr>
                <w:rFonts w:hint="eastAsia"/>
              </w:rPr>
              <w:t>Character</w:t>
            </w:r>
          </w:p>
        </w:tc>
        <w:tc>
          <w:tcPr>
            <w:tcW w:w="851" w:type="dxa"/>
            <w:vAlign w:val="center"/>
          </w:tcPr>
          <w:p w14:paraId="03A3A4F7" w14:textId="77777777" w:rsidR="000B7B24" w:rsidRDefault="000B7B24" w:rsidP="00710887">
            <w:r>
              <w:rPr>
                <w:rFonts w:hint="eastAsia"/>
              </w:rPr>
              <w:t>2</w:t>
            </w:r>
          </w:p>
        </w:tc>
        <w:tc>
          <w:tcPr>
            <w:tcW w:w="2976" w:type="dxa"/>
            <w:vAlign w:val="center"/>
          </w:tcPr>
          <w:p w14:paraId="37FC5087" w14:textId="77777777" w:rsidR="000B7B24" w:rsidRPr="00DD2CE2" w:rsidRDefault="000B7B24" w:rsidP="00710887">
            <w:r>
              <w:rPr>
                <w:rFonts w:ascii="宋体" w:eastAsia="宋体" w:hAnsi="宋体" w:hint="eastAsia"/>
              </w:rPr>
              <w:t>主要身份证明文件类别</w:t>
            </w:r>
          </w:p>
        </w:tc>
        <w:tc>
          <w:tcPr>
            <w:tcW w:w="2552" w:type="dxa"/>
            <w:vAlign w:val="center"/>
          </w:tcPr>
          <w:p w14:paraId="65AA18BE" w14:textId="77777777" w:rsidR="00F80C27" w:rsidRDefault="00F80C27" w:rsidP="00F80C27">
            <w:r>
              <w:rPr>
                <w:rFonts w:hint="eastAsia"/>
              </w:rPr>
              <w:t>校验用字段，申报的“</w:t>
            </w:r>
            <w:r>
              <w:rPr>
                <w:rFonts w:ascii="宋体" w:eastAsia="宋体" w:hAnsi="宋体" w:hint="eastAsia"/>
              </w:rPr>
              <w:t>主要身份证明文件类别”、“主要身份证明文件</w:t>
            </w:r>
            <w:r w:rsidRPr="00C45958">
              <w:rPr>
                <w:rFonts w:hint="eastAsia"/>
              </w:rPr>
              <w:t>代码</w:t>
            </w:r>
            <w:r>
              <w:rPr>
                <w:rFonts w:hint="eastAsia"/>
              </w:rPr>
              <w:t>”必须与</w:t>
            </w:r>
            <w:r w:rsidR="00C87647">
              <w:rPr>
                <w:rFonts w:hint="eastAsia"/>
              </w:rPr>
              <w:t>申报的</w:t>
            </w:r>
            <w:r>
              <w:rPr>
                <w:rFonts w:hint="eastAsia"/>
              </w:rPr>
              <w:t>一码通账户对应</w:t>
            </w:r>
            <w:r w:rsidR="00075BA2">
              <w:rPr>
                <w:rFonts w:hint="eastAsia"/>
              </w:rPr>
              <w:t>的</w:t>
            </w:r>
            <w:r>
              <w:rPr>
                <w:rFonts w:hint="eastAsia"/>
              </w:rPr>
              <w:t>信息一致</w:t>
            </w:r>
            <w:r w:rsidR="006F54AA">
              <w:rPr>
                <w:rFonts w:hint="eastAsia"/>
              </w:rPr>
              <w:t>。</w:t>
            </w:r>
          </w:p>
          <w:p w14:paraId="498418B9" w14:textId="77777777" w:rsidR="00B5282D" w:rsidRDefault="00B610C6" w:rsidP="00F80C27">
            <w:r>
              <w:rPr>
                <w:rFonts w:hint="eastAsia"/>
              </w:rPr>
              <w:t>修改</w:t>
            </w:r>
            <w:r>
              <w:t>前</w:t>
            </w:r>
            <w:r>
              <w:rPr>
                <w:rFonts w:hint="eastAsia"/>
              </w:rPr>
              <w:t>为</w:t>
            </w:r>
            <w:r>
              <w:t>空时</w:t>
            </w:r>
            <w:r>
              <w:rPr>
                <w:rFonts w:hint="eastAsia"/>
              </w:rPr>
              <w:t>非必</w:t>
            </w:r>
            <w:r>
              <w:t>填</w:t>
            </w:r>
            <w:r>
              <w:rPr>
                <w:rFonts w:hint="eastAsia"/>
              </w:rPr>
              <w:t>，</w:t>
            </w:r>
            <w:r>
              <w:t>修</w:t>
            </w:r>
            <w:r w:rsidR="0075424F">
              <w:rPr>
                <w:rFonts w:hint="eastAsia"/>
              </w:rPr>
              <w:t>改</w:t>
            </w:r>
            <w:r>
              <w:rPr>
                <w:rFonts w:hint="eastAsia"/>
              </w:rPr>
              <w:t>前不</w:t>
            </w:r>
            <w:r>
              <w:t>为空时</w:t>
            </w:r>
            <w:r w:rsidR="000B7B24">
              <w:rPr>
                <w:rFonts w:hint="eastAsia"/>
              </w:rPr>
              <w:t>必填，</w:t>
            </w:r>
            <w:r w:rsidR="00033863">
              <w:rPr>
                <w:rFonts w:hint="eastAsia"/>
              </w:rPr>
              <w:t>字典</w:t>
            </w:r>
            <w:r w:rsidR="00033863">
              <w:rPr>
                <w:rFonts w:hint="eastAsia"/>
              </w:rPr>
              <w:t>(ZJLB)</w:t>
            </w:r>
          </w:p>
        </w:tc>
      </w:tr>
      <w:tr w:rsidR="000B7B24" w14:paraId="4903A7D3" w14:textId="77777777" w:rsidTr="006F54AA">
        <w:trPr>
          <w:trHeight w:val="415"/>
          <w:jc w:val="center"/>
        </w:trPr>
        <w:tc>
          <w:tcPr>
            <w:tcW w:w="537" w:type="dxa"/>
            <w:vAlign w:val="center"/>
          </w:tcPr>
          <w:p w14:paraId="274BC32B" w14:textId="77777777" w:rsidR="00E70528" w:rsidRDefault="00E70528">
            <w:pPr>
              <w:pStyle w:val="ab"/>
              <w:numPr>
                <w:ilvl w:val="0"/>
                <w:numId w:val="47"/>
              </w:numPr>
              <w:ind w:firstLineChars="0"/>
              <w:jc w:val="center"/>
              <w:rPr>
                <w:b/>
              </w:rPr>
            </w:pPr>
          </w:p>
        </w:tc>
        <w:tc>
          <w:tcPr>
            <w:tcW w:w="1272" w:type="dxa"/>
            <w:vAlign w:val="center"/>
          </w:tcPr>
          <w:p w14:paraId="208B0F95" w14:textId="77777777" w:rsidR="000B7B24" w:rsidRPr="00DD2CE2" w:rsidRDefault="000B7B24" w:rsidP="00710887">
            <w:r>
              <w:rPr>
                <w:rFonts w:hint="eastAsia"/>
              </w:rPr>
              <w:t>ZJDM</w:t>
            </w:r>
          </w:p>
        </w:tc>
        <w:tc>
          <w:tcPr>
            <w:tcW w:w="1276" w:type="dxa"/>
            <w:vAlign w:val="center"/>
          </w:tcPr>
          <w:p w14:paraId="11E17B22" w14:textId="77777777" w:rsidR="000B7B24" w:rsidRPr="00DD2CE2" w:rsidRDefault="000B7B24" w:rsidP="00710887">
            <w:r w:rsidRPr="00C45958">
              <w:rPr>
                <w:rFonts w:hint="eastAsia"/>
              </w:rPr>
              <w:t>Character</w:t>
            </w:r>
          </w:p>
        </w:tc>
        <w:tc>
          <w:tcPr>
            <w:tcW w:w="851" w:type="dxa"/>
            <w:vAlign w:val="center"/>
          </w:tcPr>
          <w:p w14:paraId="123D7D14" w14:textId="77777777" w:rsidR="000B7B24" w:rsidRDefault="000B7B24" w:rsidP="00710887">
            <w:r>
              <w:rPr>
                <w:rFonts w:hint="eastAsia"/>
              </w:rPr>
              <w:t>40</w:t>
            </w:r>
          </w:p>
        </w:tc>
        <w:tc>
          <w:tcPr>
            <w:tcW w:w="2976" w:type="dxa"/>
            <w:vAlign w:val="center"/>
          </w:tcPr>
          <w:p w14:paraId="5BF424CE" w14:textId="77777777" w:rsidR="000B7B24" w:rsidRPr="00DD2CE2" w:rsidRDefault="000B7B24" w:rsidP="00710887">
            <w:r>
              <w:rPr>
                <w:rFonts w:ascii="宋体" w:eastAsia="宋体" w:hAnsi="宋体" w:hint="eastAsia"/>
              </w:rPr>
              <w:t>主要身份证明文件</w:t>
            </w:r>
            <w:r w:rsidRPr="00C45958">
              <w:rPr>
                <w:rFonts w:hint="eastAsia"/>
              </w:rPr>
              <w:t>代码</w:t>
            </w:r>
          </w:p>
        </w:tc>
        <w:tc>
          <w:tcPr>
            <w:tcW w:w="2552" w:type="dxa"/>
            <w:vAlign w:val="center"/>
          </w:tcPr>
          <w:p w14:paraId="4034EA0C" w14:textId="77777777" w:rsidR="00B5282D" w:rsidRDefault="00B610C6">
            <w:r>
              <w:rPr>
                <w:rFonts w:hint="eastAsia"/>
              </w:rPr>
              <w:t>修改</w:t>
            </w:r>
            <w:r>
              <w:t>前</w:t>
            </w:r>
            <w:r>
              <w:rPr>
                <w:rFonts w:hint="eastAsia"/>
              </w:rPr>
              <w:t>为</w:t>
            </w:r>
            <w:r>
              <w:t>空时</w:t>
            </w:r>
            <w:r>
              <w:rPr>
                <w:rFonts w:hint="eastAsia"/>
              </w:rPr>
              <w:t>非必</w:t>
            </w:r>
            <w:r>
              <w:t>填</w:t>
            </w:r>
            <w:r>
              <w:rPr>
                <w:rFonts w:hint="eastAsia"/>
              </w:rPr>
              <w:t>，</w:t>
            </w:r>
            <w:r>
              <w:t>修</w:t>
            </w:r>
            <w:r w:rsidR="0075424F">
              <w:rPr>
                <w:rFonts w:hint="eastAsia"/>
              </w:rPr>
              <w:t>改</w:t>
            </w:r>
            <w:r>
              <w:rPr>
                <w:rFonts w:hint="eastAsia"/>
              </w:rPr>
              <w:t>前不</w:t>
            </w:r>
            <w:r>
              <w:t>为空时</w:t>
            </w:r>
            <w:r w:rsidR="000B7B24">
              <w:rPr>
                <w:rFonts w:hint="eastAsia"/>
              </w:rPr>
              <w:t>必填</w:t>
            </w:r>
          </w:p>
        </w:tc>
      </w:tr>
      <w:tr w:rsidR="00D4197A" w14:paraId="455935D9" w14:textId="77777777" w:rsidTr="006F54AA">
        <w:trPr>
          <w:trHeight w:val="415"/>
          <w:jc w:val="center"/>
        </w:trPr>
        <w:tc>
          <w:tcPr>
            <w:tcW w:w="537" w:type="dxa"/>
            <w:vAlign w:val="center"/>
          </w:tcPr>
          <w:p w14:paraId="2C4A1ED9" w14:textId="77777777" w:rsidR="00E70528" w:rsidRDefault="00E70528">
            <w:pPr>
              <w:pStyle w:val="ab"/>
              <w:numPr>
                <w:ilvl w:val="0"/>
                <w:numId w:val="47"/>
              </w:numPr>
              <w:ind w:firstLineChars="0"/>
              <w:jc w:val="center"/>
              <w:rPr>
                <w:b/>
              </w:rPr>
            </w:pPr>
          </w:p>
        </w:tc>
        <w:tc>
          <w:tcPr>
            <w:tcW w:w="1272" w:type="dxa"/>
            <w:vAlign w:val="center"/>
          </w:tcPr>
          <w:p w14:paraId="328E3277" w14:textId="77777777" w:rsidR="00D4197A" w:rsidRPr="00C45958" w:rsidRDefault="00257D9F" w:rsidP="00710887">
            <w:r>
              <w:rPr>
                <w:rFonts w:hint="eastAsia"/>
              </w:rPr>
              <w:t>X</w:t>
            </w:r>
            <w:r w:rsidR="00D4197A" w:rsidRPr="00C45958">
              <w:rPr>
                <w:rFonts w:hint="eastAsia"/>
              </w:rPr>
              <w:t>KHMC</w:t>
            </w:r>
          </w:p>
        </w:tc>
        <w:tc>
          <w:tcPr>
            <w:tcW w:w="1276" w:type="dxa"/>
            <w:vAlign w:val="center"/>
          </w:tcPr>
          <w:p w14:paraId="1432CB96" w14:textId="77777777" w:rsidR="00D4197A" w:rsidRPr="00C45958" w:rsidRDefault="00D4197A" w:rsidP="00710887">
            <w:r w:rsidRPr="00C45958">
              <w:rPr>
                <w:rFonts w:hint="eastAsia"/>
              </w:rPr>
              <w:t>Character</w:t>
            </w:r>
          </w:p>
        </w:tc>
        <w:tc>
          <w:tcPr>
            <w:tcW w:w="851" w:type="dxa"/>
            <w:vAlign w:val="center"/>
          </w:tcPr>
          <w:p w14:paraId="7BB8F07C" w14:textId="77777777" w:rsidR="00D4197A" w:rsidRPr="00C45958" w:rsidRDefault="00D4197A" w:rsidP="00710887">
            <w:r w:rsidRPr="00C45958">
              <w:rPr>
                <w:rFonts w:hint="eastAsia"/>
              </w:rPr>
              <w:t>1</w:t>
            </w:r>
            <w:r w:rsidR="006F30A2">
              <w:rPr>
                <w:rFonts w:hint="eastAsia"/>
              </w:rPr>
              <w:t>2</w:t>
            </w:r>
            <w:r w:rsidRPr="00C45958">
              <w:rPr>
                <w:rFonts w:hint="eastAsia"/>
              </w:rPr>
              <w:t>0</w:t>
            </w:r>
          </w:p>
        </w:tc>
        <w:tc>
          <w:tcPr>
            <w:tcW w:w="2976" w:type="dxa"/>
            <w:vAlign w:val="center"/>
          </w:tcPr>
          <w:p w14:paraId="00EED1B1" w14:textId="77777777" w:rsidR="00D4197A" w:rsidRPr="00C45958" w:rsidRDefault="00257D9F" w:rsidP="00710887">
            <w:r>
              <w:rPr>
                <w:rFonts w:hint="eastAsia"/>
              </w:rPr>
              <w:t>新</w:t>
            </w:r>
            <w:r w:rsidR="00D4197A" w:rsidRPr="00C45958">
              <w:rPr>
                <w:rFonts w:hint="eastAsia"/>
              </w:rPr>
              <w:t>客户名称</w:t>
            </w:r>
          </w:p>
        </w:tc>
        <w:tc>
          <w:tcPr>
            <w:tcW w:w="2552" w:type="dxa"/>
            <w:vAlign w:val="center"/>
          </w:tcPr>
          <w:p w14:paraId="64EF2487" w14:textId="77777777" w:rsidR="00D4197A" w:rsidRPr="00C45958" w:rsidRDefault="00313934" w:rsidP="00710887">
            <w:r>
              <w:rPr>
                <w:rFonts w:hint="eastAsia"/>
              </w:rPr>
              <w:t>非必填</w:t>
            </w:r>
          </w:p>
        </w:tc>
      </w:tr>
      <w:tr w:rsidR="005A43A4" w14:paraId="0332006C" w14:textId="77777777" w:rsidTr="006F54AA">
        <w:trPr>
          <w:trHeight w:val="415"/>
          <w:jc w:val="center"/>
        </w:trPr>
        <w:tc>
          <w:tcPr>
            <w:tcW w:w="537" w:type="dxa"/>
            <w:vAlign w:val="center"/>
          </w:tcPr>
          <w:p w14:paraId="0A738CDE" w14:textId="77777777" w:rsidR="00E70528" w:rsidRDefault="00E70528">
            <w:pPr>
              <w:pStyle w:val="ab"/>
              <w:numPr>
                <w:ilvl w:val="0"/>
                <w:numId w:val="47"/>
              </w:numPr>
              <w:ind w:firstLineChars="0"/>
              <w:jc w:val="center"/>
              <w:rPr>
                <w:b/>
              </w:rPr>
            </w:pPr>
          </w:p>
        </w:tc>
        <w:tc>
          <w:tcPr>
            <w:tcW w:w="1272" w:type="dxa"/>
            <w:vAlign w:val="center"/>
          </w:tcPr>
          <w:p w14:paraId="0DEFDB9F" w14:textId="77777777" w:rsidR="005A43A4" w:rsidRDefault="005A43A4" w:rsidP="00710887">
            <w:r>
              <w:rPr>
                <w:rFonts w:hint="eastAsia"/>
              </w:rPr>
              <w:t>X</w:t>
            </w:r>
            <w:r w:rsidRPr="00C45958">
              <w:rPr>
                <w:rFonts w:hint="eastAsia"/>
              </w:rPr>
              <w:t>GJDM</w:t>
            </w:r>
          </w:p>
        </w:tc>
        <w:tc>
          <w:tcPr>
            <w:tcW w:w="1276" w:type="dxa"/>
            <w:vAlign w:val="center"/>
          </w:tcPr>
          <w:p w14:paraId="45C9145D" w14:textId="77777777" w:rsidR="005A43A4" w:rsidRPr="00C45958" w:rsidRDefault="005A43A4" w:rsidP="00710887">
            <w:r w:rsidRPr="00C45958">
              <w:rPr>
                <w:rFonts w:hint="eastAsia"/>
              </w:rPr>
              <w:t>Character</w:t>
            </w:r>
          </w:p>
        </w:tc>
        <w:tc>
          <w:tcPr>
            <w:tcW w:w="851" w:type="dxa"/>
            <w:vAlign w:val="center"/>
          </w:tcPr>
          <w:p w14:paraId="4E1F1711" w14:textId="77777777" w:rsidR="005A43A4" w:rsidRPr="00C45958" w:rsidRDefault="005A43A4" w:rsidP="00710887">
            <w:r w:rsidRPr="00C45958">
              <w:rPr>
                <w:rFonts w:hint="eastAsia"/>
              </w:rPr>
              <w:t>3</w:t>
            </w:r>
          </w:p>
        </w:tc>
        <w:tc>
          <w:tcPr>
            <w:tcW w:w="2976" w:type="dxa"/>
            <w:vAlign w:val="center"/>
          </w:tcPr>
          <w:p w14:paraId="19C4B481" w14:textId="77777777" w:rsidR="005A43A4" w:rsidRDefault="005A43A4" w:rsidP="00710887">
            <w:r>
              <w:rPr>
                <w:rFonts w:hint="eastAsia"/>
              </w:rPr>
              <w:t>新</w:t>
            </w:r>
            <w:r w:rsidRPr="00C45958">
              <w:rPr>
                <w:rFonts w:hint="eastAsia"/>
              </w:rPr>
              <w:t>国籍</w:t>
            </w:r>
            <w:r w:rsidRPr="00C45958">
              <w:rPr>
                <w:rFonts w:hint="eastAsia"/>
              </w:rPr>
              <w:t>/</w:t>
            </w:r>
            <w:r w:rsidRPr="00C45958">
              <w:rPr>
                <w:rFonts w:hint="eastAsia"/>
              </w:rPr>
              <w:t>地区代码</w:t>
            </w:r>
          </w:p>
        </w:tc>
        <w:tc>
          <w:tcPr>
            <w:tcW w:w="2552" w:type="dxa"/>
            <w:vAlign w:val="center"/>
          </w:tcPr>
          <w:p w14:paraId="2A4D7DB9" w14:textId="77777777" w:rsidR="006F54AA" w:rsidRDefault="005A43A4" w:rsidP="006F54AA">
            <w:r>
              <w:rPr>
                <w:rFonts w:hint="eastAsia"/>
              </w:rPr>
              <w:t>非</w:t>
            </w:r>
            <w:r w:rsidR="00EC3F09">
              <w:rPr>
                <w:rFonts w:hint="eastAsia"/>
              </w:rPr>
              <w:t>必</w:t>
            </w:r>
            <w:r>
              <w:rPr>
                <w:rFonts w:hint="eastAsia"/>
              </w:rPr>
              <w:t>填，</w:t>
            </w:r>
            <w:r w:rsidRPr="00C45958">
              <w:rPr>
                <w:rFonts w:hint="eastAsia"/>
              </w:rPr>
              <w:t>字典</w:t>
            </w:r>
            <w:r w:rsidRPr="00C45958">
              <w:rPr>
                <w:rFonts w:hint="eastAsia"/>
              </w:rPr>
              <w:t>(GJDM)</w:t>
            </w:r>
          </w:p>
          <w:p w14:paraId="79DCF945" w14:textId="77777777" w:rsidR="006F54AA" w:rsidRDefault="006F54AA" w:rsidP="006F54AA">
            <w:r>
              <w:rPr>
                <w:rFonts w:hint="eastAsia"/>
              </w:rPr>
              <w:t>若修改前</w:t>
            </w:r>
            <w:r w:rsidR="005A43A4">
              <w:rPr>
                <w:rFonts w:hint="eastAsia"/>
              </w:rPr>
              <w:t>“国籍</w:t>
            </w:r>
            <w:r w:rsidR="005A43A4">
              <w:rPr>
                <w:rFonts w:hint="eastAsia"/>
              </w:rPr>
              <w:t>/</w:t>
            </w:r>
            <w:r w:rsidR="005A43A4">
              <w:rPr>
                <w:rFonts w:hint="eastAsia"/>
              </w:rPr>
              <w:t>地区代码”为空，允许修改该字段值</w:t>
            </w:r>
            <w:r>
              <w:rPr>
                <w:rFonts w:hint="eastAsia"/>
              </w:rPr>
              <w:t>；</w:t>
            </w:r>
          </w:p>
          <w:p w14:paraId="2D53CED1" w14:textId="77777777" w:rsidR="005A43A4" w:rsidRDefault="006F54AA" w:rsidP="006F54AA">
            <w:r>
              <w:rPr>
                <w:rFonts w:hint="eastAsia"/>
              </w:rPr>
              <w:t>若修改前</w:t>
            </w:r>
            <w:r w:rsidR="005A43A4">
              <w:rPr>
                <w:rFonts w:hint="eastAsia"/>
              </w:rPr>
              <w:t>“国籍</w:t>
            </w:r>
            <w:r w:rsidR="005A43A4">
              <w:rPr>
                <w:rFonts w:hint="eastAsia"/>
              </w:rPr>
              <w:t>/</w:t>
            </w:r>
            <w:r w:rsidR="005A43A4">
              <w:rPr>
                <w:rFonts w:hint="eastAsia"/>
              </w:rPr>
              <w:t>地区代码”不为空，不允许修改该字段值。</w:t>
            </w:r>
          </w:p>
        </w:tc>
      </w:tr>
      <w:tr w:rsidR="005A43A4" w14:paraId="7D5DEC25" w14:textId="77777777" w:rsidTr="006F54AA">
        <w:trPr>
          <w:trHeight w:val="415"/>
          <w:jc w:val="center"/>
        </w:trPr>
        <w:tc>
          <w:tcPr>
            <w:tcW w:w="537" w:type="dxa"/>
            <w:vAlign w:val="center"/>
          </w:tcPr>
          <w:p w14:paraId="3046D034" w14:textId="77777777" w:rsidR="00E70528" w:rsidRDefault="00E70528">
            <w:pPr>
              <w:pStyle w:val="ab"/>
              <w:numPr>
                <w:ilvl w:val="0"/>
                <w:numId w:val="47"/>
              </w:numPr>
              <w:ind w:firstLineChars="0"/>
              <w:jc w:val="center"/>
              <w:rPr>
                <w:b/>
              </w:rPr>
            </w:pPr>
          </w:p>
        </w:tc>
        <w:tc>
          <w:tcPr>
            <w:tcW w:w="1272" w:type="dxa"/>
            <w:vAlign w:val="center"/>
          </w:tcPr>
          <w:p w14:paraId="27AE31BD" w14:textId="77777777" w:rsidR="005A43A4" w:rsidRPr="00C45958" w:rsidRDefault="005A43A4" w:rsidP="00710887">
            <w:r>
              <w:rPr>
                <w:rFonts w:hint="eastAsia"/>
              </w:rPr>
              <w:t>XZJLB</w:t>
            </w:r>
          </w:p>
        </w:tc>
        <w:tc>
          <w:tcPr>
            <w:tcW w:w="1276" w:type="dxa"/>
            <w:vAlign w:val="center"/>
          </w:tcPr>
          <w:p w14:paraId="60B6D7C8" w14:textId="77777777" w:rsidR="005A43A4" w:rsidRPr="00C45958" w:rsidRDefault="005A43A4" w:rsidP="00710887">
            <w:r w:rsidRPr="00C45958">
              <w:rPr>
                <w:rFonts w:hint="eastAsia"/>
              </w:rPr>
              <w:t>Character</w:t>
            </w:r>
          </w:p>
        </w:tc>
        <w:tc>
          <w:tcPr>
            <w:tcW w:w="851" w:type="dxa"/>
            <w:vAlign w:val="center"/>
          </w:tcPr>
          <w:p w14:paraId="6180EF5E" w14:textId="77777777" w:rsidR="005A43A4" w:rsidRPr="00C45958" w:rsidRDefault="005A43A4" w:rsidP="00710887">
            <w:r>
              <w:rPr>
                <w:rFonts w:hint="eastAsia"/>
              </w:rPr>
              <w:t>2</w:t>
            </w:r>
          </w:p>
        </w:tc>
        <w:tc>
          <w:tcPr>
            <w:tcW w:w="2976" w:type="dxa"/>
            <w:vAlign w:val="center"/>
          </w:tcPr>
          <w:p w14:paraId="2A6BCF94" w14:textId="77777777" w:rsidR="005A43A4" w:rsidRPr="00C45958" w:rsidRDefault="005A43A4" w:rsidP="00710887">
            <w:r>
              <w:rPr>
                <w:rFonts w:hint="eastAsia"/>
              </w:rPr>
              <w:t>新主要身份证明文件类别</w:t>
            </w:r>
          </w:p>
        </w:tc>
        <w:tc>
          <w:tcPr>
            <w:tcW w:w="2552" w:type="dxa"/>
            <w:vAlign w:val="center"/>
          </w:tcPr>
          <w:p w14:paraId="05071FDC" w14:textId="77777777" w:rsidR="005A43A4" w:rsidRDefault="005A43A4" w:rsidP="00710887">
            <w:r>
              <w:rPr>
                <w:rFonts w:hint="eastAsia"/>
              </w:rPr>
              <w:t>非必填，</w:t>
            </w:r>
            <w:r w:rsidRPr="00DD2CE2">
              <w:rPr>
                <w:rFonts w:hint="eastAsia"/>
              </w:rPr>
              <w:t>字典</w:t>
            </w:r>
            <w:r w:rsidRPr="00DD2CE2">
              <w:rPr>
                <w:rFonts w:hint="eastAsia"/>
              </w:rPr>
              <w:t>(ZJLB)</w:t>
            </w:r>
          </w:p>
        </w:tc>
      </w:tr>
      <w:tr w:rsidR="005A43A4" w14:paraId="5C5FF214" w14:textId="77777777" w:rsidTr="006F54AA">
        <w:trPr>
          <w:trHeight w:val="415"/>
          <w:jc w:val="center"/>
        </w:trPr>
        <w:tc>
          <w:tcPr>
            <w:tcW w:w="537" w:type="dxa"/>
            <w:vAlign w:val="center"/>
          </w:tcPr>
          <w:p w14:paraId="1739549C" w14:textId="77777777" w:rsidR="00E70528" w:rsidRDefault="00E70528">
            <w:pPr>
              <w:pStyle w:val="ab"/>
              <w:numPr>
                <w:ilvl w:val="0"/>
                <w:numId w:val="47"/>
              </w:numPr>
              <w:ind w:firstLineChars="0"/>
              <w:jc w:val="center"/>
              <w:rPr>
                <w:b/>
              </w:rPr>
            </w:pPr>
          </w:p>
        </w:tc>
        <w:tc>
          <w:tcPr>
            <w:tcW w:w="1272" w:type="dxa"/>
            <w:vAlign w:val="center"/>
          </w:tcPr>
          <w:p w14:paraId="0D6FA03E" w14:textId="77777777" w:rsidR="005A43A4" w:rsidRPr="00C45958" w:rsidRDefault="005A43A4" w:rsidP="00710887">
            <w:r>
              <w:rPr>
                <w:rFonts w:hint="eastAsia"/>
              </w:rPr>
              <w:t>X</w:t>
            </w:r>
            <w:r w:rsidRPr="00C45958">
              <w:rPr>
                <w:rFonts w:hint="eastAsia"/>
              </w:rPr>
              <w:t>ZJDM</w:t>
            </w:r>
          </w:p>
        </w:tc>
        <w:tc>
          <w:tcPr>
            <w:tcW w:w="1276" w:type="dxa"/>
            <w:vAlign w:val="center"/>
          </w:tcPr>
          <w:p w14:paraId="0E632D83" w14:textId="77777777" w:rsidR="005A43A4" w:rsidRPr="00C45958" w:rsidRDefault="005A43A4" w:rsidP="00710887">
            <w:r w:rsidRPr="00C45958">
              <w:rPr>
                <w:rFonts w:hint="eastAsia"/>
              </w:rPr>
              <w:t>Character</w:t>
            </w:r>
          </w:p>
        </w:tc>
        <w:tc>
          <w:tcPr>
            <w:tcW w:w="851" w:type="dxa"/>
            <w:vAlign w:val="center"/>
          </w:tcPr>
          <w:p w14:paraId="0DD5BCE8" w14:textId="77777777" w:rsidR="005A43A4" w:rsidRPr="00C45958" w:rsidRDefault="005A43A4" w:rsidP="00710887">
            <w:r>
              <w:rPr>
                <w:rFonts w:hint="eastAsia"/>
              </w:rPr>
              <w:t>4</w:t>
            </w:r>
            <w:r w:rsidRPr="00C45958">
              <w:rPr>
                <w:rFonts w:hint="eastAsia"/>
              </w:rPr>
              <w:t>0</w:t>
            </w:r>
          </w:p>
        </w:tc>
        <w:tc>
          <w:tcPr>
            <w:tcW w:w="2976" w:type="dxa"/>
            <w:vAlign w:val="center"/>
          </w:tcPr>
          <w:p w14:paraId="5BBCBA3D" w14:textId="77777777" w:rsidR="005A43A4" w:rsidRPr="00C45958" w:rsidRDefault="005A43A4" w:rsidP="00710887">
            <w:r>
              <w:rPr>
                <w:rFonts w:hint="eastAsia"/>
              </w:rPr>
              <w:t>新</w:t>
            </w:r>
            <w:r w:rsidRPr="00C45958">
              <w:rPr>
                <w:rFonts w:hint="eastAsia"/>
              </w:rPr>
              <w:t>主要身份证明文件代码</w:t>
            </w:r>
          </w:p>
        </w:tc>
        <w:tc>
          <w:tcPr>
            <w:tcW w:w="2552" w:type="dxa"/>
            <w:vAlign w:val="center"/>
          </w:tcPr>
          <w:p w14:paraId="7241AB92" w14:textId="77777777" w:rsidR="005A43A4" w:rsidRPr="00C45958" w:rsidRDefault="005A43A4">
            <w:r>
              <w:rPr>
                <w:rFonts w:hint="eastAsia"/>
              </w:rPr>
              <w:t>非必填</w:t>
            </w:r>
          </w:p>
        </w:tc>
      </w:tr>
      <w:tr w:rsidR="005A43A4" w14:paraId="267A2A56" w14:textId="77777777" w:rsidTr="006F54AA">
        <w:trPr>
          <w:trHeight w:val="415"/>
          <w:jc w:val="center"/>
        </w:trPr>
        <w:tc>
          <w:tcPr>
            <w:tcW w:w="537" w:type="dxa"/>
            <w:vAlign w:val="center"/>
          </w:tcPr>
          <w:p w14:paraId="67D6D4C9" w14:textId="77777777" w:rsidR="00E70528" w:rsidRDefault="00E70528">
            <w:pPr>
              <w:pStyle w:val="ab"/>
              <w:numPr>
                <w:ilvl w:val="0"/>
                <w:numId w:val="47"/>
              </w:numPr>
              <w:ind w:firstLineChars="0"/>
              <w:jc w:val="center"/>
              <w:rPr>
                <w:b/>
              </w:rPr>
            </w:pPr>
          </w:p>
        </w:tc>
        <w:tc>
          <w:tcPr>
            <w:tcW w:w="1272" w:type="dxa"/>
            <w:vAlign w:val="center"/>
          </w:tcPr>
          <w:p w14:paraId="37AE15F6" w14:textId="77777777" w:rsidR="005A43A4" w:rsidRPr="00C45958" w:rsidRDefault="005A43A4" w:rsidP="00710887">
            <w:r>
              <w:rPr>
                <w:rFonts w:hint="eastAsia"/>
              </w:rPr>
              <w:t>X</w:t>
            </w:r>
            <w:r w:rsidRPr="00C45958">
              <w:rPr>
                <w:rFonts w:hint="eastAsia"/>
              </w:rPr>
              <w:t>JZRQ</w:t>
            </w:r>
          </w:p>
        </w:tc>
        <w:tc>
          <w:tcPr>
            <w:tcW w:w="1276" w:type="dxa"/>
            <w:vAlign w:val="center"/>
          </w:tcPr>
          <w:p w14:paraId="2C8D4A45" w14:textId="77777777" w:rsidR="005A43A4" w:rsidRPr="00C45958" w:rsidRDefault="005A43A4" w:rsidP="00710887">
            <w:r w:rsidRPr="00C45958">
              <w:rPr>
                <w:rFonts w:hint="eastAsia"/>
              </w:rPr>
              <w:t>Character</w:t>
            </w:r>
          </w:p>
        </w:tc>
        <w:tc>
          <w:tcPr>
            <w:tcW w:w="851" w:type="dxa"/>
            <w:vAlign w:val="center"/>
          </w:tcPr>
          <w:p w14:paraId="436712FB" w14:textId="77777777" w:rsidR="005A43A4" w:rsidRPr="00C45958" w:rsidRDefault="005A43A4" w:rsidP="00710887">
            <w:r w:rsidRPr="00C45958">
              <w:rPr>
                <w:rFonts w:hint="eastAsia"/>
              </w:rPr>
              <w:t>8</w:t>
            </w:r>
          </w:p>
        </w:tc>
        <w:tc>
          <w:tcPr>
            <w:tcW w:w="2976" w:type="dxa"/>
            <w:vAlign w:val="center"/>
          </w:tcPr>
          <w:p w14:paraId="644FFFD2" w14:textId="77777777" w:rsidR="005A43A4" w:rsidRPr="00C45958" w:rsidRDefault="005A43A4" w:rsidP="00710887">
            <w:r>
              <w:rPr>
                <w:rFonts w:hint="eastAsia"/>
              </w:rPr>
              <w:t>新</w:t>
            </w:r>
            <w:r w:rsidRPr="00C45958">
              <w:rPr>
                <w:rFonts w:hint="eastAsia"/>
              </w:rPr>
              <w:t>主要身份证明文件截止日期</w:t>
            </w:r>
          </w:p>
        </w:tc>
        <w:tc>
          <w:tcPr>
            <w:tcW w:w="2552" w:type="dxa"/>
            <w:vAlign w:val="center"/>
          </w:tcPr>
          <w:p w14:paraId="6C1616EB" w14:textId="77777777" w:rsidR="005A43A4" w:rsidRPr="00C45958" w:rsidRDefault="005A43A4" w:rsidP="00710887">
            <w:r w:rsidRPr="0079138E">
              <w:rPr>
                <w:rFonts w:hint="eastAsia"/>
              </w:rPr>
              <w:t>非必填</w:t>
            </w:r>
            <w:r>
              <w:rPr>
                <w:rFonts w:hint="eastAsia"/>
              </w:rPr>
              <w:t>，</w:t>
            </w:r>
            <w:r w:rsidRPr="00296339">
              <w:rPr>
                <w:rFonts w:hint="eastAsia"/>
              </w:rPr>
              <w:t xml:space="preserve">YYYYMMDD </w:t>
            </w:r>
            <w:r w:rsidRPr="00296339">
              <w:rPr>
                <w:rFonts w:hint="eastAsia"/>
              </w:rPr>
              <w:t>长期有效则填</w:t>
            </w:r>
            <w:r w:rsidRPr="00296339">
              <w:rPr>
                <w:rFonts w:hint="eastAsia"/>
              </w:rPr>
              <w:t xml:space="preserve"> 30001231</w:t>
            </w:r>
          </w:p>
        </w:tc>
      </w:tr>
      <w:tr w:rsidR="005A43A4" w14:paraId="1030AD5C" w14:textId="77777777" w:rsidTr="006F54AA">
        <w:trPr>
          <w:trHeight w:val="415"/>
          <w:jc w:val="center"/>
        </w:trPr>
        <w:tc>
          <w:tcPr>
            <w:tcW w:w="537" w:type="dxa"/>
            <w:vAlign w:val="center"/>
          </w:tcPr>
          <w:p w14:paraId="37B6ED8C" w14:textId="77777777" w:rsidR="00E70528" w:rsidRDefault="00E70528">
            <w:pPr>
              <w:pStyle w:val="ab"/>
              <w:numPr>
                <w:ilvl w:val="0"/>
                <w:numId w:val="47"/>
              </w:numPr>
              <w:ind w:firstLineChars="0"/>
              <w:jc w:val="center"/>
              <w:rPr>
                <w:b/>
              </w:rPr>
            </w:pPr>
          </w:p>
        </w:tc>
        <w:tc>
          <w:tcPr>
            <w:tcW w:w="1272" w:type="dxa"/>
            <w:vAlign w:val="center"/>
          </w:tcPr>
          <w:p w14:paraId="7FC3F88F" w14:textId="77777777" w:rsidR="005A43A4" w:rsidRPr="00C45958" w:rsidRDefault="005A43A4" w:rsidP="00710887">
            <w:r>
              <w:rPr>
                <w:rFonts w:hint="eastAsia"/>
              </w:rPr>
              <w:t>X</w:t>
            </w:r>
            <w:r w:rsidRPr="00C45958">
              <w:rPr>
                <w:rFonts w:hint="eastAsia"/>
              </w:rPr>
              <w:t>ZJDZ</w:t>
            </w:r>
          </w:p>
        </w:tc>
        <w:tc>
          <w:tcPr>
            <w:tcW w:w="1276" w:type="dxa"/>
            <w:vAlign w:val="center"/>
          </w:tcPr>
          <w:p w14:paraId="1C238AF3" w14:textId="77777777" w:rsidR="005A43A4" w:rsidRPr="00C45958" w:rsidRDefault="005A43A4" w:rsidP="00710887">
            <w:r w:rsidRPr="00C45958">
              <w:rPr>
                <w:rFonts w:hint="eastAsia"/>
              </w:rPr>
              <w:t>Character</w:t>
            </w:r>
          </w:p>
        </w:tc>
        <w:tc>
          <w:tcPr>
            <w:tcW w:w="851" w:type="dxa"/>
            <w:vAlign w:val="center"/>
          </w:tcPr>
          <w:p w14:paraId="1A964FA4" w14:textId="77777777" w:rsidR="005A43A4" w:rsidRPr="00C45958" w:rsidRDefault="005A43A4" w:rsidP="00710887">
            <w:r>
              <w:rPr>
                <w:rFonts w:hint="eastAsia"/>
              </w:rPr>
              <w:t>8</w:t>
            </w:r>
            <w:r w:rsidRPr="00C45958">
              <w:rPr>
                <w:rFonts w:hint="eastAsia"/>
              </w:rPr>
              <w:t>0</w:t>
            </w:r>
          </w:p>
        </w:tc>
        <w:tc>
          <w:tcPr>
            <w:tcW w:w="2976" w:type="dxa"/>
            <w:vAlign w:val="center"/>
          </w:tcPr>
          <w:p w14:paraId="137A055F" w14:textId="77777777" w:rsidR="005A43A4" w:rsidRPr="00C45958" w:rsidRDefault="005A43A4" w:rsidP="00710887">
            <w:r>
              <w:rPr>
                <w:rFonts w:hint="eastAsia"/>
              </w:rPr>
              <w:t>新</w:t>
            </w:r>
            <w:r w:rsidRPr="00C45958">
              <w:rPr>
                <w:rFonts w:hint="eastAsia"/>
              </w:rPr>
              <w:t>主要身份证明文件地址</w:t>
            </w:r>
          </w:p>
        </w:tc>
        <w:tc>
          <w:tcPr>
            <w:tcW w:w="2552" w:type="dxa"/>
            <w:vAlign w:val="center"/>
          </w:tcPr>
          <w:p w14:paraId="4B2CC93B" w14:textId="77777777" w:rsidR="005A43A4" w:rsidRPr="00C45958" w:rsidRDefault="005A43A4" w:rsidP="00710887">
            <w:r w:rsidRPr="0079138E">
              <w:rPr>
                <w:rFonts w:hint="eastAsia"/>
              </w:rPr>
              <w:t>非必填</w:t>
            </w:r>
          </w:p>
        </w:tc>
      </w:tr>
      <w:tr w:rsidR="00404004" w14:paraId="7676D847" w14:textId="77777777" w:rsidTr="006F54AA">
        <w:trPr>
          <w:trHeight w:val="415"/>
          <w:jc w:val="center"/>
        </w:trPr>
        <w:tc>
          <w:tcPr>
            <w:tcW w:w="537" w:type="dxa"/>
            <w:vAlign w:val="center"/>
          </w:tcPr>
          <w:p w14:paraId="36775C7E" w14:textId="77777777" w:rsidR="00404004" w:rsidRDefault="00404004">
            <w:pPr>
              <w:pStyle w:val="ab"/>
              <w:numPr>
                <w:ilvl w:val="0"/>
                <w:numId w:val="47"/>
              </w:numPr>
              <w:ind w:firstLineChars="0"/>
              <w:jc w:val="center"/>
              <w:rPr>
                <w:b/>
              </w:rPr>
            </w:pPr>
          </w:p>
        </w:tc>
        <w:tc>
          <w:tcPr>
            <w:tcW w:w="1272" w:type="dxa"/>
            <w:vAlign w:val="center"/>
          </w:tcPr>
          <w:p w14:paraId="1C241ED9" w14:textId="77777777" w:rsidR="00404004" w:rsidRPr="00C45958" w:rsidRDefault="00404004" w:rsidP="00710887">
            <w:r>
              <w:rPr>
                <w:rFonts w:hint="eastAsia"/>
              </w:rPr>
              <w:t>X</w:t>
            </w:r>
            <w:r w:rsidRPr="00C45958">
              <w:rPr>
                <w:rFonts w:hint="eastAsia"/>
              </w:rPr>
              <w:t>FZZJLB</w:t>
            </w:r>
          </w:p>
        </w:tc>
        <w:tc>
          <w:tcPr>
            <w:tcW w:w="1276" w:type="dxa"/>
            <w:vAlign w:val="center"/>
          </w:tcPr>
          <w:p w14:paraId="30C032D7" w14:textId="77777777" w:rsidR="00404004" w:rsidRPr="00C45958" w:rsidRDefault="00404004" w:rsidP="00710887">
            <w:r w:rsidRPr="00C45958">
              <w:rPr>
                <w:rFonts w:hint="eastAsia"/>
              </w:rPr>
              <w:t>Character</w:t>
            </w:r>
          </w:p>
        </w:tc>
        <w:tc>
          <w:tcPr>
            <w:tcW w:w="851" w:type="dxa"/>
            <w:vAlign w:val="center"/>
          </w:tcPr>
          <w:p w14:paraId="586B2AEF" w14:textId="77777777" w:rsidR="00404004" w:rsidRPr="00C45958" w:rsidRDefault="00404004" w:rsidP="00710887">
            <w:r w:rsidRPr="00C45958">
              <w:rPr>
                <w:rFonts w:hint="eastAsia"/>
              </w:rPr>
              <w:t>2</w:t>
            </w:r>
          </w:p>
        </w:tc>
        <w:tc>
          <w:tcPr>
            <w:tcW w:w="2976" w:type="dxa"/>
            <w:vAlign w:val="center"/>
          </w:tcPr>
          <w:p w14:paraId="225B01F2" w14:textId="77777777" w:rsidR="00404004" w:rsidRPr="00C45958" w:rsidRDefault="00404004" w:rsidP="00710887">
            <w:r>
              <w:rPr>
                <w:rFonts w:hint="eastAsia"/>
              </w:rPr>
              <w:t>新</w:t>
            </w:r>
            <w:r w:rsidRPr="00C45958">
              <w:rPr>
                <w:rFonts w:hint="eastAsia"/>
              </w:rPr>
              <w:t>辅助身份证明文件类别</w:t>
            </w:r>
          </w:p>
        </w:tc>
        <w:tc>
          <w:tcPr>
            <w:tcW w:w="2552" w:type="dxa"/>
            <w:vAlign w:val="center"/>
          </w:tcPr>
          <w:p w14:paraId="186662B4" w14:textId="77777777" w:rsidR="00A26C26" w:rsidRDefault="00A26C26" w:rsidP="009A6FEE">
            <w:r>
              <w:rPr>
                <w:rFonts w:hint="eastAsia"/>
              </w:rPr>
              <w:t>港、澳、台个人非必填，其他</w:t>
            </w:r>
            <w:r w:rsidR="00404004">
              <w:rPr>
                <w:rFonts w:hint="eastAsia"/>
              </w:rPr>
              <w:t>个人不填</w:t>
            </w:r>
          </w:p>
          <w:p w14:paraId="2AE5594D" w14:textId="77777777" w:rsidR="00A26C26" w:rsidRDefault="00404004" w:rsidP="00A26C26">
            <w:r>
              <w:rPr>
                <w:rFonts w:hint="eastAsia"/>
              </w:rPr>
              <w:t>机构</w:t>
            </w:r>
            <w:r w:rsidRPr="0079138E">
              <w:rPr>
                <w:rFonts w:hint="eastAsia"/>
              </w:rPr>
              <w:t>非必填</w:t>
            </w:r>
          </w:p>
          <w:p w14:paraId="3B9FA482" w14:textId="77777777" w:rsidR="00404004" w:rsidRPr="00C45958" w:rsidRDefault="00404004" w:rsidP="00A26C26">
            <w:r w:rsidRPr="00DD2CE2">
              <w:rPr>
                <w:rFonts w:hint="eastAsia"/>
              </w:rPr>
              <w:t>字典</w:t>
            </w:r>
            <w:r w:rsidRPr="00DD2CE2">
              <w:rPr>
                <w:rFonts w:hint="eastAsia"/>
              </w:rPr>
              <w:t>(ZJLB)</w:t>
            </w:r>
          </w:p>
        </w:tc>
      </w:tr>
      <w:tr w:rsidR="00404004" w14:paraId="7FFAE9EC" w14:textId="77777777" w:rsidTr="006F54AA">
        <w:trPr>
          <w:trHeight w:val="415"/>
          <w:jc w:val="center"/>
        </w:trPr>
        <w:tc>
          <w:tcPr>
            <w:tcW w:w="537" w:type="dxa"/>
            <w:vAlign w:val="center"/>
          </w:tcPr>
          <w:p w14:paraId="48541FD1" w14:textId="77777777" w:rsidR="00404004" w:rsidRDefault="00404004">
            <w:pPr>
              <w:pStyle w:val="ab"/>
              <w:numPr>
                <w:ilvl w:val="0"/>
                <w:numId w:val="47"/>
              </w:numPr>
              <w:ind w:firstLineChars="0"/>
              <w:jc w:val="center"/>
              <w:rPr>
                <w:b/>
              </w:rPr>
            </w:pPr>
          </w:p>
        </w:tc>
        <w:tc>
          <w:tcPr>
            <w:tcW w:w="1272" w:type="dxa"/>
            <w:vAlign w:val="center"/>
          </w:tcPr>
          <w:p w14:paraId="5E5570DC" w14:textId="77777777" w:rsidR="00404004" w:rsidRPr="00C45958" w:rsidRDefault="00404004" w:rsidP="00710887">
            <w:r>
              <w:rPr>
                <w:rFonts w:hint="eastAsia"/>
              </w:rPr>
              <w:t>X</w:t>
            </w:r>
            <w:r w:rsidRPr="00C45958">
              <w:rPr>
                <w:rFonts w:hint="eastAsia"/>
              </w:rPr>
              <w:t>FZZJDM</w:t>
            </w:r>
          </w:p>
        </w:tc>
        <w:tc>
          <w:tcPr>
            <w:tcW w:w="1276" w:type="dxa"/>
            <w:vAlign w:val="center"/>
          </w:tcPr>
          <w:p w14:paraId="0ED7A342" w14:textId="77777777" w:rsidR="00404004" w:rsidRPr="00C45958" w:rsidRDefault="00404004" w:rsidP="00710887">
            <w:r w:rsidRPr="00C45958">
              <w:rPr>
                <w:rFonts w:hint="eastAsia"/>
              </w:rPr>
              <w:t>Character</w:t>
            </w:r>
          </w:p>
        </w:tc>
        <w:tc>
          <w:tcPr>
            <w:tcW w:w="851" w:type="dxa"/>
            <w:vAlign w:val="center"/>
          </w:tcPr>
          <w:p w14:paraId="019ECDB5" w14:textId="77777777" w:rsidR="00404004" w:rsidRPr="00C45958" w:rsidRDefault="00404004" w:rsidP="00710887">
            <w:r>
              <w:rPr>
                <w:rFonts w:hint="eastAsia"/>
              </w:rPr>
              <w:t>4</w:t>
            </w:r>
            <w:r w:rsidRPr="00C45958">
              <w:rPr>
                <w:rFonts w:hint="eastAsia"/>
              </w:rPr>
              <w:t>0</w:t>
            </w:r>
          </w:p>
        </w:tc>
        <w:tc>
          <w:tcPr>
            <w:tcW w:w="2976" w:type="dxa"/>
            <w:vAlign w:val="center"/>
          </w:tcPr>
          <w:p w14:paraId="44464B1B" w14:textId="77777777" w:rsidR="00404004" w:rsidRPr="00C45958" w:rsidRDefault="00404004" w:rsidP="00710887">
            <w:r>
              <w:rPr>
                <w:rFonts w:hint="eastAsia"/>
              </w:rPr>
              <w:t>新</w:t>
            </w:r>
            <w:r w:rsidRPr="00C45958">
              <w:rPr>
                <w:rFonts w:hint="eastAsia"/>
              </w:rPr>
              <w:t>辅助身份证明文件代码</w:t>
            </w:r>
          </w:p>
        </w:tc>
        <w:tc>
          <w:tcPr>
            <w:tcW w:w="2552" w:type="dxa"/>
            <w:vAlign w:val="center"/>
          </w:tcPr>
          <w:p w14:paraId="57BC270C" w14:textId="77777777" w:rsidR="00A26C26" w:rsidRDefault="00A26C26" w:rsidP="009A6FEE">
            <w:r>
              <w:rPr>
                <w:rFonts w:hint="eastAsia"/>
              </w:rPr>
              <w:t>港、澳、台个人非必填，其他</w:t>
            </w:r>
            <w:r w:rsidR="00404004">
              <w:rPr>
                <w:rFonts w:hint="eastAsia"/>
              </w:rPr>
              <w:t>个人不填</w:t>
            </w:r>
          </w:p>
          <w:p w14:paraId="6832CD4D" w14:textId="77777777" w:rsidR="00404004" w:rsidRPr="00C45958" w:rsidRDefault="00404004" w:rsidP="009A6FEE">
            <w:r>
              <w:rPr>
                <w:rFonts w:hint="eastAsia"/>
              </w:rPr>
              <w:t>机构</w:t>
            </w:r>
            <w:r w:rsidRPr="0079138E">
              <w:rPr>
                <w:rFonts w:hint="eastAsia"/>
              </w:rPr>
              <w:t>非必填</w:t>
            </w:r>
          </w:p>
        </w:tc>
      </w:tr>
      <w:tr w:rsidR="00404004" w14:paraId="2F77724F" w14:textId="77777777" w:rsidTr="006F54AA">
        <w:trPr>
          <w:trHeight w:val="415"/>
          <w:jc w:val="center"/>
        </w:trPr>
        <w:tc>
          <w:tcPr>
            <w:tcW w:w="537" w:type="dxa"/>
            <w:vAlign w:val="center"/>
          </w:tcPr>
          <w:p w14:paraId="57ECF29A" w14:textId="77777777" w:rsidR="00404004" w:rsidRDefault="00404004">
            <w:pPr>
              <w:pStyle w:val="ab"/>
              <w:numPr>
                <w:ilvl w:val="0"/>
                <w:numId w:val="47"/>
              </w:numPr>
              <w:ind w:firstLineChars="0"/>
              <w:jc w:val="center"/>
              <w:rPr>
                <w:b/>
              </w:rPr>
            </w:pPr>
          </w:p>
        </w:tc>
        <w:tc>
          <w:tcPr>
            <w:tcW w:w="1272" w:type="dxa"/>
            <w:vAlign w:val="center"/>
          </w:tcPr>
          <w:p w14:paraId="3823DF21" w14:textId="77777777" w:rsidR="00404004" w:rsidRPr="00C45958" w:rsidRDefault="00404004" w:rsidP="00710887">
            <w:r>
              <w:rPr>
                <w:rFonts w:hint="eastAsia"/>
              </w:rPr>
              <w:t>X</w:t>
            </w:r>
            <w:r w:rsidRPr="00C45958">
              <w:rPr>
                <w:rFonts w:hint="eastAsia"/>
              </w:rPr>
              <w:t>FZJZRQ</w:t>
            </w:r>
          </w:p>
        </w:tc>
        <w:tc>
          <w:tcPr>
            <w:tcW w:w="1276" w:type="dxa"/>
            <w:vAlign w:val="center"/>
          </w:tcPr>
          <w:p w14:paraId="5333BF04" w14:textId="77777777" w:rsidR="00404004" w:rsidRPr="00C45958" w:rsidRDefault="00404004" w:rsidP="00710887">
            <w:r w:rsidRPr="00C45958">
              <w:rPr>
                <w:rFonts w:hint="eastAsia"/>
              </w:rPr>
              <w:t>Character</w:t>
            </w:r>
          </w:p>
        </w:tc>
        <w:tc>
          <w:tcPr>
            <w:tcW w:w="851" w:type="dxa"/>
            <w:vAlign w:val="center"/>
          </w:tcPr>
          <w:p w14:paraId="0333E7FB" w14:textId="77777777" w:rsidR="00404004" w:rsidRPr="00C45958" w:rsidRDefault="00404004" w:rsidP="00710887">
            <w:r w:rsidRPr="00C45958">
              <w:rPr>
                <w:rFonts w:hint="eastAsia"/>
              </w:rPr>
              <w:t>8</w:t>
            </w:r>
          </w:p>
        </w:tc>
        <w:tc>
          <w:tcPr>
            <w:tcW w:w="2976" w:type="dxa"/>
            <w:vAlign w:val="center"/>
          </w:tcPr>
          <w:p w14:paraId="79572E65" w14:textId="77777777" w:rsidR="00404004" w:rsidRPr="00C45958" w:rsidRDefault="00404004" w:rsidP="00710887">
            <w:r>
              <w:rPr>
                <w:rFonts w:hint="eastAsia"/>
              </w:rPr>
              <w:t>新</w:t>
            </w:r>
            <w:r w:rsidRPr="00C45958">
              <w:rPr>
                <w:rFonts w:hint="eastAsia"/>
              </w:rPr>
              <w:t>辅助身份证明文件截止日期</w:t>
            </w:r>
          </w:p>
        </w:tc>
        <w:tc>
          <w:tcPr>
            <w:tcW w:w="2552" w:type="dxa"/>
            <w:vAlign w:val="center"/>
          </w:tcPr>
          <w:p w14:paraId="209BCAF6" w14:textId="77777777" w:rsidR="00A26C26" w:rsidRDefault="00A26C26" w:rsidP="00A26C26">
            <w:r>
              <w:rPr>
                <w:rFonts w:hint="eastAsia"/>
              </w:rPr>
              <w:t>港、澳、台个人非必填，其他</w:t>
            </w:r>
            <w:r w:rsidR="00404004">
              <w:rPr>
                <w:rFonts w:hint="eastAsia"/>
              </w:rPr>
              <w:t>个人不填</w:t>
            </w:r>
          </w:p>
          <w:p w14:paraId="13C609ED" w14:textId="77777777" w:rsidR="00404004" w:rsidRPr="00C45958" w:rsidRDefault="00404004" w:rsidP="00A26C26">
            <w:r>
              <w:rPr>
                <w:rFonts w:hint="eastAsia"/>
              </w:rPr>
              <w:t>机构</w:t>
            </w:r>
            <w:r w:rsidRPr="0079138E">
              <w:rPr>
                <w:rFonts w:hint="eastAsia"/>
              </w:rPr>
              <w:t>非必填</w:t>
            </w:r>
            <w:r>
              <w:rPr>
                <w:rFonts w:hint="eastAsia"/>
              </w:rPr>
              <w:t>，</w:t>
            </w:r>
            <w:r w:rsidRPr="00296339">
              <w:rPr>
                <w:rFonts w:hint="eastAsia"/>
              </w:rPr>
              <w:t xml:space="preserve">YYYYMMDD </w:t>
            </w:r>
            <w:r w:rsidRPr="00296339">
              <w:rPr>
                <w:rFonts w:hint="eastAsia"/>
              </w:rPr>
              <w:t>长期有效则填</w:t>
            </w:r>
            <w:r w:rsidRPr="00296339">
              <w:rPr>
                <w:rFonts w:hint="eastAsia"/>
              </w:rPr>
              <w:t xml:space="preserve"> 30001231</w:t>
            </w:r>
          </w:p>
        </w:tc>
      </w:tr>
      <w:tr w:rsidR="00404004" w14:paraId="2BB02A93" w14:textId="77777777" w:rsidTr="006F54AA">
        <w:trPr>
          <w:trHeight w:val="415"/>
          <w:jc w:val="center"/>
        </w:trPr>
        <w:tc>
          <w:tcPr>
            <w:tcW w:w="537" w:type="dxa"/>
            <w:vAlign w:val="center"/>
          </w:tcPr>
          <w:p w14:paraId="146916CB" w14:textId="77777777" w:rsidR="00404004" w:rsidRDefault="00404004">
            <w:pPr>
              <w:pStyle w:val="ab"/>
              <w:numPr>
                <w:ilvl w:val="0"/>
                <w:numId w:val="47"/>
              </w:numPr>
              <w:ind w:firstLineChars="0"/>
              <w:jc w:val="center"/>
              <w:rPr>
                <w:b/>
              </w:rPr>
            </w:pPr>
          </w:p>
        </w:tc>
        <w:tc>
          <w:tcPr>
            <w:tcW w:w="1272" w:type="dxa"/>
            <w:vAlign w:val="center"/>
          </w:tcPr>
          <w:p w14:paraId="1E9C3846" w14:textId="77777777" w:rsidR="00404004" w:rsidRPr="00C45958" w:rsidRDefault="00404004" w:rsidP="00710887">
            <w:r>
              <w:rPr>
                <w:rFonts w:hint="eastAsia"/>
              </w:rPr>
              <w:t>XFZ</w:t>
            </w:r>
            <w:r w:rsidRPr="00C45958">
              <w:rPr>
                <w:rFonts w:hint="eastAsia"/>
              </w:rPr>
              <w:t>ZJDZ</w:t>
            </w:r>
          </w:p>
        </w:tc>
        <w:tc>
          <w:tcPr>
            <w:tcW w:w="1276" w:type="dxa"/>
            <w:vAlign w:val="center"/>
          </w:tcPr>
          <w:p w14:paraId="6A2796B1" w14:textId="77777777" w:rsidR="00404004" w:rsidRPr="00C45958" w:rsidRDefault="00404004" w:rsidP="00710887">
            <w:r w:rsidRPr="00C45958">
              <w:rPr>
                <w:rFonts w:hint="eastAsia"/>
              </w:rPr>
              <w:t>Character</w:t>
            </w:r>
          </w:p>
        </w:tc>
        <w:tc>
          <w:tcPr>
            <w:tcW w:w="851" w:type="dxa"/>
            <w:vAlign w:val="center"/>
          </w:tcPr>
          <w:p w14:paraId="0BCCE629" w14:textId="77777777" w:rsidR="00404004" w:rsidRPr="00C45958" w:rsidRDefault="00404004" w:rsidP="00710887">
            <w:r>
              <w:rPr>
                <w:rFonts w:hint="eastAsia"/>
              </w:rPr>
              <w:t>8</w:t>
            </w:r>
            <w:r w:rsidRPr="00C45958">
              <w:rPr>
                <w:rFonts w:hint="eastAsia"/>
              </w:rPr>
              <w:t>0</w:t>
            </w:r>
          </w:p>
        </w:tc>
        <w:tc>
          <w:tcPr>
            <w:tcW w:w="2976" w:type="dxa"/>
            <w:vAlign w:val="center"/>
          </w:tcPr>
          <w:p w14:paraId="4EA66EE9" w14:textId="77777777" w:rsidR="00404004" w:rsidRPr="00C45958" w:rsidRDefault="00404004" w:rsidP="00710887">
            <w:r>
              <w:rPr>
                <w:rFonts w:hint="eastAsia"/>
              </w:rPr>
              <w:t>新</w:t>
            </w:r>
            <w:r w:rsidRPr="00C45958">
              <w:rPr>
                <w:rFonts w:hint="eastAsia"/>
              </w:rPr>
              <w:t>辅助身份证明文件地址</w:t>
            </w:r>
          </w:p>
        </w:tc>
        <w:tc>
          <w:tcPr>
            <w:tcW w:w="2552" w:type="dxa"/>
            <w:vAlign w:val="center"/>
          </w:tcPr>
          <w:p w14:paraId="61F9CD70" w14:textId="77777777" w:rsidR="00A26C26" w:rsidRDefault="00A26C26" w:rsidP="00A26C26">
            <w:r>
              <w:rPr>
                <w:rFonts w:hint="eastAsia"/>
              </w:rPr>
              <w:t>港、澳、台个人非必填，其他</w:t>
            </w:r>
            <w:r w:rsidR="00404004">
              <w:rPr>
                <w:rFonts w:hint="eastAsia"/>
              </w:rPr>
              <w:t>个人不填</w:t>
            </w:r>
          </w:p>
          <w:p w14:paraId="474B3800" w14:textId="77777777" w:rsidR="00404004" w:rsidRPr="00C45958" w:rsidRDefault="00404004" w:rsidP="00A26C26">
            <w:r>
              <w:rPr>
                <w:rFonts w:hint="eastAsia"/>
              </w:rPr>
              <w:t>机构</w:t>
            </w:r>
            <w:r w:rsidRPr="0079138E">
              <w:rPr>
                <w:rFonts w:hint="eastAsia"/>
              </w:rPr>
              <w:t>非必填</w:t>
            </w:r>
          </w:p>
        </w:tc>
      </w:tr>
      <w:tr w:rsidR="005A43A4" w14:paraId="3857F75F" w14:textId="77777777" w:rsidTr="006F54AA">
        <w:trPr>
          <w:trHeight w:val="415"/>
          <w:jc w:val="center"/>
        </w:trPr>
        <w:tc>
          <w:tcPr>
            <w:tcW w:w="537" w:type="dxa"/>
            <w:vAlign w:val="center"/>
          </w:tcPr>
          <w:p w14:paraId="205E0353" w14:textId="77777777" w:rsidR="00E70528" w:rsidRDefault="00E70528">
            <w:pPr>
              <w:pStyle w:val="ab"/>
              <w:numPr>
                <w:ilvl w:val="0"/>
                <w:numId w:val="47"/>
              </w:numPr>
              <w:ind w:firstLineChars="0"/>
              <w:jc w:val="center"/>
              <w:rPr>
                <w:b/>
              </w:rPr>
            </w:pPr>
          </w:p>
        </w:tc>
        <w:tc>
          <w:tcPr>
            <w:tcW w:w="1272" w:type="dxa"/>
            <w:vAlign w:val="center"/>
          </w:tcPr>
          <w:p w14:paraId="51B24A4A" w14:textId="77777777" w:rsidR="005A43A4" w:rsidRPr="00C45958" w:rsidRDefault="005A43A4" w:rsidP="00710887">
            <w:r>
              <w:rPr>
                <w:rFonts w:hint="eastAsia"/>
              </w:rPr>
              <w:t>X</w:t>
            </w:r>
            <w:r w:rsidRPr="00C45958">
              <w:rPr>
                <w:rFonts w:hint="eastAsia"/>
              </w:rPr>
              <w:t>CSRQ</w:t>
            </w:r>
          </w:p>
        </w:tc>
        <w:tc>
          <w:tcPr>
            <w:tcW w:w="1276" w:type="dxa"/>
            <w:vAlign w:val="center"/>
          </w:tcPr>
          <w:p w14:paraId="3FD8C922" w14:textId="77777777" w:rsidR="005A43A4" w:rsidRPr="00C45958" w:rsidRDefault="005A43A4" w:rsidP="00710887">
            <w:r w:rsidRPr="00C45958">
              <w:rPr>
                <w:rFonts w:hint="eastAsia"/>
              </w:rPr>
              <w:t>Character</w:t>
            </w:r>
          </w:p>
        </w:tc>
        <w:tc>
          <w:tcPr>
            <w:tcW w:w="851" w:type="dxa"/>
            <w:vAlign w:val="center"/>
          </w:tcPr>
          <w:p w14:paraId="7AA8E56E" w14:textId="77777777" w:rsidR="005A43A4" w:rsidRPr="00C45958" w:rsidRDefault="005A43A4" w:rsidP="00710887">
            <w:r w:rsidRPr="00C45958">
              <w:rPr>
                <w:rFonts w:hint="eastAsia"/>
              </w:rPr>
              <w:t>8</w:t>
            </w:r>
          </w:p>
        </w:tc>
        <w:tc>
          <w:tcPr>
            <w:tcW w:w="2976" w:type="dxa"/>
            <w:vAlign w:val="center"/>
          </w:tcPr>
          <w:p w14:paraId="3C76A320" w14:textId="77777777" w:rsidR="005A43A4" w:rsidRPr="00C45958" w:rsidRDefault="005A43A4" w:rsidP="00710887">
            <w:r>
              <w:rPr>
                <w:rFonts w:hint="eastAsia"/>
              </w:rPr>
              <w:t>新</w:t>
            </w:r>
            <w:r w:rsidRPr="00C45958">
              <w:rPr>
                <w:rFonts w:hint="eastAsia"/>
              </w:rPr>
              <w:t>出生日期</w:t>
            </w:r>
          </w:p>
        </w:tc>
        <w:tc>
          <w:tcPr>
            <w:tcW w:w="2552" w:type="dxa"/>
            <w:vAlign w:val="center"/>
          </w:tcPr>
          <w:p w14:paraId="2E5CC756" w14:textId="77777777" w:rsidR="005A43A4" w:rsidRPr="00C45958" w:rsidRDefault="005A43A4" w:rsidP="00710887">
            <w:r>
              <w:rPr>
                <w:rFonts w:hint="eastAsia"/>
              </w:rPr>
              <w:t>个人</w:t>
            </w:r>
            <w:r w:rsidRPr="0079138E">
              <w:rPr>
                <w:rFonts w:hint="eastAsia"/>
              </w:rPr>
              <w:t>非必填</w:t>
            </w:r>
            <w:r>
              <w:rPr>
                <w:rFonts w:hint="eastAsia"/>
              </w:rPr>
              <w:t>，机构不填</w:t>
            </w:r>
          </w:p>
        </w:tc>
      </w:tr>
      <w:tr w:rsidR="005A43A4" w14:paraId="1A126A5F" w14:textId="77777777" w:rsidTr="006F54AA">
        <w:trPr>
          <w:trHeight w:val="415"/>
          <w:jc w:val="center"/>
        </w:trPr>
        <w:tc>
          <w:tcPr>
            <w:tcW w:w="537" w:type="dxa"/>
            <w:vAlign w:val="center"/>
          </w:tcPr>
          <w:p w14:paraId="21B9DC25" w14:textId="77777777" w:rsidR="00E70528" w:rsidRDefault="00E70528">
            <w:pPr>
              <w:pStyle w:val="ab"/>
              <w:numPr>
                <w:ilvl w:val="0"/>
                <w:numId w:val="47"/>
              </w:numPr>
              <w:ind w:firstLineChars="0"/>
              <w:jc w:val="center"/>
              <w:rPr>
                <w:b/>
              </w:rPr>
            </w:pPr>
          </w:p>
        </w:tc>
        <w:tc>
          <w:tcPr>
            <w:tcW w:w="1272" w:type="dxa"/>
            <w:vAlign w:val="center"/>
          </w:tcPr>
          <w:p w14:paraId="723F28BE" w14:textId="77777777" w:rsidR="005A43A4" w:rsidRPr="00C45958" w:rsidRDefault="005A43A4" w:rsidP="00710887">
            <w:r>
              <w:rPr>
                <w:rFonts w:hint="eastAsia"/>
              </w:rPr>
              <w:t>X</w:t>
            </w:r>
            <w:r w:rsidRPr="00C45958">
              <w:rPr>
                <w:rFonts w:hint="eastAsia"/>
              </w:rPr>
              <w:t>XB</w:t>
            </w:r>
          </w:p>
        </w:tc>
        <w:tc>
          <w:tcPr>
            <w:tcW w:w="1276" w:type="dxa"/>
            <w:vAlign w:val="center"/>
          </w:tcPr>
          <w:p w14:paraId="7C0AEECA" w14:textId="77777777" w:rsidR="005A43A4" w:rsidRPr="00C45958" w:rsidRDefault="005A43A4" w:rsidP="00710887">
            <w:r w:rsidRPr="00C45958">
              <w:rPr>
                <w:rFonts w:hint="eastAsia"/>
              </w:rPr>
              <w:t>Character</w:t>
            </w:r>
          </w:p>
        </w:tc>
        <w:tc>
          <w:tcPr>
            <w:tcW w:w="851" w:type="dxa"/>
            <w:vAlign w:val="center"/>
          </w:tcPr>
          <w:p w14:paraId="4A77BFA2" w14:textId="77777777" w:rsidR="005A43A4" w:rsidRPr="00C45958" w:rsidRDefault="005A43A4" w:rsidP="00710887">
            <w:r w:rsidRPr="00C45958">
              <w:rPr>
                <w:rFonts w:hint="eastAsia"/>
              </w:rPr>
              <w:t>1</w:t>
            </w:r>
          </w:p>
        </w:tc>
        <w:tc>
          <w:tcPr>
            <w:tcW w:w="2976" w:type="dxa"/>
            <w:vAlign w:val="center"/>
          </w:tcPr>
          <w:p w14:paraId="6EFF7441" w14:textId="77777777" w:rsidR="005A43A4" w:rsidRPr="00C45958" w:rsidRDefault="005A43A4" w:rsidP="00710887">
            <w:r>
              <w:rPr>
                <w:rFonts w:hint="eastAsia"/>
              </w:rPr>
              <w:t>新</w:t>
            </w:r>
            <w:r w:rsidRPr="00C45958">
              <w:rPr>
                <w:rFonts w:hint="eastAsia"/>
              </w:rPr>
              <w:t>性别</w:t>
            </w:r>
          </w:p>
        </w:tc>
        <w:tc>
          <w:tcPr>
            <w:tcW w:w="2552" w:type="dxa"/>
            <w:vAlign w:val="center"/>
          </w:tcPr>
          <w:p w14:paraId="591BC99D" w14:textId="77777777" w:rsidR="005A43A4" w:rsidRPr="00C45958" w:rsidRDefault="005A43A4" w:rsidP="00710887">
            <w:r w:rsidRPr="0079138E">
              <w:rPr>
                <w:rFonts w:hint="eastAsia"/>
              </w:rPr>
              <w:t>非必填</w:t>
            </w:r>
            <w:r>
              <w:rPr>
                <w:rFonts w:hint="eastAsia"/>
              </w:rPr>
              <w:t>，</w:t>
            </w:r>
            <w:r w:rsidRPr="00DD2CE2">
              <w:rPr>
                <w:rFonts w:hint="eastAsia"/>
              </w:rPr>
              <w:t>字典</w:t>
            </w:r>
            <w:r w:rsidRPr="00DD2CE2">
              <w:rPr>
                <w:rFonts w:hint="eastAsia"/>
              </w:rPr>
              <w:t>(</w:t>
            </w:r>
            <w:r w:rsidRPr="00C45958">
              <w:rPr>
                <w:rFonts w:hint="eastAsia"/>
              </w:rPr>
              <w:t>XB</w:t>
            </w:r>
            <w:r w:rsidRPr="00DD2CE2">
              <w:rPr>
                <w:rFonts w:hint="eastAsia"/>
              </w:rPr>
              <w:t>)</w:t>
            </w:r>
          </w:p>
        </w:tc>
      </w:tr>
      <w:tr w:rsidR="005A43A4" w14:paraId="00D59A10" w14:textId="77777777" w:rsidTr="006F54AA">
        <w:trPr>
          <w:trHeight w:val="415"/>
          <w:jc w:val="center"/>
        </w:trPr>
        <w:tc>
          <w:tcPr>
            <w:tcW w:w="537" w:type="dxa"/>
            <w:vAlign w:val="center"/>
          </w:tcPr>
          <w:p w14:paraId="4F878C49" w14:textId="77777777" w:rsidR="00E70528" w:rsidRDefault="00E70528">
            <w:pPr>
              <w:pStyle w:val="ab"/>
              <w:numPr>
                <w:ilvl w:val="0"/>
                <w:numId w:val="47"/>
              </w:numPr>
              <w:ind w:firstLineChars="0"/>
              <w:jc w:val="center"/>
              <w:rPr>
                <w:b/>
              </w:rPr>
            </w:pPr>
          </w:p>
        </w:tc>
        <w:tc>
          <w:tcPr>
            <w:tcW w:w="1272" w:type="dxa"/>
            <w:vAlign w:val="center"/>
          </w:tcPr>
          <w:p w14:paraId="1E1DBB31" w14:textId="77777777" w:rsidR="005A43A4" w:rsidRPr="00C45958" w:rsidRDefault="005A43A4" w:rsidP="00710887">
            <w:r>
              <w:rPr>
                <w:rFonts w:hint="eastAsia"/>
              </w:rPr>
              <w:t>X</w:t>
            </w:r>
            <w:r w:rsidRPr="00C45958">
              <w:rPr>
                <w:rFonts w:hint="eastAsia"/>
              </w:rPr>
              <w:t>XLDM</w:t>
            </w:r>
          </w:p>
        </w:tc>
        <w:tc>
          <w:tcPr>
            <w:tcW w:w="1276" w:type="dxa"/>
            <w:vAlign w:val="center"/>
          </w:tcPr>
          <w:p w14:paraId="75A30523" w14:textId="77777777" w:rsidR="005A43A4" w:rsidRPr="00C45958" w:rsidRDefault="005A43A4" w:rsidP="00710887">
            <w:r w:rsidRPr="00C45958">
              <w:rPr>
                <w:rFonts w:hint="eastAsia"/>
              </w:rPr>
              <w:t>Character</w:t>
            </w:r>
          </w:p>
        </w:tc>
        <w:tc>
          <w:tcPr>
            <w:tcW w:w="851" w:type="dxa"/>
            <w:vAlign w:val="center"/>
          </w:tcPr>
          <w:p w14:paraId="0A0914B7" w14:textId="77777777" w:rsidR="005A43A4" w:rsidRPr="00C45958" w:rsidRDefault="005A43A4" w:rsidP="00710887">
            <w:r w:rsidRPr="00C45958">
              <w:rPr>
                <w:rFonts w:hint="eastAsia"/>
              </w:rPr>
              <w:t>2</w:t>
            </w:r>
          </w:p>
        </w:tc>
        <w:tc>
          <w:tcPr>
            <w:tcW w:w="2976" w:type="dxa"/>
            <w:vAlign w:val="center"/>
          </w:tcPr>
          <w:p w14:paraId="196C73D8" w14:textId="77777777" w:rsidR="005A43A4" w:rsidRPr="00C45958" w:rsidRDefault="005A43A4" w:rsidP="00710887">
            <w:r>
              <w:rPr>
                <w:rFonts w:hint="eastAsia"/>
              </w:rPr>
              <w:t>新</w:t>
            </w:r>
            <w:r w:rsidRPr="00C45958">
              <w:rPr>
                <w:rFonts w:hint="eastAsia"/>
              </w:rPr>
              <w:t>学历代码</w:t>
            </w:r>
          </w:p>
        </w:tc>
        <w:tc>
          <w:tcPr>
            <w:tcW w:w="2552" w:type="dxa"/>
            <w:vAlign w:val="center"/>
          </w:tcPr>
          <w:p w14:paraId="70A4E442" w14:textId="77777777" w:rsidR="005A43A4" w:rsidRPr="00C45958" w:rsidRDefault="005A43A4" w:rsidP="00710887">
            <w:r>
              <w:rPr>
                <w:rFonts w:hint="eastAsia"/>
              </w:rPr>
              <w:t>个人</w:t>
            </w:r>
            <w:r w:rsidRPr="0079138E">
              <w:rPr>
                <w:rFonts w:hint="eastAsia"/>
              </w:rPr>
              <w:t>非必填</w:t>
            </w:r>
            <w:r>
              <w:rPr>
                <w:rFonts w:hint="eastAsia"/>
              </w:rPr>
              <w:t>，机构不填，</w:t>
            </w:r>
            <w:r w:rsidRPr="00DD2CE2">
              <w:rPr>
                <w:rFonts w:hint="eastAsia"/>
              </w:rPr>
              <w:t>字典</w:t>
            </w:r>
            <w:r w:rsidRPr="00DD2CE2">
              <w:rPr>
                <w:rFonts w:hint="eastAsia"/>
              </w:rPr>
              <w:t>(</w:t>
            </w:r>
            <w:r w:rsidRPr="00C45958">
              <w:rPr>
                <w:rFonts w:hint="eastAsia"/>
              </w:rPr>
              <w:t>XLDM</w:t>
            </w:r>
            <w:r w:rsidRPr="00DD2CE2">
              <w:rPr>
                <w:rFonts w:hint="eastAsia"/>
              </w:rPr>
              <w:t>)</w:t>
            </w:r>
          </w:p>
        </w:tc>
      </w:tr>
      <w:tr w:rsidR="005A43A4" w14:paraId="2F294BB1" w14:textId="77777777" w:rsidTr="006F54AA">
        <w:trPr>
          <w:trHeight w:val="415"/>
          <w:jc w:val="center"/>
        </w:trPr>
        <w:tc>
          <w:tcPr>
            <w:tcW w:w="537" w:type="dxa"/>
            <w:vAlign w:val="center"/>
          </w:tcPr>
          <w:p w14:paraId="1D840273" w14:textId="77777777" w:rsidR="00E70528" w:rsidRDefault="00E70528">
            <w:pPr>
              <w:pStyle w:val="ab"/>
              <w:numPr>
                <w:ilvl w:val="0"/>
                <w:numId w:val="47"/>
              </w:numPr>
              <w:ind w:firstLineChars="0"/>
              <w:jc w:val="center"/>
              <w:rPr>
                <w:b/>
              </w:rPr>
            </w:pPr>
          </w:p>
        </w:tc>
        <w:tc>
          <w:tcPr>
            <w:tcW w:w="1272" w:type="dxa"/>
            <w:vAlign w:val="center"/>
          </w:tcPr>
          <w:p w14:paraId="6C5EB6D0" w14:textId="77777777" w:rsidR="005A43A4" w:rsidRDefault="005A43A4" w:rsidP="00710887">
            <w:r>
              <w:rPr>
                <w:rFonts w:hint="eastAsia"/>
              </w:rPr>
              <w:t>XZYXZ</w:t>
            </w:r>
          </w:p>
        </w:tc>
        <w:tc>
          <w:tcPr>
            <w:tcW w:w="1276" w:type="dxa"/>
            <w:vAlign w:val="center"/>
          </w:tcPr>
          <w:p w14:paraId="08984862" w14:textId="77777777" w:rsidR="005A43A4" w:rsidRPr="00C45958" w:rsidRDefault="005A43A4" w:rsidP="00710887">
            <w:r w:rsidRPr="00C45958">
              <w:rPr>
                <w:rFonts w:hint="eastAsia"/>
              </w:rPr>
              <w:t>Character</w:t>
            </w:r>
          </w:p>
        </w:tc>
        <w:tc>
          <w:tcPr>
            <w:tcW w:w="851" w:type="dxa"/>
            <w:vAlign w:val="center"/>
          </w:tcPr>
          <w:p w14:paraId="551D8861" w14:textId="77777777" w:rsidR="005A43A4" w:rsidRPr="00C45958" w:rsidRDefault="005A43A4" w:rsidP="00710887">
            <w:r>
              <w:rPr>
                <w:rFonts w:hint="eastAsia"/>
              </w:rPr>
              <w:t>2</w:t>
            </w:r>
          </w:p>
        </w:tc>
        <w:tc>
          <w:tcPr>
            <w:tcW w:w="2976" w:type="dxa"/>
            <w:vAlign w:val="center"/>
          </w:tcPr>
          <w:p w14:paraId="6905D497" w14:textId="77777777" w:rsidR="005A43A4" w:rsidRDefault="005A43A4" w:rsidP="00710887">
            <w:r>
              <w:rPr>
                <w:rFonts w:hint="eastAsia"/>
              </w:rPr>
              <w:t>新职业性质</w:t>
            </w:r>
          </w:p>
        </w:tc>
        <w:tc>
          <w:tcPr>
            <w:tcW w:w="2552" w:type="dxa"/>
            <w:vAlign w:val="center"/>
          </w:tcPr>
          <w:p w14:paraId="1FB99F84" w14:textId="77777777" w:rsidR="005A43A4" w:rsidRPr="0079138E" w:rsidRDefault="005A43A4" w:rsidP="00710887">
            <w:r>
              <w:rPr>
                <w:rFonts w:hint="eastAsia"/>
              </w:rPr>
              <w:t>个人</w:t>
            </w:r>
            <w:r w:rsidRPr="0079138E">
              <w:rPr>
                <w:rFonts w:hint="eastAsia"/>
              </w:rPr>
              <w:t>非必填</w:t>
            </w:r>
            <w:r>
              <w:rPr>
                <w:rFonts w:hint="eastAsia"/>
              </w:rPr>
              <w:t>，机构不填，</w:t>
            </w:r>
            <w:r w:rsidRPr="00DD2CE2">
              <w:rPr>
                <w:rFonts w:hint="eastAsia"/>
              </w:rPr>
              <w:t>字典</w:t>
            </w:r>
            <w:r w:rsidRPr="00DD2CE2">
              <w:rPr>
                <w:rFonts w:hint="eastAsia"/>
              </w:rPr>
              <w:t>(</w:t>
            </w:r>
            <w:r>
              <w:rPr>
                <w:rFonts w:hint="eastAsia"/>
              </w:rPr>
              <w:t>ZYXZ</w:t>
            </w:r>
            <w:r w:rsidRPr="00DD2CE2">
              <w:rPr>
                <w:rFonts w:hint="eastAsia"/>
              </w:rPr>
              <w:t>)</w:t>
            </w:r>
          </w:p>
        </w:tc>
      </w:tr>
      <w:tr w:rsidR="005A43A4" w14:paraId="2D6CCDD2" w14:textId="77777777" w:rsidTr="006F54AA">
        <w:trPr>
          <w:trHeight w:val="415"/>
          <w:jc w:val="center"/>
        </w:trPr>
        <w:tc>
          <w:tcPr>
            <w:tcW w:w="537" w:type="dxa"/>
            <w:vAlign w:val="center"/>
          </w:tcPr>
          <w:p w14:paraId="5E499CBE" w14:textId="77777777" w:rsidR="00E70528" w:rsidRDefault="00E70528">
            <w:pPr>
              <w:pStyle w:val="ab"/>
              <w:numPr>
                <w:ilvl w:val="0"/>
                <w:numId w:val="47"/>
              </w:numPr>
              <w:ind w:firstLineChars="0"/>
              <w:jc w:val="center"/>
              <w:rPr>
                <w:b/>
              </w:rPr>
            </w:pPr>
          </w:p>
        </w:tc>
        <w:tc>
          <w:tcPr>
            <w:tcW w:w="1272" w:type="dxa"/>
            <w:vAlign w:val="center"/>
          </w:tcPr>
          <w:p w14:paraId="490EFDE3" w14:textId="77777777" w:rsidR="005A43A4" w:rsidRPr="00C45958" w:rsidRDefault="005A43A4" w:rsidP="00710887">
            <w:r>
              <w:rPr>
                <w:rFonts w:hint="eastAsia"/>
              </w:rPr>
              <w:t>X</w:t>
            </w:r>
            <w:r w:rsidRPr="00C45958">
              <w:rPr>
                <w:rFonts w:hint="eastAsia"/>
              </w:rPr>
              <w:t>MZDM</w:t>
            </w:r>
          </w:p>
        </w:tc>
        <w:tc>
          <w:tcPr>
            <w:tcW w:w="1276" w:type="dxa"/>
            <w:vAlign w:val="center"/>
          </w:tcPr>
          <w:p w14:paraId="5F2ED7A3" w14:textId="77777777" w:rsidR="005A43A4" w:rsidRPr="00C45958" w:rsidRDefault="005A43A4" w:rsidP="00710887">
            <w:r w:rsidRPr="00C45958">
              <w:rPr>
                <w:rFonts w:hint="eastAsia"/>
              </w:rPr>
              <w:t>Character</w:t>
            </w:r>
          </w:p>
        </w:tc>
        <w:tc>
          <w:tcPr>
            <w:tcW w:w="851" w:type="dxa"/>
            <w:vAlign w:val="center"/>
          </w:tcPr>
          <w:p w14:paraId="231370D1" w14:textId="77777777" w:rsidR="005A43A4" w:rsidRPr="00C45958" w:rsidRDefault="005A43A4" w:rsidP="00710887">
            <w:r w:rsidRPr="00C45958">
              <w:rPr>
                <w:rFonts w:hint="eastAsia"/>
              </w:rPr>
              <w:t>2</w:t>
            </w:r>
          </w:p>
        </w:tc>
        <w:tc>
          <w:tcPr>
            <w:tcW w:w="2976" w:type="dxa"/>
            <w:vAlign w:val="center"/>
          </w:tcPr>
          <w:p w14:paraId="3BDBCB48" w14:textId="77777777" w:rsidR="005A43A4" w:rsidRPr="00C45958" w:rsidRDefault="005A43A4" w:rsidP="00710887">
            <w:r>
              <w:rPr>
                <w:rFonts w:hint="eastAsia"/>
              </w:rPr>
              <w:t>新</w:t>
            </w:r>
            <w:r w:rsidRPr="00C45958">
              <w:rPr>
                <w:rFonts w:hint="eastAsia"/>
              </w:rPr>
              <w:t>民族代码</w:t>
            </w:r>
          </w:p>
        </w:tc>
        <w:tc>
          <w:tcPr>
            <w:tcW w:w="2552" w:type="dxa"/>
            <w:vAlign w:val="center"/>
          </w:tcPr>
          <w:p w14:paraId="7A125C53" w14:textId="77777777" w:rsidR="005A43A4" w:rsidRPr="00C45958" w:rsidRDefault="005A43A4" w:rsidP="00710887">
            <w:r>
              <w:rPr>
                <w:rFonts w:hint="eastAsia"/>
              </w:rPr>
              <w:t>个人</w:t>
            </w:r>
            <w:r w:rsidRPr="0079138E">
              <w:rPr>
                <w:rFonts w:hint="eastAsia"/>
              </w:rPr>
              <w:t>非必填</w:t>
            </w:r>
            <w:r>
              <w:rPr>
                <w:rFonts w:hint="eastAsia"/>
              </w:rPr>
              <w:t>，机构不填，</w:t>
            </w:r>
            <w:r w:rsidRPr="00DD2CE2">
              <w:rPr>
                <w:rFonts w:hint="eastAsia"/>
              </w:rPr>
              <w:t>字典</w:t>
            </w:r>
            <w:r w:rsidRPr="00DD2CE2">
              <w:rPr>
                <w:rFonts w:hint="eastAsia"/>
              </w:rPr>
              <w:t>(</w:t>
            </w:r>
            <w:r w:rsidRPr="00C45958">
              <w:rPr>
                <w:rFonts w:hint="eastAsia"/>
              </w:rPr>
              <w:t>MZDM</w:t>
            </w:r>
            <w:r w:rsidRPr="00DD2CE2">
              <w:rPr>
                <w:rFonts w:hint="eastAsia"/>
              </w:rPr>
              <w:t>)</w:t>
            </w:r>
          </w:p>
        </w:tc>
      </w:tr>
      <w:tr w:rsidR="005A43A4" w14:paraId="08DE5B26" w14:textId="77777777" w:rsidTr="006F54AA">
        <w:trPr>
          <w:trHeight w:val="415"/>
          <w:jc w:val="center"/>
        </w:trPr>
        <w:tc>
          <w:tcPr>
            <w:tcW w:w="537" w:type="dxa"/>
            <w:vAlign w:val="center"/>
          </w:tcPr>
          <w:p w14:paraId="4220B9E5" w14:textId="77777777" w:rsidR="00E70528" w:rsidRDefault="00E70528">
            <w:pPr>
              <w:pStyle w:val="ab"/>
              <w:numPr>
                <w:ilvl w:val="0"/>
                <w:numId w:val="47"/>
              </w:numPr>
              <w:ind w:firstLineChars="0"/>
              <w:jc w:val="center"/>
              <w:rPr>
                <w:b/>
              </w:rPr>
            </w:pPr>
          </w:p>
        </w:tc>
        <w:tc>
          <w:tcPr>
            <w:tcW w:w="1272" w:type="dxa"/>
            <w:vAlign w:val="center"/>
          </w:tcPr>
          <w:p w14:paraId="7C886067" w14:textId="77777777" w:rsidR="005A43A4" w:rsidRPr="00C45958" w:rsidRDefault="005A43A4" w:rsidP="00710887">
            <w:r>
              <w:rPr>
                <w:rFonts w:hint="eastAsia"/>
              </w:rPr>
              <w:t>X</w:t>
            </w:r>
            <w:r w:rsidRPr="00C45958">
              <w:rPr>
                <w:rFonts w:hint="eastAsia"/>
              </w:rPr>
              <w:t>JGLB</w:t>
            </w:r>
          </w:p>
        </w:tc>
        <w:tc>
          <w:tcPr>
            <w:tcW w:w="1276" w:type="dxa"/>
            <w:vAlign w:val="center"/>
          </w:tcPr>
          <w:p w14:paraId="16E743EF" w14:textId="77777777" w:rsidR="005A43A4" w:rsidRPr="00C45958" w:rsidRDefault="005A43A4" w:rsidP="00710887">
            <w:r w:rsidRPr="00C45958">
              <w:rPr>
                <w:rFonts w:hint="eastAsia"/>
              </w:rPr>
              <w:t>Character</w:t>
            </w:r>
          </w:p>
        </w:tc>
        <w:tc>
          <w:tcPr>
            <w:tcW w:w="851" w:type="dxa"/>
            <w:vAlign w:val="center"/>
          </w:tcPr>
          <w:p w14:paraId="4125ECAF" w14:textId="77777777" w:rsidR="005A43A4" w:rsidRPr="00C45958" w:rsidRDefault="005A43A4" w:rsidP="00710887">
            <w:r w:rsidRPr="00C45958">
              <w:rPr>
                <w:rFonts w:hint="eastAsia"/>
              </w:rPr>
              <w:t>2</w:t>
            </w:r>
          </w:p>
        </w:tc>
        <w:tc>
          <w:tcPr>
            <w:tcW w:w="2976" w:type="dxa"/>
            <w:vAlign w:val="center"/>
          </w:tcPr>
          <w:p w14:paraId="66F5CCA4" w14:textId="77777777" w:rsidR="005A43A4" w:rsidRPr="00C45958" w:rsidRDefault="005A43A4" w:rsidP="00710887">
            <w:r>
              <w:rPr>
                <w:rFonts w:hint="eastAsia"/>
              </w:rPr>
              <w:t>新</w:t>
            </w:r>
            <w:r w:rsidRPr="00C45958">
              <w:rPr>
                <w:rFonts w:hint="eastAsia"/>
              </w:rPr>
              <w:t>机构类别</w:t>
            </w:r>
          </w:p>
        </w:tc>
        <w:tc>
          <w:tcPr>
            <w:tcW w:w="2552" w:type="dxa"/>
            <w:vAlign w:val="center"/>
          </w:tcPr>
          <w:p w14:paraId="7EB88BF6" w14:textId="77777777" w:rsidR="005A43A4" w:rsidRPr="00C45958" w:rsidRDefault="005A43A4" w:rsidP="00710887">
            <w:r>
              <w:rPr>
                <w:rFonts w:hint="eastAsia"/>
              </w:rPr>
              <w:t>个人不填，机构</w:t>
            </w:r>
            <w:r w:rsidRPr="0079138E">
              <w:rPr>
                <w:rFonts w:hint="eastAsia"/>
              </w:rPr>
              <w:t>非必填</w:t>
            </w:r>
            <w:r>
              <w:rPr>
                <w:rFonts w:hint="eastAsia"/>
              </w:rPr>
              <w:t>，</w:t>
            </w:r>
            <w:r w:rsidRPr="00DD2CE2">
              <w:rPr>
                <w:rFonts w:hint="eastAsia"/>
              </w:rPr>
              <w:t>字典</w:t>
            </w:r>
            <w:r w:rsidRPr="00DD2CE2">
              <w:rPr>
                <w:rFonts w:hint="eastAsia"/>
              </w:rPr>
              <w:t>(</w:t>
            </w:r>
            <w:r w:rsidRPr="00C45958">
              <w:rPr>
                <w:rFonts w:hint="eastAsia"/>
              </w:rPr>
              <w:t>JGLB</w:t>
            </w:r>
            <w:r w:rsidRPr="00DD2CE2">
              <w:rPr>
                <w:rFonts w:hint="eastAsia"/>
              </w:rPr>
              <w:t>)</w:t>
            </w:r>
          </w:p>
        </w:tc>
      </w:tr>
      <w:tr w:rsidR="005A43A4" w14:paraId="4B94FDFE" w14:textId="77777777" w:rsidTr="006F54AA">
        <w:trPr>
          <w:trHeight w:val="415"/>
          <w:jc w:val="center"/>
        </w:trPr>
        <w:tc>
          <w:tcPr>
            <w:tcW w:w="537" w:type="dxa"/>
            <w:vAlign w:val="center"/>
          </w:tcPr>
          <w:p w14:paraId="555B812B" w14:textId="77777777" w:rsidR="00E70528" w:rsidRDefault="00E70528">
            <w:pPr>
              <w:pStyle w:val="ab"/>
              <w:numPr>
                <w:ilvl w:val="0"/>
                <w:numId w:val="47"/>
              </w:numPr>
              <w:ind w:firstLineChars="0"/>
              <w:jc w:val="center"/>
              <w:rPr>
                <w:b/>
              </w:rPr>
            </w:pPr>
          </w:p>
        </w:tc>
        <w:tc>
          <w:tcPr>
            <w:tcW w:w="1272" w:type="dxa"/>
            <w:vAlign w:val="center"/>
          </w:tcPr>
          <w:p w14:paraId="32772996" w14:textId="77777777" w:rsidR="005A43A4" w:rsidRPr="00C45958" w:rsidRDefault="005A43A4" w:rsidP="00710887">
            <w:r>
              <w:rPr>
                <w:rFonts w:hint="eastAsia"/>
              </w:rPr>
              <w:t>X</w:t>
            </w:r>
            <w:r w:rsidRPr="00C45958">
              <w:rPr>
                <w:rFonts w:hint="eastAsia"/>
              </w:rPr>
              <w:t>ZBSX</w:t>
            </w:r>
          </w:p>
        </w:tc>
        <w:tc>
          <w:tcPr>
            <w:tcW w:w="1276" w:type="dxa"/>
            <w:vAlign w:val="center"/>
          </w:tcPr>
          <w:p w14:paraId="2083269A" w14:textId="77777777" w:rsidR="005A43A4" w:rsidRPr="00C45958" w:rsidRDefault="005A43A4" w:rsidP="00710887">
            <w:r w:rsidRPr="00C45958">
              <w:rPr>
                <w:rFonts w:hint="eastAsia"/>
              </w:rPr>
              <w:t>Character</w:t>
            </w:r>
          </w:p>
        </w:tc>
        <w:tc>
          <w:tcPr>
            <w:tcW w:w="851" w:type="dxa"/>
            <w:vAlign w:val="center"/>
          </w:tcPr>
          <w:p w14:paraId="626CA3E1" w14:textId="77777777" w:rsidR="005A43A4" w:rsidRPr="00C45958" w:rsidRDefault="005A43A4" w:rsidP="00710887">
            <w:r w:rsidRPr="00C45958">
              <w:rPr>
                <w:rFonts w:hint="eastAsia"/>
              </w:rPr>
              <w:t>1</w:t>
            </w:r>
          </w:p>
        </w:tc>
        <w:tc>
          <w:tcPr>
            <w:tcW w:w="2976" w:type="dxa"/>
            <w:vAlign w:val="center"/>
          </w:tcPr>
          <w:p w14:paraId="7CD7E8F1" w14:textId="77777777" w:rsidR="005A43A4" w:rsidRPr="00C45958" w:rsidRDefault="005A43A4" w:rsidP="00710887">
            <w:r>
              <w:rPr>
                <w:rFonts w:hint="eastAsia"/>
              </w:rPr>
              <w:t>新</w:t>
            </w:r>
            <w:r w:rsidRPr="00C45958">
              <w:rPr>
                <w:rFonts w:hint="eastAsia"/>
              </w:rPr>
              <w:t>资本属性</w:t>
            </w:r>
          </w:p>
        </w:tc>
        <w:tc>
          <w:tcPr>
            <w:tcW w:w="2552" w:type="dxa"/>
            <w:vAlign w:val="center"/>
          </w:tcPr>
          <w:p w14:paraId="02106F93" w14:textId="77777777" w:rsidR="005A43A4" w:rsidRPr="00C45958" w:rsidRDefault="005A43A4" w:rsidP="00710887">
            <w:r>
              <w:rPr>
                <w:rFonts w:hint="eastAsia"/>
              </w:rPr>
              <w:t>个人不填，机构</w:t>
            </w:r>
            <w:r w:rsidRPr="0079138E">
              <w:rPr>
                <w:rFonts w:hint="eastAsia"/>
              </w:rPr>
              <w:t>非必填</w:t>
            </w:r>
            <w:r>
              <w:rPr>
                <w:rFonts w:hint="eastAsia"/>
              </w:rPr>
              <w:t>，</w:t>
            </w:r>
            <w:r w:rsidRPr="00DD2CE2">
              <w:rPr>
                <w:rFonts w:hint="eastAsia"/>
              </w:rPr>
              <w:t>字典</w:t>
            </w:r>
            <w:r w:rsidRPr="00DD2CE2">
              <w:rPr>
                <w:rFonts w:hint="eastAsia"/>
              </w:rPr>
              <w:t>(</w:t>
            </w:r>
            <w:r w:rsidRPr="00C45958">
              <w:rPr>
                <w:rFonts w:hint="eastAsia"/>
              </w:rPr>
              <w:t>ZBSX</w:t>
            </w:r>
            <w:r w:rsidRPr="00DD2CE2">
              <w:rPr>
                <w:rFonts w:hint="eastAsia"/>
              </w:rPr>
              <w:t>)</w:t>
            </w:r>
          </w:p>
        </w:tc>
      </w:tr>
      <w:tr w:rsidR="005A43A4" w14:paraId="2F99C872" w14:textId="77777777" w:rsidTr="006F54AA">
        <w:trPr>
          <w:trHeight w:val="415"/>
          <w:jc w:val="center"/>
        </w:trPr>
        <w:tc>
          <w:tcPr>
            <w:tcW w:w="537" w:type="dxa"/>
            <w:vAlign w:val="center"/>
          </w:tcPr>
          <w:p w14:paraId="2DE0DDD5" w14:textId="77777777" w:rsidR="00E70528" w:rsidRDefault="00E70528">
            <w:pPr>
              <w:pStyle w:val="ab"/>
              <w:numPr>
                <w:ilvl w:val="0"/>
                <w:numId w:val="47"/>
              </w:numPr>
              <w:ind w:firstLineChars="0"/>
              <w:jc w:val="center"/>
              <w:rPr>
                <w:b/>
              </w:rPr>
            </w:pPr>
          </w:p>
        </w:tc>
        <w:tc>
          <w:tcPr>
            <w:tcW w:w="1272" w:type="dxa"/>
            <w:vAlign w:val="center"/>
          </w:tcPr>
          <w:p w14:paraId="26AAF5B8" w14:textId="77777777" w:rsidR="005A43A4" w:rsidRPr="00C45958" w:rsidRDefault="005A43A4" w:rsidP="00710887">
            <w:r>
              <w:rPr>
                <w:rFonts w:hint="eastAsia"/>
              </w:rPr>
              <w:t>X</w:t>
            </w:r>
            <w:r w:rsidRPr="00C45958">
              <w:rPr>
                <w:rFonts w:hint="eastAsia"/>
              </w:rPr>
              <w:t>GYSX</w:t>
            </w:r>
          </w:p>
        </w:tc>
        <w:tc>
          <w:tcPr>
            <w:tcW w:w="1276" w:type="dxa"/>
            <w:vAlign w:val="center"/>
          </w:tcPr>
          <w:p w14:paraId="07A1564F" w14:textId="77777777" w:rsidR="005A43A4" w:rsidRPr="00C45958" w:rsidRDefault="005A43A4" w:rsidP="00710887">
            <w:r w:rsidRPr="00C45958">
              <w:rPr>
                <w:rFonts w:hint="eastAsia"/>
              </w:rPr>
              <w:t>Character</w:t>
            </w:r>
          </w:p>
        </w:tc>
        <w:tc>
          <w:tcPr>
            <w:tcW w:w="851" w:type="dxa"/>
            <w:vAlign w:val="center"/>
          </w:tcPr>
          <w:p w14:paraId="5378CC98" w14:textId="77777777" w:rsidR="005A43A4" w:rsidRPr="00C45958" w:rsidRDefault="005A43A4" w:rsidP="00710887">
            <w:r w:rsidRPr="00C45958">
              <w:rPr>
                <w:rFonts w:hint="eastAsia"/>
              </w:rPr>
              <w:t>1</w:t>
            </w:r>
          </w:p>
        </w:tc>
        <w:tc>
          <w:tcPr>
            <w:tcW w:w="2976" w:type="dxa"/>
            <w:vAlign w:val="center"/>
          </w:tcPr>
          <w:p w14:paraId="5C4DD063" w14:textId="77777777" w:rsidR="005A43A4" w:rsidRPr="00C45958" w:rsidRDefault="005A43A4" w:rsidP="00710887">
            <w:r>
              <w:rPr>
                <w:rFonts w:hint="eastAsia"/>
              </w:rPr>
              <w:t>新</w:t>
            </w:r>
            <w:r w:rsidRPr="00C45958">
              <w:rPr>
                <w:rFonts w:hint="eastAsia"/>
              </w:rPr>
              <w:t>国有属性</w:t>
            </w:r>
          </w:p>
        </w:tc>
        <w:tc>
          <w:tcPr>
            <w:tcW w:w="2552" w:type="dxa"/>
            <w:vAlign w:val="center"/>
          </w:tcPr>
          <w:p w14:paraId="304058C2" w14:textId="77777777" w:rsidR="005A43A4" w:rsidRPr="00C45958" w:rsidRDefault="00093020" w:rsidP="00710887">
            <w:r>
              <w:rPr>
                <w:rFonts w:hint="eastAsia"/>
              </w:rPr>
              <w:t>预留字段</w:t>
            </w:r>
          </w:p>
        </w:tc>
      </w:tr>
      <w:tr w:rsidR="005A43A4" w14:paraId="0C2E9C18" w14:textId="77777777" w:rsidTr="006F54AA">
        <w:trPr>
          <w:trHeight w:val="415"/>
          <w:jc w:val="center"/>
        </w:trPr>
        <w:tc>
          <w:tcPr>
            <w:tcW w:w="537" w:type="dxa"/>
            <w:vAlign w:val="center"/>
          </w:tcPr>
          <w:p w14:paraId="39AB7935" w14:textId="77777777" w:rsidR="00E70528" w:rsidRDefault="00E70528">
            <w:pPr>
              <w:pStyle w:val="ab"/>
              <w:numPr>
                <w:ilvl w:val="0"/>
                <w:numId w:val="47"/>
              </w:numPr>
              <w:ind w:firstLineChars="0"/>
              <w:jc w:val="center"/>
              <w:rPr>
                <w:b/>
              </w:rPr>
            </w:pPr>
          </w:p>
        </w:tc>
        <w:tc>
          <w:tcPr>
            <w:tcW w:w="1272" w:type="dxa"/>
            <w:vAlign w:val="center"/>
          </w:tcPr>
          <w:p w14:paraId="0255BE26" w14:textId="77777777" w:rsidR="005A43A4" w:rsidRPr="00C45958" w:rsidRDefault="005A43A4" w:rsidP="00710887">
            <w:r>
              <w:rPr>
                <w:rFonts w:hint="eastAsia"/>
              </w:rPr>
              <w:t>X</w:t>
            </w:r>
            <w:r w:rsidRPr="00C45958">
              <w:rPr>
                <w:rFonts w:hint="eastAsia"/>
              </w:rPr>
              <w:t>JGJC</w:t>
            </w:r>
          </w:p>
        </w:tc>
        <w:tc>
          <w:tcPr>
            <w:tcW w:w="1276" w:type="dxa"/>
            <w:vAlign w:val="center"/>
          </w:tcPr>
          <w:p w14:paraId="2E6C6DC1" w14:textId="77777777" w:rsidR="005A43A4" w:rsidRPr="00C45958" w:rsidRDefault="005A43A4" w:rsidP="00710887">
            <w:r w:rsidRPr="00C45958">
              <w:rPr>
                <w:rFonts w:hint="eastAsia"/>
              </w:rPr>
              <w:t>Character</w:t>
            </w:r>
          </w:p>
        </w:tc>
        <w:tc>
          <w:tcPr>
            <w:tcW w:w="851" w:type="dxa"/>
            <w:vAlign w:val="center"/>
          </w:tcPr>
          <w:p w14:paraId="10BB5691" w14:textId="77777777" w:rsidR="005A43A4" w:rsidRPr="00C45958" w:rsidRDefault="005A43A4" w:rsidP="00710887">
            <w:r w:rsidRPr="00C45958">
              <w:rPr>
                <w:rFonts w:hint="eastAsia"/>
              </w:rPr>
              <w:t>20</w:t>
            </w:r>
          </w:p>
        </w:tc>
        <w:tc>
          <w:tcPr>
            <w:tcW w:w="2976" w:type="dxa"/>
            <w:vAlign w:val="center"/>
          </w:tcPr>
          <w:p w14:paraId="7DF4ADCC" w14:textId="77777777" w:rsidR="005A43A4" w:rsidRPr="00C45958" w:rsidRDefault="005A43A4" w:rsidP="00710887">
            <w:r>
              <w:rPr>
                <w:rFonts w:hint="eastAsia"/>
              </w:rPr>
              <w:t>新</w:t>
            </w:r>
            <w:r w:rsidRPr="00C45958">
              <w:rPr>
                <w:rFonts w:hint="eastAsia"/>
              </w:rPr>
              <w:t>机构简称</w:t>
            </w:r>
          </w:p>
        </w:tc>
        <w:tc>
          <w:tcPr>
            <w:tcW w:w="2552" w:type="dxa"/>
            <w:vAlign w:val="center"/>
          </w:tcPr>
          <w:p w14:paraId="2EBC62FF" w14:textId="77777777" w:rsidR="005A43A4" w:rsidRPr="00C45958" w:rsidRDefault="005A43A4" w:rsidP="00710887">
            <w:r>
              <w:rPr>
                <w:rFonts w:hint="eastAsia"/>
              </w:rPr>
              <w:t>个人不填，机构</w:t>
            </w:r>
            <w:r w:rsidRPr="0079138E">
              <w:rPr>
                <w:rFonts w:hint="eastAsia"/>
              </w:rPr>
              <w:t>非必填</w:t>
            </w:r>
          </w:p>
        </w:tc>
      </w:tr>
      <w:tr w:rsidR="005A43A4" w14:paraId="423EF58C" w14:textId="77777777" w:rsidTr="006F54AA">
        <w:trPr>
          <w:trHeight w:val="415"/>
          <w:jc w:val="center"/>
        </w:trPr>
        <w:tc>
          <w:tcPr>
            <w:tcW w:w="537" w:type="dxa"/>
            <w:vAlign w:val="center"/>
          </w:tcPr>
          <w:p w14:paraId="7326F4D2" w14:textId="77777777" w:rsidR="00E70528" w:rsidRDefault="00E70528">
            <w:pPr>
              <w:pStyle w:val="ab"/>
              <w:numPr>
                <w:ilvl w:val="0"/>
                <w:numId w:val="47"/>
              </w:numPr>
              <w:ind w:firstLineChars="0"/>
              <w:jc w:val="center"/>
              <w:rPr>
                <w:b/>
              </w:rPr>
            </w:pPr>
          </w:p>
        </w:tc>
        <w:tc>
          <w:tcPr>
            <w:tcW w:w="1272" w:type="dxa"/>
            <w:vAlign w:val="center"/>
          </w:tcPr>
          <w:p w14:paraId="388B0DA8" w14:textId="77777777" w:rsidR="005A43A4" w:rsidRPr="00C45958" w:rsidRDefault="005A43A4" w:rsidP="00710887">
            <w:r>
              <w:rPr>
                <w:rFonts w:hint="eastAsia"/>
              </w:rPr>
              <w:t>X</w:t>
            </w:r>
            <w:r w:rsidRPr="00C45958">
              <w:rPr>
                <w:rFonts w:hint="eastAsia"/>
              </w:rPr>
              <w:t>YWMC</w:t>
            </w:r>
          </w:p>
        </w:tc>
        <w:tc>
          <w:tcPr>
            <w:tcW w:w="1276" w:type="dxa"/>
            <w:vAlign w:val="center"/>
          </w:tcPr>
          <w:p w14:paraId="4997B920" w14:textId="77777777" w:rsidR="005A43A4" w:rsidRPr="00C45958" w:rsidRDefault="005A43A4" w:rsidP="00710887">
            <w:r w:rsidRPr="00C45958">
              <w:rPr>
                <w:rFonts w:hint="eastAsia"/>
              </w:rPr>
              <w:t>Character</w:t>
            </w:r>
          </w:p>
        </w:tc>
        <w:tc>
          <w:tcPr>
            <w:tcW w:w="851" w:type="dxa"/>
            <w:vAlign w:val="center"/>
          </w:tcPr>
          <w:p w14:paraId="5CA5EB52" w14:textId="77777777" w:rsidR="005A43A4" w:rsidRPr="00C45958" w:rsidRDefault="005A43A4" w:rsidP="00710887">
            <w:r w:rsidRPr="00C45958">
              <w:rPr>
                <w:rFonts w:hint="eastAsia"/>
              </w:rPr>
              <w:t>80</w:t>
            </w:r>
          </w:p>
        </w:tc>
        <w:tc>
          <w:tcPr>
            <w:tcW w:w="2976" w:type="dxa"/>
            <w:vAlign w:val="center"/>
          </w:tcPr>
          <w:p w14:paraId="64419BCD" w14:textId="77777777" w:rsidR="005A43A4" w:rsidRPr="00C45958" w:rsidRDefault="005A43A4" w:rsidP="00710887">
            <w:r>
              <w:rPr>
                <w:rFonts w:hint="eastAsia"/>
              </w:rPr>
              <w:t>新</w:t>
            </w:r>
            <w:r w:rsidRPr="00C45958">
              <w:rPr>
                <w:rFonts w:hint="eastAsia"/>
              </w:rPr>
              <w:t>机构英文名称</w:t>
            </w:r>
          </w:p>
        </w:tc>
        <w:tc>
          <w:tcPr>
            <w:tcW w:w="2552" w:type="dxa"/>
            <w:vAlign w:val="center"/>
          </w:tcPr>
          <w:p w14:paraId="440300B5" w14:textId="77777777" w:rsidR="005A43A4" w:rsidRPr="00C45958" w:rsidRDefault="005A43A4" w:rsidP="00710887">
            <w:r>
              <w:rPr>
                <w:rFonts w:hint="eastAsia"/>
              </w:rPr>
              <w:t>个人不填，机构</w:t>
            </w:r>
            <w:r w:rsidRPr="0079138E">
              <w:rPr>
                <w:rFonts w:hint="eastAsia"/>
              </w:rPr>
              <w:t>非必填</w:t>
            </w:r>
          </w:p>
        </w:tc>
      </w:tr>
      <w:tr w:rsidR="005A43A4" w14:paraId="75187EEA" w14:textId="77777777" w:rsidTr="006F54AA">
        <w:trPr>
          <w:trHeight w:val="415"/>
          <w:jc w:val="center"/>
        </w:trPr>
        <w:tc>
          <w:tcPr>
            <w:tcW w:w="537" w:type="dxa"/>
            <w:vAlign w:val="center"/>
          </w:tcPr>
          <w:p w14:paraId="045ED4E1" w14:textId="77777777" w:rsidR="00E70528" w:rsidRDefault="00E70528">
            <w:pPr>
              <w:pStyle w:val="ab"/>
              <w:numPr>
                <w:ilvl w:val="0"/>
                <w:numId w:val="47"/>
              </w:numPr>
              <w:ind w:firstLineChars="0"/>
              <w:jc w:val="center"/>
              <w:rPr>
                <w:b/>
              </w:rPr>
            </w:pPr>
          </w:p>
        </w:tc>
        <w:tc>
          <w:tcPr>
            <w:tcW w:w="1272" w:type="dxa"/>
            <w:vAlign w:val="center"/>
          </w:tcPr>
          <w:p w14:paraId="4519671F" w14:textId="77777777" w:rsidR="005A43A4" w:rsidRPr="00C45958" w:rsidRDefault="005A43A4" w:rsidP="00710887">
            <w:r>
              <w:rPr>
                <w:rFonts w:hint="eastAsia"/>
              </w:rPr>
              <w:t>X</w:t>
            </w:r>
            <w:r w:rsidRPr="00C45958">
              <w:rPr>
                <w:rFonts w:hint="eastAsia"/>
              </w:rPr>
              <w:t>GSWZ</w:t>
            </w:r>
          </w:p>
        </w:tc>
        <w:tc>
          <w:tcPr>
            <w:tcW w:w="1276" w:type="dxa"/>
            <w:vAlign w:val="center"/>
          </w:tcPr>
          <w:p w14:paraId="7A95F09E" w14:textId="77777777" w:rsidR="005A43A4" w:rsidRPr="00C45958" w:rsidRDefault="005A43A4" w:rsidP="00710887">
            <w:r w:rsidRPr="00C45958">
              <w:rPr>
                <w:rFonts w:hint="eastAsia"/>
              </w:rPr>
              <w:t>Character</w:t>
            </w:r>
          </w:p>
        </w:tc>
        <w:tc>
          <w:tcPr>
            <w:tcW w:w="851" w:type="dxa"/>
            <w:vAlign w:val="center"/>
          </w:tcPr>
          <w:p w14:paraId="653CCDDD" w14:textId="77777777" w:rsidR="005A43A4" w:rsidRPr="00C45958" w:rsidRDefault="005A43A4" w:rsidP="00710887">
            <w:r w:rsidRPr="00C45958">
              <w:rPr>
                <w:rFonts w:hint="eastAsia"/>
              </w:rPr>
              <w:t>50</w:t>
            </w:r>
          </w:p>
        </w:tc>
        <w:tc>
          <w:tcPr>
            <w:tcW w:w="2976" w:type="dxa"/>
            <w:vAlign w:val="center"/>
          </w:tcPr>
          <w:p w14:paraId="68B289D9" w14:textId="77777777" w:rsidR="005A43A4" w:rsidRPr="00C45958" w:rsidRDefault="005A43A4" w:rsidP="00710887">
            <w:r>
              <w:rPr>
                <w:rFonts w:hint="eastAsia"/>
              </w:rPr>
              <w:t>新</w:t>
            </w:r>
            <w:r w:rsidRPr="00C45958">
              <w:rPr>
                <w:rFonts w:hint="eastAsia"/>
              </w:rPr>
              <w:t>公司网址</w:t>
            </w:r>
          </w:p>
        </w:tc>
        <w:tc>
          <w:tcPr>
            <w:tcW w:w="2552" w:type="dxa"/>
            <w:vAlign w:val="center"/>
          </w:tcPr>
          <w:p w14:paraId="245F3F9F" w14:textId="77777777" w:rsidR="005A43A4" w:rsidRPr="00C45958" w:rsidRDefault="005A43A4" w:rsidP="00710887">
            <w:r>
              <w:rPr>
                <w:rFonts w:hint="eastAsia"/>
              </w:rPr>
              <w:t>个人不填，机构</w:t>
            </w:r>
            <w:r w:rsidRPr="0079138E">
              <w:rPr>
                <w:rFonts w:hint="eastAsia"/>
              </w:rPr>
              <w:t>非必填</w:t>
            </w:r>
          </w:p>
        </w:tc>
      </w:tr>
      <w:tr w:rsidR="005A43A4" w14:paraId="5EECAC13" w14:textId="77777777" w:rsidTr="006F54AA">
        <w:trPr>
          <w:trHeight w:val="415"/>
          <w:jc w:val="center"/>
        </w:trPr>
        <w:tc>
          <w:tcPr>
            <w:tcW w:w="537" w:type="dxa"/>
            <w:vAlign w:val="center"/>
          </w:tcPr>
          <w:p w14:paraId="47C9D423" w14:textId="77777777" w:rsidR="00E70528" w:rsidRDefault="00E70528">
            <w:pPr>
              <w:pStyle w:val="ab"/>
              <w:numPr>
                <w:ilvl w:val="0"/>
                <w:numId w:val="47"/>
              </w:numPr>
              <w:ind w:firstLineChars="0"/>
              <w:jc w:val="center"/>
              <w:rPr>
                <w:b/>
              </w:rPr>
            </w:pPr>
          </w:p>
        </w:tc>
        <w:tc>
          <w:tcPr>
            <w:tcW w:w="1272" w:type="dxa"/>
            <w:vAlign w:val="center"/>
          </w:tcPr>
          <w:p w14:paraId="24DC29BE" w14:textId="77777777" w:rsidR="005A43A4" w:rsidRPr="00C45958" w:rsidRDefault="005A43A4" w:rsidP="00710887">
            <w:r>
              <w:rPr>
                <w:rFonts w:hint="eastAsia"/>
              </w:rPr>
              <w:t>X</w:t>
            </w:r>
            <w:r w:rsidRPr="00C45958">
              <w:rPr>
                <w:rFonts w:hint="eastAsia"/>
              </w:rPr>
              <w:t>FRXM</w:t>
            </w:r>
          </w:p>
        </w:tc>
        <w:tc>
          <w:tcPr>
            <w:tcW w:w="1276" w:type="dxa"/>
            <w:vAlign w:val="center"/>
          </w:tcPr>
          <w:p w14:paraId="2D3A2E7F" w14:textId="77777777" w:rsidR="005A43A4" w:rsidRPr="00C45958" w:rsidRDefault="005A43A4" w:rsidP="00710887">
            <w:r w:rsidRPr="00C45958">
              <w:rPr>
                <w:rFonts w:hint="eastAsia"/>
              </w:rPr>
              <w:t>Character</w:t>
            </w:r>
          </w:p>
        </w:tc>
        <w:tc>
          <w:tcPr>
            <w:tcW w:w="851" w:type="dxa"/>
            <w:vAlign w:val="center"/>
          </w:tcPr>
          <w:p w14:paraId="2C169B20" w14:textId="77777777" w:rsidR="005A43A4" w:rsidRPr="00C45958" w:rsidRDefault="005A43A4" w:rsidP="00710887">
            <w:r w:rsidRPr="00C45958">
              <w:rPr>
                <w:rFonts w:hint="eastAsia"/>
              </w:rPr>
              <w:t>60</w:t>
            </w:r>
          </w:p>
        </w:tc>
        <w:tc>
          <w:tcPr>
            <w:tcW w:w="2976" w:type="dxa"/>
            <w:vAlign w:val="center"/>
          </w:tcPr>
          <w:p w14:paraId="7A49DE0F" w14:textId="77777777" w:rsidR="005A43A4" w:rsidRPr="00C45958" w:rsidRDefault="005A43A4" w:rsidP="00710887">
            <w:r>
              <w:rPr>
                <w:rFonts w:hint="eastAsia"/>
              </w:rPr>
              <w:t>新</w:t>
            </w:r>
            <w:r w:rsidRPr="00C45958">
              <w:rPr>
                <w:rFonts w:hint="eastAsia"/>
              </w:rPr>
              <w:t>法定代表人姓名</w:t>
            </w:r>
          </w:p>
        </w:tc>
        <w:tc>
          <w:tcPr>
            <w:tcW w:w="2552" w:type="dxa"/>
            <w:vAlign w:val="center"/>
          </w:tcPr>
          <w:p w14:paraId="7ED8D191" w14:textId="77777777" w:rsidR="005A43A4" w:rsidRPr="00C45958" w:rsidRDefault="005A43A4" w:rsidP="00710887">
            <w:r>
              <w:rPr>
                <w:rFonts w:hint="eastAsia"/>
              </w:rPr>
              <w:t>个人不填，机构</w:t>
            </w:r>
            <w:r w:rsidRPr="0079138E">
              <w:rPr>
                <w:rFonts w:hint="eastAsia"/>
              </w:rPr>
              <w:t>非必填</w:t>
            </w:r>
          </w:p>
        </w:tc>
      </w:tr>
      <w:tr w:rsidR="005A43A4" w14:paraId="0B2AF5B7" w14:textId="77777777" w:rsidTr="006F54AA">
        <w:trPr>
          <w:trHeight w:val="415"/>
          <w:jc w:val="center"/>
        </w:trPr>
        <w:tc>
          <w:tcPr>
            <w:tcW w:w="537" w:type="dxa"/>
            <w:vAlign w:val="center"/>
          </w:tcPr>
          <w:p w14:paraId="38922D3E" w14:textId="77777777" w:rsidR="00E70528" w:rsidRDefault="00E70528">
            <w:pPr>
              <w:pStyle w:val="ab"/>
              <w:numPr>
                <w:ilvl w:val="0"/>
                <w:numId w:val="47"/>
              </w:numPr>
              <w:ind w:firstLineChars="0"/>
              <w:jc w:val="center"/>
              <w:rPr>
                <w:b/>
              </w:rPr>
            </w:pPr>
          </w:p>
        </w:tc>
        <w:tc>
          <w:tcPr>
            <w:tcW w:w="1272" w:type="dxa"/>
            <w:vAlign w:val="center"/>
          </w:tcPr>
          <w:p w14:paraId="5ADE8348" w14:textId="77777777" w:rsidR="005A43A4" w:rsidRPr="00C45958" w:rsidRDefault="005A43A4" w:rsidP="00710887">
            <w:r>
              <w:rPr>
                <w:rFonts w:hint="eastAsia"/>
              </w:rPr>
              <w:t>X</w:t>
            </w:r>
            <w:r w:rsidRPr="00C45958">
              <w:rPr>
                <w:rFonts w:hint="eastAsia"/>
              </w:rPr>
              <w:t>FRZJLB</w:t>
            </w:r>
          </w:p>
        </w:tc>
        <w:tc>
          <w:tcPr>
            <w:tcW w:w="1276" w:type="dxa"/>
            <w:vAlign w:val="center"/>
          </w:tcPr>
          <w:p w14:paraId="255F403E" w14:textId="77777777" w:rsidR="005A43A4" w:rsidRPr="00C45958" w:rsidRDefault="005A43A4" w:rsidP="00710887">
            <w:r w:rsidRPr="00C45958">
              <w:rPr>
                <w:rFonts w:hint="eastAsia"/>
              </w:rPr>
              <w:t>Character</w:t>
            </w:r>
          </w:p>
        </w:tc>
        <w:tc>
          <w:tcPr>
            <w:tcW w:w="851" w:type="dxa"/>
            <w:vAlign w:val="center"/>
          </w:tcPr>
          <w:p w14:paraId="52305141" w14:textId="77777777" w:rsidR="005A43A4" w:rsidRPr="00C45958" w:rsidRDefault="005A43A4" w:rsidP="00710887">
            <w:r w:rsidRPr="00C45958">
              <w:rPr>
                <w:rFonts w:hint="eastAsia"/>
              </w:rPr>
              <w:t>2</w:t>
            </w:r>
          </w:p>
        </w:tc>
        <w:tc>
          <w:tcPr>
            <w:tcW w:w="2976" w:type="dxa"/>
            <w:vAlign w:val="center"/>
          </w:tcPr>
          <w:p w14:paraId="22AA1670" w14:textId="77777777" w:rsidR="005A43A4" w:rsidRPr="00C45958" w:rsidRDefault="005A43A4" w:rsidP="00710887">
            <w:r>
              <w:rPr>
                <w:rFonts w:hint="eastAsia"/>
              </w:rPr>
              <w:t>新</w:t>
            </w:r>
            <w:r w:rsidRPr="00C45958">
              <w:rPr>
                <w:rFonts w:hint="eastAsia"/>
              </w:rPr>
              <w:t>法定代表人身份证明文件类别</w:t>
            </w:r>
          </w:p>
        </w:tc>
        <w:tc>
          <w:tcPr>
            <w:tcW w:w="2552" w:type="dxa"/>
            <w:vAlign w:val="center"/>
          </w:tcPr>
          <w:p w14:paraId="722B88C6" w14:textId="77777777" w:rsidR="005A43A4" w:rsidRPr="00C45958" w:rsidRDefault="005A43A4" w:rsidP="00710887">
            <w:r>
              <w:rPr>
                <w:rFonts w:hint="eastAsia"/>
              </w:rPr>
              <w:t>个人不填，机构</w:t>
            </w:r>
            <w:r w:rsidRPr="0079138E">
              <w:rPr>
                <w:rFonts w:hint="eastAsia"/>
              </w:rPr>
              <w:t>非必填</w:t>
            </w:r>
            <w:r>
              <w:rPr>
                <w:rFonts w:hint="eastAsia"/>
              </w:rPr>
              <w:t>，</w:t>
            </w:r>
            <w:r w:rsidRPr="00DD2CE2">
              <w:rPr>
                <w:rFonts w:hint="eastAsia"/>
              </w:rPr>
              <w:t>字典</w:t>
            </w:r>
            <w:r w:rsidRPr="00DD2CE2">
              <w:rPr>
                <w:rFonts w:hint="eastAsia"/>
              </w:rPr>
              <w:t>(ZJLB)</w:t>
            </w:r>
          </w:p>
        </w:tc>
      </w:tr>
      <w:tr w:rsidR="005A43A4" w14:paraId="02E7D393" w14:textId="77777777" w:rsidTr="006F54AA">
        <w:trPr>
          <w:trHeight w:val="415"/>
          <w:jc w:val="center"/>
        </w:trPr>
        <w:tc>
          <w:tcPr>
            <w:tcW w:w="537" w:type="dxa"/>
            <w:vAlign w:val="center"/>
          </w:tcPr>
          <w:p w14:paraId="0A21229C" w14:textId="77777777" w:rsidR="00E70528" w:rsidRDefault="00E70528">
            <w:pPr>
              <w:pStyle w:val="ab"/>
              <w:numPr>
                <w:ilvl w:val="0"/>
                <w:numId w:val="47"/>
              </w:numPr>
              <w:ind w:firstLineChars="0"/>
              <w:jc w:val="center"/>
              <w:rPr>
                <w:b/>
              </w:rPr>
            </w:pPr>
          </w:p>
        </w:tc>
        <w:tc>
          <w:tcPr>
            <w:tcW w:w="1272" w:type="dxa"/>
            <w:vAlign w:val="center"/>
          </w:tcPr>
          <w:p w14:paraId="343965D5" w14:textId="77777777" w:rsidR="005A43A4" w:rsidRPr="00C45958" w:rsidRDefault="005A43A4" w:rsidP="00710887">
            <w:r>
              <w:rPr>
                <w:rFonts w:hint="eastAsia"/>
              </w:rPr>
              <w:t>X</w:t>
            </w:r>
            <w:r w:rsidRPr="00C45958">
              <w:rPr>
                <w:rFonts w:hint="eastAsia"/>
              </w:rPr>
              <w:t>FRZJDM</w:t>
            </w:r>
          </w:p>
        </w:tc>
        <w:tc>
          <w:tcPr>
            <w:tcW w:w="1276" w:type="dxa"/>
            <w:vAlign w:val="center"/>
          </w:tcPr>
          <w:p w14:paraId="190467D6" w14:textId="77777777" w:rsidR="005A43A4" w:rsidRPr="00C45958" w:rsidRDefault="005A43A4" w:rsidP="00710887">
            <w:r w:rsidRPr="00C45958">
              <w:rPr>
                <w:rFonts w:hint="eastAsia"/>
              </w:rPr>
              <w:t>Character</w:t>
            </w:r>
          </w:p>
        </w:tc>
        <w:tc>
          <w:tcPr>
            <w:tcW w:w="851" w:type="dxa"/>
            <w:vAlign w:val="center"/>
          </w:tcPr>
          <w:p w14:paraId="59102CD8" w14:textId="77777777" w:rsidR="005A43A4" w:rsidRPr="00C45958" w:rsidRDefault="005A43A4" w:rsidP="00710887">
            <w:r>
              <w:rPr>
                <w:rFonts w:hint="eastAsia"/>
              </w:rPr>
              <w:t>4</w:t>
            </w:r>
            <w:r w:rsidRPr="00C45958">
              <w:rPr>
                <w:rFonts w:hint="eastAsia"/>
              </w:rPr>
              <w:t>0</w:t>
            </w:r>
          </w:p>
        </w:tc>
        <w:tc>
          <w:tcPr>
            <w:tcW w:w="2976" w:type="dxa"/>
            <w:vAlign w:val="center"/>
          </w:tcPr>
          <w:p w14:paraId="5C954BD5" w14:textId="77777777" w:rsidR="005A43A4" w:rsidRPr="00C45958" w:rsidRDefault="005A43A4" w:rsidP="00710887">
            <w:r>
              <w:rPr>
                <w:rFonts w:hint="eastAsia"/>
              </w:rPr>
              <w:t>新</w:t>
            </w:r>
            <w:r w:rsidRPr="00C45958">
              <w:rPr>
                <w:rFonts w:hint="eastAsia"/>
              </w:rPr>
              <w:t>法定代表人有效身份证明文件代码</w:t>
            </w:r>
          </w:p>
        </w:tc>
        <w:tc>
          <w:tcPr>
            <w:tcW w:w="2552" w:type="dxa"/>
            <w:vAlign w:val="center"/>
          </w:tcPr>
          <w:p w14:paraId="668B23C3" w14:textId="77777777" w:rsidR="005A43A4" w:rsidRPr="00C45958" w:rsidRDefault="005A43A4" w:rsidP="00710887">
            <w:r>
              <w:rPr>
                <w:rFonts w:hint="eastAsia"/>
              </w:rPr>
              <w:t>个人不填，机构</w:t>
            </w:r>
            <w:r w:rsidRPr="0079138E">
              <w:rPr>
                <w:rFonts w:hint="eastAsia"/>
              </w:rPr>
              <w:t>非必填</w:t>
            </w:r>
          </w:p>
        </w:tc>
      </w:tr>
      <w:tr w:rsidR="005A43A4" w14:paraId="7D742B03" w14:textId="77777777" w:rsidTr="006F54AA">
        <w:trPr>
          <w:trHeight w:val="415"/>
          <w:jc w:val="center"/>
        </w:trPr>
        <w:tc>
          <w:tcPr>
            <w:tcW w:w="537" w:type="dxa"/>
            <w:vAlign w:val="center"/>
          </w:tcPr>
          <w:p w14:paraId="12AC58D1" w14:textId="77777777" w:rsidR="00E70528" w:rsidRDefault="00E70528">
            <w:pPr>
              <w:pStyle w:val="ab"/>
              <w:numPr>
                <w:ilvl w:val="0"/>
                <w:numId w:val="47"/>
              </w:numPr>
              <w:ind w:firstLineChars="0"/>
              <w:jc w:val="center"/>
              <w:rPr>
                <w:b/>
              </w:rPr>
            </w:pPr>
          </w:p>
        </w:tc>
        <w:tc>
          <w:tcPr>
            <w:tcW w:w="1272" w:type="dxa"/>
            <w:vAlign w:val="center"/>
          </w:tcPr>
          <w:p w14:paraId="78D7F60F" w14:textId="77777777" w:rsidR="005A43A4" w:rsidRPr="00C45958" w:rsidRDefault="005A43A4" w:rsidP="00710887">
            <w:r>
              <w:rPr>
                <w:rFonts w:hint="eastAsia"/>
              </w:rPr>
              <w:t>X</w:t>
            </w:r>
            <w:r w:rsidRPr="00C45958">
              <w:rPr>
                <w:rFonts w:hint="eastAsia"/>
              </w:rPr>
              <w:t>LXRXM</w:t>
            </w:r>
          </w:p>
        </w:tc>
        <w:tc>
          <w:tcPr>
            <w:tcW w:w="1276" w:type="dxa"/>
            <w:vAlign w:val="center"/>
          </w:tcPr>
          <w:p w14:paraId="10078DC5" w14:textId="77777777" w:rsidR="005A43A4" w:rsidRPr="00C45958" w:rsidRDefault="005A43A4" w:rsidP="00710887">
            <w:r w:rsidRPr="00C45958">
              <w:rPr>
                <w:rFonts w:hint="eastAsia"/>
              </w:rPr>
              <w:t>Character</w:t>
            </w:r>
          </w:p>
        </w:tc>
        <w:tc>
          <w:tcPr>
            <w:tcW w:w="851" w:type="dxa"/>
            <w:vAlign w:val="center"/>
          </w:tcPr>
          <w:p w14:paraId="0CD67CD6" w14:textId="77777777" w:rsidR="005A43A4" w:rsidRPr="00C45958" w:rsidRDefault="005A43A4" w:rsidP="00710887">
            <w:r w:rsidRPr="00C45958">
              <w:rPr>
                <w:rFonts w:hint="eastAsia"/>
              </w:rPr>
              <w:t>60</w:t>
            </w:r>
          </w:p>
        </w:tc>
        <w:tc>
          <w:tcPr>
            <w:tcW w:w="2976" w:type="dxa"/>
            <w:vAlign w:val="center"/>
          </w:tcPr>
          <w:p w14:paraId="1B7FCF0C" w14:textId="77777777" w:rsidR="005A43A4" w:rsidRPr="00C45958" w:rsidRDefault="005A43A4" w:rsidP="00710887">
            <w:r>
              <w:rPr>
                <w:rFonts w:hint="eastAsia"/>
              </w:rPr>
              <w:t>新</w:t>
            </w:r>
            <w:r w:rsidRPr="00C45958">
              <w:rPr>
                <w:rFonts w:hint="eastAsia"/>
              </w:rPr>
              <w:t>联系人姓名</w:t>
            </w:r>
          </w:p>
        </w:tc>
        <w:tc>
          <w:tcPr>
            <w:tcW w:w="2552" w:type="dxa"/>
            <w:vAlign w:val="center"/>
          </w:tcPr>
          <w:p w14:paraId="1136C6C5" w14:textId="77777777" w:rsidR="005A43A4" w:rsidRPr="00C45958" w:rsidRDefault="006F54AA" w:rsidP="00710887">
            <w:r w:rsidRPr="0079138E">
              <w:rPr>
                <w:rFonts w:hint="eastAsia"/>
              </w:rPr>
              <w:t>非必填</w:t>
            </w:r>
          </w:p>
        </w:tc>
      </w:tr>
      <w:tr w:rsidR="005A43A4" w14:paraId="1E49AD83" w14:textId="77777777" w:rsidTr="006F54AA">
        <w:trPr>
          <w:trHeight w:val="415"/>
          <w:jc w:val="center"/>
        </w:trPr>
        <w:tc>
          <w:tcPr>
            <w:tcW w:w="537" w:type="dxa"/>
            <w:vAlign w:val="center"/>
          </w:tcPr>
          <w:p w14:paraId="6CA2FBD0" w14:textId="77777777" w:rsidR="00E70528" w:rsidRDefault="00E70528">
            <w:pPr>
              <w:pStyle w:val="ab"/>
              <w:numPr>
                <w:ilvl w:val="0"/>
                <w:numId w:val="47"/>
              </w:numPr>
              <w:ind w:firstLineChars="0"/>
              <w:jc w:val="center"/>
              <w:rPr>
                <w:b/>
              </w:rPr>
            </w:pPr>
          </w:p>
        </w:tc>
        <w:tc>
          <w:tcPr>
            <w:tcW w:w="1272" w:type="dxa"/>
            <w:vAlign w:val="center"/>
          </w:tcPr>
          <w:p w14:paraId="43A33FCA" w14:textId="77777777" w:rsidR="005A43A4" w:rsidRPr="00C45958" w:rsidRDefault="005A43A4" w:rsidP="00710887">
            <w:r>
              <w:rPr>
                <w:rFonts w:hint="eastAsia"/>
              </w:rPr>
              <w:t>X</w:t>
            </w:r>
            <w:r w:rsidRPr="00C45958">
              <w:rPr>
                <w:rFonts w:hint="eastAsia"/>
              </w:rPr>
              <w:t>LXRZJLB</w:t>
            </w:r>
          </w:p>
        </w:tc>
        <w:tc>
          <w:tcPr>
            <w:tcW w:w="1276" w:type="dxa"/>
            <w:vAlign w:val="center"/>
          </w:tcPr>
          <w:p w14:paraId="68D31181" w14:textId="77777777" w:rsidR="005A43A4" w:rsidRPr="00C45958" w:rsidRDefault="005A43A4" w:rsidP="00710887">
            <w:r w:rsidRPr="00C45958">
              <w:rPr>
                <w:rFonts w:hint="eastAsia"/>
              </w:rPr>
              <w:t>Character</w:t>
            </w:r>
          </w:p>
        </w:tc>
        <w:tc>
          <w:tcPr>
            <w:tcW w:w="851" w:type="dxa"/>
            <w:vAlign w:val="center"/>
          </w:tcPr>
          <w:p w14:paraId="04537C00" w14:textId="77777777" w:rsidR="005A43A4" w:rsidRPr="00C45958" w:rsidRDefault="005A43A4" w:rsidP="00710887">
            <w:r w:rsidRPr="00C45958">
              <w:rPr>
                <w:rFonts w:hint="eastAsia"/>
              </w:rPr>
              <w:t>2</w:t>
            </w:r>
          </w:p>
        </w:tc>
        <w:tc>
          <w:tcPr>
            <w:tcW w:w="2976" w:type="dxa"/>
            <w:vAlign w:val="center"/>
          </w:tcPr>
          <w:p w14:paraId="11C8C253" w14:textId="77777777" w:rsidR="005A43A4" w:rsidRPr="00C45958" w:rsidRDefault="005A43A4" w:rsidP="00710887">
            <w:r>
              <w:rPr>
                <w:rFonts w:hint="eastAsia"/>
              </w:rPr>
              <w:t>新</w:t>
            </w:r>
            <w:r w:rsidRPr="00C45958">
              <w:rPr>
                <w:rFonts w:hint="eastAsia"/>
              </w:rPr>
              <w:t>联系人身份证明文件类别</w:t>
            </w:r>
          </w:p>
        </w:tc>
        <w:tc>
          <w:tcPr>
            <w:tcW w:w="2552" w:type="dxa"/>
            <w:vAlign w:val="center"/>
          </w:tcPr>
          <w:p w14:paraId="5DD3B814" w14:textId="77777777" w:rsidR="005A43A4" w:rsidRPr="00C45958" w:rsidRDefault="006F54AA" w:rsidP="00710887">
            <w:r w:rsidRPr="0079138E">
              <w:rPr>
                <w:rFonts w:hint="eastAsia"/>
              </w:rPr>
              <w:t>非必填</w:t>
            </w:r>
            <w:r w:rsidR="005A43A4">
              <w:rPr>
                <w:rFonts w:hint="eastAsia"/>
              </w:rPr>
              <w:t>，</w:t>
            </w:r>
            <w:r w:rsidR="005A43A4" w:rsidRPr="00DD2CE2">
              <w:rPr>
                <w:rFonts w:hint="eastAsia"/>
              </w:rPr>
              <w:t>字典</w:t>
            </w:r>
            <w:r w:rsidR="005A43A4" w:rsidRPr="00DD2CE2">
              <w:rPr>
                <w:rFonts w:hint="eastAsia"/>
              </w:rPr>
              <w:t>(ZJLB)</w:t>
            </w:r>
          </w:p>
        </w:tc>
      </w:tr>
      <w:tr w:rsidR="005A43A4" w14:paraId="1FA6799E" w14:textId="77777777" w:rsidTr="006F54AA">
        <w:trPr>
          <w:trHeight w:val="415"/>
          <w:jc w:val="center"/>
        </w:trPr>
        <w:tc>
          <w:tcPr>
            <w:tcW w:w="537" w:type="dxa"/>
            <w:vAlign w:val="center"/>
          </w:tcPr>
          <w:p w14:paraId="0B9230B1" w14:textId="77777777" w:rsidR="00E70528" w:rsidRDefault="00E70528">
            <w:pPr>
              <w:pStyle w:val="ab"/>
              <w:numPr>
                <w:ilvl w:val="0"/>
                <w:numId w:val="47"/>
              </w:numPr>
              <w:ind w:firstLineChars="0"/>
              <w:jc w:val="center"/>
              <w:rPr>
                <w:rFonts w:asciiTheme="minorHAnsi" w:eastAsiaTheme="minorEastAsia" w:hAnsiTheme="minorHAnsi" w:cstheme="minorBidi"/>
              </w:rPr>
            </w:pPr>
          </w:p>
        </w:tc>
        <w:tc>
          <w:tcPr>
            <w:tcW w:w="1272" w:type="dxa"/>
            <w:vAlign w:val="center"/>
          </w:tcPr>
          <w:p w14:paraId="0262AF53" w14:textId="77777777" w:rsidR="005A43A4" w:rsidRPr="00C45958" w:rsidRDefault="005A43A4" w:rsidP="00710887">
            <w:r>
              <w:rPr>
                <w:rFonts w:hint="eastAsia"/>
              </w:rPr>
              <w:t>X</w:t>
            </w:r>
            <w:r w:rsidRPr="00C45958">
              <w:rPr>
                <w:rFonts w:hint="eastAsia"/>
              </w:rPr>
              <w:t>LXRZJDM</w:t>
            </w:r>
          </w:p>
        </w:tc>
        <w:tc>
          <w:tcPr>
            <w:tcW w:w="1276" w:type="dxa"/>
            <w:vAlign w:val="center"/>
          </w:tcPr>
          <w:p w14:paraId="1EECBF66" w14:textId="77777777" w:rsidR="005A43A4" w:rsidRPr="00C45958" w:rsidRDefault="005A43A4" w:rsidP="00710887">
            <w:r w:rsidRPr="00C45958">
              <w:rPr>
                <w:rFonts w:hint="eastAsia"/>
              </w:rPr>
              <w:t>Character</w:t>
            </w:r>
          </w:p>
        </w:tc>
        <w:tc>
          <w:tcPr>
            <w:tcW w:w="851" w:type="dxa"/>
            <w:vAlign w:val="center"/>
          </w:tcPr>
          <w:p w14:paraId="7B776107" w14:textId="77777777" w:rsidR="005A43A4" w:rsidRPr="00C45958" w:rsidRDefault="005A43A4" w:rsidP="00710887">
            <w:r>
              <w:rPr>
                <w:rFonts w:hint="eastAsia"/>
              </w:rPr>
              <w:t>4</w:t>
            </w:r>
            <w:r w:rsidRPr="00C45958">
              <w:rPr>
                <w:rFonts w:hint="eastAsia"/>
              </w:rPr>
              <w:t>0</w:t>
            </w:r>
          </w:p>
        </w:tc>
        <w:tc>
          <w:tcPr>
            <w:tcW w:w="2976" w:type="dxa"/>
            <w:vAlign w:val="center"/>
          </w:tcPr>
          <w:p w14:paraId="2DD24A7F" w14:textId="77777777" w:rsidR="005A43A4" w:rsidRPr="00C45958" w:rsidRDefault="005A43A4" w:rsidP="00710887">
            <w:r>
              <w:rPr>
                <w:rFonts w:hint="eastAsia"/>
              </w:rPr>
              <w:t>新</w:t>
            </w:r>
            <w:r w:rsidRPr="00C45958">
              <w:rPr>
                <w:rFonts w:hint="eastAsia"/>
              </w:rPr>
              <w:t>联系人身份证明文件代码</w:t>
            </w:r>
          </w:p>
        </w:tc>
        <w:tc>
          <w:tcPr>
            <w:tcW w:w="2552" w:type="dxa"/>
            <w:vAlign w:val="center"/>
          </w:tcPr>
          <w:p w14:paraId="7780B4D6" w14:textId="77777777" w:rsidR="005A43A4" w:rsidRPr="00C45958" w:rsidRDefault="006F54AA" w:rsidP="00710887">
            <w:r w:rsidRPr="0079138E">
              <w:rPr>
                <w:rFonts w:hint="eastAsia"/>
              </w:rPr>
              <w:t>非必填</w:t>
            </w:r>
          </w:p>
        </w:tc>
      </w:tr>
      <w:tr w:rsidR="005A43A4" w14:paraId="69FDA17D" w14:textId="77777777" w:rsidTr="006F54AA">
        <w:trPr>
          <w:trHeight w:val="415"/>
          <w:jc w:val="center"/>
        </w:trPr>
        <w:tc>
          <w:tcPr>
            <w:tcW w:w="537" w:type="dxa"/>
            <w:vAlign w:val="center"/>
          </w:tcPr>
          <w:p w14:paraId="50947040" w14:textId="77777777" w:rsidR="00E70528" w:rsidRDefault="00E70528">
            <w:pPr>
              <w:pStyle w:val="ab"/>
              <w:numPr>
                <w:ilvl w:val="0"/>
                <w:numId w:val="47"/>
              </w:numPr>
              <w:ind w:firstLineChars="0"/>
              <w:jc w:val="center"/>
              <w:rPr>
                <w:b/>
              </w:rPr>
            </w:pPr>
          </w:p>
        </w:tc>
        <w:tc>
          <w:tcPr>
            <w:tcW w:w="1272" w:type="dxa"/>
            <w:vAlign w:val="center"/>
          </w:tcPr>
          <w:p w14:paraId="69A31686" w14:textId="77777777" w:rsidR="005A43A4" w:rsidRPr="00C45958" w:rsidRDefault="005A43A4" w:rsidP="00710887">
            <w:r>
              <w:rPr>
                <w:rFonts w:hint="eastAsia"/>
              </w:rPr>
              <w:t>X</w:t>
            </w:r>
            <w:r w:rsidRPr="00C45958">
              <w:rPr>
                <w:rFonts w:hint="eastAsia"/>
              </w:rPr>
              <w:t>YDDH</w:t>
            </w:r>
          </w:p>
        </w:tc>
        <w:tc>
          <w:tcPr>
            <w:tcW w:w="1276" w:type="dxa"/>
            <w:vAlign w:val="center"/>
          </w:tcPr>
          <w:p w14:paraId="30A3F343" w14:textId="77777777" w:rsidR="005A43A4" w:rsidRPr="00C45958" w:rsidRDefault="005A43A4" w:rsidP="00710887">
            <w:r w:rsidRPr="00C45958">
              <w:rPr>
                <w:rFonts w:hint="eastAsia"/>
              </w:rPr>
              <w:t>Character</w:t>
            </w:r>
          </w:p>
        </w:tc>
        <w:tc>
          <w:tcPr>
            <w:tcW w:w="851" w:type="dxa"/>
            <w:vAlign w:val="center"/>
          </w:tcPr>
          <w:p w14:paraId="1CB8305A" w14:textId="77777777" w:rsidR="005A43A4" w:rsidRPr="00C45958" w:rsidRDefault="005A43A4" w:rsidP="00710887">
            <w:r w:rsidRPr="00C45958">
              <w:rPr>
                <w:rFonts w:hint="eastAsia"/>
              </w:rPr>
              <w:t>20</w:t>
            </w:r>
          </w:p>
        </w:tc>
        <w:tc>
          <w:tcPr>
            <w:tcW w:w="2976" w:type="dxa"/>
            <w:vAlign w:val="center"/>
          </w:tcPr>
          <w:p w14:paraId="6123AC75" w14:textId="77777777" w:rsidR="005A43A4" w:rsidRPr="00C45958" w:rsidRDefault="005A43A4" w:rsidP="00710887">
            <w:r>
              <w:rPr>
                <w:rFonts w:hint="eastAsia"/>
              </w:rPr>
              <w:t>新</w:t>
            </w:r>
            <w:r w:rsidRPr="00C45958">
              <w:rPr>
                <w:rFonts w:hint="eastAsia"/>
              </w:rPr>
              <w:t>移动电话号码</w:t>
            </w:r>
          </w:p>
        </w:tc>
        <w:tc>
          <w:tcPr>
            <w:tcW w:w="2552" w:type="dxa"/>
            <w:vAlign w:val="center"/>
          </w:tcPr>
          <w:p w14:paraId="309BF473" w14:textId="77777777" w:rsidR="005A43A4" w:rsidRPr="00C45958" w:rsidRDefault="005A43A4" w:rsidP="00710887">
            <w:r w:rsidRPr="0079138E">
              <w:rPr>
                <w:rFonts w:hint="eastAsia"/>
              </w:rPr>
              <w:t>非必填</w:t>
            </w:r>
          </w:p>
        </w:tc>
      </w:tr>
      <w:tr w:rsidR="005A43A4" w14:paraId="0B50A822" w14:textId="77777777" w:rsidTr="006F54AA">
        <w:trPr>
          <w:trHeight w:val="415"/>
          <w:jc w:val="center"/>
        </w:trPr>
        <w:tc>
          <w:tcPr>
            <w:tcW w:w="537" w:type="dxa"/>
            <w:vAlign w:val="center"/>
          </w:tcPr>
          <w:p w14:paraId="42291DB7" w14:textId="77777777" w:rsidR="00E70528" w:rsidRDefault="00E70528">
            <w:pPr>
              <w:pStyle w:val="ab"/>
              <w:numPr>
                <w:ilvl w:val="0"/>
                <w:numId w:val="47"/>
              </w:numPr>
              <w:ind w:firstLineChars="0"/>
              <w:jc w:val="center"/>
              <w:rPr>
                <w:b/>
              </w:rPr>
            </w:pPr>
          </w:p>
        </w:tc>
        <w:tc>
          <w:tcPr>
            <w:tcW w:w="1272" w:type="dxa"/>
            <w:vAlign w:val="center"/>
          </w:tcPr>
          <w:p w14:paraId="3E65BF23" w14:textId="77777777" w:rsidR="005A43A4" w:rsidRPr="00C45958" w:rsidRDefault="005A43A4" w:rsidP="00710887">
            <w:r>
              <w:rPr>
                <w:rFonts w:hint="eastAsia"/>
              </w:rPr>
              <w:t>X</w:t>
            </w:r>
            <w:r w:rsidRPr="00C45958">
              <w:rPr>
                <w:rFonts w:hint="eastAsia"/>
              </w:rPr>
              <w:t>GDDH</w:t>
            </w:r>
          </w:p>
        </w:tc>
        <w:tc>
          <w:tcPr>
            <w:tcW w:w="1276" w:type="dxa"/>
            <w:vAlign w:val="center"/>
          </w:tcPr>
          <w:p w14:paraId="60626A65" w14:textId="77777777" w:rsidR="005A43A4" w:rsidRPr="00C45958" w:rsidRDefault="005A43A4" w:rsidP="00710887">
            <w:r w:rsidRPr="00C45958">
              <w:rPr>
                <w:rFonts w:hint="eastAsia"/>
              </w:rPr>
              <w:t>Character</w:t>
            </w:r>
          </w:p>
        </w:tc>
        <w:tc>
          <w:tcPr>
            <w:tcW w:w="851" w:type="dxa"/>
            <w:vAlign w:val="center"/>
          </w:tcPr>
          <w:p w14:paraId="3A9885E0" w14:textId="77777777" w:rsidR="005A43A4" w:rsidRPr="00C45958" w:rsidRDefault="005A43A4" w:rsidP="00710887">
            <w:r w:rsidRPr="00C45958">
              <w:rPr>
                <w:rFonts w:hint="eastAsia"/>
              </w:rPr>
              <w:t>20</w:t>
            </w:r>
          </w:p>
        </w:tc>
        <w:tc>
          <w:tcPr>
            <w:tcW w:w="2976" w:type="dxa"/>
            <w:vAlign w:val="center"/>
          </w:tcPr>
          <w:p w14:paraId="0854AC68" w14:textId="77777777" w:rsidR="005A43A4" w:rsidRPr="00C45958" w:rsidRDefault="005A43A4" w:rsidP="00710887">
            <w:r>
              <w:rPr>
                <w:rFonts w:hint="eastAsia"/>
              </w:rPr>
              <w:t>新</w:t>
            </w:r>
            <w:r w:rsidRPr="00C45958">
              <w:rPr>
                <w:rFonts w:hint="eastAsia"/>
              </w:rPr>
              <w:t>固定电话号码</w:t>
            </w:r>
          </w:p>
        </w:tc>
        <w:tc>
          <w:tcPr>
            <w:tcW w:w="2552" w:type="dxa"/>
            <w:vAlign w:val="center"/>
          </w:tcPr>
          <w:p w14:paraId="3366D6F1" w14:textId="77777777" w:rsidR="005A43A4" w:rsidRPr="00C45958" w:rsidRDefault="005A43A4" w:rsidP="00710887">
            <w:r w:rsidRPr="0079138E">
              <w:rPr>
                <w:rFonts w:hint="eastAsia"/>
              </w:rPr>
              <w:t>非必填</w:t>
            </w:r>
          </w:p>
        </w:tc>
      </w:tr>
      <w:tr w:rsidR="005A43A4" w14:paraId="7FB53B16" w14:textId="77777777" w:rsidTr="006F54AA">
        <w:trPr>
          <w:trHeight w:val="415"/>
          <w:jc w:val="center"/>
        </w:trPr>
        <w:tc>
          <w:tcPr>
            <w:tcW w:w="537" w:type="dxa"/>
            <w:vAlign w:val="center"/>
          </w:tcPr>
          <w:p w14:paraId="304EC5E4" w14:textId="77777777" w:rsidR="00E70528" w:rsidRDefault="00E70528">
            <w:pPr>
              <w:pStyle w:val="ab"/>
              <w:numPr>
                <w:ilvl w:val="0"/>
                <w:numId w:val="47"/>
              </w:numPr>
              <w:ind w:firstLineChars="0"/>
              <w:jc w:val="center"/>
              <w:rPr>
                <w:b/>
              </w:rPr>
            </w:pPr>
          </w:p>
        </w:tc>
        <w:tc>
          <w:tcPr>
            <w:tcW w:w="1272" w:type="dxa"/>
            <w:vAlign w:val="center"/>
          </w:tcPr>
          <w:p w14:paraId="590A95BE" w14:textId="77777777" w:rsidR="005A43A4" w:rsidRPr="00C45958" w:rsidRDefault="005A43A4" w:rsidP="00710887">
            <w:r>
              <w:rPr>
                <w:rFonts w:hint="eastAsia"/>
              </w:rPr>
              <w:t>X</w:t>
            </w:r>
            <w:r w:rsidRPr="00C45958">
              <w:rPr>
                <w:rFonts w:hint="eastAsia"/>
              </w:rPr>
              <w:t>CZHM</w:t>
            </w:r>
          </w:p>
        </w:tc>
        <w:tc>
          <w:tcPr>
            <w:tcW w:w="1276" w:type="dxa"/>
            <w:vAlign w:val="center"/>
          </w:tcPr>
          <w:p w14:paraId="061F72AB" w14:textId="77777777" w:rsidR="005A43A4" w:rsidRPr="00C45958" w:rsidRDefault="005A43A4" w:rsidP="00710887">
            <w:r w:rsidRPr="00C45958">
              <w:rPr>
                <w:rFonts w:hint="eastAsia"/>
              </w:rPr>
              <w:t>Character</w:t>
            </w:r>
          </w:p>
        </w:tc>
        <w:tc>
          <w:tcPr>
            <w:tcW w:w="851" w:type="dxa"/>
            <w:vAlign w:val="center"/>
          </w:tcPr>
          <w:p w14:paraId="7F7EB906" w14:textId="77777777" w:rsidR="005A43A4" w:rsidRPr="00C45958" w:rsidRDefault="005A43A4" w:rsidP="00710887">
            <w:r w:rsidRPr="00C45958">
              <w:rPr>
                <w:rFonts w:hint="eastAsia"/>
              </w:rPr>
              <w:t>20</w:t>
            </w:r>
          </w:p>
        </w:tc>
        <w:tc>
          <w:tcPr>
            <w:tcW w:w="2976" w:type="dxa"/>
            <w:vAlign w:val="center"/>
          </w:tcPr>
          <w:p w14:paraId="3B8D1025" w14:textId="77777777" w:rsidR="005A43A4" w:rsidRPr="00C45958" w:rsidRDefault="005A43A4" w:rsidP="00710887">
            <w:r>
              <w:rPr>
                <w:rFonts w:hint="eastAsia"/>
              </w:rPr>
              <w:t>新</w:t>
            </w:r>
            <w:r w:rsidRPr="00C45958">
              <w:rPr>
                <w:rFonts w:hint="eastAsia"/>
              </w:rPr>
              <w:t>传真号码</w:t>
            </w:r>
          </w:p>
        </w:tc>
        <w:tc>
          <w:tcPr>
            <w:tcW w:w="2552" w:type="dxa"/>
            <w:vAlign w:val="center"/>
          </w:tcPr>
          <w:p w14:paraId="2DB123C0" w14:textId="77777777" w:rsidR="005A43A4" w:rsidRPr="00C45958" w:rsidRDefault="005A43A4" w:rsidP="00710887">
            <w:r w:rsidRPr="0079138E">
              <w:rPr>
                <w:rFonts w:hint="eastAsia"/>
              </w:rPr>
              <w:t>非必填</w:t>
            </w:r>
          </w:p>
        </w:tc>
      </w:tr>
      <w:tr w:rsidR="005A43A4" w14:paraId="778EDD53" w14:textId="77777777" w:rsidTr="006F54AA">
        <w:trPr>
          <w:trHeight w:val="415"/>
          <w:jc w:val="center"/>
        </w:trPr>
        <w:tc>
          <w:tcPr>
            <w:tcW w:w="537" w:type="dxa"/>
            <w:vAlign w:val="center"/>
          </w:tcPr>
          <w:p w14:paraId="66A8BFFD" w14:textId="77777777" w:rsidR="00E70528" w:rsidRDefault="00E70528">
            <w:pPr>
              <w:pStyle w:val="ab"/>
              <w:numPr>
                <w:ilvl w:val="0"/>
                <w:numId w:val="47"/>
              </w:numPr>
              <w:ind w:firstLineChars="0"/>
              <w:jc w:val="center"/>
              <w:rPr>
                <w:b/>
              </w:rPr>
            </w:pPr>
          </w:p>
        </w:tc>
        <w:tc>
          <w:tcPr>
            <w:tcW w:w="1272" w:type="dxa"/>
            <w:vAlign w:val="center"/>
          </w:tcPr>
          <w:p w14:paraId="72DA36A2" w14:textId="77777777" w:rsidR="005A43A4" w:rsidRPr="00C45958" w:rsidRDefault="005A43A4" w:rsidP="00710887">
            <w:r>
              <w:rPr>
                <w:rFonts w:hint="eastAsia"/>
              </w:rPr>
              <w:t>X</w:t>
            </w:r>
            <w:r w:rsidRPr="00C45958">
              <w:rPr>
                <w:rFonts w:hint="eastAsia"/>
              </w:rPr>
              <w:t>LXDZ</w:t>
            </w:r>
          </w:p>
        </w:tc>
        <w:tc>
          <w:tcPr>
            <w:tcW w:w="1276" w:type="dxa"/>
            <w:vAlign w:val="center"/>
          </w:tcPr>
          <w:p w14:paraId="386ECA01" w14:textId="77777777" w:rsidR="005A43A4" w:rsidRPr="00C45958" w:rsidRDefault="005A43A4" w:rsidP="00710887">
            <w:r w:rsidRPr="00C45958">
              <w:rPr>
                <w:rFonts w:hint="eastAsia"/>
              </w:rPr>
              <w:t>Character</w:t>
            </w:r>
          </w:p>
        </w:tc>
        <w:tc>
          <w:tcPr>
            <w:tcW w:w="851" w:type="dxa"/>
            <w:vAlign w:val="center"/>
          </w:tcPr>
          <w:p w14:paraId="0D486A99" w14:textId="77777777" w:rsidR="005A43A4" w:rsidRPr="00C45958" w:rsidRDefault="005A43A4" w:rsidP="00710887">
            <w:r>
              <w:rPr>
                <w:rFonts w:hint="eastAsia"/>
              </w:rPr>
              <w:t>12</w:t>
            </w:r>
            <w:r w:rsidRPr="00C45958">
              <w:rPr>
                <w:rFonts w:hint="eastAsia"/>
              </w:rPr>
              <w:t>0</w:t>
            </w:r>
          </w:p>
        </w:tc>
        <w:tc>
          <w:tcPr>
            <w:tcW w:w="2976" w:type="dxa"/>
            <w:vAlign w:val="center"/>
          </w:tcPr>
          <w:p w14:paraId="2E2E2814" w14:textId="77777777" w:rsidR="005A43A4" w:rsidRPr="00C45958" w:rsidRDefault="005A43A4" w:rsidP="00710887">
            <w:r>
              <w:rPr>
                <w:rFonts w:hint="eastAsia"/>
              </w:rPr>
              <w:t>新</w:t>
            </w:r>
            <w:r w:rsidRPr="00C45958">
              <w:rPr>
                <w:rFonts w:hint="eastAsia"/>
              </w:rPr>
              <w:t>联系地址</w:t>
            </w:r>
          </w:p>
        </w:tc>
        <w:tc>
          <w:tcPr>
            <w:tcW w:w="2552" w:type="dxa"/>
            <w:vAlign w:val="center"/>
          </w:tcPr>
          <w:p w14:paraId="3BC45F75" w14:textId="77777777" w:rsidR="005A43A4" w:rsidRPr="00C45958" w:rsidRDefault="005A43A4" w:rsidP="00710887">
            <w:r w:rsidRPr="0079138E">
              <w:rPr>
                <w:rFonts w:hint="eastAsia"/>
              </w:rPr>
              <w:t>非必填</w:t>
            </w:r>
          </w:p>
        </w:tc>
      </w:tr>
      <w:tr w:rsidR="005A43A4" w14:paraId="74E681FA" w14:textId="77777777" w:rsidTr="006F54AA">
        <w:trPr>
          <w:trHeight w:val="415"/>
          <w:jc w:val="center"/>
        </w:trPr>
        <w:tc>
          <w:tcPr>
            <w:tcW w:w="537" w:type="dxa"/>
            <w:vAlign w:val="center"/>
          </w:tcPr>
          <w:p w14:paraId="3ECDA07B" w14:textId="77777777" w:rsidR="00E70528" w:rsidRDefault="00E70528">
            <w:pPr>
              <w:pStyle w:val="ab"/>
              <w:numPr>
                <w:ilvl w:val="0"/>
                <w:numId w:val="47"/>
              </w:numPr>
              <w:ind w:firstLineChars="0"/>
              <w:jc w:val="center"/>
              <w:rPr>
                <w:b/>
              </w:rPr>
            </w:pPr>
          </w:p>
        </w:tc>
        <w:tc>
          <w:tcPr>
            <w:tcW w:w="1272" w:type="dxa"/>
            <w:vAlign w:val="center"/>
          </w:tcPr>
          <w:p w14:paraId="719254BD" w14:textId="77777777" w:rsidR="005A43A4" w:rsidRPr="00C45958" w:rsidRDefault="005A43A4" w:rsidP="00710887">
            <w:r>
              <w:rPr>
                <w:rFonts w:hint="eastAsia"/>
              </w:rPr>
              <w:t>X</w:t>
            </w:r>
            <w:r w:rsidRPr="00C45958">
              <w:rPr>
                <w:rFonts w:hint="eastAsia"/>
              </w:rPr>
              <w:t>LXYB</w:t>
            </w:r>
          </w:p>
        </w:tc>
        <w:tc>
          <w:tcPr>
            <w:tcW w:w="1276" w:type="dxa"/>
            <w:vAlign w:val="center"/>
          </w:tcPr>
          <w:p w14:paraId="15C9D07F" w14:textId="77777777" w:rsidR="005A43A4" w:rsidRPr="00C45958" w:rsidRDefault="005A43A4" w:rsidP="00710887">
            <w:r w:rsidRPr="00C45958">
              <w:rPr>
                <w:rFonts w:hint="eastAsia"/>
              </w:rPr>
              <w:t>Character</w:t>
            </w:r>
          </w:p>
        </w:tc>
        <w:tc>
          <w:tcPr>
            <w:tcW w:w="851" w:type="dxa"/>
            <w:vAlign w:val="center"/>
          </w:tcPr>
          <w:p w14:paraId="7A505919" w14:textId="77777777" w:rsidR="005A43A4" w:rsidRPr="00C45958" w:rsidRDefault="005A43A4" w:rsidP="00710887">
            <w:r>
              <w:rPr>
                <w:rFonts w:hint="eastAsia"/>
              </w:rPr>
              <w:t>8</w:t>
            </w:r>
          </w:p>
        </w:tc>
        <w:tc>
          <w:tcPr>
            <w:tcW w:w="2976" w:type="dxa"/>
            <w:vAlign w:val="center"/>
          </w:tcPr>
          <w:p w14:paraId="7777006D" w14:textId="77777777" w:rsidR="005A43A4" w:rsidRPr="00C45958" w:rsidRDefault="005A43A4" w:rsidP="00710887">
            <w:r>
              <w:rPr>
                <w:rFonts w:hint="eastAsia"/>
              </w:rPr>
              <w:t>新</w:t>
            </w:r>
            <w:r w:rsidRPr="00C45958">
              <w:rPr>
                <w:rFonts w:hint="eastAsia"/>
              </w:rPr>
              <w:t>联系邮编</w:t>
            </w:r>
          </w:p>
        </w:tc>
        <w:tc>
          <w:tcPr>
            <w:tcW w:w="2552" w:type="dxa"/>
            <w:vAlign w:val="center"/>
          </w:tcPr>
          <w:p w14:paraId="2B58489D" w14:textId="77777777" w:rsidR="005A43A4" w:rsidRPr="00C45958" w:rsidRDefault="005A43A4" w:rsidP="00710887">
            <w:r w:rsidRPr="0079138E">
              <w:rPr>
                <w:rFonts w:hint="eastAsia"/>
              </w:rPr>
              <w:t>非必填</w:t>
            </w:r>
          </w:p>
        </w:tc>
      </w:tr>
      <w:tr w:rsidR="005A43A4" w14:paraId="7C40E8AA" w14:textId="77777777" w:rsidTr="006F54AA">
        <w:trPr>
          <w:trHeight w:val="415"/>
          <w:jc w:val="center"/>
        </w:trPr>
        <w:tc>
          <w:tcPr>
            <w:tcW w:w="537" w:type="dxa"/>
            <w:vAlign w:val="center"/>
          </w:tcPr>
          <w:p w14:paraId="4A1556F2" w14:textId="77777777" w:rsidR="00E70528" w:rsidRDefault="00E70528">
            <w:pPr>
              <w:pStyle w:val="ab"/>
              <w:numPr>
                <w:ilvl w:val="0"/>
                <w:numId w:val="47"/>
              </w:numPr>
              <w:ind w:firstLineChars="0"/>
              <w:jc w:val="center"/>
              <w:rPr>
                <w:b/>
              </w:rPr>
            </w:pPr>
          </w:p>
        </w:tc>
        <w:tc>
          <w:tcPr>
            <w:tcW w:w="1272" w:type="dxa"/>
            <w:vAlign w:val="center"/>
          </w:tcPr>
          <w:p w14:paraId="2FB556F6" w14:textId="77777777" w:rsidR="005A43A4" w:rsidRPr="00C45958" w:rsidRDefault="005A43A4" w:rsidP="00710887">
            <w:r>
              <w:rPr>
                <w:rFonts w:hint="eastAsia"/>
              </w:rPr>
              <w:t>X</w:t>
            </w:r>
            <w:r w:rsidRPr="00C45958">
              <w:rPr>
                <w:rFonts w:hint="eastAsia"/>
              </w:rPr>
              <w:t>DZYX</w:t>
            </w:r>
          </w:p>
        </w:tc>
        <w:tc>
          <w:tcPr>
            <w:tcW w:w="1276" w:type="dxa"/>
            <w:vAlign w:val="center"/>
          </w:tcPr>
          <w:p w14:paraId="5AD5D510" w14:textId="77777777" w:rsidR="005A43A4" w:rsidRPr="00C45958" w:rsidRDefault="005A43A4" w:rsidP="00710887">
            <w:r w:rsidRPr="00C45958">
              <w:rPr>
                <w:rFonts w:hint="eastAsia"/>
              </w:rPr>
              <w:t>Character</w:t>
            </w:r>
          </w:p>
        </w:tc>
        <w:tc>
          <w:tcPr>
            <w:tcW w:w="851" w:type="dxa"/>
            <w:vAlign w:val="center"/>
          </w:tcPr>
          <w:p w14:paraId="585B9B68" w14:textId="77777777" w:rsidR="005A43A4" w:rsidRPr="00C45958" w:rsidRDefault="005A43A4" w:rsidP="00710887">
            <w:r>
              <w:rPr>
                <w:rFonts w:hint="eastAsia"/>
              </w:rPr>
              <w:t>4</w:t>
            </w:r>
            <w:r w:rsidRPr="00C45958">
              <w:rPr>
                <w:rFonts w:hint="eastAsia"/>
              </w:rPr>
              <w:t>0</w:t>
            </w:r>
          </w:p>
        </w:tc>
        <w:tc>
          <w:tcPr>
            <w:tcW w:w="2976" w:type="dxa"/>
            <w:vAlign w:val="center"/>
          </w:tcPr>
          <w:p w14:paraId="4D65C164" w14:textId="77777777" w:rsidR="005A43A4" w:rsidRPr="00C45958" w:rsidRDefault="005A43A4" w:rsidP="00710887">
            <w:r>
              <w:rPr>
                <w:rFonts w:hint="eastAsia"/>
              </w:rPr>
              <w:t>新</w:t>
            </w:r>
            <w:r w:rsidRPr="00C45958">
              <w:rPr>
                <w:rFonts w:hint="eastAsia"/>
              </w:rPr>
              <w:t>电子邮箱</w:t>
            </w:r>
          </w:p>
        </w:tc>
        <w:tc>
          <w:tcPr>
            <w:tcW w:w="2552" w:type="dxa"/>
            <w:vAlign w:val="center"/>
          </w:tcPr>
          <w:p w14:paraId="53B906A6" w14:textId="77777777" w:rsidR="005A43A4" w:rsidRPr="00C45958" w:rsidRDefault="005A43A4" w:rsidP="00710887">
            <w:r w:rsidRPr="0079138E">
              <w:rPr>
                <w:rFonts w:hint="eastAsia"/>
              </w:rPr>
              <w:t>非必填</w:t>
            </w:r>
          </w:p>
        </w:tc>
      </w:tr>
      <w:tr w:rsidR="005A43A4" w14:paraId="683AA0CF" w14:textId="77777777" w:rsidTr="006F54AA">
        <w:trPr>
          <w:trHeight w:val="415"/>
          <w:jc w:val="center"/>
        </w:trPr>
        <w:tc>
          <w:tcPr>
            <w:tcW w:w="537" w:type="dxa"/>
            <w:vAlign w:val="center"/>
          </w:tcPr>
          <w:p w14:paraId="612AC435" w14:textId="77777777" w:rsidR="00E70528" w:rsidRDefault="00E70528">
            <w:pPr>
              <w:pStyle w:val="ab"/>
              <w:numPr>
                <w:ilvl w:val="0"/>
                <w:numId w:val="47"/>
              </w:numPr>
              <w:ind w:firstLineChars="0"/>
              <w:jc w:val="center"/>
              <w:rPr>
                <w:b/>
              </w:rPr>
            </w:pPr>
          </w:p>
        </w:tc>
        <w:tc>
          <w:tcPr>
            <w:tcW w:w="1272" w:type="dxa"/>
            <w:vAlign w:val="center"/>
          </w:tcPr>
          <w:p w14:paraId="40B6083C" w14:textId="77777777" w:rsidR="005A43A4" w:rsidRPr="00C45958" w:rsidRDefault="005A43A4" w:rsidP="00710887">
            <w:r>
              <w:rPr>
                <w:rFonts w:hint="eastAsia"/>
              </w:rPr>
              <w:t>XWLFWBS</w:t>
            </w:r>
          </w:p>
        </w:tc>
        <w:tc>
          <w:tcPr>
            <w:tcW w:w="1276" w:type="dxa"/>
            <w:vAlign w:val="center"/>
          </w:tcPr>
          <w:p w14:paraId="2266BD9D" w14:textId="77777777" w:rsidR="005A43A4" w:rsidRPr="00C45958" w:rsidRDefault="005A43A4" w:rsidP="00710887">
            <w:r w:rsidRPr="00C45958">
              <w:rPr>
                <w:rFonts w:hint="eastAsia"/>
              </w:rPr>
              <w:t>Character</w:t>
            </w:r>
          </w:p>
        </w:tc>
        <w:tc>
          <w:tcPr>
            <w:tcW w:w="851" w:type="dxa"/>
            <w:vAlign w:val="center"/>
          </w:tcPr>
          <w:p w14:paraId="5A850561" w14:textId="77777777" w:rsidR="005A43A4" w:rsidRPr="00C45958" w:rsidRDefault="005A43A4" w:rsidP="00710887">
            <w:r w:rsidRPr="00C45958">
              <w:rPr>
                <w:rFonts w:hint="eastAsia"/>
              </w:rPr>
              <w:t>1</w:t>
            </w:r>
          </w:p>
        </w:tc>
        <w:tc>
          <w:tcPr>
            <w:tcW w:w="2976" w:type="dxa"/>
            <w:vAlign w:val="center"/>
          </w:tcPr>
          <w:p w14:paraId="3C2C2FCF" w14:textId="77777777" w:rsidR="005A43A4" w:rsidRPr="00C45958" w:rsidRDefault="005A43A4" w:rsidP="00710887">
            <w:r>
              <w:rPr>
                <w:rFonts w:hint="eastAsia"/>
              </w:rPr>
              <w:t>新</w:t>
            </w:r>
            <w:r w:rsidRPr="00C45958">
              <w:rPr>
                <w:rFonts w:hint="eastAsia"/>
              </w:rPr>
              <w:t>开通网络服务标识</w:t>
            </w:r>
          </w:p>
        </w:tc>
        <w:tc>
          <w:tcPr>
            <w:tcW w:w="2552" w:type="dxa"/>
            <w:vAlign w:val="center"/>
          </w:tcPr>
          <w:p w14:paraId="0632DC50" w14:textId="77777777" w:rsidR="005A43A4" w:rsidRPr="00C45958" w:rsidRDefault="005A43A4" w:rsidP="003D21CE">
            <w:r w:rsidRPr="0079138E">
              <w:rPr>
                <w:rFonts w:hint="eastAsia"/>
              </w:rPr>
              <w:t>非必填</w:t>
            </w:r>
            <w:r>
              <w:rPr>
                <w:rFonts w:hint="eastAsia"/>
              </w:rPr>
              <w:t>，</w:t>
            </w:r>
            <w:r w:rsidRPr="00C45958">
              <w:rPr>
                <w:rFonts w:hint="eastAsia"/>
              </w:rPr>
              <w:t>字典</w:t>
            </w:r>
            <w:r w:rsidRPr="00C45958">
              <w:rPr>
                <w:rFonts w:hint="eastAsia"/>
              </w:rPr>
              <w:t>(</w:t>
            </w:r>
            <w:r>
              <w:rPr>
                <w:rFonts w:hint="eastAsia"/>
              </w:rPr>
              <w:t>WLFWBS</w:t>
            </w:r>
            <w:r w:rsidRPr="00C45958">
              <w:rPr>
                <w:rFonts w:hint="eastAsia"/>
              </w:rPr>
              <w:t>)</w:t>
            </w:r>
          </w:p>
        </w:tc>
      </w:tr>
      <w:tr w:rsidR="005A43A4" w14:paraId="15D76BA0" w14:textId="77777777" w:rsidTr="006F54AA">
        <w:trPr>
          <w:trHeight w:val="415"/>
          <w:jc w:val="center"/>
        </w:trPr>
        <w:tc>
          <w:tcPr>
            <w:tcW w:w="537" w:type="dxa"/>
            <w:vAlign w:val="center"/>
          </w:tcPr>
          <w:p w14:paraId="2C38046F" w14:textId="77777777" w:rsidR="00E70528" w:rsidRDefault="00E70528">
            <w:pPr>
              <w:pStyle w:val="ab"/>
              <w:numPr>
                <w:ilvl w:val="0"/>
                <w:numId w:val="47"/>
              </w:numPr>
              <w:ind w:firstLineChars="0"/>
              <w:jc w:val="center"/>
              <w:rPr>
                <w:b/>
              </w:rPr>
            </w:pPr>
          </w:p>
        </w:tc>
        <w:tc>
          <w:tcPr>
            <w:tcW w:w="1272" w:type="dxa"/>
            <w:vAlign w:val="center"/>
          </w:tcPr>
          <w:p w14:paraId="7C0EEAFD" w14:textId="77777777" w:rsidR="005A43A4" w:rsidRPr="00C45958" w:rsidRDefault="005A43A4" w:rsidP="00710887">
            <w:r>
              <w:rPr>
                <w:rFonts w:hint="eastAsia"/>
              </w:rPr>
              <w:t>XWLMM</w:t>
            </w:r>
          </w:p>
        </w:tc>
        <w:tc>
          <w:tcPr>
            <w:tcW w:w="1276" w:type="dxa"/>
            <w:vAlign w:val="center"/>
          </w:tcPr>
          <w:p w14:paraId="6359F5DA" w14:textId="77777777" w:rsidR="005A43A4" w:rsidRPr="00C45958" w:rsidRDefault="005A43A4" w:rsidP="00710887">
            <w:r w:rsidRPr="00C45958">
              <w:rPr>
                <w:rFonts w:hint="eastAsia"/>
              </w:rPr>
              <w:t>Character</w:t>
            </w:r>
          </w:p>
        </w:tc>
        <w:tc>
          <w:tcPr>
            <w:tcW w:w="851" w:type="dxa"/>
            <w:vAlign w:val="center"/>
          </w:tcPr>
          <w:p w14:paraId="0D399579" w14:textId="77777777" w:rsidR="005A43A4" w:rsidRPr="00C45958" w:rsidRDefault="005A43A4" w:rsidP="00710887">
            <w:r w:rsidRPr="00C45958">
              <w:rPr>
                <w:rFonts w:hint="eastAsia"/>
              </w:rPr>
              <w:t>6</w:t>
            </w:r>
          </w:p>
        </w:tc>
        <w:tc>
          <w:tcPr>
            <w:tcW w:w="2976" w:type="dxa"/>
            <w:vAlign w:val="center"/>
          </w:tcPr>
          <w:p w14:paraId="7527FE4C" w14:textId="77777777" w:rsidR="005A43A4" w:rsidRPr="002B094F" w:rsidRDefault="005A43A4" w:rsidP="00710887">
            <w:r>
              <w:rPr>
                <w:rFonts w:hint="eastAsia"/>
              </w:rPr>
              <w:t>新</w:t>
            </w:r>
            <w:r w:rsidRPr="002B094F">
              <w:rPr>
                <w:rFonts w:hint="eastAsia"/>
              </w:rPr>
              <w:t>网络服务初始密码</w:t>
            </w:r>
          </w:p>
        </w:tc>
        <w:tc>
          <w:tcPr>
            <w:tcW w:w="2552" w:type="dxa"/>
            <w:vAlign w:val="center"/>
          </w:tcPr>
          <w:p w14:paraId="1A53A46B" w14:textId="77777777" w:rsidR="005A43A4" w:rsidRPr="00C45958" w:rsidRDefault="005A43A4" w:rsidP="003D21CE">
            <w:r w:rsidRPr="0079138E">
              <w:rPr>
                <w:rFonts w:hint="eastAsia"/>
              </w:rPr>
              <w:t>非必填</w:t>
            </w:r>
            <w:r>
              <w:rPr>
                <w:rFonts w:hint="eastAsia"/>
              </w:rPr>
              <w:t>，如</w:t>
            </w:r>
            <w:r>
              <w:rPr>
                <w:rFonts w:hint="eastAsia"/>
              </w:rPr>
              <w:t xml:space="preserve">WLFWBS=1 </w:t>
            </w:r>
            <w:r>
              <w:rPr>
                <w:rFonts w:hint="eastAsia"/>
              </w:rPr>
              <w:t>必填，密码必须为数字或英文字母，区分大小写，长度必须为</w:t>
            </w:r>
            <w:r>
              <w:rPr>
                <w:rFonts w:hint="eastAsia"/>
              </w:rPr>
              <w:t>6</w:t>
            </w:r>
          </w:p>
        </w:tc>
      </w:tr>
      <w:tr w:rsidR="005A43A4" w14:paraId="3E2F1BB7" w14:textId="77777777" w:rsidTr="006F54AA">
        <w:trPr>
          <w:trHeight w:val="415"/>
          <w:jc w:val="center"/>
        </w:trPr>
        <w:tc>
          <w:tcPr>
            <w:tcW w:w="537" w:type="dxa"/>
            <w:vAlign w:val="center"/>
          </w:tcPr>
          <w:p w14:paraId="044888EF" w14:textId="77777777" w:rsidR="00E70528" w:rsidRDefault="00E70528">
            <w:pPr>
              <w:pStyle w:val="ab"/>
              <w:numPr>
                <w:ilvl w:val="0"/>
                <w:numId w:val="47"/>
              </w:numPr>
              <w:ind w:firstLineChars="0"/>
              <w:jc w:val="center"/>
              <w:rPr>
                <w:b/>
              </w:rPr>
            </w:pPr>
          </w:p>
        </w:tc>
        <w:tc>
          <w:tcPr>
            <w:tcW w:w="1272" w:type="dxa"/>
            <w:vAlign w:val="center"/>
          </w:tcPr>
          <w:p w14:paraId="6DB9E7F4" w14:textId="77777777" w:rsidR="005A43A4" w:rsidRPr="00C45958" w:rsidRDefault="005A43A4" w:rsidP="00710887">
            <w:r w:rsidRPr="00C45958">
              <w:rPr>
                <w:rFonts w:hint="eastAsia"/>
              </w:rPr>
              <w:t>KHJGDM</w:t>
            </w:r>
          </w:p>
        </w:tc>
        <w:tc>
          <w:tcPr>
            <w:tcW w:w="1276" w:type="dxa"/>
            <w:vAlign w:val="center"/>
          </w:tcPr>
          <w:p w14:paraId="10045F26" w14:textId="77777777" w:rsidR="005A43A4" w:rsidRPr="00C45958" w:rsidRDefault="005A43A4" w:rsidP="00710887">
            <w:r w:rsidRPr="00C45958">
              <w:rPr>
                <w:rFonts w:hint="eastAsia"/>
              </w:rPr>
              <w:t>Character</w:t>
            </w:r>
          </w:p>
        </w:tc>
        <w:tc>
          <w:tcPr>
            <w:tcW w:w="851" w:type="dxa"/>
            <w:vAlign w:val="center"/>
          </w:tcPr>
          <w:p w14:paraId="12C2F0AD" w14:textId="77777777" w:rsidR="005A43A4" w:rsidRPr="00C45958" w:rsidRDefault="005A43A4" w:rsidP="00710887">
            <w:r w:rsidRPr="00C45958">
              <w:rPr>
                <w:rFonts w:hint="eastAsia"/>
              </w:rPr>
              <w:t>6</w:t>
            </w:r>
          </w:p>
        </w:tc>
        <w:tc>
          <w:tcPr>
            <w:tcW w:w="2976" w:type="dxa"/>
            <w:vAlign w:val="center"/>
          </w:tcPr>
          <w:p w14:paraId="5B97D558" w14:textId="77777777" w:rsidR="005A43A4" w:rsidRPr="002B094F" w:rsidRDefault="005A43A4" w:rsidP="00710887">
            <w:r>
              <w:rPr>
                <w:rFonts w:hint="eastAsia"/>
              </w:rPr>
              <w:t>业务发起</w:t>
            </w:r>
            <w:r w:rsidRPr="002B094F">
              <w:rPr>
                <w:rFonts w:hint="eastAsia"/>
              </w:rPr>
              <w:t>开户代理机构代码</w:t>
            </w:r>
          </w:p>
        </w:tc>
        <w:tc>
          <w:tcPr>
            <w:tcW w:w="2552" w:type="dxa"/>
            <w:vAlign w:val="center"/>
          </w:tcPr>
          <w:p w14:paraId="6AE06928" w14:textId="77777777" w:rsidR="005A43A4" w:rsidRDefault="005A43A4" w:rsidP="00710887">
            <w:r>
              <w:rPr>
                <w:rFonts w:hint="eastAsia"/>
              </w:rPr>
              <w:t>必填</w:t>
            </w:r>
          </w:p>
        </w:tc>
      </w:tr>
      <w:tr w:rsidR="005A43A4" w14:paraId="1A47D90F" w14:textId="77777777" w:rsidTr="006F54AA">
        <w:trPr>
          <w:trHeight w:val="415"/>
          <w:jc w:val="center"/>
        </w:trPr>
        <w:tc>
          <w:tcPr>
            <w:tcW w:w="537" w:type="dxa"/>
            <w:vAlign w:val="center"/>
          </w:tcPr>
          <w:p w14:paraId="304722CF" w14:textId="77777777" w:rsidR="00E70528" w:rsidRDefault="00E70528">
            <w:pPr>
              <w:pStyle w:val="ab"/>
              <w:numPr>
                <w:ilvl w:val="0"/>
                <w:numId w:val="47"/>
              </w:numPr>
              <w:ind w:firstLineChars="0"/>
              <w:jc w:val="center"/>
              <w:rPr>
                <w:b/>
              </w:rPr>
            </w:pPr>
          </w:p>
        </w:tc>
        <w:tc>
          <w:tcPr>
            <w:tcW w:w="1272" w:type="dxa"/>
            <w:vAlign w:val="center"/>
          </w:tcPr>
          <w:p w14:paraId="340F252F" w14:textId="77777777" w:rsidR="005A43A4" w:rsidRPr="00C45958" w:rsidRDefault="005A43A4" w:rsidP="00710887">
            <w:r w:rsidRPr="00C45958">
              <w:rPr>
                <w:rFonts w:hint="eastAsia"/>
              </w:rPr>
              <w:t>KHWDDM</w:t>
            </w:r>
          </w:p>
        </w:tc>
        <w:tc>
          <w:tcPr>
            <w:tcW w:w="1276" w:type="dxa"/>
            <w:vAlign w:val="center"/>
          </w:tcPr>
          <w:p w14:paraId="44124893" w14:textId="77777777" w:rsidR="005A43A4" w:rsidRPr="00C45958" w:rsidRDefault="005A43A4" w:rsidP="00710887">
            <w:r w:rsidRPr="00C45958">
              <w:rPr>
                <w:rFonts w:hint="eastAsia"/>
              </w:rPr>
              <w:t>Character</w:t>
            </w:r>
          </w:p>
        </w:tc>
        <w:tc>
          <w:tcPr>
            <w:tcW w:w="851" w:type="dxa"/>
            <w:vAlign w:val="center"/>
          </w:tcPr>
          <w:p w14:paraId="0C771AB4" w14:textId="77777777" w:rsidR="005A43A4" w:rsidRPr="00C45958" w:rsidRDefault="005A43A4" w:rsidP="00710887">
            <w:r w:rsidRPr="00C45958">
              <w:rPr>
                <w:rFonts w:hint="eastAsia"/>
              </w:rPr>
              <w:t>10</w:t>
            </w:r>
          </w:p>
        </w:tc>
        <w:tc>
          <w:tcPr>
            <w:tcW w:w="2976" w:type="dxa"/>
            <w:vAlign w:val="center"/>
          </w:tcPr>
          <w:p w14:paraId="50482310" w14:textId="77777777" w:rsidR="005A43A4" w:rsidRPr="002B094F" w:rsidRDefault="005A43A4" w:rsidP="00710887">
            <w:r>
              <w:rPr>
                <w:rFonts w:hint="eastAsia"/>
              </w:rPr>
              <w:t>业务发起</w:t>
            </w:r>
            <w:r w:rsidRPr="002B094F">
              <w:rPr>
                <w:rFonts w:hint="eastAsia"/>
              </w:rPr>
              <w:t>开户代理网点代码</w:t>
            </w:r>
          </w:p>
        </w:tc>
        <w:tc>
          <w:tcPr>
            <w:tcW w:w="2552" w:type="dxa"/>
            <w:vAlign w:val="center"/>
          </w:tcPr>
          <w:p w14:paraId="7A75F513" w14:textId="77777777" w:rsidR="005A43A4" w:rsidRDefault="005A43A4" w:rsidP="00710887">
            <w:r>
              <w:rPr>
                <w:rFonts w:hint="eastAsia"/>
              </w:rPr>
              <w:t>必填</w:t>
            </w:r>
          </w:p>
        </w:tc>
      </w:tr>
      <w:tr w:rsidR="005A43A4" w14:paraId="6EDF91B8" w14:textId="77777777" w:rsidTr="006F54AA">
        <w:trPr>
          <w:trHeight w:val="415"/>
          <w:jc w:val="center"/>
        </w:trPr>
        <w:tc>
          <w:tcPr>
            <w:tcW w:w="537" w:type="dxa"/>
            <w:vAlign w:val="center"/>
          </w:tcPr>
          <w:p w14:paraId="515ED15D" w14:textId="77777777" w:rsidR="00E70528" w:rsidRDefault="00E70528">
            <w:pPr>
              <w:pStyle w:val="ab"/>
              <w:numPr>
                <w:ilvl w:val="0"/>
                <w:numId w:val="47"/>
              </w:numPr>
              <w:ind w:firstLineChars="0"/>
              <w:jc w:val="center"/>
              <w:rPr>
                <w:b/>
              </w:rPr>
            </w:pPr>
          </w:p>
        </w:tc>
        <w:tc>
          <w:tcPr>
            <w:tcW w:w="1272" w:type="dxa"/>
            <w:vAlign w:val="center"/>
          </w:tcPr>
          <w:p w14:paraId="3D92D07A" w14:textId="77777777" w:rsidR="005A43A4" w:rsidRPr="00C45958" w:rsidRDefault="005A43A4" w:rsidP="00710887">
            <w:r>
              <w:rPr>
                <w:rFonts w:hint="eastAsia"/>
              </w:rPr>
              <w:t>SQRQ</w:t>
            </w:r>
          </w:p>
        </w:tc>
        <w:tc>
          <w:tcPr>
            <w:tcW w:w="1276" w:type="dxa"/>
            <w:vAlign w:val="center"/>
          </w:tcPr>
          <w:p w14:paraId="44549D2E" w14:textId="77777777" w:rsidR="005A43A4" w:rsidRPr="00C45958" w:rsidRDefault="005A43A4" w:rsidP="00710887">
            <w:r w:rsidRPr="00C45958">
              <w:rPr>
                <w:rFonts w:hint="eastAsia"/>
              </w:rPr>
              <w:t>Character</w:t>
            </w:r>
          </w:p>
        </w:tc>
        <w:tc>
          <w:tcPr>
            <w:tcW w:w="851" w:type="dxa"/>
            <w:vAlign w:val="center"/>
          </w:tcPr>
          <w:p w14:paraId="7D1EC4C6" w14:textId="77777777" w:rsidR="005A43A4" w:rsidRPr="00C45958" w:rsidRDefault="005A43A4" w:rsidP="00710887">
            <w:r>
              <w:rPr>
                <w:rFonts w:hint="eastAsia"/>
              </w:rPr>
              <w:t>8</w:t>
            </w:r>
          </w:p>
        </w:tc>
        <w:tc>
          <w:tcPr>
            <w:tcW w:w="2976" w:type="dxa"/>
            <w:vAlign w:val="center"/>
          </w:tcPr>
          <w:p w14:paraId="206FE2AF" w14:textId="77777777" w:rsidR="005A43A4" w:rsidRDefault="005A43A4" w:rsidP="00710887">
            <w:r>
              <w:rPr>
                <w:rFonts w:hint="eastAsia"/>
              </w:rPr>
              <w:t>申请日期</w:t>
            </w:r>
          </w:p>
        </w:tc>
        <w:tc>
          <w:tcPr>
            <w:tcW w:w="2552" w:type="dxa"/>
            <w:vAlign w:val="center"/>
          </w:tcPr>
          <w:p w14:paraId="7F5805B3" w14:textId="77777777" w:rsidR="005A43A4" w:rsidRDefault="005A43A4" w:rsidP="00710887">
            <w:r>
              <w:rPr>
                <w:rFonts w:hint="eastAsia"/>
              </w:rPr>
              <w:t>必填</w:t>
            </w:r>
          </w:p>
        </w:tc>
      </w:tr>
      <w:tr w:rsidR="005A43A4" w14:paraId="1238F4A0" w14:textId="77777777" w:rsidTr="006F54AA">
        <w:trPr>
          <w:trHeight w:val="415"/>
          <w:jc w:val="center"/>
        </w:trPr>
        <w:tc>
          <w:tcPr>
            <w:tcW w:w="537" w:type="dxa"/>
            <w:vAlign w:val="center"/>
          </w:tcPr>
          <w:p w14:paraId="11E63D0D" w14:textId="77777777" w:rsidR="00E70528" w:rsidRDefault="00E70528">
            <w:pPr>
              <w:pStyle w:val="ab"/>
              <w:numPr>
                <w:ilvl w:val="0"/>
                <w:numId w:val="47"/>
              </w:numPr>
              <w:ind w:firstLineChars="0"/>
              <w:jc w:val="center"/>
              <w:rPr>
                <w:b/>
              </w:rPr>
            </w:pPr>
          </w:p>
        </w:tc>
        <w:tc>
          <w:tcPr>
            <w:tcW w:w="1272" w:type="dxa"/>
            <w:vAlign w:val="center"/>
          </w:tcPr>
          <w:p w14:paraId="48C0E347" w14:textId="77777777" w:rsidR="005A43A4" w:rsidRPr="00C45958" w:rsidRDefault="005A43A4" w:rsidP="00710887">
            <w:r w:rsidRPr="00EE2BE5">
              <w:rPr>
                <w:rFonts w:hint="eastAsia"/>
              </w:rPr>
              <w:t>BYZD1</w:t>
            </w:r>
          </w:p>
        </w:tc>
        <w:tc>
          <w:tcPr>
            <w:tcW w:w="1276" w:type="dxa"/>
            <w:vAlign w:val="center"/>
          </w:tcPr>
          <w:p w14:paraId="2ADC068B" w14:textId="77777777" w:rsidR="005A43A4" w:rsidRPr="00C45958" w:rsidRDefault="005A43A4" w:rsidP="00710887">
            <w:r w:rsidRPr="00EE2BE5">
              <w:rPr>
                <w:rFonts w:hint="eastAsia"/>
              </w:rPr>
              <w:t>Character</w:t>
            </w:r>
          </w:p>
        </w:tc>
        <w:tc>
          <w:tcPr>
            <w:tcW w:w="851" w:type="dxa"/>
            <w:vAlign w:val="center"/>
          </w:tcPr>
          <w:p w14:paraId="55F3BD9D" w14:textId="77777777" w:rsidR="005A43A4" w:rsidRPr="00C45958" w:rsidRDefault="005A43A4" w:rsidP="00710887">
            <w:r w:rsidRPr="00EE2BE5">
              <w:rPr>
                <w:rFonts w:hint="eastAsia"/>
              </w:rPr>
              <w:t>10</w:t>
            </w:r>
          </w:p>
        </w:tc>
        <w:tc>
          <w:tcPr>
            <w:tcW w:w="2976" w:type="dxa"/>
            <w:vAlign w:val="center"/>
          </w:tcPr>
          <w:p w14:paraId="02BE15F1" w14:textId="77777777" w:rsidR="005A43A4" w:rsidRPr="00C45958" w:rsidRDefault="005A43A4" w:rsidP="00710887">
            <w:r w:rsidRPr="00EE2BE5">
              <w:rPr>
                <w:rFonts w:hint="eastAsia"/>
              </w:rPr>
              <w:t>备用字段</w:t>
            </w:r>
            <w:r w:rsidRPr="00EE2BE5">
              <w:rPr>
                <w:rFonts w:hint="eastAsia"/>
              </w:rPr>
              <w:t>1</w:t>
            </w:r>
          </w:p>
        </w:tc>
        <w:tc>
          <w:tcPr>
            <w:tcW w:w="2552" w:type="dxa"/>
            <w:vAlign w:val="center"/>
          </w:tcPr>
          <w:p w14:paraId="515C733A" w14:textId="77777777" w:rsidR="002E54DD" w:rsidRDefault="002E54DD" w:rsidP="002E54DD">
            <w:r>
              <w:rPr>
                <w:rFonts w:hint="eastAsia"/>
              </w:rPr>
              <w:t>被修改一码通账户原机构类别为“</w:t>
            </w:r>
            <w:r>
              <w:rPr>
                <w:rFonts w:hint="eastAsia"/>
              </w:rPr>
              <w:t>25</w:t>
            </w:r>
            <w:r>
              <w:rPr>
                <w:rFonts w:hint="eastAsia"/>
              </w:rPr>
              <w:t>”（私募基金管理人）且报送的“新机构类别”字段内容为空时，本字段用于报送新的私募基金管理人编码；</w:t>
            </w:r>
          </w:p>
          <w:p w14:paraId="62BD4625" w14:textId="77777777" w:rsidR="005A43A4" w:rsidRPr="00C45958" w:rsidRDefault="002E54DD" w:rsidP="002E54DD">
            <w:r>
              <w:rPr>
                <w:rFonts w:hint="eastAsia"/>
              </w:rPr>
              <w:t>报送的新机构类别为“</w:t>
            </w:r>
            <w:r>
              <w:rPr>
                <w:rFonts w:hint="eastAsia"/>
              </w:rPr>
              <w:t>25</w:t>
            </w:r>
            <w:r>
              <w:rPr>
                <w:rFonts w:hint="eastAsia"/>
              </w:rPr>
              <w:t>”时，此字段必填，填写账户对应的私募基金管理人编码</w:t>
            </w:r>
          </w:p>
        </w:tc>
      </w:tr>
      <w:tr w:rsidR="005A43A4" w14:paraId="080C5119" w14:textId="77777777" w:rsidTr="006F54AA">
        <w:trPr>
          <w:trHeight w:val="415"/>
          <w:jc w:val="center"/>
        </w:trPr>
        <w:tc>
          <w:tcPr>
            <w:tcW w:w="537" w:type="dxa"/>
            <w:vAlign w:val="center"/>
          </w:tcPr>
          <w:p w14:paraId="2E0D6948" w14:textId="77777777" w:rsidR="00E70528" w:rsidRDefault="00E70528">
            <w:pPr>
              <w:pStyle w:val="ab"/>
              <w:numPr>
                <w:ilvl w:val="0"/>
                <w:numId w:val="47"/>
              </w:numPr>
              <w:ind w:firstLineChars="0"/>
              <w:jc w:val="center"/>
              <w:rPr>
                <w:b/>
              </w:rPr>
            </w:pPr>
          </w:p>
        </w:tc>
        <w:tc>
          <w:tcPr>
            <w:tcW w:w="1272" w:type="dxa"/>
            <w:vAlign w:val="center"/>
          </w:tcPr>
          <w:p w14:paraId="538CA9C0" w14:textId="77777777" w:rsidR="005A43A4" w:rsidRPr="00C45958" w:rsidRDefault="005A43A4" w:rsidP="00710887">
            <w:r w:rsidRPr="00EE2BE5">
              <w:rPr>
                <w:rFonts w:hint="eastAsia"/>
              </w:rPr>
              <w:t>BYZD2</w:t>
            </w:r>
          </w:p>
        </w:tc>
        <w:tc>
          <w:tcPr>
            <w:tcW w:w="1276" w:type="dxa"/>
            <w:vAlign w:val="center"/>
          </w:tcPr>
          <w:p w14:paraId="5659063D" w14:textId="77777777" w:rsidR="005A43A4" w:rsidRPr="00C45958" w:rsidRDefault="005A43A4" w:rsidP="00710887">
            <w:r w:rsidRPr="00EE2BE5">
              <w:rPr>
                <w:rFonts w:hint="eastAsia"/>
              </w:rPr>
              <w:t>Character</w:t>
            </w:r>
          </w:p>
        </w:tc>
        <w:tc>
          <w:tcPr>
            <w:tcW w:w="851" w:type="dxa"/>
            <w:vAlign w:val="center"/>
          </w:tcPr>
          <w:p w14:paraId="305123AF" w14:textId="77777777" w:rsidR="005A43A4" w:rsidRPr="00C45958" w:rsidRDefault="005A43A4" w:rsidP="00710887">
            <w:r w:rsidRPr="00EE2BE5">
              <w:rPr>
                <w:rFonts w:hint="eastAsia"/>
              </w:rPr>
              <w:t>10</w:t>
            </w:r>
          </w:p>
        </w:tc>
        <w:tc>
          <w:tcPr>
            <w:tcW w:w="2976" w:type="dxa"/>
            <w:vAlign w:val="center"/>
          </w:tcPr>
          <w:p w14:paraId="33D2BC07" w14:textId="77777777" w:rsidR="005A43A4" w:rsidRPr="00C45958" w:rsidRDefault="005A43A4" w:rsidP="00710887">
            <w:r w:rsidRPr="00EE2BE5">
              <w:rPr>
                <w:rFonts w:hint="eastAsia"/>
              </w:rPr>
              <w:t>备用字段</w:t>
            </w:r>
            <w:r w:rsidRPr="00EE2BE5">
              <w:rPr>
                <w:rFonts w:hint="eastAsia"/>
              </w:rPr>
              <w:t>2</w:t>
            </w:r>
          </w:p>
        </w:tc>
        <w:tc>
          <w:tcPr>
            <w:tcW w:w="2552" w:type="dxa"/>
            <w:vAlign w:val="center"/>
          </w:tcPr>
          <w:p w14:paraId="36842F03" w14:textId="77777777" w:rsidR="005A43A4" w:rsidRPr="00C45958" w:rsidRDefault="005A43A4" w:rsidP="00710887">
            <w:r>
              <w:rPr>
                <w:rFonts w:hint="eastAsia"/>
              </w:rPr>
              <w:t>保留字段</w:t>
            </w:r>
          </w:p>
        </w:tc>
      </w:tr>
      <w:tr w:rsidR="005A43A4" w14:paraId="5B6EBF27" w14:textId="77777777" w:rsidTr="006F54AA">
        <w:trPr>
          <w:trHeight w:val="415"/>
          <w:jc w:val="center"/>
        </w:trPr>
        <w:tc>
          <w:tcPr>
            <w:tcW w:w="537" w:type="dxa"/>
            <w:vAlign w:val="center"/>
          </w:tcPr>
          <w:p w14:paraId="5B8FD8BD" w14:textId="77777777" w:rsidR="00E70528" w:rsidRDefault="00E70528">
            <w:pPr>
              <w:pStyle w:val="ab"/>
              <w:numPr>
                <w:ilvl w:val="0"/>
                <w:numId w:val="47"/>
              </w:numPr>
              <w:ind w:firstLineChars="0"/>
              <w:jc w:val="center"/>
              <w:rPr>
                <w:b/>
              </w:rPr>
            </w:pPr>
          </w:p>
        </w:tc>
        <w:tc>
          <w:tcPr>
            <w:tcW w:w="1272" w:type="dxa"/>
            <w:vAlign w:val="center"/>
          </w:tcPr>
          <w:p w14:paraId="387AAE64" w14:textId="77777777" w:rsidR="005A43A4" w:rsidRPr="00C45958" w:rsidRDefault="005A43A4" w:rsidP="00710887">
            <w:r w:rsidRPr="00EE2BE5">
              <w:rPr>
                <w:rFonts w:hint="eastAsia"/>
              </w:rPr>
              <w:t>BYZD3</w:t>
            </w:r>
          </w:p>
        </w:tc>
        <w:tc>
          <w:tcPr>
            <w:tcW w:w="1276" w:type="dxa"/>
            <w:vAlign w:val="center"/>
          </w:tcPr>
          <w:p w14:paraId="5581031A" w14:textId="77777777" w:rsidR="005A43A4" w:rsidRPr="00C45958" w:rsidRDefault="005A43A4" w:rsidP="00710887">
            <w:r w:rsidRPr="00EE2BE5">
              <w:rPr>
                <w:rFonts w:hint="eastAsia"/>
              </w:rPr>
              <w:t>Character</w:t>
            </w:r>
          </w:p>
        </w:tc>
        <w:tc>
          <w:tcPr>
            <w:tcW w:w="851" w:type="dxa"/>
            <w:vAlign w:val="center"/>
          </w:tcPr>
          <w:p w14:paraId="5160CEF1" w14:textId="77777777" w:rsidR="005A43A4" w:rsidRPr="00C45958" w:rsidRDefault="005A43A4" w:rsidP="00710887">
            <w:r w:rsidRPr="00EE2BE5">
              <w:rPr>
                <w:rFonts w:hint="eastAsia"/>
              </w:rPr>
              <w:t>10</w:t>
            </w:r>
          </w:p>
        </w:tc>
        <w:tc>
          <w:tcPr>
            <w:tcW w:w="2976" w:type="dxa"/>
            <w:vAlign w:val="center"/>
          </w:tcPr>
          <w:p w14:paraId="09EFCCDE" w14:textId="77777777" w:rsidR="005A43A4" w:rsidRPr="00C45958" w:rsidRDefault="005A43A4" w:rsidP="00710887">
            <w:r w:rsidRPr="00EE2BE5">
              <w:rPr>
                <w:rFonts w:hint="eastAsia"/>
              </w:rPr>
              <w:t>备用字段</w:t>
            </w:r>
            <w:r w:rsidRPr="00EE2BE5">
              <w:rPr>
                <w:rFonts w:hint="eastAsia"/>
              </w:rPr>
              <w:t>3</w:t>
            </w:r>
          </w:p>
        </w:tc>
        <w:tc>
          <w:tcPr>
            <w:tcW w:w="2552" w:type="dxa"/>
            <w:vAlign w:val="center"/>
          </w:tcPr>
          <w:p w14:paraId="4F9327E8" w14:textId="77777777" w:rsidR="005A43A4" w:rsidRPr="00C45958" w:rsidRDefault="005A43A4" w:rsidP="00710887">
            <w:r>
              <w:rPr>
                <w:rFonts w:hint="eastAsia"/>
              </w:rPr>
              <w:t>保留字段</w:t>
            </w:r>
          </w:p>
        </w:tc>
      </w:tr>
    </w:tbl>
    <w:p w14:paraId="42A82D22" w14:textId="77777777" w:rsidR="003C6241" w:rsidRPr="006C09A6" w:rsidRDefault="003C6241" w:rsidP="003C6241">
      <w:pPr>
        <w:rPr>
          <w:b/>
          <w:sz w:val="24"/>
          <w:szCs w:val="24"/>
        </w:rPr>
      </w:pPr>
      <w:r w:rsidRPr="006C09A6">
        <w:rPr>
          <w:rFonts w:hint="eastAsia"/>
          <w:b/>
          <w:sz w:val="24"/>
          <w:szCs w:val="24"/>
        </w:rPr>
        <w:t>说明：</w:t>
      </w:r>
    </w:p>
    <w:p w14:paraId="48D855C1" w14:textId="77777777" w:rsidR="00E70528" w:rsidRDefault="008A5DF7" w:rsidP="00980985">
      <w:pPr>
        <w:pStyle w:val="ab"/>
        <w:numPr>
          <w:ilvl w:val="0"/>
          <w:numId w:val="172"/>
        </w:numPr>
        <w:spacing w:line="360" w:lineRule="auto"/>
        <w:ind w:firstLineChars="0"/>
      </w:pPr>
      <w:r>
        <w:rPr>
          <w:rFonts w:hint="eastAsia"/>
        </w:rPr>
        <w:t>发送方：开户代理机构</w:t>
      </w:r>
    </w:p>
    <w:p w14:paraId="2E5EB63D" w14:textId="77777777" w:rsidR="00E70528" w:rsidRDefault="008A5DF7" w:rsidP="00980985">
      <w:pPr>
        <w:pStyle w:val="ab"/>
        <w:numPr>
          <w:ilvl w:val="0"/>
          <w:numId w:val="172"/>
        </w:numPr>
        <w:spacing w:line="360" w:lineRule="auto"/>
        <w:ind w:firstLineChars="0"/>
      </w:pPr>
      <w:r>
        <w:rPr>
          <w:rFonts w:hint="eastAsia"/>
        </w:rPr>
        <w:t>接收方：</w:t>
      </w:r>
      <w:r w:rsidR="003D63AB">
        <w:rPr>
          <w:rFonts w:hint="eastAsia"/>
        </w:rPr>
        <w:t>中国结算账户系统</w:t>
      </w:r>
    </w:p>
    <w:p w14:paraId="028215EF" w14:textId="77777777" w:rsidR="00E70528" w:rsidRDefault="00773204" w:rsidP="00980985">
      <w:pPr>
        <w:pStyle w:val="ab"/>
        <w:numPr>
          <w:ilvl w:val="0"/>
          <w:numId w:val="172"/>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53902825" w14:textId="77777777" w:rsidR="00E70528" w:rsidRDefault="008750B0" w:rsidP="00980985">
      <w:pPr>
        <w:pStyle w:val="ab"/>
        <w:numPr>
          <w:ilvl w:val="0"/>
          <w:numId w:val="172"/>
        </w:numPr>
        <w:spacing w:line="360" w:lineRule="auto"/>
        <w:ind w:firstLineChars="0"/>
      </w:pPr>
      <w:r>
        <w:rPr>
          <w:rFonts w:hint="eastAsia"/>
        </w:rPr>
        <w:t>通信通道：</w:t>
      </w:r>
      <w:r>
        <w:rPr>
          <w:rFonts w:hint="eastAsia"/>
        </w:rPr>
        <w:t>PROP</w:t>
      </w:r>
      <w:r>
        <w:rPr>
          <w:rFonts w:hint="eastAsia"/>
        </w:rPr>
        <w:t>通用交易接口</w:t>
      </w:r>
    </w:p>
    <w:p w14:paraId="5C6107BB" w14:textId="77777777" w:rsidR="00E70528" w:rsidRDefault="007C31DA" w:rsidP="00980985">
      <w:pPr>
        <w:pStyle w:val="ab"/>
        <w:numPr>
          <w:ilvl w:val="0"/>
          <w:numId w:val="172"/>
        </w:numPr>
        <w:spacing w:line="360" w:lineRule="auto"/>
        <w:ind w:firstLineChars="0"/>
      </w:pPr>
      <w:r>
        <w:rPr>
          <w:rFonts w:hint="eastAsia"/>
        </w:rPr>
        <w:t>需修改的业务字段填入相应值，否则填空格</w:t>
      </w:r>
      <w:r w:rsidR="00A501D2" w:rsidRPr="00AD534F">
        <w:rPr>
          <w:rFonts w:hint="eastAsia"/>
        </w:rPr>
        <w:t>；账户</w:t>
      </w:r>
      <w:r>
        <w:rPr>
          <w:rFonts w:hint="eastAsia"/>
        </w:rPr>
        <w:t>注册</w:t>
      </w:r>
      <w:r w:rsidR="00A501D2" w:rsidRPr="00AD534F">
        <w:rPr>
          <w:rFonts w:hint="eastAsia"/>
        </w:rPr>
        <w:t>资料修改成功后</w:t>
      </w:r>
      <w:r>
        <w:rPr>
          <w:rFonts w:hint="eastAsia"/>
        </w:rPr>
        <w:t>，</w:t>
      </w:r>
      <w:r w:rsidR="003C4F43">
        <w:rPr>
          <w:rFonts w:hint="eastAsia"/>
        </w:rPr>
        <w:t>应答接口中</w:t>
      </w:r>
      <w:r w:rsidR="00A501D2" w:rsidRPr="00AD534F">
        <w:rPr>
          <w:rFonts w:hint="eastAsia"/>
        </w:rPr>
        <w:t>返回</w:t>
      </w:r>
      <w:r w:rsidR="00634D68">
        <w:rPr>
          <w:rFonts w:hint="eastAsia"/>
        </w:rPr>
        <w:t>修改后的全部</w:t>
      </w:r>
      <w:r w:rsidR="00A501D2" w:rsidRPr="00AD534F">
        <w:rPr>
          <w:rFonts w:hint="eastAsia"/>
        </w:rPr>
        <w:t>资料信息</w:t>
      </w:r>
      <w:r w:rsidR="00A501D2">
        <w:rPr>
          <w:rFonts w:hint="eastAsia"/>
        </w:rPr>
        <w:t>，包括没有</w:t>
      </w:r>
      <w:r>
        <w:rPr>
          <w:rFonts w:hint="eastAsia"/>
        </w:rPr>
        <w:t>被</w:t>
      </w:r>
      <w:r w:rsidR="00A501D2">
        <w:rPr>
          <w:rFonts w:hint="eastAsia"/>
        </w:rPr>
        <w:t>修改</w:t>
      </w:r>
      <w:r>
        <w:rPr>
          <w:rFonts w:hint="eastAsia"/>
        </w:rPr>
        <w:t>的</w:t>
      </w:r>
      <w:r w:rsidR="00D01D19">
        <w:rPr>
          <w:rFonts w:hint="eastAsia"/>
        </w:rPr>
        <w:t>字段内容</w:t>
      </w:r>
      <w:r w:rsidR="000721C5">
        <w:rPr>
          <w:rFonts w:hint="eastAsia"/>
        </w:rPr>
        <w:t>。</w:t>
      </w:r>
    </w:p>
    <w:p w14:paraId="11727E2F" w14:textId="77777777" w:rsidR="003C6241" w:rsidRDefault="003C6241" w:rsidP="003C6241">
      <w:pPr>
        <w:rPr>
          <w:b/>
          <w:sz w:val="30"/>
          <w:szCs w:val="30"/>
        </w:rPr>
      </w:pPr>
      <w:bookmarkStart w:id="33" w:name="_Toc358041887"/>
      <w:r w:rsidRPr="00271B22">
        <w:rPr>
          <w:rFonts w:hint="eastAsia"/>
          <w:b/>
          <w:sz w:val="30"/>
          <w:szCs w:val="30"/>
        </w:rPr>
        <w:t>应答：</w:t>
      </w:r>
      <w:bookmarkEnd w:id="33"/>
    </w:p>
    <w:tbl>
      <w:tblPr>
        <w:tblStyle w:val="a5"/>
        <w:tblW w:w="9464" w:type="dxa"/>
        <w:jc w:val="center"/>
        <w:tblLayout w:type="fixed"/>
        <w:tblLook w:val="04A0" w:firstRow="1" w:lastRow="0" w:firstColumn="1" w:lastColumn="0" w:noHBand="0" w:noVBand="1"/>
      </w:tblPr>
      <w:tblGrid>
        <w:gridCol w:w="538"/>
        <w:gridCol w:w="1271"/>
        <w:gridCol w:w="1276"/>
        <w:gridCol w:w="851"/>
        <w:gridCol w:w="2976"/>
        <w:gridCol w:w="2552"/>
      </w:tblGrid>
      <w:tr w:rsidR="005D45B3" w14:paraId="2121FCBC" w14:textId="77777777" w:rsidTr="006B3879">
        <w:trPr>
          <w:trHeight w:val="534"/>
          <w:jc w:val="center"/>
        </w:trPr>
        <w:tc>
          <w:tcPr>
            <w:tcW w:w="538" w:type="dxa"/>
            <w:shd w:val="clear" w:color="auto" w:fill="FFC000"/>
            <w:vAlign w:val="center"/>
          </w:tcPr>
          <w:p w14:paraId="705F7E1A" w14:textId="77777777" w:rsidR="005D45B3" w:rsidRPr="00455B38" w:rsidRDefault="005D45B3" w:rsidP="00DE1702">
            <w:pPr>
              <w:jc w:val="center"/>
              <w:rPr>
                <w:b/>
                <w:sz w:val="24"/>
                <w:szCs w:val="24"/>
              </w:rPr>
            </w:pPr>
            <w:r w:rsidRPr="00455B38">
              <w:rPr>
                <w:rFonts w:hint="eastAsia"/>
                <w:b/>
                <w:sz w:val="24"/>
                <w:szCs w:val="24"/>
              </w:rPr>
              <w:t>NO</w:t>
            </w:r>
          </w:p>
        </w:tc>
        <w:tc>
          <w:tcPr>
            <w:tcW w:w="1271" w:type="dxa"/>
            <w:shd w:val="clear" w:color="auto" w:fill="FFC000"/>
            <w:vAlign w:val="center"/>
          </w:tcPr>
          <w:p w14:paraId="1A75B205" w14:textId="77777777" w:rsidR="005D45B3" w:rsidRPr="00455B38" w:rsidRDefault="005D45B3" w:rsidP="00DE1702">
            <w:pPr>
              <w:jc w:val="center"/>
              <w:rPr>
                <w:b/>
                <w:sz w:val="24"/>
                <w:szCs w:val="24"/>
              </w:rPr>
            </w:pPr>
            <w:r w:rsidRPr="00455B38">
              <w:rPr>
                <w:rFonts w:hint="eastAsia"/>
                <w:b/>
                <w:sz w:val="24"/>
                <w:szCs w:val="24"/>
              </w:rPr>
              <w:t>字段</w:t>
            </w:r>
          </w:p>
        </w:tc>
        <w:tc>
          <w:tcPr>
            <w:tcW w:w="1276" w:type="dxa"/>
            <w:shd w:val="clear" w:color="auto" w:fill="FFC000"/>
            <w:vAlign w:val="center"/>
          </w:tcPr>
          <w:p w14:paraId="303B25FC" w14:textId="77777777" w:rsidR="005D45B3" w:rsidRPr="00455B38" w:rsidRDefault="005D45B3" w:rsidP="00DE1702">
            <w:pPr>
              <w:jc w:val="center"/>
              <w:rPr>
                <w:b/>
                <w:sz w:val="24"/>
                <w:szCs w:val="24"/>
              </w:rPr>
            </w:pPr>
            <w:r w:rsidRPr="00455B38">
              <w:rPr>
                <w:rFonts w:hint="eastAsia"/>
                <w:b/>
                <w:sz w:val="24"/>
                <w:szCs w:val="24"/>
              </w:rPr>
              <w:t>类型</w:t>
            </w:r>
          </w:p>
        </w:tc>
        <w:tc>
          <w:tcPr>
            <w:tcW w:w="851" w:type="dxa"/>
            <w:shd w:val="clear" w:color="auto" w:fill="FFC000"/>
            <w:vAlign w:val="center"/>
          </w:tcPr>
          <w:p w14:paraId="682D08EA" w14:textId="77777777" w:rsidR="005D45B3" w:rsidRPr="00455B38" w:rsidRDefault="005D45B3" w:rsidP="00DE1702">
            <w:pPr>
              <w:jc w:val="center"/>
              <w:rPr>
                <w:b/>
                <w:sz w:val="24"/>
                <w:szCs w:val="24"/>
              </w:rPr>
            </w:pPr>
            <w:r w:rsidRPr="00455B38">
              <w:rPr>
                <w:rFonts w:hint="eastAsia"/>
                <w:b/>
                <w:sz w:val="24"/>
                <w:szCs w:val="24"/>
              </w:rPr>
              <w:t>长度</w:t>
            </w:r>
          </w:p>
        </w:tc>
        <w:tc>
          <w:tcPr>
            <w:tcW w:w="2976" w:type="dxa"/>
            <w:shd w:val="clear" w:color="auto" w:fill="FFC000"/>
            <w:vAlign w:val="center"/>
          </w:tcPr>
          <w:p w14:paraId="22BBE714" w14:textId="77777777" w:rsidR="005D45B3" w:rsidRPr="00455B38" w:rsidRDefault="005D45B3" w:rsidP="00DE1702">
            <w:pPr>
              <w:jc w:val="center"/>
              <w:rPr>
                <w:b/>
                <w:sz w:val="24"/>
                <w:szCs w:val="24"/>
              </w:rPr>
            </w:pPr>
            <w:r w:rsidRPr="00455B38">
              <w:rPr>
                <w:rFonts w:hint="eastAsia"/>
                <w:b/>
                <w:sz w:val="24"/>
                <w:szCs w:val="24"/>
              </w:rPr>
              <w:t>字段名称</w:t>
            </w:r>
          </w:p>
        </w:tc>
        <w:tc>
          <w:tcPr>
            <w:tcW w:w="2552" w:type="dxa"/>
            <w:shd w:val="clear" w:color="auto" w:fill="FFC000"/>
            <w:vAlign w:val="center"/>
          </w:tcPr>
          <w:p w14:paraId="1D9CBD97" w14:textId="77777777" w:rsidR="005D45B3" w:rsidRPr="00455B38" w:rsidRDefault="005D45B3" w:rsidP="00DE1702">
            <w:pPr>
              <w:jc w:val="center"/>
              <w:rPr>
                <w:b/>
                <w:sz w:val="24"/>
                <w:szCs w:val="24"/>
              </w:rPr>
            </w:pPr>
            <w:r>
              <w:rPr>
                <w:rFonts w:hint="eastAsia"/>
                <w:b/>
                <w:sz w:val="24"/>
                <w:szCs w:val="24"/>
              </w:rPr>
              <w:t>备注</w:t>
            </w:r>
          </w:p>
        </w:tc>
      </w:tr>
      <w:tr w:rsidR="003F400E" w14:paraId="7DEF88BC" w14:textId="77777777" w:rsidTr="006B3879">
        <w:trPr>
          <w:trHeight w:val="415"/>
          <w:jc w:val="center"/>
        </w:trPr>
        <w:tc>
          <w:tcPr>
            <w:tcW w:w="538" w:type="dxa"/>
            <w:vAlign w:val="center"/>
          </w:tcPr>
          <w:p w14:paraId="2FE97896" w14:textId="77777777" w:rsidR="00E70528" w:rsidRDefault="00E70528">
            <w:pPr>
              <w:pStyle w:val="ab"/>
              <w:numPr>
                <w:ilvl w:val="0"/>
                <w:numId w:val="49"/>
              </w:numPr>
              <w:ind w:firstLineChars="0"/>
              <w:jc w:val="center"/>
              <w:rPr>
                <w:b/>
              </w:rPr>
            </w:pPr>
          </w:p>
        </w:tc>
        <w:tc>
          <w:tcPr>
            <w:tcW w:w="1271" w:type="dxa"/>
            <w:vAlign w:val="center"/>
          </w:tcPr>
          <w:p w14:paraId="2AC3E67D" w14:textId="77777777" w:rsidR="003F400E" w:rsidRPr="00C45958" w:rsidRDefault="003F400E" w:rsidP="00DE1702">
            <w:r>
              <w:rPr>
                <w:rFonts w:hint="eastAsia"/>
              </w:rPr>
              <w:t>YWLSH</w:t>
            </w:r>
          </w:p>
        </w:tc>
        <w:tc>
          <w:tcPr>
            <w:tcW w:w="1276" w:type="dxa"/>
            <w:vAlign w:val="center"/>
          </w:tcPr>
          <w:p w14:paraId="386E14A4" w14:textId="77777777" w:rsidR="003F400E" w:rsidRPr="00C45958" w:rsidRDefault="003F400E" w:rsidP="00DE1702">
            <w:r w:rsidRPr="00C45958">
              <w:rPr>
                <w:rFonts w:hint="eastAsia"/>
              </w:rPr>
              <w:t>Character</w:t>
            </w:r>
          </w:p>
        </w:tc>
        <w:tc>
          <w:tcPr>
            <w:tcW w:w="851" w:type="dxa"/>
            <w:vAlign w:val="center"/>
          </w:tcPr>
          <w:p w14:paraId="721A9923" w14:textId="77777777" w:rsidR="003F400E" w:rsidRPr="00C45958" w:rsidRDefault="003F400E" w:rsidP="00DE1702">
            <w:r>
              <w:rPr>
                <w:rFonts w:hint="eastAsia"/>
              </w:rPr>
              <w:t>10</w:t>
            </w:r>
          </w:p>
        </w:tc>
        <w:tc>
          <w:tcPr>
            <w:tcW w:w="2976" w:type="dxa"/>
            <w:vAlign w:val="center"/>
          </w:tcPr>
          <w:p w14:paraId="0171D173" w14:textId="77777777" w:rsidR="003F400E" w:rsidRPr="00C45958" w:rsidRDefault="003F400E" w:rsidP="00DE1702">
            <w:r>
              <w:rPr>
                <w:rFonts w:hint="eastAsia"/>
              </w:rPr>
              <w:t>业务流水号</w:t>
            </w:r>
          </w:p>
        </w:tc>
        <w:tc>
          <w:tcPr>
            <w:tcW w:w="2552" w:type="dxa"/>
            <w:vAlign w:val="center"/>
          </w:tcPr>
          <w:p w14:paraId="067CD477" w14:textId="77777777" w:rsidR="003F400E" w:rsidRPr="00C45958" w:rsidRDefault="003F400E" w:rsidP="00DE1702"/>
        </w:tc>
      </w:tr>
      <w:tr w:rsidR="003F400E" w14:paraId="7C89E9D7" w14:textId="77777777" w:rsidTr="006B3879">
        <w:trPr>
          <w:trHeight w:val="415"/>
          <w:jc w:val="center"/>
        </w:trPr>
        <w:tc>
          <w:tcPr>
            <w:tcW w:w="538" w:type="dxa"/>
            <w:vAlign w:val="center"/>
          </w:tcPr>
          <w:p w14:paraId="695D7FC6" w14:textId="77777777" w:rsidR="00E70528" w:rsidRDefault="00E70528">
            <w:pPr>
              <w:pStyle w:val="ab"/>
              <w:numPr>
                <w:ilvl w:val="0"/>
                <w:numId w:val="49"/>
              </w:numPr>
              <w:ind w:firstLineChars="0"/>
              <w:jc w:val="center"/>
              <w:rPr>
                <w:b/>
              </w:rPr>
            </w:pPr>
          </w:p>
        </w:tc>
        <w:tc>
          <w:tcPr>
            <w:tcW w:w="1271" w:type="dxa"/>
            <w:vAlign w:val="center"/>
          </w:tcPr>
          <w:p w14:paraId="42FBCA09" w14:textId="77777777" w:rsidR="003F400E" w:rsidRPr="002847B3" w:rsidRDefault="003F400E" w:rsidP="00DE1702">
            <w:r w:rsidRPr="00DD2CE2">
              <w:rPr>
                <w:rFonts w:hint="eastAsia"/>
              </w:rPr>
              <w:t>YMTH</w:t>
            </w:r>
          </w:p>
        </w:tc>
        <w:tc>
          <w:tcPr>
            <w:tcW w:w="1276" w:type="dxa"/>
            <w:vAlign w:val="center"/>
          </w:tcPr>
          <w:p w14:paraId="5082A5D1" w14:textId="77777777" w:rsidR="003F400E" w:rsidRPr="002847B3" w:rsidRDefault="003F400E" w:rsidP="00DE1702">
            <w:r w:rsidRPr="00DD2CE2">
              <w:rPr>
                <w:rFonts w:hint="eastAsia"/>
              </w:rPr>
              <w:t>Character</w:t>
            </w:r>
          </w:p>
        </w:tc>
        <w:tc>
          <w:tcPr>
            <w:tcW w:w="851" w:type="dxa"/>
            <w:vAlign w:val="center"/>
          </w:tcPr>
          <w:p w14:paraId="3F202801" w14:textId="77777777" w:rsidR="003F400E" w:rsidRDefault="003F400E" w:rsidP="00DE1702">
            <w:r>
              <w:rPr>
                <w:rFonts w:hint="eastAsia"/>
              </w:rPr>
              <w:t>20</w:t>
            </w:r>
          </w:p>
        </w:tc>
        <w:tc>
          <w:tcPr>
            <w:tcW w:w="2976" w:type="dxa"/>
            <w:vAlign w:val="center"/>
          </w:tcPr>
          <w:p w14:paraId="4FAB897A" w14:textId="77777777" w:rsidR="003F400E" w:rsidRPr="002847B3" w:rsidRDefault="003F400E" w:rsidP="00DE1702">
            <w:r w:rsidRPr="00DD2CE2">
              <w:rPr>
                <w:rFonts w:hint="eastAsia"/>
              </w:rPr>
              <w:t>一码通账户号码</w:t>
            </w:r>
          </w:p>
        </w:tc>
        <w:tc>
          <w:tcPr>
            <w:tcW w:w="2552" w:type="dxa"/>
            <w:vAlign w:val="center"/>
          </w:tcPr>
          <w:p w14:paraId="02C5E25E" w14:textId="77777777" w:rsidR="003F400E" w:rsidRPr="00C45958" w:rsidRDefault="00B067C8" w:rsidP="00DE1702">
            <w:r>
              <w:rPr>
                <w:rFonts w:hint="eastAsia"/>
              </w:rPr>
              <w:t>同请求</w:t>
            </w:r>
          </w:p>
        </w:tc>
      </w:tr>
      <w:tr w:rsidR="008F5981" w14:paraId="3735866D" w14:textId="77777777" w:rsidTr="006B3879">
        <w:trPr>
          <w:trHeight w:val="415"/>
          <w:jc w:val="center"/>
        </w:trPr>
        <w:tc>
          <w:tcPr>
            <w:tcW w:w="538" w:type="dxa"/>
            <w:vAlign w:val="center"/>
          </w:tcPr>
          <w:p w14:paraId="51DCD810" w14:textId="77777777" w:rsidR="00E70528" w:rsidRDefault="00E70528">
            <w:pPr>
              <w:pStyle w:val="ab"/>
              <w:numPr>
                <w:ilvl w:val="0"/>
                <w:numId w:val="49"/>
              </w:numPr>
              <w:ind w:firstLineChars="0"/>
              <w:jc w:val="center"/>
              <w:rPr>
                <w:b/>
              </w:rPr>
            </w:pPr>
          </w:p>
        </w:tc>
        <w:tc>
          <w:tcPr>
            <w:tcW w:w="1271" w:type="dxa"/>
            <w:vAlign w:val="center"/>
          </w:tcPr>
          <w:p w14:paraId="2059D16E" w14:textId="77777777" w:rsidR="008F5981" w:rsidRPr="00DD2CE2" w:rsidRDefault="008F5981" w:rsidP="00DE1702">
            <w:r>
              <w:rPr>
                <w:rFonts w:hint="eastAsia"/>
              </w:rPr>
              <w:t>ZJLB</w:t>
            </w:r>
          </w:p>
        </w:tc>
        <w:tc>
          <w:tcPr>
            <w:tcW w:w="1276" w:type="dxa"/>
            <w:vAlign w:val="center"/>
          </w:tcPr>
          <w:p w14:paraId="30C426DA" w14:textId="77777777" w:rsidR="008F5981" w:rsidRPr="00DD2CE2" w:rsidRDefault="008F5981" w:rsidP="00DE1702">
            <w:r w:rsidRPr="00C45958">
              <w:rPr>
                <w:rFonts w:hint="eastAsia"/>
              </w:rPr>
              <w:t>Character</w:t>
            </w:r>
          </w:p>
        </w:tc>
        <w:tc>
          <w:tcPr>
            <w:tcW w:w="851" w:type="dxa"/>
            <w:vAlign w:val="center"/>
          </w:tcPr>
          <w:p w14:paraId="70135461" w14:textId="77777777" w:rsidR="008F5981" w:rsidRDefault="008F5981" w:rsidP="00DE1702">
            <w:r>
              <w:rPr>
                <w:rFonts w:hint="eastAsia"/>
              </w:rPr>
              <w:t>2</w:t>
            </w:r>
          </w:p>
        </w:tc>
        <w:tc>
          <w:tcPr>
            <w:tcW w:w="2976" w:type="dxa"/>
            <w:vAlign w:val="center"/>
          </w:tcPr>
          <w:p w14:paraId="30990F9D" w14:textId="77777777" w:rsidR="008F5981" w:rsidRPr="00DD2CE2" w:rsidRDefault="008F5981" w:rsidP="00DE1702">
            <w:r>
              <w:rPr>
                <w:rFonts w:ascii="宋体" w:eastAsia="宋体" w:hAnsi="宋体" w:hint="eastAsia"/>
              </w:rPr>
              <w:t>主要身份证明文件类别</w:t>
            </w:r>
          </w:p>
        </w:tc>
        <w:tc>
          <w:tcPr>
            <w:tcW w:w="2552" w:type="dxa"/>
            <w:vAlign w:val="center"/>
          </w:tcPr>
          <w:p w14:paraId="7AF8D5F8" w14:textId="77777777" w:rsidR="008F5981" w:rsidRPr="00C45958" w:rsidRDefault="00B067C8" w:rsidP="00DE1702">
            <w:r>
              <w:rPr>
                <w:rFonts w:hint="eastAsia"/>
              </w:rPr>
              <w:t>同请求</w:t>
            </w:r>
          </w:p>
        </w:tc>
      </w:tr>
      <w:tr w:rsidR="008F5981" w14:paraId="207FA719" w14:textId="77777777" w:rsidTr="006B3879">
        <w:trPr>
          <w:trHeight w:val="415"/>
          <w:jc w:val="center"/>
        </w:trPr>
        <w:tc>
          <w:tcPr>
            <w:tcW w:w="538" w:type="dxa"/>
            <w:vAlign w:val="center"/>
          </w:tcPr>
          <w:p w14:paraId="1B72DCD7" w14:textId="77777777" w:rsidR="00E70528" w:rsidRDefault="00E70528">
            <w:pPr>
              <w:pStyle w:val="ab"/>
              <w:numPr>
                <w:ilvl w:val="0"/>
                <w:numId w:val="49"/>
              </w:numPr>
              <w:ind w:firstLineChars="0"/>
              <w:jc w:val="center"/>
              <w:rPr>
                <w:b/>
              </w:rPr>
            </w:pPr>
          </w:p>
        </w:tc>
        <w:tc>
          <w:tcPr>
            <w:tcW w:w="1271" w:type="dxa"/>
            <w:vAlign w:val="center"/>
          </w:tcPr>
          <w:p w14:paraId="208EE465" w14:textId="77777777" w:rsidR="008F5981" w:rsidRPr="00DD2CE2" w:rsidRDefault="008F5981" w:rsidP="00DE1702">
            <w:r>
              <w:rPr>
                <w:rFonts w:hint="eastAsia"/>
              </w:rPr>
              <w:t>ZJDM</w:t>
            </w:r>
          </w:p>
        </w:tc>
        <w:tc>
          <w:tcPr>
            <w:tcW w:w="1276" w:type="dxa"/>
            <w:vAlign w:val="center"/>
          </w:tcPr>
          <w:p w14:paraId="24DCCAB0" w14:textId="77777777" w:rsidR="008F5981" w:rsidRPr="00DD2CE2" w:rsidRDefault="008F5981" w:rsidP="00DE1702">
            <w:r w:rsidRPr="00C45958">
              <w:rPr>
                <w:rFonts w:hint="eastAsia"/>
              </w:rPr>
              <w:t>Character</w:t>
            </w:r>
          </w:p>
        </w:tc>
        <w:tc>
          <w:tcPr>
            <w:tcW w:w="851" w:type="dxa"/>
            <w:vAlign w:val="center"/>
          </w:tcPr>
          <w:p w14:paraId="45588D2A" w14:textId="77777777" w:rsidR="008F5981" w:rsidRDefault="008F5981" w:rsidP="00DE1702">
            <w:r>
              <w:rPr>
                <w:rFonts w:hint="eastAsia"/>
              </w:rPr>
              <w:t>40</w:t>
            </w:r>
          </w:p>
        </w:tc>
        <w:tc>
          <w:tcPr>
            <w:tcW w:w="2976" w:type="dxa"/>
            <w:vAlign w:val="center"/>
          </w:tcPr>
          <w:p w14:paraId="712C6C2E" w14:textId="77777777" w:rsidR="008F5981" w:rsidRPr="00DD2CE2" w:rsidRDefault="008F5981" w:rsidP="00DE1702">
            <w:r>
              <w:rPr>
                <w:rFonts w:ascii="宋体" w:eastAsia="宋体" w:hAnsi="宋体" w:hint="eastAsia"/>
              </w:rPr>
              <w:t>主要身份证明文件</w:t>
            </w:r>
            <w:r w:rsidRPr="00C45958">
              <w:rPr>
                <w:rFonts w:hint="eastAsia"/>
              </w:rPr>
              <w:t>代码</w:t>
            </w:r>
          </w:p>
        </w:tc>
        <w:tc>
          <w:tcPr>
            <w:tcW w:w="2552" w:type="dxa"/>
            <w:vAlign w:val="center"/>
          </w:tcPr>
          <w:p w14:paraId="503F1E71" w14:textId="77777777" w:rsidR="008F5981" w:rsidRPr="00C45958" w:rsidRDefault="00B067C8" w:rsidP="00DE1702">
            <w:r>
              <w:rPr>
                <w:rFonts w:hint="eastAsia"/>
              </w:rPr>
              <w:t>同请求</w:t>
            </w:r>
          </w:p>
        </w:tc>
      </w:tr>
      <w:tr w:rsidR="00257D9F" w14:paraId="6303A21B" w14:textId="77777777" w:rsidTr="006B3879">
        <w:trPr>
          <w:trHeight w:val="415"/>
          <w:jc w:val="center"/>
        </w:trPr>
        <w:tc>
          <w:tcPr>
            <w:tcW w:w="538" w:type="dxa"/>
            <w:vAlign w:val="center"/>
          </w:tcPr>
          <w:p w14:paraId="5C3A3FF3" w14:textId="77777777" w:rsidR="00E70528" w:rsidRDefault="00E70528">
            <w:pPr>
              <w:pStyle w:val="ab"/>
              <w:numPr>
                <w:ilvl w:val="0"/>
                <w:numId w:val="49"/>
              </w:numPr>
              <w:ind w:firstLineChars="0"/>
              <w:jc w:val="center"/>
              <w:rPr>
                <w:b/>
              </w:rPr>
            </w:pPr>
          </w:p>
        </w:tc>
        <w:tc>
          <w:tcPr>
            <w:tcW w:w="1271" w:type="dxa"/>
            <w:vAlign w:val="center"/>
          </w:tcPr>
          <w:p w14:paraId="41B42D43" w14:textId="77777777" w:rsidR="00257D9F" w:rsidRPr="00C45958" w:rsidRDefault="00257D9F" w:rsidP="00DE1702">
            <w:r>
              <w:rPr>
                <w:rFonts w:hint="eastAsia"/>
              </w:rPr>
              <w:t>X</w:t>
            </w:r>
            <w:r w:rsidRPr="00C45958">
              <w:rPr>
                <w:rFonts w:hint="eastAsia"/>
              </w:rPr>
              <w:t>KHMC</w:t>
            </w:r>
          </w:p>
        </w:tc>
        <w:tc>
          <w:tcPr>
            <w:tcW w:w="1276" w:type="dxa"/>
            <w:vAlign w:val="center"/>
          </w:tcPr>
          <w:p w14:paraId="383930F7" w14:textId="77777777" w:rsidR="00257D9F" w:rsidRPr="00C45958" w:rsidRDefault="00257D9F" w:rsidP="00DE1702">
            <w:r w:rsidRPr="00C45958">
              <w:rPr>
                <w:rFonts w:hint="eastAsia"/>
              </w:rPr>
              <w:t>Character</w:t>
            </w:r>
          </w:p>
        </w:tc>
        <w:tc>
          <w:tcPr>
            <w:tcW w:w="851" w:type="dxa"/>
            <w:vAlign w:val="center"/>
          </w:tcPr>
          <w:p w14:paraId="05185478" w14:textId="77777777" w:rsidR="00257D9F" w:rsidRPr="00C45958" w:rsidRDefault="00257D9F" w:rsidP="00DE1702">
            <w:r w:rsidRPr="00C45958">
              <w:rPr>
                <w:rFonts w:hint="eastAsia"/>
              </w:rPr>
              <w:t>1</w:t>
            </w:r>
            <w:r>
              <w:rPr>
                <w:rFonts w:hint="eastAsia"/>
              </w:rPr>
              <w:t>2</w:t>
            </w:r>
            <w:r w:rsidRPr="00C45958">
              <w:rPr>
                <w:rFonts w:hint="eastAsia"/>
              </w:rPr>
              <w:t>0</w:t>
            </w:r>
          </w:p>
        </w:tc>
        <w:tc>
          <w:tcPr>
            <w:tcW w:w="2976" w:type="dxa"/>
            <w:vAlign w:val="center"/>
          </w:tcPr>
          <w:p w14:paraId="116D1FD1" w14:textId="77777777" w:rsidR="00257D9F" w:rsidRPr="00C45958" w:rsidRDefault="00257D9F" w:rsidP="00DE1702">
            <w:r>
              <w:rPr>
                <w:rFonts w:hint="eastAsia"/>
              </w:rPr>
              <w:t>新</w:t>
            </w:r>
            <w:r w:rsidRPr="00C45958">
              <w:rPr>
                <w:rFonts w:hint="eastAsia"/>
              </w:rPr>
              <w:t>客户名称</w:t>
            </w:r>
          </w:p>
        </w:tc>
        <w:tc>
          <w:tcPr>
            <w:tcW w:w="2552" w:type="dxa"/>
            <w:vAlign w:val="center"/>
          </w:tcPr>
          <w:p w14:paraId="226A4C73" w14:textId="77777777" w:rsidR="00257D9F" w:rsidRPr="00C45958" w:rsidRDefault="00257D9F" w:rsidP="00DE1702"/>
        </w:tc>
      </w:tr>
      <w:tr w:rsidR="005A43A4" w14:paraId="0860AE4A" w14:textId="77777777" w:rsidTr="006B3879">
        <w:trPr>
          <w:trHeight w:val="415"/>
          <w:jc w:val="center"/>
        </w:trPr>
        <w:tc>
          <w:tcPr>
            <w:tcW w:w="538" w:type="dxa"/>
            <w:vAlign w:val="center"/>
          </w:tcPr>
          <w:p w14:paraId="1D6EC6D8" w14:textId="77777777" w:rsidR="00E70528" w:rsidRDefault="00E70528">
            <w:pPr>
              <w:pStyle w:val="ab"/>
              <w:numPr>
                <w:ilvl w:val="0"/>
                <w:numId w:val="49"/>
              </w:numPr>
              <w:ind w:firstLineChars="0"/>
              <w:jc w:val="center"/>
              <w:rPr>
                <w:b/>
              </w:rPr>
            </w:pPr>
          </w:p>
        </w:tc>
        <w:tc>
          <w:tcPr>
            <w:tcW w:w="1271" w:type="dxa"/>
            <w:vAlign w:val="center"/>
          </w:tcPr>
          <w:p w14:paraId="3DCF0890" w14:textId="77777777" w:rsidR="005A43A4" w:rsidRDefault="005A43A4" w:rsidP="00DE1702">
            <w:r>
              <w:rPr>
                <w:rFonts w:hint="eastAsia"/>
              </w:rPr>
              <w:t>X</w:t>
            </w:r>
            <w:r w:rsidRPr="00C45958">
              <w:rPr>
                <w:rFonts w:hint="eastAsia"/>
              </w:rPr>
              <w:t>GJDM</w:t>
            </w:r>
          </w:p>
        </w:tc>
        <w:tc>
          <w:tcPr>
            <w:tcW w:w="1276" w:type="dxa"/>
            <w:vAlign w:val="center"/>
          </w:tcPr>
          <w:p w14:paraId="4A8849B7" w14:textId="77777777" w:rsidR="005A43A4" w:rsidRPr="00C45958" w:rsidRDefault="005A43A4" w:rsidP="00DE1702">
            <w:r w:rsidRPr="00C45958">
              <w:rPr>
                <w:rFonts w:hint="eastAsia"/>
              </w:rPr>
              <w:t>Character</w:t>
            </w:r>
          </w:p>
        </w:tc>
        <w:tc>
          <w:tcPr>
            <w:tcW w:w="851" w:type="dxa"/>
            <w:vAlign w:val="center"/>
          </w:tcPr>
          <w:p w14:paraId="6980BD4E" w14:textId="77777777" w:rsidR="005A43A4" w:rsidRPr="00C45958" w:rsidRDefault="005A43A4" w:rsidP="00DE1702">
            <w:r w:rsidRPr="00C45958">
              <w:rPr>
                <w:rFonts w:hint="eastAsia"/>
              </w:rPr>
              <w:t>3</w:t>
            </w:r>
          </w:p>
        </w:tc>
        <w:tc>
          <w:tcPr>
            <w:tcW w:w="2976" w:type="dxa"/>
            <w:vAlign w:val="center"/>
          </w:tcPr>
          <w:p w14:paraId="0AEB52A6" w14:textId="77777777" w:rsidR="005A43A4" w:rsidRDefault="005A43A4" w:rsidP="00DE1702">
            <w:r>
              <w:rPr>
                <w:rFonts w:hint="eastAsia"/>
              </w:rPr>
              <w:t>新</w:t>
            </w:r>
            <w:r w:rsidRPr="00C45958">
              <w:rPr>
                <w:rFonts w:hint="eastAsia"/>
              </w:rPr>
              <w:t>国籍</w:t>
            </w:r>
            <w:r w:rsidRPr="00C45958">
              <w:rPr>
                <w:rFonts w:hint="eastAsia"/>
              </w:rPr>
              <w:t>/</w:t>
            </w:r>
            <w:r w:rsidRPr="00C45958">
              <w:rPr>
                <w:rFonts w:hint="eastAsia"/>
              </w:rPr>
              <w:t>地区代码</w:t>
            </w:r>
          </w:p>
        </w:tc>
        <w:tc>
          <w:tcPr>
            <w:tcW w:w="2552" w:type="dxa"/>
            <w:vAlign w:val="center"/>
          </w:tcPr>
          <w:p w14:paraId="00CE60B5" w14:textId="77777777" w:rsidR="005A43A4" w:rsidRPr="00C45958" w:rsidRDefault="005A43A4" w:rsidP="00DE1702"/>
        </w:tc>
      </w:tr>
      <w:tr w:rsidR="005A43A4" w14:paraId="1ADBCC78" w14:textId="77777777" w:rsidTr="006B3879">
        <w:trPr>
          <w:trHeight w:val="415"/>
          <w:jc w:val="center"/>
        </w:trPr>
        <w:tc>
          <w:tcPr>
            <w:tcW w:w="538" w:type="dxa"/>
            <w:vAlign w:val="center"/>
          </w:tcPr>
          <w:p w14:paraId="000AF8A5" w14:textId="77777777" w:rsidR="00E70528" w:rsidRDefault="00E70528">
            <w:pPr>
              <w:pStyle w:val="ab"/>
              <w:numPr>
                <w:ilvl w:val="0"/>
                <w:numId w:val="49"/>
              </w:numPr>
              <w:ind w:firstLineChars="0"/>
              <w:jc w:val="center"/>
              <w:rPr>
                <w:b/>
              </w:rPr>
            </w:pPr>
          </w:p>
        </w:tc>
        <w:tc>
          <w:tcPr>
            <w:tcW w:w="1271" w:type="dxa"/>
            <w:vAlign w:val="center"/>
          </w:tcPr>
          <w:p w14:paraId="3FF193EB" w14:textId="77777777" w:rsidR="005A43A4" w:rsidRPr="00C45958" w:rsidRDefault="005A43A4" w:rsidP="00DE1702">
            <w:r>
              <w:rPr>
                <w:rFonts w:hint="eastAsia"/>
              </w:rPr>
              <w:t>XZJLB</w:t>
            </w:r>
          </w:p>
        </w:tc>
        <w:tc>
          <w:tcPr>
            <w:tcW w:w="1276" w:type="dxa"/>
            <w:vAlign w:val="center"/>
          </w:tcPr>
          <w:p w14:paraId="31C46285" w14:textId="77777777" w:rsidR="005A43A4" w:rsidRPr="00C45958" w:rsidRDefault="005A43A4" w:rsidP="00DE1702">
            <w:r w:rsidRPr="00C45958">
              <w:rPr>
                <w:rFonts w:hint="eastAsia"/>
              </w:rPr>
              <w:t>Character</w:t>
            </w:r>
          </w:p>
        </w:tc>
        <w:tc>
          <w:tcPr>
            <w:tcW w:w="851" w:type="dxa"/>
            <w:vAlign w:val="center"/>
          </w:tcPr>
          <w:p w14:paraId="56046467" w14:textId="77777777" w:rsidR="005A43A4" w:rsidRPr="00C45958" w:rsidRDefault="005A43A4" w:rsidP="00DE1702">
            <w:r>
              <w:rPr>
                <w:rFonts w:hint="eastAsia"/>
              </w:rPr>
              <w:t>2</w:t>
            </w:r>
          </w:p>
        </w:tc>
        <w:tc>
          <w:tcPr>
            <w:tcW w:w="2976" w:type="dxa"/>
            <w:vAlign w:val="center"/>
          </w:tcPr>
          <w:p w14:paraId="018CA654" w14:textId="77777777" w:rsidR="005A43A4" w:rsidRPr="00C45958" w:rsidRDefault="005A43A4" w:rsidP="00DE1702">
            <w:r>
              <w:rPr>
                <w:rFonts w:hint="eastAsia"/>
              </w:rPr>
              <w:t>新主要身份证明文件类别</w:t>
            </w:r>
          </w:p>
        </w:tc>
        <w:tc>
          <w:tcPr>
            <w:tcW w:w="2552" w:type="dxa"/>
            <w:vAlign w:val="center"/>
          </w:tcPr>
          <w:p w14:paraId="0BD58F01" w14:textId="77777777" w:rsidR="005A43A4" w:rsidRPr="00C45958" w:rsidRDefault="005A43A4" w:rsidP="00DE1702">
            <w:r w:rsidRPr="00DD2CE2">
              <w:rPr>
                <w:rFonts w:hint="eastAsia"/>
              </w:rPr>
              <w:t>字典</w:t>
            </w:r>
            <w:r w:rsidRPr="00DD2CE2">
              <w:rPr>
                <w:rFonts w:hint="eastAsia"/>
              </w:rPr>
              <w:t>(ZJLB)</w:t>
            </w:r>
          </w:p>
        </w:tc>
      </w:tr>
      <w:tr w:rsidR="005A43A4" w14:paraId="15A196D3" w14:textId="77777777" w:rsidTr="006B3879">
        <w:trPr>
          <w:trHeight w:val="415"/>
          <w:jc w:val="center"/>
        </w:trPr>
        <w:tc>
          <w:tcPr>
            <w:tcW w:w="538" w:type="dxa"/>
            <w:vAlign w:val="center"/>
          </w:tcPr>
          <w:p w14:paraId="7D3FD1EC" w14:textId="77777777" w:rsidR="00E70528" w:rsidRDefault="00E70528">
            <w:pPr>
              <w:pStyle w:val="ab"/>
              <w:numPr>
                <w:ilvl w:val="0"/>
                <w:numId w:val="49"/>
              </w:numPr>
              <w:ind w:firstLineChars="0"/>
              <w:jc w:val="center"/>
              <w:rPr>
                <w:b/>
              </w:rPr>
            </w:pPr>
          </w:p>
        </w:tc>
        <w:tc>
          <w:tcPr>
            <w:tcW w:w="1271" w:type="dxa"/>
            <w:vAlign w:val="center"/>
          </w:tcPr>
          <w:p w14:paraId="14654761" w14:textId="77777777" w:rsidR="005A43A4" w:rsidRPr="00C45958" w:rsidRDefault="005A43A4" w:rsidP="00DE1702">
            <w:r>
              <w:rPr>
                <w:rFonts w:hint="eastAsia"/>
              </w:rPr>
              <w:t>X</w:t>
            </w:r>
            <w:r w:rsidRPr="00C45958">
              <w:rPr>
                <w:rFonts w:hint="eastAsia"/>
              </w:rPr>
              <w:t>ZJDM</w:t>
            </w:r>
          </w:p>
        </w:tc>
        <w:tc>
          <w:tcPr>
            <w:tcW w:w="1276" w:type="dxa"/>
            <w:vAlign w:val="center"/>
          </w:tcPr>
          <w:p w14:paraId="0C70210B" w14:textId="77777777" w:rsidR="005A43A4" w:rsidRPr="00C45958" w:rsidRDefault="005A43A4" w:rsidP="00DE1702">
            <w:r w:rsidRPr="00C45958">
              <w:rPr>
                <w:rFonts w:hint="eastAsia"/>
              </w:rPr>
              <w:t>Character</w:t>
            </w:r>
          </w:p>
        </w:tc>
        <w:tc>
          <w:tcPr>
            <w:tcW w:w="851" w:type="dxa"/>
            <w:vAlign w:val="center"/>
          </w:tcPr>
          <w:p w14:paraId="44B05D71" w14:textId="77777777" w:rsidR="005A43A4" w:rsidRPr="00C45958" w:rsidRDefault="005A43A4" w:rsidP="00DE1702">
            <w:r>
              <w:rPr>
                <w:rFonts w:hint="eastAsia"/>
              </w:rPr>
              <w:t>4</w:t>
            </w:r>
            <w:r w:rsidRPr="00C45958">
              <w:rPr>
                <w:rFonts w:hint="eastAsia"/>
              </w:rPr>
              <w:t>0</w:t>
            </w:r>
          </w:p>
        </w:tc>
        <w:tc>
          <w:tcPr>
            <w:tcW w:w="2976" w:type="dxa"/>
            <w:vAlign w:val="center"/>
          </w:tcPr>
          <w:p w14:paraId="3CFD859A" w14:textId="77777777" w:rsidR="005A43A4" w:rsidRPr="00C45958" w:rsidRDefault="005A43A4" w:rsidP="00DE1702">
            <w:r>
              <w:rPr>
                <w:rFonts w:hint="eastAsia"/>
              </w:rPr>
              <w:t>新</w:t>
            </w:r>
            <w:r w:rsidRPr="00C45958">
              <w:rPr>
                <w:rFonts w:hint="eastAsia"/>
              </w:rPr>
              <w:t>主要身份证明文件代码</w:t>
            </w:r>
          </w:p>
        </w:tc>
        <w:tc>
          <w:tcPr>
            <w:tcW w:w="2552" w:type="dxa"/>
            <w:vAlign w:val="center"/>
          </w:tcPr>
          <w:p w14:paraId="64FB3EB5" w14:textId="77777777" w:rsidR="005A43A4" w:rsidRPr="00C45958" w:rsidRDefault="005A43A4" w:rsidP="00DE1702"/>
        </w:tc>
      </w:tr>
      <w:tr w:rsidR="005A43A4" w14:paraId="062BCA69" w14:textId="77777777" w:rsidTr="006B3879">
        <w:trPr>
          <w:trHeight w:val="415"/>
          <w:jc w:val="center"/>
        </w:trPr>
        <w:tc>
          <w:tcPr>
            <w:tcW w:w="538" w:type="dxa"/>
            <w:vAlign w:val="center"/>
          </w:tcPr>
          <w:p w14:paraId="7323D3CC" w14:textId="77777777" w:rsidR="00E70528" w:rsidRDefault="00E70528">
            <w:pPr>
              <w:pStyle w:val="ab"/>
              <w:numPr>
                <w:ilvl w:val="0"/>
                <w:numId w:val="49"/>
              </w:numPr>
              <w:ind w:firstLineChars="0"/>
              <w:jc w:val="center"/>
              <w:rPr>
                <w:b/>
              </w:rPr>
            </w:pPr>
          </w:p>
        </w:tc>
        <w:tc>
          <w:tcPr>
            <w:tcW w:w="1271" w:type="dxa"/>
            <w:vAlign w:val="center"/>
          </w:tcPr>
          <w:p w14:paraId="40812D53" w14:textId="77777777" w:rsidR="005A43A4" w:rsidRPr="00C45958" w:rsidRDefault="005A43A4" w:rsidP="00DE1702">
            <w:r>
              <w:rPr>
                <w:rFonts w:hint="eastAsia"/>
              </w:rPr>
              <w:t>X</w:t>
            </w:r>
            <w:r w:rsidRPr="00C45958">
              <w:rPr>
                <w:rFonts w:hint="eastAsia"/>
              </w:rPr>
              <w:t>JZRQ</w:t>
            </w:r>
          </w:p>
        </w:tc>
        <w:tc>
          <w:tcPr>
            <w:tcW w:w="1276" w:type="dxa"/>
            <w:vAlign w:val="center"/>
          </w:tcPr>
          <w:p w14:paraId="36B49881" w14:textId="77777777" w:rsidR="005A43A4" w:rsidRPr="00C45958" w:rsidRDefault="005A43A4" w:rsidP="00DE1702">
            <w:r w:rsidRPr="00C45958">
              <w:rPr>
                <w:rFonts w:hint="eastAsia"/>
              </w:rPr>
              <w:t>Character</w:t>
            </w:r>
          </w:p>
        </w:tc>
        <w:tc>
          <w:tcPr>
            <w:tcW w:w="851" w:type="dxa"/>
            <w:vAlign w:val="center"/>
          </w:tcPr>
          <w:p w14:paraId="494B4E0D" w14:textId="77777777" w:rsidR="005A43A4" w:rsidRPr="00C45958" w:rsidRDefault="005A43A4" w:rsidP="00DE1702">
            <w:r w:rsidRPr="00C45958">
              <w:rPr>
                <w:rFonts w:hint="eastAsia"/>
              </w:rPr>
              <w:t>8</w:t>
            </w:r>
          </w:p>
        </w:tc>
        <w:tc>
          <w:tcPr>
            <w:tcW w:w="2976" w:type="dxa"/>
            <w:vAlign w:val="center"/>
          </w:tcPr>
          <w:p w14:paraId="68FE239C" w14:textId="77777777" w:rsidR="005A43A4" w:rsidRPr="00C45958" w:rsidRDefault="005A43A4" w:rsidP="00DE1702">
            <w:r>
              <w:rPr>
                <w:rFonts w:hint="eastAsia"/>
              </w:rPr>
              <w:t>新</w:t>
            </w:r>
            <w:r w:rsidRPr="00C45958">
              <w:rPr>
                <w:rFonts w:hint="eastAsia"/>
              </w:rPr>
              <w:t>主要身份证明文件截止日期</w:t>
            </w:r>
          </w:p>
        </w:tc>
        <w:tc>
          <w:tcPr>
            <w:tcW w:w="2552" w:type="dxa"/>
          </w:tcPr>
          <w:p w14:paraId="78A8FE2C" w14:textId="77777777" w:rsidR="005A43A4" w:rsidRPr="00C45958" w:rsidRDefault="005A43A4" w:rsidP="00DE1702"/>
        </w:tc>
      </w:tr>
      <w:tr w:rsidR="005A43A4" w14:paraId="4004A3CD" w14:textId="77777777" w:rsidTr="006B3879">
        <w:trPr>
          <w:trHeight w:val="415"/>
          <w:jc w:val="center"/>
        </w:trPr>
        <w:tc>
          <w:tcPr>
            <w:tcW w:w="538" w:type="dxa"/>
            <w:vAlign w:val="center"/>
          </w:tcPr>
          <w:p w14:paraId="5900CB53" w14:textId="77777777" w:rsidR="00E70528" w:rsidRDefault="00E70528">
            <w:pPr>
              <w:pStyle w:val="ab"/>
              <w:numPr>
                <w:ilvl w:val="0"/>
                <w:numId w:val="49"/>
              </w:numPr>
              <w:ind w:firstLineChars="0"/>
              <w:jc w:val="center"/>
              <w:rPr>
                <w:b/>
              </w:rPr>
            </w:pPr>
          </w:p>
        </w:tc>
        <w:tc>
          <w:tcPr>
            <w:tcW w:w="1271" w:type="dxa"/>
            <w:vAlign w:val="center"/>
          </w:tcPr>
          <w:p w14:paraId="0E851D4D" w14:textId="77777777" w:rsidR="005A43A4" w:rsidRPr="00C45958" w:rsidRDefault="005A43A4" w:rsidP="00DE1702">
            <w:r>
              <w:rPr>
                <w:rFonts w:hint="eastAsia"/>
              </w:rPr>
              <w:t>X</w:t>
            </w:r>
            <w:r w:rsidRPr="00C45958">
              <w:rPr>
                <w:rFonts w:hint="eastAsia"/>
              </w:rPr>
              <w:t>ZJDZ</w:t>
            </w:r>
          </w:p>
        </w:tc>
        <w:tc>
          <w:tcPr>
            <w:tcW w:w="1276" w:type="dxa"/>
            <w:vAlign w:val="center"/>
          </w:tcPr>
          <w:p w14:paraId="23C1C6E6" w14:textId="77777777" w:rsidR="005A43A4" w:rsidRPr="00C45958" w:rsidRDefault="005A43A4" w:rsidP="00DE1702">
            <w:r w:rsidRPr="00C45958">
              <w:rPr>
                <w:rFonts w:hint="eastAsia"/>
              </w:rPr>
              <w:t>Character</w:t>
            </w:r>
          </w:p>
        </w:tc>
        <w:tc>
          <w:tcPr>
            <w:tcW w:w="851" w:type="dxa"/>
            <w:vAlign w:val="center"/>
          </w:tcPr>
          <w:p w14:paraId="5BF83AAC" w14:textId="77777777" w:rsidR="005A43A4" w:rsidRPr="00C45958" w:rsidRDefault="005A43A4" w:rsidP="00DE1702">
            <w:r>
              <w:rPr>
                <w:rFonts w:hint="eastAsia"/>
              </w:rPr>
              <w:t>8</w:t>
            </w:r>
            <w:r w:rsidRPr="00C45958">
              <w:rPr>
                <w:rFonts w:hint="eastAsia"/>
              </w:rPr>
              <w:t>0</w:t>
            </w:r>
          </w:p>
        </w:tc>
        <w:tc>
          <w:tcPr>
            <w:tcW w:w="2976" w:type="dxa"/>
            <w:vAlign w:val="center"/>
          </w:tcPr>
          <w:p w14:paraId="5CEFBF82" w14:textId="77777777" w:rsidR="005A43A4" w:rsidRPr="00C45958" w:rsidRDefault="005A43A4" w:rsidP="00DE1702">
            <w:r>
              <w:rPr>
                <w:rFonts w:hint="eastAsia"/>
              </w:rPr>
              <w:t>新</w:t>
            </w:r>
            <w:r w:rsidRPr="00C45958">
              <w:rPr>
                <w:rFonts w:hint="eastAsia"/>
              </w:rPr>
              <w:t>主要身份证明文件地址</w:t>
            </w:r>
          </w:p>
        </w:tc>
        <w:tc>
          <w:tcPr>
            <w:tcW w:w="2552" w:type="dxa"/>
          </w:tcPr>
          <w:p w14:paraId="7492D50F" w14:textId="77777777" w:rsidR="005A43A4" w:rsidRPr="00C45958" w:rsidRDefault="005A43A4" w:rsidP="00DE1702"/>
        </w:tc>
      </w:tr>
      <w:tr w:rsidR="005A43A4" w14:paraId="660EE2E6" w14:textId="77777777" w:rsidTr="006B3879">
        <w:trPr>
          <w:trHeight w:val="415"/>
          <w:jc w:val="center"/>
        </w:trPr>
        <w:tc>
          <w:tcPr>
            <w:tcW w:w="538" w:type="dxa"/>
            <w:vAlign w:val="center"/>
          </w:tcPr>
          <w:p w14:paraId="0D0CB2FD" w14:textId="77777777" w:rsidR="00E70528" w:rsidRDefault="00E70528">
            <w:pPr>
              <w:pStyle w:val="ab"/>
              <w:numPr>
                <w:ilvl w:val="0"/>
                <w:numId w:val="49"/>
              </w:numPr>
              <w:ind w:firstLineChars="0"/>
              <w:jc w:val="center"/>
              <w:rPr>
                <w:b/>
              </w:rPr>
            </w:pPr>
          </w:p>
        </w:tc>
        <w:tc>
          <w:tcPr>
            <w:tcW w:w="1271" w:type="dxa"/>
            <w:vAlign w:val="center"/>
          </w:tcPr>
          <w:p w14:paraId="3B3B3A46" w14:textId="77777777" w:rsidR="005A43A4" w:rsidRPr="00C45958" w:rsidRDefault="005A43A4" w:rsidP="00DE1702">
            <w:r>
              <w:rPr>
                <w:rFonts w:hint="eastAsia"/>
              </w:rPr>
              <w:t>X</w:t>
            </w:r>
            <w:r w:rsidRPr="00C45958">
              <w:rPr>
                <w:rFonts w:hint="eastAsia"/>
              </w:rPr>
              <w:t>FZZJLB</w:t>
            </w:r>
          </w:p>
        </w:tc>
        <w:tc>
          <w:tcPr>
            <w:tcW w:w="1276" w:type="dxa"/>
            <w:vAlign w:val="center"/>
          </w:tcPr>
          <w:p w14:paraId="6A376944" w14:textId="77777777" w:rsidR="005A43A4" w:rsidRPr="00C45958" w:rsidRDefault="005A43A4" w:rsidP="00DE1702">
            <w:r w:rsidRPr="00C45958">
              <w:rPr>
                <w:rFonts w:hint="eastAsia"/>
              </w:rPr>
              <w:t>Character</w:t>
            </w:r>
          </w:p>
        </w:tc>
        <w:tc>
          <w:tcPr>
            <w:tcW w:w="851" w:type="dxa"/>
            <w:vAlign w:val="center"/>
          </w:tcPr>
          <w:p w14:paraId="6ACE4DBC" w14:textId="77777777" w:rsidR="005A43A4" w:rsidRPr="00C45958" w:rsidRDefault="005A43A4" w:rsidP="00DE1702">
            <w:r w:rsidRPr="00C45958">
              <w:rPr>
                <w:rFonts w:hint="eastAsia"/>
              </w:rPr>
              <w:t>2</w:t>
            </w:r>
          </w:p>
        </w:tc>
        <w:tc>
          <w:tcPr>
            <w:tcW w:w="2976" w:type="dxa"/>
            <w:vAlign w:val="center"/>
          </w:tcPr>
          <w:p w14:paraId="0789250E" w14:textId="77777777" w:rsidR="005A43A4" w:rsidRPr="00C45958" w:rsidRDefault="005A43A4" w:rsidP="00DE1702">
            <w:r>
              <w:rPr>
                <w:rFonts w:hint="eastAsia"/>
              </w:rPr>
              <w:t>新</w:t>
            </w:r>
            <w:r w:rsidRPr="00C45958">
              <w:rPr>
                <w:rFonts w:hint="eastAsia"/>
              </w:rPr>
              <w:t>辅助身份证明文件类别</w:t>
            </w:r>
          </w:p>
        </w:tc>
        <w:tc>
          <w:tcPr>
            <w:tcW w:w="2552" w:type="dxa"/>
          </w:tcPr>
          <w:p w14:paraId="335F3206" w14:textId="77777777" w:rsidR="005A43A4" w:rsidRPr="00C45958" w:rsidRDefault="005A43A4" w:rsidP="00DE1702">
            <w:r w:rsidRPr="00DD2CE2">
              <w:rPr>
                <w:rFonts w:hint="eastAsia"/>
              </w:rPr>
              <w:t>字典</w:t>
            </w:r>
            <w:r w:rsidRPr="00DD2CE2">
              <w:rPr>
                <w:rFonts w:hint="eastAsia"/>
              </w:rPr>
              <w:t>(ZJLB)</w:t>
            </w:r>
          </w:p>
        </w:tc>
      </w:tr>
      <w:tr w:rsidR="005A43A4" w14:paraId="480FBF1F" w14:textId="77777777" w:rsidTr="006B3879">
        <w:trPr>
          <w:trHeight w:val="415"/>
          <w:jc w:val="center"/>
        </w:trPr>
        <w:tc>
          <w:tcPr>
            <w:tcW w:w="538" w:type="dxa"/>
            <w:vAlign w:val="center"/>
          </w:tcPr>
          <w:p w14:paraId="64237FC6" w14:textId="77777777" w:rsidR="00E70528" w:rsidRDefault="00E70528">
            <w:pPr>
              <w:pStyle w:val="ab"/>
              <w:numPr>
                <w:ilvl w:val="0"/>
                <w:numId w:val="49"/>
              </w:numPr>
              <w:ind w:firstLineChars="0"/>
              <w:jc w:val="center"/>
              <w:rPr>
                <w:b/>
              </w:rPr>
            </w:pPr>
          </w:p>
        </w:tc>
        <w:tc>
          <w:tcPr>
            <w:tcW w:w="1271" w:type="dxa"/>
            <w:vAlign w:val="center"/>
          </w:tcPr>
          <w:p w14:paraId="40E9B030" w14:textId="77777777" w:rsidR="005A43A4" w:rsidRPr="00C45958" w:rsidRDefault="005A43A4" w:rsidP="00DE1702">
            <w:r>
              <w:rPr>
                <w:rFonts w:hint="eastAsia"/>
              </w:rPr>
              <w:t>X</w:t>
            </w:r>
            <w:r w:rsidRPr="00C45958">
              <w:rPr>
                <w:rFonts w:hint="eastAsia"/>
              </w:rPr>
              <w:t>FZZJDM</w:t>
            </w:r>
          </w:p>
        </w:tc>
        <w:tc>
          <w:tcPr>
            <w:tcW w:w="1276" w:type="dxa"/>
            <w:vAlign w:val="center"/>
          </w:tcPr>
          <w:p w14:paraId="6018F26F" w14:textId="77777777" w:rsidR="005A43A4" w:rsidRPr="00C45958" w:rsidRDefault="005A43A4" w:rsidP="00DE1702">
            <w:r w:rsidRPr="00C45958">
              <w:rPr>
                <w:rFonts w:hint="eastAsia"/>
              </w:rPr>
              <w:t>Character</w:t>
            </w:r>
          </w:p>
        </w:tc>
        <w:tc>
          <w:tcPr>
            <w:tcW w:w="851" w:type="dxa"/>
            <w:vAlign w:val="center"/>
          </w:tcPr>
          <w:p w14:paraId="381973BA" w14:textId="77777777" w:rsidR="005A43A4" w:rsidRPr="00C45958" w:rsidRDefault="005A43A4" w:rsidP="00DE1702">
            <w:r>
              <w:rPr>
                <w:rFonts w:hint="eastAsia"/>
              </w:rPr>
              <w:t>4</w:t>
            </w:r>
            <w:r w:rsidRPr="00C45958">
              <w:rPr>
                <w:rFonts w:hint="eastAsia"/>
              </w:rPr>
              <w:t>0</w:t>
            </w:r>
          </w:p>
        </w:tc>
        <w:tc>
          <w:tcPr>
            <w:tcW w:w="2976" w:type="dxa"/>
            <w:vAlign w:val="center"/>
          </w:tcPr>
          <w:p w14:paraId="43797386" w14:textId="77777777" w:rsidR="005A43A4" w:rsidRPr="00C45958" w:rsidRDefault="005A43A4" w:rsidP="00DE1702">
            <w:r>
              <w:rPr>
                <w:rFonts w:hint="eastAsia"/>
              </w:rPr>
              <w:t>新</w:t>
            </w:r>
            <w:r w:rsidRPr="00C45958">
              <w:rPr>
                <w:rFonts w:hint="eastAsia"/>
              </w:rPr>
              <w:t>辅助身份证明文件代码</w:t>
            </w:r>
          </w:p>
        </w:tc>
        <w:tc>
          <w:tcPr>
            <w:tcW w:w="2552" w:type="dxa"/>
          </w:tcPr>
          <w:p w14:paraId="2551A410" w14:textId="77777777" w:rsidR="005A43A4" w:rsidRPr="00C45958" w:rsidRDefault="005A43A4" w:rsidP="00DE1702"/>
        </w:tc>
      </w:tr>
      <w:tr w:rsidR="005A43A4" w14:paraId="6145FE3F" w14:textId="77777777" w:rsidTr="006B3879">
        <w:trPr>
          <w:trHeight w:val="415"/>
          <w:jc w:val="center"/>
        </w:trPr>
        <w:tc>
          <w:tcPr>
            <w:tcW w:w="538" w:type="dxa"/>
            <w:vAlign w:val="center"/>
          </w:tcPr>
          <w:p w14:paraId="1F23E2C7" w14:textId="77777777" w:rsidR="00E70528" w:rsidRDefault="00E70528">
            <w:pPr>
              <w:pStyle w:val="ab"/>
              <w:numPr>
                <w:ilvl w:val="0"/>
                <w:numId w:val="49"/>
              </w:numPr>
              <w:ind w:firstLineChars="0"/>
              <w:jc w:val="center"/>
              <w:rPr>
                <w:b/>
              </w:rPr>
            </w:pPr>
          </w:p>
        </w:tc>
        <w:tc>
          <w:tcPr>
            <w:tcW w:w="1271" w:type="dxa"/>
            <w:vAlign w:val="center"/>
          </w:tcPr>
          <w:p w14:paraId="3EBFAFF4" w14:textId="77777777" w:rsidR="005A43A4" w:rsidRPr="00C45958" w:rsidRDefault="005A43A4" w:rsidP="00DE1702">
            <w:r>
              <w:rPr>
                <w:rFonts w:hint="eastAsia"/>
              </w:rPr>
              <w:t>X</w:t>
            </w:r>
            <w:r w:rsidRPr="00C45958">
              <w:rPr>
                <w:rFonts w:hint="eastAsia"/>
              </w:rPr>
              <w:t>FZJZRQ</w:t>
            </w:r>
          </w:p>
        </w:tc>
        <w:tc>
          <w:tcPr>
            <w:tcW w:w="1276" w:type="dxa"/>
            <w:vAlign w:val="center"/>
          </w:tcPr>
          <w:p w14:paraId="5ACDFE4D" w14:textId="77777777" w:rsidR="005A43A4" w:rsidRPr="00C45958" w:rsidRDefault="005A43A4" w:rsidP="00DE1702">
            <w:r w:rsidRPr="00C45958">
              <w:rPr>
                <w:rFonts w:hint="eastAsia"/>
              </w:rPr>
              <w:t>Character</w:t>
            </w:r>
          </w:p>
        </w:tc>
        <w:tc>
          <w:tcPr>
            <w:tcW w:w="851" w:type="dxa"/>
            <w:vAlign w:val="center"/>
          </w:tcPr>
          <w:p w14:paraId="2BA1C7EF" w14:textId="77777777" w:rsidR="005A43A4" w:rsidRPr="00C45958" w:rsidRDefault="005A43A4" w:rsidP="00DE1702">
            <w:r w:rsidRPr="00C45958">
              <w:rPr>
                <w:rFonts w:hint="eastAsia"/>
              </w:rPr>
              <w:t>8</w:t>
            </w:r>
          </w:p>
        </w:tc>
        <w:tc>
          <w:tcPr>
            <w:tcW w:w="2976" w:type="dxa"/>
            <w:vAlign w:val="center"/>
          </w:tcPr>
          <w:p w14:paraId="787FEE3E" w14:textId="77777777" w:rsidR="005A43A4" w:rsidRPr="00C45958" w:rsidRDefault="005A43A4" w:rsidP="00DE1702">
            <w:r>
              <w:rPr>
                <w:rFonts w:hint="eastAsia"/>
              </w:rPr>
              <w:t>新</w:t>
            </w:r>
            <w:r w:rsidRPr="00C45958">
              <w:rPr>
                <w:rFonts w:hint="eastAsia"/>
              </w:rPr>
              <w:t>辅助身份证明文件截止日期</w:t>
            </w:r>
          </w:p>
        </w:tc>
        <w:tc>
          <w:tcPr>
            <w:tcW w:w="2552" w:type="dxa"/>
          </w:tcPr>
          <w:p w14:paraId="5EE3B93B" w14:textId="77777777" w:rsidR="005A43A4" w:rsidRPr="00C45958" w:rsidRDefault="005A43A4" w:rsidP="00DE1702"/>
        </w:tc>
      </w:tr>
      <w:tr w:rsidR="005A43A4" w14:paraId="13599249" w14:textId="77777777" w:rsidTr="006B3879">
        <w:trPr>
          <w:trHeight w:val="415"/>
          <w:jc w:val="center"/>
        </w:trPr>
        <w:tc>
          <w:tcPr>
            <w:tcW w:w="538" w:type="dxa"/>
            <w:vAlign w:val="center"/>
          </w:tcPr>
          <w:p w14:paraId="5537B3B7" w14:textId="77777777" w:rsidR="00E70528" w:rsidRDefault="00E70528">
            <w:pPr>
              <w:pStyle w:val="ab"/>
              <w:numPr>
                <w:ilvl w:val="0"/>
                <w:numId w:val="49"/>
              </w:numPr>
              <w:ind w:firstLineChars="0"/>
              <w:jc w:val="center"/>
              <w:rPr>
                <w:b/>
              </w:rPr>
            </w:pPr>
          </w:p>
        </w:tc>
        <w:tc>
          <w:tcPr>
            <w:tcW w:w="1271" w:type="dxa"/>
            <w:vAlign w:val="center"/>
          </w:tcPr>
          <w:p w14:paraId="54F664D9" w14:textId="77777777" w:rsidR="005A43A4" w:rsidRPr="00C45958" w:rsidRDefault="005A43A4" w:rsidP="00DE1702">
            <w:r>
              <w:rPr>
                <w:rFonts w:hint="eastAsia"/>
              </w:rPr>
              <w:t>XFZ</w:t>
            </w:r>
            <w:r w:rsidRPr="00C45958">
              <w:rPr>
                <w:rFonts w:hint="eastAsia"/>
              </w:rPr>
              <w:t>ZJDZ</w:t>
            </w:r>
          </w:p>
        </w:tc>
        <w:tc>
          <w:tcPr>
            <w:tcW w:w="1276" w:type="dxa"/>
            <w:vAlign w:val="center"/>
          </w:tcPr>
          <w:p w14:paraId="0B87ABDB" w14:textId="77777777" w:rsidR="005A43A4" w:rsidRPr="00C45958" w:rsidRDefault="005A43A4" w:rsidP="00DE1702">
            <w:r w:rsidRPr="00C45958">
              <w:rPr>
                <w:rFonts w:hint="eastAsia"/>
              </w:rPr>
              <w:t>Character</w:t>
            </w:r>
          </w:p>
        </w:tc>
        <w:tc>
          <w:tcPr>
            <w:tcW w:w="851" w:type="dxa"/>
            <w:vAlign w:val="center"/>
          </w:tcPr>
          <w:p w14:paraId="6ED8ADEC" w14:textId="77777777" w:rsidR="005A43A4" w:rsidRPr="00C45958" w:rsidRDefault="005A43A4" w:rsidP="00DE1702">
            <w:r>
              <w:rPr>
                <w:rFonts w:hint="eastAsia"/>
              </w:rPr>
              <w:t>8</w:t>
            </w:r>
            <w:r w:rsidRPr="00C45958">
              <w:rPr>
                <w:rFonts w:hint="eastAsia"/>
              </w:rPr>
              <w:t>0</w:t>
            </w:r>
          </w:p>
        </w:tc>
        <w:tc>
          <w:tcPr>
            <w:tcW w:w="2976" w:type="dxa"/>
            <w:vAlign w:val="center"/>
          </w:tcPr>
          <w:p w14:paraId="09952DE0" w14:textId="77777777" w:rsidR="005A43A4" w:rsidRPr="00C45958" w:rsidRDefault="005A43A4" w:rsidP="00DE1702">
            <w:r>
              <w:rPr>
                <w:rFonts w:hint="eastAsia"/>
              </w:rPr>
              <w:t>新</w:t>
            </w:r>
            <w:r w:rsidRPr="00C45958">
              <w:rPr>
                <w:rFonts w:hint="eastAsia"/>
              </w:rPr>
              <w:t>辅助身份证明文件地址</w:t>
            </w:r>
          </w:p>
        </w:tc>
        <w:tc>
          <w:tcPr>
            <w:tcW w:w="2552" w:type="dxa"/>
          </w:tcPr>
          <w:p w14:paraId="3B0D96A9" w14:textId="77777777" w:rsidR="005A43A4" w:rsidRPr="00C45958" w:rsidRDefault="005A43A4" w:rsidP="00DE1702"/>
        </w:tc>
      </w:tr>
      <w:tr w:rsidR="005A43A4" w14:paraId="0F4BA1B8" w14:textId="77777777" w:rsidTr="006B3879">
        <w:trPr>
          <w:trHeight w:val="415"/>
          <w:jc w:val="center"/>
        </w:trPr>
        <w:tc>
          <w:tcPr>
            <w:tcW w:w="538" w:type="dxa"/>
            <w:vAlign w:val="center"/>
          </w:tcPr>
          <w:p w14:paraId="6E4DB988" w14:textId="77777777" w:rsidR="00E70528" w:rsidRDefault="00E70528">
            <w:pPr>
              <w:pStyle w:val="ab"/>
              <w:numPr>
                <w:ilvl w:val="0"/>
                <w:numId w:val="49"/>
              </w:numPr>
              <w:ind w:firstLineChars="0"/>
              <w:jc w:val="center"/>
              <w:rPr>
                <w:b/>
              </w:rPr>
            </w:pPr>
          </w:p>
        </w:tc>
        <w:tc>
          <w:tcPr>
            <w:tcW w:w="1271" w:type="dxa"/>
            <w:vAlign w:val="center"/>
          </w:tcPr>
          <w:p w14:paraId="36D38D65" w14:textId="77777777" w:rsidR="005A43A4" w:rsidRPr="00C45958" w:rsidRDefault="005A43A4" w:rsidP="00DE1702">
            <w:r>
              <w:rPr>
                <w:rFonts w:hint="eastAsia"/>
              </w:rPr>
              <w:t>X</w:t>
            </w:r>
            <w:r w:rsidRPr="00C45958">
              <w:rPr>
                <w:rFonts w:hint="eastAsia"/>
              </w:rPr>
              <w:t>CSRQ</w:t>
            </w:r>
          </w:p>
        </w:tc>
        <w:tc>
          <w:tcPr>
            <w:tcW w:w="1276" w:type="dxa"/>
            <w:vAlign w:val="center"/>
          </w:tcPr>
          <w:p w14:paraId="6CE42040" w14:textId="77777777" w:rsidR="005A43A4" w:rsidRPr="00C45958" w:rsidRDefault="005A43A4" w:rsidP="00DE1702">
            <w:r w:rsidRPr="00C45958">
              <w:rPr>
                <w:rFonts w:hint="eastAsia"/>
              </w:rPr>
              <w:t>Character</w:t>
            </w:r>
          </w:p>
        </w:tc>
        <w:tc>
          <w:tcPr>
            <w:tcW w:w="851" w:type="dxa"/>
            <w:vAlign w:val="center"/>
          </w:tcPr>
          <w:p w14:paraId="06B618CF" w14:textId="77777777" w:rsidR="005A43A4" w:rsidRPr="00C45958" w:rsidRDefault="005A43A4" w:rsidP="00DE1702">
            <w:r w:rsidRPr="00C45958">
              <w:rPr>
                <w:rFonts w:hint="eastAsia"/>
              </w:rPr>
              <w:t>8</w:t>
            </w:r>
          </w:p>
        </w:tc>
        <w:tc>
          <w:tcPr>
            <w:tcW w:w="2976" w:type="dxa"/>
            <w:vAlign w:val="center"/>
          </w:tcPr>
          <w:p w14:paraId="12E283DC" w14:textId="77777777" w:rsidR="005A43A4" w:rsidRPr="00C45958" w:rsidRDefault="005A43A4" w:rsidP="00DE1702">
            <w:r>
              <w:rPr>
                <w:rFonts w:hint="eastAsia"/>
              </w:rPr>
              <w:t>新</w:t>
            </w:r>
            <w:r w:rsidRPr="00C45958">
              <w:rPr>
                <w:rFonts w:hint="eastAsia"/>
              </w:rPr>
              <w:t>出生日期</w:t>
            </w:r>
          </w:p>
        </w:tc>
        <w:tc>
          <w:tcPr>
            <w:tcW w:w="2552" w:type="dxa"/>
          </w:tcPr>
          <w:p w14:paraId="16E94D6A" w14:textId="77777777" w:rsidR="005A43A4" w:rsidRPr="00C45958" w:rsidRDefault="005A43A4" w:rsidP="00DE1702"/>
        </w:tc>
      </w:tr>
      <w:tr w:rsidR="005A43A4" w14:paraId="1A2FEB01" w14:textId="77777777" w:rsidTr="006B3879">
        <w:trPr>
          <w:trHeight w:val="415"/>
          <w:jc w:val="center"/>
        </w:trPr>
        <w:tc>
          <w:tcPr>
            <w:tcW w:w="538" w:type="dxa"/>
            <w:vAlign w:val="center"/>
          </w:tcPr>
          <w:p w14:paraId="6387CAE3" w14:textId="77777777" w:rsidR="00E70528" w:rsidRDefault="00E70528">
            <w:pPr>
              <w:pStyle w:val="ab"/>
              <w:numPr>
                <w:ilvl w:val="0"/>
                <w:numId w:val="49"/>
              </w:numPr>
              <w:ind w:firstLineChars="0"/>
              <w:jc w:val="center"/>
              <w:rPr>
                <w:b/>
              </w:rPr>
            </w:pPr>
          </w:p>
        </w:tc>
        <w:tc>
          <w:tcPr>
            <w:tcW w:w="1271" w:type="dxa"/>
            <w:vAlign w:val="center"/>
          </w:tcPr>
          <w:p w14:paraId="6B7F4566" w14:textId="77777777" w:rsidR="005A43A4" w:rsidRPr="00C45958" w:rsidRDefault="005A43A4" w:rsidP="00DE1702">
            <w:r>
              <w:rPr>
                <w:rFonts w:hint="eastAsia"/>
              </w:rPr>
              <w:t>X</w:t>
            </w:r>
            <w:r w:rsidRPr="00C45958">
              <w:rPr>
                <w:rFonts w:hint="eastAsia"/>
              </w:rPr>
              <w:t>XB</w:t>
            </w:r>
          </w:p>
        </w:tc>
        <w:tc>
          <w:tcPr>
            <w:tcW w:w="1276" w:type="dxa"/>
            <w:vAlign w:val="center"/>
          </w:tcPr>
          <w:p w14:paraId="0C963938" w14:textId="77777777" w:rsidR="005A43A4" w:rsidRPr="00C45958" w:rsidRDefault="005A43A4" w:rsidP="00DE1702">
            <w:r w:rsidRPr="00C45958">
              <w:rPr>
                <w:rFonts w:hint="eastAsia"/>
              </w:rPr>
              <w:t>Character</w:t>
            </w:r>
          </w:p>
        </w:tc>
        <w:tc>
          <w:tcPr>
            <w:tcW w:w="851" w:type="dxa"/>
            <w:vAlign w:val="center"/>
          </w:tcPr>
          <w:p w14:paraId="7A1DC0D4" w14:textId="77777777" w:rsidR="005A43A4" w:rsidRPr="00C45958" w:rsidRDefault="005A43A4" w:rsidP="00DE1702">
            <w:r w:rsidRPr="00C45958">
              <w:rPr>
                <w:rFonts w:hint="eastAsia"/>
              </w:rPr>
              <w:t>1</w:t>
            </w:r>
          </w:p>
        </w:tc>
        <w:tc>
          <w:tcPr>
            <w:tcW w:w="2976" w:type="dxa"/>
            <w:vAlign w:val="center"/>
          </w:tcPr>
          <w:p w14:paraId="627B7AA7" w14:textId="77777777" w:rsidR="005A43A4" w:rsidRPr="00C45958" w:rsidRDefault="005A43A4" w:rsidP="00DE1702">
            <w:r>
              <w:rPr>
                <w:rFonts w:hint="eastAsia"/>
              </w:rPr>
              <w:t>新</w:t>
            </w:r>
            <w:r w:rsidRPr="00C45958">
              <w:rPr>
                <w:rFonts w:hint="eastAsia"/>
              </w:rPr>
              <w:t>性别</w:t>
            </w:r>
          </w:p>
        </w:tc>
        <w:tc>
          <w:tcPr>
            <w:tcW w:w="2552" w:type="dxa"/>
          </w:tcPr>
          <w:p w14:paraId="361D3967" w14:textId="77777777" w:rsidR="005A43A4" w:rsidRPr="00C45958" w:rsidRDefault="005A43A4" w:rsidP="00DE1702">
            <w:r w:rsidRPr="00DD2CE2">
              <w:rPr>
                <w:rFonts w:hint="eastAsia"/>
              </w:rPr>
              <w:t>字典</w:t>
            </w:r>
            <w:r w:rsidRPr="00DD2CE2">
              <w:rPr>
                <w:rFonts w:hint="eastAsia"/>
              </w:rPr>
              <w:t>(</w:t>
            </w:r>
            <w:r w:rsidRPr="00C45958">
              <w:rPr>
                <w:rFonts w:hint="eastAsia"/>
              </w:rPr>
              <w:t>XB</w:t>
            </w:r>
            <w:r w:rsidRPr="00DD2CE2">
              <w:rPr>
                <w:rFonts w:hint="eastAsia"/>
              </w:rPr>
              <w:t>)</w:t>
            </w:r>
          </w:p>
        </w:tc>
      </w:tr>
      <w:tr w:rsidR="005A43A4" w14:paraId="2799CD96" w14:textId="77777777" w:rsidTr="006B3879">
        <w:trPr>
          <w:trHeight w:val="415"/>
          <w:jc w:val="center"/>
        </w:trPr>
        <w:tc>
          <w:tcPr>
            <w:tcW w:w="538" w:type="dxa"/>
            <w:vAlign w:val="center"/>
          </w:tcPr>
          <w:p w14:paraId="3B573CE3" w14:textId="77777777" w:rsidR="00E70528" w:rsidRDefault="00E70528">
            <w:pPr>
              <w:pStyle w:val="ab"/>
              <w:numPr>
                <w:ilvl w:val="0"/>
                <w:numId w:val="49"/>
              </w:numPr>
              <w:ind w:firstLineChars="0"/>
              <w:jc w:val="center"/>
              <w:rPr>
                <w:b/>
              </w:rPr>
            </w:pPr>
          </w:p>
        </w:tc>
        <w:tc>
          <w:tcPr>
            <w:tcW w:w="1271" w:type="dxa"/>
            <w:vAlign w:val="center"/>
          </w:tcPr>
          <w:p w14:paraId="1CC79ACC" w14:textId="77777777" w:rsidR="005A43A4" w:rsidRPr="00C45958" w:rsidRDefault="005A43A4" w:rsidP="00DE1702">
            <w:r>
              <w:rPr>
                <w:rFonts w:hint="eastAsia"/>
              </w:rPr>
              <w:t>X</w:t>
            </w:r>
            <w:r w:rsidRPr="00C45958">
              <w:rPr>
                <w:rFonts w:hint="eastAsia"/>
              </w:rPr>
              <w:t>XLDM</w:t>
            </w:r>
          </w:p>
        </w:tc>
        <w:tc>
          <w:tcPr>
            <w:tcW w:w="1276" w:type="dxa"/>
            <w:vAlign w:val="center"/>
          </w:tcPr>
          <w:p w14:paraId="308A3EC8" w14:textId="77777777" w:rsidR="005A43A4" w:rsidRPr="00C45958" w:rsidRDefault="005A43A4" w:rsidP="00DE1702">
            <w:r w:rsidRPr="00C45958">
              <w:rPr>
                <w:rFonts w:hint="eastAsia"/>
              </w:rPr>
              <w:t>Character</w:t>
            </w:r>
          </w:p>
        </w:tc>
        <w:tc>
          <w:tcPr>
            <w:tcW w:w="851" w:type="dxa"/>
            <w:vAlign w:val="center"/>
          </w:tcPr>
          <w:p w14:paraId="42973AC0" w14:textId="77777777" w:rsidR="005A43A4" w:rsidRPr="00C45958" w:rsidRDefault="005A43A4" w:rsidP="00DE1702">
            <w:r w:rsidRPr="00C45958">
              <w:rPr>
                <w:rFonts w:hint="eastAsia"/>
              </w:rPr>
              <w:t>2</w:t>
            </w:r>
          </w:p>
        </w:tc>
        <w:tc>
          <w:tcPr>
            <w:tcW w:w="2976" w:type="dxa"/>
            <w:vAlign w:val="center"/>
          </w:tcPr>
          <w:p w14:paraId="3EB5A527" w14:textId="77777777" w:rsidR="005A43A4" w:rsidRPr="00C45958" w:rsidRDefault="005A43A4" w:rsidP="00DE1702">
            <w:r>
              <w:rPr>
                <w:rFonts w:hint="eastAsia"/>
              </w:rPr>
              <w:t>新</w:t>
            </w:r>
            <w:r w:rsidRPr="00C45958">
              <w:rPr>
                <w:rFonts w:hint="eastAsia"/>
              </w:rPr>
              <w:t>学历代码</w:t>
            </w:r>
          </w:p>
        </w:tc>
        <w:tc>
          <w:tcPr>
            <w:tcW w:w="2552" w:type="dxa"/>
          </w:tcPr>
          <w:p w14:paraId="598D94FF" w14:textId="77777777" w:rsidR="005A43A4" w:rsidRPr="00C45958" w:rsidRDefault="005A43A4" w:rsidP="00DE1702">
            <w:r w:rsidRPr="00DD2CE2">
              <w:rPr>
                <w:rFonts w:hint="eastAsia"/>
              </w:rPr>
              <w:t>字典</w:t>
            </w:r>
            <w:r w:rsidRPr="00DD2CE2">
              <w:rPr>
                <w:rFonts w:hint="eastAsia"/>
              </w:rPr>
              <w:t>(</w:t>
            </w:r>
            <w:r w:rsidRPr="00C45958">
              <w:rPr>
                <w:rFonts w:hint="eastAsia"/>
              </w:rPr>
              <w:t>XLDM</w:t>
            </w:r>
            <w:r w:rsidRPr="00DD2CE2">
              <w:rPr>
                <w:rFonts w:hint="eastAsia"/>
              </w:rPr>
              <w:t>)</w:t>
            </w:r>
          </w:p>
        </w:tc>
      </w:tr>
      <w:tr w:rsidR="005A43A4" w14:paraId="4DC48661" w14:textId="77777777" w:rsidTr="006B3879">
        <w:trPr>
          <w:trHeight w:val="415"/>
          <w:jc w:val="center"/>
        </w:trPr>
        <w:tc>
          <w:tcPr>
            <w:tcW w:w="538" w:type="dxa"/>
            <w:vAlign w:val="center"/>
          </w:tcPr>
          <w:p w14:paraId="5270A9E4" w14:textId="77777777" w:rsidR="00E70528" w:rsidRDefault="00E70528">
            <w:pPr>
              <w:pStyle w:val="ab"/>
              <w:numPr>
                <w:ilvl w:val="0"/>
                <w:numId w:val="49"/>
              </w:numPr>
              <w:ind w:firstLineChars="0"/>
              <w:jc w:val="center"/>
              <w:rPr>
                <w:b/>
              </w:rPr>
            </w:pPr>
          </w:p>
        </w:tc>
        <w:tc>
          <w:tcPr>
            <w:tcW w:w="1271" w:type="dxa"/>
            <w:vAlign w:val="center"/>
          </w:tcPr>
          <w:p w14:paraId="473264B9" w14:textId="77777777" w:rsidR="005A43A4" w:rsidRDefault="005A43A4" w:rsidP="00DE1702">
            <w:r>
              <w:rPr>
                <w:rFonts w:hint="eastAsia"/>
              </w:rPr>
              <w:t>XZYXZ</w:t>
            </w:r>
          </w:p>
        </w:tc>
        <w:tc>
          <w:tcPr>
            <w:tcW w:w="1276" w:type="dxa"/>
            <w:vAlign w:val="center"/>
          </w:tcPr>
          <w:p w14:paraId="734EDF53" w14:textId="77777777" w:rsidR="005A43A4" w:rsidRPr="00C45958" w:rsidRDefault="005A43A4" w:rsidP="00DE1702">
            <w:r>
              <w:rPr>
                <w:rFonts w:hint="eastAsia"/>
              </w:rPr>
              <w:t>Character</w:t>
            </w:r>
          </w:p>
        </w:tc>
        <w:tc>
          <w:tcPr>
            <w:tcW w:w="851" w:type="dxa"/>
            <w:vAlign w:val="center"/>
          </w:tcPr>
          <w:p w14:paraId="33DA765A" w14:textId="77777777" w:rsidR="005A43A4" w:rsidRPr="00C45958" w:rsidRDefault="005A43A4" w:rsidP="00DE1702">
            <w:r>
              <w:rPr>
                <w:rFonts w:hint="eastAsia"/>
              </w:rPr>
              <w:t>2</w:t>
            </w:r>
          </w:p>
        </w:tc>
        <w:tc>
          <w:tcPr>
            <w:tcW w:w="2976" w:type="dxa"/>
            <w:vAlign w:val="center"/>
          </w:tcPr>
          <w:p w14:paraId="5EFB36A1" w14:textId="77777777" w:rsidR="005A43A4" w:rsidRDefault="005A43A4" w:rsidP="00DE1702">
            <w:r>
              <w:rPr>
                <w:rFonts w:hint="eastAsia"/>
              </w:rPr>
              <w:t>新职业性质</w:t>
            </w:r>
          </w:p>
        </w:tc>
        <w:tc>
          <w:tcPr>
            <w:tcW w:w="2552" w:type="dxa"/>
          </w:tcPr>
          <w:p w14:paraId="666BB9D1" w14:textId="77777777" w:rsidR="005A43A4" w:rsidRPr="00DD2CE2" w:rsidRDefault="005A43A4" w:rsidP="00DE1702">
            <w:r>
              <w:rPr>
                <w:rFonts w:hint="eastAsia"/>
              </w:rPr>
              <w:t>字典</w:t>
            </w:r>
            <w:r>
              <w:rPr>
                <w:rFonts w:hint="eastAsia"/>
              </w:rPr>
              <w:t>(ZYXZ)</w:t>
            </w:r>
          </w:p>
        </w:tc>
      </w:tr>
      <w:tr w:rsidR="005A43A4" w14:paraId="4BA5B0E2" w14:textId="77777777" w:rsidTr="006B3879">
        <w:trPr>
          <w:trHeight w:val="415"/>
          <w:jc w:val="center"/>
        </w:trPr>
        <w:tc>
          <w:tcPr>
            <w:tcW w:w="538" w:type="dxa"/>
            <w:vAlign w:val="center"/>
          </w:tcPr>
          <w:p w14:paraId="07640FF5" w14:textId="77777777" w:rsidR="00E70528" w:rsidRDefault="00E70528">
            <w:pPr>
              <w:pStyle w:val="ab"/>
              <w:numPr>
                <w:ilvl w:val="0"/>
                <w:numId w:val="49"/>
              </w:numPr>
              <w:ind w:firstLineChars="0"/>
              <w:jc w:val="center"/>
              <w:rPr>
                <w:b/>
              </w:rPr>
            </w:pPr>
          </w:p>
        </w:tc>
        <w:tc>
          <w:tcPr>
            <w:tcW w:w="1271" w:type="dxa"/>
            <w:vAlign w:val="center"/>
          </w:tcPr>
          <w:p w14:paraId="24C4DFE1" w14:textId="77777777" w:rsidR="005A43A4" w:rsidRPr="00C45958" w:rsidRDefault="005A43A4" w:rsidP="00DE1702">
            <w:r>
              <w:rPr>
                <w:rFonts w:hint="eastAsia"/>
              </w:rPr>
              <w:t>X</w:t>
            </w:r>
            <w:r w:rsidRPr="00C45958">
              <w:rPr>
                <w:rFonts w:hint="eastAsia"/>
              </w:rPr>
              <w:t>MZDM</w:t>
            </w:r>
          </w:p>
        </w:tc>
        <w:tc>
          <w:tcPr>
            <w:tcW w:w="1276" w:type="dxa"/>
            <w:vAlign w:val="center"/>
          </w:tcPr>
          <w:p w14:paraId="2FCD8538" w14:textId="77777777" w:rsidR="005A43A4" w:rsidRPr="00C45958" w:rsidRDefault="005A43A4" w:rsidP="00DE1702">
            <w:r w:rsidRPr="00C45958">
              <w:rPr>
                <w:rFonts w:hint="eastAsia"/>
              </w:rPr>
              <w:t>Character</w:t>
            </w:r>
          </w:p>
        </w:tc>
        <w:tc>
          <w:tcPr>
            <w:tcW w:w="851" w:type="dxa"/>
            <w:vAlign w:val="center"/>
          </w:tcPr>
          <w:p w14:paraId="7A7C7DF2" w14:textId="77777777" w:rsidR="005A43A4" w:rsidRPr="00C45958" w:rsidRDefault="005A43A4" w:rsidP="00DE1702">
            <w:r w:rsidRPr="00C45958">
              <w:rPr>
                <w:rFonts w:hint="eastAsia"/>
              </w:rPr>
              <w:t>2</w:t>
            </w:r>
          </w:p>
        </w:tc>
        <w:tc>
          <w:tcPr>
            <w:tcW w:w="2976" w:type="dxa"/>
            <w:vAlign w:val="center"/>
          </w:tcPr>
          <w:p w14:paraId="14F8AD7E" w14:textId="77777777" w:rsidR="005A43A4" w:rsidRPr="00C45958" w:rsidRDefault="005A43A4" w:rsidP="00DE1702">
            <w:r>
              <w:rPr>
                <w:rFonts w:hint="eastAsia"/>
              </w:rPr>
              <w:t>新</w:t>
            </w:r>
            <w:r w:rsidRPr="00C45958">
              <w:rPr>
                <w:rFonts w:hint="eastAsia"/>
              </w:rPr>
              <w:t>民族代码</w:t>
            </w:r>
          </w:p>
        </w:tc>
        <w:tc>
          <w:tcPr>
            <w:tcW w:w="2552" w:type="dxa"/>
          </w:tcPr>
          <w:p w14:paraId="232488ED" w14:textId="77777777" w:rsidR="005A43A4" w:rsidRPr="00C45958" w:rsidRDefault="005A43A4" w:rsidP="00DE1702">
            <w:r w:rsidRPr="00DD2CE2">
              <w:rPr>
                <w:rFonts w:hint="eastAsia"/>
              </w:rPr>
              <w:t>字典</w:t>
            </w:r>
            <w:r w:rsidRPr="00DD2CE2">
              <w:rPr>
                <w:rFonts w:hint="eastAsia"/>
              </w:rPr>
              <w:t>(</w:t>
            </w:r>
            <w:r w:rsidRPr="00C45958">
              <w:rPr>
                <w:rFonts w:hint="eastAsia"/>
              </w:rPr>
              <w:t>MZDM</w:t>
            </w:r>
            <w:r w:rsidRPr="00DD2CE2">
              <w:rPr>
                <w:rFonts w:hint="eastAsia"/>
              </w:rPr>
              <w:t>)</w:t>
            </w:r>
          </w:p>
        </w:tc>
      </w:tr>
      <w:tr w:rsidR="005A43A4" w14:paraId="3DB5FAE8" w14:textId="77777777" w:rsidTr="006B3879">
        <w:trPr>
          <w:trHeight w:val="415"/>
          <w:jc w:val="center"/>
        </w:trPr>
        <w:tc>
          <w:tcPr>
            <w:tcW w:w="538" w:type="dxa"/>
            <w:vAlign w:val="center"/>
          </w:tcPr>
          <w:p w14:paraId="2E7F9E34" w14:textId="77777777" w:rsidR="00E70528" w:rsidRDefault="00E70528">
            <w:pPr>
              <w:pStyle w:val="ab"/>
              <w:numPr>
                <w:ilvl w:val="0"/>
                <w:numId w:val="49"/>
              </w:numPr>
              <w:ind w:firstLineChars="0"/>
              <w:jc w:val="center"/>
              <w:rPr>
                <w:b/>
              </w:rPr>
            </w:pPr>
          </w:p>
        </w:tc>
        <w:tc>
          <w:tcPr>
            <w:tcW w:w="1271" w:type="dxa"/>
            <w:vAlign w:val="center"/>
          </w:tcPr>
          <w:p w14:paraId="70E4EB08" w14:textId="77777777" w:rsidR="005A43A4" w:rsidRPr="00C45958" w:rsidRDefault="005A43A4" w:rsidP="00DE1702">
            <w:r>
              <w:rPr>
                <w:rFonts w:hint="eastAsia"/>
              </w:rPr>
              <w:t>X</w:t>
            </w:r>
            <w:r w:rsidRPr="00C45958">
              <w:rPr>
                <w:rFonts w:hint="eastAsia"/>
              </w:rPr>
              <w:t>JGLB</w:t>
            </w:r>
          </w:p>
        </w:tc>
        <w:tc>
          <w:tcPr>
            <w:tcW w:w="1276" w:type="dxa"/>
            <w:vAlign w:val="center"/>
          </w:tcPr>
          <w:p w14:paraId="19199050" w14:textId="77777777" w:rsidR="005A43A4" w:rsidRPr="00C45958" w:rsidRDefault="005A43A4" w:rsidP="00DE1702">
            <w:r w:rsidRPr="00C45958">
              <w:rPr>
                <w:rFonts w:hint="eastAsia"/>
              </w:rPr>
              <w:t>Character</w:t>
            </w:r>
          </w:p>
        </w:tc>
        <w:tc>
          <w:tcPr>
            <w:tcW w:w="851" w:type="dxa"/>
            <w:vAlign w:val="center"/>
          </w:tcPr>
          <w:p w14:paraId="04C21107" w14:textId="77777777" w:rsidR="005A43A4" w:rsidRPr="00C45958" w:rsidRDefault="005A43A4" w:rsidP="00DE1702">
            <w:r w:rsidRPr="00C45958">
              <w:rPr>
                <w:rFonts w:hint="eastAsia"/>
              </w:rPr>
              <w:t>2</w:t>
            </w:r>
          </w:p>
        </w:tc>
        <w:tc>
          <w:tcPr>
            <w:tcW w:w="2976" w:type="dxa"/>
            <w:vAlign w:val="center"/>
          </w:tcPr>
          <w:p w14:paraId="2413E35B" w14:textId="77777777" w:rsidR="005A43A4" w:rsidRPr="00C45958" w:rsidRDefault="005A43A4" w:rsidP="00DE1702">
            <w:r>
              <w:rPr>
                <w:rFonts w:hint="eastAsia"/>
              </w:rPr>
              <w:t>新</w:t>
            </w:r>
            <w:r w:rsidRPr="00C45958">
              <w:rPr>
                <w:rFonts w:hint="eastAsia"/>
              </w:rPr>
              <w:t>机构类别</w:t>
            </w:r>
          </w:p>
        </w:tc>
        <w:tc>
          <w:tcPr>
            <w:tcW w:w="2552" w:type="dxa"/>
          </w:tcPr>
          <w:p w14:paraId="2A05DB2C" w14:textId="77777777" w:rsidR="005A43A4" w:rsidRPr="00C45958" w:rsidRDefault="005A43A4" w:rsidP="00DE1702">
            <w:r w:rsidRPr="00DD2CE2">
              <w:rPr>
                <w:rFonts w:hint="eastAsia"/>
              </w:rPr>
              <w:t>字典</w:t>
            </w:r>
            <w:r w:rsidRPr="00DD2CE2">
              <w:rPr>
                <w:rFonts w:hint="eastAsia"/>
              </w:rPr>
              <w:t>(</w:t>
            </w:r>
            <w:r w:rsidRPr="00C45958">
              <w:rPr>
                <w:rFonts w:hint="eastAsia"/>
              </w:rPr>
              <w:t>JGLB</w:t>
            </w:r>
            <w:r w:rsidRPr="00DD2CE2">
              <w:rPr>
                <w:rFonts w:hint="eastAsia"/>
              </w:rPr>
              <w:t>)</w:t>
            </w:r>
          </w:p>
        </w:tc>
      </w:tr>
      <w:tr w:rsidR="005A43A4" w14:paraId="1ECBDEBD" w14:textId="77777777" w:rsidTr="006B3879">
        <w:trPr>
          <w:trHeight w:val="415"/>
          <w:jc w:val="center"/>
        </w:trPr>
        <w:tc>
          <w:tcPr>
            <w:tcW w:w="538" w:type="dxa"/>
            <w:vAlign w:val="center"/>
          </w:tcPr>
          <w:p w14:paraId="09675A8B" w14:textId="77777777" w:rsidR="00E70528" w:rsidRDefault="00E70528">
            <w:pPr>
              <w:pStyle w:val="ab"/>
              <w:numPr>
                <w:ilvl w:val="0"/>
                <w:numId w:val="49"/>
              </w:numPr>
              <w:ind w:firstLineChars="0"/>
              <w:jc w:val="center"/>
              <w:rPr>
                <w:b/>
              </w:rPr>
            </w:pPr>
          </w:p>
        </w:tc>
        <w:tc>
          <w:tcPr>
            <w:tcW w:w="1271" w:type="dxa"/>
            <w:vAlign w:val="center"/>
          </w:tcPr>
          <w:p w14:paraId="5D094C2E" w14:textId="77777777" w:rsidR="005A43A4" w:rsidRPr="00C45958" w:rsidRDefault="005A43A4" w:rsidP="00DE1702">
            <w:r>
              <w:rPr>
                <w:rFonts w:hint="eastAsia"/>
              </w:rPr>
              <w:t>X</w:t>
            </w:r>
            <w:r w:rsidRPr="00C45958">
              <w:rPr>
                <w:rFonts w:hint="eastAsia"/>
              </w:rPr>
              <w:t>ZBSX</w:t>
            </w:r>
          </w:p>
        </w:tc>
        <w:tc>
          <w:tcPr>
            <w:tcW w:w="1276" w:type="dxa"/>
            <w:vAlign w:val="center"/>
          </w:tcPr>
          <w:p w14:paraId="48BC57B4" w14:textId="77777777" w:rsidR="005A43A4" w:rsidRPr="00C45958" w:rsidRDefault="005A43A4" w:rsidP="00DE1702">
            <w:r w:rsidRPr="00C45958">
              <w:rPr>
                <w:rFonts w:hint="eastAsia"/>
              </w:rPr>
              <w:t>Character</w:t>
            </w:r>
          </w:p>
        </w:tc>
        <w:tc>
          <w:tcPr>
            <w:tcW w:w="851" w:type="dxa"/>
            <w:vAlign w:val="center"/>
          </w:tcPr>
          <w:p w14:paraId="7C7D69CE" w14:textId="77777777" w:rsidR="005A43A4" w:rsidRPr="00C45958" w:rsidRDefault="005A43A4" w:rsidP="00DE1702">
            <w:r w:rsidRPr="00C45958">
              <w:rPr>
                <w:rFonts w:hint="eastAsia"/>
              </w:rPr>
              <w:t>1</w:t>
            </w:r>
          </w:p>
        </w:tc>
        <w:tc>
          <w:tcPr>
            <w:tcW w:w="2976" w:type="dxa"/>
            <w:vAlign w:val="center"/>
          </w:tcPr>
          <w:p w14:paraId="725106BC" w14:textId="77777777" w:rsidR="005A43A4" w:rsidRPr="00C45958" w:rsidRDefault="005A43A4" w:rsidP="00DE1702">
            <w:r>
              <w:rPr>
                <w:rFonts w:hint="eastAsia"/>
              </w:rPr>
              <w:t>新</w:t>
            </w:r>
            <w:r w:rsidRPr="00C45958">
              <w:rPr>
                <w:rFonts w:hint="eastAsia"/>
              </w:rPr>
              <w:t>资本属性</w:t>
            </w:r>
          </w:p>
        </w:tc>
        <w:tc>
          <w:tcPr>
            <w:tcW w:w="2552" w:type="dxa"/>
          </w:tcPr>
          <w:p w14:paraId="297C40BA" w14:textId="77777777" w:rsidR="005A43A4" w:rsidRPr="00C45958" w:rsidRDefault="005A43A4" w:rsidP="00DE1702">
            <w:r w:rsidRPr="00DD2CE2">
              <w:rPr>
                <w:rFonts w:hint="eastAsia"/>
              </w:rPr>
              <w:t>字典</w:t>
            </w:r>
            <w:r w:rsidRPr="00DD2CE2">
              <w:rPr>
                <w:rFonts w:hint="eastAsia"/>
              </w:rPr>
              <w:t>(</w:t>
            </w:r>
            <w:r w:rsidRPr="00C45958">
              <w:rPr>
                <w:rFonts w:hint="eastAsia"/>
              </w:rPr>
              <w:t>ZBSX</w:t>
            </w:r>
            <w:r w:rsidRPr="00DD2CE2">
              <w:rPr>
                <w:rFonts w:hint="eastAsia"/>
              </w:rPr>
              <w:t>)</w:t>
            </w:r>
          </w:p>
        </w:tc>
      </w:tr>
      <w:tr w:rsidR="005A43A4" w14:paraId="76569164" w14:textId="77777777" w:rsidTr="006B3879">
        <w:trPr>
          <w:trHeight w:val="415"/>
          <w:jc w:val="center"/>
        </w:trPr>
        <w:tc>
          <w:tcPr>
            <w:tcW w:w="538" w:type="dxa"/>
            <w:vAlign w:val="center"/>
          </w:tcPr>
          <w:p w14:paraId="0E2CB0DC" w14:textId="77777777" w:rsidR="00E70528" w:rsidRDefault="00E70528">
            <w:pPr>
              <w:pStyle w:val="ab"/>
              <w:numPr>
                <w:ilvl w:val="0"/>
                <w:numId w:val="49"/>
              </w:numPr>
              <w:ind w:firstLineChars="0"/>
              <w:jc w:val="center"/>
              <w:rPr>
                <w:b/>
              </w:rPr>
            </w:pPr>
          </w:p>
        </w:tc>
        <w:tc>
          <w:tcPr>
            <w:tcW w:w="1271" w:type="dxa"/>
            <w:vAlign w:val="center"/>
          </w:tcPr>
          <w:p w14:paraId="6389A43D" w14:textId="77777777" w:rsidR="005A43A4" w:rsidRPr="00C45958" w:rsidRDefault="005A43A4" w:rsidP="00DE1702">
            <w:r>
              <w:rPr>
                <w:rFonts w:hint="eastAsia"/>
              </w:rPr>
              <w:t>X</w:t>
            </w:r>
            <w:r w:rsidRPr="00C45958">
              <w:rPr>
                <w:rFonts w:hint="eastAsia"/>
              </w:rPr>
              <w:t>GYSX</w:t>
            </w:r>
          </w:p>
        </w:tc>
        <w:tc>
          <w:tcPr>
            <w:tcW w:w="1276" w:type="dxa"/>
            <w:vAlign w:val="center"/>
          </w:tcPr>
          <w:p w14:paraId="326E9A78" w14:textId="77777777" w:rsidR="005A43A4" w:rsidRPr="00C45958" w:rsidRDefault="005A43A4" w:rsidP="00DE1702">
            <w:r w:rsidRPr="00C45958">
              <w:rPr>
                <w:rFonts w:hint="eastAsia"/>
              </w:rPr>
              <w:t>Character</w:t>
            </w:r>
          </w:p>
        </w:tc>
        <w:tc>
          <w:tcPr>
            <w:tcW w:w="851" w:type="dxa"/>
            <w:vAlign w:val="center"/>
          </w:tcPr>
          <w:p w14:paraId="5828AD0F" w14:textId="77777777" w:rsidR="005A43A4" w:rsidRPr="00C45958" w:rsidRDefault="005A43A4" w:rsidP="00DE1702">
            <w:r w:rsidRPr="00C45958">
              <w:rPr>
                <w:rFonts w:hint="eastAsia"/>
              </w:rPr>
              <w:t>1</w:t>
            </w:r>
          </w:p>
        </w:tc>
        <w:tc>
          <w:tcPr>
            <w:tcW w:w="2976" w:type="dxa"/>
            <w:vAlign w:val="center"/>
          </w:tcPr>
          <w:p w14:paraId="2B83EC85" w14:textId="77777777" w:rsidR="005A43A4" w:rsidRPr="00C45958" w:rsidRDefault="005A43A4" w:rsidP="00DE1702">
            <w:r>
              <w:rPr>
                <w:rFonts w:hint="eastAsia"/>
              </w:rPr>
              <w:t>新</w:t>
            </w:r>
            <w:r w:rsidRPr="00C45958">
              <w:rPr>
                <w:rFonts w:hint="eastAsia"/>
              </w:rPr>
              <w:t>国有属性</w:t>
            </w:r>
          </w:p>
        </w:tc>
        <w:tc>
          <w:tcPr>
            <w:tcW w:w="2552" w:type="dxa"/>
          </w:tcPr>
          <w:p w14:paraId="7F157C82" w14:textId="77777777" w:rsidR="005A43A4" w:rsidRPr="00C45958" w:rsidRDefault="005A43A4" w:rsidP="00DE1702"/>
        </w:tc>
      </w:tr>
      <w:tr w:rsidR="005A43A4" w14:paraId="66002C7A" w14:textId="77777777" w:rsidTr="006B3879">
        <w:trPr>
          <w:trHeight w:val="415"/>
          <w:jc w:val="center"/>
        </w:trPr>
        <w:tc>
          <w:tcPr>
            <w:tcW w:w="538" w:type="dxa"/>
            <w:vAlign w:val="center"/>
          </w:tcPr>
          <w:p w14:paraId="7214A76E" w14:textId="77777777" w:rsidR="00E70528" w:rsidRDefault="00E70528">
            <w:pPr>
              <w:pStyle w:val="ab"/>
              <w:numPr>
                <w:ilvl w:val="0"/>
                <w:numId w:val="49"/>
              </w:numPr>
              <w:ind w:firstLineChars="0"/>
              <w:jc w:val="center"/>
              <w:rPr>
                <w:b/>
              </w:rPr>
            </w:pPr>
          </w:p>
        </w:tc>
        <w:tc>
          <w:tcPr>
            <w:tcW w:w="1271" w:type="dxa"/>
            <w:vAlign w:val="center"/>
          </w:tcPr>
          <w:p w14:paraId="1D681BC7" w14:textId="77777777" w:rsidR="005A43A4" w:rsidRPr="00C45958" w:rsidRDefault="005A43A4" w:rsidP="00DE1702">
            <w:r>
              <w:rPr>
                <w:rFonts w:hint="eastAsia"/>
              </w:rPr>
              <w:t>X</w:t>
            </w:r>
            <w:r w:rsidRPr="00C45958">
              <w:rPr>
                <w:rFonts w:hint="eastAsia"/>
              </w:rPr>
              <w:t>JGJC</w:t>
            </w:r>
          </w:p>
        </w:tc>
        <w:tc>
          <w:tcPr>
            <w:tcW w:w="1276" w:type="dxa"/>
            <w:vAlign w:val="center"/>
          </w:tcPr>
          <w:p w14:paraId="3DFE5BAA" w14:textId="77777777" w:rsidR="005A43A4" w:rsidRPr="00C45958" w:rsidRDefault="005A43A4" w:rsidP="00DE1702">
            <w:r w:rsidRPr="00C45958">
              <w:rPr>
                <w:rFonts w:hint="eastAsia"/>
              </w:rPr>
              <w:t>Character</w:t>
            </w:r>
          </w:p>
        </w:tc>
        <w:tc>
          <w:tcPr>
            <w:tcW w:w="851" w:type="dxa"/>
            <w:vAlign w:val="center"/>
          </w:tcPr>
          <w:p w14:paraId="620F4F57" w14:textId="77777777" w:rsidR="005A43A4" w:rsidRPr="00C45958" w:rsidRDefault="005A43A4" w:rsidP="00DE1702">
            <w:r w:rsidRPr="00C45958">
              <w:rPr>
                <w:rFonts w:hint="eastAsia"/>
              </w:rPr>
              <w:t>20</w:t>
            </w:r>
          </w:p>
        </w:tc>
        <w:tc>
          <w:tcPr>
            <w:tcW w:w="2976" w:type="dxa"/>
            <w:vAlign w:val="center"/>
          </w:tcPr>
          <w:p w14:paraId="00639A7F" w14:textId="77777777" w:rsidR="005A43A4" w:rsidRPr="00C45958" w:rsidRDefault="005A43A4" w:rsidP="00DE1702">
            <w:r>
              <w:rPr>
                <w:rFonts w:hint="eastAsia"/>
              </w:rPr>
              <w:t>新</w:t>
            </w:r>
            <w:r w:rsidRPr="00C45958">
              <w:rPr>
                <w:rFonts w:hint="eastAsia"/>
              </w:rPr>
              <w:t>机构简称</w:t>
            </w:r>
          </w:p>
        </w:tc>
        <w:tc>
          <w:tcPr>
            <w:tcW w:w="2552" w:type="dxa"/>
          </w:tcPr>
          <w:p w14:paraId="082A9E1B" w14:textId="77777777" w:rsidR="005A43A4" w:rsidRPr="00C45958" w:rsidRDefault="005A43A4" w:rsidP="00DE1702"/>
        </w:tc>
      </w:tr>
      <w:tr w:rsidR="005A43A4" w14:paraId="32233273" w14:textId="77777777" w:rsidTr="006B3879">
        <w:trPr>
          <w:trHeight w:val="415"/>
          <w:jc w:val="center"/>
        </w:trPr>
        <w:tc>
          <w:tcPr>
            <w:tcW w:w="538" w:type="dxa"/>
            <w:vAlign w:val="center"/>
          </w:tcPr>
          <w:p w14:paraId="2FB73527" w14:textId="77777777" w:rsidR="00E70528" w:rsidRDefault="00E70528">
            <w:pPr>
              <w:pStyle w:val="ab"/>
              <w:numPr>
                <w:ilvl w:val="0"/>
                <w:numId w:val="49"/>
              </w:numPr>
              <w:ind w:firstLineChars="0"/>
              <w:jc w:val="center"/>
              <w:rPr>
                <w:b/>
              </w:rPr>
            </w:pPr>
          </w:p>
        </w:tc>
        <w:tc>
          <w:tcPr>
            <w:tcW w:w="1271" w:type="dxa"/>
            <w:vAlign w:val="center"/>
          </w:tcPr>
          <w:p w14:paraId="227EF8DB" w14:textId="77777777" w:rsidR="005A43A4" w:rsidRPr="00C45958" w:rsidRDefault="005A43A4" w:rsidP="00DE1702">
            <w:r>
              <w:rPr>
                <w:rFonts w:hint="eastAsia"/>
              </w:rPr>
              <w:t>X</w:t>
            </w:r>
            <w:r w:rsidRPr="00C45958">
              <w:rPr>
                <w:rFonts w:hint="eastAsia"/>
              </w:rPr>
              <w:t>YWMC</w:t>
            </w:r>
          </w:p>
        </w:tc>
        <w:tc>
          <w:tcPr>
            <w:tcW w:w="1276" w:type="dxa"/>
            <w:vAlign w:val="center"/>
          </w:tcPr>
          <w:p w14:paraId="7C1D9B4F" w14:textId="77777777" w:rsidR="005A43A4" w:rsidRPr="00C45958" w:rsidRDefault="005A43A4" w:rsidP="00DE1702">
            <w:r w:rsidRPr="00C45958">
              <w:rPr>
                <w:rFonts w:hint="eastAsia"/>
              </w:rPr>
              <w:t>Character</w:t>
            </w:r>
          </w:p>
        </w:tc>
        <w:tc>
          <w:tcPr>
            <w:tcW w:w="851" w:type="dxa"/>
            <w:vAlign w:val="center"/>
          </w:tcPr>
          <w:p w14:paraId="16DC16EB" w14:textId="77777777" w:rsidR="005A43A4" w:rsidRPr="00C45958" w:rsidRDefault="005A43A4" w:rsidP="00DE1702">
            <w:r w:rsidRPr="00C45958">
              <w:rPr>
                <w:rFonts w:hint="eastAsia"/>
              </w:rPr>
              <w:t>80</w:t>
            </w:r>
          </w:p>
        </w:tc>
        <w:tc>
          <w:tcPr>
            <w:tcW w:w="2976" w:type="dxa"/>
            <w:vAlign w:val="center"/>
          </w:tcPr>
          <w:p w14:paraId="1467FA88" w14:textId="77777777" w:rsidR="005A43A4" w:rsidRPr="00C45958" w:rsidRDefault="005A43A4" w:rsidP="00DE1702">
            <w:r>
              <w:rPr>
                <w:rFonts w:hint="eastAsia"/>
              </w:rPr>
              <w:t>新</w:t>
            </w:r>
            <w:r w:rsidRPr="00C45958">
              <w:rPr>
                <w:rFonts w:hint="eastAsia"/>
              </w:rPr>
              <w:t>机构英文名称</w:t>
            </w:r>
          </w:p>
        </w:tc>
        <w:tc>
          <w:tcPr>
            <w:tcW w:w="2552" w:type="dxa"/>
          </w:tcPr>
          <w:p w14:paraId="7402FFFB" w14:textId="77777777" w:rsidR="005A43A4" w:rsidRPr="00C45958" w:rsidRDefault="005A43A4" w:rsidP="00DE1702"/>
        </w:tc>
      </w:tr>
      <w:tr w:rsidR="005A43A4" w14:paraId="55E6FEEE" w14:textId="77777777" w:rsidTr="006B3879">
        <w:trPr>
          <w:trHeight w:val="415"/>
          <w:jc w:val="center"/>
        </w:trPr>
        <w:tc>
          <w:tcPr>
            <w:tcW w:w="538" w:type="dxa"/>
            <w:vAlign w:val="center"/>
          </w:tcPr>
          <w:p w14:paraId="0B533FC5" w14:textId="77777777" w:rsidR="00E70528" w:rsidRDefault="00E70528">
            <w:pPr>
              <w:pStyle w:val="ab"/>
              <w:numPr>
                <w:ilvl w:val="0"/>
                <w:numId w:val="49"/>
              </w:numPr>
              <w:ind w:firstLineChars="0"/>
              <w:jc w:val="center"/>
              <w:rPr>
                <w:b/>
              </w:rPr>
            </w:pPr>
          </w:p>
        </w:tc>
        <w:tc>
          <w:tcPr>
            <w:tcW w:w="1271" w:type="dxa"/>
            <w:vAlign w:val="center"/>
          </w:tcPr>
          <w:p w14:paraId="13C221D1" w14:textId="77777777" w:rsidR="005A43A4" w:rsidRPr="00C45958" w:rsidRDefault="005A43A4" w:rsidP="00DE1702">
            <w:r>
              <w:rPr>
                <w:rFonts w:hint="eastAsia"/>
              </w:rPr>
              <w:t>X</w:t>
            </w:r>
            <w:r w:rsidRPr="00C45958">
              <w:rPr>
                <w:rFonts w:hint="eastAsia"/>
              </w:rPr>
              <w:t>GSWZ</w:t>
            </w:r>
          </w:p>
        </w:tc>
        <w:tc>
          <w:tcPr>
            <w:tcW w:w="1276" w:type="dxa"/>
            <w:vAlign w:val="center"/>
          </w:tcPr>
          <w:p w14:paraId="1997F9B6" w14:textId="77777777" w:rsidR="005A43A4" w:rsidRPr="00C45958" w:rsidRDefault="005A43A4" w:rsidP="00DE1702">
            <w:r w:rsidRPr="00C45958">
              <w:rPr>
                <w:rFonts w:hint="eastAsia"/>
              </w:rPr>
              <w:t>Character</w:t>
            </w:r>
          </w:p>
        </w:tc>
        <w:tc>
          <w:tcPr>
            <w:tcW w:w="851" w:type="dxa"/>
            <w:vAlign w:val="center"/>
          </w:tcPr>
          <w:p w14:paraId="76538A17" w14:textId="77777777" w:rsidR="005A43A4" w:rsidRPr="00C45958" w:rsidRDefault="005A43A4" w:rsidP="00DE1702">
            <w:r w:rsidRPr="00C45958">
              <w:rPr>
                <w:rFonts w:hint="eastAsia"/>
              </w:rPr>
              <w:t>50</w:t>
            </w:r>
          </w:p>
        </w:tc>
        <w:tc>
          <w:tcPr>
            <w:tcW w:w="2976" w:type="dxa"/>
            <w:vAlign w:val="center"/>
          </w:tcPr>
          <w:p w14:paraId="7DE57F6D" w14:textId="77777777" w:rsidR="005A43A4" w:rsidRPr="00C45958" w:rsidRDefault="005A43A4" w:rsidP="00DE1702">
            <w:r>
              <w:rPr>
                <w:rFonts w:hint="eastAsia"/>
              </w:rPr>
              <w:t>新</w:t>
            </w:r>
            <w:r w:rsidRPr="00C45958">
              <w:rPr>
                <w:rFonts w:hint="eastAsia"/>
              </w:rPr>
              <w:t>公司网址</w:t>
            </w:r>
          </w:p>
        </w:tc>
        <w:tc>
          <w:tcPr>
            <w:tcW w:w="2552" w:type="dxa"/>
          </w:tcPr>
          <w:p w14:paraId="6856682A" w14:textId="77777777" w:rsidR="005A43A4" w:rsidRPr="00C45958" w:rsidRDefault="005A43A4" w:rsidP="00DE1702"/>
        </w:tc>
      </w:tr>
      <w:tr w:rsidR="005A43A4" w14:paraId="7F1F1B27" w14:textId="77777777" w:rsidTr="006B3879">
        <w:trPr>
          <w:trHeight w:val="415"/>
          <w:jc w:val="center"/>
        </w:trPr>
        <w:tc>
          <w:tcPr>
            <w:tcW w:w="538" w:type="dxa"/>
            <w:vAlign w:val="center"/>
          </w:tcPr>
          <w:p w14:paraId="19CECAFA" w14:textId="77777777" w:rsidR="00E70528" w:rsidRDefault="00E70528">
            <w:pPr>
              <w:pStyle w:val="ab"/>
              <w:numPr>
                <w:ilvl w:val="0"/>
                <w:numId w:val="49"/>
              </w:numPr>
              <w:ind w:firstLineChars="0"/>
              <w:jc w:val="center"/>
              <w:rPr>
                <w:b/>
              </w:rPr>
            </w:pPr>
          </w:p>
        </w:tc>
        <w:tc>
          <w:tcPr>
            <w:tcW w:w="1271" w:type="dxa"/>
            <w:vAlign w:val="center"/>
          </w:tcPr>
          <w:p w14:paraId="2D4D9C7B" w14:textId="77777777" w:rsidR="005A43A4" w:rsidRPr="00C45958" w:rsidRDefault="005A43A4" w:rsidP="00DE1702">
            <w:r>
              <w:rPr>
                <w:rFonts w:hint="eastAsia"/>
              </w:rPr>
              <w:t>X</w:t>
            </w:r>
            <w:r w:rsidRPr="00C45958">
              <w:rPr>
                <w:rFonts w:hint="eastAsia"/>
              </w:rPr>
              <w:t>FRXM</w:t>
            </w:r>
          </w:p>
        </w:tc>
        <w:tc>
          <w:tcPr>
            <w:tcW w:w="1276" w:type="dxa"/>
            <w:vAlign w:val="center"/>
          </w:tcPr>
          <w:p w14:paraId="1578F55A" w14:textId="77777777" w:rsidR="005A43A4" w:rsidRPr="00C45958" w:rsidRDefault="005A43A4" w:rsidP="00DE1702">
            <w:r w:rsidRPr="00C45958">
              <w:rPr>
                <w:rFonts w:hint="eastAsia"/>
              </w:rPr>
              <w:t>Character</w:t>
            </w:r>
          </w:p>
        </w:tc>
        <w:tc>
          <w:tcPr>
            <w:tcW w:w="851" w:type="dxa"/>
            <w:vAlign w:val="center"/>
          </w:tcPr>
          <w:p w14:paraId="5C6928ED" w14:textId="77777777" w:rsidR="005A43A4" w:rsidRPr="00C45958" w:rsidRDefault="005A43A4" w:rsidP="00DE1702">
            <w:r w:rsidRPr="00C45958">
              <w:rPr>
                <w:rFonts w:hint="eastAsia"/>
              </w:rPr>
              <w:t>60</w:t>
            </w:r>
          </w:p>
        </w:tc>
        <w:tc>
          <w:tcPr>
            <w:tcW w:w="2976" w:type="dxa"/>
            <w:vAlign w:val="center"/>
          </w:tcPr>
          <w:p w14:paraId="495404E2" w14:textId="77777777" w:rsidR="005A43A4" w:rsidRPr="00C45958" w:rsidRDefault="005A43A4" w:rsidP="00DE1702">
            <w:r>
              <w:rPr>
                <w:rFonts w:hint="eastAsia"/>
              </w:rPr>
              <w:t>新</w:t>
            </w:r>
            <w:r w:rsidRPr="00C45958">
              <w:rPr>
                <w:rFonts w:hint="eastAsia"/>
              </w:rPr>
              <w:t>法定代表人姓名</w:t>
            </w:r>
          </w:p>
        </w:tc>
        <w:tc>
          <w:tcPr>
            <w:tcW w:w="2552" w:type="dxa"/>
          </w:tcPr>
          <w:p w14:paraId="374C2473" w14:textId="77777777" w:rsidR="005A43A4" w:rsidRPr="00C45958" w:rsidRDefault="005A43A4" w:rsidP="00DE1702"/>
        </w:tc>
      </w:tr>
      <w:tr w:rsidR="005A43A4" w14:paraId="33EB3E1E" w14:textId="77777777" w:rsidTr="006B3879">
        <w:trPr>
          <w:trHeight w:val="415"/>
          <w:jc w:val="center"/>
        </w:trPr>
        <w:tc>
          <w:tcPr>
            <w:tcW w:w="538" w:type="dxa"/>
            <w:vAlign w:val="center"/>
          </w:tcPr>
          <w:p w14:paraId="67619D07" w14:textId="77777777" w:rsidR="00E70528" w:rsidRDefault="00E70528">
            <w:pPr>
              <w:pStyle w:val="ab"/>
              <w:numPr>
                <w:ilvl w:val="0"/>
                <w:numId w:val="49"/>
              </w:numPr>
              <w:ind w:firstLineChars="0"/>
              <w:jc w:val="center"/>
              <w:rPr>
                <w:b/>
              </w:rPr>
            </w:pPr>
          </w:p>
        </w:tc>
        <w:tc>
          <w:tcPr>
            <w:tcW w:w="1271" w:type="dxa"/>
            <w:vAlign w:val="center"/>
          </w:tcPr>
          <w:p w14:paraId="26D20B1B" w14:textId="77777777" w:rsidR="005A43A4" w:rsidRPr="00C45958" w:rsidRDefault="005A43A4" w:rsidP="00DE1702">
            <w:r>
              <w:rPr>
                <w:rFonts w:hint="eastAsia"/>
              </w:rPr>
              <w:t>X</w:t>
            </w:r>
            <w:r w:rsidRPr="00C45958">
              <w:rPr>
                <w:rFonts w:hint="eastAsia"/>
              </w:rPr>
              <w:t>FRZJLB</w:t>
            </w:r>
          </w:p>
        </w:tc>
        <w:tc>
          <w:tcPr>
            <w:tcW w:w="1276" w:type="dxa"/>
            <w:vAlign w:val="center"/>
          </w:tcPr>
          <w:p w14:paraId="6300E46C" w14:textId="77777777" w:rsidR="005A43A4" w:rsidRPr="00C45958" w:rsidRDefault="005A43A4" w:rsidP="00DE1702">
            <w:r w:rsidRPr="00C45958">
              <w:rPr>
                <w:rFonts w:hint="eastAsia"/>
              </w:rPr>
              <w:t>Character</w:t>
            </w:r>
          </w:p>
        </w:tc>
        <w:tc>
          <w:tcPr>
            <w:tcW w:w="851" w:type="dxa"/>
            <w:vAlign w:val="center"/>
          </w:tcPr>
          <w:p w14:paraId="3447E65E" w14:textId="77777777" w:rsidR="005A43A4" w:rsidRPr="00C45958" w:rsidRDefault="005A43A4" w:rsidP="00DE1702">
            <w:r w:rsidRPr="00C45958">
              <w:rPr>
                <w:rFonts w:hint="eastAsia"/>
              </w:rPr>
              <w:t>2</w:t>
            </w:r>
          </w:p>
        </w:tc>
        <w:tc>
          <w:tcPr>
            <w:tcW w:w="2976" w:type="dxa"/>
            <w:vAlign w:val="center"/>
          </w:tcPr>
          <w:p w14:paraId="455D638A" w14:textId="77777777" w:rsidR="005A43A4" w:rsidRPr="00C45958" w:rsidRDefault="005A43A4" w:rsidP="00DE1702">
            <w:r>
              <w:rPr>
                <w:rFonts w:hint="eastAsia"/>
              </w:rPr>
              <w:t>新</w:t>
            </w:r>
            <w:r w:rsidRPr="00C45958">
              <w:rPr>
                <w:rFonts w:hint="eastAsia"/>
              </w:rPr>
              <w:t>法定代表人身份证明文件类别</w:t>
            </w:r>
          </w:p>
        </w:tc>
        <w:tc>
          <w:tcPr>
            <w:tcW w:w="2552" w:type="dxa"/>
          </w:tcPr>
          <w:p w14:paraId="2AC0723C" w14:textId="77777777" w:rsidR="005A43A4" w:rsidRPr="00C45958" w:rsidRDefault="005A43A4" w:rsidP="00DE1702">
            <w:r w:rsidRPr="00DD2CE2">
              <w:rPr>
                <w:rFonts w:hint="eastAsia"/>
              </w:rPr>
              <w:t>字典</w:t>
            </w:r>
            <w:r w:rsidRPr="00DD2CE2">
              <w:rPr>
                <w:rFonts w:hint="eastAsia"/>
              </w:rPr>
              <w:t>(ZJLB)</w:t>
            </w:r>
          </w:p>
        </w:tc>
      </w:tr>
      <w:tr w:rsidR="005A43A4" w14:paraId="5A1D1D64" w14:textId="77777777" w:rsidTr="006B3879">
        <w:trPr>
          <w:trHeight w:val="415"/>
          <w:jc w:val="center"/>
        </w:trPr>
        <w:tc>
          <w:tcPr>
            <w:tcW w:w="538" w:type="dxa"/>
            <w:vAlign w:val="center"/>
          </w:tcPr>
          <w:p w14:paraId="62BAC1F7" w14:textId="77777777" w:rsidR="00E70528" w:rsidRDefault="00E70528">
            <w:pPr>
              <w:pStyle w:val="ab"/>
              <w:numPr>
                <w:ilvl w:val="0"/>
                <w:numId w:val="49"/>
              </w:numPr>
              <w:ind w:firstLineChars="0"/>
              <w:jc w:val="center"/>
              <w:rPr>
                <w:b/>
              </w:rPr>
            </w:pPr>
          </w:p>
        </w:tc>
        <w:tc>
          <w:tcPr>
            <w:tcW w:w="1271" w:type="dxa"/>
            <w:vAlign w:val="center"/>
          </w:tcPr>
          <w:p w14:paraId="31AFFBFF" w14:textId="77777777" w:rsidR="005A43A4" w:rsidRPr="00C45958" w:rsidRDefault="005A43A4" w:rsidP="00DE1702">
            <w:r>
              <w:rPr>
                <w:rFonts w:hint="eastAsia"/>
              </w:rPr>
              <w:t>X</w:t>
            </w:r>
            <w:r w:rsidRPr="00C45958">
              <w:rPr>
                <w:rFonts w:hint="eastAsia"/>
              </w:rPr>
              <w:t>FRZJDM</w:t>
            </w:r>
          </w:p>
        </w:tc>
        <w:tc>
          <w:tcPr>
            <w:tcW w:w="1276" w:type="dxa"/>
            <w:vAlign w:val="center"/>
          </w:tcPr>
          <w:p w14:paraId="47632241" w14:textId="77777777" w:rsidR="005A43A4" w:rsidRPr="00C45958" w:rsidRDefault="005A43A4" w:rsidP="00DE1702">
            <w:r w:rsidRPr="00C45958">
              <w:rPr>
                <w:rFonts w:hint="eastAsia"/>
              </w:rPr>
              <w:t>Character</w:t>
            </w:r>
          </w:p>
        </w:tc>
        <w:tc>
          <w:tcPr>
            <w:tcW w:w="851" w:type="dxa"/>
            <w:vAlign w:val="center"/>
          </w:tcPr>
          <w:p w14:paraId="4125EF6E" w14:textId="77777777" w:rsidR="005A43A4" w:rsidRPr="00C45958" w:rsidRDefault="005A43A4" w:rsidP="00DE1702">
            <w:r>
              <w:rPr>
                <w:rFonts w:hint="eastAsia"/>
              </w:rPr>
              <w:t>4</w:t>
            </w:r>
            <w:r w:rsidRPr="00C45958">
              <w:rPr>
                <w:rFonts w:hint="eastAsia"/>
              </w:rPr>
              <w:t>0</w:t>
            </w:r>
          </w:p>
        </w:tc>
        <w:tc>
          <w:tcPr>
            <w:tcW w:w="2976" w:type="dxa"/>
            <w:vAlign w:val="center"/>
          </w:tcPr>
          <w:p w14:paraId="675F244D" w14:textId="77777777" w:rsidR="005A43A4" w:rsidRPr="00C45958" w:rsidRDefault="005A43A4" w:rsidP="00DE1702">
            <w:r>
              <w:rPr>
                <w:rFonts w:hint="eastAsia"/>
              </w:rPr>
              <w:t>新</w:t>
            </w:r>
            <w:r w:rsidRPr="00C45958">
              <w:rPr>
                <w:rFonts w:hint="eastAsia"/>
              </w:rPr>
              <w:t>法定代表人有效身份证明文件代码</w:t>
            </w:r>
          </w:p>
        </w:tc>
        <w:tc>
          <w:tcPr>
            <w:tcW w:w="2552" w:type="dxa"/>
          </w:tcPr>
          <w:p w14:paraId="480099E7" w14:textId="77777777" w:rsidR="005A43A4" w:rsidRPr="00C45958" w:rsidRDefault="005A43A4" w:rsidP="00DE1702"/>
        </w:tc>
      </w:tr>
      <w:tr w:rsidR="005A43A4" w14:paraId="4672ACA8" w14:textId="77777777" w:rsidTr="006B3879">
        <w:trPr>
          <w:trHeight w:val="415"/>
          <w:jc w:val="center"/>
        </w:trPr>
        <w:tc>
          <w:tcPr>
            <w:tcW w:w="538" w:type="dxa"/>
            <w:vAlign w:val="center"/>
          </w:tcPr>
          <w:p w14:paraId="29FD6371" w14:textId="77777777" w:rsidR="00E70528" w:rsidRDefault="00E70528">
            <w:pPr>
              <w:pStyle w:val="ab"/>
              <w:numPr>
                <w:ilvl w:val="0"/>
                <w:numId w:val="49"/>
              </w:numPr>
              <w:ind w:firstLineChars="0"/>
              <w:jc w:val="center"/>
              <w:rPr>
                <w:b/>
              </w:rPr>
            </w:pPr>
          </w:p>
        </w:tc>
        <w:tc>
          <w:tcPr>
            <w:tcW w:w="1271" w:type="dxa"/>
            <w:vAlign w:val="center"/>
          </w:tcPr>
          <w:p w14:paraId="78DC9EEB" w14:textId="77777777" w:rsidR="005A43A4" w:rsidRPr="00C45958" w:rsidRDefault="005A43A4" w:rsidP="00DE1702">
            <w:r>
              <w:rPr>
                <w:rFonts w:hint="eastAsia"/>
              </w:rPr>
              <w:t>X</w:t>
            </w:r>
            <w:r w:rsidRPr="00C45958">
              <w:rPr>
                <w:rFonts w:hint="eastAsia"/>
              </w:rPr>
              <w:t>LXRXM</w:t>
            </w:r>
          </w:p>
        </w:tc>
        <w:tc>
          <w:tcPr>
            <w:tcW w:w="1276" w:type="dxa"/>
            <w:vAlign w:val="center"/>
          </w:tcPr>
          <w:p w14:paraId="42C99867" w14:textId="77777777" w:rsidR="005A43A4" w:rsidRPr="00C45958" w:rsidRDefault="005A43A4" w:rsidP="00DE1702">
            <w:r w:rsidRPr="00C45958">
              <w:rPr>
                <w:rFonts w:hint="eastAsia"/>
              </w:rPr>
              <w:t>Character</w:t>
            </w:r>
          </w:p>
        </w:tc>
        <w:tc>
          <w:tcPr>
            <w:tcW w:w="851" w:type="dxa"/>
            <w:vAlign w:val="center"/>
          </w:tcPr>
          <w:p w14:paraId="4AE88B26" w14:textId="77777777" w:rsidR="005A43A4" w:rsidRPr="00C45958" w:rsidRDefault="005A43A4" w:rsidP="00DE1702">
            <w:r w:rsidRPr="00C45958">
              <w:rPr>
                <w:rFonts w:hint="eastAsia"/>
              </w:rPr>
              <w:t>60</w:t>
            </w:r>
          </w:p>
        </w:tc>
        <w:tc>
          <w:tcPr>
            <w:tcW w:w="2976" w:type="dxa"/>
            <w:vAlign w:val="center"/>
          </w:tcPr>
          <w:p w14:paraId="562F0194" w14:textId="77777777" w:rsidR="005A43A4" w:rsidRPr="00C45958" w:rsidRDefault="005A43A4" w:rsidP="00DE1702">
            <w:r>
              <w:rPr>
                <w:rFonts w:hint="eastAsia"/>
              </w:rPr>
              <w:t>新</w:t>
            </w:r>
            <w:r w:rsidRPr="00C45958">
              <w:rPr>
                <w:rFonts w:hint="eastAsia"/>
              </w:rPr>
              <w:t>联系人姓名</w:t>
            </w:r>
          </w:p>
        </w:tc>
        <w:tc>
          <w:tcPr>
            <w:tcW w:w="2552" w:type="dxa"/>
          </w:tcPr>
          <w:p w14:paraId="645C5D43" w14:textId="77777777" w:rsidR="005A43A4" w:rsidRPr="00C45958" w:rsidRDefault="005A43A4" w:rsidP="00DE1702"/>
        </w:tc>
      </w:tr>
      <w:tr w:rsidR="005A43A4" w14:paraId="6C5BD9B7" w14:textId="77777777" w:rsidTr="006B3879">
        <w:trPr>
          <w:trHeight w:val="415"/>
          <w:jc w:val="center"/>
        </w:trPr>
        <w:tc>
          <w:tcPr>
            <w:tcW w:w="538" w:type="dxa"/>
            <w:vAlign w:val="center"/>
          </w:tcPr>
          <w:p w14:paraId="3856704A" w14:textId="77777777" w:rsidR="00E70528" w:rsidRDefault="00E70528">
            <w:pPr>
              <w:pStyle w:val="ab"/>
              <w:numPr>
                <w:ilvl w:val="0"/>
                <w:numId w:val="49"/>
              </w:numPr>
              <w:ind w:firstLineChars="0"/>
              <w:jc w:val="center"/>
              <w:rPr>
                <w:b/>
              </w:rPr>
            </w:pPr>
          </w:p>
        </w:tc>
        <w:tc>
          <w:tcPr>
            <w:tcW w:w="1271" w:type="dxa"/>
            <w:vAlign w:val="center"/>
          </w:tcPr>
          <w:p w14:paraId="671E96C1" w14:textId="77777777" w:rsidR="005A43A4" w:rsidRPr="00C45958" w:rsidRDefault="005A43A4" w:rsidP="00DE1702">
            <w:r>
              <w:rPr>
                <w:rFonts w:hint="eastAsia"/>
              </w:rPr>
              <w:t>X</w:t>
            </w:r>
            <w:r w:rsidRPr="00C45958">
              <w:rPr>
                <w:rFonts w:hint="eastAsia"/>
              </w:rPr>
              <w:t>LXRZJLB</w:t>
            </w:r>
          </w:p>
        </w:tc>
        <w:tc>
          <w:tcPr>
            <w:tcW w:w="1276" w:type="dxa"/>
            <w:vAlign w:val="center"/>
          </w:tcPr>
          <w:p w14:paraId="1B8A5C15" w14:textId="77777777" w:rsidR="005A43A4" w:rsidRPr="00C45958" w:rsidRDefault="005A43A4" w:rsidP="00DE1702">
            <w:r w:rsidRPr="00C45958">
              <w:rPr>
                <w:rFonts w:hint="eastAsia"/>
              </w:rPr>
              <w:t>Character</w:t>
            </w:r>
          </w:p>
        </w:tc>
        <w:tc>
          <w:tcPr>
            <w:tcW w:w="851" w:type="dxa"/>
            <w:vAlign w:val="center"/>
          </w:tcPr>
          <w:p w14:paraId="25FB4FAC" w14:textId="77777777" w:rsidR="005A43A4" w:rsidRPr="00C45958" w:rsidRDefault="005A43A4" w:rsidP="00DE1702">
            <w:r w:rsidRPr="00C45958">
              <w:rPr>
                <w:rFonts w:hint="eastAsia"/>
              </w:rPr>
              <w:t>2</w:t>
            </w:r>
          </w:p>
        </w:tc>
        <w:tc>
          <w:tcPr>
            <w:tcW w:w="2976" w:type="dxa"/>
            <w:vAlign w:val="center"/>
          </w:tcPr>
          <w:p w14:paraId="352C3C3F" w14:textId="77777777" w:rsidR="005A43A4" w:rsidRPr="00C45958" w:rsidRDefault="005A43A4" w:rsidP="00DE1702">
            <w:r>
              <w:rPr>
                <w:rFonts w:hint="eastAsia"/>
              </w:rPr>
              <w:t>新</w:t>
            </w:r>
            <w:r w:rsidRPr="00C45958">
              <w:rPr>
                <w:rFonts w:hint="eastAsia"/>
              </w:rPr>
              <w:t>联系人身份证明文件类别</w:t>
            </w:r>
          </w:p>
        </w:tc>
        <w:tc>
          <w:tcPr>
            <w:tcW w:w="2552" w:type="dxa"/>
          </w:tcPr>
          <w:p w14:paraId="7D1010A7" w14:textId="77777777" w:rsidR="005A43A4" w:rsidRPr="00C45958" w:rsidRDefault="005A43A4" w:rsidP="00DE1702">
            <w:r w:rsidRPr="00DD2CE2">
              <w:rPr>
                <w:rFonts w:hint="eastAsia"/>
              </w:rPr>
              <w:t>字典</w:t>
            </w:r>
            <w:r w:rsidRPr="00DD2CE2">
              <w:rPr>
                <w:rFonts w:hint="eastAsia"/>
              </w:rPr>
              <w:t>(ZJLB)</w:t>
            </w:r>
          </w:p>
        </w:tc>
      </w:tr>
      <w:tr w:rsidR="005A43A4" w14:paraId="23164CD7" w14:textId="77777777" w:rsidTr="006B3879">
        <w:trPr>
          <w:trHeight w:val="415"/>
          <w:jc w:val="center"/>
        </w:trPr>
        <w:tc>
          <w:tcPr>
            <w:tcW w:w="538" w:type="dxa"/>
            <w:vAlign w:val="center"/>
          </w:tcPr>
          <w:p w14:paraId="1ABC35D9" w14:textId="77777777" w:rsidR="00E70528" w:rsidRDefault="00E70528">
            <w:pPr>
              <w:pStyle w:val="ab"/>
              <w:numPr>
                <w:ilvl w:val="0"/>
                <w:numId w:val="49"/>
              </w:numPr>
              <w:ind w:firstLineChars="0"/>
              <w:jc w:val="center"/>
              <w:rPr>
                <w:rFonts w:asciiTheme="minorHAnsi" w:eastAsiaTheme="minorEastAsia" w:hAnsiTheme="minorHAnsi" w:cstheme="minorBidi"/>
              </w:rPr>
            </w:pPr>
          </w:p>
        </w:tc>
        <w:tc>
          <w:tcPr>
            <w:tcW w:w="1271" w:type="dxa"/>
            <w:vAlign w:val="center"/>
          </w:tcPr>
          <w:p w14:paraId="416A7CC1" w14:textId="77777777" w:rsidR="005A43A4" w:rsidRPr="00C45958" w:rsidRDefault="005A43A4" w:rsidP="00DE1702">
            <w:r>
              <w:rPr>
                <w:rFonts w:hint="eastAsia"/>
              </w:rPr>
              <w:t>X</w:t>
            </w:r>
            <w:r w:rsidRPr="00C45958">
              <w:rPr>
                <w:rFonts w:hint="eastAsia"/>
              </w:rPr>
              <w:t>LXRZJDM</w:t>
            </w:r>
          </w:p>
        </w:tc>
        <w:tc>
          <w:tcPr>
            <w:tcW w:w="1276" w:type="dxa"/>
            <w:vAlign w:val="center"/>
          </w:tcPr>
          <w:p w14:paraId="2D40D76C" w14:textId="77777777" w:rsidR="005A43A4" w:rsidRPr="00C45958" w:rsidRDefault="005A43A4" w:rsidP="00DE1702">
            <w:r w:rsidRPr="00C45958">
              <w:rPr>
                <w:rFonts w:hint="eastAsia"/>
              </w:rPr>
              <w:t>Character</w:t>
            </w:r>
          </w:p>
        </w:tc>
        <w:tc>
          <w:tcPr>
            <w:tcW w:w="851" w:type="dxa"/>
            <w:vAlign w:val="center"/>
          </w:tcPr>
          <w:p w14:paraId="2B9525E0" w14:textId="77777777" w:rsidR="005A43A4" w:rsidRPr="00C45958" w:rsidRDefault="005A43A4" w:rsidP="00DE1702">
            <w:r>
              <w:rPr>
                <w:rFonts w:hint="eastAsia"/>
              </w:rPr>
              <w:t>4</w:t>
            </w:r>
            <w:r w:rsidRPr="00C45958">
              <w:rPr>
                <w:rFonts w:hint="eastAsia"/>
              </w:rPr>
              <w:t>0</w:t>
            </w:r>
          </w:p>
        </w:tc>
        <w:tc>
          <w:tcPr>
            <w:tcW w:w="2976" w:type="dxa"/>
            <w:vAlign w:val="center"/>
          </w:tcPr>
          <w:p w14:paraId="13DABB79" w14:textId="77777777" w:rsidR="005A43A4" w:rsidRPr="00C45958" w:rsidRDefault="005A43A4" w:rsidP="00DE1702">
            <w:r>
              <w:rPr>
                <w:rFonts w:hint="eastAsia"/>
              </w:rPr>
              <w:t>新</w:t>
            </w:r>
            <w:r w:rsidRPr="00C45958">
              <w:rPr>
                <w:rFonts w:hint="eastAsia"/>
              </w:rPr>
              <w:t>联系人身份证明文件代码</w:t>
            </w:r>
          </w:p>
        </w:tc>
        <w:tc>
          <w:tcPr>
            <w:tcW w:w="2552" w:type="dxa"/>
          </w:tcPr>
          <w:p w14:paraId="4956D42B" w14:textId="77777777" w:rsidR="005A43A4" w:rsidRPr="00C45958" w:rsidRDefault="005A43A4" w:rsidP="00DE1702"/>
        </w:tc>
      </w:tr>
      <w:tr w:rsidR="005A43A4" w14:paraId="7B2577C6" w14:textId="77777777" w:rsidTr="006B3879">
        <w:trPr>
          <w:trHeight w:val="415"/>
          <w:jc w:val="center"/>
        </w:trPr>
        <w:tc>
          <w:tcPr>
            <w:tcW w:w="538" w:type="dxa"/>
            <w:vAlign w:val="center"/>
          </w:tcPr>
          <w:p w14:paraId="298E9811" w14:textId="77777777" w:rsidR="00E70528" w:rsidRDefault="00E70528">
            <w:pPr>
              <w:pStyle w:val="ab"/>
              <w:numPr>
                <w:ilvl w:val="0"/>
                <w:numId w:val="49"/>
              </w:numPr>
              <w:ind w:firstLineChars="0"/>
              <w:jc w:val="center"/>
              <w:rPr>
                <w:b/>
              </w:rPr>
            </w:pPr>
          </w:p>
        </w:tc>
        <w:tc>
          <w:tcPr>
            <w:tcW w:w="1271" w:type="dxa"/>
            <w:vAlign w:val="center"/>
          </w:tcPr>
          <w:p w14:paraId="5E6C9459" w14:textId="77777777" w:rsidR="005A43A4" w:rsidRPr="00C45958" w:rsidRDefault="005A43A4" w:rsidP="00DE1702">
            <w:r>
              <w:rPr>
                <w:rFonts w:hint="eastAsia"/>
              </w:rPr>
              <w:t>X</w:t>
            </w:r>
            <w:r w:rsidRPr="00C45958">
              <w:rPr>
                <w:rFonts w:hint="eastAsia"/>
              </w:rPr>
              <w:t>YDDH</w:t>
            </w:r>
          </w:p>
        </w:tc>
        <w:tc>
          <w:tcPr>
            <w:tcW w:w="1276" w:type="dxa"/>
            <w:vAlign w:val="center"/>
          </w:tcPr>
          <w:p w14:paraId="068401D0" w14:textId="77777777" w:rsidR="005A43A4" w:rsidRPr="00C45958" w:rsidRDefault="005A43A4" w:rsidP="00DE1702">
            <w:r w:rsidRPr="00C45958">
              <w:rPr>
                <w:rFonts w:hint="eastAsia"/>
              </w:rPr>
              <w:t>Character</w:t>
            </w:r>
          </w:p>
        </w:tc>
        <w:tc>
          <w:tcPr>
            <w:tcW w:w="851" w:type="dxa"/>
            <w:vAlign w:val="center"/>
          </w:tcPr>
          <w:p w14:paraId="1146361F" w14:textId="77777777" w:rsidR="005A43A4" w:rsidRPr="00C45958" w:rsidRDefault="005A43A4" w:rsidP="00DE1702">
            <w:r w:rsidRPr="00C45958">
              <w:rPr>
                <w:rFonts w:hint="eastAsia"/>
              </w:rPr>
              <w:t>20</w:t>
            </w:r>
          </w:p>
        </w:tc>
        <w:tc>
          <w:tcPr>
            <w:tcW w:w="2976" w:type="dxa"/>
            <w:vAlign w:val="center"/>
          </w:tcPr>
          <w:p w14:paraId="4D970785" w14:textId="77777777" w:rsidR="005A43A4" w:rsidRPr="00C45958" w:rsidRDefault="005A43A4" w:rsidP="00DE1702">
            <w:r>
              <w:rPr>
                <w:rFonts w:hint="eastAsia"/>
              </w:rPr>
              <w:t>新</w:t>
            </w:r>
            <w:r w:rsidRPr="00C45958">
              <w:rPr>
                <w:rFonts w:hint="eastAsia"/>
              </w:rPr>
              <w:t>移动电话号码</w:t>
            </w:r>
          </w:p>
        </w:tc>
        <w:tc>
          <w:tcPr>
            <w:tcW w:w="2552" w:type="dxa"/>
          </w:tcPr>
          <w:p w14:paraId="3608655D" w14:textId="77777777" w:rsidR="005A43A4" w:rsidRPr="00C45958" w:rsidRDefault="005A43A4" w:rsidP="00DE1702"/>
        </w:tc>
      </w:tr>
      <w:tr w:rsidR="005A43A4" w14:paraId="571F91DB" w14:textId="77777777" w:rsidTr="006B3879">
        <w:trPr>
          <w:trHeight w:val="415"/>
          <w:jc w:val="center"/>
        </w:trPr>
        <w:tc>
          <w:tcPr>
            <w:tcW w:w="538" w:type="dxa"/>
            <w:vAlign w:val="center"/>
          </w:tcPr>
          <w:p w14:paraId="6770E2B6" w14:textId="77777777" w:rsidR="00E70528" w:rsidRDefault="00E70528">
            <w:pPr>
              <w:pStyle w:val="ab"/>
              <w:numPr>
                <w:ilvl w:val="0"/>
                <w:numId w:val="49"/>
              </w:numPr>
              <w:ind w:firstLineChars="0"/>
              <w:jc w:val="center"/>
              <w:rPr>
                <w:b/>
              </w:rPr>
            </w:pPr>
          </w:p>
        </w:tc>
        <w:tc>
          <w:tcPr>
            <w:tcW w:w="1271" w:type="dxa"/>
            <w:vAlign w:val="center"/>
          </w:tcPr>
          <w:p w14:paraId="70B63CA7" w14:textId="77777777" w:rsidR="005A43A4" w:rsidRPr="00C45958" w:rsidRDefault="005A43A4" w:rsidP="00DE1702">
            <w:r>
              <w:rPr>
                <w:rFonts w:hint="eastAsia"/>
              </w:rPr>
              <w:t>X</w:t>
            </w:r>
            <w:r w:rsidRPr="00C45958">
              <w:rPr>
                <w:rFonts w:hint="eastAsia"/>
              </w:rPr>
              <w:t>GDDH</w:t>
            </w:r>
          </w:p>
        </w:tc>
        <w:tc>
          <w:tcPr>
            <w:tcW w:w="1276" w:type="dxa"/>
            <w:vAlign w:val="center"/>
          </w:tcPr>
          <w:p w14:paraId="1A41B906" w14:textId="77777777" w:rsidR="005A43A4" w:rsidRPr="00C45958" w:rsidRDefault="005A43A4" w:rsidP="00DE1702">
            <w:r w:rsidRPr="00C45958">
              <w:rPr>
                <w:rFonts w:hint="eastAsia"/>
              </w:rPr>
              <w:t>Character</w:t>
            </w:r>
          </w:p>
        </w:tc>
        <w:tc>
          <w:tcPr>
            <w:tcW w:w="851" w:type="dxa"/>
            <w:vAlign w:val="center"/>
          </w:tcPr>
          <w:p w14:paraId="6663D373" w14:textId="77777777" w:rsidR="005A43A4" w:rsidRPr="00C45958" w:rsidRDefault="005A43A4" w:rsidP="00DE1702">
            <w:r w:rsidRPr="00C45958">
              <w:rPr>
                <w:rFonts w:hint="eastAsia"/>
              </w:rPr>
              <w:t>20</w:t>
            </w:r>
          </w:p>
        </w:tc>
        <w:tc>
          <w:tcPr>
            <w:tcW w:w="2976" w:type="dxa"/>
            <w:vAlign w:val="center"/>
          </w:tcPr>
          <w:p w14:paraId="1EB3CC6E" w14:textId="77777777" w:rsidR="005A43A4" w:rsidRPr="00C45958" w:rsidRDefault="005A43A4" w:rsidP="00DE1702">
            <w:r>
              <w:rPr>
                <w:rFonts w:hint="eastAsia"/>
              </w:rPr>
              <w:t>新</w:t>
            </w:r>
            <w:r w:rsidRPr="00C45958">
              <w:rPr>
                <w:rFonts w:hint="eastAsia"/>
              </w:rPr>
              <w:t>固定电话号码</w:t>
            </w:r>
          </w:p>
        </w:tc>
        <w:tc>
          <w:tcPr>
            <w:tcW w:w="2552" w:type="dxa"/>
          </w:tcPr>
          <w:p w14:paraId="72B64FC8" w14:textId="77777777" w:rsidR="005A43A4" w:rsidRPr="00C45958" w:rsidRDefault="005A43A4" w:rsidP="00DE1702"/>
        </w:tc>
      </w:tr>
      <w:tr w:rsidR="005A43A4" w14:paraId="3E9474E0" w14:textId="77777777" w:rsidTr="006B3879">
        <w:trPr>
          <w:trHeight w:val="415"/>
          <w:jc w:val="center"/>
        </w:trPr>
        <w:tc>
          <w:tcPr>
            <w:tcW w:w="538" w:type="dxa"/>
            <w:vAlign w:val="center"/>
          </w:tcPr>
          <w:p w14:paraId="712B7578" w14:textId="77777777" w:rsidR="00E70528" w:rsidRDefault="00E70528">
            <w:pPr>
              <w:pStyle w:val="ab"/>
              <w:numPr>
                <w:ilvl w:val="0"/>
                <w:numId w:val="49"/>
              </w:numPr>
              <w:ind w:firstLineChars="0"/>
              <w:jc w:val="center"/>
              <w:rPr>
                <w:b/>
              </w:rPr>
            </w:pPr>
          </w:p>
        </w:tc>
        <w:tc>
          <w:tcPr>
            <w:tcW w:w="1271" w:type="dxa"/>
            <w:vAlign w:val="center"/>
          </w:tcPr>
          <w:p w14:paraId="2B46608D" w14:textId="77777777" w:rsidR="005A43A4" w:rsidRPr="00C45958" w:rsidRDefault="005A43A4" w:rsidP="00DE1702">
            <w:r>
              <w:rPr>
                <w:rFonts w:hint="eastAsia"/>
              </w:rPr>
              <w:t>X</w:t>
            </w:r>
            <w:r w:rsidRPr="00C45958">
              <w:rPr>
                <w:rFonts w:hint="eastAsia"/>
              </w:rPr>
              <w:t>CZHM</w:t>
            </w:r>
          </w:p>
        </w:tc>
        <w:tc>
          <w:tcPr>
            <w:tcW w:w="1276" w:type="dxa"/>
            <w:vAlign w:val="center"/>
          </w:tcPr>
          <w:p w14:paraId="45F2C0B0" w14:textId="77777777" w:rsidR="005A43A4" w:rsidRPr="00C45958" w:rsidRDefault="005A43A4" w:rsidP="00DE1702">
            <w:r w:rsidRPr="00C45958">
              <w:rPr>
                <w:rFonts w:hint="eastAsia"/>
              </w:rPr>
              <w:t>Character</w:t>
            </w:r>
          </w:p>
        </w:tc>
        <w:tc>
          <w:tcPr>
            <w:tcW w:w="851" w:type="dxa"/>
            <w:vAlign w:val="center"/>
          </w:tcPr>
          <w:p w14:paraId="0CD6F403" w14:textId="77777777" w:rsidR="005A43A4" w:rsidRPr="00C45958" w:rsidRDefault="005A43A4" w:rsidP="00DE1702">
            <w:r w:rsidRPr="00C45958">
              <w:rPr>
                <w:rFonts w:hint="eastAsia"/>
              </w:rPr>
              <w:t>20</w:t>
            </w:r>
          </w:p>
        </w:tc>
        <w:tc>
          <w:tcPr>
            <w:tcW w:w="2976" w:type="dxa"/>
            <w:vAlign w:val="center"/>
          </w:tcPr>
          <w:p w14:paraId="2D5BC2ED" w14:textId="77777777" w:rsidR="005A43A4" w:rsidRPr="00C45958" w:rsidRDefault="005A43A4" w:rsidP="00DE1702">
            <w:r>
              <w:rPr>
                <w:rFonts w:hint="eastAsia"/>
              </w:rPr>
              <w:t>新</w:t>
            </w:r>
            <w:r w:rsidRPr="00C45958">
              <w:rPr>
                <w:rFonts w:hint="eastAsia"/>
              </w:rPr>
              <w:t>传真号码</w:t>
            </w:r>
          </w:p>
        </w:tc>
        <w:tc>
          <w:tcPr>
            <w:tcW w:w="2552" w:type="dxa"/>
          </w:tcPr>
          <w:p w14:paraId="3451BB8A" w14:textId="77777777" w:rsidR="005A43A4" w:rsidRPr="00C45958" w:rsidRDefault="005A43A4" w:rsidP="00DE1702"/>
        </w:tc>
      </w:tr>
      <w:tr w:rsidR="005A43A4" w14:paraId="62E726D2" w14:textId="77777777" w:rsidTr="006B3879">
        <w:trPr>
          <w:trHeight w:val="415"/>
          <w:jc w:val="center"/>
        </w:trPr>
        <w:tc>
          <w:tcPr>
            <w:tcW w:w="538" w:type="dxa"/>
            <w:vAlign w:val="center"/>
          </w:tcPr>
          <w:p w14:paraId="605483C0" w14:textId="77777777" w:rsidR="00E70528" w:rsidRDefault="00E70528">
            <w:pPr>
              <w:pStyle w:val="ab"/>
              <w:numPr>
                <w:ilvl w:val="0"/>
                <w:numId w:val="49"/>
              </w:numPr>
              <w:ind w:firstLineChars="0"/>
              <w:jc w:val="center"/>
              <w:rPr>
                <w:b/>
              </w:rPr>
            </w:pPr>
          </w:p>
        </w:tc>
        <w:tc>
          <w:tcPr>
            <w:tcW w:w="1271" w:type="dxa"/>
            <w:vAlign w:val="center"/>
          </w:tcPr>
          <w:p w14:paraId="254F3671" w14:textId="77777777" w:rsidR="005A43A4" w:rsidRPr="00C45958" w:rsidRDefault="005A43A4" w:rsidP="00DE1702">
            <w:r>
              <w:rPr>
                <w:rFonts w:hint="eastAsia"/>
              </w:rPr>
              <w:t>X</w:t>
            </w:r>
            <w:r w:rsidRPr="00C45958">
              <w:rPr>
                <w:rFonts w:hint="eastAsia"/>
              </w:rPr>
              <w:t>LXDZ</w:t>
            </w:r>
          </w:p>
        </w:tc>
        <w:tc>
          <w:tcPr>
            <w:tcW w:w="1276" w:type="dxa"/>
            <w:vAlign w:val="center"/>
          </w:tcPr>
          <w:p w14:paraId="6AE850C9" w14:textId="77777777" w:rsidR="005A43A4" w:rsidRPr="00C45958" w:rsidRDefault="005A43A4" w:rsidP="00DE1702">
            <w:r w:rsidRPr="00C45958">
              <w:rPr>
                <w:rFonts w:hint="eastAsia"/>
              </w:rPr>
              <w:t>Character</w:t>
            </w:r>
          </w:p>
        </w:tc>
        <w:tc>
          <w:tcPr>
            <w:tcW w:w="851" w:type="dxa"/>
            <w:vAlign w:val="center"/>
          </w:tcPr>
          <w:p w14:paraId="6D7010A6" w14:textId="77777777" w:rsidR="005A43A4" w:rsidRPr="00C45958" w:rsidRDefault="005A43A4" w:rsidP="00DE1702">
            <w:r>
              <w:rPr>
                <w:rFonts w:hint="eastAsia"/>
              </w:rPr>
              <w:t>12</w:t>
            </w:r>
            <w:r w:rsidRPr="00C45958">
              <w:rPr>
                <w:rFonts w:hint="eastAsia"/>
              </w:rPr>
              <w:t>0</w:t>
            </w:r>
          </w:p>
        </w:tc>
        <w:tc>
          <w:tcPr>
            <w:tcW w:w="2976" w:type="dxa"/>
            <w:vAlign w:val="center"/>
          </w:tcPr>
          <w:p w14:paraId="7F3BA437" w14:textId="77777777" w:rsidR="005A43A4" w:rsidRPr="00C45958" w:rsidRDefault="005A43A4" w:rsidP="00DE1702">
            <w:r>
              <w:rPr>
                <w:rFonts w:hint="eastAsia"/>
              </w:rPr>
              <w:t>新</w:t>
            </w:r>
            <w:r w:rsidRPr="00C45958">
              <w:rPr>
                <w:rFonts w:hint="eastAsia"/>
              </w:rPr>
              <w:t>联系地址</w:t>
            </w:r>
          </w:p>
        </w:tc>
        <w:tc>
          <w:tcPr>
            <w:tcW w:w="2552" w:type="dxa"/>
          </w:tcPr>
          <w:p w14:paraId="2E17D22F" w14:textId="77777777" w:rsidR="005A43A4" w:rsidRPr="00C45958" w:rsidRDefault="005A43A4" w:rsidP="00DE1702"/>
        </w:tc>
      </w:tr>
      <w:tr w:rsidR="005A43A4" w14:paraId="12C448FC" w14:textId="77777777" w:rsidTr="006B3879">
        <w:trPr>
          <w:trHeight w:val="415"/>
          <w:jc w:val="center"/>
        </w:trPr>
        <w:tc>
          <w:tcPr>
            <w:tcW w:w="538" w:type="dxa"/>
            <w:vAlign w:val="center"/>
          </w:tcPr>
          <w:p w14:paraId="58C926A5" w14:textId="77777777" w:rsidR="00E70528" w:rsidRDefault="00E70528">
            <w:pPr>
              <w:pStyle w:val="ab"/>
              <w:numPr>
                <w:ilvl w:val="0"/>
                <w:numId w:val="49"/>
              </w:numPr>
              <w:ind w:firstLineChars="0"/>
              <w:jc w:val="center"/>
              <w:rPr>
                <w:b/>
              </w:rPr>
            </w:pPr>
          </w:p>
        </w:tc>
        <w:tc>
          <w:tcPr>
            <w:tcW w:w="1271" w:type="dxa"/>
            <w:vAlign w:val="center"/>
          </w:tcPr>
          <w:p w14:paraId="37DC7869" w14:textId="77777777" w:rsidR="005A43A4" w:rsidRPr="00C45958" w:rsidRDefault="005A43A4" w:rsidP="00DE1702">
            <w:r>
              <w:rPr>
                <w:rFonts w:hint="eastAsia"/>
              </w:rPr>
              <w:t>X</w:t>
            </w:r>
            <w:r w:rsidRPr="00C45958">
              <w:rPr>
                <w:rFonts w:hint="eastAsia"/>
              </w:rPr>
              <w:t>LXYB</w:t>
            </w:r>
          </w:p>
        </w:tc>
        <w:tc>
          <w:tcPr>
            <w:tcW w:w="1276" w:type="dxa"/>
            <w:vAlign w:val="center"/>
          </w:tcPr>
          <w:p w14:paraId="20042046" w14:textId="77777777" w:rsidR="005A43A4" w:rsidRPr="00C45958" w:rsidRDefault="005A43A4" w:rsidP="00DE1702">
            <w:r w:rsidRPr="00C45958">
              <w:rPr>
                <w:rFonts w:hint="eastAsia"/>
              </w:rPr>
              <w:t>Character</w:t>
            </w:r>
          </w:p>
        </w:tc>
        <w:tc>
          <w:tcPr>
            <w:tcW w:w="851" w:type="dxa"/>
            <w:vAlign w:val="center"/>
          </w:tcPr>
          <w:p w14:paraId="5956E5E2" w14:textId="77777777" w:rsidR="005A43A4" w:rsidRPr="00C45958" w:rsidRDefault="005A43A4" w:rsidP="00DE1702">
            <w:r>
              <w:rPr>
                <w:rFonts w:hint="eastAsia"/>
              </w:rPr>
              <w:t>8</w:t>
            </w:r>
          </w:p>
        </w:tc>
        <w:tc>
          <w:tcPr>
            <w:tcW w:w="2976" w:type="dxa"/>
            <w:vAlign w:val="center"/>
          </w:tcPr>
          <w:p w14:paraId="75BE01BD" w14:textId="77777777" w:rsidR="005A43A4" w:rsidRPr="00C45958" w:rsidRDefault="005A43A4" w:rsidP="00DE1702">
            <w:r>
              <w:rPr>
                <w:rFonts w:hint="eastAsia"/>
              </w:rPr>
              <w:t>新</w:t>
            </w:r>
            <w:r w:rsidRPr="00C45958">
              <w:rPr>
                <w:rFonts w:hint="eastAsia"/>
              </w:rPr>
              <w:t>联系邮编</w:t>
            </w:r>
          </w:p>
        </w:tc>
        <w:tc>
          <w:tcPr>
            <w:tcW w:w="2552" w:type="dxa"/>
          </w:tcPr>
          <w:p w14:paraId="1555AC6B" w14:textId="77777777" w:rsidR="005A43A4" w:rsidRPr="00C45958" w:rsidRDefault="005A43A4" w:rsidP="00DE1702"/>
        </w:tc>
      </w:tr>
      <w:tr w:rsidR="005A43A4" w14:paraId="64CAA286" w14:textId="77777777" w:rsidTr="006B3879">
        <w:trPr>
          <w:trHeight w:val="415"/>
          <w:jc w:val="center"/>
        </w:trPr>
        <w:tc>
          <w:tcPr>
            <w:tcW w:w="538" w:type="dxa"/>
            <w:vAlign w:val="center"/>
          </w:tcPr>
          <w:p w14:paraId="0F30A34C" w14:textId="77777777" w:rsidR="00E70528" w:rsidRDefault="00E70528">
            <w:pPr>
              <w:pStyle w:val="ab"/>
              <w:numPr>
                <w:ilvl w:val="0"/>
                <w:numId w:val="49"/>
              </w:numPr>
              <w:ind w:firstLineChars="0"/>
              <w:jc w:val="center"/>
              <w:rPr>
                <w:b/>
              </w:rPr>
            </w:pPr>
          </w:p>
        </w:tc>
        <w:tc>
          <w:tcPr>
            <w:tcW w:w="1271" w:type="dxa"/>
            <w:vAlign w:val="center"/>
          </w:tcPr>
          <w:p w14:paraId="57F5537B" w14:textId="77777777" w:rsidR="005A43A4" w:rsidRPr="00C45958" w:rsidRDefault="005A43A4" w:rsidP="00DE1702">
            <w:r>
              <w:rPr>
                <w:rFonts w:hint="eastAsia"/>
              </w:rPr>
              <w:t>X</w:t>
            </w:r>
            <w:r w:rsidRPr="00C45958">
              <w:rPr>
                <w:rFonts w:hint="eastAsia"/>
              </w:rPr>
              <w:t>DZYX</w:t>
            </w:r>
          </w:p>
        </w:tc>
        <w:tc>
          <w:tcPr>
            <w:tcW w:w="1276" w:type="dxa"/>
            <w:vAlign w:val="center"/>
          </w:tcPr>
          <w:p w14:paraId="79906A59" w14:textId="77777777" w:rsidR="005A43A4" w:rsidRPr="00C45958" w:rsidRDefault="005A43A4" w:rsidP="00DE1702">
            <w:r w:rsidRPr="00C45958">
              <w:rPr>
                <w:rFonts w:hint="eastAsia"/>
              </w:rPr>
              <w:t>Character</w:t>
            </w:r>
          </w:p>
        </w:tc>
        <w:tc>
          <w:tcPr>
            <w:tcW w:w="851" w:type="dxa"/>
            <w:vAlign w:val="center"/>
          </w:tcPr>
          <w:p w14:paraId="344CE247" w14:textId="77777777" w:rsidR="005A43A4" w:rsidRPr="00C45958" w:rsidRDefault="005A43A4" w:rsidP="00DE1702">
            <w:r>
              <w:rPr>
                <w:rFonts w:hint="eastAsia"/>
              </w:rPr>
              <w:t>4</w:t>
            </w:r>
            <w:r w:rsidRPr="00C45958">
              <w:rPr>
                <w:rFonts w:hint="eastAsia"/>
              </w:rPr>
              <w:t>0</w:t>
            </w:r>
          </w:p>
        </w:tc>
        <w:tc>
          <w:tcPr>
            <w:tcW w:w="2976" w:type="dxa"/>
            <w:vAlign w:val="center"/>
          </w:tcPr>
          <w:p w14:paraId="049180B5" w14:textId="77777777" w:rsidR="005A43A4" w:rsidRPr="00C45958" w:rsidRDefault="005A43A4" w:rsidP="00DE1702">
            <w:r>
              <w:rPr>
                <w:rFonts w:hint="eastAsia"/>
              </w:rPr>
              <w:t>新</w:t>
            </w:r>
            <w:r w:rsidRPr="00C45958">
              <w:rPr>
                <w:rFonts w:hint="eastAsia"/>
              </w:rPr>
              <w:t>电子邮箱</w:t>
            </w:r>
          </w:p>
        </w:tc>
        <w:tc>
          <w:tcPr>
            <w:tcW w:w="2552" w:type="dxa"/>
          </w:tcPr>
          <w:p w14:paraId="5D035B18" w14:textId="77777777" w:rsidR="005A43A4" w:rsidRPr="00C45958" w:rsidRDefault="005A43A4" w:rsidP="00DE1702"/>
        </w:tc>
      </w:tr>
      <w:tr w:rsidR="005A43A4" w14:paraId="4DF9254D" w14:textId="77777777" w:rsidTr="006B3879">
        <w:trPr>
          <w:trHeight w:val="415"/>
          <w:jc w:val="center"/>
        </w:trPr>
        <w:tc>
          <w:tcPr>
            <w:tcW w:w="538" w:type="dxa"/>
            <w:vAlign w:val="center"/>
          </w:tcPr>
          <w:p w14:paraId="4CC9E3B8" w14:textId="77777777" w:rsidR="00E70528" w:rsidRDefault="00E70528">
            <w:pPr>
              <w:pStyle w:val="ab"/>
              <w:numPr>
                <w:ilvl w:val="0"/>
                <w:numId w:val="49"/>
              </w:numPr>
              <w:ind w:firstLineChars="0"/>
              <w:jc w:val="center"/>
              <w:rPr>
                <w:b/>
              </w:rPr>
            </w:pPr>
          </w:p>
        </w:tc>
        <w:tc>
          <w:tcPr>
            <w:tcW w:w="1271" w:type="dxa"/>
            <w:vAlign w:val="center"/>
          </w:tcPr>
          <w:p w14:paraId="7831D90A" w14:textId="77777777" w:rsidR="005A43A4" w:rsidRPr="00C45958" w:rsidRDefault="005A43A4" w:rsidP="00DE1702">
            <w:r>
              <w:rPr>
                <w:rFonts w:hint="eastAsia"/>
              </w:rPr>
              <w:t>XWLFWBS</w:t>
            </w:r>
          </w:p>
        </w:tc>
        <w:tc>
          <w:tcPr>
            <w:tcW w:w="1276" w:type="dxa"/>
            <w:vAlign w:val="center"/>
          </w:tcPr>
          <w:p w14:paraId="2B60549D" w14:textId="77777777" w:rsidR="005A43A4" w:rsidRPr="00C45958" w:rsidRDefault="005A43A4" w:rsidP="00DE1702">
            <w:r w:rsidRPr="00C45958">
              <w:rPr>
                <w:rFonts w:hint="eastAsia"/>
              </w:rPr>
              <w:t>Character</w:t>
            </w:r>
          </w:p>
        </w:tc>
        <w:tc>
          <w:tcPr>
            <w:tcW w:w="851" w:type="dxa"/>
            <w:vAlign w:val="center"/>
          </w:tcPr>
          <w:p w14:paraId="299AC7CE" w14:textId="77777777" w:rsidR="005A43A4" w:rsidRPr="00C45958" w:rsidRDefault="005A43A4" w:rsidP="00DE1702">
            <w:r w:rsidRPr="00C45958">
              <w:rPr>
                <w:rFonts w:hint="eastAsia"/>
              </w:rPr>
              <w:t>1</w:t>
            </w:r>
          </w:p>
        </w:tc>
        <w:tc>
          <w:tcPr>
            <w:tcW w:w="2976" w:type="dxa"/>
            <w:vAlign w:val="center"/>
          </w:tcPr>
          <w:p w14:paraId="31EFE93A" w14:textId="77777777" w:rsidR="005A43A4" w:rsidRPr="00C45958" w:rsidRDefault="005A43A4" w:rsidP="00DE1702">
            <w:r>
              <w:rPr>
                <w:rFonts w:hint="eastAsia"/>
              </w:rPr>
              <w:t>新</w:t>
            </w:r>
            <w:r w:rsidRPr="00C45958">
              <w:rPr>
                <w:rFonts w:hint="eastAsia"/>
              </w:rPr>
              <w:t>开通网络服务标识</w:t>
            </w:r>
          </w:p>
        </w:tc>
        <w:tc>
          <w:tcPr>
            <w:tcW w:w="2552" w:type="dxa"/>
            <w:vAlign w:val="center"/>
          </w:tcPr>
          <w:p w14:paraId="5BD3232C" w14:textId="77777777" w:rsidR="005A43A4" w:rsidRPr="00C45958" w:rsidRDefault="005A43A4" w:rsidP="00DE1702">
            <w:r w:rsidRPr="00C45958">
              <w:rPr>
                <w:rFonts w:hint="eastAsia"/>
              </w:rPr>
              <w:t>字典</w:t>
            </w:r>
            <w:r w:rsidRPr="00C45958">
              <w:rPr>
                <w:rFonts w:hint="eastAsia"/>
              </w:rPr>
              <w:t>(</w:t>
            </w:r>
            <w:r>
              <w:rPr>
                <w:rFonts w:hint="eastAsia"/>
              </w:rPr>
              <w:t>WLFWBS</w:t>
            </w:r>
            <w:r w:rsidRPr="00C45958">
              <w:rPr>
                <w:rFonts w:hint="eastAsia"/>
              </w:rPr>
              <w:t>)</w:t>
            </w:r>
          </w:p>
        </w:tc>
      </w:tr>
      <w:tr w:rsidR="005A43A4" w14:paraId="0F98E455" w14:textId="77777777" w:rsidTr="006B3879">
        <w:trPr>
          <w:trHeight w:val="415"/>
          <w:jc w:val="center"/>
        </w:trPr>
        <w:tc>
          <w:tcPr>
            <w:tcW w:w="538" w:type="dxa"/>
            <w:vAlign w:val="center"/>
          </w:tcPr>
          <w:p w14:paraId="6A18DE66" w14:textId="77777777" w:rsidR="00E70528" w:rsidRDefault="00E70528">
            <w:pPr>
              <w:pStyle w:val="ab"/>
              <w:numPr>
                <w:ilvl w:val="0"/>
                <w:numId w:val="49"/>
              </w:numPr>
              <w:ind w:firstLineChars="0"/>
              <w:jc w:val="center"/>
              <w:rPr>
                <w:b/>
              </w:rPr>
            </w:pPr>
          </w:p>
        </w:tc>
        <w:tc>
          <w:tcPr>
            <w:tcW w:w="1271" w:type="dxa"/>
            <w:vAlign w:val="center"/>
          </w:tcPr>
          <w:p w14:paraId="5718F0AE" w14:textId="77777777" w:rsidR="005A43A4" w:rsidRPr="00C45958" w:rsidRDefault="005A43A4" w:rsidP="00DE1702">
            <w:r>
              <w:rPr>
                <w:rFonts w:hint="eastAsia"/>
              </w:rPr>
              <w:t>XWLMM</w:t>
            </w:r>
          </w:p>
        </w:tc>
        <w:tc>
          <w:tcPr>
            <w:tcW w:w="1276" w:type="dxa"/>
            <w:vAlign w:val="center"/>
          </w:tcPr>
          <w:p w14:paraId="72D62630" w14:textId="77777777" w:rsidR="005A43A4" w:rsidRPr="00C45958" w:rsidRDefault="005A43A4" w:rsidP="00DE1702">
            <w:r w:rsidRPr="00C45958">
              <w:rPr>
                <w:rFonts w:hint="eastAsia"/>
              </w:rPr>
              <w:t>Character</w:t>
            </w:r>
          </w:p>
        </w:tc>
        <w:tc>
          <w:tcPr>
            <w:tcW w:w="851" w:type="dxa"/>
            <w:vAlign w:val="center"/>
          </w:tcPr>
          <w:p w14:paraId="1C83FD9F" w14:textId="77777777" w:rsidR="005A43A4" w:rsidRPr="00C45958" w:rsidRDefault="005A43A4" w:rsidP="00DE1702">
            <w:r w:rsidRPr="00C45958">
              <w:rPr>
                <w:rFonts w:hint="eastAsia"/>
              </w:rPr>
              <w:t>6</w:t>
            </w:r>
          </w:p>
        </w:tc>
        <w:tc>
          <w:tcPr>
            <w:tcW w:w="2976" w:type="dxa"/>
            <w:vAlign w:val="center"/>
          </w:tcPr>
          <w:p w14:paraId="0EA56BBF" w14:textId="77777777" w:rsidR="005A43A4" w:rsidRPr="002B094F" w:rsidRDefault="005A43A4" w:rsidP="00DE1702">
            <w:r>
              <w:rPr>
                <w:rFonts w:hint="eastAsia"/>
              </w:rPr>
              <w:t>新</w:t>
            </w:r>
            <w:r w:rsidRPr="002B094F">
              <w:rPr>
                <w:rFonts w:hint="eastAsia"/>
              </w:rPr>
              <w:t>网络服务初始密码</w:t>
            </w:r>
          </w:p>
        </w:tc>
        <w:tc>
          <w:tcPr>
            <w:tcW w:w="2552" w:type="dxa"/>
            <w:vAlign w:val="center"/>
          </w:tcPr>
          <w:p w14:paraId="7B232D97" w14:textId="77777777" w:rsidR="005A43A4" w:rsidRPr="00C45958" w:rsidRDefault="005A43A4" w:rsidP="00DE1702"/>
        </w:tc>
      </w:tr>
      <w:tr w:rsidR="005A43A4" w14:paraId="3BC67E5E" w14:textId="77777777" w:rsidTr="006B3879">
        <w:trPr>
          <w:trHeight w:val="415"/>
          <w:jc w:val="center"/>
        </w:trPr>
        <w:tc>
          <w:tcPr>
            <w:tcW w:w="538" w:type="dxa"/>
            <w:vAlign w:val="center"/>
          </w:tcPr>
          <w:p w14:paraId="777C48B3" w14:textId="77777777" w:rsidR="00E70528" w:rsidRDefault="00E70528">
            <w:pPr>
              <w:pStyle w:val="ab"/>
              <w:numPr>
                <w:ilvl w:val="0"/>
                <w:numId w:val="49"/>
              </w:numPr>
              <w:ind w:firstLineChars="0"/>
              <w:jc w:val="center"/>
              <w:rPr>
                <w:b/>
              </w:rPr>
            </w:pPr>
          </w:p>
        </w:tc>
        <w:tc>
          <w:tcPr>
            <w:tcW w:w="1271" w:type="dxa"/>
            <w:vAlign w:val="center"/>
          </w:tcPr>
          <w:p w14:paraId="75FDE13A" w14:textId="77777777" w:rsidR="005A43A4" w:rsidRPr="00C45958" w:rsidRDefault="005A43A4" w:rsidP="00DE1702">
            <w:r w:rsidRPr="00C45958">
              <w:rPr>
                <w:rFonts w:hint="eastAsia"/>
              </w:rPr>
              <w:t>KHJGDM</w:t>
            </w:r>
          </w:p>
        </w:tc>
        <w:tc>
          <w:tcPr>
            <w:tcW w:w="1276" w:type="dxa"/>
            <w:vAlign w:val="center"/>
          </w:tcPr>
          <w:p w14:paraId="27B664FC" w14:textId="77777777" w:rsidR="005A43A4" w:rsidRPr="00C45958" w:rsidRDefault="005A43A4" w:rsidP="00DE1702">
            <w:r w:rsidRPr="00C45958">
              <w:rPr>
                <w:rFonts w:hint="eastAsia"/>
              </w:rPr>
              <w:t>Character</w:t>
            </w:r>
          </w:p>
        </w:tc>
        <w:tc>
          <w:tcPr>
            <w:tcW w:w="851" w:type="dxa"/>
            <w:vAlign w:val="center"/>
          </w:tcPr>
          <w:p w14:paraId="1B4CD537" w14:textId="77777777" w:rsidR="005A43A4" w:rsidRPr="00C45958" w:rsidRDefault="005A43A4" w:rsidP="00DE1702">
            <w:r w:rsidRPr="00C45958">
              <w:rPr>
                <w:rFonts w:hint="eastAsia"/>
              </w:rPr>
              <w:t>6</w:t>
            </w:r>
          </w:p>
        </w:tc>
        <w:tc>
          <w:tcPr>
            <w:tcW w:w="2976" w:type="dxa"/>
            <w:vAlign w:val="center"/>
          </w:tcPr>
          <w:p w14:paraId="6D9C6543" w14:textId="77777777" w:rsidR="005A43A4" w:rsidRPr="002B094F" w:rsidRDefault="005A43A4" w:rsidP="00DE1702">
            <w:r>
              <w:rPr>
                <w:rFonts w:hint="eastAsia"/>
              </w:rPr>
              <w:t>业务发起</w:t>
            </w:r>
            <w:r w:rsidRPr="002B094F">
              <w:rPr>
                <w:rFonts w:hint="eastAsia"/>
              </w:rPr>
              <w:t>开户代理机构代码</w:t>
            </w:r>
          </w:p>
        </w:tc>
        <w:tc>
          <w:tcPr>
            <w:tcW w:w="2552" w:type="dxa"/>
            <w:vAlign w:val="center"/>
          </w:tcPr>
          <w:p w14:paraId="23E5A3B8" w14:textId="77777777" w:rsidR="005A43A4" w:rsidRDefault="005A43A4" w:rsidP="00DE1702"/>
        </w:tc>
      </w:tr>
      <w:tr w:rsidR="005A43A4" w14:paraId="6E58D889" w14:textId="77777777" w:rsidTr="006B3879">
        <w:trPr>
          <w:trHeight w:val="415"/>
          <w:jc w:val="center"/>
        </w:trPr>
        <w:tc>
          <w:tcPr>
            <w:tcW w:w="538" w:type="dxa"/>
            <w:vAlign w:val="center"/>
          </w:tcPr>
          <w:p w14:paraId="48EAC2A6" w14:textId="77777777" w:rsidR="00E70528" w:rsidRDefault="00E70528">
            <w:pPr>
              <w:pStyle w:val="ab"/>
              <w:numPr>
                <w:ilvl w:val="0"/>
                <w:numId w:val="49"/>
              </w:numPr>
              <w:ind w:firstLineChars="0"/>
              <w:jc w:val="center"/>
              <w:rPr>
                <w:b/>
              </w:rPr>
            </w:pPr>
          </w:p>
        </w:tc>
        <w:tc>
          <w:tcPr>
            <w:tcW w:w="1271" w:type="dxa"/>
            <w:vAlign w:val="center"/>
          </w:tcPr>
          <w:p w14:paraId="713A46B9" w14:textId="77777777" w:rsidR="005A43A4" w:rsidRPr="00C45958" w:rsidRDefault="005A43A4" w:rsidP="00DE1702">
            <w:r w:rsidRPr="00C45958">
              <w:rPr>
                <w:rFonts w:hint="eastAsia"/>
              </w:rPr>
              <w:t>KHWDDM</w:t>
            </w:r>
          </w:p>
        </w:tc>
        <w:tc>
          <w:tcPr>
            <w:tcW w:w="1276" w:type="dxa"/>
            <w:vAlign w:val="center"/>
          </w:tcPr>
          <w:p w14:paraId="63B8210A" w14:textId="77777777" w:rsidR="005A43A4" w:rsidRPr="00C45958" w:rsidRDefault="005A43A4" w:rsidP="00DE1702">
            <w:r w:rsidRPr="00C45958">
              <w:rPr>
                <w:rFonts w:hint="eastAsia"/>
              </w:rPr>
              <w:t>Character</w:t>
            </w:r>
          </w:p>
        </w:tc>
        <w:tc>
          <w:tcPr>
            <w:tcW w:w="851" w:type="dxa"/>
            <w:vAlign w:val="center"/>
          </w:tcPr>
          <w:p w14:paraId="29D863F6" w14:textId="77777777" w:rsidR="005A43A4" w:rsidRPr="00C45958" w:rsidRDefault="005A43A4" w:rsidP="00DE1702">
            <w:r w:rsidRPr="00C45958">
              <w:rPr>
                <w:rFonts w:hint="eastAsia"/>
              </w:rPr>
              <w:t>10</w:t>
            </w:r>
          </w:p>
        </w:tc>
        <w:tc>
          <w:tcPr>
            <w:tcW w:w="2976" w:type="dxa"/>
            <w:vAlign w:val="center"/>
          </w:tcPr>
          <w:p w14:paraId="6D7F9A59" w14:textId="77777777" w:rsidR="005A43A4" w:rsidRPr="002B094F" w:rsidRDefault="005A43A4" w:rsidP="00DE1702">
            <w:r>
              <w:rPr>
                <w:rFonts w:hint="eastAsia"/>
              </w:rPr>
              <w:t>业务发起</w:t>
            </w:r>
            <w:r w:rsidRPr="002B094F">
              <w:rPr>
                <w:rFonts w:hint="eastAsia"/>
              </w:rPr>
              <w:t>开户代理网点代码</w:t>
            </w:r>
          </w:p>
        </w:tc>
        <w:tc>
          <w:tcPr>
            <w:tcW w:w="2552" w:type="dxa"/>
            <w:vAlign w:val="center"/>
          </w:tcPr>
          <w:p w14:paraId="53513B32" w14:textId="77777777" w:rsidR="005A43A4" w:rsidRDefault="005A43A4" w:rsidP="00DE1702"/>
        </w:tc>
      </w:tr>
      <w:tr w:rsidR="005A43A4" w14:paraId="00BF2942" w14:textId="77777777" w:rsidTr="006B3879">
        <w:trPr>
          <w:trHeight w:val="415"/>
          <w:jc w:val="center"/>
        </w:trPr>
        <w:tc>
          <w:tcPr>
            <w:tcW w:w="538" w:type="dxa"/>
            <w:vAlign w:val="center"/>
          </w:tcPr>
          <w:p w14:paraId="6177E4C5" w14:textId="77777777" w:rsidR="00E70528" w:rsidRDefault="00E70528">
            <w:pPr>
              <w:pStyle w:val="ab"/>
              <w:numPr>
                <w:ilvl w:val="0"/>
                <w:numId w:val="49"/>
              </w:numPr>
              <w:ind w:firstLineChars="0"/>
              <w:jc w:val="center"/>
              <w:rPr>
                <w:b/>
              </w:rPr>
            </w:pPr>
          </w:p>
        </w:tc>
        <w:tc>
          <w:tcPr>
            <w:tcW w:w="1271" w:type="dxa"/>
            <w:vAlign w:val="center"/>
          </w:tcPr>
          <w:p w14:paraId="4F905413" w14:textId="77777777" w:rsidR="005A43A4" w:rsidRPr="00C45958" w:rsidRDefault="005A43A4" w:rsidP="00DE1702">
            <w:r>
              <w:rPr>
                <w:rFonts w:hint="eastAsia"/>
              </w:rPr>
              <w:t>SQRQ</w:t>
            </w:r>
          </w:p>
        </w:tc>
        <w:tc>
          <w:tcPr>
            <w:tcW w:w="1276" w:type="dxa"/>
            <w:vAlign w:val="center"/>
          </w:tcPr>
          <w:p w14:paraId="6EF63611" w14:textId="77777777" w:rsidR="005A43A4" w:rsidRPr="00C45958" w:rsidRDefault="005A43A4" w:rsidP="00DE1702">
            <w:r w:rsidRPr="00C45958">
              <w:rPr>
                <w:rFonts w:hint="eastAsia"/>
              </w:rPr>
              <w:t>Character</w:t>
            </w:r>
          </w:p>
        </w:tc>
        <w:tc>
          <w:tcPr>
            <w:tcW w:w="851" w:type="dxa"/>
            <w:vAlign w:val="center"/>
          </w:tcPr>
          <w:p w14:paraId="768509DB" w14:textId="77777777" w:rsidR="005A43A4" w:rsidRPr="00C45958" w:rsidRDefault="005A43A4" w:rsidP="00DE1702">
            <w:r>
              <w:rPr>
                <w:rFonts w:hint="eastAsia"/>
              </w:rPr>
              <w:t>8</w:t>
            </w:r>
          </w:p>
        </w:tc>
        <w:tc>
          <w:tcPr>
            <w:tcW w:w="2976" w:type="dxa"/>
            <w:vAlign w:val="center"/>
          </w:tcPr>
          <w:p w14:paraId="68D8151C" w14:textId="77777777" w:rsidR="005A43A4" w:rsidRDefault="005A43A4" w:rsidP="00DE1702">
            <w:r>
              <w:rPr>
                <w:rFonts w:hint="eastAsia"/>
              </w:rPr>
              <w:t>申请日期</w:t>
            </w:r>
          </w:p>
        </w:tc>
        <w:tc>
          <w:tcPr>
            <w:tcW w:w="2552" w:type="dxa"/>
            <w:vAlign w:val="center"/>
          </w:tcPr>
          <w:p w14:paraId="44AECB6F" w14:textId="77777777" w:rsidR="005A43A4" w:rsidRDefault="005A43A4" w:rsidP="00DE1702"/>
        </w:tc>
      </w:tr>
      <w:tr w:rsidR="005A43A4" w14:paraId="1E6044B0" w14:textId="77777777" w:rsidTr="006B3879">
        <w:trPr>
          <w:trHeight w:val="415"/>
          <w:jc w:val="center"/>
        </w:trPr>
        <w:tc>
          <w:tcPr>
            <w:tcW w:w="538" w:type="dxa"/>
            <w:vAlign w:val="center"/>
          </w:tcPr>
          <w:p w14:paraId="409E8AD7" w14:textId="77777777" w:rsidR="00E70528" w:rsidRDefault="00E70528">
            <w:pPr>
              <w:pStyle w:val="ab"/>
              <w:numPr>
                <w:ilvl w:val="0"/>
                <w:numId w:val="49"/>
              </w:numPr>
              <w:ind w:firstLineChars="0"/>
              <w:jc w:val="center"/>
              <w:rPr>
                <w:b/>
              </w:rPr>
            </w:pPr>
          </w:p>
        </w:tc>
        <w:tc>
          <w:tcPr>
            <w:tcW w:w="1271" w:type="dxa"/>
            <w:vAlign w:val="center"/>
          </w:tcPr>
          <w:p w14:paraId="1D4126FC" w14:textId="77777777" w:rsidR="005A43A4" w:rsidRPr="00C45958" w:rsidRDefault="005A43A4" w:rsidP="00DE1702">
            <w:r w:rsidRPr="00EE2BE5">
              <w:rPr>
                <w:rFonts w:hint="eastAsia"/>
              </w:rPr>
              <w:t>BYZD1</w:t>
            </w:r>
          </w:p>
        </w:tc>
        <w:tc>
          <w:tcPr>
            <w:tcW w:w="1276" w:type="dxa"/>
            <w:vAlign w:val="center"/>
          </w:tcPr>
          <w:p w14:paraId="67815E6C" w14:textId="77777777" w:rsidR="005A43A4" w:rsidRPr="00C45958" w:rsidRDefault="005A43A4" w:rsidP="00DE1702">
            <w:r w:rsidRPr="00EE2BE5">
              <w:rPr>
                <w:rFonts w:hint="eastAsia"/>
              </w:rPr>
              <w:t>Character</w:t>
            </w:r>
          </w:p>
        </w:tc>
        <w:tc>
          <w:tcPr>
            <w:tcW w:w="851" w:type="dxa"/>
            <w:vAlign w:val="center"/>
          </w:tcPr>
          <w:p w14:paraId="69103D02" w14:textId="77777777" w:rsidR="005A43A4" w:rsidRPr="00C45958" w:rsidRDefault="005A43A4" w:rsidP="00DE1702">
            <w:r w:rsidRPr="00EE2BE5">
              <w:rPr>
                <w:rFonts w:hint="eastAsia"/>
              </w:rPr>
              <w:t>10</w:t>
            </w:r>
          </w:p>
        </w:tc>
        <w:tc>
          <w:tcPr>
            <w:tcW w:w="2976" w:type="dxa"/>
            <w:vAlign w:val="center"/>
          </w:tcPr>
          <w:p w14:paraId="2F016585" w14:textId="77777777" w:rsidR="005A43A4" w:rsidRPr="00C45958" w:rsidRDefault="005A43A4" w:rsidP="00DE1702">
            <w:r w:rsidRPr="00EE2BE5">
              <w:rPr>
                <w:rFonts w:hint="eastAsia"/>
              </w:rPr>
              <w:t>备用字段</w:t>
            </w:r>
            <w:r w:rsidRPr="00EE2BE5">
              <w:rPr>
                <w:rFonts w:hint="eastAsia"/>
              </w:rPr>
              <w:t>1</w:t>
            </w:r>
          </w:p>
        </w:tc>
        <w:tc>
          <w:tcPr>
            <w:tcW w:w="2552" w:type="dxa"/>
            <w:vAlign w:val="center"/>
          </w:tcPr>
          <w:p w14:paraId="63A07974" w14:textId="77777777" w:rsidR="005A43A4" w:rsidRPr="00C45958" w:rsidRDefault="005A43A4" w:rsidP="00DE1702"/>
        </w:tc>
      </w:tr>
      <w:tr w:rsidR="005A43A4" w14:paraId="57D89DF9" w14:textId="77777777" w:rsidTr="006B3879">
        <w:trPr>
          <w:trHeight w:val="415"/>
          <w:jc w:val="center"/>
        </w:trPr>
        <w:tc>
          <w:tcPr>
            <w:tcW w:w="538" w:type="dxa"/>
            <w:vAlign w:val="center"/>
          </w:tcPr>
          <w:p w14:paraId="6E37DCD7" w14:textId="77777777" w:rsidR="00E70528" w:rsidRDefault="00E70528">
            <w:pPr>
              <w:pStyle w:val="ab"/>
              <w:numPr>
                <w:ilvl w:val="0"/>
                <w:numId w:val="49"/>
              </w:numPr>
              <w:ind w:firstLineChars="0"/>
              <w:jc w:val="center"/>
              <w:rPr>
                <w:b/>
              </w:rPr>
            </w:pPr>
          </w:p>
        </w:tc>
        <w:tc>
          <w:tcPr>
            <w:tcW w:w="1271" w:type="dxa"/>
            <w:vAlign w:val="center"/>
          </w:tcPr>
          <w:p w14:paraId="70201A31" w14:textId="77777777" w:rsidR="005A43A4" w:rsidRPr="00C45958" w:rsidRDefault="005A43A4" w:rsidP="00DE1702">
            <w:r w:rsidRPr="00EE2BE5">
              <w:rPr>
                <w:rFonts w:hint="eastAsia"/>
              </w:rPr>
              <w:t>BYZD2</w:t>
            </w:r>
          </w:p>
        </w:tc>
        <w:tc>
          <w:tcPr>
            <w:tcW w:w="1276" w:type="dxa"/>
            <w:vAlign w:val="center"/>
          </w:tcPr>
          <w:p w14:paraId="1A99ADD5" w14:textId="77777777" w:rsidR="005A43A4" w:rsidRPr="00C45958" w:rsidRDefault="005A43A4" w:rsidP="00DE1702">
            <w:r w:rsidRPr="00EE2BE5">
              <w:rPr>
                <w:rFonts w:hint="eastAsia"/>
              </w:rPr>
              <w:t>Character</w:t>
            </w:r>
          </w:p>
        </w:tc>
        <w:tc>
          <w:tcPr>
            <w:tcW w:w="851" w:type="dxa"/>
            <w:vAlign w:val="center"/>
          </w:tcPr>
          <w:p w14:paraId="14AE8ABD" w14:textId="77777777" w:rsidR="005A43A4" w:rsidRPr="00C45958" w:rsidRDefault="005A43A4" w:rsidP="00DE1702">
            <w:r w:rsidRPr="00EE2BE5">
              <w:rPr>
                <w:rFonts w:hint="eastAsia"/>
              </w:rPr>
              <w:t>10</w:t>
            </w:r>
          </w:p>
        </w:tc>
        <w:tc>
          <w:tcPr>
            <w:tcW w:w="2976" w:type="dxa"/>
            <w:vAlign w:val="center"/>
          </w:tcPr>
          <w:p w14:paraId="070D3DA5" w14:textId="77777777" w:rsidR="005A43A4" w:rsidRPr="00C45958" w:rsidRDefault="005A43A4" w:rsidP="00DE1702">
            <w:r w:rsidRPr="00EE2BE5">
              <w:rPr>
                <w:rFonts w:hint="eastAsia"/>
              </w:rPr>
              <w:t>备用字段</w:t>
            </w:r>
            <w:r w:rsidRPr="00EE2BE5">
              <w:rPr>
                <w:rFonts w:hint="eastAsia"/>
              </w:rPr>
              <w:t>2</w:t>
            </w:r>
          </w:p>
        </w:tc>
        <w:tc>
          <w:tcPr>
            <w:tcW w:w="2552" w:type="dxa"/>
            <w:vAlign w:val="center"/>
          </w:tcPr>
          <w:p w14:paraId="22029346" w14:textId="77777777" w:rsidR="005A43A4" w:rsidRPr="00C45958" w:rsidRDefault="005A43A4" w:rsidP="00DE1702"/>
        </w:tc>
      </w:tr>
      <w:tr w:rsidR="005A43A4" w14:paraId="44D74269" w14:textId="77777777" w:rsidTr="006B3879">
        <w:trPr>
          <w:trHeight w:val="415"/>
          <w:jc w:val="center"/>
        </w:trPr>
        <w:tc>
          <w:tcPr>
            <w:tcW w:w="538" w:type="dxa"/>
            <w:vAlign w:val="center"/>
          </w:tcPr>
          <w:p w14:paraId="2C31467B" w14:textId="77777777" w:rsidR="00E70528" w:rsidRDefault="00E70528">
            <w:pPr>
              <w:pStyle w:val="ab"/>
              <w:numPr>
                <w:ilvl w:val="0"/>
                <w:numId w:val="49"/>
              </w:numPr>
              <w:ind w:firstLineChars="0"/>
              <w:jc w:val="center"/>
              <w:rPr>
                <w:b/>
              </w:rPr>
            </w:pPr>
          </w:p>
        </w:tc>
        <w:tc>
          <w:tcPr>
            <w:tcW w:w="1271" w:type="dxa"/>
            <w:vAlign w:val="center"/>
          </w:tcPr>
          <w:p w14:paraId="79699B2C" w14:textId="77777777" w:rsidR="005A43A4" w:rsidRPr="00C45958" w:rsidRDefault="005A43A4" w:rsidP="00DE1702">
            <w:r w:rsidRPr="00EE2BE5">
              <w:rPr>
                <w:rFonts w:hint="eastAsia"/>
              </w:rPr>
              <w:t>BYZD3</w:t>
            </w:r>
          </w:p>
        </w:tc>
        <w:tc>
          <w:tcPr>
            <w:tcW w:w="1276" w:type="dxa"/>
            <w:vAlign w:val="center"/>
          </w:tcPr>
          <w:p w14:paraId="6372D38E" w14:textId="77777777" w:rsidR="005A43A4" w:rsidRPr="00C45958" w:rsidRDefault="005A43A4" w:rsidP="00DE1702">
            <w:r w:rsidRPr="00EE2BE5">
              <w:rPr>
                <w:rFonts w:hint="eastAsia"/>
              </w:rPr>
              <w:t>Character</w:t>
            </w:r>
          </w:p>
        </w:tc>
        <w:tc>
          <w:tcPr>
            <w:tcW w:w="851" w:type="dxa"/>
            <w:vAlign w:val="center"/>
          </w:tcPr>
          <w:p w14:paraId="472AD011" w14:textId="77777777" w:rsidR="005A43A4" w:rsidRPr="00C45958" w:rsidRDefault="005A43A4" w:rsidP="00DE1702">
            <w:r w:rsidRPr="00EE2BE5">
              <w:rPr>
                <w:rFonts w:hint="eastAsia"/>
              </w:rPr>
              <w:t>10</w:t>
            </w:r>
          </w:p>
        </w:tc>
        <w:tc>
          <w:tcPr>
            <w:tcW w:w="2976" w:type="dxa"/>
            <w:vAlign w:val="center"/>
          </w:tcPr>
          <w:p w14:paraId="507D0214" w14:textId="77777777" w:rsidR="005A43A4" w:rsidRPr="00C45958" w:rsidRDefault="005A43A4" w:rsidP="00DE1702">
            <w:r w:rsidRPr="00EE2BE5">
              <w:rPr>
                <w:rFonts w:hint="eastAsia"/>
              </w:rPr>
              <w:t>备用字段</w:t>
            </w:r>
            <w:r w:rsidRPr="00EE2BE5">
              <w:rPr>
                <w:rFonts w:hint="eastAsia"/>
              </w:rPr>
              <w:t>3</w:t>
            </w:r>
          </w:p>
        </w:tc>
        <w:tc>
          <w:tcPr>
            <w:tcW w:w="2552" w:type="dxa"/>
            <w:vAlign w:val="center"/>
          </w:tcPr>
          <w:p w14:paraId="66C5944D" w14:textId="77777777" w:rsidR="005A43A4" w:rsidRPr="00C45958" w:rsidRDefault="005A43A4" w:rsidP="00DE1702"/>
        </w:tc>
      </w:tr>
      <w:tr w:rsidR="005A43A4" w14:paraId="36EE7D1D" w14:textId="77777777" w:rsidTr="006B3879">
        <w:trPr>
          <w:trHeight w:val="415"/>
          <w:jc w:val="center"/>
        </w:trPr>
        <w:tc>
          <w:tcPr>
            <w:tcW w:w="538" w:type="dxa"/>
            <w:vAlign w:val="center"/>
          </w:tcPr>
          <w:p w14:paraId="111B9A54" w14:textId="77777777" w:rsidR="00E70528" w:rsidRDefault="00E70528">
            <w:pPr>
              <w:pStyle w:val="ab"/>
              <w:numPr>
                <w:ilvl w:val="0"/>
                <w:numId w:val="49"/>
              </w:numPr>
              <w:ind w:firstLineChars="0"/>
              <w:jc w:val="center"/>
              <w:rPr>
                <w:b/>
              </w:rPr>
            </w:pPr>
          </w:p>
        </w:tc>
        <w:tc>
          <w:tcPr>
            <w:tcW w:w="1271" w:type="dxa"/>
            <w:vAlign w:val="center"/>
          </w:tcPr>
          <w:p w14:paraId="6AFC365F" w14:textId="77777777" w:rsidR="005A43A4" w:rsidRPr="00EE2BE5" w:rsidRDefault="005A43A4" w:rsidP="00DE1702">
            <w:r w:rsidRPr="00131E69">
              <w:rPr>
                <w:rFonts w:hint="eastAsia"/>
              </w:rPr>
              <w:t>YWRQ</w:t>
            </w:r>
          </w:p>
        </w:tc>
        <w:tc>
          <w:tcPr>
            <w:tcW w:w="1276" w:type="dxa"/>
            <w:vAlign w:val="center"/>
          </w:tcPr>
          <w:p w14:paraId="68BEBAA4" w14:textId="77777777" w:rsidR="005A43A4" w:rsidRPr="00EE2BE5" w:rsidRDefault="005A43A4" w:rsidP="00DE1702">
            <w:r w:rsidRPr="00131E69">
              <w:rPr>
                <w:rFonts w:hint="eastAsia"/>
              </w:rPr>
              <w:t>Character</w:t>
            </w:r>
          </w:p>
        </w:tc>
        <w:tc>
          <w:tcPr>
            <w:tcW w:w="851" w:type="dxa"/>
            <w:vAlign w:val="center"/>
          </w:tcPr>
          <w:p w14:paraId="780B2793" w14:textId="77777777" w:rsidR="005A43A4" w:rsidRPr="00EE2BE5" w:rsidRDefault="005A43A4" w:rsidP="00DE1702">
            <w:r w:rsidRPr="00131E69">
              <w:rPr>
                <w:rFonts w:hint="eastAsia"/>
              </w:rPr>
              <w:t>8</w:t>
            </w:r>
          </w:p>
        </w:tc>
        <w:tc>
          <w:tcPr>
            <w:tcW w:w="2976" w:type="dxa"/>
            <w:vAlign w:val="center"/>
          </w:tcPr>
          <w:p w14:paraId="5EFA3839" w14:textId="77777777" w:rsidR="005A43A4" w:rsidRPr="00EE2BE5" w:rsidRDefault="005A43A4" w:rsidP="00DE1702">
            <w:r w:rsidRPr="00131E69">
              <w:rPr>
                <w:rFonts w:hint="eastAsia"/>
              </w:rPr>
              <w:t>业务日期</w:t>
            </w:r>
          </w:p>
        </w:tc>
        <w:tc>
          <w:tcPr>
            <w:tcW w:w="2552" w:type="dxa"/>
            <w:vAlign w:val="center"/>
          </w:tcPr>
          <w:p w14:paraId="404BCC6E" w14:textId="77777777" w:rsidR="005A43A4" w:rsidRDefault="005A43A4" w:rsidP="00DE1702"/>
        </w:tc>
      </w:tr>
      <w:tr w:rsidR="005A43A4" w14:paraId="75A915E3" w14:textId="77777777" w:rsidTr="006B3879">
        <w:trPr>
          <w:trHeight w:val="415"/>
          <w:jc w:val="center"/>
        </w:trPr>
        <w:tc>
          <w:tcPr>
            <w:tcW w:w="538" w:type="dxa"/>
            <w:vAlign w:val="center"/>
          </w:tcPr>
          <w:p w14:paraId="7642A39D" w14:textId="77777777" w:rsidR="00E70528" w:rsidRDefault="00E70528">
            <w:pPr>
              <w:pStyle w:val="ab"/>
              <w:numPr>
                <w:ilvl w:val="0"/>
                <w:numId w:val="49"/>
              </w:numPr>
              <w:ind w:firstLineChars="0"/>
              <w:jc w:val="center"/>
              <w:rPr>
                <w:b/>
              </w:rPr>
            </w:pPr>
          </w:p>
        </w:tc>
        <w:tc>
          <w:tcPr>
            <w:tcW w:w="1271" w:type="dxa"/>
            <w:vAlign w:val="center"/>
          </w:tcPr>
          <w:p w14:paraId="758BB551" w14:textId="77777777" w:rsidR="005A43A4" w:rsidRPr="00EE2BE5" w:rsidRDefault="005A43A4" w:rsidP="00DE1702">
            <w:r w:rsidRPr="00131E69">
              <w:rPr>
                <w:rFonts w:hint="eastAsia"/>
              </w:rPr>
              <w:t>YWPZBS</w:t>
            </w:r>
          </w:p>
        </w:tc>
        <w:tc>
          <w:tcPr>
            <w:tcW w:w="1276" w:type="dxa"/>
            <w:vAlign w:val="center"/>
          </w:tcPr>
          <w:p w14:paraId="0BB7EB3A" w14:textId="77777777" w:rsidR="005A43A4" w:rsidRPr="00EE2BE5" w:rsidRDefault="005A43A4" w:rsidP="00DE1702">
            <w:r w:rsidRPr="00131E69">
              <w:rPr>
                <w:rFonts w:hint="eastAsia"/>
              </w:rPr>
              <w:t>Character</w:t>
            </w:r>
          </w:p>
        </w:tc>
        <w:tc>
          <w:tcPr>
            <w:tcW w:w="851" w:type="dxa"/>
            <w:vAlign w:val="center"/>
          </w:tcPr>
          <w:p w14:paraId="29C7BADB" w14:textId="77777777" w:rsidR="005A43A4" w:rsidRPr="00EE2BE5" w:rsidRDefault="005A43A4" w:rsidP="00DE1702">
            <w:r w:rsidRPr="00131E69">
              <w:rPr>
                <w:rFonts w:hint="eastAsia"/>
              </w:rPr>
              <w:t>1</w:t>
            </w:r>
          </w:p>
        </w:tc>
        <w:tc>
          <w:tcPr>
            <w:tcW w:w="2976" w:type="dxa"/>
            <w:vAlign w:val="center"/>
          </w:tcPr>
          <w:p w14:paraId="6E583288" w14:textId="77777777" w:rsidR="005A43A4" w:rsidRPr="00EE2BE5" w:rsidRDefault="005A43A4" w:rsidP="00DE1702">
            <w:r w:rsidRPr="00131E69">
              <w:rPr>
                <w:rFonts w:hint="eastAsia"/>
              </w:rPr>
              <w:t>业务凭证报送标识</w:t>
            </w:r>
          </w:p>
        </w:tc>
        <w:tc>
          <w:tcPr>
            <w:tcW w:w="2552" w:type="dxa"/>
            <w:vAlign w:val="center"/>
          </w:tcPr>
          <w:p w14:paraId="4897767B" w14:textId="77777777" w:rsidR="005A43A4" w:rsidRDefault="005A43A4" w:rsidP="00DE1702">
            <w:r w:rsidRPr="00C45958">
              <w:rPr>
                <w:rFonts w:hint="eastAsia"/>
              </w:rPr>
              <w:t>字典</w:t>
            </w:r>
            <w:r w:rsidRPr="00C45958">
              <w:rPr>
                <w:rFonts w:hint="eastAsia"/>
              </w:rPr>
              <w:t>(</w:t>
            </w:r>
            <w:r w:rsidRPr="008C498F">
              <w:rPr>
                <w:rFonts w:hint="eastAsia"/>
              </w:rPr>
              <w:t>YWPZBS</w:t>
            </w:r>
            <w:r w:rsidRPr="00C45958">
              <w:rPr>
                <w:rFonts w:hint="eastAsia"/>
              </w:rPr>
              <w:t>)</w:t>
            </w:r>
          </w:p>
        </w:tc>
      </w:tr>
      <w:tr w:rsidR="005A43A4" w14:paraId="3849669F" w14:textId="77777777" w:rsidTr="006B3879">
        <w:trPr>
          <w:trHeight w:val="415"/>
          <w:jc w:val="center"/>
        </w:trPr>
        <w:tc>
          <w:tcPr>
            <w:tcW w:w="538" w:type="dxa"/>
            <w:vAlign w:val="center"/>
          </w:tcPr>
          <w:p w14:paraId="72B9910F" w14:textId="77777777" w:rsidR="00E70528" w:rsidRDefault="00E70528">
            <w:pPr>
              <w:pStyle w:val="ab"/>
              <w:numPr>
                <w:ilvl w:val="0"/>
                <w:numId w:val="49"/>
              </w:numPr>
              <w:ind w:firstLineChars="0"/>
              <w:jc w:val="center"/>
              <w:rPr>
                <w:b/>
              </w:rPr>
            </w:pPr>
          </w:p>
        </w:tc>
        <w:tc>
          <w:tcPr>
            <w:tcW w:w="1271" w:type="dxa"/>
            <w:vAlign w:val="center"/>
          </w:tcPr>
          <w:p w14:paraId="53FEE65B" w14:textId="77777777" w:rsidR="005A43A4" w:rsidRPr="00131E69" w:rsidRDefault="005A43A4" w:rsidP="00DE1702">
            <w:r w:rsidRPr="00131E69">
              <w:rPr>
                <w:rFonts w:hint="eastAsia"/>
              </w:rPr>
              <w:t>JGDM</w:t>
            </w:r>
          </w:p>
        </w:tc>
        <w:tc>
          <w:tcPr>
            <w:tcW w:w="1276" w:type="dxa"/>
            <w:vAlign w:val="center"/>
          </w:tcPr>
          <w:p w14:paraId="74D81F46" w14:textId="77777777" w:rsidR="005A43A4" w:rsidRPr="00131E69" w:rsidRDefault="005A43A4" w:rsidP="00DE1702">
            <w:r w:rsidRPr="00131E69">
              <w:rPr>
                <w:rFonts w:hint="eastAsia"/>
              </w:rPr>
              <w:t>Character</w:t>
            </w:r>
          </w:p>
        </w:tc>
        <w:tc>
          <w:tcPr>
            <w:tcW w:w="851" w:type="dxa"/>
            <w:vAlign w:val="center"/>
          </w:tcPr>
          <w:p w14:paraId="2234C80D" w14:textId="77777777" w:rsidR="005A43A4" w:rsidRPr="00131E69" w:rsidRDefault="005A43A4" w:rsidP="00DE1702">
            <w:r w:rsidRPr="00131E69">
              <w:rPr>
                <w:rFonts w:hint="eastAsia"/>
              </w:rPr>
              <w:t>4</w:t>
            </w:r>
          </w:p>
        </w:tc>
        <w:tc>
          <w:tcPr>
            <w:tcW w:w="2976" w:type="dxa"/>
            <w:vAlign w:val="center"/>
          </w:tcPr>
          <w:p w14:paraId="5DEB6BDE" w14:textId="77777777" w:rsidR="005A43A4" w:rsidRPr="00131E69" w:rsidRDefault="005A43A4" w:rsidP="00DE1702">
            <w:r w:rsidRPr="00131E69">
              <w:rPr>
                <w:rFonts w:hint="eastAsia"/>
              </w:rPr>
              <w:t>结果代码</w:t>
            </w:r>
          </w:p>
        </w:tc>
        <w:tc>
          <w:tcPr>
            <w:tcW w:w="2552" w:type="dxa"/>
            <w:vAlign w:val="center"/>
          </w:tcPr>
          <w:p w14:paraId="2B9618FD" w14:textId="77777777" w:rsidR="005A43A4" w:rsidRDefault="005A43A4" w:rsidP="00DE1702"/>
        </w:tc>
      </w:tr>
      <w:tr w:rsidR="005A43A4" w14:paraId="1C83EF36" w14:textId="77777777" w:rsidTr="006B3879">
        <w:trPr>
          <w:trHeight w:val="415"/>
          <w:jc w:val="center"/>
        </w:trPr>
        <w:tc>
          <w:tcPr>
            <w:tcW w:w="538" w:type="dxa"/>
            <w:vAlign w:val="center"/>
          </w:tcPr>
          <w:p w14:paraId="72F2AAE4" w14:textId="77777777" w:rsidR="00E70528" w:rsidRDefault="00E70528">
            <w:pPr>
              <w:pStyle w:val="ab"/>
              <w:numPr>
                <w:ilvl w:val="0"/>
                <w:numId w:val="49"/>
              </w:numPr>
              <w:ind w:firstLineChars="0"/>
              <w:jc w:val="center"/>
              <w:rPr>
                <w:b/>
              </w:rPr>
            </w:pPr>
          </w:p>
        </w:tc>
        <w:tc>
          <w:tcPr>
            <w:tcW w:w="1271" w:type="dxa"/>
            <w:vAlign w:val="center"/>
          </w:tcPr>
          <w:p w14:paraId="6292D174" w14:textId="77777777" w:rsidR="005A43A4" w:rsidRPr="00EE2BE5" w:rsidRDefault="005A43A4" w:rsidP="00DE1702">
            <w:r w:rsidRPr="00131E69">
              <w:rPr>
                <w:rFonts w:hint="eastAsia"/>
              </w:rPr>
              <w:t>JGSM</w:t>
            </w:r>
          </w:p>
        </w:tc>
        <w:tc>
          <w:tcPr>
            <w:tcW w:w="1276" w:type="dxa"/>
            <w:vAlign w:val="center"/>
          </w:tcPr>
          <w:p w14:paraId="357A4D3F" w14:textId="77777777" w:rsidR="005A43A4" w:rsidRPr="00EE2BE5" w:rsidRDefault="005A43A4" w:rsidP="00DE1702">
            <w:r w:rsidRPr="00131E69">
              <w:rPr>
                <w:rFonts w:hint="eastAsia"/>
              </w:rPr>
              <w:t>Character</w:t>
            </w:r>
          </w:p>
        </w:tc>
        <w:tc>
          <w:tcPr>
            <w:tcW w:w="851" w:type="dxa"/>
            <w:vAlign w:val="center"/>
          </w:tcPr>
          <w:p w14:paraId="2FF23843" w14:textId="77777777" w:rsidR="005A43A4" w:rsidRPr="00EE2BE5" w:rsidRDefault="005A43A4" w:rsidP="00DE1702">
            <w:r w:rsidRPr="00131E69">
              <w:rPr>
                <w:rFonts w:hint="eastAsia"/>
              </w:rPr>
              <w:t>40</w:t>
            </w:r>
          </w:p>
        </w:tc>
        <w:tc>
          <w:tcPr>
            <w:tcW w:w="2976" w:type="dxa"/>
            <w:vAlign w:val="center"/>
          </w:tcPr>
          <w:p w14:paraId="7A653C07" w14:textId="77777777" w:rsidR="005A43A4" w:rsidRPr="00EE2BE5" w:rsidRDefault="005A43A4" w:rsidP="00DE1702">
            <w:r w:rsidRPr="00131E69">
              <w:rPr>
                <w:rFonts w:hint="eastAsia"/>
              </w:rPr>
              <w:t>结果说明</w:t>
            </w:r>
          </w:p>
        </w:tc>
        <w:tc>
          <w:tcPr>
            <w:tcW w:w="2552" w:type="dxa"/>
            <w:vAlign w:val="center"/>
          </w:tcPr>
          <w:p w14:paraId="18BCC2A5" w14:textId="77777777" w:rsidR="005A43A4" w:rsidRDefault="005A43A4" w:rsidP="00DE1702"/>
        </w:tc>
      </w:tr>
    </w:tbl>
    <w:p w14:paraId="0C7CB819" w14:textId="77777777" w:rsidR="003C6241" w:rsidRDefault="00450579" w:rsidP="003C6241">
      <w:pPr>
        <w:pStyle w:val="2"/>
        <w:numPr>
          <w:ilvl w:val="0"/>
          <w:numId w:val="3"/>
        </w:numPr>
      </w:pPr>
      <w:bookmarkStart w:id="34" w:name="_Toc358041888"/>
      <w:bookmarkStart w:id="35" w:name="_Toc3820386"/>
      <w:r>
        <w:rPr>
          <w:rFonts w:hint="eastAsia"/>
        </w:rPr>
        <w:t>一码通</w:t>
      </w:r>
      <w:r w:rsidR="003C6241">
        <w:rPr>
          <w:rFonts w:hint="eastAsia"/>
        </w:rPr>
        <w:t>账户</w:t>
      </w:r>
      <w:bookmarkEnd w:id="34"/>
      <w:r>
        <w:rPr>
          <w:rFonts w:hint="eastAsia"/>
        </w:rPr>
        <w:t>注销</w:t>
      </w:r>
      <w:bookmarkEnd w:id="35"/>
    </w:p>
    <w:p w14:paraId="27AF4384" w14:textId="77777777" w:rsidR="009C73C5" w:rsidRDefault="009C73C5">
      <w:pPr>
        <w:rPr>
          <w:sz w:val="24"/>
          <w:szCs w:val="24"/>
        </w:rPr>
      </w:pPr>
      <w:bookmarkStart w:id="36" w:name="_Toc356999288"/>
      <w:bookmarkStart w:id="37" w:name="_Toc357065970"/>
      <w:bookmarkStart w:id="38" w:name="_Toc357269348"/>
      <w:bookmarkStart w:id="39" w:name="_Toc356999289"/>
      <w:bookmarkStart w:id="40" w:name="_Toc357065971"/>
      <w:bookmarkStart w:id="41" w:name="_Toc357269349"/>
      <w:bookmarkStart w:id="42" w:name="_Toc356999290"/>
      <w:bookmarkStart w:id="43" w:name="_Toc357065972"/>
      <w:bookmarkStart w:id="44" w:name="_Toc357269350"/>
      <w:bookmarkStart w:id="45" w:name="_Toc358041889"/>
      <w:bookmarkEnd w:id="36"/>
      <w:bookmarkEnd w:id="37"/>
      <w:bookmarkEnd w:id="38"/>
      <w:bookmarkEnd w:id="39"/>
      <w:bookmarkEnd w:id="40"/>
      <w:bookmarkEnd w:id="41"/>
      <w:bookmarkEnd w:id="42"/>
      <w:bookmarkEnd w:id="43"/>
      <w:bookmarkEnd w:id="44"/>
    </w:p>
    <w:p w14:paraId="09BDEDC8" w14:textId="77777777" w:rsidR="006019D9" w:rsidRDefault="006019D9" w:rsidP="006019D9">
      <w:pPr>
        <w:rPr>
          <w:sz w:val="24"/>
          <w:szCs w:val="24"/>
        </w:rPr>
      </w:pPr>
    </w:p>
    <w:p w14:paraId="5657C86E" w14:textId="77777777" w:rsidR="006019D9" w:rsidRPr="00700250" w:rsidRDefault="006019D9" w:rsidP="006019D9">
      <w:pPr>
        <w:rPr>
          <w:sz w:val="24"/>
          <w:szCs w:val="28"/>
        </w:rPr>
      </w:pPr>
      <w:r w:rsidRPr="00700250">
        <w:rPr>
          <w:sz w:val="24"/>
          <w:szCs w:val="28"/>
        </w:rPr>
        <w:t>ServiceDomain = “CSDCC           ”</w:t>
      </w:r>
    </w:p>
    <w:p w14:paraId="00B0F556" w14:textId="77777777" w:rsidR="006019D9" w:rsidRPr="00CF341F" w:rsidRDefault="006019D9" w:rsidP="006019D9">
      <w:pPr>
        <w:rPr>
          <w:sz w:val="24"/>
          <w:szCs w:val="28"/>
        </w:rPr>
      </w:pPr>
      <w:r w:rsidRPr="00700250">
        <w:rPr>
          <w:sz w:val="24"/>
          <w:szCs w:val="28"/>
        </w:rPr>
        <w:t>ServiceName = “UAPSRV          ”</w:t>
      </w:r>
    </w:p>
    <w:p w14:paraId="1FC0A1C3" w14:textId="77777777" w:rsidR="006019D9" w:rsidRDefault="006019D9" w:rsidP="006019D9">
      <w:pPr>
        <w:rPr>
          <w:sz w:val="24"/>
          <w:szCs w:val="24"/>
        </w:rPr>
      </w:pPr>
    </w:p>
    <w:p w14:paraId="3C0A6E30" w14:textId="77777777" w:rsidR="009C73C5" w:rsidRDefault="00700250" w:rsidP="00980985">
      <w:pPr>
        <w:rPr>
          <w:sz w:val="24"/>
          <w:szCs w:val="24"/>
        </w:rPr>
      </w:pPr>
      <w:r w:rsidRPr="00700250">
        <w:rPr>
          <w:sz w:val="24"/>
          <w:szCs w:val="24"/>
        </w:rPr>
        <w:t>ServiceType = “0</w:t>
      </w:r>
      <w:r w:rsidR="007B60D1">
        <w:rPr>
          <w:rFonts w:hint="eastAsia"/>
          <w:sz w:val="24"/>
          <w:szCs w:val="24"/>
        </w:rPr>
        <w:t>4</w:t>
      </w:r>
      <w:r w:rsidRPr="00700250">
        <w:rPr>
          <w:sz w:val="24"/>
          <w:szCs w:val="24"/>
        </w:rPr>
        <w:t>”</w:t>
      </w:r>
    </w:p>
    <w:p w14:paraId="7731FD31" w14:textId="77777777" w:rsidR="009C73C5" w:rsidRPr="009C73C5" w:rsidRDefault="009C73C5">
      <w:pPr>
        <w:rPr>
          <w:sz w:val="24"/>
          <w:szCs w:val="24"/>
        </w:rPr>
      </w:pPr>
    </w:p>
    <w:p w14:paraId="53CB298D" w14:textId="77777777" w:rsidR="003C6241" w:rsidRPr="00271B22" w:rsidRDefault="003C6241" w:rsidP="003C6241">
      <w:pPr>
        <w:rPr>
          <w:b/>
          <w:sz w:val="30"/>
          <w:szCs w:val="30"/>
        </w:rPr>
      </w:pPr>
      <w:r w:rsidRPr="00271B22">
        <w:rPr>
          <w:rFonts w:hint="eastAsia"/>
          <w:b/>
          <w:sz w:val="30"/>
          <w:szCs w:val="30"/>
        </w:rPr>
        <w:t>请求：</w:t>
      </w:r>
      <w:bookmarkEnd w:id="45"/>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3C6241" w:rsidRPr="00455B38" w14:paraId="4C2DC4BC" w14:textId="77777777" w:rsidTr="006B3879">
        <w:trPr>
          <w:trHeight w:val="534"/>
          <w:jc w:val="center"/>
        </w:trPr>
        <w:tc>
          <w:tcPr>
            <w:tcW w:w="537" w:type="dxa"/>
            <w:shd w:val="clear" w:color="auto" w:fill="FFC000"/>
            <w:vAlign w:val="center"/>
          </w:tcPr>
          <w:p w14:paraId="3405DDAA" w14:textId="77777777" w:rsidR="003C6241" w:rsidRPr="00455B38" w:rsidRDefault="003C6241"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60159B9F"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38000CF0"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74FD156C"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2C2BBFF4"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256FC6E3" w14:textId="77777777" w:rsidR="003C6241" w:rsidRPr="00455B38" w:rsidRDefault="003C6241" w:rsidP="00AF7367">
            <w:pPr>
              <w:jc w:val="center"/>
              <w:rPr>
                <w:b/>
                <w:sz w:val="24"/>
                <w:szCs w:val="24"/>
              </w:rPr>
            </w:pPr>
            <w:r>
              <w:rPr>
                <w:rFonts w:hint="eastAsia"/>
                <w:b/>
                <w:sz w:val="24"/>
                <w:szCs w:val="24"/>
              </w:rPr>
              <w:t>填写</w:t>
            </w:r>
            <w:r w:rsidRPr="00455B38">
              <w:rPr>
                <w:rFonts w:hint="eastAsia"/>
                <w:b/>
                <w:sz w:val="24"/>
                <w:szCs w:val="24"/>
              </w:rPr>
              <w:t>描述</w:t>
            </w:r>
          </w:p>
        </w:tc>
      </w:tr>
      <w:tr w:rsidR="00007ECF" w14:paraId="438EC892" w14:textId="77777777" w:rsidTr="006B3879">
        <w:trPr>
          <w:trHeight w:val="415"/>
          <w:jc w:val="center"/>
        </w:trPr>
        <w:tc>
          <w:tcPr>
            <w:tcW w:w="537" w:type="dxa"/>
            <w:vAlign w:val="center"/>
          </w:tcPr>
          <w:p w14:paraId="12E14B13" w14:textId="77777777" w:rsidR="00E70528" w:rsidRDefault="00E70528">
            <w:pPr>
              <w:pStyle w:val="ab"/>
              <w:numPr>
                <w:ilvl w:val="0"/>
                <w:numId w:val="6"/>
              </w:numPr>
              <w:ind w:firstLineChars="0"/>
              <w:jc w:val="center"/>
              <w:rPr>
                <w:b/>
              </w:rPr>
            </w:pPr>
          </w:p>
        </w:tc>
        <w:tc>
          <w:tcPr>
            <w:tcW w:w="1272" w:type="dxa"/>
            <w:vAlign w:val="center"/>
          </w:tcPr>
          <w:p w14:paraId="6809C528" w14:textId="77777777" w:rsidR="00007ECF" w:rsidRPr="001642FF" w:rsidRDefault="00007ECF" w:rsidP="006A166B">
            <w:r>
              <w:rPr>
                <w:rFonts w:hint="eastAsia"/>
              </w:rPr>
              <w:t>YWLSH</w:t>
            </w:r>
          </w:p>
        </w:tc>
        <w:tc>
          <w:tcPr>
            <w:tcW w:w="1276" w:type="dxa"/>
            <w:vAlign w:val="center"/>
          </w:tcPr>
          <w:p w14:paraId="59DD84A5" w14:textId="77777777" w:rsidR="00007ECF" w:rsidRPr="001642FF" w:rsidRDefault="00007ECF" w:rsidP="006A166B">
            <w:r w:rsidRPr="00C45958">
              <w:rPr>
                <w:rFonts w:hint="eastAsia"/>
              </w:rPr>
              <w:t>Character</w:t>
            </w:r>
          </w:p>
        </w:tc>
        <w:tc>
          <w:tcPr>
            <w:tcW w:w="851" w:type="dxa"/>
            <w:vAlign w:val="center"/>
          </w:tcPr>
          <w:p w14:paraId="2236841C" w14:textId="77777777" w:rsidR="00007ECF" w:rsidRPr="001642FF" w:rsidRDefault="00007ECF" w:rsidP="006A166B">
            <w:r>
              <w:rPr>
                <w:rFonts w:hint="eastAsia"/>
              </w:rPr>
              <w:t>10</w:t>
            </w:r>
          </w:p>
        </w:tc>
        <w:tc>
          <w:tcPr>
            <w:tcW w:w="2976" w:type="dxa"/>
            <w:vAlign w:val="center"/>
          </w:tcPr>
          <w:p w14:paraId="2076FBAB" w14:textId="77777777" w:rsidR="00007ECF" w:rsidRPr="001642FF" w:rsidRDefault="00007ECF" w:rsidP="006A166B">
            <w:r>
              <w:rPr>
                <w:rFonts w:hint="eastAsia"/>
              </w:rPr>
              <w:t>业务流水号</w:t>
            </w:r>
          </w:p>
        </w:tc>
        <w:tc>
          <w:tcPr>
            <w:tcW w:w="2552" w:type="dxa"/>
            <w:vAlign w:val="center"/>
          </w:tcPr>
          <w:p w14:paraId="0FA18C44" w14:textId="77777777" w:rsidR="00007ECF" w:rsidRPr="001642FF" w:rsidRDefault="00AC5AE7" w:rsidP="006A166B">
            <w:r>
              <w:rPr>
                <w:rFonts w:hint="eastAsia"/>
              </w:rPr>
              <w:t>必填</w:t>
            </w:r>
          </w:p>
        </w:tc>
      </w:tr>
      <w:tr w:rsidR="00007ECF" w14:paraId="3DCFCA91" w14:textId="77777777" w:rsidTr="006B3879">
        <w:trPr>
          <w:trHeight w:val="415"/>
          <w:jc w:val="center"/>
        </w:trPr>
        <w:tc>
          <w:tcPr>
            <w:tcW w:w="537" w:type="dxa"/>
            <w:vAlign w:val="center"/>
          </w:tcPr>
          <w:p w14:paraId="57B167E6" w14:textId="77777777" w:rsidR="00E70528" w:rsidRDefault="00E70528">
            <w:pPr>
              <w:pStyle w:val="ab"/>
              <w:numPr>
                <w:ilvl w:val="0"/>
                <w:numId w:val="6"/>
              </w:numPr>
              <w:ind w:firstLineChars="0"/>
              <w:jc w:val="center"/>
              <w:rPr>
                <w:b/>
              </w:rPr>
            </w:pPr>
          </w:p>
        </w:tc>
        <w:tc>
          <w:tcPr>
            <w:tcW w:w="1272" w:type="dxa"/>
            <w:vAlign w:val="center"/>
          </w:tcPr>
          <w:p w14:paraId="4BEBBABF" w14:textId="77777777" w:rsidR="00007ECF" w:rsidRPr="001642FF" w:rsidRDefault="00007ECF" w:rsidP="006A166B">
            <w:r w:rsidRPr="00DD2CE2">
              <w:rPr>
                <w:rFonts w:hint="eastAsia"/>
              </w:rPr>
              <w:t>YMTH</w:t>
            </w:r>
          </w:p>
        </w:tc>
        <w:tc>
          <w:tcPr>
            <w:tcW w:w="1276" w:type="dxa"/>
            <w:vAlign w:val="center"/>
          </w:tcPr>
          <w:p w14:paraId="2D680336" w14:textId="77777777" w:rsidR="00007ECF" w:rsidRPr="001642FF" w:rsidRDefault="00007ECF" w:rsidP="006A166B">
            <w:r w:rsidRPr="00DD2CE2">
              <w:rPr>
                <w:rFonts w:hint="eastAsia"/>
              </w:rPr>
              <w:t>Character</w:t>
            </w:r>
          </w:p>
        </w:tc>
        <w:tc>
          <w:tcPr>
            <w:tcW w:w="851" w:type="dxa"/>
            <w:vAlign w:val="center"/>
          </w:tcPr>
          <w:p w14:paraId="0A4FEF95" w14:textId="77777777" w:rsidR="00007ECF" w:rsidRDefault="00007ECF" w:rsidP="006A166B">
            <w:r>
              <w:rPr>
                <w:rFonts w:hint="eastAsia"/>
              </w:rPr>
              <w:t>20</w:t>
            </w:r>
          </w:p>
        </w:tc>
        <w:tc>
          <w:tcPr>
            <w:tcW w:w="2976" w:type="dxa"/>
            <w:vAlign w:val="center"/>
          </w:tcPr>
          <w:p w14:paraId="37A6ED1D" w14:textId="77777777" w:rsidR="00007ECF" w:rsidRPr="001642FF" w:rsidRDefault="00007ECF" w:rsidP="006A166B">
            <w:r w:rsidRPr="00DD2CE2">
              <w:rPr>
                <w:rFonts w:hint="eastAsia"/>
              </w:rPr>
              <w:t>一码通账户号码</w:t>
            </w:r>
          </w:p>
        </w:tc>
        <w:tc>
          <w:tcPr>
            <w:tcW w:w="2552" w:type="dxa"/>
            <w:vAlign w:val="center"/>
          </w:tcPr>
          <w:p w14:paraId="19E33E0A" w14:textId="77777777" w:rsidR="00007ECF" w:rsidRPr="001642FF" w:rsidRDefault="00007ECF" w:rsidP="006A166B">
            <w:r>
              <w:rPr>
                <w:rFonts w:hint="eastAsia"/>
              </w:rPr>
              <w:t>必填</w:t>
            </w:r>
          </w:p>
        </w:tc>
      </w:tr>
      <w:tr w:rsidR="001C6640" w14:paraId="615E63EF" w14:textId="77777777" w:rsidTr="006B3879">
        <w:trPr>
          <w:trHeight w:val="415"/>
          <w:jc w:val="center"/>
        </w:trPr>
        <w:tc>
          <w:tcPr>
            <w:tcW w:w="537" w:type="dxa"/>
            <w:vAlign w:val="center"/>
          </w:tcPr>
          <w:p w14:paraId="679AFAB5" w14:textId="77777777" w:rsidR="00E70528" w:rsidRDefault="00E70528">
            <w:pPr>
              <w:pStyle w:val="ab"/>
              <w:numPr>
                <w:ilvl w:val="0"/>
                <w:numId w:val="6"/>
              </w:numPr>
              <w:ind w:firstLineChars="0"/>
              <w:jc w:val="center"/>
              <w:rPr>
                <w:b/>
              </w:rPr>
            </w:pPr>
          </w:p>
        </w:tc>
        <w:tc>
          <w:tcPr>
            <w:tcW w:w="1272" w:type="dxa"/>
            <w:vAlign w:val="center"/>
          </w:tcPr>
          <w:p w14:paraId="3F90F062" w14:textId="77777777" w:rsidR="001C6640" w:rsidRPr="001642FF" w:rsidRDefault="001C6640" w:rsidP="006A166B">
            <w:r w:rsidRPr="00DD2CE2">
              <w:rPr>
                <w:rFonts w:hint="eastAsia"/>
              </w:rPr>
              <w:t>ZJLB</w:t>
            </w:r>
          </w:p>
        </w:tc>
        <w:tc>
          <w:tcPr>
            <w:tcW w:w="1276" w:type="dxa"/>
            <w:vAlign w:val="center"/>
          </w:tcPr>
          <w:p w14:paraId="3662B864" w14:textId="77777777" w:rsidR="001C6640" w:rsidRPr="001642FF" w:rsidRDefault="001C6640" w:rsidP="006A166B">
            <w:r w:rsidRPr="00DD2CE2">
              <w:rPr>
                <w:rFonts w:hint="eastAsia"/>
              </w:rPr>
              <w:t>Character</w:t>
            </w:r>
          </w:p>
        </w:tc>
        <w:tc>
          <w:tcPr>
            <w:tcW w:w="851" w:type="dxa"/>
            <w:vAlign w:val="center"/>
          </w:tcPr>
          <w:p w14:paraId="0448B78A" w14:textId="77777777" w:rsidR="001C6640" w:rsidRPr="001642FF" w:rsidRDefault="001C6640" w:rsidP="006A166B">
            <w:r w:rsidRPr="00DD2CE2">
              <w:rPr>
                <w:rFonts w:hint="eastAsia"/>
              </w:rPr>
              <w:t>2</w:t>
            </w:r>
          </w:p>
        </w:tc>
        <w:tc>
          <w:tcPr>
            <w:tcW w:w="2976" w:type="dxa"/>
            <w:vAlign w:val="center"/>
          </w:tcPr>
          <w:p w14:paraId="74B5C920" w14:textId="77777777" w:rsidR="001C6640" w:rsidRPr="001642FF" w:rsidRDefault="001C6640" w:rsidP="006A166B">
            <w:r w:rsidRPr="00DD2CE2">
              <w:rPr>
                <w:rFonts w:hint="eastAsia"/>
              </w:rPr>
              <w:t>主要身份证明文件类别</w:t>
            </w:r>
          </w:p>
        </w:tc>
        <w:tc>
          <w:tcPr>
            <w:tcW w:w="2552" w:type="dxa"/>
            <w:vAlign w:val="center"/>
          </w:tcPr>
          <w:p w14:paraId="7CF1BFF7" w14:textId="77777777" w:rsidR="001C6640" w:rsidRPr="001642FF" w:rsidRDefault="001C6640" w:rsidP="006A166B">
            <w:r>
              <w:rPr>
                <w:rFonts w:hint="eastAsia"/>
              </w:rPr>
              <w:t>必填</w:t>
            </w:r>
            <w:r w:rsidR="000D1499">
              <w:rPr>
                <w:rFonts w:hint="eastAsia"/>
              </w:rPr>
              <w:t>，</w:t>
            </w:r>
            <w:r w:rsidRPr="00DD2CE2">
              <w:rPr>
                <w:rFonts w:hint="eastAsia"/>
              </w:rPr>
              <w:t>字典</w:t>
            </w:r>
            <w:r w:rsidRPr="00DD2CE2">
              <w:rPr>
                <w:rFonts w:hint="eastAsia"/>
              </w:rPr>
              <w:t>(ZJLB)</w:t>
            </w:r>
          </w:p>
        </w:tc>
      </w:tr>
      <w:tr w:rsidR="00515BE5" w14:paraId="61629DC2" w14:textId="77777777" w:rsidTr="006B3879">
        <w:trPr>
          <w:trHeight w:val="415"/>
          <w:jc w:val="center"/>
        </w:trPr>
        <w:tc>
          <w:tcPr>
            <w:tcW w:w="537" w:type="dxa"/>
            <w:vAlign w:val="center"/>
          </w:tcPr>
          <w:p w14:paraId="7D2CB5BE" w14:textId="77777777" w:rsidR="00E70528" w:rsidRDefault="00E70528">
            <w:pPr>
              <w:pStyle w:val="ab"/>
              <w:numPr>
                <w:ilvl w:val="0"/>
                <w:numId w:val="6"/>
              </w:numPr>
              <w:ind w:firstLineChars="0"/>
              <w:jc w:val="center"/>
              <w:rPr>
                <w:b/>
              </w:rPr>
            </w:pPr>
          </w:p>
        </w:tc>
        <w:tc>
          <w:tcPr>
            <w:tcW w:w="1272" w:type="dxa"/>
            <w:vAlign w:val="center"/>
          </w:tcPr>
          <w:p w14:paraId="374525C5" w14:textId="77777777" w:rsidR="00515BE5" w:rsidRPr="001642FF" w:rsidRDefault="00515BE5" w:rsidP="006A166B">
            <w:r w:rsidRPr="001642FF">
              <w:rPr>
                <w:rFonts w:hint="eastAsia"/>
              </w:rPr>
              <w:t>ZJDM</w:t>
            </w:r>
          </w:p>
        </w:tc>
        <w:tc>
          <w:tcPr>
            <w:tcW w:w="1276" w:type="dxa"/>
            <w:vAlign w:val="center"/>
          </w:tcPr>
          <w:p w14:paraId="72C6D832" w14:textId="77777777" w:rsidR="00515BE5" w:rsidRPr="001642FF" w:rsidRDefault="00515BE5" w:rsidP="006A166B">
            <w:r w:rsidRPr="001642FF">
              <w:rPr>
                <w:rFonts w:hint="eastAsia"/>
              </w:rPr>
              <w:t>Character</w:t>
            </w:r>
          </w:p>
        </w:tc>
        <w:tc>
          <w:tcPr>
            <w:tcW w:w="851" w:type="dxa"/>
            <w:vAlign w:val="center"/>
          </w:tcPr>
          <w:p w14:paraId="5160EA01" w14:textId="77777777" w:rsidR="00515BE5" w:rsidRPr="001642FF" w:rsidRDefault="006F30A2" w:rsidP="006A166B">
            <w:r>
              <w:rPr>
                <w:rFonts w:hint="eastAsia"/>
              </w:rPr>
              <w:t>4</w:t>
            </w:r>
            <w:r w:rsidR="00515BE5" w:rsidRPr="001642FF">
              <w:rPr>
                <w:rFonts w:hint="eastAsia"/>
              </w:rPr>
              <w:t>0</w:t>
            </w:r>
          </w:p>
        </w:tc>
        <w:tc>
          <w:tcPr>
            <w:tcW w:w="2976" w:type="dxa"/>
            <w:vAlign w:val="center"/>
          </w:tcPr>
          <w:p w14:paraId="0DFDFB50" w14:textId="77777777" w:rsidR="00515BE5" w:rsidRPr="001642FF" w:rsidRDefault="00515BE5" w:rsidP="006A166B">
            <w:r w:rsidRPr="001642FF">
              <w:rPr>
                <w:rFonts w:hint="eastAsia"/>
              </w:rPr>
              <w:t>主要身份证明文件代码</w:t>
            </w:r>
          </w:p>
        </w:tc>
        <w:tc>
          <w:tcPr>
            <w:tcW w:w="2552" w:type="dxa"/>
            <w:vAlign w:val="center"/>
          </w:tcPr>
          <w:p w14:paraId="639EE275" w14:textId="77777777" w:rsidR="00515BE5" w:rsidRPr="001642FF" w:rsidRDefault="00EA55E9" w:rsidP="006A166B">
            <w:r>
              <w:rPr>
                <w:rFonts w:hint="eastAsia"/>
              </w:rPr>
              <w:t>必填</w:t>
            </w:r>
          </w:p>
        </w:tc>
      </w:tr>
      <w:tr w:rsidR="00877D96" w14:paraId="44B2CC54" w14:textId="77777777" w:rsidTr="006B3879">
        <w:trPr>
          <w:trHeight w:val="415"/>
          <w:jc w:val="center"/>
        </w:trPr>
        <w:tc>
          <w:tcPr>
            <w:tcW w:w="537" w:type="dxa"/>
            <w:vAlign w:val="center"/>
          </w:tcPr>
          <w:p w14:paraId="1F4B13F7" w14:textId="77777777" w:rsidR="00E70528" w:rsidRDefault="00E70528">
            <w:pPr>
              <w:pStyle w:val="ab"/>
              <w:numPr>
                <w:ilvl w:val="0"/>
                <w:numId w:val="6"/>
              </w:numPr>
              <w:ind w:firstLineChars="0"/>
              <w:jc w:val="center"/>
              <w:rPr>
                <w:b/>
              </w:rPr>
            </w:pPr>
          </w:p>
        </w:tc>
        <w:tc>
          <w:tcPr>
            <w:tcW w:w="1272" w:type="dxa"/>
            <w:vAlign w:val="center"/>
          </w:tcPr>
          <w:p w14:paraId="1E49A135" w14:textId="77777777" w:rsidR="00877D96" w:rsidRPr="001642FF" w:rsidRDefault="00877D96" w:rsidP="006A166B">
            <w:r w:rsidRPr="001642FF">
              <w:rPr>
                <w:rFonts w:hint="eastAsia"/>
              </w:rPr>
              <w:t>KHJGDM</w:t>
            </w:r>
          </w:p>
        </w:tc>
        <w:tc>
          <w:tcPr>
            <w:tcW w:w="1276" w:type="dxa"/>
            <w:vAlign w:val="center"/>
          </w:tcPr>
          <w:p w14:paraId="09BA23C2" w14:textId="77777777" w:rsidR="00877D96" w:rsidRPr="001642FF" w:rsidRDefault="00877D96" w:rsidP="006A166B">
            <w:r w:rsidRPr="001642FF">
              <w:rPr>
                <w:rFonts w:hint="eastAsia"/>
              </w:rPr>
              <w:t>Character</w:t>
            </w:r>
          </w:p>
        </w:tc>
        <w:tc>
          <w:tcPr>
            <w:tcW w:w="851" w:type="dxa"/>
            <w:vAlign w:val="center"/>
          </w:tcPr>
          <w:p w14:paraId="44FA711D" w14:textId="77777777" w:rsidR="00877D96" w:rsidRPr="001642FF" w:rsidRDefault="00877D96" w:rsidP="006A166B">
            <w:r w:rsidRPr="001642FF">
              <w:rPr>
                <w:rFonts w:hint="eastAsia"/>
              </w:rPr>
              <w:t>6</w:t>
            </w:r>
          </w:p>
        </w:tc>
        <w:tc>
          <w:tcPr>
            <w:tcW w:w="2976" w:type="dxa"/>
            <w:vAlign w:val="center"/>
          </w:tcPr>
          <w:p w14:paraId="56D242BF" w14:textId="77777777" w:rsidR="00877D96" w:rsidRPr="001642FF" w:rsidRDefault="00877D96" w:rsidP="006A166B">
            <w:r>
              <w:rPr>
                <w:rFonts w:hint="eastAsia"/>
              </w:rPr>
              <w:t>业务发起</w:t>
            </w:r>
            <w:r w:rsidRPr="001642FF">
              <w:rPr>
                <w:rFonts w:hint="eastAsia"/>
              </w:rPr>
              <w:t>开户代理机构代码</w:t>
            </w:r>
          </w:p>
        </w:tc>
        <w:tc>
          <w:tcPr>
            <w:tcW w:w="2552" w:type="dxa"/>
            <w:vAlign w:val="center"/>
          </w:tcPr>
          <w:p w14:paraId="5B5771BA" w14:textId="77777777" w:rsidR="00877D96" w:rsidRPr="001642FF" w:rsidRDefault="00877D96" w:rsidP="006A166B">
            <w:r>
              <w:rPr>
                <w:rFonts w:hint="eastAsia"/>
              </w:rPr>
              <w:t>必填</w:t>
            </w:r>
          </w:p>
        </w:tc>
      </w:tr>
      <w:tr w:rsidR="00877D96" w14:paraId="572B37F1" w14:textId="77777777" w:rsidTr="006B3879">
        <w:trPr>
          <w:trHeight w:val="415"/>
          <w:jc w:val="center"/>
        </w:trPr>
        <w:tc>
          <w:tcPr>
            <w:tcW w:w="537" w:type="dxa"/>
            <w:vAlign w:val="center"/>
          </w:tcPr>
          <w:p w14:paraId="1A55919A" w14:textId="77777777" w:rsidR="00E70528" w:rsidRDefault="00E70528">
            <w:pPr>
              <w:pStyle w:val="ab"/>
              <w:numPr>
                <w:ilvl w:val="0"/>
                <w:numId w:val="6"/>
              </w:numPr>
              <w:ind w:firstLineChars="0"/>
              <w:jc w:val="center"/>
              <w:rPr>
                <w:b/>
              </w:rPr>
            </w:pPr>
          </w:p>
        </w:tc>
        <w:tc>
          <w:tcPr>
            <w:tcW w:w="1272" w:type="dxa"/>
            <w:vAlign w:val="center"/>
          </w:tcPr>
          <w:p w14:paraId="5FBF87AD" w14:textId="77777777" w:rsidR="00877D96" w:rsidRPr="001642FF" w:rsidRDefault="00877D96" w:rsidP="006A166B">
            <w:r w:rsidRPr="001642FF">
              <w:rPr>
                <w:rFonts w:hint="eastAsia"/>
              </w:rPr>
              <w:t>KHWDDM</w:t>
            </w:r>
          </w:p>
        </w:tc>
        <w:tc>
          <w:tcPr>
            <w:tcW w:w="1276" w:type="dxa"/>
            <w:vAlign w:val="center"/>
          </w:tcPr>
          <w:p w14:paraId="51C4E3AB" w14:textId="77777777" w:rsidR="00877D96" w:rsidRPr="001642FF" w:rsidRDefault="00877D96" w:rsidP="006A166B">
            <w:r w:rsidRPr="001642FF">
              <w:rPr>
                <w:rFonts w:hint="eastAsia"/>
              </w:rPr>
              <w:t>Character</w:t>
            </w:r>
          </w:p>
        </w:tc>
        <w:tc>
          <w:tcPr>
            <w:tcW w:w="851" w:type="dxa"/>
            <w:vAlign w:val="center"/>
          </w:tcPr>
          <w:p w14:paraId="095EFF93" w14:textId="77777777" w:rsidR="00877D96" w:rsidRPr="001642FF" w:rsidRDefault="00877D96" w:rsidP="006A166B">
            <w:r w:rsidRPr="001642FF">
              <w:rPr>
                <w:rFonts w:hint="eastAsia"/>
              </w:rPr>
              <w:t>10</w:t>
            </w:r>
          </w:p>
        </w:tc>
        <w:tc>
          <w:tcPr>
            <w:tcW w:w="2976" w:type="dxa"/>
            <w:vAlign w:val="center"/>
          </w:tcPr>
          <w:p w14:paraId="1C7F65D3" w14:textId="77777777" w:rsidR="00877D96" w:rsidRPr="001642FF" w:rsidRDefault="00877D96" w:rsidP="006A166B">
            <w:r>
              <w:rPr>
                <w:rFonts w:hint="eastAsia"/>
              </w:rPr>
              <w:t>业务发起</w:t>
            </w:r>
            <w:r w:rsidRPr="001642FF">
              <w:rPr>
                <w:rFonts w:hint="eastAsia"/>
              </w:rPr>
              <w:t>开户代理网点代码</w:t>
            </w:r>
          </w:p>
        </w:tc>
        <w:tc>
          <w:tcPr>
            <w:tcW w:w="2552" w:type="dxa"/>
            <w:vAlign w:val="center"/>
          </w:tcPr>
          <w:p w14:paraId="5E7204B3" w14:textId="77777777" w:rsidR="00877D96" w:rsidRPr="001642FF" w:rsidRDefault="00877D96" w:rsidP="006A166B">
            <w:r>
              <w:rPr>
                <w:rFonts w:hint="eastAsia"/>
              </w:rPr>
              <w:t>必填</w:t>
            </w:r>
          </w:p>
        </w:tc>
      </w:tr>
      <w:tr w:rsidR="00E04664" w14:paraId="1B802DAD" w14:textId="77777777" w:rsidTr="006B3879">
        <w:trPr>
          <w:trHeight w:val="415"/>
          <w:jc w:val="center"/>
        </w:trPr>
        <w:tc>
          <w:tcPr>
            <w:tcW w:w="537" w:type="dxa"/>
            <w:vAlign w:val="center"/>
          </w:tcPr>
          <w:p w14:paraId="300E0E7D" w14:textId="77777777" w:rsidR="00E70528" w:rsidRDefault="00E70528">
            <w:pPr>
              <w:pStyle w:val="ab"/>
              <w:numPr>
                <w:ilvl w:val="0"/>
                <w:numId w:val="6"/>
              </w:numPr>
              <w:ind w:firstLineChars="0"/>
              <w:jc w:val="center"/>
              <w:rPr>
                <w:b/>
              </w:rPr>
            </w:pPr>
          </w:p>
        </w:tc>
        <w:tc>
          <w:tcPr>
            <w:tcW w:w="1272" w:type="dxa"/>
            <w:vAlign w:val="center"/>
          </w:tcPr>
          <w:p w14:paraId="264EA781" w14:textId="77777777" w:rsidR="00E04664" w:rsidRPr="001642FF" w:rsidRDefault="00E04664" w:rsidP="006A166B">
            <w:r>
              <w:rPr>
                <w:rFonts w:hint="eastAsia"/>
              </w:rPr>
              <w:t>SQRQ</w:t>
            </w:r>
          </w:p>
        </w:tc>
        <w:tc>
          <w:tcPr>
            <w:tcW w:w="1276" w:type="dxa"/>
            <w:vAlign w:val="center"/>
          </w:tcPr>
          <w:p w14:paraId="327CCE64" w14:textId="77777777" w:rsidR="00E04664" w:rsidRPr="001642FF" w:rsidRDefault="00E04664" w:rsidP="006A166B">
            <w:r w:rsidRPr="00C45958">
              <w:rPr>
                <w:rFonts w:hint="eastAsia"/>
              </w:rPr>
              <w:t>Character</w:t>
            </w:r>
          </w:p>
        </w:tc>
        <w:tc>
          <w:tcPr>
            <w:tcW w:w="851" w:type="dxa"/>
            <w:vAlign w:val="center"/>
          </w:tcPr>
          <w:p w14:paraId="79069396" w14:textId="77777777" w:rsidR="00E04664" w:rsidRPr="001642FF" w:rsidRDefault="00E04664" w:rsidP="006A166B">
            <w:r>
              <w:rPr>
                <w:rFonts w:hint="eastAsia"/>
              </w:rPr>
              <w:t>8</w:t>
            </w:r>
          </w:p>
        </w:tc>
        <w:tc>
          <w:tcPr>
            <w:tcW w:w="2976" w:type="dxa"/>
            <w:vAlign w:val="center"/>
          </w:tcPr>
          <w:p w14:paraId="0C58E9B7" w14:textId="77777777" w:rsidR="00E04664" w:rsidRDefault="00E04664" w:rsidP="006A166B">
            <w:r>
              <w:rPr>
                <w:rFonts w:hint="eastAsia"/>
              </w:rPr>
              <w:t>申请日期</w:t>
            </w:r>
          </w:p>
        </w:tc>
        <w:tc>
          <w:tcPr>
            <w:tcW w:w="2552" w:type="dxa"/>
            <w:vAlign w:val="center"/>
          </w:tcPr>
          <w:p w14:paraId="4A0ACDA6" w14:textId="77777777" w:rsidR="00E04664" w:rsidRDefault="00E04664" w:rsidP="006A166B">
            <w:r>
              <w:rPr>
                <w:rFonts w:hint="eastAsia"/>
              </w:rPr>
              <w:t>必填</w:t>
            </w:r>
          </w:p>
        </w:tc>
      </w:tr>
    </w:tbl>
    <w:p w14:paraId="1F650D8E" w14:textId="77777777" w:rsidR="003C6241" w:rsidRPr="006C09A6" w:rsidRDefault="003C6241" w:rsidP="006C09A6">
      <w:pPr>
        <w:rPr>
          <w:b/>
          <w:sz w:val="24"/>
          <w:szCs w:val="24"/>
        </w:rPr>
      </w:pPr>
      <w:r w:rsidRPr="006C09A6">
        <w:rPr>
          <w:rFonts w:hint="eastAsia"/>
          <w:b/>
          <w:sz w:val="24"/>
          <w:szCs w:val="24"/>
        </w:rPr>
        <w:t>说明：</w:t>
      </w:r>
    </w:p>
    <w:p w14:paraId="02C5D3E9" w14:textId="77777777" w:rsidR="00E70528" w:rsidRDefault="006D4942">
      <w:pPr>
        <w:pStyle w:val="ab"/>
        <w:numPr>
          <w:ilvl w:val="0"/>
          <w:numId w:val="9"/>
        </w:numPr>
        <w:spacing w:line="360" w:lineRule="auto"/>
        <w:ind w:firstLineChars="0"/>
      </w:pPr>
      <w:r>
        <w:rPr>
          <w:rFonts w:hint="eastAsia"/>
        </w:rPr>
        <w:t>发送方：开户代理机构</w:t>
      </w:r>
    </w:p>
    <w:p w14:paraId="7A5F4485" w14:textId="77777777" w:rsidR="00E70528" w:rsidRDefault="006D4942">
      <w:pPr>
        <w:pStyle w:val="ab"/>
        <w:numPr>
          <w:ilvl w:val="0"/>
          <w:numId w:val="9"/>
        </w:numPr>
        <w:spacing w:line="360" w:lineRule="auto"/>
        <w:ind w:firstLineChars="0"/>
      </w:pPr>
      <w:r>
        <w:rPr>
          <w:rFonts w:hint="eastAsia"/>
        </w:rPr>
        <w:t>接收方：</w:t>
      </w:r>
      <w:r w:rsidR="003D63AB">
        <w:rPr>
          <w:rFonts w:hint="eastAsia"/>
        </w:rPr>
        <w:t>中国结算账户系统</w:t>
      </w:r>
    </w:p>
    <w:p w14:paraId="33D488F9" w14:textId="77777777" w:rsidR="00E70528" w:rsidRDefault="00773204">
      <w:pPr>
        <w:pStyle w:val="ab"/>
        <w:numPr>
          <w:ilvl w:val="0"/>
          <w:numId w:val="9"/>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7B977D2A" w14:textId="77777777" w:rsidR="00E70528" w:rsidRDefault="008750B0">
      <w:pPr>
        <w:pStyle w:val="ab"/>
        <w:numPr>
          <w:ilvl w:val="0"/>
          <w:numId w:val="9"/>
        </w:numPr>
        <w:spacing w:line="360" w:lineRule="auto"/>
        <w:ind w:firstLineChars="0"/>
      </w:pPr>
      <w:r>
        <w:rPr>
          <w:rFonts w:hint="eastAsia"/>
        </w:rPr>
        <w:t>通信通道：</w:t>
      </w:r>
      <w:r>
        <w:rPr>
          <w:rFonts w:hint="eastAsia"/>
        </w:rPr>
        <w:t>PROP</w:t>
      </w:r>
      <w:r>
        <w:rPr>
          <w:rFonts w:hint="eastAsia"/>
        </w:rPr>
        <w:t>通用交易接口</w:t>
      </w:r>
    </w:p>
    <w:p w14:paraId="7DA9A3BF" w14:textId="77777777" w:rsidR="00E70528" w:rsidRDefault="007C31DA">
      <w:pPr>
        <w:pStyle w:val="ab"/>
        <w:numPr>
          <w:ilvl w:val="0"/>
          <w:numId w:val="9"/>
        </w:numPr>
        <w:spacing w:line="360" w:lineRule="auto"/>
        <w:ind w:firstLineChars="0"/>
      </w:pPr>
      <w:r>
        <w:rPr>
          <w:rFonts w:hint="eastAsia"/>
        </w:rPr>
        <w:t>一码通账户注销时，</w:t>
      </w:r>
      <w:r w:rsidR="003609B2">
        <w:rPr>
          <w:rFonts w:hint="eastAsia"/>
        </w:rPr>
        <w:t>要求</w:t>
      </w:r>
      <w:r w:rsidR="00A83EAB">
        <w:rPr>
          <w:rFonts w:hint="eastAsia"/>
        </w:rPr>
        <w:t>该</w:t>
      </w:r>
      <w:r w:rsidR="00EB12CE" w:rsidRPr="008364B8">
        <w:rPr>
          <w:rFonts w:hint="eastAsia"/>
        </w:rPr>
        <w:t>一码通账户</w:t>
      </w:r>
      <w:r w:rsidR="0015163B" w:rsidRPr="0015163B">
        <w:rPr>
          <w:rFonts w:asciiTheme="minorHAnsi" w:eastAsiaTheme="minorEastAsia" w:hAnsiTheme="minorHAnsi" w:cstheme="minorBidi" w:hint="eastAsia"/>
        </w:rPr>
        <w:t>下挂的证券账户已</w:t>
      </w:r>
      <w:r w:rsidR="003609B2" w:rsidRPr="0015163B">
        <w:rPr>
          <w:rFonts w:asciiTheme="minorHAnsi" w:eastAsiaTheme="minorEastAsia" w:hAnsiTheme="minorHAnsi" w:cstheme="minorBidi" w:hint="eastAsia"/>
        </w:rPr>
        <w:t>全部</w:t>
      </w:r>
      <w:r w:rsidR="0015163B" w:rsidRPr="0015163B">
        <w:rPr>
          <w:rFonts w:asciiTheme="minorHAnsi" w:eastAsiaTheme="minorEastAsia" w:hAnsiTheme="minorHAnsi" w:cstheme="minorBidi" w:hint="eastAsia"/>
        </w:rPr>
        <w:t>注销</w:t>
      </w:r>
      <w:r w:rsidR="00A83EAB">
        <w:rPr>
          <w:rFonts w:asciiTheme="minorHAnsi" w:eastAsiaTheme="minorEastAsia" w:hAnsiTheme="minorHAnsi" w:cstheme="minorBidi" w:hint="eastAsia"/>
        </w:rPr>
        <w:t>，否则返回失败</w:t>
      </w:r>
      <w:r w:rsidR="003609B2">
        <w:rPr>
          <w:rFonts w:hint="eastAsia"/>
        </w:rPr>
        <w:t>。</w:t>
      </w:r>
    </w:p>
    <w:p w14:paraId="6FFBE160" w14:textId="77777777" w:rsidR="003C6241" w:rsidRDefault="003C6241" w:rsidP="003C6241">
      <w:pPr>
        <w:rPr>
          <w:b/>
          <w:sz w:val="30"/>
          <w:szCs w:val="30"/>
        </w:rPr>
      </w:pPr>
      <w:bookmarkStart w:id="46" w:name="_Toc358041890"/>
      <w:r w:rsidRPr="00271B22">
        <w:rPr>
          <w:rFonts w:hint="eastAsia"/>
          <w:b/>
          <w:sz w:val="30"/>
          <w:szCs w:val="30"/>
        </w:rPr>
        <w:t>应答：</w:t>
      </w:r>
      <w:bookmarkEnd w:id="46"/>
    </w:p>
    <w:tbl>
      <w:tblPr>
        <w:tblStyle w:val="a5"/>
        <w:tblW w:w="9464" w:type="dxa"/>
        <w:jc w:val="center"/>
        <w:tblLayout w:type="fixed"/>
        <w:tblLook w:val="04A0" w:firstRow="1" w:lastRow="0" w:firstColumn="1" w:lastColumn="0" w:noHBand="0" w:noVBand="1"/>
      </w:tblPr>
      <w:tblGrid>
        <w:gridCol w:w="538"/>
        <w:gridCol w:w="1271"/>
        <w:gridCol w:w="1276"/>
        <w:gridCol w:w="851"/>
        <w:gridCol w:w="2976"/>
        <w:gridCol w:w="2552"/>
      </w:tblGrid>
      <w:tr w:rsidR="0056225C" w:rsidRPr="00455B38" w14:paraId="395574FF" w14:textId="77777777" w:rsidTr="006B3879">
        <w:trPr>
          <w:trHeight w:val="534"/>
          <w:jc w:val="center"/>
        </w:trPr>
        <w:tc>
          <w:tcPr>
            <w:tcW w:w="538" w:type="dxa"/>
            <w:shd w:val="clear" w:color="auto" w:fill="FFC000"/>
            <w:vAlign w:val="center"/>
          </w:tcPr>
          <w:p w14:paraId="2D021DFB" w14:textId="77777777" w:rsidR="0056225C" w:rsidRPr="00455B38" w:rsidRDefault="0056225C" w:rsidP="00DE1702">
            <w:pPr>
              <w:jc w:val="center"/>
              <w:rPr>
                <w:b/>
                <w:sz w:val="24"/>
                <w:szCs w:val="24"/>
              </w:rPr>
            </w:pPr>
            <w:r w:rsidRPr="00455B38">
              <w:rPr>
                <w:rFonts w:hint="eastAsia"/>
                <w:b/>
                <w:sz w:val="24"/>
                <w:szCs w:val="24"/>
              </w:rPr>
              <w:t>NO</w:t>
            </w:r>
          </w:p>
        </w:tc>
        <w:tc>
          <w:tcPr>
            <w:tcW w:w="1271" w:type="dxa"/>
            <w:shd w:val="clear" w:color="auto" w:fill="FFC000"/>
            <w:vAlign w:val="center"/>
          </w:tcPr>
          <w:p w14:paraId="4544F4A2" w14:textId="77777777" w:rsidR="0056225C" w:rsidRPr="00455B38" w:rsidRDefault="0056225C" w:rsidP="00DE1702">
            <w:pPr>
              <w:jc w:val="center"/>
              <w:rPr>
                <w:b/>
                <w:sz w:val="24"/>
                <w:szCs w:val="24"/>
              </w:rPr>
            </w:pPr>
            <w:r w:rsidRPr="00455B38">
              <w:rPr>
                <w:rFonts w:hint="eastAsia"/>
                <w:b/>
                <w:sz w:val="24"/>
                <w:szCs w:val="24"/>
              </w:rPr>
              <w:t>字段</w:t>
            </w:r>
          </w:p>
        </w:tc>
        <w:tc>
          <w:tcPr>
            <w:tcW w:w="1276" w:type="dxa"/>
            <w:shd w:val="clear" w:color="auto" w:fill="FFC000"/>
            <w:vAlign w:val="center"/>
          </w:tcPr>
          <w:p w14:paraId="0169CB83" w14:textId="77777777" w:rsidR="0056225C" w:rsidRPr="00455B38" w:rsidRDefault="0056225C" w:rsidP="00DE1702">
            <w:pPr>
              <w:jc w:val="center"/>
              <w:rPr>
                <w:b/>
                <w:sz w:val="24"/>
                <w:szCs w:val="24"/>
              </w:rPr>
            </w:pPr>
            <w:r w:rsidRPr="00455B38">
              <w:rPr>
                <w:rFonts w:hint="eastAsia"/>
                <w:b/>
                <w:sz w:val="24"/>
                <w:szCs w:val="24"/>
              </w:rPr>
              <w:t>类型</w:t>
            </w:r>
          </w:p>
        </w:tc>
        <w:tc>
          <w:tcPr>
            <w:tcW w:w="851" w:type="dxa"/>
            <w:shd w:val="clear" w:color="auto" w:fill="FFC000"/>
            <w:vAlign w:val="center"/>
          </w:tcPr>
          <w:p w14:paraId="52B12034" w14:textId="77777777" w:rsidR="0056225C" w:rsidRPr="00455B38" w:rsidRDefault="0056225C" w:rsidP="00DE1702">
            <w:pPr>
              <w:jc w:val="center"/>
              <w:rPr>
                <w:b/>
                <w:sz w:val="24"/>
                <w:szCs w:val="24"/>
              </w:rPr>
            </w:pPr>
            <w:r w:rsidRPr="00455B38">
              <w:rPr>
                <w:rFonts w:hint="eastAsia"/>
                <w:b/>
                <w:sz w:val="24"/>
                <w:szCs w:val="24"/>
              </w:rPr>
              <w:t>长度</w:t>
            </w:r>
          </w:p>
        </w:tc>
        <w:tc>
          <w:tcPr>
            <w:tcW w:w="2976" w:type="dxa"/>
            <w:shd w:val="clear" w:color="auto" w:fill="FFC000"/>
            <w:vAlign w:val="center"/>
          </w:tcPr>
          <w:p w14:paraId="702D4CE5" w14:textId="77777777" w:rsidR="0056225C" w:rsidRPr="00455B38" w:rsidRDefault="0056225C" w:rsidP="00DE1702">
            <w:pPr>
              <w:jc w:val="center"/>
              <w:rPr>
                <w:b/>
                <w:sz w:val="24"/>
                <w:szCs w:val="24"/>
              </w:rPr>
            </w:pPr>
            <w:r w:rsidRPr="00455B38">
              <w:rPr>
                <w:rFonts w:hint="eastAsia"/>
                <w:b/>
                <w:sz w:val="24"/>
                <w:szCs w:val="24"/>
              </w:rPr>
              <w:t>字段名称</w:t>
            </w:r>
          </w:p>
        </w:tc>
        <w:tc>
          <w:tcPr>
            <w:tcW w:w="2552" w:type="dxa"/>
            <w:shd w:val="clear" w:color="auto" w:fill="FFC000"/>
            <w:vAlign w:val="center"/>
          </w:tcPr>
          <w:p w14:paraId="14EBE8FA" w14:textId="77777777" w:rsidR="0056225C" w:rsidRPr="00455B38" w:rsidRDefault="0056225C" w:rsidP="00DE1702">
            <w:pPr>
              <w:jc w:val="center"/>
              <w:rPr>
                <w:b/>
                <w:sz w:val="24"/>
                <w:szCs w:val="24"/>
              </w:rPr>
            </w:pPr>
            <w:r>
              <w:rPr>
                <w:rFonts w:hint="eastAsia"/>
                <w:b/>
                <w:sz w:val="24"/>
                <w:szCs w:val="24"/>
              </w:rPr>
              <w:t>填写</w:t>
            </w:r>
            <w:r w:rsidRPr="00455B38">
              <w:rPr>
                <w:rFonts w:hint="eastAsia"/>
                <w:b/>
                <w:sz w:val="24"/>
                <w:szCs w:val="24"/>
              </w:rPr>
              <w:t>描述</w:t>
            </w:r>
          </w:p>
        </w:tc>
      </w:tr>
      <w:tr w:rsidR="003529F3" w14:paraId="3AB2BCC3" w14:textId="77777777" w:rsidTr="006B3879">
        <w:trPr>
          <w:trHeight w:val="415"/>
          <w:jc w:val="center"/>
        </w:trPr>
        <w:tc>
          <w:tcPr>
            <w:tcW w:w="538" w:type="dxa"/>
            <w:vAlign w:val="center"/>
          </w:tcPr>
          <w:p w14:paraId="1E761AA1" w14:textId="77777777" w:rsidR="00E70528" w:rsidRDefault="00E70528">
            <w:pPr>
              <w:pStyle w:val="ab"/>
              <w:numPr>
                <w:ilvl w:val="0"/>
                <w:numId w:val="48"/>
              </w:numPr>
              <w:ind w:firstLineChars="0"/>
              <w:jc w:val="center"/>
              <w:rPr>
                <w:b/>
              </w:rPr>
            </w:pPr>
          </w:p>
        </w:tc>
        <w:tc>
          <w:tcPr>
            <w:tcW w:w="1271" w:type="dxa"/>
            <w:vAlign w:val="center"/>
          </w:tcPr>
          <w:p w14:paraId="33E84A9C" w14:textId="77777777" w:rsidR="003529F3" w:rsidRPr="001642FF" w:rsidRDefault="003529F3" w:rsidP="00DE1702">
            <w:r>
              <w:rPr>
                <w:rFonts w:hint="eastAsia"/>
              </w:rPr>
              <w:t>YWLSH</w:t>
            </w:r>
          </w:p>
        </w:tc>
        <w:tc>
          <w:tcPr>
            <w:tcW w:w="1276" w:type="dxa"/>
            <w:vAlign w:val="center"/>
          </w:tcPr>
          <w:p w14:paraId="71831E62" w14:textId="77777777" w:rsidR="003529F3" w:rsidRPr="001642FF" w:rsidRDefault="003529F3" w:rsidP="00DE1702">
            <w:r w:rsidRPr="00C45958">
              <w:rPr>
                <w:rFonts w:hint="eastAsia"/>
              </w:rPr>
              <w:t>Character</w:t>
            </w:r>
          </w:p>
        </w:tc>
        <w:tc>
          <w:tcPr>
            <w:tcW w:w="851" w:type="dxa"/>
            <w:vAlign w:val="center"/>
          </w:tcPr>
          <w:p w14:paraId="4E317C07" w14:textId="77777777" w:rsidR="003529F3" w:rsidRPr="001642FF" w:rsidRDefault="003529F3" w:rsidP="00DE1702">
            <w:r>
              <w:rPr>
                <w:rFonts w:hint="eastAsia"/>
              </w:rPr>
              <w:t>10</w:t>
            </w:r>
          </w:p>
        </w:tc>
        <w:tc>
          <w:tcPr>
            <w:tcW w:w="2976" w:type="dxa"/>
            <w:vAlign w:val="center"/>
          </w:tcPr>
          <w:p w14:paraId="5B6FFE12" w14:textId="77777777" w:rsidR="003529F3" w:rsidRPr="001642FF" w:rsidRDefault="003529F3" w:rsidP="00DE1702">
            <w:r>
              <w:rPr>
                <w:rFonts w:hint="eastAsia"/>
              </w:rPr>
              <w:t>业务流水号</w:t>
            </w:r>
          </w:p>
        </w:tc>
        <w:tc>
          <w:tcPr>
            <w:tcW w:w="2552" w:type="dxa"/>
            <w:vAlign w:val="center"/>
          </w:tcPr>
          <w:p w14:paraId="7272D719" w14:textId="77777777" w:rsidR="003529F3" w:rsidRPr="001642FF" w:rsidRDefault="003529F3" w:rsidP="00DE1702"/>
        </w:tc>
      </w:tr>
      <w:tr w:rsidR="003529F3" w14:paraId="266D38D9" w14:textId="77777777" w:rsidTr="006B3879">
        <w:trPr>
          <w:trHeight w:val="415"/>
          <w:jc w:val="center"/>
        </w:trPr>
        <w:tc>
          <w:tcPr>
            <w:tcW w:w="538" w:type="dxa"/>
            <w:vAlign w:val="center"/>
          </w:tcPr>
          <w:p w14:paraId="76006738" w14:textId="77777777" w:rsidR="00E70528" w:rsidRDefault="00E70528">
            <w:pPr>
              <w:pStyle w:val="ab"/>
              <w:numPr>
                <w:ilvl w:val="0"/>
                <w:numId w:val="48"/>
              </w:numPr>
              <w:ind w:firstLineChars="0"/>
              <w:jc w:val="center"/>
              <w:rPr>
                <w:b/>
              </w:rPr>
            </w:pPr>
          </w:p>
        </w:tc>
        <w:tc>
          <w:tcPr>
            <w:tcW w:w="1271" w:type="dxa"/>
            <w:vAlign w:val="center"/>
          </w:tcPr>
          <w:p w14:paraId="0884BC25" w14:textId="77777777" w:rsidR="003529F3" w:rsidRPr="001642FF" w:rsidRDefault="003529F3" w:rsidP="00DE1702">
            <w:r w:rsidRPr="00DD2CE2">
              <w:rPr>
                <w:rFonts w:hint="eastAsia"/>
              </w:rPr>
              <w:t>YMTH</w:t>
            </w:r>
          </w:p>
        </w:tc>
        <w:tc>
          <w:tcPr>
            <w:tcW w:w="1276" w:type="dxa"/>
            <w:vAlign w:val="center"/>
          </w:tcPr>
          <w:p w14:paraId="67328106" w14:textId="77777777" w:rsidR="003529F3" w:rsidRPr="001642FF" w:rsidRDefault="003529F3" w:rsidP="00DE1702">
            <w:r w:rsidRPr="00DD2CE2">
              <w:rPr>
                <w:rFonts w:hint="eastAsia"/>
              </w:rPr>
              <w:t>Character</w:t>
            </w:r>
          </w:p>
        </w:tc>
        <w:tc>
          <w:tcPr>
            <w:tcW w:w="851" w:type="dxa"/>
            <w:vAlign w:val="center"/>
          </w:tcPr>
          <w:p w14:paraId="178CBC1E" w14:textId="77777777" w:rsidR="003529F3" w:rsidRDefault="003529F3" w:rsidP="00DE1702">
            <w:r>
              <w:rPr>
                <w:rFonts w:hint="eastAsia"/>
              </w:rPr>
              <w:t>20</w:t>
            </w:r>
          </w:p>
        </w:tc>
        <w:tc>
          <w:tcPr>
            <w:tcW w:w="2976" w:type="dxa"/>
            <w:vAlign w:val="center"/>
          </w:tcPr>
          <w:p w14:paraId="0D1984D2" w14:textId="77777777" w:rsidR="003529F3" w:rsidRPr="001642FF" w:rsidRDefault="003529F3" w:rsidP="00DE1702">
            <w:r w:rsidRPr="00DD2CE2">
              <w:rPr>
                <w:rFonts w:hint="eastAsia"/>
              </w:rPr>
              <w:t>一码通账户号码</w:t>
            </w:r>
          </w:p>
        </w:tc>
        <w:tc>
          <w:tcPr>
            <w:tcW w:w="2552" w:type="dxa"/>
            <w:vAlign w:val="center"/>
          </w:tcPr>
          <w:p w14:paraId="27092F6D" w14:textId="77777777" w:rsidR="003529F3" w:rsidRPr="001642FF" w:rsidRDefault="003529F3" w:rsidP="00DE1702"/>
        </w:tc>
      </w:tr>
      <w:tr w:rsidR="0056225C" w14:paraId="5890BA6F" w14:textId="77777777" w:rsidTr="006B3879">
        <w:trPr>
          <w:trHeight w:val="415"/>
          <w:jc w:val="center"/>
        </w:trPr>
        <w:tc>
          <w:tcPr>
            <w:tcW w:w="538" w:type="dxa"/>
            <w:vAlign w:val="center"/>
          </w:tcPr>
          <w:p w14:paraId="472AA4EA" w14:textId="77777777" w:rsidR="00E70528" w:rsidRDefault="00E70528">
            <w:pPr>
              <w:pStyle w:val="ab"/>
              <w:numPr>
                <w:ilvl w:val="0"/>
                <w:numId w:val="48"/>
              </w:numPr>
              <w:ind w:firstLineChars="0"/>
              <w:jc w:val="center"/>
              <w:rPr>
                <w:b/>
              </w:rPr>
            </w:pPr>
          </w:p>
        </w:tc>
        <w:tc>
          <w:tcPr>
            <w:tcW w:w="1271" w:type="dxa"/>
            <w:vAlign w:val="center"/>
          </w:tcPr>
          <w:p w14:paraId="4A0574CE" w14:textId="77777777" w:rsidR="0056225C" w:rsidRPr="001642FF" w:rsidRDefault="0056225C" w:rsidP="00DE1702">
            <w:r w:rsidRPr="00DD2CE2">
              <w:rPr>
                <w:rFonts w:hint="eastAsia"/>
              </w:rPr>
              <w:t>ZJLB</w:t>
            </w:r>
          </w:p>
        </w:tc>
        <w:tc>
          <w:tcPr>
            <w:tcW w:w="1276" w:type="dxa"/>
            <w:vAlign w:val="center"/>
          </w:tcPr>
          <w:p w14:paraId="4E5EEDD5" w14:textId="77777777" w:rsidR="0056225C" w:rsidRPr="001642FF" w:rsidRDefault="0056225C" w:rsidP="00DE1702">
            <w:r w:rsidRPr="00DD2CE2">
              <w:rPr>
                <w:rFonts w:hint="eastAsia"/>
              </w:rPr>
              <w:t>Character</w:t>
            </w:r>
          </w:p>
        </w:tc>
        <w:tc>
          <w:tcPr>
            <w:tcW w:w="851" w:type="dxa"/>
            <w:vAlign w:val="center"/>
          </w:tcPr>
          <w:p w14:paraId="2AD6ECE8" w14:textId="77777777" w:rsidR="0056225C" w:rsidRPr="001642FF" w:rsidRDefault="0056225C" w:rsidP="00DE1702">
            <w:r w:rsidRPr="00DD2CE2">
              <w:rPr>
                <w:rFonts w:hint="eastAsia"/>
              </w:rPr>
              <w:t>2</w:t>
            </w:r>
          </w:p>
        </w:tc>
        <w:tc>
          <w:tcPr>
            <w:tcW w:w="2976" w:type="dxa"/>
            <w:vAlign w:val="center"/>
          </w:tcPr>
          <w:p w14:paraId="124B42AC" w14:textId="77777777" w:rsidR="0056225C" w:rsidRPr="001642FF" w:rsidRDefault="0056225C" w:rsidP="00DE1702">
            <w:r w:rsidRPr="00DD2CE2">
              <w:rPr>
                <w:rFonts w:hint="eastAsia"/>
              </w:rPr>
              <w:t>主要身份证明文件类别</w:t>
            </w:r>
          </w:p>
        </w:tc>
        <w:tc>
          <w:tcPr>
            <w:tcW w:w="2552" w:type="dxa"/>
            <w:vAlign w:val="center"/>
          </w:tcPr>
          <w:p w14:paraId="6C497169" w14:textId="77777777" w:rsidR="0056225C" w:rsidRPr="001642FF" w:rsidRDefault="00F92E4E" w:rsidP="00DE1702">
            <w:r w:rsidRPr="00DD2CE2">
              <w:rPr>
                <w:rFonts w:hint="eastAsia"/>
              </w:rPr>
              <w:t>字典</w:t>
            </w:r>
            <w:r w:rsidRPr="00DD2CE2">
              <w:rPr>
                <w:rFonts w:hint="eastAsia"/>
              </w:rPr>
              <w:t>(ZJLB)</w:t>
            </w:r>
          </w:p>
        </w:tc>
      </w:tr>
      <w:tr w:rsidR="0056225C" w14:paraId="1EB4B972" w14:textId="77777777" w:rsidTr="006B3879">
        <w:trPr>
          <w:trHeight w:val="415"/>
          <w:jc w:val="center"/>
        </w:trPr>
        <w:tc>
          <w:tcPr>
            <w:tcW w:w="538" w:type="dxa"/>
            <w:vAlign w:val="center"/>
          </w:tcPr>
          <w:p w14:paraId="434D26BD" w14:textId="77777777" w:rsidR="00E70528" w:rsidRDefault="00E70528">
            <w:pPr>
              <w:pStyle w:val="ab"/>
              <w:numPr>
                <w:ilvl w:val="0"/>
                <w:numId w:val="48"/>
              </w:numPr>
              <w:ind w:firstLineChars="0"/>
              <w:jc w:val="center"/>
              <w:rPr>
                <w:b/>
              </w:rPr>
            </w:pPr>
          </w:p>
        </w:tc>
        <w:tc>
          <w:tcPr>
            <w:tcW w:w="1271" w:type="dxa"/>
            <w:vAlign w:val="center"/>
          </w:tcPr>
          <w:p w14:paraId="01D40884" w14:textId="77777777" w:rsidR="0056225C" w:rsidRPr="001642FF" w:rsidRDefault="0056225C" w:rsidP="00DE1702">
            <w:r w:rsidRPr="001642FF">
              <w:rPr>
                <w:rFonts w:hint="eastAsia"/>
              </w:rPr>
              <w:t>ZJDM</w:t>
            </w:r>
          </w:p>
        </w:tc>
        <w:tc>
          <w:tcPr>
            <w:tcW w:w="1276" w:type="dxa"/>
            <w:vAlign w:val="center"/>
          </w:tcPr>
          <w:p w14:paraId="3E5759FD" w14:textId="77777777" w:rsidR="0056225C" w:rsidRPr="001642FF" w:rsidRDefault="0056225C" w:rsidP="00DE1702">
            <w:r w:rsidRPr="001642FF">
              <w:rPr>
                <w:rFonts w:hint="eastAsia"/>
              </w:rPr>
              <w:t>Character</w:t>
            </w:r>
          </w:p>
        </w:tc>
        <w:tc>
          <w:tcPr>
            <w:tcW w:w="851" w:type="dxa"/>
            <w:vAlign w:val="center"/>
          </w:tcPr>
          <w:p w14:paraId="382414EE" w14:textId="77777777" w:rsidR="0056225C" w:rsidRPr="001642FF" w:rsidRDefault="006F30A2" w:rsidP="00DE1702">
            <w:r>
              <w:rPr>
                <w:rFonts w:hint="eastAsia"/>
              </w:rPr>
              <w:t>4</w:t>
            </w:r>
            <w:r w:rsidR="0056225C" w:rsidRPr="001642FF">
              <w:rPr>
                <w:rFonts w:hint="eastAsia"/>
              </w:rPr>
              <w:t>0</w:t>
            </w:r>
          </w:p>
        </w:tc>
        <w:tc>
          <w:tcPr>
            <w:tcW w:w="2976" w:type="dxa"/>
            <w:vAlign w:val="center"/>
          </w:tcPr>
          <w:p w14:paraId="5B43CD05" w14:textId="77777777" w:rsidR="0056225C" w:rsidRPr="001642FF" w:rsidRDefault="0056225C" w:rsidP="00DE1702">
            <w:r w:rsidRPr="001642FF">
              <w:rPr>
                <w:rFonts w:hint="eastAsia"/>
              </w:rPr>
              <w:t>主要身份证明文件代码</w:t>
            </w:r>
          </w:p>
        </w:tc>
        <w:tc>
          <w:tcPr>
            <w:tcW w:w="2552" w:type="dxa"/>
            <w:vAlign w:val="center"/>
          </w:tcPr>
          <w:p w14:paraId="531D1B7F" w14:textId="77777777" w:rsidR="0056225C" w:rsidRPr="001642FF" w:rsidRDefault="0056225C" w:rsidP="00DE1702"/>
        </w:tc>
      </w:tr>
      <w:tr w:rsidR="0056225C" w14:paraId="4D977C6D" w14:textId="77777777" w:rsidTr="006B3879">
        <w:trPr>
          <w:trHeight w:val="415"/>
          <w:jc w:val="center"/>
        </w:trPr>
        <w:tc>
          <w:tcPr>
            <w:tcW w:w="538" w:type="dxa"/>
            <w:vAlign w:val="center"/>
          </w:tcPr>
          <w:p w14:paraId="163B09E2" w14:textId="77777777" w:rsidR="00E70528" w:rsidRDefault="00E70528">
            <w:pPr>
              <w:pStyle w:val="ab"/>
              <w:numPr>
                <w:ilvl w:val="0"/>
                <w:numId w:val="48"/>
              </w:numPr>
              <w:ind w:firstLineChars="0"/>
              <w:jc w:val="center"/>
              <w:rPr>
                <w:b/>
              </w:rPr>
            </w:pPr>
          </w:p>
        </w:tc>
        <w:tc>
          <w:tcPr>
            <w:tcW w:w="1271" w:type="dxa"/>
            <w:vAlign w:val="center"/>
          </w:tcPr>
          <w:p w14:paraId="71F6D0CE" w14:textId="77777777" w:rsidR="0056225C" w:rsidRPr="001642FF" w:rsidRDefault="0056225C" w:rsidP="00DE1702">
            <w:r w:rsidRPr="001642FF">
              <w:rPr>
                <w:rFonts w:hint="eastAsia"/>
              </w:rPr>
              <w:t>KHJGDM</w:t>
            </w:r>
          </w:p>
        </w:tc>
        <w:tc>
          <w:tcPr>
            <w:tcW w:w="1276" w:type="dxa"/>
            <w:vAlign w:val="center"/>
          </w:tcPr>
          <w:p w14:paraId="24B56766" w14:textId="77777777" w:rsidR="0056225C" w:rsidRPr="001642FF" w:rsidRDefault="0056225C" w:rsidP="00DE1702">
            <w:r w:rsidRPr="001642FF">
              <w:rPr>
                <w:rFonts w:hint="eastAsia"/>
              </w:rPr>
              <w:t>Character</w:t>
            </w:r>
          </w:p>
        </w:tc>
        <w:tc>
          <w:tcPr>
            <w:tcW w:w="851" w:type="dxa"/>
            <w:vAlign w:val="center"/>
          </w:tcPr>
          <w:p w14:paraId="5E4C7192" w14:textId="77777777" w:rsidR="0056225C" w:rsidRPr="001642FF" w:rsidRDefault="0056225C" w:rsidP="00DE1702">
            <w:r w:rsidRPr="001642FF">
              <w:rPr>
                <w:rFonts w:hint="eastAsia"/>
              </w:rPr>
              <w:t>6</w:t>
            </w:r>
          </w:p>
        </w:tc>
        <w:tc>
          <w:tcPr>
            <w:tcW w:w="2976" w:type="dxa"/>
            <w:vAlign w:val="center"/>
          </w:tcPr>
          <w:p w14:paraId="35ADCCC0" w14:textId="77777777" w:rsidR="0056225C" w:rsidRPr="001642FF" w:rsidRDefault="009E2895" w:rsidP="00DE1702">
            <w:r>
              <w:rPr>
                <w:rFonts w:hint="eastAsia"/>
              </w:rPr>
              <w:t>业务发起</w:t>
            </w:r>
            <w:r w:rsidR="0056225C" w:rsidRPr="001642FF">
              <w:rPr>
                <w:rFonts w:hint="eastAsia"/>
              </w:rPr>
              <w:t>开户代理机构代码</w:t>
            </w:r>
          </w:p>
        </w:tc>
        <w:tc>
          <w:tcPr>
            <w:tcW w:w="2552" w:type="dxa"/>
            <w:vAlign w:val="center"/>
          </w:tcPr>
          <w:p w14:paraId="6794AC00" w14:textId="77777777" w:rsidR="0056225C" w:rsidRPr="001642FF" w:rsidRDefault="0056225C" w:rsidP="00DE1702"/>
        </w:tc>
      </w:tr>
      <w:tr w:rsidR="0056225C" w14:paraId="45E07ED4" w14:textId="77777777" w:rsidTr="006B3879">
        <w:trPr>
          <w:trHeight w:val="415"/>
          <w:jc w:val="center"/>
        </w:trPr>
        <w:tc>
          <w:tcPr>
            <w:tcW w:w="538" w:type="dxa"/>
            <w:vAlign w:val="center"/>
          </w:tcPr>
          <w:p w14:paraId="478D482D" w14:textId="77777777" w:rsidR="00E70528" w:rsidRDefault="00E70528">
            <w:pPr>
              <w:pStyle w:val="ab"/>
              <w:numPr>
                <w:ilvl w:val="0"/>
                <w:numId w:val="48"/>
              </w:numPr>
              <w:ind w:firstLineChars="0"/>
              <w:jc w:val="center"/>
              <w:rPr>
                <w:b/>
              </w:rPr>
            </w:pPr>
          </w:p>
        </w:tc>
        <w:tc>
          <w:tcPr>
            <w:tcW w:w="1271" w:type="dxa"/>
            <w:vAlign w:val="center"/>
          </w:tcPr>
          <w:p w14:paraId="1216B361" w14:textId="77777777" w:rsidR="0056225C" w:rsidRPr="001642FF" w:rsidRDefault="0056225C" w:rsidP="00DE1702">
            <w:r w:rsidRPr="001642FF">
              <w:rPr>
                <w:rFonts w:hint="eastAsia"/>
              </w:rPr>
              <w:t>KHWDDM</w:t>
            </w:r>
          </w:p>
        </w:tc>
        <w:tc>
          <w:tcPr>
            <w:tcW w:w="1276" w:type="dxa"/>
            <w:vAlign w:val="center"/>
          </w:tcPr>
          <w:p w14:paraId="0BEC393A" w14:textId="77777777" w:rsidR="0056225C" w:rsidRPr="001642FF" w:rsidRDefault="0056225C" w:rsidP="00DE1702">
            <w:r w:rsidRPr="001642FF">
              <w:rPr>
                <w:rFonts w:hint="eastAsia"/>
              </w:rPr>
              <w:t>Character</w:t>
            </w:r>
          </w:p>
        </w:tc>
        <w:tc>
          <w:tcPr>
            <w:tcW w:w="851" w:type="dxa"/>
            <w:vAlign w:val="center"/>
          </w:tcPr>
          <w:p w14:paraId="005C2743" w14:textId="77777777" w:rsidR="0056225C" w:rsidRPr="001642FF" w:rsidRDefault="0056225C" w:rsidP="00DE1702">
            <w:r w:rsidRPr="001642FF">
              <w:rPr>
                <w:rFonts w:hint="eastAsia"/>
              </w:rPr>
              <w:t>10</w:t>
            </w:r>
          </w:p>
        </w:tc>
        <w:tc>
          <w:tcPr>
            <w:tcW w:w="2976" w:type="dxa"/>
            <w:vAlign w:val="center"/>
          </w:tcPr>
          <w:p w14:paraId="6A5AE9DD" w14:textId="77777777" w:rsidR="0056225C" w:rsidRPr="001642FF" w:rsidRDefault="009E2895" w:rsidP="00DE1702">
            <w:r>
              <w:rPr>
                <w:rFonts w:hint="eastAsia"/>
              </w:rPr>
              <w:t>业务发起</w:t>
            </w:r>
            <w:r w:rsidR="0056225C" w:rsidRPr="001642FF">
              <w:rPr>
                <w:rFonts w:hint="eastAsia"/>
              </w:rPr>
              <w:t>开户代理网点代码</w:t>
            </w:r>
          </w:p>
        </w:tc>
        <w:tc>
          <w:tcPr>
            <w:tcW w:w="2552" w:type="dxa"/>
            <w:vAlign w:val="center"/>
          </w:tcPr>
          <w:p w14:paraId="3CCAA9CA" w14:textId="77777777" w:rsidR="0056225C" w:rsidRPr="001642FF" w:rsidRDefault="0056225C" w:rsidP="00DE1702"/>
        </w:tc>
      </w:tr>
      <w:tr w:rsidR="00E04664" w14:paraId="7F3FFA9D" w14:textId="77777777" w:rsidTr="006B3879">
        <w:trPr>
          <w:trHeight w:val="415"/>
          <w:jc w:val="center"/>
        </w:trPr>
        <w:tc>
          <w:tcPr>
            <w:tcW w:w="538" w:type="dxa"/>
            <w:vAlign w:val="center"/>
          </w:tcPr>
          <w:p w14:paraId="506E59B1" w14:textId="77777777" w:rsidR="00E70528" w:rsidRDefault="00E70528">
            <w:pPr>
              <w:pStyle w:val="ab"/>
              <w:numPr>
                <w:ilvl w:val="0"/>
                <w:numId w:val="48"/>
              </w:numPr>
              <w:ind w:firstLineChars="0"/>
              <w:jc w:val="center"/>
              <w:rPr>
                <w:b/>
              </w:rPr>
            </w:pPr>
          </w:p>
        </w:tc>
        <w:tc>
          <w:tcPr>
            <w:tcW w:w="1271" w:type="dxa"/>
            <w:vAlign w:val="center"/>
          </w:tcPr>
          <w:p w14:paraId="3473AA80" w14:textId="77777777" w:rsidR="00E04664" w:rsidRPr="001642FF" w:rsidRDefault="00E04664" w:rsidP="00DE1702">
            <w:r>
              <w:rPr>
                <w:rFonts w:hint="eastAsia"/>
              </w:rPr>
              <w:t>SQRQ</w:t>
            </w:r>
          </w:p>
        </w:tc>
        <w:tc>
          <w:tcPr>
            <w:tcW w:w="1276" w:type="dxa"/>
            <w:vAlign w:val="center"/>
          </w:tcPr>
          <w:p w14:paraId="5460CA1D" w14:textId="77777777" w:rsidR="00E04664" w:rsidRPr="001642FF" w:rsidRDefault="00E04664" w:rsidP="00DE1702">
            <w:r w:rsidRPr="00C45958">
              <w:rPr>
                <w:rFonts w:hint="eastAsia"/>
              </w:rPr>
              <w:t>Character</w:t>
            </w:r>
          </w:p>
        </w:tc>
        <w:tc>
          <w:tcPr>
            <w:tcW w:w="851" w:type="dxa"/>
            <w:vAlign w:val="center"/>
          </w:tcPr>
          <w:p w14:paraId="20369DAB" w14:textId="77777777" w:rsidR="00E04664" w:rsidRPr="001642FF" w:rsidRDefault="00E04664" w:rsidP="00DE1702">
            <w:r>
              <w:rPr>
                <w:rFonts w:hint="eastAsia"/>
              </w:rPr>
              <w:t>8</w:t>
            </w:r>
          </w:p>
        </w:tc>
        <w:tc>
          <w:tcPr>
            <w:tcW w:w="2976" w:type="dxa"/>
            <w:vAlign w:val="center"/>
          </w:tcPr>
          <w:p w14:paraId="6A4B6882" w14:textId="77777777" w:rsidR="00E04664" w:rsidRDefault="00E04664" w:rsidP="00DE1702">
            <w:r>
              <w:rPr>
                <w:rFonts w:hint="eastAsia"/>
              </w:rPr>
              <w:t>申请日期</w:t>
            </w:r>
          </w:p>
        </w:tc>
        <w:tc>
          <w:tcPr>
            <w:tcW w:w="2552" w:type="dxa"/>
            <w:vAlign w:val="center"/>
          </w:tcPr>
          <w:p w14:paraId="69F536B0" w14:textId="77777777" w:rsidR="00E04664" w:rsidRPr="001642FF" w:rsidRDefault="00E04664" w:rsidP="00DE1702"/>
        </w:tc>
      </w:tr>
      <w:tr w:rsidR="0056225C" w14:paraId="6022A5E1" w14:textId="77777777" w:rsidTr="006B3879">
        <w:trPr>
          <w:trHeight w:val="415"/>
          <w:jc w:val="center"/>
        </w:trPr>
        <w:tc>
          <w:tcPr>
            <w:tcW w:w="538" w:type="dxa"/>
            <w:vAlign w:val="center"/>
          </w:tcPr>
          <w:p w14:paraId="547E62D4" w14:textId="77777777" w:rsidR="00E70528" w:rsidRDefault="00E70528">
            <w:pPr>
              <w:pStyle w:val="ab"/>
              <w:numPr>
                <w:ilvl w:val="0"/>
                <w:numId w:val="48"/>
              </w:numPr>
              <w:ind w:firstLineChars="0"/>
              <w:jc w:val="center"/>
              <w:rPr>
                <w:b/>
              </w:rPr>
            </w:pPr>
          </w:p>
        </w:tc>
        <w:tc>
          <w:tcPr>
            <w:tcW w:w="1271" w:type="dxa"/>
            <w:vAlign w:val="center"/>
          </w:tcPr>
          <w:p w14:paraId="0FA23A5B" w14:textId="77777777" w:rsidR="0056225C" w:rsidRPr="001642FF" w:rsidRDefault="0056225C" w:rsidP="00DE1702">
            <w:r w:rsidRPr="002B7452">
              <w:rPr>
                <w:rFonts w:hint="eastAsia"/>
              </w:rPr>
              <w:t>YWRQ</w:t>
            </w:r>
          </w:p>
        </w:tc>
        <w:tc>
          <w:tcPr>
            <w:tcW w:w="1276" w:type="dxa"/>
            <w:vAlign w:val="center"/>
          </w:tcPr>
          <w:p w14:paraId="5DA578A4" w14:textId="77777777" w:rsidR="0056225C" w:rsidRPr="001642FF" w:rsidRDefault="0056225C" w:rsidP="00DE1702">
            <w:r w:rsidRPr="002B7452">
              <w:rPr>
                <w:rFonts w:hint="eastAsia"/>
              </w:rPr>
              <w:t>Character</w:t>
            </w:r>
          </w:p>
        </w:tc>
        <w:tc>
          <w:tcPr>
            <w:tcW w:w="851" w:type="dxa"/>
            <w:vAlign w:val="center"/>
          </w:tcPr>
          <w:p w14:paraId="301225A3" w14:textId="77777777" w:rsidR="0056225C" w:rsidRPr="001642FF" w:rsidRDefault="0056225C" w:rsidP="00DE1702">
            <w:r w:rsidRPr="002B7452">
              <w:rPr>
                <w:rFonts w:hint="eastAsia"/>
              </w:rPr>
              <w:t>8</w:t>
            </w:r>
          </w:p>
        </w:tc>
        <w:tc>
          <w:tcPr>
            <w:tcW w:w="2976" w:type="dxa"/>
            <w:vAlign w:val="center"/>
          </w:tcPr>
          <w:p w14:paraId="433AB3EF" w14:textId="77777777" w:rsidR="0056225C" w:rsidRPr="001642FF" w:rsidRDefault="0056225C" w:rsidP="00DE1702">
            <w:r w:rsidRPr="002B7452">
              <w:rPr>
                <w:rFonts w:hint="eastAsia"/>
              </w:rPr>
              <w:t>业务日期</w:t>
            </w:r>
          </w:p>
        </w:tc>
        <w:tc>
          <w:tcPr>
            <w:tcW w:w="2552" w:type="dxa"/>
            <w:vAlign w:val="center"/>
          </w:tcPr>
          <w:p w14:paraId="3E15A9DF" w14:textId="77777777" w:rsidR="0056225C" w:rsidRPr="001642FF" w:rsidRDefault="0056225C" w:rsidP="00DE1702"/>
        </w:tc>
      </w:tr>
      <w:tr w:rsidR="00877D96" w14:paraId="3BF3955D" w14:textId="77777777" w:rsidTr="006B3879">
        <w:trPr>
          <w:trHeight w:val="415"/>
          <w:jc w:val="center"/>
        </w:trPr>
        <w:tc>
          <w:tcPr>
            <w:tcW w:w="538" w:type="dxa"/>
            <w:vAlign w:val="center"/>
          </w:tcPr>
          <w:p w14:paraId="2C4288B9" w14:textId="77777777" w:rsidR="00E70528" w:rsidRDefault="00E70528">
            <w:pPr>
              <w:pStyle w:val="ab"/>
              <w:numPr>
                <w:ilvl w:val="0"/>
                <w:numId w:val="48"/>
              </w:numPr>
              <w:ind w:firstLineChars="0"/>
              <w:jc w:val="center"/>
              <w:rPr>
                <w:b/>
              </w:rPr>
            </w:pPr>
          </w:p>
        </w:tc>
        <w:tc>
          <w:tcPr>
            <w:tcW w:w="1271" w:type="dxa"/>
            <w:vAlign w:val="center"/>
          </w:tcPr>
          <w:p w14:paraId="0F83EED6" w14:textId="77777777" w:rsidR="00877D96" w:rsidRPr="001642FF" w:rsidRDefault="00877D96" w:rsidP="00DE1702">
            <w:r w:rsidRPr="002B7452">
              <w:rPr>
                <w:rFonts w:hint="eastAsia"/>
              </w:rPr>
              <w:t>YWPZBS</w:t>
            </w:r>
          </w:p>
        </w:tc>
        <w:tc>
          <w:tcPr>
            <w:tcW w:w="1276" w:type="dxa"/>
            <w:vAlign w:val="center"/>
          </w:tcPr>
          <w:p w14:paraId="536E421C" w14:textId="77777777" w:rsidR="00877D96" w:rsidRPr="001642FF" w:rsidRDefault="00877D96" w:rsidP="00DE1702">
            <w:r w:rsidRPr="002B7452">
              <w:rPr>
                <w:rFonts w:hint="eastAsia"/>
              </w:rPr>
              <w:t>Character</w:t>
            </w:r>
          </w:p>
        </w:tc>
        <w:tc>
          <w:tcPr>
            <w:tcW w:w="851" w:type="dxa"/>
            <w:vAlign w:val="center"/>
          </w:tcPr>
          <w:p w14:paraId="47EB191E" w14:textId="77777777" w:rsidR="00877D96" w:rsidRPr="001642FF" w:rsidRDefault="00877D96" w:rsidP="00DE1702">
            <w:r w:rsidRPr="002B7452">
              <w:rPr>
                <w:rFonts w:hint="eastAsia"/>
              </w:rPr>
              <w:t>1</w:t>
            </w:r>
          </w:p>
        </w:tc>
        <w:tc>
          <w:tcPr>
            <w:tcW w:w="2976" w:type="dxa"/>
            <w:vAlign w:val="center"/>
          </w:tcPr>
          <w:p w14:paraId="212F71C9" w14:textId="77777777" w:rsidR="00877D96" w:rsidRPr="001642FF" w:rsidRDefault="00877D96" w:rsidP="00DE1702">
            <w:r w:rsidRPr="002B7452">
              <w:rPr>
                <w:rFonts w:hint="eastAsia"/>
              </w:rPr>
              <w:t>业务凭证报送标识</w:t>
            </w:r>
          </w:p>
        </w:tc>
        <w:tc>
          <w:tcPr>
            <w:tcW w:w="2552" w:type="dxa"/>
            <w:vAlign w:val="center"/>
          </w:tcPr>
          <w:p w14:paraId="342CF659" w14:textId="77777777" w:rsidR="00877D96" w:rsidRPr="001642FF" w:rsidRDefault="00877D96" w:rsidP="00DE1702">
            <w:r w:rsidRPr="00C45958">
              <w:rPr>
                <w:rFonts w:hint="eastAsia"/>
              </w:rPr>
              <w:t>字典</w:t>
            </w:r>
            <w:r w:rsidRPr="00C45958">
              <w:rPr>
                <w:rFonts w:hint="eastAsia"/>
              </w:rPr>
              <w:t>(</w:t>
            </w:r>
            <w:r w:rsidRPr="008C498F">
              <w:rPr>
                <w:rFonts w:hint="eastAsia"/>
              </w:rPr>
              <w:t>YWPZBS</w:t>
            </w:r>
            <w:r w:rsidRPr="00C45958">
              <w:rPr>
                <w:rFonts w:hint="eastAsia"/>
              </w:rPr>
              <w:t>)</w:t>
            </w:r>
          </w:p>
        </w:tc>
      </w:tr>
      <w:tr w:rsidR="00877D96" w14:paraId="1DC08CE8" w14:textId="77777777" w:rsidTr="006B3879">
        <w:trPr>
          <w:trHeight w:val="415"/>
          <w:jc w:val="center"/>
        </w:trPr>
        <w:tc>
          <w:tcPr>
            <w:tcW w:w="538" w:type="dxa"/>
            <w:vAlign w:val="center"/>
          </w:tcPr>
          <w:p w14:paraId="0AB5F33F" w14:textId="77777777" w:rsidR="00E70528" w:rsidRDefault="00E70528">
            <w:pPr>
              <w:pStyle w:val="ab"/>
              <w:numPr>
                <w:ilvl w:val="0"/>
                <w:numId w:val="48"/>
              </w:numPr>
              <w:ind w:firstLineChars="0"/>
              <w:jc w:val="center"/>
              <w:rPr>
                <w:b/>
              </w:rPr>
            </w:pPr>
          </w:p>
        </w:tc>
        <w:tc>
          <w:tcPr>
            <w:tcW w:w="1271" w:type="dxa"/>
            <w:vAlign w:val="center"/>
          </w:tcPr>
          <w:p w14:paraId="01415EEE" w14:textId="77777777" w:rsidR="00877D96" w:rsidRPr="002B7452" w:rsidRDefault="00877D96" w:rsidP="00DE1702">
            <w:r w:rsidRPr="002B7452">
              <w:rPr>
                <w:rFonts w:hint="eastAsia"/>
              </w:rPr>
              <w:t>JGDM</w:t>
            </w:r>
          </w:p>
        </w:tc>
        <w:tc>
          <w:tcPr>
            <w:tcW w:w="1276" w:type="dxa"/>
            <w:vAlign w:val="center"/>
          </w:tcPr>
          <w:p w14:paraId="43E375ED" w14:textId="77777777" w:rsidR="00877D96" w:rsidRPr="002B7452" w:rsidRDefault="00877D96" w:rsidP="00DE1702">
            <w:r w:rsidRPr="002B7452">
              <w:rPr>
                <w:rFonts w:hint="eastAsia"/>
              </w:rPr>
              <w:t>Character</w:t>
            </w:r>
          </w:p>
        </w:tc>
        <w:tc>
          <w:tcPr>
            <w:tcW w:w="851" w:type="dxa"/>
            <w:vAlign w:val="center"/>
          </w:tcPr>
          <w:p w14:paraId="082FD80C" w14:textId="77777777" w:rsidR="00877D96" w:rsidRPr="002B7452" w:rsidRDefault="00877D96" w:rsidP="00DE1702">
            <w:r w:rsidRPr="002B7452">
              <w:rPr>
                <w:rFonts w:hint="eastAsia"/>
              </w:rPr>
              <w:t>4</w:t>
            </w:r>
          </w:p>
        </w:tc>
        <w:tc>
          <w:tcPr>
            <w:tcW w:w="2976" w:type="dxa"/>
            <w:vAlign w:val="center"/>
          </w:tcPr>
          <w:p w14:paraId="2E800639" w14:textId="77777777" w:rsidR="00877D96" w:rsidRPr="002B7452" w:rsidRDefault="00877D96" w:rsidP="00DE1702">
            <w:r w:rsidRPr="002B7452">
              <w:rPr>
                <w:rFonts w:hint="eastAsia"/>
              </w:rPr>
              <w:t>结果代码</w:t>
            </w:r>
          </w:p>
        </w:tc>
        <w:tc>
          <w:tcPr>
            <w:tcW w:w="2552" w:type="dxa"/>
            <w:vAlign w:val="center"/>
          </w:tcPr>
          <w:p w14:paraId="007B8596" w14:textId="77777777" w:rsidR="00877D96" w:rsidRPr="001642FF" w:rsidRDefault="00877D96" w:rsidP="00DE1702"/>
        </w:tc>
      </w:tr>
      <w:tr w:rsidR="00877D96" w14:paraId="0F468AF7" w14:textId="77777777" w:rsidTr="006B3879">
        <w:trPr>
          <w:trHeight w:val="415"/>
          <w:jc w:val="center"/>
        </w:trPr>
        <w:tc>
          <w:tcPr>
            <w:tcW w:w="538" w:type="dxa"/>
            <w:vAlign w:val="center"/>
          </w:tcPr>
          <w:p w14:paraId="7EEA69B5" w14:textId="77777777" w:rsidR="00E70528" w:rsidRDefault="00E70528">
            <w:pPr>
              <w:pStyle w:val="ab"/>
              <w:numPr>
                <w:ilvl w:val="0"/>
                <w:numId w:val="48"/>
              </w:numPr>
              <w:ind w:firstLineChars="0"/>
              <w:jc w:val="center"/>
              <w:rPr>
                <w:b/>
              </w:rPr>
            </w:pPr>
          </w:p>
        </w:tc>
        <w:tc>
          <w:tcPr>
            <w:tcW w:w="1271" w:type="dxa"/>
            <w:vAlign w:val="center"/>
          </w:tcPr>
          <w:p w14:paraId="01E650C3" w14:textId="77777777" w:rsidR="00877D96" w:rsidRPr="001642FF" w:rsidRDefault="00877D96" w:rsidP="00DE1702">
            <w:r w:rsidRPr="002B7452">
              <w:rPr>
                <w:rFonts w:hint="eastAsia"/>
              </w:rPr>
              <w:t>JGSM</w:t>
            </w:r>
          </w:p>
        </w:tc>
        <w:tc>
          <w:tcPr>
            <w:tcW w:w="1276" w:type="dxa"/>
            <w:vAlign w:val="center"/>
          </w:tcPr>
          <w:p w14:paraId="7BB4F86A" w14:textId="77777777" w:rsidR="00877D96" w:rsidRPr="001642FF" w:rsidRDefault="00877D96" w:rsidP="00DE1702">
            <w:r w:rsidRPr="002B7452">
              <w:rPr>
                <w:rFonts w:hint="eastAsia"/>
              </w:rPr>
              <w:t>Character</w:t>
            </w:r>
          </w:p>
        </w:tc>
        <w:tc>
          <w:tcPr>
            <w:tcW w:w="851" w:type="dxa"/>
            <w:vAlign w:val="center"/>
          </w:tcPr>
          <w:p w14:paraId="68AB07D3" w14:textId="77777777" w:rsidR="00877D96" w:rsidRPr="001642FF" w:rsidRDefault="00877D96" w:rsidP="00DE1702">
            <w:r w:rsidRPr="002B7452">
              <w:rPr>
                <w:rFonts w:hint="eastAsia"/>
              </w:rPr>
              <w:t>40</w:t>
            </w:r>
          </w:p>
        </w:tc>
        <w:tc>
          <w:tcPr>
            <w:tcW w:w="2976" w:type="dxa"/>
            <w:vAlign w:val="center"/>
          </w:tcPr>
          <w:p w14:paraId="04580A3D" w14:textId="77777777" w:rsidR="00877D96" w:rsidRPr="001642FF" w:rsidRDefault="00877D96" w:rsidP="00DE1702">
            <w:r w:rsidRPr="002B7452">
              <w:rPr>
                <w:rFonts w:hint="eastAsia"/>
              </w:rPr>
              <w:t>结果说明</w:t>
            </w:r>
          </w:p>
        </w:tc>
        <w:tc>
          <w:tcPr>
            <w:tcW w:w="2552" w:type="dxa"/>
            <w:vAlign w:val="center"/>
          </w:tcPr>
          <w:p w14:paraId="408D7ECE" w14:textId="77777777" w:rsidR="00877D96" w:rsidRPr="001642FF" w:rsidRDefault="00877D96" w:rsidP="00DE1702"/>
        </w:tc>
      </w:tr>
    </w:tbl>
    <w:p w14:paraId="204DEF50" w14:textId="77777777" w:rsidR="0056225C" w:rsidRPr="00271B22" w:rsidRDefault="0056225C" w:rsidP="003C6241">
      <w:pPr>
        <w:rPr>
          <w:b/>
          <w:sz w:val="30"/>
          <w:szCs w:val="30"/>
        </w:rPr>
      </w:pPr>
    </w:p>
    <w:p w14:paraId="68E291C6" w14:textId="77777777" w:rsidR="00450579" w:rsidRDefault="00450579" w:rsidP="003C6241">
      <w:pPr>
        <w:pStyle w:val="2"/>
        <w:numPr>
          <w:ilvl w:val="0"/>
          <w:numId w:val="3"/>
        </w:numPr>
      </w:pPr>
      <w:bookmarkStart w:id="47" w:name="_Toc3820387"/>
      <w:bookmarkStart w:id="48" w:name="_Toc358041891"/>
      <w:r>
        <w:rPr>
          <w:rFonts w:hint="eastAsia"/>
        </w:rPr>
        <w:t>证券账户注销</w:t>
      </w:r>
      <w:bookmarkEnd w:id="47"/>
    </w:p>
    <w:p w14:paraId="56FF3E3B" w14:textId="77777777" w:rsidR="00BD7AE8" w:rsidRDefault="00BD7AE8" w:rsidP="00BD7AE8">
      <w:pPr>
        <w:rPr>
          <w:sz w:val="24"/>
          <w:szCs w:val="24"/>
        </w:rPr>
      </w:pPr>
    </w:p>
    <w:p w14:paraId="19034D74" w14:textId="77777777" w:rsidR="006019D9" w:rsidRDefault="006019D9" w:rsidP="006019D9">
      <w:pPr>
        <w:rPr>
          <w:sz w:val="24"/>
          <w:szCs w:val="24"/>
        </w:rPr>
      </w:pPr>
    </w:p>
    <w:p w14:paraId="2EBF23D3" w14:textId="77777777" w:rsidR="006019D9" w:rsidRPr="00700250" w:rsidRDefault="006019D9" w:rsidP="006019D9">
      <w:pPr>
        <w:rPr>
          <w:sz w:val="24"/>
          <w:szCs w:val="28"/>
        </w:rPr>
      </w:pPr>
      <w:r w:rsidRPr="00700250">
        <w:rPr>
          <w:sz w:val="24"/>
          <w:szCs w:val="28"/>
        </w:rPr>
        <w:t>ServiceDomain = “CSDCC           ”</w:t>
      </w:r>
    </w:p>
    <w:p w14:paraId="75CE1078" w14:textId="77777777" w:rsidR="006019D9" w:rsidRPr="00CF341F" w:rsidRDefault="006019D9" w:rsidP="006019D9">
      <w:pPr>
        <w:rPr>
          <w:sz w:val="24"/>
          <w:szCs w:val="28"/>
        </w:rPr>
      </w:pPr>
      <w:r w:rsidRPr="00700250">
        <w:rPr>
          <w:sz w:val="24"/>
          <w:szCs w:val="28"/>
        </w:rPr>
        <w:t>ServiceName = “UAPSRV          ”</w:t>
      </w:r>
    </w:p>
    <w:p w14:paraId="7D5ABBFC" w14:textId="77777777" w:rsidR="006019D9" w:rsidRDefault="006019D9" w:rsidP="006019D9">
      <w:pPr>
        <w:rPr>
          <w:sz w:val="24"/>
          <w:szCs w:val="24"/>
        </w:rPr>
      </w:pPr>
    </w:p>
    <w:p w14:paraId="1CEA9E12" w14:textId="77777777" w:rsidR="00BD7AE8" w:rsidRDefault="00BD7AE8" w:rsidP="00980985">
      <w:pPr>
        <w:rPr>
          <w:sz w:val="24"/>
          <w:szCs w:val="24"/>
        </w:rPr>
      </w:pPr>
      <w:r w:rsidRPr="00EB1D81">
        <w:rPr>
          <w:sz w:val="24"/>
          <w:szCs w:val="24"/>
        </w:rPr>
        <w:t>ServiceType = “0</w:t>
      </w:r>
      <w:r>
        <w:rPr>
          <w:rFonts w:hint="eastAsia"/>
          <w:sz w:val="24"/>
          <w:szCs w:val="24"/>
        </w:rPr>
        <w:t>5</w:t>
      </w:r>
      <w:r w:rsidRPr="00EB1D81">
        <w:rPr>
          <w:sz w:val="24"/>
          <w:szCs w:val="24"/>
        </w:rPr>
        <w:t>”</w:t>
      </w:r>
    </w:p>
    <w:p w14:paraId="6FBEE530" w14:textId="77777777" w:rsidR="00BD7AE8" w:rsidRDefault="00BD7AE8" w:rsidP="003609B2">
      <w:pPr>
        <w:rPr>
          <w:b/>
          <w:sz w:val="30"/>
          <w:szCs w:val="30"/>
        </w:rPr>
      </w:pPr>
    </w:p>
    <w:p w14:paraId="096B5BAD" w14:textId="77777777" w:rsidR="003609B2" w:rsidRPr="00271B22" w:rsidRDefault="003609B2" w:rsidP="003609B2">
      <w:pPr>
        <w:rPr>
          <w:b/>
          <w:sz w:val="30"/>
          <w:szCs w:val="30"/>
        </w:rPr>
      </w:pPr>
      <w:r w:rsidRPr="00271B22">
        <w:rPr>
          <w:rFonts w:hint="eastAsia"/>
          <w:b/>
          <w:sz w:val="30"/>
          <w:szCs w:val="30"/>
        </w:rPr>
        <w:t>请求：</w:t>
      </w:r>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3609B2" w:rsidRPr="00455B38" w14:paraId="17E93E0F" w14:textId="77777777" w:rsidTr="006B3879">
        <w:trPr>
          <w:trHeight w:val="534"/>
          <w:jc w:val="center"/>
        </w:trPr>
        <w:tc>
          <w:tcPr>
            <w:tcW w:w="537" w:type="dxa"/>
            <w:shd w:val="clear" w:color="auto" w:fill="FFC000"/>
            <w:vAlign w:val="center"/>
          </w:tcPr>
          <w:p w14:paraId="76A8AB6D" w14:textId="77777777" w:rsidR="003609B2" w:rsidRPr="00455B38" w:rsidRDefault="003609B2" w:rsidP="00380221">
            <w:pPr>
              <w:jc w:val="center"/>
              <w:rPr>
                <w:b/>
                <w:sz w:val="24"/>
                <w:szCs w:val="24"/>
              </w:rPr>
            </w:pPr>
            <w:r w:rsidRPr="00455B38">
              <w:rPr>
                <w:rFonts w:hint="eastAsia"/>
                <w:b/>
                <w:sz w:val="24"/>
                <w:szCs w:val="24"/>
              </w:rPr>
              <w:t>NO</w:t>
            </w:r>
          </w:p>
        </w:tc>
        <w:tc>
          <w:tcPr>
            <w:tcW w:w="1272" w:type="dxa"/>
            <w:shd w:val="clear" w:color="auto" w:fill="FFC000"/>
            <w:vAlign w:val="center"/>
          </w:tcPr>
          <w:p w14:paraId="3FC55B8D" w14:textId="77777777" w:rsidR="003609B2" w:rsidRPr="00455B38" w:rsidRDefault="003609B2" w:rsidP="00380221">
            <w:pPr>
              <w:jc w:val="center"/>
              <w:rPr>
                <w:b/>
                <w:sz w:val="24"/>
                <w:szCs w:val="24"/>
              </w:rPr>
            </w:pPr>
            <w:r w:rsidRPr="00455B38">
              <w:rPr>
                <w:rFonts w:hint="eastAsia"/>
                <w:b/>
                <w:sz w:val="24"/>
                <w:szCs w:val="24"/>
              </w:rPr>
              <w:t>字段</w:t>
            </w:r>
          </w:p>
        </w:tc>
        <w:tc>
          <w:tcPr>
            <w:tcW w:w="1276" w:type="dxa"/>
            <w:shd w:val="clear" w:color="auto" w:fill="FFC000"/>
            <w:vAlign w:val="center"/>
          </w:tcPr>
          <w:p w14:paraId="1155F9E1" w14:textId="77777777" w:rsidR="003609B2" w:rsidRPr="00455B38" w:rsidRDefault="003609B2" w:rsidP="00380221">
            <w:pPr>
              <w:jc w:val="center"/>
              <w:rPr>
                <w:b/>
                <w:sz w:val="24"/>
                <w:szCs w:val="24"/>
              </w:rPr>
            </w:pPr>
            <w:r w:rsidRPr="00455B38">
              <w:rPr>
                <w:rFonts w:hint="eastAsia"/>
                <w:b/>
                <w:sz w:val="24"/>
                <w:szCs w:val="24"/>
              </w:rPr>
              <w:t>类型</w:t>
            </w:r>
          </w:p>
        </w:tc>
        <w:tc>
          <w:tcPr>
            <w:tcW w:w="851" w:type="dxa"/>
            <w:shd w:val="clear" w:color="auto" w:fill="FFC000"/>
            <w:vAlign w:val="center"/>
          </w:tcPr>
          <w:p w14:paraId="2A5FF56C" w14:textId="77777777" w:rsidR="003609B2" w:rsidRPr="00455B38" w:rsidRDefault="003609B2" w:rsidP="00380221">
            <w:pPr>
              <w:jc w:val="center"/>
              <w:rPr>
                <w:b/>
                <w:sz w:val="24"/>
                <w:szCs w:val="24"/>
              </w:rPr>
            </w:pPr>
            <w:r w:rsidRPr="00455B38">
              <w:rPr>
                <w:rFonts w:hint="eastAsia"/>
                <w:b/>
                <w:sz w:val="24"/>
                <w:szCs w:val="24"/>
              </w:rPr>
              <w:t>长度</w:t>
            </w:r>
          </w:p>
        </w:tc>
        <w:tc>
          <w:tcPr>
            <w:tcW w:w="2976" w:type="dxa"/>
            <w:shd w:val="clear" w:color="auto" w:fill="FFC000"/>
            <w:vAlign w:val="center"/>
          </w:tcPr>
          <w:p w14:paraId="3E56EB0E" w14:textId="77777777" w:rsidR="003609B2" w:rsidRPr="00455B38" w:rsidRDefault="003609B2" w:rsidP="00380221">
            <w:pPr>
              <w:jc w:val="center"/>
              <w:rPr>
                <w:b/>
                <w:sz w:val="24"/>
                <w:szCs w:val="24"/>
              </w:rPr>
            </w:pPr>
            <w:r w:rsidRPr="00455B38">
              <w:rPr>
                <w:rFonts w:hint="eastAsia"/>
                <w:b/>
                <w:sz w:val="24"/>
                <w:szCs w:val="24"/>
              </w:rPr>
              <w:t>字段名称</w:t>
            </w:r>
          </w:p>
        </w:tc>
        <w:tc>
          <w:tcPr>
            <w:tcW w:w="2552" w:type="dxa"/>
            <w:shd w:val="clear" w:color="auto" w:fill="FFC000"/>
            <w:vAlign w:val="center"/>
          </w:tcPr>
          <w:p w14:paraId="2784421E" w14:textId="77777777" w:rsidR="003609B2" w:rsidRPr="00455B38" w:rsidRDefault="003609B2" w:rsidP="00380221">
            <w:pPr>
              <w:jc w:val="center"/>
              <w:rPr>
                <w:b/>
                <w:sz w:val="24"/>
                <w:szCs w:val="24"/>
              </w:rPr>
            </w:pPr>
            <w:r>
              <w:rPr>
                <w:rFonts w:hint="eastAsia"/>
                <w:b/>
                <w:sz w:val="24"/>
                <w:szCs w:val="24"/>
              </w:rPr>
              <w:t>填写</w:t>
            </w:r>
            <w:r w:rsidRPr="00455B38">
              <w:rPr>
                <w:rFonts w:hint="eastAsia"/>
                <w:b/>
                <w:sz w:val="24"/>
                <w:szCs w:val="24"/>
              </w:rPr>
              <w:t>描述</w:t>
            </w:r>
          </w:p>
        </w:tc>
      </w:tr>
      <w:tr w:rsidR="003609B2" w14:paraId="0735DB23" w14:textId="77777777" w:rsidTr="006B3879">
        <w:trPr>
          <w:trHeight w:val="415"/>
          <w:jc w:val="center"/>
        </w:trPr>
        <w:tc>
          <w:tcPr>
            <w:tcW w:w="537" w:type="dxa"/>
            <w:vAlign w:val="center"/>
          </w:tcPr>
          <w:p w14:paraId="69FE9206" w14:textId="77777777" w:rsidR="00E70528" w:rsidRDefault="00E70528">
            <w:pPr>
              <w:pStyle w:val="ab"/>
              <w:numPr>
                <w:ilvl w:val="0"/>
                <w:numId w:val="80"/>
              </w:numPr>
              <w:ind w:firstLineChars="0"/>
              <w:jc w:val="center"/>
              <w:rPr>
                <w:b/>
              </w:rPr>
            </w:pPr>
          </w:p>
        </w:tc>
        <w:tc>
          <w:tcPr>
            <w:tcW w:w="1272" w:type="dxa"/>
            <w:vAlign w:val="center"/>
          </w:tcPr>
          <w:p w14:paraId="6634E271" w14:textId="77777777" w:rsidR="003609B2" w:rsidRPr="001642FF" w:rsidRDefault="003609B2" w:rsidP="00380221">
            <w:r>
              <w:rPr>
                <w:rFonts w:hint="eastAsia"/>
              </w:rPr>
              <w:t>YWLSH</w:t>
            </w:r>
          </w:p>
        </w:tc>
        <w:tc>
          <w:tcPr>
            <w:tcW w:w="1276" w:type="dxa"/>
            <w:vAlign w:val="center"/>
          </w:tcPr>
          <w:p w14:paraId="15E00955" w14:textId="77777777" w:rsidR="003609B2" w:rsidRPr="001642FF" w:rsidRDefault="003609B2" w:rsidP="00380221">
            <w:r w:rsidRPr="00C45958">
              <w:rPr>
                <w:rFonts w:hint="eastAsia"/>
              </w:rPr>
              <w:t>Character</w:t>
            </w:r>
          </w:p>
        </w:tc>
        <w:tc>
          <w:tcPr>
            <w:tcW w:w="851" w:type="dxa"/>
            <w:vAlign w:val="center"/>
          </w:tcPr>
          <w:p w14:paraId="4ED2B428" w14:textId="77777777" w:rsidR="003609B2" w:rsidRPr="001642FF" w:rsidRDefault="003609B2" w:rsidP="00380221">
            <w:r>
              <w:rPr>
                <w:rFonts w:hint="eastAsia"/>
              </w:rPr>
              <w:t>10</w:t>
            </w:r>
          </w:p>
        </w:tc>
        <w:tc>
          <w:tcPr>
            <w:tcW w:w="2976" w:type="dxa"/>
            <w:vAlign w:val="center"/>
          </w:tcPr>
          <w:p w14:paraId="045637CE" w14:textId="77777777" w:rsidR="003609B2" w:rsidRPr="001642FF" w:rsidRDefault="003609B2" w:rsidP="00380221">
            <w:r>
              <w:rPr>
                <w:rFonts w:hint="eastAsia"/>
              </w:rPr>
              <w:t>业务流水号</w:t>
            </w:r>
          </w:p>
        </w:tc>
        <w:tc>
          <w:tcPr>
            <w:tcW w:w="2552" w:type="dxa"/>
            <w:vAlign w:val="center"/>
          </w:tcPr>
          <w:p w14:paraId="7AA78212" w14:textId="77777777" w:rsidR="003609B2" w:rsidRPr="001642FF" w:rsidRDefault="003609B2" w:rsidP="00380221">
            <w:r>
              <w:rPr>
                <w:rFonts w:hint="eastAsia"/>
              </w:rPr>
              <w:t>必填</w:t>
            </w:r>
          </w:p>
        </w:tc>
      </w:tr>
      <w:tr w:rsidR="003609B2" w14:paraId="7E53CE43" w14:textId="77777777" w:rsidTr="006B3879">
        <w:trPr>
          <w:trHeight w:val="415"/>
          <w:jc w:val="center"/>
        </w:trPr>
        <w:tc>
          <w:tcPr>
            <w:tcW w:w="537" w:type="dxa"/>
            <w:vAlign w:val="center"/>
          </w:tcPr>
          <w:p w14:paraId="38248516" w14:textId="77777777" w:rsidR="00E70528" w:rsidRDefault="00E70528">
            <w:pPr>
              <w:pStyle w:val="ab"/>
              <w:numPr>
                <w:ilvl w:val="0"/>
                <w:numId w:val="80"/>
              </w:numPr>
              <w:ind w:firstLineChars="0"/>
              <w:jc w:val="center"/>
              <w:rPr>
                <w:b/>
              </w:rPr>
            </w:pPr>
          </w:p>
        </w:tc>
        <w:tc>
          <w:tcPr>
            <w:tcW w:w="1272" w:type="dxa"/>
            <w:vAlign w:val="center"/>
          </w:tcPr>
          <w:p w14:paraId="6C127FBF" w14:textId="77777777" w:rsidR="003609B2" w:rsidRPr="001642FF" w:rsidRDefault="003609B2" w:rsidP="00380221">
            <w:r w:rsidRPr="00DD2CE2">
              <w:rPr>
                <w:rFonts w:hint="eastAsia"/>
              </w:rPr>
              <w:t>YMTH</w:t>
            </w:r>
          </w:p>
        </w:tc>
        <w:tc>
          <w:tcPr>
            <w:tcW w:w="1276" w:type="dxa"/>
            <w:vAlign w:val="center"/>
          </w:tcPr>
          <w:p w14:paraId="1CBBABAA" w14:textId="77777777" w:rsidR="003609B2" w:rsidRPr="001642FF" w:rsidRDefault="003609B2" w:rsidP="00380221">
            <w:r w:rsidRPr="00DD2CE2">
              <w:rPr>
                <w:rFonts w:hint="eastAsia"/>
              </w:rPr>
              <w:t>Character</w:t>
            </w:r>
          </w:p>
        </w:tc>
        <w:tc>
          <w:tcPr>
            <w:tcW w:w="851" w:type="dxa"/>
            <w:vAlign w:val="center"/>
          </w:tcPr>
          <w:p w14:paraId="66B5542D" w14:textId="77777777" w:rsidR="003609B2" w:rsidRDefault="003609B2" w:rsidP="00380221">
            <w:r>
              <w:rPr>
                <w:rFonts w:hint="eastAsia"/>
              </w:rPr>
              <w:t>20</w:t>
            </w:r>
          </w:p>
        </w:tc>
        <w:tc>
          <w:tcPr>
            <w:tcW w:w="2976" w:type="dxa"/>
            <w:vAlign w:val="center"/>
          </w:tcPr>
          <w:p w14:paraId="556B1DC2" w14:textId="77777777" w:rsidR="003609B2" w:rsidRPr="001642FF" w:rsidRDefault="003609B2" w:rsidP="00380221">
            <w:r w:rsidRPr="00DD2CE2">
              <w:rPr>
                <w:rFonts w:hint="eastAsia"/>
              </w:rPr>
              <w:t>一码通账户号码</w:t>
            </w:r>
          </w:p>
        </w:tc>
        <w:tc>
          <w:tcPr>
            <w:tcW w:w="2552" w:type="dxa"/>
            <w:vAlign w:val="center"/>
          </w:tcPr>
          <w:p w14:paraId="09618C66" w14:textId="77777777" w:rsidR="003609B2" w:rsidRPr="001642FF" w:rsidRDefault="000D25F4" w:rsidP="00380221">
            <w:r>
              <w:rPr>
                <w:rFonts w:hint="eastAsia"/>
              </w:rPr>
              <w:t>非</w:t>
            </w:r>
            <w:r w:rsidR="003609B2">
              <w:rPr>
                <w:rFonts w:hint="eastAsia"/>
              </w:rPr>
              <w:t>必填</w:t>
            </w:r>
          </w:p>
        </w:tc>
      </w:tr>
      <w:tr w:rsidR="003609B2" w14:paraId="4649583E" w14:textId="77777777" w:rsidTr="006B3879">
        <w:trPr>
          <w:trHeight w:val="415"/>
          <w:jc w:val="center"/>
        </w:trPr>
        <w:tc>
          <w:tcPr>
            <w:tcW w:w="537" w:type="dxa"/>
            <w:vAlign w:val="center"/>
          </w:tcPr>
          <w:p w14:paraId="701CDCCB" w14:textId="77777777" w:rsidR="00E70528" w:rsidRDefault="00E70528">
            <w:pPr>
              <w:pStyle w:val="ab"/>
              <w:numPr>
                <w:ilvl w:val="0"/>
                <w:numId w:val="80"/>
              </w:numPr>
              <w:ind w:firstLineChars="0"/>
              <w:jc w:val="center"/>
              <w:rPr>
                <w:b/>
              </w:rPr>
            </w:pPr>
          </w:p>
        </w:tc>
        <w:tc>
          <w:tcPr>
            <w:tcW w:w="1272" w:type="dxa"/>
            <w:vAlign w:val="center"/>
          </w:tcPr>
          <w:p w14:paraId="1E4F4CB6" w14:textId="77777777" w:rsidR="003609B2" w:rsidRPr="001642FF" w:rsidRDefault="003609B2" w:rsidP="00380221">
            <w:r w:rsidRPr="001642FF">
              <w:rPr>
                <w:rFonts w:hint="eastAsia"/>
              </w:rPr>
              <w:t>ZHLB</w:t>
            </w:r>
          </w:p>
        </w:tc>
        <w:tc>
          <w:tcPr>
            <w:tcW w:w="1276" w:type="dxa"/>
            <w:vAlign w:val="center"/>
          </w:tcPr>
          <w:p w14:paraId="633EAA6C" w14:textId="77777777" w:rsidR="003609B2" w:rsidRPr="001642FF" w:rsidRDefault="003609B2" w:rsidP="00380221">
            <w:r w:rsidRPr="001642FF">
              <w:rPr>
                <w:rFonts w:hint="eastAsia"/>
              </w:rPr>
              <w:t>Character</w:t>
            </w:r>
          </w:p>
        </w:tc>
        <w:tc>
          <w:tcPr>
            <w:tcW w:w="851" w:type="dxa"/>
            <w:vAlign w:val="center"/>
          </w:tcPr>
          <w:p w14:paraId="761CD5EF" w14:textId="77777777" w:rsidR="003609B2" w:rsidRPr="001642FF" w:rsidRDefault="003609B2" w:rsidP="00380221">
            <w:r w:rsidRPr="001642FF">
              <w:rPr>
                <w:rFonts w:hint="eastAsia"/>
              </w:rPr>
              <w:t>2</w:t>
            </w:r>
          </w:p>
        </w:tc>
        <w:tc>
          <w:tcPr>
            <w:tcW w:w="2976" w:type="dxa"/>
            <w:vAlign w:val="center"/>
          </w:tcPr>
          <w:p w14:paraId="4B4836D2" w14:textId="77777777" w:rsidR="003609B2" w:rsidRPr="001642FF" w:rsidRDefault="003609B2" w:rsidP="00380221">
            <w:r w:rsidRPr="001642FF">
              <w:rPr>
                <w:rFonts w:hint="eastAsia"/>
              </w:rPr>
              <w:t>证券账户类别</w:t>
            </w:r>
          </w:p>
        </w:tc>
        <w:tc>
          <w:tcPr>
            <w:tcW w:w="2552" w:type="dxa"/>
            <w:vAlign w:val="center"/>
          </w:tcPr>
          <w:p w14:paraId="2C6C0004" w14:textId="77777777" w:rsidR="003609B2" w:rsidRPr="001642FF" w:rsidRDefault="003609B2" w:rsidP="00380221">
            <w:r>
              <w:rPr>
                <w:rFonts w:hint="eastAsia"/>
              </w:rPr>
              <w:t>必填，</w:t>
            </w:r>
            <w:r w:rsidRPr="001642FF">
              <w:rPr>
                <w:rFonts w:hint="eastAsia"/>
              </w:rPr>
              <w:t>字典</w:t>
            </w:r>
            <w:r w:rsidRPr="001642FF">
              <w:rPr>
                <w:rFonts w:hint="eastAsia"/>
              </w:rPr>
              <w:t>(ZHLB)</w:t>
            </w:r>
          </w:p>
        </w:tc>
      </w:tr>
      <w:tr w:rsidR="003609B2" w14:paraId="747CC219" w14:textId="77777777" w:rsidTr="006B3879">
        <w:trPr>
          <w:trHeight w:val="415"/>
          <w:jc w:val="center"/>
        </w:trPr>
        <w:tc>
          <w:tcPr>
            <w:tcW w:w="537" w:type="dxa"/>
            <w:vAlign w:val="center"/>
          </w:tcPr>
          <w:p w14:paraId="06CB249C" w14:textId="77777777" w:rsidR="00E70528" w:rsidRDefault="00E70528">
            <w:pPr>
              <w:pStyle w:val="ab"/>
              <w:numPr>
                <w:ilvl w:val="0"/>
                <w:numId w:val="80"/>
              </w:numPr>
              <w:ind w:firstLineChars="0"/>
              <w:jc w:val="center"/>
              <w:rPr>
                <w:b/>
              </w:rPr>
            </w:pPr>
          </w:p>
        </w:tc>
        <w:tc>
          <w:tcPr>
            <w:tcW w:w="1272" w:type="dxa"/>
            <w:vAlign w:val="center"/>
          </w:tcPr>
          <w:p w14:paraId="3A481F3B" w14:textId="77777777" w:rsidR="003609B2" w:rsidRPr="001642FF" w:rsidRDefault="003609B2" w:rsidP="00380221">
            <w:r w:rsidRPr="001642FF">
              <w:rPr>
                <w:rFonts w:hint="eastAsia"/>
              </w:rPr>
              <w:t>ZQZH</w:t>
            </w:r>
          </w:p>
        </w:tc>
        <w:tc>
          <w:tcPr>
            <w:tcW w:w="1276" w:type="dxa"/>
            <w:vAlign w:val="center"/>
          </w:tcPr>
          <w:p w14:paraId="7BE2FADD" w14:textId="77777777" w:rsidR="003609B2" w:rsidRPr="001642FF" w:rsidRDefault="003609B2" w:rsidP="00380221">
            <w:r w:rsidRPr="001642FF">
              <w:rPr>
                <w:rFonts w:hint="eastAsia"/>
              </w:rPr>
              <w:t>Character</w:t>
            </w:r>
          </w:p>
        </w:tc>
        <w:tc>
          <w:tcPr>
            <w:tcW w:w="851" w:type="dxa"/>
            <w:vAlign w:val="center"/>
          </w:tcPr>
          <w:p w14:paraId="4DBEE7B8" w14:textId="77777777" w:rsidR="003609B2" w:rsidRPr="001642FF" w:rsidRDefault="003609B2" w:rsidP="00380221">
            <w:r w:rsidRPr="001642FF">
              <w:rPr>
                <w:rFonts w:hint="eastAsia"/>
              </w:rPr>
              <w:t>20</w:t>
            </w:r>
          </w:p>
        </w:tc>
        <w:tc>
          <w:tcPr>
            <w:tcW w:w="2976" w:type="dxa"/>
            <w:vAlign w:val="center"/>
          </w:tcPr>
          <w:p w14:paraId="2FCC6C5D" w14:textId="77777777" w:rsidR="003609B2" w:rsidRPr="001642FF" w:rsidRDefault="003609B2" w:rsidP="00380221">
            <w:r w:rsidRPr="001642FF">
              <w:rPr>
                <w:rFonts w:hint="eastAsia"/>
              </w:rPr>
              <w:t>证券账户号码</w:t>
            </w:r>
          </w:p>
        </w:tc>
        <w:tc>
          <w:tcPr>
            <w:tcW w:w="2552" w:type="dxa"/>
            <w:vAlign w:val="center"/>
          </w:tcPr>
          <w:p w14:paraId="5066028D" w14:textId="77777777" w:rsidR="003609B2" w:rsidRPr="001642FF" w:rsidRDefault="003609B2" w:rsidP="00380221">
            <w:r>
              <w:rPr>
                <w:rFonts w:hint="eastAsia"/>
              </w:rPr>
              <w:t>必填</w:t>
            </w:r>
          </w:p>
        </w:tc>
      </w:tr>
      <w:tr w:rsidR="003609B2" w14:paraId="075357B6" w14:textId="77777777" w:rsidTr="006B3879">
        <w:trPr>
          <w:trHeight w:val="415"/>
          <w:jc w:val="center"/>
        </w:trPr>
        <w:tc>
          <w:tcPr>
            <w:tcW w:w="537" w:type="dxa"/>
            <w:vAlign w:val="center"/>
          </w:tcPr>
          <w:p w14:paraId="712F21FB" w14:textId="77777777" w:rsidR="00E70528" w:rsidRDefault="00E70528">
            <w:pPr>
              <w:pStyle w:val="ab"/>
              <w:numPr>
                <w:ilvl w:val="0"/>
                <w:numId w:val="80"/>
              </w:numPr>
              <w:ind w:firstLineChars="0"/>
              <w:jc w:val="center"/>
              <w:rPr>
                <w:b/>
              </w:rPr>
            </w:pPr>
          </w:p>
        </w:tc>
        <w:tc>
          <w:tcPr>
            <w:tcW w:w="1272" w:type="dxa"/>
            <w:vAlign w:val="center"/>
          </w:tcPr>
          <w:p w14:paraId="38377F6A" w14:textId="77777777" w:rsidR="003609B2" w:rsidRPr="001642FF" w:rsidRDefault="003609B2" w:rsidP="00380221">
            <w:r w:rsidRPr="00DD2CE2">
              <w:rPr>
                <w:rFonts w:hint="eastAsia"/>
              </w:rPr>
              <w:t>ZJLB</w:t>
            </w:r>
          </w:p>
        </w:tc>
        <w:tc>
          <w:tcPr>
            <w:tcW w:w="1276" w:type="dxa"/>
            <w:vAlign w:val="center"/>
          </w:tcPr>
          <w:p w14:paraId="441FC845" w14:textId="77777777" w:rsidR="003609B2" w:rsidRPr="001642FF" w:rsidRDefault="003609B2" w:rsidP="00380221">
            <w:r w:rsidRPr="00DD2CE2">
              <w:rPr>
                <w:rFonts w:hint="eastAsia"/>
              </w:rPr>
              <w:t>Character</w:t>
            </w:r>
          </w:p>
        </w:tc>
        <w:tc>
          <w:tcPr>
            <w:tcW w:w="851" w:type="dxa"/>
            <w:vAlign w:val="center"/>
          </w:tcPr>
          <w:p w14:paraId="1252D2D7" w14:textId="77777777" w:rsidR="003609B2" w:rsidRPr="001642FF" w:rsidRDefault="003609B2" w:rsidP="00380221">
            <w:r w:rsidRPr="00DD2CE2">
              <w:rPr>
                <w:rFonts w:hint="eastAsia"/>
              </w:rPr>
              <w:t>2</w:t>
            </w:r>
          </w:p>
        </w:tc>
        <w:tc>
          <w:tcPr>
            <w:tcW w:w="2976" w:type="dxa"/>
            <w:vAlign w:val="center"/>
          </w:tcPr>
          <w:p w14:paraId="0E6F386F" w14:textId="77777777" w:rsidR="003609B2" w:rsidRPr="001642FF" w:rsidRDefault="003609B2" w:rsidP="00380221">
            <w:r w:rsidRPr="00DD2CE2">
              <w:rPr>
                <w:rFonts w:hint="eastAsia"/>
              </w:rPr>
              <w:t>主要身份证明文件类别</w:t>
            </w:r>
          </w:p>
        </w:tc>
        <w:tc>
          <w:tcPr>
            <w:tcW w:w="2552" w:type="dxa"/>
            <w:vAlign w:val="center"/>
          </w:tcPr>
          <w:p w14:paraId="5BD4A1E3" w14:textId="77777777" w:rsidR="003609B2" w:rsidRPr="001642FF" w:rsidRDefault="003609B2" w:rsidP="00380221">
            <w:r>
              <w:rPr>
                <w:rFonts w:hint="eastAsia"/>
              </w:rPr>
              <w:t>必填，</w:t>
            </w:r>
            <w:r w:rsidRPr="00DD2CE2">
              <w:rPr>
                <w:rFonts w:hint="eastAsia"/>
              </w:rPr>
              <w:t>字典</w:t>
            </w:r>
            <w:r w:rsidRPr="00DD2CE2">
              <w:rPr>
                <w:rFonts w:hint="eastAsia"/>
              </w:rPr>
              <w:t>(ZJLB)</w:t>
            </w:r>
          </w:p>
        </w:tc>
      </w:tr>
      <w:tr w:rsidR="003609B2" w14:paraId="3F03507F" w14:textId="77777777" w:rsidTr="006B3879">
        <w:trPr>
          <w:trHeight w:val="415"/>
          <w:jc w:val="center"/>
        </w:trPr>
        <w:tc>
          <w:tcPr>
            <w:tcW w:w="537" w:type="dxa"/>
            <w:vAlign w:val="center"/>
          </w:tcPr>
          <w:p w14:paraId="23589738" w14:textId="77777777" w:rsidR="00E70528" w:rsidRDefault="00E70528">
            <w:pPr>
              <w:pStyle w:val="ab"/>
              <w:numPr>
                <w:ilvl w:val="0"/>
                <w:numId w:val="80"/>
              </w:numPr>
              <w:ind w:firstLineChars="0"/>
              <w:jc w:val="center"/>
              <w:rPr>
                <w:b/>
              </w:rPr>
            </w:pPr>
          </w:p>
        </w:tc>
        <w:tc>
          <w:tcPr>
            <w:tcW w:w="1272" w:type="dxa"/>
            <w:vAlign w:val="center"/>
          </w:tcPr>
          <w:p w14:paraId="18ADF85E" w14:textId="77777777" w:rsidR="003609B2" w:rsidRPr="001642FF" w:rsidRDefault="003609B2" w:rsidP="00380221">
            <w:r w:rsidRPr="001642FF">
              <w:rPr>
                <w:rFonts w:hint="eastAsia"/>
              </w:rPr>
              <w:t>ZJDM</w:t>
            </w:r>
          </w:p>
        </w:tc>
        <w:tc>
          <w:tcPr>
            <w:tcW w:w="1276" w:type="dxa"/>
            <w:vAlign w:val="center"/>
          </w:tcPr>
          <w:p w14:paraId="651DEA64" w14:textId="77777777" w:rsidR="003609B2" w:rsidRPr="001642FF" w:rsidRDefault="003609B2" w:rsidP="00380221">
            <w:r w:rsidRPr="001642FF">
              <w:rPr>
                <w:rFonts w:hint="eastAsia"/>
              </w:rPr>
              <w:t>Character</w:t>
            </w:r>
          </w:p>
        </w:tc>
        <w:tc>
          <w:tcPr>
            <w:tcW w:w="851" w:type="dxa"/>
            <w:vAlign w:val="center"/>
          </w:tcPr>
          <w:p w14:paraId="47B5D9AA" w14:textId="77777777" w:rsidR="003609B2" w:rsidRPr="001642FF" w:rsidRDefault="003609B2" w:rsidP="00380221">
            <w:r>
              <w:rPr>
                <w:rFonts w:hint="eastAsia"/>
              </w:rPr>
              <w:t>4</w:t>
            </w:r>
            <w:r w:rsidRPr="001642FF">
              <w:rPr>
                <w:rFonts w:hint="eastAsia"/>
              </w:rPr>
              <w:t>0</w:t>
            </w:r>
          </w:p>
        </w:tc>
        <w:tc>
          <w:tcPr>
            <w:tcW w:w="2976" w:type="dxa"/>
            <w:vAlign w:val="center"/>
          </w:tcPr>
          <w:p w14:paraId="266C38B5" w14:textId="77777777" w:rsidR="003609B2" w:rsidRPr="001642FF" w:rsidRDefault="003609B2" w:rsidP="00380221">
            <w:r w:rsidRPr="001642FF">
              <w:rPr>
                <w:rFonts w:hint="eastAsia"/>
              </w:rPr>
              <w:t>主要身份证明文件代码</w:t>
            </w:r>
          </w:p>
        </w:tc>
        <w:tc>
          <w:tcPr>
            <w:tcW w:w="2552" w:type="dxa"/>
            <w:vAlign w:val="center"/>
          </w:tcPr>
          <w:p w14:paraId="20C84B73" w14:textId="77777777" w:rsidR="003609B2" w:rsidRPr="001642FF" w:rsidRDefault="003609B2" w:rsidP="00380221">
            <w:r>
              <w:rPr>
                <w:rFonts w:hint="eastAsia"/>
              </w:rPr>
              <w:t>必填</w:t>
            </w:r>
          </w:p>
        </w:tc>
      </w:tr>
      <w:tr w:rsidR="003609B2" w14:paraId="16366856" w14:textId="77777777" w:rsidTr="006B3879">
        <w:trPr>
          <w:trHeight w:val="415"/>
          <w:jc w:val="center"/>
        </w:trPr>
        <w:tc>
          <w:tcPr>
            <w:tcW w:w="537" w:type="dxa"/>
            <w:vAlign w:val="center"/>
          </w:tcPr>
          <w:p w14:paraId="7D33EA2E" w14:textId="77777777" w:rsidR="00E70528" w:rsidRDefault="00E70528">
            <w:pPr>
              <w:pStyle w:val="ab"/>
              <w:numPr>
                <w:ilvl w:val="0"/>
                <w:numId w:val="80"/>
              </w:numPr>
              <w:ind w:firstLineChars="0"/>
              <w:jc w:val="center"/>
              <w:rPr>
                <w:b/>
              </w:rPr>
            </w:pPr>
          </w:p>
        </w:tc>
        <w:tc>
          <w:tcPr>
            <w:tcW w:w="1272" w:type="dxa"/>
            <w:vAlign w:val="center"/>
          </w:tcPr>
          <w:p w14:paraId="4BABE2F1" w14:textId="77777777" w:rsidR="003609B2" w:rsidRPr="001642FF" w:rsidRDefault="003609B2" w:rsidP="00380221">
            <w:r w:rsidRPr="001642FF">
              <w:rPr>
                <w:rFonts w:hint="eastAsia"/>
              </w:rPr>
              <w:t>KHJGDM</w:t>
            </w:r>
          </w:p>
        </w:tc>
        <w:tc>
          <w:tcPr>
            <w:tcW w:w="1276" w:type="dxa"/>
            <w:vAlign w:val="center"/>
          </w:tcPr>
          <w:p w14:paraId="1C2E17B0" w14:textId="77777777" w:rsidR="003609B2" w:rsidRPr="001642FF" w:rsidRDefault="003609B2" w:rsidP="00380221">
            <w:r w:rsidRPr="001642FF">
              <w:rPr>
                <w:rFonts w:hint="eastAsia"/>
              </w:rPr>
              <w:t>Character</w:t>
            </w:r>
          </w:p>
        </w:tc>
        <w:tc>
          <w:tcPr>
            <w:tcW w:w="851" w:type="dxa"/>
            <w:vAlign w:val="center"/>
          </w:tcPr>
          <w:p w14:paraId="2F4F7023" w14:textId="77777777" w:rsidR="003609B2" w:rsidRPr="001642FF" w:rsidRDefault="003609B2" w:rsidP="00380221">
            <w:r w:rsidRPr="001642FF">
              <w:rPr>
                <w:rFonts w:hint="eastAsia"/>
              </w:rPr>
              <w:t>6</w:t>
            </w:r>
          </w:p>
        </w:tc>
        <w:tc>
          <w:tcPr>
            <w:tcW w:w="2976" w:type="dxa"/>
            <w:vAlign w:val="center"/>
          </w:tcPr>
          <w:p w14:paraId="158DC735" w14:textId="77777777" w:rsidR="003609B2" w:rsidRPr="001642FF" w:rsidRDefault="003609B2" w:rsidP="00380221">
            <w:r>
              <w:rPr>
                <w:rFonts w:hint="eastAsia"/>
              </w:rPr>
              <w:t>业务发起</w:t>
            </w:r>
            <w:r w:rsidRPr="001642FF">
              <w:rPr>
                <w:rFonts w:hint="eastAsia"/>
              </w:rPr>
              <w:t>开户代理机构代码</w:t>
            </w:r>
          </w:p>
        </w:tc>
        <w:tc>
          <w:tcPr>
            <w:tcW w:w="2552" w:type="dxa"/>
            <w:vAlign w:val="center"/>
          </w:tcPr>
          <w:p w14:paraId="7B200395" w14:textId="77777777" w:rsidR="003609B2" w:rsidRPr="001642FF" w:rsidRDefault="003609B2" w:rsidP="00380221">
            <w:r>
              <w:rPr>
                <w:rFonts w:hint="eastAsia"/>
              </w:rPr>
              <w:t>必填</w:t>
            </w:r>
          </w:p>
        </w:tc>
      </w:tr>
      <w:tr w:rsidR="003609B2" w14:paraId="02F441D1" w14:textId="77777777" w:rsidTr="006B3879">
        <w:trPr>
          <w:trHeight w:val="415"/>
          <w:jc w:val="center"/>
        </w:trPr>
        <w:tc>
          <w:tcPr>
            <w:tcW w:w="537" w:type="dxa"/>
            <w:vAlign w:val="center"/>
          </w:tcPr>
          <w:p w14:paraId="404D72CD" w14:textId="77777777" w:rsidR="00E70528" w:rsidRDefault="00E70528">
            <w:pPr>
              <w:pStyle w:val="ab"/>
              <w:numPr>
                <w:ilvl w:val="0"/>
                <w:numId w:val="80"/>
              </w:numPr>
              <w:ind w:firstLineChars="0"/>
              <w:jc w:val="center"/>
              <w:rPr>
                <w:b/>
              </w:rPr>
            </w:pPr>
          </w:p>
        </w:tc>
        <w:tc>
          <w:tcPr>
            <w:tcW w:w="1272" w:type="dxa"/>
            <w:vAlign w:val="center"/>
          </w:tcPr>
          <w:p w14:paraId="7639E7DA" w14:textId="77777777" w:rsidR="003609B2" w:rsidRPr="001642FF" w:rsidRDefault="003609B2" w:rsidP="00380221">
            <w:r w:rsidRPr="001642FF">
              <w:rPr>
                <w:rFonts w:hint="eastAsia"/>
              </w:rPr>
              <w:t>KHWDDM</w:t>
            </w:r>
          </w:p>
        </w:tc>
        <w:tc>
          <w:tcPr>
            <w:tcW w:w="1276" w:type="dxa"/>
            <w:vAlign w:val="center"/>
          </w:tcPr>
          <w:p w14:paraId="26809E0B" w14:textId="77777777" w:rsidR="003609B2" w:rsidRPr="001642FF" w:rsidRDefault="003609B2" w:rsidP="00380221">
            <w:r w:rsidRPr="001642FF">
              <w:rPr>
                <w:rFonts w:hint="eastAsia"/>
              </w:rPr>
              <w:t>Character</w:t>
            </w:r>
          </w:p>
        </w:tc>
        <w:tc>
          <w:tcPr>
            <w:tcW w:w="851" w:type="dxa"/>
            <w:vAlign w:val="center"/>
          </w:tcPr>
          <w:p w14:paraId="2F3BCB9D" w14:textId="77777777" w:rsidR="003609B2" w:rsidRPr="001642FF" w:rsidRDefault="003609B2" w:rsidP="00380221">
            <w:r w:rsidRPr="001642FF">
              <w:rPr>
                <w:rFonts w:hint="eastAsia"/>
              </w:rPr>
              <w:t>10</w:t>
            </w:r>
          </w:p>
        </w:tc>
        <w:tc>
          <w:tcPr>
            <w:tcW w:w="2976" w:type="dxa"/>
            <w:vAlign w:val="center"/>
          </w:tcPr>
          <w:p w14:paraId="23FF01AE" w14:textId="77777777" w:rsidR="003609B2" w:rsidRPr="001642FF" w:rsidRDefault="003609B2" w:rsidP="00380221">
            <w:r>
              <w:rPr>
                <w:rFonts w:hint="eastAsia"/>
              </w:rPr>
              <w:t>业务发起</w:t>
            </w:r>
            <w:r w:rsidRPr="001642FF">
              <w:rPr>
                <w:rFonts w:hint="eastAsia"/>
              </w:rPr>
              <w:t>开户代理网点代码</w:t>
            </w:r>
          </w:p>
        </w:tc>
        <w:tc>
          <w:tcPr>
            <w:tcW w:w="2552" w:type="dxa"/>
            <w:vAlign w:val="center"/>
          </w:tcPr>
          <w:p w14:paraId="08F03A2B" w14:textId="77777777" w:rsidR="003609B2" w:rsidRPr="001642FF" w:rsidRDefault="003609B2" w:rsidP="00380221">
            <w:r>
              <w:rPr>
                <w:rFonts w:hint="eastAsia"/>
              </w:rPr>
              <w:t>必填</w:t>
            </w:r>
          </w:p>
        </w:tc>
      </w:tr>
      <w:tr w:rsidR="003609B2" w14:paraId="69BE1F1C" w14:textId="77777777" w:rsidTr="006B3879">
        <w:trPr>
          <w:trHeight w:val="415"/>
          <w:jc w:val="center"/>
        </w:trPr>
        <w:tc>
          <w:tcPr>
            <w:tcW w:w="537" w:type="dxa"/>
            <w:vAlign w:val="center"/>
          </w:tcPr>
          <w:p w14:paraId="6F8D9942" w14:textId="77777777" w:rsidR="00E70528" w:rsidRDefault="00E70528">
            <w:pPr>
              <w:pStyle w:val="ab"/>
              <w:numPr>
                <w:ilvl w:val="0"/>
                <w:numId w:val="80"/>
              </w:numPr>
              <w:ind w:firstLineChars="0"/>
              <w:jc w:val="center"/>
              <w:rPr>
                <w:b/>
              </w:rPr>
            </w:pPr>
          </w:p>
        </w:tc>
        <w:tc>
          <w:tcPr>
            <w:tcW w:w="1272" w:type="dxa"/>
            <w:vAlign w:val="center"/>
          </w:tcPr>
          <w:p w14:paraId="263D6ADF" w14:textId="77777777" w:rsidR="003609B2" w:rsidRPr="001642FF" w:rsidRDefault="003609B2" w:rsidP="00380221">
            <w:r>
              <w:rPr>
                <w:rFonts w:hint="eastAsia"/>
              </w:rPr>
              <w:t>SQRQ</w:t>
            </w:r>
          </w:p>
        </w:tc>
        <w:tc>
          <w:tcPr>
            <w:tcW w:w="1276" w:type="dxa"/>
            <w:vAlign w:val="center"/>
          </w:tcPr>
          <w:p w14:paraId="1D39BB2A" w14:textId="77777777" w:rsidR="003609B2" w:rsidRPr="001642FF" w:rsidRDefault="003609B2" w:rsidP="00380221">
            <w:r w:rsidRPr="00C45958">
              <w:rPr>
                <w:rFonts w:hint="eastAsia"/>
              </w:rPr>
              <w:t>Character</w:t>
            </w:r>
          </w:p>
        </w:tc>
        <w:tc>
          <w:tcPr>
            <w:tcW w:w="851" w:type="dxa"/>
            <w:vAlign w:val="center"/>
          </w:tcPr>
          <w:p w14:paraId="4ACDFF0B" w14:textId="77777777" w:rsidR="003609B2" w:rsidRPr="001642FF" w:rsidRDefault="003609B2" w:rsidP="00380221">
            <w:r>
              <w:rPr>
                <w:rFonts w:hint="eastAsia"/>
              </w:rPr>
              <w:t>8</w:t>
            </w:r>
          </w:p>
        </w:tc>
        <w:tc>
          <w:tcPr>
            <w:tcW w:w="2976" w:type="dxa"/>
            <w:vAlign w:val="center"/>
          </w:tcPr>
          <w:p w14:paraId="5BBE1918" w14:textId="77777777" w:rsidR="003609B2" w:rsidRDefault="003609B2" w:rsidP="00380221">
            <w:r>
              <w:rPr>
                <w:rFonts w:hint="eastAsia"/>
              </w:rPr>
              <w:t>申请日期</w:t>
            </w:r>
          </w:p>
        </w:tc>
        <w:tc>
          <w:tcPr>
            <w:tcW w:w="2552" w:type="dxa"/>
            <w:vAlign w:val="center"/>
          </w:tcPr>
          <w:p w14:paraId="26D58E3A" w14:textId="77777777" w:rsidR="003609B2" w:rsidRDefault="003609B2" w:rsidP="00380221">
            <w:r>
              <w:rPr>
                <w:rFonts w:hint="eastAsia"/>
              </w:rPr>
              <w:t>必填</w:t>
            </w:r>
          </w:p>
        </w:tc>
      </w:tr>
    </w:tbl>
    <w:p w14:paraId="3DBC5F6C" w14:textId="77777777" w:rsidR="003609B2" w:rsidRPr="006C09A6" w:rsidRDefault="003609B2" w:rsidP="003609B2">
      <w:pPr>
        <w:rPr>
          <w:b/>
          <w:sz w:val="24"/>
          <w:szCs w:val="24"/>
        </w:rPr>
      </w:pPr>
      <w:r w:rsidRPr="006C09A6">
        <w:rPr>
          <w:rFonts w:hint="eastAsia"/>
          <w:b/>
          <w:sz w:val="24"/>
          <w:szCs w:val="24"/>
        </w:rPr>
        <w:t>说明：</w:t>
      </w:r>
    </w:p>
    <w:p w14:paraId="7EA57B70" w14:textId="77777777" w:rsidR="00E70528" w:rsidRDefault="003609B2">
      <w:pPr>
        <w:pStyle w:val="ab"/>
        <w:numPr>
          <w:ilvl w:val="0"/>
          <w:numId w:val="79"/>
        </w:numPr>
        <w:spacing w:line="360" w:lineRule="auto"/>
        <w:ind w:firstLineChars="0"/>
      </w:pPr>
      <w:r>
        <w:rPr>
          <w:rFonts w:hint="eastAsia"/>
        </w:rPr>
        <w:t>发送方：开户代理机构</w:t>
      </w:r>
    </w:p>
    <w:p w14:paraId="2D7D6349" w14:textId="77777777" w:rsidR="00E70528" w:rsidRDefault="003609B2">
      <w:pPr>
        <w:pStyle w:val="ab"/>
        <w:numPr>
          <w:ilvl w:val="0"/>
          <w:numId w:val="79"/>
        </w:numPr>
        <w:spacing w:line="360" w:lineRule="auto"/>
        <w:ind w:firstLineChars="0"/>
      </w:pPr>
      <w:r>
        <w:rPr>
          <w:rFonts w:hint="eastAsia"/>
        </w:rPr>
        <w:t>接收方：</w:t>
      </w:r>
      <w:r w:rsidR="003D63AB">
        <w:rPr>
          <w:rFonts w:hint="eastAsia"/>
        </w:rPr>
        <w:t>中国结算账户系统</w:t>
      </w:r>
    </w:p>
    <w:p w14:paraId="3E56BB11" w14:textId="77777777" w:rsidR="00E70528" w:rsidRDefault="00773204">
      <w:pPr>
        <w:pStyle w:val="ab"/>
        <w:numPr>
          <w:ilvl w:val="0"/>
          <w:numId w:val="79"/>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205342F6" w14:textId="77777777" w:rsidR="00E70528" w:rsidRDefault="008750B0">
      <w:pPr>
        <w:pStyle w:val="ab"/>
        <w:numPr>
          <w:ilvl w:val="0"/>
          <w:numId w:val="79"/>
        </w:numPr>
        <w:spacing w:line="360" w:lineRule="auto"/>
        <w:ind w:firstLineChars="0"/>
      </w:pPr>
      <w:r>
        <w:rPr>
          <w:rFonts w:hint="eastAsia"/>
        </w:rPr>
        <w:t>通信通道：</w:t>
      </w:r>
      <w:r>
        <w:rPr>
          <w:rFonts w:hint="eastAsia"/>
        </w:rPr>
        <w:t>PROP</w:t>
      </w:r>
      <w:r>
        <w:rPr>
          <w:rFonts w:hint="eastAsia"/>
        </w:rPr>
        <w:t>通用交易接口</w:t>
      </w:r>
    </w:p>
    <w:p w14:paraId="353C8B4B" w14:textId="77777777" w:rsidR="003609B2" w:rsidRDefault="003609B2" w:rsidP="003609B2">
      <w:pPr>
        <w:rPr>
          <w:b/>
          <w:sz w:val="30"/>
          <w:szCs w:val="30"/>
        </w:rPr>
      </w:pPr>
      <w:r w:rsidRPr="00271B22">
        <w:rPr>
          <w:rFonts w:hint="eastAsia"/>
          <w:b/>
          <w:sz w:val="30"/>
          <w:szCs w:val="30"/>
        </w:rPr>
        <w:t>应答：</w:t>
      </w:r>
    </w:p>
    <w:tbl>
      <w:tblPr>
        <w:tblStyle w:val="a5"/>
        <w:tblW w:w="9464" w:type="dxa"/>
        <w:jc w:val="center"/>
        <w:tblLayout w:type="fixed"/>
        <w:tblLook w:val="04A0" w:firstRow="1" w:lastRow="0" w:firstColumn="1" w:lastColumn="0" w:noHBand="0" w:noVBand="1"/>
      </w:tblPr>
      <w:tblGrid>
        <w:gridCol w:w="538"/>
        <w:gridCol w:w="1271"/>
        <w:gridCol w:w="1276"/>
        <w:gridCol w:w="851"/>
        <w:gridCol w:w="2976"/>
        <w:gridCol w:w="2552"/>
      </w:tblGrid>
      <w:tr w:rsidR="003609B2" w:rsidRPr="00455B38" w14:paraId="33BF1E09" w14:textId="77777777" w:rsidTr="006B3879">
        <w:trPr>
          <w:trHeight w:val="534"/>
          <w:jc w:val="center"/>
        </w:trPr>
        <w:tc>
          <w:tcPr>
            <w:tcW w:w="538" w:type="dxa"/>
            <w:shd w:val="clear" w:color="auto" w:fill="FFC000"/>
            <w:vAlign w:val="center"/>
          </w:tcPr>
          <w:p w14:paraId="6EB8915D" w14:textId="77777777" w:rsidR="003609B2" w:rsidRPr="00455B38" w:rsidRDefault="003609B2" w:rsidP="00380221">
            <w:pPr>
              <w:jc w:val="center"/>
              <w:rPr>
                <w:b/>
                <w:sz w:val="24"/>
                <w:szCs w:val="24"/>
              </w:rPr>
            </w:pPr>
            <w:r w:rsidRPr="00455B38">
              <w:rPr>
                <w:rFonts w:hint="eastAsia"/>
                <w:b/>
                <w:sz w:val="24"/>
                <w:szCs w:val="24"/>
              </w:rPr>
              <w:t>NO</w:t>
            </w:r>
          </w:p>
        </w:tc>
        <w:tc>
          <w:tcPr>
            <w:tcW w:w="1271" w:type="dxa"/>
            <w:shd w:val="clear" w:color="auto" w:fill="FFC000"/>
            <w:vAlign w:val="center"/>
          </w:tcPr>
          <w:p w14:paraId="39AD83D0" w14:textId="77777777" w:rsidR="003609B2" w:rsidRPr="00455B38" w:rsidRDefault="003609B2" w:rsidP="00380221">
            <w:pPr>
              <w:jc w:val="center"/>
              <w:rPr>
                <w:b/>
                <w:sz w:val="24"/>
                <w:szCs w:val="24"/>
              </w:rPr>
            </w:pPr>
            <w:r w:rsidRPr="00455B38">
              <w:rPr>
                <w:rFonts w:hint="eastAsia"/>
                <w:b/>
                <w:sz w:val="24"/>
                <w:szCs w:val="24"/>
              </w:rPr>
              <w:t>字段</w:t>
            </w:r>
          </w:p>
        </w:tc>
        <w:tc>
          <w:tcPr>
            <w:tcW w:w="1276" w:type="dxa"/>
            <w:shd w:val="clear" w:color="auto" w:fill="FFC000"/>
            <w:vAlign w:val="center"/>
          </w:tcPr>
          <w:p w14:paraId="50A6931C" w14:textId="77777777" w:rsidR="003609B2" w:rsidRPr="00455B38" w:rsidRDefault="003609B2" w:rsidP="00380221">
            <w:pPr>
              <w:jc w:val="center"/>
              <w:rPr>
                <w:b/>
                <w:sz w:val="24"/>
                <w:szCs w:val="24"/>
              </w:rPr>
            </w:pPr>
            <w:r w:rsidRPr="00455B38">
              <w:rPr>
                <w:rFonts w:hint="eastAsia"/>
                <w:b/>
                <w:sz w:val="24"/>
                <w:szCs w:val="24"/>
              </w:rPr>
              <w:t>类型</w:t>
            </w:r>
          </w:p>
        </w:tc>
        <w:tc>
          <w:tcPr>
            <w:tcW w:w="851" w:type="dxa"/>
            <w:shd w:val="clear" w:color="auto" w:fill="FFC000"/>
            <w:vAlign w:val="center"/>
          </w:tcPr>
          <w:p w14:paraId="21667D21" w14:textId="77777777" w:rsidR="003609B2" w:rsidRPr="00455B38" w:rsidRDefault="003609B2" w:rsidP="00380221">
            <w:pPr>
              <w:jc w:val="center"/>
              <w:rPr>
                <w:b/>
                <w:sz w:val="24"/>
                <w:szCs w:val="24"/>
              </w:rPr>
            </w:pPr>
            <w:r w:rsidRPr="00455B38">
              <w:rPr>
                <w:rFonts w:hint="eastAsia"/>
                <w:b/>
                <w:sz w:val="24"/>
                <w:szCs w:val="24"/>
              </w:rPr>
              <w:t>长度</w:t>
            </w:r>
          </w:p>
        </w:tc>
        <w:tc>
          <w:tcPr>
            <w:tcW w:w="2976" w:type="dxa"/>
            <w:shd w:val="clear" w:color="auto" w:fill="FFC000"/>
            <w:vAlign w:val="center"/>
          </w:tcPr>
          <w:p w14:paraId="73DB1A4D" w14:textId="77777777" w:rsidR="003609B2" w:rsidRPr="00455B38" w:rsidRDefault="003609B2" w:rsidP="00380221">
            <w:pPr>
              <w:jc w:val="center"/>
              <w:rPr>
                <w:b/>
                <w:sz w:val="24"/>
                <w:szCs w:val="24"/>
              </w:rPr>
            </w:pPr>
            <w:r w:rsidRPr="00455B38">
              <w:rPr>
                <w:rFonts w:hint="eastAsia"/>
                <w:b/>
                <w:sz w:val="24"/>
                <w:szCs w:val="24"/>
              </w:rPr>
              <w:t>字段名称</w:t>
            </w:r>
          </w:p>
        </w:tc>
        <w:tc>
          <w:tcPr>
            <w:tcW w:w="2552" w:type="dxa"/>
            <w:shd w:val="clear" w:color="auto" w:fill="FFC000"/>
            <w:vAlign w:val="center"/>
          </w:tcPr>
          <w:p w14:paraId="378CE878" w14:textId="77777777" w:rsidR="003609B2" w:rsidRPr="00455B38" w:rsidRDefault="003609B2" w:rsidP="00380221">
            <w:pPr>
              <w:jc w:val="center"/>
              <w:rPr>
                <w:b/>
                <w:sz w:val="24"/>
                <w:szCs w:val="24"/>
              </w:rPr>
            </w:pPr>
            <w:r>
              <w:rPr>
                <w:rFonts w:hint="eastAsia"/>
                <w:b/>
                <w:sz w:val="24"/>
                <w:szCs w:val="24"/>
              </w:rPr>
              <w:t>填写</w:t>
            </w:r>
            <w:r w:rsidRPr="00455B38">
              <w:rPr>
                <w:rFonts w:hint="eastAsia"/>
                <w:b/>
                <w:sz w:val="24"/>
                <w:szCs w:val="24"/>
              </w:rPr>
              <w:t>描述</w:t>
            </w:r>
          </w:p>
        </w:tc>
      </w:tr>
      <w:tr w:rsidR="003609B2" w14:paraId="69B03FE5" w14:textId="77777777" w:rsidTr="006B3879">
        <w:trPr>
          <w:trHeight w:val="415"/>
          <w:jc w:val="center"/>
        </w:trPr>
        <w:tc>
          <w:tcPr>
            <w:tcW w:w="538" w:type="dxa"/>
            <w:vAlign w:val="center"/>
          </w:tcPr>
          <w:p w14:paraId="45EFFBF6" w14:textId="77777777" w:rsidR="00E70528" w:rsidRDefault="00E70528">
            <w:pPr>
              <w:pStyle w:val="ab"/>
              <w:numPr>
                <w:ilvl w:val="0"/>
                <w:numId w:val="81"/>
              </w:numPr>
              <w:ind w:firstLineChars="0"/>
              <w:jc w:val="center"/>
              <w:rPr>
                <w:b/>
              </w:rPr>
            </w:pPr>
          </w:p>
        </w:tc>
        <w:tc>
          <w:tcPr>
            <w:tcW w:w="1271" w:type="dxa"/>
            <w:vAlign w:val="center"/>
          </w:tcPr>
          <w:p w14:paraId="22A1EB27" w14:textId="77777777" w:rsidR="003609B2" w:rsidRPr="001642FF" w:rsidRDefault="003609B2" w:rsidP="00380221">
            <w:r>
              <w:rPr>
                <w:rFonts w:hint="eastAsia"/>
              </w:rPr>
              <w:t>YWLSH</w:t>
            </w:r>
          </w:p>
        </w:tc>
        <w:tc>
          <w:tcPr>
            <w:tcW w:w="1276" w:type="dxa"/>
            <w:vAlign w:val="center"/>
          </w:tcPr>
          <w:p w14:paraId="38C70864" w14:textId="77777777" w:rsidR="003609B2" w:rsidRPr="001642FF" w:rsidRDefault="003609B2" w:rsidP="00380221">
            <w:r w:rsidRPr="00C45958">
              <w:rPr>
                <w:rFonts w:hint="eastAsia"/>
              </w:rPr>
              <w:t>Character</w:t>
            </w:r>
          </w:p>
        </w:tc>
        <w:tc>
          <w:tcPr>
            <w:tcW w:w="851" w:type="dxa"/>
            <w:vAlign w:val="center"/>
          </w:tcPr>
          <w:p w14:paraId="4699BA45" w14:textId="77777777" w:rsidR="003609B2" w:rsidRPr="001642FF" w:rsidRDefault="003609B2" w:rsidP="00380221">
            <w:r>
              <w:rPr>
                <w:rFonts w:hint="eastAsia"/>
              </w:rPr>
              <w:t>10</w:t>
            </w:r>
          </w:p>
        </w:tc>
        <w:tc>
          <w:tcPr>
            <w:tcW w:w="2976" w:type="dxa"/>
            <w:vAlign w:val="center"/>
          </w:tcPr>
          <w:p w14:paraId="128BD005" w14:textId="77777777" w:rsidR="003609B2" w:rsidRPr="001642FF" w:rsidRDefault="003609B2" w:rsidP="00380221">
            <w:r>
              <w:rPr>
                <w:rFonts w:hint="eastAsia"/>
              </w:rPr>
              <w:t>业务流水号</w:t>
            </w:r>
          </w:p>
        </w:tc>
        <w:tc>
          <w:tcPr>
            <w:tcW w:w="2552" w:type="dxa"/>
            <w:vAlign w:val="center"/>
          </w:tcPr>
          <w:p w14:paraId="18B81953" w14:textId="77777777" w:rsidR="003609B2" w:rsidRPr="001642FF" w:rsidRDefault="003609B2" w:rsidP="00380221"/>
        </w:tc>
      </w:tr>
      <w:tr w:rsidR="003609B2" w14:paraId="714F074D" w14:textId="77777777" w:rsidTr="006B3879">
        <w:trPr>
          <w:trHeight w:val="415"/>
          <w:jc w:val="center"/>
        </w:trPr>
        <w:tc>
          <w:tcPr>
            <w:tcW w:w="538" w:type="dxa"/>
            <w:vAlign w:val="center"/>
          </w:tcPr>
          <w:p w14:paraId="29901D9E" w14:textId="77777777" w:rsidR="00E70528" w:rsidRDefault="00E70528">
            <w:pPr>
              <w:pStyle w:val="ab"/>
              <w:numPr>
                <w:ilvl w:val="0"/>
                <w:numId w:val="81"/>
              </w:numPr>
              <w:ind w:firstLineChars="0"/>
              <w:jc w:val="center"/>
              <w:rPr>
                <w:b/>
              </w:rPr>
            </w:pPr>
          </w:p>
        </w:tc>
        <w:tc>
          <w:tcPr>
            <w:tcW w:w="1271" w:type="dxa"/>
            <w:vAlign w:val="center"/>
          </w:tcPr>
          <w:p w14:paraId="18CCFFAE" w14:textId="77777777" w:rsidR="003609B2" w:rsidRPr="001642FF" w:rsidRDefault="003609B2" w:rsidP="00380221">
            <w:r w:rsidRPr="00DD2CE2">
              <w:rPr>
                <w:rFonts w:hint="eastAsia"/>
              </w:rPr>
              <w:t>YMTH</w:t>
            </w:r>
          </w:p>
        </w:tc>
        <w:tc>
          <w:tcPr>
            <w:tcW w:w="1276" w:type="dxa"/>
            <w:vAlign w:val="center"/>
          </w:tcPr>
          <w:p w14:paraId="0B79826B" w14:textId="77777777" w:rsidR="003609B2" w:rsidRPr="001642FF" w:rsidRDefault="003609B2" w:rsidP="00380221">
            <w:r w:rsidRPr="00DD2CE2">
              <w:rPr>
                <w:rFonts w:hint="eastAsia"/>
              </w:rPr>
              <w:t>Character</w:t>
            </w:r>
          </w:p>
        </w:tc>
        <w:tc>
          <w:tcPr>
            <w:tcW w:w="851" w:type="dxa"/>
            <w:vAlign w:val="center"/>
          </w:tcPr>
          <w:p w14:paraId="4F8CEBEE" w14:textId="77777777" w:rsidR="003609B2" w:rsidRDefault="003609B2" w:rsidP="00380221">
            <w:r>
              <w:rPr>
                <w:rFonts w:hint="eastAsia"/>
              </w:rPr>
              <w:t>20</w:t>
            </w:r>
          </w:p>
        </w:tc>
        <w:tc>
          <w:tcPr>
            <w:tcW w:w="2976" w:type="dxa"/>
            <w:vAlign w:val="center"/>
          </w:tcPr>
          <w:p w14:paraId="6C43F7FA" w14:textId="77777777" w:rsidR="003609B2" w:rsidRPr="001642FF" w:rsidRDefault="003609B2" w:rsidP="00380221">
            <w:r w:rsidRPr="00DD2CE2">
              <w:rPr>
                <w:rFonts w:hint="eastAsia"/>
              </w:rPr>
              <w:t>一码通账户号码</w:t>
            </w:r>
          </w:p>
        </w:tc>
        <w:tc>
          <w:tcPr>
            <w:tcW w:w="2552" w:type="dxa"/>
            <w:vAlign w:val="center"/>
          </w:tcPr>
          <w:p w14:paraId="068D2EF4" w14:textId="77777777" w:rsidR="003609B2" w:rsidRPr="001642FF" w:rsidRDefault="003609B2" w:rsidP="00380221"/>
        </w:tc>
      </w:tr>
      <w:tr w:rsidR="003609B2" w14:paraId="13D11363" w14:textId="77777777" w:rsidTr="006B3879">
        <w:trPr>
          <w:trHeight w:val="415"/>
          <w:jc w:val="center"/>
        </w:trPr>
        <w:tc>
          <w:tcPr>
            <w:tcW w:w="538" w:type="dxa"/>
            <w:vAlign w:val="center"/>
          </w:tcPr>
          <w:p w14:paraId="7FD80BCE" w14:textId="77777777" w:rsidR="00E70528" w:rsidRDefault="00E70528">
            <w:pPr>
              <w:pStyle w:val="ab"/>
              <w:numPr>
                <w:ilvl w:val="0"/>
                <w:numId w:val="81"/>
              </w:numPr>
              <w:ind w:firstLineChars="0"/>
              <w:jc w:val="center"/>
              <w:rPr>
                <w:b/>
              </w:rPr>
            </w:pPr>
          </w:p>
        </w:tc>
        <w:tc>
          <w:tcPr>
            <w:tcW w:w="1271" w:type="dxa"/>
            <w:vAlign w:val="center"/>
          </w:tcPr>
          <w:p w14:paraId="1E49E156" w14:textId="77777777" w:rsidR="003609B2" w:rsidRPr="001642FF" w:rsidRDefault="003609B2" w:rsidP="00380221">
            <w:r w:rsidRPr="001642FF">
              <w:rPr>
                <w:rFonts w:hint="eastAsia"/>
              </w:rPr>
              <w:t>ZHLB</w:t>
            </w:r>
          </w:p>
        </w:tc>
        <w:tc>
          <w:tcPr>
            <w:tcW w:w="1276" w:type="dxa"/>
            <w:vAlign w:val="center"/>
          </w:tcPr>
          <w:p w14:paraId="135671B1" w14:textId="77777777" w:rsidR="003609B2" w:rsidRPr="001642FF" w:rsidRDefault="003609B2" w:rsidP="00380221">
            <w:r w:rsidRPr="001642FF">
              <w:rPr>
                <w:rFonts w:hint="eastAsia"/>
              </w:rPr>
              <w:t>Character</w:t>
            </w:r>
          </w:p>
        </w:tc>
        <w:tc>
          <w:tcPr>
            <w:tcW w:w="851" w:type="dxa"/>
            <w:vAlign w:val="center"/>
          </w:tcPr>
          <w:p w14:paraId="765457C8" w14:textId="77777777" w:rsidR="003609B2" w:rsidRPr="001642FF" w:rsidRDefault="003609B2" w:rsidP="00380221">
            <w:r w:rsidRPr="001642FF">
              <w:rPr>
                <w:rFonts w:hint="eastAsia"/>
              </w:rPr>
              <w:t>2</w:t>
            </w:r>
          </w:p>
        </w:tc>
        <w:tc>
          <w:tcPr>
            <w:tcW w:w="2976" w:type="dxa"/>
            <w:vAlign w:val="center"/>
          </w:tcPr>
          <w:p w14:paraId="1CB8949C" w14:textId="77777777" w:rsidR="003609B2" w:rsidRPr="001642FF" w:rsidRDefault="003609B2" w:rsidP="00380221">
            <w:r w:rsidRPr="001642FF">
              <w:rPr>
                <w:rFonts w:hint="eastAsia"/>
              </w:rPr>
              <w:t>证券账户类别</w:t>
            </w:r>
          </w:p>
        </w:tc>
        <w:tc>
          <w:tcPr>
            <w:tcW w:w="2552" w:type="dxa"/>
            <w:vAlign w:val="center"/>
          </w:tcPr>
          <w:p w14:paraId="7029EF5F" w14:textId="77777777" w:rsidR="003609B2" w:rsidRPr="001642FF" w:rsidRDefault="003609B2" w:rsidP="00380221">
            <w:r w:rsidRPr="001642FF">
              <w:rPr>
                <w:rFonts w:hint="eastAsia"/>
              </w:rPr>
              <w:t>字典</w:t>
            </w:r>
            <w:r w:rsidRPr="001642FF">
              <w:rPr>
                <w:rFonts w:hint="eastAsia"/>
              </w:rPr>
              <w:t>(ZHLB)</w:t>
            </w:r>
          </w:p>
        </w:tc>
      </w:tr>
      <w:tr w:rsidR="003609B2" w14:paraId="067009A7" w14:textId="77777777" w:rsidTr="006B3879">
        <w:trPr>
          <w:trHeight w:val="415"/>
          <w:jc w:val="center"/>
        </w:trPr>
        <w:tc>
          <w:tcPr>
            <w:tcW w:w="538" w:type="dxa"/>
            <w:vAlign w:val="center"/>
          </w:tcPr>
          <w:p w14:paraId="56E18AD0" w14:textId="77777777" w:rsidR="00E70528" w:rsidRDefault="00E70528">
            <w:pPr>
              <w:pStyle w:val="ab"/>
              <w:numPr>
                <w:ilvl w:val="0"/>
                <w:numId w:val="81"/>
              </w:numPr>
              <w:ind w:firstLineChars="0"/>
              <w:jc w:val="center"/>
              <w:rPr>
                <w:b/>
              </w:rPr>
            </w:pPr>
          </w:p>
        </w:tc>
        <w:tc>
          <w:tcPr>
            <w:tcW w:w="1271" w:type="dxa"/>
            <w:vAlign w:val="center"/>
          </w:tcPr>
          <w:p w14:paraId="25974334" w14:textId="77777777" w:rsidR="003609B2" w:rsidRPr="001642FF" w:rsidRDefault="003609B2" w:rsidP="00380221">
            <w:r w:rsidRPr="001642FF">
              <w:rPr>
                <w:rFonts w:hint="eastAsia"/>
              </w:rPr>
              <w:t>ZQZH</w:t>
            </w:r>
          </w:p>
        </w:tc>
        <w:tc>
          <w:tcPr>
            <w:tcW w:w="1276" w:type="dxa"/>
            <w:vAlign w:val="center"/>
          </w:tcPr>
          <w:p w14:paraId="36F9DC1C" w14:textId="77777777" w:rsidR="003609B2" w:rsidRPr="001642FF" w:rsidRDefault="003609B2" w:rsidP="00380221">
            <w:r w:rsidRPr="001642FF">
              <w:rPr>
                <w:rFonts w:hint="eastAsia"/>
              </w:rPr>
              <w:t>Character</w:t>
            </w:r>
          </w:p>
        </w:tc>
        <w:tc>
          <w:tcPr>
            <w:tcW w:w="851" w:type="dxa"/>
            <w:vAlign w:val="center"/>
          </w:tcPr>
          <w:p w14:paraId="2A7DFD2F" w14:textId="77777777" w:rsidR="003609B2" w:rsidRPr="001642FF" w:rsidRDefault="003609B2" w:rsidP="00380221">
            <w:r w:rsidRPr="001642FF">
              <w:rPr>
                <w:rFonts w:hint="eastAsia"/>
              </w:rPr>
              <w:t>20</w:t>
            </w:r>
          </w:p>
        </w:tc>
        <w:tc>
          <w:tcPr>
            <w:tcW w:w="2976" w:type="dxa"/>
            <w:vAlign w:val="center"/>
          </w:tcPr>
          <w:p w14:paraId="3E66B3D7" w14:textId="77777777" w:rsidR="003609B2" w:rsidRPr="001642FF" w:rsidRDefault="003609B2" w:rsidP="00380221">
            <w:r w:rsidRPr="001642FF">
              <w:rPr>
                <w:rFonts w:hint="eastAsia"/>
              </w:rPr>
              <w:t>证券账户号码</w:t>
            </w:r>
          </w:p>
        </w:tc>
        <w:tc>
          <w:tcPr>
            <w:tcW w:w="2552" w:type="dxa"/>
            <w:vAlign w:val="center"/>
          </w:tcPr>
          <w:p w14:paraId="050E08B0" w14:textId="77777777" w:rsidR="003609B2" w:rsidRPr="001642FF" w:rsidRDefault="003609B2" w:rsidP="00380221"/>
        </w:tc>
      </w:tr>
      <w:tr w:rsidR="003609B2" w14:paraId="5457DA7D" w14:textId="77777777" w:rsidTr="006B3879">
        <w:trPr>
          <w:trHeight w:val="415"/>
          <w:jc w:val="center"/>
        </w:trPr>
        <w:tc>
          <w:tcPr>
            <w:tcW w:w="538" w:type="dxa"/>
            <w:vAlign w:val="center"/>
          </w:tcPr>
          <w:p w14:paraId="132F0A9C" w14:textId="77777777" w:rsidR="00E70528" w:rsidRDefault="00E70528">
            <w:pPr>
              <w:pStyle w:val="ab"/>
              <w:numPr>
                <w:ilvl w:val="0"/>
                <w:numId w:val="81"/>
              </w:numPr>
              <w:ind w:firstLineChars="0"/>
              <w:jc w:val="center"/>
              <w:rPr>
                <w:b/>
              </w:rPr>
            </w:pPr>
          </w:p>
        </w:tc>
        <w:tc>
          <w:tcPr>
            <w:tcW w:w="1271" w:type="dxa"/>
            <w:vAlign w:val="center"/>
          </w:tcPr>
          <w:p w14:paraId="0EB6CC54" w14:textId="77777777" w:rsidR="003609B2" w:rsidRPr="001642FF" w:rsidRDefault="003609B2" w:rsidP="00380221">
            <w:r w:rsidRPr="00DD2CE2">
              <w:rPr>
                <w:rFonts w:hint="eastAsia"/>
              </w:rPr>
              <w:t>ZJLB</w:t>
            </w:r>
          </w:p>
        </w:tc>
        <w:tc>
          <w:tcPr>
            <w:tcW w:w="1276" w:type="dxa"/>
            <w:vAlign w:val="center"/>
          </w:tcPr>
          <w:p w14:paraId="15C97B33" w14:textId="77777777" w:rsidR="003609B2" w:rsidRPr="001642FF" w:rsidRDefault="003609B2" w:rsidP="00380221">
            <w:r w:rsidRPr="00DD2CE2">
              <w:rPr>
                <w:rFonts w:hint="eastAsia"/>
              </w:rPr>
              <w:t>Character</w:t>
            </w:r>
          </w:p>
        </w:tc>
        <w:tc>
          <w:tcPr>
            <w:tcW w:w="851" w:type="dxa"/>
            <w:vAlign w:val="center"/>
          </w:tcPr>
          <w:p w14:paraId="6D880E58" w14:textId="77777777" w:rsidR="003609B2" w:rsidRPr="001642FF" w:rsidRDefault="003609B2" w:rsidP="00380221">
            <w:r w:rsidRPr="00DD2CE2">
              <w:rPr>
                <w:rFonts w:hint="eastAsia"/>
              </w:rPr>
              <w:t>2</w:t>
            </w:r>
          </w:p>
        </w:tc>
        <w:tc>
          <w:tcPr>
            <w:tcW w:w="2976" w:type="dxa"/>
            <w:vAlign w:val="center"/>
          </w:tcPr>
          <w:p w14:paraId="179B365D" w14:textId="77777777" w:rsidR="003609B2" w:rsidRPr="001642FF" w:rsidRDefault="003609B2" w:rsidP="00380221">
            <w:r w:rsidRPr="00DD2CE2">
              <w:rPr>
                <w:rFonts w:hint="eastAsia"/>
              </w:rPr>
              <w:t>主要身份证明文件类别</w:t>
            </w:r>
          </w:p>
        </w:tc>
        <w:tc>
          <w:tcPr>
            <w:tcW w:w="2552" w:type="dxa"/>
            <w:vAlign w:val="center"/>
          </w:tcPr>
          <w:p w14:paraId="388152F2" w14:textId="77777777" w:rsidR="003609B2" w:rsidRPr="001642FF" w:rsidRDefault="003609B2" w:rsidP="00380221">
            <w:r w:rsidRPr="00DD2CE2">
              <w:rPr>
                <w:rFonts w:hint="eastAsia"/>
              </w:rPr>
              <w:t>字典</w:t>
            </w:r>
            <w:r w:rsidRPr="00DD2CE2">
              <w:rPr>
                <w:rFonts w:hint="eastAsia"/>
              </w:rPr>
              <w:t>(ZJLB)</w:t>
            </w:r>
          </w:p>
        </w:tc>
      </w:tr>
      <w:tr w:rsidR="003609B2" w14:paraId="25E103C8" w14:textId="77777777" w:rsidTr="006B3879">
        <w:trPr>
          <w:trHeight w:val="415"/>
          <w:jc w:val="center"/>
        </w:trPr>
        <w:tc>
          <w:tcPr>
            <w:tcW w:w="538" w:type="dxa"/>
            <w:vAlign w:val="center"/>
          </w:tcPr>
          <w:p w14:paraId="4965DFAD" w14:textId="77777777" w:rsidR="00E70528" w:rsidRDefault="00E70528">
            <w:pPr>
              <w:pStyle w:val="ab"/>
              <w:numPr>
                <w:ilvl w:val="0"/>
                <w:numId w:val="81"/>
              </w:numPr>
              <w:ind w:firstLineChars="0"/>
              <w:jc w:val="center"/>
              <w:rPr>
                <w:b/>
              </w:rPr>
            </w:pPr>
          </w:p>
        </w:tc>
        <w:tc>
          <w:tcPr>
            <w:tcW w:w="1271" w:type="dxa"/>
            <w:vAlign w:val="center"/>
          </w:tcPr>
          <w:p w14:paraId="6442C9C2" w14:textId="77777777" w:rsidR="003609B2" w:rsidRPr="001642FF" w:rsidRDefault="003609B2" w:rsidP="00380221">
            <w:r w:rsidRPr="001642FF">
              <w:rPr>
                <w:rFonts w:hint="eastAsia"/>
              </w:rPr>
              <w:t>ZJDM</w:t>
            </w:r>
          </w:p>
        </w:tc>
        <w:tc>
          <w:tcPr>
            <w:tcW w:w="1276" w:type="dxa"/>
            <w:vAlign w:val="center"/>
          </w:tcPr>
          <w:p w14:paraId="7143167A" w14:textId="77777777" w:rsidR="003609B2" w:rsidRPr="001642FF" w:rsidRDefault="003609B2" w:rsidP="00380221">
            <w:r w:rsidRPr="001642FF">
              <w:rPr>
                <w:rFonts w:hint="eastAsia"/>
              </w:rPr>
              <w:t>Character</w:t>
            </w:r>
          </w:p>
        </w:tc>
        <w:tc>
          <w:tcPr>
            <w:tcW w:w="851" w:type="dxa"/>
            <w:vAlign w:val="center"/>
          </w:tcPr>
          <w:p w14:paraId="35C241F4" w14:textId="77777777" w:rsidR="003609B2" w:rsidRPr="001642FF" w:rsidRDefault="003609B2" w:rsidP="00380221">
            <w:r>
              <w:rPr>
                <w:rFonts w:hint="eastAsia"/>
              </w:rPr>
              <w:t>4</w:t>
            </w:r>
            <w:r w:rsidRPr="001642FF">
              <w:rPr>
                <w:rFonts w:hint="eastAsia"/>
              </w:rPr>
              <w:t>0</w:t>
            </w:r>
          </w:p>
        </w:tc>
        <w:tc>
          <w:tcPr>
            <w:tcW w:w="2976" w:type="dxa"/>
            <w:vAlign w:val="center"/>
          </w:tcPr>
          <w:p w14:paraId="7868FC63" w14:textId="77777777" w:rsidR="003609B2" w:rsidRPr="001642FF" w:rsidRDefault="003609B2" w:rsidP="00380221">
            <w:r w:rsidRPr="001642FF">
              <w:rPr>
                <w:rFonts w:hint="eastAsia"/>
              </w:rPr>
              <w:t>主要身份证明文件代码</w:t>
            </w:r>
          </w:p>
        </w:tc>
        <w:tc>
          <w:tcPr>
            <w:tcW w:w="2552" w:type="dxa"/>
            <w:vAlign w:val="center"/>
          </w:tcPr>
          <w:p w14:paraId="6EA75E7E" w14:textId="77777777" w:rsidR="003609B2" w:rsidRPr="001642FF" w:rsidRDefault="003609B2" w:rsidP="00380221"/>
        </w:tc>
      </w:tr>
      <w:tr w:rsidR="003609B2" w14:paraId="00CF3795" w14:textId="77777777" w:rsidTr="006B3879">
        <w:trPr>
          <w:trHeight w:val="415"/>
          <w:jc w:val="center"/>
        </w:trPr>
        <w:tc>
          <w:tcPr>
            <w:tcW w:w="538" w:type="dxa"/>
            <w:vAlign w:val="center"/>
          </w:tcPr>
          <w:p w14:paraId="445ADACF" w14:textId="77777777" w:rsidR="00E70528" w:rsidRDefault="00E70528">
            <w:pPr>
              <w:pStyle w:val="ab"/>
              <w:numPr>
                <w:ilvl w:val="0"/>
                <w:numId w:val="81"/>
              </w:numPr>
              <w:ind w:firstLineChars="0"/>
              <w:jc w:val="center"/>
              <w:rPr>
                <w:b/>
              </w:rPr>
            </w:pPr>
          </w:p>
        </w:tc>
        <w:tc>
          <w:tcPr>
            <w:tcW w:w="1271" w:type="dxa"/>
            <w:vAlign w:val="center"/>
          </w:tcPr>
          <w:p w14:paraId="6C891827" w14:textId="77777777" w:rsidR="003609B2" w:rsidRPr="001642FF" w:rsidRDefault="003609B2" w:rsidP="00380221">
            <w:r w:rsidRPr="001642FF">
              <w:rPr>
                <w:rFonts w:hint="eastAsia"/>
              </w:rPr>
              <w:t>KHJGDM</w:t>
            </w:r>
          </w:p>
        </w:tc>
        <w:tc>
          <w:tcPr>
            <w:tcW w:w="1276" w:type="dxa"/>
            <w:vAlign w:val="center"/>
          </w:tcPr>
          <w:p w14:paraId="62709204" w14:textId="77777777" w:rsidR="003609B2" w:rsidRPr="001642FF" w:rsidRDefault="003609B2" w:rsidP="00380221">
            <w:r w:rsidRPr="001642FF">
              <w:rPr>
                <w:rFonts w:hint="eastAsia"/>
              </w:rPr>
              <w:t>Character</w:t>
            </w:r>
          </w:p>
        </w:tc>
        <w:tc>
          <w:tcPr>
            <w:tcW w:w="851" w:type="dxa"/>
            <w:vAlign w:val="center"/>
          </w:tcPr>
          <w:p w14:paraId="139E9B6B" w14:textId="77777777" w:rsidR="003609B2" w:rsidRPr="001642FF" w:rsidRDefault="003609B2" w:rsidP="00380221">
            <w:r w:rsidRPr="001642FF">
              <w:rPr>
                <w:rFonts w:hint="eastAsia"/>
              </w:rPr>
              <w:t>6</w:t>
            </w:r>
          </w:p>
        </w:tc>
        <w:tc>
          <w:tcPr>
            <w:tcW w:w="2976" w:type="dxa"/>
            <w:vAlign w:val="center"/>
          </w:tcPr>
          <w:p w14:paraId="46BD03EE" w14:textId="77777777" w:rsidR="003609B2" w:rsidRPr="001642FF" w:rsidRDefault="003609B2" w:rsidP="00380221">
            <w:r>
              <w:rPr>
                <w:rFonts w:hint="eastAsia"/>
              </w:rPr>
              <w:t>业务发起</w:t>
            </w:r>
            <w:r w:rsidRPr="001642FF">
              <w:rPr>
                <w:rFonts w:hint="eastAsia"/>
              </w:rPr>
              <w:t>开户代理机构代码</w:t>
            </w:r>
          </w:p>
        </w:tc>
        <w:tc>
          <w:tcPr>
            <w:tcW w:w="2552" w:type="dxa"/>
            <w:vAlign w:val="center"/>
          </w:tcPr>
          <w:p w14:paraId="5C4C93CE" w14:textId="77777777" w:rsidR="003609B2" w:rsidRPr="001642FF" w:rsidRDefault="003609B2" w:rsidP="00380221"/>
        </w:tc>
      </w:tr>
      <w:tr w:rsidR="003609B2" w14:paraId="0160C318" w14:textId="77777777" w:rsidTr="006B3879">
        <w:trPr>
          <w:trHeight w:val="415"/>
          <w:jc w:val="center"/>
        </w:trPr>
        <w:tc>
          <w:tcPr>
            <w:tcW w:w="538" w:type="dxa"/>
            <w:vAlign w:val="center"/>
          </w:tcPr>
          <w:p w14:paraId="2893F844" w14:textId="77777777" w:rsidR="00E70528" w:rsidRDefault="00E70528">
            <w:pPr>
              <w:pStyle w:val="ab"/>
              <w:numPr>
                <w:ilvl w:val="0"/>
                <w:numId w:val="81"/>
              </w:numPr>
              <w:ind w:firstLineChars="0"/>
              <w:jc w:val="center"/>
              <w:rPr>
                <w:b/>
              </w:rPr>
            </w:pPr>
          </w:p>
        </w:tc>
        <w:tc>
          <w:tcPr>
            <w:tcW w:w="1271" w:type="dxa"/>
            <w:vAlign w:val="center"/>
          </w:tcPr>
          <w:p w14:paraId="4FA817D4" w14:textId="77777777" w:rsidR="003609B2" w:rsidRPr="001642FF" w:rsidRDefault="003609B2" w:rsidP="00380221">
            <w:r w:rsidRPr="001642FF">
              <w:rPr>
                <w:rFonts w:hint="eastAsia"/>
              </w:rPr>
              <w:t>KHWDDM</w:t>
            </w:r>
          </w:p>
        </w:tc>
        <w:tc>
          <w:tcPr>
            <w:tcW w:w="1276" w:type="dxa"/>
            <w:vAlign w:val="center"/>
          </w:tcPr>
          <w:p w14:paraId="7EA6FE29" w14:textId="77777777" w:rsidR="003609B2" w:rsidRPr="001642FF" w:rsidRDefault="003609B2" w:rsidP="00380221">
            <w:r w:rsidRPr="001642FF">
              <w:rPr>
                <w:rFonts w:hint="eastAsia"/>
              </w:rPr>
              <w:t>Character</w:t>
            </w:r>
          </w:p>
        </w:tc>
        <w:tc>
          <w:tcPr>
            <w:tcW w:w="851" w:type="dxa"/>
            <w:vAlign w:val="center"/>
          </w:tcPr>
          <w:p w14:paraId="677160D4" w14:textId="77777777" w:rsidR="003609B2" w:rsidRPr="001642FF" w:rsidRDefault="003609B2" w:rsidP="00380221">
            <w:r w:rsidRPr="001642FF">
              <w:rPr>
                <w:rFonts w:hint="eastAsia"/>
              </w:rPr>
              <w:t>10</w:t>
            </w:r>
          </w:p>
        </w:tc>
        <w:tc>
          <w:tcPr>
            <w:tcW w:w="2976" w:type="dxa"/>
            <w:vAlign w:val="center"/>
          </w:tcPr>
          <w:p w14:paraId="039CA1A0" w14:textId="77777777" w:rsidR="003609B2" w:rsidRPr="001642FF" w:rsidRDefault="003609B2" w:rsidP="00380221">
            <w:r>
              <w:rPr>
                <w:rFonts w:hint="eastAsia"/>
              </w:rPr>
              <w:t>业务发起</w:t>
            </w:r>
            <w:r w:rsidRPr="001642FF">
              <w:rPr>
                <w:rFonts w:hint="eastAsia"/>
              </w:rPr>
              <w:t>开户代理网点代码</w:t>
            </w:r>
          </w:p>
        </w:tc>
        <w:tc>
          <w:tcPr>
            <w:tcW w:w="2552" w:type="dxa"/>
            <w:vAlign w:val="center"/>
          </w:tcPr>
          <w:p w14:paraId="2AF12D3A" w14:textId="77777777" w:rsidR="003609B2" w:rsidRPr="001642FF" w:rsidRDefault="003609B2" w:rsidP="00380221"/>
        </w:tc>
      </w:tr>
      <w:tr w:rsidR="003609B2" w14:paraId="39485065" w14:textId="77777777" w:rsidTr="006B3879">
        <w:trPr>
          <w:trHeight w:val="415"/>
          <w:jc w:val="center"/>
        </w:trPr>
        <w:tc>
          <w:tcPr>
            <w:tcW w:w="538" w:type="dxa"/>
            <w:vAlign w:val="center"/>
          </w:tcPr>
          <w:p w14:paraId="78292BF5" w14:textId="77777777" w:rsidR="00E70528" w:rsidRDefault="00E70528">
            <w:pPr>
              <w:pStyle w:val="ab"/>
              <w:numPr>
                <w:ilvl w:val="0"/>
                <w:numId w:val="81"/>
              </w:numPr>
              <w:ind w:firstLineChars="0"/>
              <w:jc w:val="center"/>
              <w:rPr>
                <w:b/>
              </w:rPr>
            </w:pPr>
          </w:p>
        </w:tc>
        <w:tc>
          <w:tcPr>
            <w:tcW w:w="1271" w:type="dxa"/>
            <w:vAlign w:val="center"/>
          </w:tcPr>
          <w:p w14:paraId="5E8857B4" w14:textId="77777777" w:rsidR="003609B2" w:rsidRPr="001642FF" w:rsidRDefault="003609B2" w:rsidP="00380221">
            <w:r>
              <w:rPr>
                <w:rFonts w:hint="eastAsia"/>
              </w:rPr>
              <w:t>SQRQ</w:t>
            </w:r>
          </w:p>
        </w:tc>
        <w:tc>
          <w:tcPr>
            <w:tcW w:w="1276" w:type="dxa"/>
            <w:vAlign w:val="center"/>
          </w:tcPr>
          <w:p w14:paraId="2F9989F4" w14:textId="77777777" w:rsidR="003609B2" w:rsidRPr="001642FF" w:rsidRDefault="003609B2" w:rsidP="00380221">
            <w:r w:rsidRPr="00C45958">
              <w:rPr>
                <w:rFonts w:hint="eastAsia"/>
              </w:rPr>
              <w:t>Character</w:t>
            </w:r>
          </w:p>
        </w:tc>
        <w:tc>
          <w:tcPr>
            <w:tcW w:w="851" w:type="dxa"/>
            <w:vAlign w:val="center"/>
          </w:tcPr>
          <w:p w14:paraId="304E2F42" w14:textId="77777777" w:rsidR="003609B2" w:rsidRPr="001642FF" w:rsidRDefault="003609B2" w:rsidP="00380221">
            <w:r>
              <w:rPr>
                <w:rFonts w:hint="eastAsia"/>
              </w:rPr>
              <w:t>8</w:t>
            </w:r>
          </w:p>
        </w:tc>
        <w:tc>
          <w:tcPr>
            <w:tcW w:w="2976" w:type="dxa"/>
            <w:vAlign w:val="center"/>
          </w:tcPr>
          <w:p w14:paraId="4277B3BE" w14:textId="77777777" w:rsidR="003609B2" w:rsidRDefault="003609B2" w:rsidP="00380221">
            <w:r>
              <w:rPr>
                <w:rFonts w:hint="eastAsia"/>
              </w:rPr>
              <w:t>申请日期</w:t>
            </w:r>
          </w:p>
        </w:tc>
        <w:tc>
          <w:tcPr>
            <w:tcW w:w="2552" w:type="dxa"/>
            <w:vAlign w:val="center"/>
          </w:tcPr>
          <w:p w14:paraId="053765C8" w14:textId="77777777" w:rsidR="003609B2" w:rsidRPr="001642FF" w:rsidRDefault="003609B2" w:rsidP="00380221"/>
        </w:tc>
      </w:tr>
      <w:tr w:rsidR="003609B2" w14:paraId="0C3488A8" w14:textId="77777777" w:rsidTr="006B3879">
        <w:trPr>
          <w:trHeight w:val="415"/>
          <w:jc w:val="center"/>
        </w:trPr>
        <w:tc>
          <w:tcPr>
            <w:tcW w:w="538" w:type="dxa"/>
            <w:vAlign w:val="center"/>
          </w:tcPr>
          <w:p w14:paraId="26410903" w14:textId="77777777" w:rsidR="00E70528" w:rsidRDefault="00E70528">
            <w:pPr>
              <w:pStyle w:val="ab"/>
              <w:numPr>
                <w:ilvl w:val="0"/>
                <w:numId w:val="81"/>
              </w:numPr>
              <w:ind w:firstLineChars="0"/>
              <w:jc w:val="center"/>
              <w:rPr>
                <w:b/>
              </w:rPr>
            </w:pPr>
          </w:p>
        </w:tc>
        <w:tc>
          <w:tcPr>
            <w:tcW w:w="1271" w:type="dxa"/>
            <w:vAlign w:val="center"/>
          </w:tcPr>
          <w:p w14:paraId="28037528" w14:textId="77777777" w:rsidR="003609B2" w:rsidRPr="001642FF" w:rsidRDefault="003609B2" w:rsidP="00380221">
            <w:r w:rsidRPr="002B7452">
              <w:rPr>
                <w:rFonts w:hint="eastAsia"/>
              </w:rPr>
              <w:t>YWRQ</w:t>
            </w:r>
          </w:p>
        </w:tc>
        <w:tc>
          <w:tcPr>
            <w:tcW w:w="1276" w:type="dxa"/>
            <w:vAlign w:val="center"/>
          </w:tcPr>
          <w:p w14:paraId="27B25ACC" w14:textId="77777777" w:rsidR="003609B2" w:rsidRPr="001642FF" w:rsidRDefault="003609B2" w:rsidP="00380221">
            <w:r w:rsidRPr="002B7452">
              <w:rPr>
                <w:rFonts w:hint="eastAsia"/>
              </w:rPr>
              <w:t>Character</w:t>
            </w:r>
          </w:p>
        </w:tc>
        <w:tc>
          <w:tcPr>
            <w:tcW w:w="851" w:type="dxa"/>
            <w:vAlign w:val="center"/>
          </w:tcPr>
          <w:p w14:paraId="005200BB" w14:textId="77777777" w:rsidR="003609B2" w:rsidRPr="001642FF" w:rsidRDefault="003609B2" w:rsidP="00380221">
            <w:r w:rsidRPr="002B7452">
              <w:rPr>
                <w:rFonts w:hint="eastAsia"/>
              </w:rPr>
              <w:t>8</w:t>
            </w:r>
          </w:p>
        </w:tc>
        <w:tc>
          <w:tcPr>
            <w:tcW w:w="2976" w:type="dxa"/>
            <w:vAlign w:val="center"/>
          </w:tcPr>
          <w:p w14:paraId="64F2B762" w14:textId="77777777" w:rsidR="003609B2" w:rsidRPr="001642FF" w:rsidRDefault="003609B2" w:rsidP="00380221">
            <w:r w:rsidRPr="002B7452">
              <w:rPr>
                <w:rFonts w:hint="eastAsia"/>
              </w:rPr>
              <w:t>业务日期</w:t>
            </w:r>
          </w:p>
        </w:tc>
        <w:tc>
          <w:tcPr>
            <w:tcW w:w="2552" w:type="dxa"/>
            <w:vAlign w:val="center"/>
          </w:tcPr>
          <w:p w14:paraId="4E72264F" w14:textId="77777777" w:rsidR="003609B2" w:rsidRPr="001642FF" w:rsidRDefault="003609B2" w:rsidP="00380221"/>
        </w:tc>
      </w:tr>
      <w:tr w:rsidR="003609B2" w14:paraId="04DBA5A0" w14:textId="77777777" w:rsidTr="006B3879">
        <w:trPr>
          <w:trHeight w:val="415"/>
          <w:jc w:val="center"/>
        </w:trPr>
        <w:tc>
          <w:tcPr>
            <w:tcW w:w="538" w:type="dxa"/>
            <w:vAlign w:val="center"/>
          </w:tcPr>
          <w:p w14:paraId="566B5458" w14:textId="77777777" w:rsidR="00E70528" w:rsidRDefault="00E70528">
            <w:pPr>
              <w:pStyle w:val="ab"/>
              <w:numPr>
                <w:ilvl w:val="0"/>
                <w:numId w:val="81"/>
              </w:numPr>
              <w:ind w:firstLineChars="0"/>
              <w:jc w:val="center"/>
              <w:rPr>
                <w:b/>
              </w:rPr>
            </w:pPr>
          </w:p>
        </w:tc>
        <w:tc>
          <w:tcPr>
            <w:tcW w:w="1271" w:type="dxa"/>
            <w:vAlign w:val="center"/>
          </w:tcPr>
          <w:p w14:paraId="6E8FA076" w14:textId="77777777" w:rsidR="003609B2" w:rsidRPr="001642FF" w:rsidRDefault="003609B2" w:rsidP="00380221">
            <w:r w:rsidRPr="002B7452">
              <w:rPr>
                <w:rFonts w:hint="eastAsia"/>
              </w:rPr>
              <w:t>YWPZBS</w:t>
            </w:r>
          </w:p>
        </w:tc>
        <w:tc>
          <w:tcPr>
            <w:tcW w:w="1276" w:type="dxa"/>
            <w:vAlign w:val="center"/>
          </w:tcPr>
          <w:p w14:paraId="170BCFAC" w14:textId="77777777" w:rsidR="003609B2" w:rsidRPr="001642FF" w:rsidRDefault="003609B2" w:rsidP="00380221">
            <w:r w:rsidRPr="002B7452">
              <w:rPr>
                <w:rFonts w:hint="eastAsia"/>
              </w:rPr>
              <w:t>Character</w:t>
            </w:r>
          </w:p>
        </w:tc>
        <w:tc>
          <w:tcPr>
            <w:tcW w:w="851" w:type="dxa"/>
            <w:vAlign w:val="center"/>
          </w:tcPr>
          <w:p w14:paraId="3B2AB640" w14:textId="77777777" w:rsidR="003609B2" w:rsidRPr="001642FF" w:rsidRDefault="003609B2" w:rsidP="00380221">
            <w:r w:rsidRPr="002B7452">
              <w:rPr>
                <w:rFonts w:hint="eastAsia"/>
              </w:rPr>
              <w:t>1</w:t>
            </w:r>
          </w:p>
        </w:tc>
        <w:tc>
          <w:tcPr>
            <w:tcW w:w="2976" w:type="dxa"/>
            <w:vAlign w:val="center"/>
          </w:tcPr>
          <w:p w14:paraId="709E9B00" w14:textId="77777777" w:rsidR="003609B2" w:rsidRPr="001642FF" w:rsidRDefault="003609B2" w:rsidP="00380221">
            <w:r w:rsidRPr="002B7452">
              <w:rPr>
                <w:rFonts w:hint="eastAsia"/>
              </w:rPr>
              <w:t>业务凭证报送标识</w:t>
            </w:r>
          </w:p>
        </w:tc>
        <w:tc>
          <w:tcPr>
            <w:tcW w:w="2552" w:type="dxa"/>
            <w:vAlign w:val="center"/>
          </w:tcPr>
          <w:p w14:paraId="0FAD4278" w14:textId="77777777" w:rsidR="003609B2" w:rsidRPr="001642FF" w:rsidRDefault="003609B2" w:rsidP="00380221">
            <w:r w:rsidRPr="00C45958">
              <w:rPr>
                <w:rFonts w:hint="eastAsia"/>
              </w:rPr>
              <w:t>字典</w:t>
            </w:r>
            <w:r w:rsidRPr="00C45958">
              <w:rPr>
                <w:rFonts w:hint="eastAsia"/>
              </w:rPr>
              <w:t>(</w:t>
            </w:r>
            <w:r w:rsidRPr="008C498F">
              <w:rPr>
                <w:rFonts w:hint="eastAsia"/>
              </w:rPr>
              <w:t>YWPZBS</w:t>
            </w:r>
            <w:r w:rsidRPr="00C45958">
              <w:rPr>
                <w:rFonts w:hint="eastAsia"/>
              </w:rPr>
              <w:t>)</w:t>
            </w:r>
          </w:p>
        </w:tc>
      </w:tr>
      <w:tr w:rsidR="003609B2" w14:paraId="013DAEFF" w14:textId="77777777" w:rsidTr="006B3879">
        <w:trPr>
          <w:trHeight w:val="415"/>
          <w:jc w:val="center"/>
        </w:trPr>
        <w:tc>
          <w:tcPr>
            <w:tcW w:w="538" w:type="dxa"/>
            <w:vAlign w:val="center"/>
          </w:tcPr>
          <w:p w14:paraId="796DAF28" w14:textId="77777777" w:rsidR="00E70528" w:rsidRDefault="00E70528">
            <w:pPr>
              <w:pStyle w:val="ab"/>
              <w:numPr>
                <w:ilvl w:val="0"/>
                <w:numId w:val="81"/>
              </w:numPr>
              <w:ind w:firstLineChars="0"/>
              <w:jc w:val="center"/>
              <w:rPr>
                <w:b/>
              </w:rPr>
            </w:pPr>
          </w:p>
        </w:tc>
        <w:tc>
          <w:tcPr>
            <w:tcW w:w="1271" w:type="dxa"/>
            <w:vAlign w:val="center"/>
          </w:tcPr>
          <w:p w14:paraId="7FE58F08" w14:textId="77777777" w:rsidR="003609B2" w:rsidRPr="002B7452" w:rsidRDefault="003609B2" w:rsidP="00380221">
            <w:r w:rsidRPr="002B7452">
              <w:rPr>
                <w:rFonts w:hint="eastAsia"/>
              </w:rPr>
              <w:t>JGDM</w:t>
            </w:r>
          </w:p>
        </w:tc>
        <w:tc>
          <w:tcPr>
            <w:tcW w:w="1276" w:type="dxa"/>
            <w:vAlign w:val="center"/>
          </w:tcPr>
          <w:p w14:paraId="24AD2FB4" w14:textId="77777777" w:rsidR="003609B2" w:rsidRPr="002B7452" w:rsidRDefault="003609B2" w:rsidP="00380221">
            <w:r w:rsidRPr="002B7452">
              <w:rPr>
                <w:rFonts w:hint="eastAsia"/>
              </w:rPr>
              <w:t>Character</w:t>
            </w:r>
          </w:p>
        </w:tc>
        <w:tc>
          <w:tcPr>
            <w:tcW w:w="851" w:type="dxa"/>
            <w:vAlign w:val="center"/>
          </w:tcPr>
          <w:p w14:paraId="230BC15E" w14:textId="77777777" w:rsidR="003609B2" w:rsidRPr="002B7452" w:rsidRDefault="003609B2" w:rsidP="00380221">
            <w:r w:rsidRPr="002B7452">
              <w:rPr>
                <w:rFonts w:hint="eastAsia"/>
              </w:rPr>
              <w:t>4</w:t>
            </w:r>
          </w:p>
        </w:tc>
        <w:tc>
          <w:tcPr>
            <w:tcW w:w="2976" w:type="dxa"/>
            <w:vAlign w:val="center"/>
          </w:tcPr>
          <w:p w14:paraId="1505F6BD" w14:textId="77777777" w:rsidR="003609B2" w:rsidRPr="002B7452" w:rsidRDefault="003609B2" w:rsidP="00380221">
            <w:r w:rsidRPr="002B7452">
              <w:rPr>
                <w:rFonts w:hint="eastAsia"/>
              </w:rPr>
              <w:t>结果代码</w:t>
            </w:r>
          </w:p>
        </w:tc>
        <w:tc>
          <w:tcPr>
            <w:tcW w:w="2552" w:type="dxa"/>
            <w:vAlign w:val="center"/>
          </w:tcPr>
          <w:p w14:paraId="20D75DFE" w14:textId="77777777" w:rsidR="003609B2" w:rsidRPr="001642FF" w:rsidRDefault="003609B2" w:rsidP="00380221"/>
        </w:tc>
      </w:tr>
      <w:tr w:rsidR="003609B2" w14:paraId="07886279" w14:textId="77777777" w:rsidTr="006B3879">
        <w:trPr>
          <w:trHeight w:val="415"/>
          <w:jc w:val="center"/>
        </w:trPr>
        <w:tc>
          <w:tcPr>
            <w:tcW w:w="538" w:type="dxa"/>
            <w:vAlign w:val="center"/>
          </w:tcPr>
          <w:p w14:paraId="366F1852" w14:textId="77777777" w:rsidR="00E70528" w:rsidRDefault="00E70528">
            <w:pPr>
              <w:pStyle w:val="ab"/>
              <w:numPr>
                <w:ilvl w:val="0"/>
                <w:numId w:val="81"/>
              </w:numPr>
              <w:ind w:firstLineChars="0"/>
              <w:jc w:val="center"/>
              <w:rPr>
                <w:b/>
              </w:rPr>
            </w:pPr>
          </w:p>
        </w:tc>
        <w:tc>
          <w:tcPr>
            <w:tcW w:w="1271" w:type="dxa"/>
            <w:vAlign w:val="center"/>
          </w:tcPr>
          <w:p w14:paraId="5F04D7A8" w14:textId="77777777" w:rsidR="003609B2" w:rsidRPr="001642FF" w:rsidRDefault="003609B2" w:rsidP="00380221">
            <w:r w:rsidRPr="002B7452">
              <w:rPr>
                <w:rFonts w:hint="eastAsia"/>
              </w:rPr>
              <w:t>JGSM</w:t>
            </w:r>
          </w:p>
        </w:tc>
        <w:tc>
          <w:tcPr>
            <w:tcW w:w="1276" w:type="dxa"/>
            <w:vAlign w:val="center"/>
          </w:tcPr>
          <w:p w14:paraId="57D2337A" w14:textId="77777777" w:rsidR="003609B2" w:rsidRPr="001642FF" w:rsidRDefault="003609B2" w:rsidP="00380221">
            <w:r w:rsidRPr="002B7452">
              <w:rPr>
                <w:rFonts w:hint="eastAsia"/>
              </w:rPr>
              <w:t>Character</w:t>
            </w:r>
          </w:p>
        </w:tc>
        <w:tc>
          <w:tcPr>
            <w:tcW w:w="851" w:type="dxa"/>
            <w:vAlign w:val="center"/>
          </w:tcPr>
          <w:p w14:paraId="360DBB4B" w14:textId="77777777" w:rsidR="003609B2" w:rsidRPr="001642FF" w:rsidRDefault="003609B2" w:rsidP="00380221">
            <w:r w:rsidRPr="002B7452">
              <w:rPr>
                <w:rFonts w:hint="eastAsia"/>
              </w:rPr>
              <w:t>40</w:t>
            </w:r>
          </w:p>
        </w:tc>
        <w:tc>
          <w:tcPr>
            <w:tcW w:w="2976" w:type="dxa"/>
            <w:vAlign w:val="center"/>
          </w:tcPr>
          <w:p w14:paraId="47D6FC45" w14:textId="77777777" w:rsidR="003609B2" w:rsidRPr="001642FF" w:rsidRDefault="003609B2" w:rsidP="00380221">
            <w:r w:rsidRPr="002B7452">
              <w:rPr>
                <w:rFonts w:hint="eastAsia"/>
              </w:rPr>
              <w:t>结果说明</w:t>
            </w:r>
          </w:p>
        </w:tc>
        <w:tc>
          <w:tcPr>
            <w:tcW w:w="2552" w:type="dxa"/>
            <w:vAlign w:val="center"/>
          </w:tcPr>
          <w:p w14:paraId="1D98BC9C" w14:textId="77777777" w:rsidR="003609B2" w:rsidRPr="001642FF" w:rsidRDefault="003609B2" w:rsidP="00380221"/>
        </w:tc>
      </w:tr>
    </w:tbl>
    <w:p w14:paraId="16367F78" w14:textId="77777777" w:rsidR="00700250" w:rsidRDefault="00700250" w:rsidP="00700250"/>
    <w:p w14:paraId="43C4EB52" w14:textId="77777777" w:rsidR="003C6241" w:rsidRDefault="003C6241" w:rsidP="003C6241">
      <w:pPr>
        <w:pStyle w:val="2"/>
        <w:numPr>
          <w:ilvl w:val="0"/>
          <w:numId w:val="3"/>
        </w:numPr>
      </w:pPr>
      <w:bookmarkStart w:id="49" w:name="_Toc3820388"/>
      <w:r w:rsidRPr="00304864">
        <w:rPr>
          <w:rFonts w:hint="eastAsia"/>
        </w:rPr>
        <w:t>账户</w:t>
      </w:r>
      <w:r w:rsidR="00AB5D76">
        <w:rPr>
          <w:rFonts w:ascii="宋体" w:hAnsi="宋体" w:hint="eastAsia"/>
        </w:rPr>
        <w:t>注册</w:t>
      </w:r>
      <w:r w:rsidRPr="00304864">
        <w:rPr>
          <w:rFonts w:hint="eastAsia"/>
        </w:rPr>
        <w:t>资料查询</w:t>
      </w:r>
      <w:bookmarkEnd w:id="48"/>
      <w:bookmarkEnd w:id="49"/>
    </w:p>
    <w:p w14:paraId="748482A0" w14:textId="77777777" w:rsidR="00700250" w:rsidRPr="00700250" w:rsidRDefault="00700250" w:rsidP="00700250">
      <w:pPr>
        <w:rPr>
          <w:sz w:val="24"/>
          <w:szCs w:val="24"/>
        </w:rPr>
      </w:pPr>
      <w:bookmarkStart w:id="50" w:name="_Toc358041892"/>
    </w:p>
    <w:p w14:paraId="1A942C2A" w14:textId="77777777" w:rsidR="006019D9" w:rsidRDefault="006019D9" w:rsidP="006019D9">
      <w:pPr>
        <w:rPr>
          <w:sz w:val="24"/>
          <w:szCs w:val="24"/>
        </w:rPr>
      </w:pPr>
    </w:p>
    <w:p w14:paraId="416EFA6F" w14:textId="77777777" w:rsidR="006019D9" w:rsidRPr="00700250" w:rsidRDefault="006019D9" w:rsidP="006019D9">
      <w:pPr>
        <w:rPr>
          <w:sz w:val="24"/>
          <w:szCs w:val="28"/>
        </w:rPr>
      </w:pPr>
      <w:r w:rsidRPr="00700250">
        <w:rPr>
          <w:sz w:val="24"/>
          <w:szCs w:val="28"/>
        </w:rPr>
        <w:t>ServiceDomain = “CSDCC           ”</w:t>
      </w:r>
    </w:p>
    <w:p w14:paraId="598A507C" w14:textId="77777777" w:rsidR="006019D9" w:rsidRPr="00CF341F" w:rsidRDefault="006019D9" w:rsidP="006019D9">
      <w:pPr>
        <w:rPr>
          <w:sz w:val="24"/>
          <w:szCs w:val="28"/>
        </w:rPr>
      </w:pPr>
      <w:r w:rsidRPr="00700250">
        <w:rPr>
          <w:sz w:val="24"/>
          <w:szCs w:val="28"/>
        </w:rPr>
        <w:t>ServiceName = “UAPSRV          ”</w:t>
      </w:r>
    </w:p>
    <w:p w14:paraId="2A3E8EEC" w14:textId="77777777" w:rsidR="006019D9" w:rsidRDefault="006019D9" w:rsidP="006019D9">
      <w:pPr>
        <w:rPr>
          <w:sz w:val="24"/>
          <w:szCs w:val="24"/>
        </w:rPr>
      </w:pPr>
    </w:p>
    <w:p w14:paraId="3CFDC076" w14:textId="77777777" w:rsidR="00700250" w:rsidRPr="00700250" w:rsidRDefault="00700250" w:rsidP="00980985">
      <w:pPr>
        <w:rPr>
          <w:sz w:val="24"/>
          <w:szCs w:val="24"/>
        </w:rPr>
      </w:pPr>
      <w:r w:rsidRPr="00700250">
        <w:rPr>
          <w:sz w:val="24"/>
          <w:szCs w:val="24"/>
        </w:rPr>
        <w:t>ServiceType = “0</w:t>
      </w:r>
      <w:r w:rsidR="00BD7AE8">
        <w:rPr>
          <w:rFonts w:hint="eastAsia"/>
          <w:sz w:val="24"/>
          <w:szCs w:val="24"/>
        </w:rPr>
        <w:t>6</w:t>
      </w:r>
      <w:r w:rsidRPr="00700250">
        <w:rPr>
          <w:sz w:val="24"/>
          <w:szCs w:val="24"/>
        </w:rPr>
        <w:t>”</w:t>
      </w:r>
    </w:p>
    <w:p w14:paraId="6DCD48B4" w14:textId="77777777" w:rsidR="00700250" w:rsidRPr="00700250" w:rsidRDefault="00700250" w:rsidP="00700250">
      <w:pPr>
        <w:rPr>
          <w:sz w:val="24"/>
          <w:szCs w:val="24"/>
        </w:rPr>
      </w:pPr>
    </w:p>
    <w:p w14:paraId="776B196C" w14:textId="77777777" w:rsidR="003C6241" w:rsidRDefault="003C6241" w:rsidP="003C6241">
      <w:pPr>
        <w:rPr>
          <w:b/>
          <w:sz w:val="30"/>
          <w:szCs w:val="30"/>
        </w:rPr>
      </w:pPr>
      <w:r w:rsidRPr="00271B22">
        <w:rPr>
          <w:rFonts w:hint="eastAsia"/>
          <w:b/>
          <w:sz w:val="30"/>
          <w:szCs w:val="30"/>
        </w:rPr>
        <w:t>请求：</w:t>
      </w:r>
      <w:bookmarkEnd w:id="50"/>
    </w:p>
    <w:tbl>
      <w:tblPr>
        <w:tblStyle w:val="a5"/>
        <w:tblW w:w="9464" w:type="dxa"/>
        <w:jc w:val="center"/>
        <w:tblLayout w:type="fixed"/>
        <w:tblLook w:val="04A0" w:firstRow="1" w:lastRow="0" w:firstColumn="1" w:lastColumn="0" w:noHBand="0" w:noVBand="1"/>
      </w:tblPr>
      <w:tblGrid>
        <w:gridCol w:w="538"/>
        <w:gridCol w:w="1271"/>
        <w:gridCol w:w="1276"/>
        <w:gridCol w:w="851"/>
        <w:gridCol w:w="2976"/>
        <w:gridCol w:w="2552"/>
      </w:tblGrid>
      <w:tr w:rsidR="003C6241" w:rsidRPr="00455B38" w14:paraId="21FAF979" w14:textId="77777777" w:rsidTr="006B3879">
        <w:trPr>
          <w:trHeight w:val="534"/>
          <w:jc w:val="center"/>
        </w:trPr>
        <w:tc>
          <w:tcPr>
            <w:tcW w:w="538" w:type="dxa"/>
            <w:shd w:val="clear" w:color="auto" w:fill="FFC000"/>
            <w:vAlign w:val="center"/>
          </w:tcPr>
          <w:p w14:paraId="62BB4423" w14:textId="77777777" w:rsidR="003C6241" w:rsidRPr="00455B38" w:rsidRDefault="003C6241" w:rsidP="00AF7367">
            <w:pPr>
              <w:jc w:val="center"/>
              <w:rPr>
                <w:b/>
                <w:sz w:val="24"/>
                <w:szCs w:val="24"/>
              </w:rPr>
            </w:pPr>
            <w:r w:rsidRPr="00455B38">
              <w:rPr>
                <w:rFonts w:hint="eastAsia"/>
                <w:b/>
                <w:sz w:val="24"/>
                <w:szCs w:val="24"/>
              </w:rPr>
              <w:t>NO</w:t>
            </w:r>
          </w:p>
        </w:tc>
        <w:tc>
          <w:tcPr>
            <w:tcW w:w="1271" w:type="dxa"/>
            <w:shd w:val="clear" w:color="auto" w:fill="FFC000"/>
            <w:vAlign w:val="center"/>
          </w:tcPr>
          <w:p w14:paraId="4531CEF4"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22DD311F"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1AB23ADF"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428930DD"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24245C70" w14:textId="77777777" w:rsidR="003C6241" w:rsidRPr="00455B38" w:rsidRDefault="00DE1702" w:rsidP="00AF7367">
            <w:pPr>
              <w:jc w:val="center"/>
              <w:rPr>
                <w:b/>
                <w:sz w:val="24"/>
                <w:szCs w:val="24"/>
              </w:rPr>
            </w:pPr>
            <w:r>
              <w:rPr>
                <w:rFonts w:hint="eastAsia"/>
                <w:b/>
                <w:sz w:val="24"/>
                <w:szCs w:val="24"/>
              </w:rPr>
              <w:t>备注</w:t>
            </w:r>
          </w:p>
        </w:tc>
      </w:tr>
      <w:tr w:rsidR="00007ECF" w14:paraId="1B4F3817" w14:textId="77777777" w:rsidTr="006B3879">
        <w:trPr>
          <w:trHeight w:val="415"/>
          <w:jc w:val="center"/>
        </w:trPr>
        <w:tc>
          <w:tcPr>
            <w:tcW w:w="538" w:type="dxa"/>
            <w:vAlign w:val="center"/>
          </w:tcPr>
          <w:p w14:paraId="3441670E" w14:textId="77777777" w:rsidR="00E70528" w:rsidRDefault="00E70528">
            <w:pPr>
              <w:pStyle w:val="ab"/>
              <w:numPr>
                <w:ilvl w:val="0"/>
                <w:numId w:val="10"/>
              </w:numPr>
              <w:ind w:firstLineChars="0"/>
              <w:jc w:val="center"/>
              <w:rPr>
                <w:b/>
              </w:rPr>
            </w:pPr>
          </w:p>
        </w:tc>
        <w:tc>
          <w:tcPr>
            <w:tcW w:w="1271" w:type="dxa"/>
            <w:vAlign w:val="center"/>
          </w:tcPr>
          <w:p w14:paraId="4C1B6498" w14:textId="77777777" w:rsidR="00007ECF" w:rsidRPr="00B057C0" w:rsidRDefault="00007ECF" w:rsidP="006A166B">
            <w:r>
              <w:rPr>
                <w:rFonts w:hint="eastAsia"/>
              </w:rPr>
              <w:t>YWLSH</w:t>
            </w:r>
          </w:p>
        </w:tc>
        <w:tc>
          <w:tcPr>
            <w:tcW w:w="1276" w:type="dxa"/>
            <w:vAlign w:val="center"/>
          </w:tcPr>
          <w:p w14:paraId="51EEF342" w14:textId="77777777" w:rsidR="00007ECF" w:rsidRPr="00B057C0" w:rsidRDefault="00007ECF" w:rsidP="006A166B">
            <w:r w:rsidRPr="00C45958">
              <w:rPr>
                <w:rFonts w:hint="eastAsia"/>
              </w:rPr>
              <w:t>Character</w:t>
            </w:r>
          </w:p>
        </w:tc>
        <w:tc>
          <w:tcPr>
            <w:tcW w:w="851" w:type="dxa"/>
            <w:vAlign w:val="center"/>
          </w:tcPr>
          <w:p w14:paraId="56F71539" w14:textId="77777777" w:rsidR="00007ECF" w:rsidRPr="00B057C0" w:rsidRDefault="00007ECF" w:rsidP="006A166B">
            <w:r>
              <w:rPr>
                <w:rFonts w:hint="eastAsia"/>
              </w:rPr>
              <w:t>10</w:t>
            </w:r>
          </w:p>
        </w:tc>
        <w:tc>
          <w:tcPr>
            <w:tcW w:w="2976" w:type="dxa"/>
            <w:vAlign w:val="center"/>
          </w:tcPr>
          <w:p w14:paraId="5FF61B46" w14:textId="77777777" w:rsidR="00007ECF" w:rsidRPr="00B057C0" w:rsidRDefault="00007ECF" w:rsidP="006A166B">
            <w:r>
              <w:rPr>
                <w:rFonts w:hint="eastAsia"/>
              </w:rPr>
              <w:t>业务流水号</w:t>
            </w:r>
          </w:p>
        </w:tc>
        <w:tc>
          <w:tcPr>
            <w:tcW w:w="2552" w:type="dxa"/>
            <w:vAlign w:val="center"/>
          </w:tcPr>
          <w:p w14:paraId="7F813806" w14:textId="77777777" w:rsidR="00007ECF" w:rsidRPr="00B057C0" w:rsidRDefault="00007ECF" w:rsidP="006A166B">
            <w:r>
              <w:rPr>
                <w:rFonts w:hint="eastAsia"/>
              </w:rPr>
              <w:t>必填</w:t>
            </w:r>
          </w:p>
        </w:tc>
      </w:tr>
      <w:tr w:rsidR="00007ECF" w14:paraId="48A08C0F" w14:textId="77777777" w:rsidTr="006B3879">
        <w:trPr>
          <w:trHeight w:val="415"/>
          <w:jc w:val="center"/>
        </w:trPr>
        <w:tc>
          <w:tcPr>
            <w:tcW w:w="538" w:type="dxa"/>
            <w:vAlign w:val="center"/>
          </w:tcPr>
          <w:p w14:paraId="49279236" w14:textId="77777777" w:rsidR="00E70528" w:rsidRDefault="00E70528">
            <w:pPr>
              <w:pStyle w:val="ab"/>
              <w:numPr>
                <w:ilvl w:val="0"/>
                <w:numId w:val="10"/>
              </w:numPr>
              <w:ind w:firstLineChars="0"/>
              <w:jc w:val="center"/>
              <w:rPr>
                <w:b/>
              </w:rPr>
            </w:pPr>
          </w:p>
        </w:tc>
        <w:tc>
          <w:tcPr>
            <w:tcW w:w="1271" w:type="dxa"/>
            <w:vAlign w:val="center"/>
          </w:tcPr>
          <w:p w14:paraId="0E2102E1" w14:textId="77777777" w:rsidR="00007ECF" w:rsidRPr="00E2626E" w:rsidRDefault="00007ECF" w:rsidP="006A166B">
            <w:r w:rsidRPr="00DD2CE2">
              <w:rPr>
                <w:rFonts w:hint="eastAsia"/>
              </w:rPr>
              <w:t>YMTH</w:t>
            </w:r>
          </w:p>
        </w:tc>
        <w:tc>
          <w:tcPr>
            <w:tcW w:w="1276" w:type="dxa"/>
            <w:vAlign w:val="center"/>
          </w:tcPr>
          <w:p w14:paraId="23781C60" w14:textId="77777777" w:rsidR="00007ECF" w:rsidRPr="00E2626E" w:rsidRDefault="00007ECF" w:rsidP="006A166B">
            <w:r w:rsidRPr="00DD2CE2">
              <w:rPr>
                <w:rFonts w:hint="eastAsia"/>
              </w:rPr>
              <w:t>Character</w:t>
            </w:r>
          </w:p>
        </w:tc>
        <w:tc>
          <w:tcPr>
            <w:tcW w:w="851" w:type="dxa"/>
            <w:vAlign w:val="center"/>
          </w:tcPr>
          <w:p w14:paraId="51E54FE9" w14:textId="77777777" w:rsidR="00007ECF" w:rsidRDefault="00007ECF" w:rsidP="006A166B">
            <w:r>
              <w:rPr>
                <w:rFonts w:hint="eastAsia"/>
              </w:rPr>
              <w:t>20</w:t>
            </w:r>
          </w:p>
        </w:tc>
        <w:tc>
          <w:tcPr>
            <w:tcW w:w="2976" w:type="dxa"/>
            <w:vAlign w:val="center"/>
          </w:tcPr>
          <w:p w14:paraId="653790F5" w14:textId="77777777" w:rsidR="00007ECF" w:rsidRPr="00E2626E" w:rsidRDefault="00007ECF" w:rsidP="006A166B">
            <w:r w:rsidRPr="00DD2CE2">
              <w:rPr>
                <w:rFonts w:hint="eastAsia"/>
              </w:rPr>
              <w:t>一码通账户号码</w:t>
            </w:r>
          </w:p>
        </w:tc>
        <w:tc>
          <w:tcPr>
            <w:tcW w:w="2552" w:type="dxa"/>
            <w:vAlign w:val="center"/>
          </w:tcPr>
          <w:p w14:paraId="1FC0F5C0" w14:textId="77777777" w:rsidR="00007ECF" w:rsidRDefault="00007ECF" w:rsidP="006A166B">
            <w:r>
              <w:rPr>
                <w:rFonts w:hint="eastAsia"/>
              </w:rPr>
              <w:t>非必填</w:t>
            </w:r>
          </w:p>
        </w:tc>
      </w:tr>
      <w:tr w:rsidR="00493D2E" w14:paraId="0464DDDE" w14:textId="77777777" w:rsidTr="006B3879">
        <w:trPr>
          <w:trHeight w:val="415"/>
          <w:jc w:val="center"/>
        </w:trPr>
        <w:tc>
          <w:tcPr>
            <w:tcW w:w="538" w:type="dxa"/>
            <w:vAlign w:val="center"/>
          </w:tcPr>
          <w:p w14:paraId="5229F5F6" w14:textId="77777777" w:rsidR="00E70528" w:rsidRDefault="00E70528">
            <w:pPr>
              <w:pStyle w:val="ab"/>
              <w:numPr>
                <w:ilvl w:val="0"/>
                <w:numId w:val="10"/>
              </w:numPr>
              <w:ind w:firstLineChars="0"/>
              <w:jc w:val="center"/>
              <w:rPr>
                <w:b/>
              </w:rPr>
            </w:pPr>
          </w:p>
        </w:tc>
        <w:tc>
          <w:tcPr>
            <w:tcW w:w="1271" w:type="dxa"/>
            <w:vAlign w:val="center"/>
          </w:tcPr>
          <w:p w14:paraId="2ECDC864" w14:textId="77777777" w:rsidR="00493D2E" w:rsidRPr="00B057C0" w:rsidRDefault="00493D2E" w:rsidP="006A166B">
            <w:r w:rsidRPr="00B057C0">
              <w:rPr>
                <w:rFonts w:hint="eastAsia"/>
              </w:rPr>
              <w:t>ZHLB</w:t>
            </w:r>
          </w:p>
        </w:tc>
        <w:tc>
          <w:tcPr>
            <w:tcW w:w="1276" w:type="dxa"/>
            <w:vAlign w:val="center"/>
          </w:tcPr>
          <w:p w14:paraId="278D7EFE" w14:textId="77777777" w:rsidR="00493D2E" w:rsidRPr="00B057C0" w:rsidRDefault="00493D2E" w:rsidP="006A166B">
            <w:r w:rsidRPr="00B057C0">
              <w:rPr>
                <w:rFonts w:hint="eastAsia"/>
              </w:rPr>
              <w:t>Character</w:t>
            </w:r>
          </w:p>
        </w:tc>
        <w:tc>
          <w:tcPr>
            <w:tcW w:w="851" w:type="dxa"/>
            <w:vAlign w:val="center"/>
          </w:tcPr>
          <w:p w14:paraId="7A4DA7DE" w14:textId="77777777" w:rsidR="00493D2E" w:rsidRPr="00B057C0" w:rsidRDefault="00493D2E" w:rsidP="006A166B">
            <w:r w:rsidRPr="00B057C0">
              <w:rPr>
                <w:rFonts w:hint="eastAsia"/>
              </w:rPr>
              <w:t>2</w:t>
            </w:r>
          </w:p>
        </w:tc>
        <w:tc>
          <w:tcPr>
            <w:tcW w:w="2976" w:type="dxa"/>
            <w:vAlign w:val="center"/>
          </w:tcPr>
          <w:p w14:paraId="102DE870" w14:textId="77777777" w:rsidR="00493D2E" w:rsidRPr="00B057C0" w:rsidRDefault="00493D2E" w:rsidP="006A166B">
            <w:r w:rsidRPr="00B057C0">
              <w:rPr>
                <w:rFonts w:hint="eastAsia"/>
              </w:rPr>
              <w:t>证券账户类别</w:t>
            </w:r>
          </w:p>
        </w:tc>
        <w:tc>
          <w:tcPr>
            <w:tcW w:w="2552" w:type="dxa"/>
            <w:vAlign w:val="center"/>
          </w:tcPr>
          <w:p w14:paraId="4C3ABCAC" w14:textId="77777777" w:rsidR="00C2413A" w:rsidRDefault="00B22FD9" w:rsidP="00C2413A">
            <w:r>
              <w:rPr>
                <w:rFonts w:hint="eastAsia"/>
              </w:rPr>
              <w:t>非必填，</w:t>
            </w:r>
            <w:r w:rsidR="00493D2E" w:rsidRPr="00B057C0">
              <w:rPr>
                <w:rFonts w:hint="eastAsia"/>
              </w:rPr>
              <w:t>字典</w:t>
            </w:r>
            <w:r w:rsidR="00493D2E" w:rsidRPr="00B057C0">
              <w:rPr>
                <w:rFonts w:hint="eastAsia"/>
              </w:rPr>
              <w:t>(ZHLB)</w:t>
            </w:r>
          </w:p>
        </w:tc>
      </w:tr>
      <w:tr w:rsidR="00493D2E" w14:paraId="1560A2D7" w14:textId="77777777" w:rsidTr="006B3879">
        <w:trPr>
          <w:trHeight w:val="415"/>
          <w:jc w:val="center"/>
        </w:trPr>
        <w:tc>
          <w:tcPr>
            <w:tcW w:w="538" w:type="dxa"/>
            <w:vAlign w:val="center"/>
          </w:tcPr>
          <w:p w14:paraId="2CA036C9" w14:textId="77777777" w:rsidR="00E70528" w:rsidRDefault="00E70528">
            <w:pPr>
              <w:pStyle w:val="ab"/>
              <w:numPr>
                <w:ilvl w:val="0"/>
                <w:numId w:val="10"/>
              </w:numPr>
              <w:ind w:firstLineChars="0"/>
              <w:jc w:val="center"/>
              <w:rPr>
                <w:b/>
              </w:rPr>
            </w:pPr>
          </w:p>
        </w:tc>
        <w:tc>
          <w:tcPr>
            <w:tcW w:w="1271" w:type="dxa"/>
            <w:vAlign w:val="center"/>
          </w:tcPr>
          <w:p w14:paraId="19628C26" w14:textId="77777777" w:rsidR="00493D2E" w:rsidRPr="00B057C0" w:rsidRDefault="00493D2E" w:rsidP="006A166B">
            <w:r w:rsidRPr="00B057C0">
              <w:rPr>
                <w:rFonts w:hint="eastAsia"/>
              </w:rPr>
              <w:t>ZQZH</w:t>
            </w:r>
          </w:p>
        </w:tc>
        <w:tc>
          <w:tcPr>
            <w:tcW w:w="1276" w:type="dxa"/>
            <w:vAlign w:val="center"/>
          </w:tcPr>
          <w:p w14:paraId="74A73A16" w14:textId="77777777" w:rsidR="00493D2E" w:rsidRPr="00B057C0" w:rsidRDefault="00493D2E" w:rsidP="006A166B">
            <w:r w:rsidRPr="00B057C0">
              <w:rPr>
                <w:rFonts w:hint="eastAsia"/>
              </w:rPr>
              <w:t>Character</w:t>
            </w:r>
          </w:p>
        </w:tc>
        <w:tc>
          <w:tcPr>
            <w:tcW w:w="851" w:type="dxa"/>
            <w:vAlign w:val="center"/>
          </w:tcPr>
          <w:p w14:paraId="4E6C453E" w14:textId="77777777" w:rsidR="00493D2E" w:rsidRPr="00B057C0" w:rsidRDefault="00493D2E" w:rsidP="006A166B">
            <w:r w:rsidRPr="00B057C0">
              <w:rPr>
                <w:rFonts w:hint="eastAsia"/>
              </w:rPr>
              <w:t>20</w:t>
            </w:r>
          </w:p>
        </w:tc>
        <w:tc>
          <w:tcPr>
            <w:tcW w:w="2976" w:type="dxa"/>
            <w:vAlign w:val="center"/>
          </w:tcPr>
          <w:p w14:paraId="2AA9410E" w14:textId="77777777" w:rsidR="00493D2E" w:rsidRPr="00B057C0" w:rsidRDefault="00493D2E" w:rsidP="006A166B">
            <w:r w:rsidRPr="00B057C0">
              <w:rPr>
                <w:rFonts w:hint="eastAsia"/>
              </w:rPr>
              <w:t>证券账户号码</w:t>
            </w:r>
          </w:p>
        </w:tc>
        <w:tc>
          <w:tcPr>
            <w:tcW w:w="2552" w:type="dxa"/>
            <w:vAlign w:val="center"/>
          </w:tcPr>
          <w:p w14:paraId="3A316E48" w14:textId="77777777" w:rsidR="00493D2E" w:rsidRDefault="00B22FD9" w:rsidP="006A166B">
            <w:r>
              <w:rPr>
                <w:rFonts w:hint="eastAsia"/>
              </w:rPr>
              <w:t>非必填</w:t>
            </w:r>
          </w:p>
        </w:tc>
      </w:tr>
      <w:tr w:rsidR="00877D96" w14:paraId="5A1C3540" w14:textId="77777777" w:rsidTr="006B3879">
        <w:trPr>
          <w:trHeight w:val="415"/>
          <w:jc w:val="center"/>
        </w:trPr>
        <w:tc>
          <w:tcPr>
            <w:tcW w:w="538" w:type="dxa"/>
            <w:vAlign w:val="center"/>
          </w:tcPr>
          <w:p w14:paraId="3753CE0D" w14:textId="77777777" w:rsidR="00E70528" w:rsidRDefault="00E70528">
            <w:pPr>
              <w:pStyle w:val="ab"/>
              <w:numPr>
                <w:ilvl w:val="0"/>
                <w:numId w:val="10"/>
              </w:numPr>
              <w:ind w:firstLineChars="0"/>
              <w:jc w:val="center"/>
              <w:rPr>
                <w:b/>
              </w:rPr>
            </w:pPr>
          </w:p>
        </w:tc>
        <w:tc>
          <w:tcPr>
            <w:tcW w:w="1271" w:type="dxa"/>
            <w:vAlign w:val="center"/>
          </w:tcPr>
          <w:p w14:paraId="25148830" w14:textId="77777777" w:rsidR="00877D96" w:rsidRPr="00B057C0" w:rsidRDefault="00877D96" w:rsidP="006A166B">
            <w:r w:rsidRPr="00E2626E">
              <w:rPr>
                <w:rFonts w:hint="eastAsia"/>
              </w:rPr>
              <w:t>KHJGDM</w:t>
            </w:r>
          </w:p>
        </w:tc>
        <w:tc>
          <w:tcPr>
            <w:tcW w:w="1276" w:type="dxa"/>
            <w:vAlign w:val="center"/>
          </w:tcPr>
          <w:p w14:paraId="1FB96D82" w14:textId="77777777" w:rsidR="00877D96" w:rsidRPr="00B057C0" w:rsidRDefault="00877D96" w:rsidP="006A166B">
            <w:r w:rsidRPr="00E2626E">
              <w:rPr>
                <w:rFonts w:hint="eastAsia"/>
              </w:rPr>
              <w:t>Character</w:t>
            </w:r>
          </w:p>
        </w:tc>
        <w:tc>
          <w:tcPr>
            <w:tcW w:w="851" w:type="dxa"/>
            <w:vAlign w:val="center"/>
          </w:tcPr>
          <w:p w14:paraId="27AAE66D" w14:textId="77777777" w:rsidR="00877D96" w:rsidRPr="00B057C0" w:rsidRDefault="00877D96" w:rsidP="006A166B">
            <w:r w:rsidRPr="00E2626E">
              <w:rPr>
                <w:rFonts w:hint="eastAsia"/>
              </w:rPr>
              <w:t>6</w:t>
            </w:r>
          </w:p>
        </w:tc>
        <w:tc>
          <w:tcPr>
            <w:tcW w:w="2976" w:type="dxa"/>
            <w:vAlign w:val="center"/>
          </w:tcPr>
          <w:p w14:paraId="6256A109" w14:textId="77777777" w:rsidR="00877D96" w:rsidRPr="00B057C0" w:rsidRDefault="00171B5E" w:rsidP="006A166B">
            <w:r>
              <w:rPr>
                <w:rFonts w:hint="eastAsia"/>
              </w:rPr>
              <w:t>业务发起</w:t>
            </w:r>
            <w:r w:rsidR="00877D96" w:rsidRPr="00E2626E">
              <w:rPr>
                <w:rFonts w:hint="eastAsia"/>
              </w:rPr>
              <w:t>开户代理机构代码</w:t>
            </w:r>
          </w:p>
        </w:tc>
        <w:tc>
          <w:tcPr>
            <w:tcW w:w="2552" w:type="dxa"/>
            <w:vAlign w:val="center"/>
          </w:tcPr>
          <w:p w14:paraId="306CD460" w14:textId="77777777" w:rsidR="00877D96" w:rsidRPr="00B057C0" w:rsidRDefault="00877D96" w:rsidP="006A166B">
            <w:r>
              <w:rPr>
                <w:rFonts w:hint="eastAsia"/>
              </w:rPr>
              <w:t>必填</w:t>
            </w:r>
          </w:p>
        </w:tc>
      </w:tr>
      <w:tr w:rsidR="00052547" w14:paraId="445B9C2F" w14:textId="77777777" w:rsidTr="006B3879">
        <w:trPr>
          <w:trHeight w:val="415"/>
          <w:jc w:val="center"/>
        </w:trPr>
        <w:tc>
          <w:tcPr>
            <w:tcW w:w="538" w:type="dxa"/>
            <w:vAlign w:val="center"/>
          </w:tcPr>
          <w:p w14:paraId="0733B1F1" w14:textId="77777777" w:rsidR="00E70528" w:rsidRDefault="00E70528">
            <w:pPr>
              <w:pStyle w:val="ab"/>
              <w:numPr>
                <w:ilvl w:val="0"/>
                <w:numId w:val="10"/>
              </w:numPr>
              <w:ind w:firstLineChars="0"/>
              <w:jc w:val="center"/>
              <w:rPr>
                <w:b/>
              </w:rPr>
            </w:pPr>
          </w:p>
        </w:tc>
        <w:tc>
          <w:tcPr>
            <w:tcW w:w="1271" w:type="dxa"/>
            <w:vAlign w:val="center"/>
          </w:tcPr>
          <w:p w14:paraId="653E2E49" w14:textId="77777777" w:rsidR="00052547" w:rsidRPr="00E2626E" w:rsidRDefault="00052547" w:rsidP="006A166B">
            <w:r w:rsidRPr="001642FF">
              <w:rPr>
                <w:rFonts w:hint="eastAsia"/>
              </w:rPr>
              <w:t>KHWDDM</w:t>
            </w:r>
          </w:p>
        </w:tc>
        <w:tc>
          <w:tcPr>
            <w:tcW w:w="1276" w:type="dxa"/>
            <w:vAlign w:val="center"/>
          </w:tcPr>
          <w:p w14:paraId="1D828827" w14:textId="77777777" w:rsidR="00052547" w:rsidRPr="00E2626E" w:rsidRDefault="00052547" w:rsidP="006A166B">
            <w:r w:rsidRPr="001642FF">
              <w:rPr>
                <w:rFonts w:hint="eastAsia"/>
              </w:rPr>
              <w:t>Character</w:t>
            </w:r>
          </w:p>
        </w:tc>
        <w:tc>
          <w:tcPr>
            <w:tcW w:w="851" w:type="dxa"/>
            <w:vAlign w:val="center"/>
          </w:tcPr>
          <w:p w14:paraId="33AE0DA5" w14:textId="77777777" w:rsidR="00052547" w:rsidRPr="00E2626E" w:rsidRDefault="00052547" w:rsidP="006A166B">
            <w:r w:rsidRPr="001642FF">
              <w:rPr>
                <w:rFonts w:hint="eastAsia"/>
              </w:rPr>
              <w:t>10</w:t>
            </w:r>
          </w:p>
        </w:tc>
        <w:tc>
          <w:tcPr>
            <w:tcW w:w="2976" w:type="dxa"/>
            <w:vAlign w:val="center"/>
          </w:tcPr>
          <w:p w14:paraId="374E45BD" w14:textId="77777777" w:rsidR="00052547" w:rsidRDefault="00052547" w:rsidP="006A166B">
            <w:r>
              <w:rPr>
                <w:rFonts w:hint="eastAsia"/>
              </w:rPr>
              <w:t>业务发起</w:t>
            </w:r>
            <w:r w:rsidRPr="001642FF">
              <w:rPr>
                <w:rFonts w:hint="eastAsia"/>
              </w:rPr>
              <w:t>开户代理网点代码</w:t>
            </w:r>
          </w:p>
        </w:tc>
        <w:tc>
          <w:tcPr>
            <w:tcW w:w="2552" w:type="dxa"/>
            <w:vAlign w:val="center"/>
          </w:tcPr>
          <w:p w14:paraId="50D6327C" w14:textId="77777777" w:rsidR="00052547" w:rsidRDefault="00052547" w:rsidP="006A166B">
            <w:r>
              <w:rPr>
                <w:rFonts w:hint="eastAsia"/>
              </w:rPr>
              <w:t>必填</w:t>
            </w:r>
          </w:p>
        </w:tc>
      </w:tr>
      <w:tr w:rsidR="00052547" w14:paraId="5B19E788" w14:textId="77777777" w:rsidTr="006B3879">
        <w:trPr>
          <w:trHeight w:val="415"/>
          <w:jc w:val="center"/>
        </w:trPr>
        <w:tc>
          <w:tcPr>
            <w:tcW w:w="538" w:type="dxa"/>
            <w:vAlign w:val="center"/>
          </w:tcPr>
          <w:p w14:paraId="09838873" w14:textId="77777777" w:rsidR="00E70528" w:rsidRDefault="00E70528">
            <w:pPr>
              <w:pStyle w:val="ab"/>
              <w:numPr>
                <w:ilvl w:val="0"/>
                <w:numId w:val="10"/>
              </w:numPr>
              <w:ind w:firstLineChars="0"/>
              <w:jc w:val="center"/>
              <w:rPr>
                <w:b/>
              </w:rPr>
            </w:pPr>
          </w:p>
        </w:tc>
        <w:tc>
          <w:tcPr>
            <w:tcW w:w="1271" w:type="dxa"/>
            <w:vAlign w:val="center"/>
          </w:tcPr>
          <w:p w14:paraId="1616614C" w14:textId="77777777" w:rsidR="00052547" w:rsidRPr="00E2626E" w:rsidRDefault="00052547" w:rsidP="006A166B">
            <w:r>
              <w:rPr>
                <w:rFonts w:hint="eastAsia"/>
              </w:rPr>
              <w:t>SQRQ</w:t>
            </w:r>
          </w:p>
        </w:tc>
        <w:tc>
          <w:tcPr>
            <w:tcW w:w="1276" w:type="dxa"/>
            <w:vAlign w:val="center"/>
          </w:tcPr>
          <w:p w14:paraId="739F58F4" w14:textId="77777777" w:rsidR="00052547" w:rsidRPr="00E2626E" w:rsidRDefault="00052547" w:rsidP="006A166B">
            <w:r w:rsidRPr="00C45958">
              <w:rPr>
                <w:rFonts w:hint="eastAsia"/>
              </w:rPr>
              <w:t>Character</w:t>
            </w:r>
          </w:p>
        </w:tc>
        <w:tc>
          <w:tcPr>
            <w:tcW w:w="851" w:type="dxa"/>
            <w:vAlign w:val="center"/>
          </w:tcPr>
          <w:p w14:paraId="43247942" w14:textId="77777777" w:rsidR="00052547" w:rsidRPr="00E2626E" w:rsidRDefault="00052547" w:rsidP="006A166B">
            <w:r>
              <w:rPr>
                <w:rFonts w:hint="eastAsia"/>
              </w:rPr>
              <w:t>8</w:t>
            </w:r>
          </w:p>
        </w:tc>
        <w:tc>
          <w:tcPr>
            <w:tcW w:w="2976" w:type="dxa"/>
            <w:vAlign w:val="center"/>
          </w:tcPr>
          <w:p w14:paraId="694CB31D" w14:textId="77777777" w:rsidR="00052547" w:rsidRPr="00E2626E" w:rsidRDefault="00052547" w:rsidP="006A166B">
            <w:r>
              <w:rPr>
                <w:rFonts w:hint="eastAsia"/>
              </w:rPr>
              <w:t>申请日期</w:t>
            </w:r>
          </w:p>
        </w:tc>
        <w:tc>
          <w:tcPr>
            <w:tcW w:w="2552" w:type="dxa"/>
            <w:vAlign w:val="center"/>
          </w:tcPr>
          <w:p w14:paraId="3E804D15" w14:textId="77777777" w:rsidR="00052547" w:rsidRDefault="00052547" w:rsidP="006A166B">
            <w:r>
              <w:rPr>
                <w:rFonts w:hint="eastAsia"/>
              </w:rPr>
              <w:t>必填</w:t>
            </w:r>
          </w:p>
        </w:tc>
      </w:tr>
    </w:tbl>
    <w:p w14:paraId="0BD4427F" w14:textId="77777777" w:rsidR="003D1686" w:rsidRPr="006C09A6" w:rsidRDefault="003D1686" w:rsidP="003D1686">
      <w:pPr>
        <w:rPr>
          <w:b/>
          <w:sz w:val="24"/>
          <w:szCs w:val="24"/>
        </w:rPr>
      </w:pPr>
      <w:r w:rsidRPr="006C09A6">
        <w:rPr>
          <w:rFonts w:hint="eastAsia"/>
          <w:b/>
          <w:sz w:val="24"/>
          <w:szCs w:val="24"/>
        </w:rPr>
        <w:t>说明：</w:t>
      </w:r>
    </w:p>
    <w:p w14:paraId="6907BFCD" w14:textId="77777777" w:rsidR="00E70528" w:rsidRDefault="003D1686">
      <w:pPr>
        <w:pStyle w:val="ab"/>
        <w:numPr>
          <w:ilvl w:val="0"/>
          <w:numId w:val="8"/>
        </w:numPr>
        <w:spacing w:line="360" w:lineRule="auto"/>
        <w:ind w:left="357" w:firstLineChars="0" w:hanging="357"/>
      </w:pPr>
      <w:r>
        <w:rPr>
          <w:rFonts w:hint="eastAsia"/>
        </w:rPr>
        <w:t>发送方：开户代理机构</w:t>
      </w:r>
    </w:p>
    <w:p w14:paraId="6956081E" w14:textId="77777777" w:rsidR="00E70528" w:rsidRDefault="003D1686">
      <w:pPr>
        <w:pStyle w:val="ab"/>
        <w:numPr>
          <w:ilvl w:val="0"/>
          <w:numId w:val="8"/>
        </w:numPr>
        <w:spacing w:line="360" w:lineRule="auto"/>
        <w:ind w:left="357" w:firstLineChars="0" w:hanging="357"/>
      </w:pPr>
      <w:r>
        <w:rPr>
          <w:rFonts w:hint="eastAsia"/>
        </w:rPr>
        <w:t>接收方：</w:t>
      </w:r>
      <w:r w:rsidR="003D63AB">
        <w:rPr>
          <w:rFonts w:hint="eastAsia"/>
        </w:rPr>
        <w:t>中国结算账户系统</w:t>
      </w:r>
    </w:p>
    <w:p w14:paraId="24824F47" w14:textId="77777777" w:rsidR="00E70528" w:rsidRDefault="00773204">
      <w:pPr>
        <w:pStyle w:val="ab"/>
        <w:numPr>
          <w:ilvl w:val="0"/>
          <w:numId w:val="8"/>
        </w:numPr>
        <w:spacing w:line="360" w:lineRule="auto"/>
        <w:ind w:left="357" w:firstLineChars="0" w:hanging="357"/>
      </w:pPr>
      <w:r>
        <w:rPr>
          <w:rFonts w:hint="eastAsia"/>
        </w:rPr>
        <w:t>服务时间：周一至周日</w:t>
      </w:r>
      <w:r>
        <w:rPr>
          <w:rFonts w:hint="eastAsia"/>
        </w:rPr>
        <w:t xml:space="preserve"> 09:00</w:t>
      </w:r>
      <w:r>
        <w:rPr>
          <w:rFonts w:hint="eastAsia"/>
        </w:rPr>
        <w:t>至</w:t>
      </w:r>
      <w:r w:rsidR="008B1B41">
        <w:rPr>
          <w:rFonts w:hint="eastAsia"/>
        </w:rPr>
        <w:t>16:00</w:t>
      </w:r>
    </w:p>
    <w:p w14:paraId="36280B3E" w14:textId="77777777" w:rsidR="00E70528" w:rsidRDefault="008750B0">
      <w:pPr>
        <w:pStyle w:val="ab"/>
        <w:numPr>
          <w:ilvl w:val="0"/>
          <w:numId w:val="8"/>
        </w:numPr>
        <w:spacing w:line="360" w:lineRule="auto"/>
        <w:ind w:left="357" w:firstLineChars="0" w:hanging="357"/>
      </w:pPr>
      <w:r>
        <w:rPr>
          <w:rFonts w:hint="eastAsia"/>
        </w:rPr>
        <w:t>通信通道：</w:t>
      </w:r>
      <w:r>
        <w:rPr>
          <w:rFonts w:hint="eastAsia"/>
        </w:rPr>
        <w:t>PROP</w:t>
      </w:r>
      <w:r>
        <w:rPr>
          <w:rFonts w:hint="eastAsia"/>
        </w:rPr>
        <w:t>通用交易接口</w:t>
      </w:r>
    </w:p>
    <w:p w14:paraId="3944290F" w14:textId="77777777" w:rsidR="00E70528" w:rsidRDefault="00DE1702">
      <w:pPr>
        <w:pStyle w:val="ab"/>
        <w:numPr>
          <w:ilvl w:val="0"/>
          <w:numId w:val="8"/>
        </w:numPr>
        <w:spacing w:line="360" w:lineRule="auto"/>
        <w:ind w:left="357" w:firstLineChars="0" w:hanging="357"/>
      </w:pPr>
      <w:r>
        <w:rPr>
          <w:rFonts w:hint="eastAsia"/>
        </w:rPr>
        <w:t>一码通账户号码为空时，证券账户类别、证券账户号码不能为空；证券账户类别、证券账户号码为空时，一码通账户号码不能为空</w:t>
      </w:r>
      <w:r w:rsidR="007B60D1">
        <w:rPr>
          <w:rFonts w:hint="eastAsia"/>
        </w:rPr>
        <w:t>；一码通账户号码、证券账户类别、证券账户号码都不为空时，申报的证券账户应属于申报的一码通账户。</w:t>
      </w:r>
    </w:p>
    <w:p w14:paraId="06E7EEA2" w14:textId="77777777" w:rsidR="003C6241" w:rsidRDefault="003C6241" w:rsidP="003C6241">
      <w:pPr>
        <w:rPr>
          <w:b/>
          <w:sz w:val="30"/>
          <w:szCs w:val="30"/>
        </w:rPr>
      </w:pPr>
      <w:bookmarkStart w:id="51" w:name="_Toc358041893"/>
      <w:r w:rsidRPr="00271B22">
        <w:rPr>
          <w:rFonts w:hint="eastAsia"/>
          <w:b/>
          <w:sz w:val="30"/>
          <w:szCs w:val="30"/>
        </w:rPr>
        <w:t>应答：</w:t>
      </w:r>
      <w:bookmarkEnd w:id="51"/>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9E2895" w14:paraId="39A4B28C" w14:textId="77777777" w:rsidTr="006B3879">
        <w:trPr>
          <w:trHeight w:val="534"/>
          <w:jc w:val="center"/>
        </w:trPr>
        <w:tc>
          <w:tcPr>
            <w:tcW w:w="537" w:type="dxa"/>
            <w:shd w:val="clear" w:color="auto" w:fill="FFC000"/>
            <w:vAlign w:val="center"/>
          </w:tcPr>
          <w:p w14:paraId="0ABA6996" w14:textId="77777777" w:rsidR="009E2895" w:rsidRPr="00455B38" w:rsidRDefault="009E2895" w:rsidP="00C221A1">
            <w:pPr>
              <w:jc w:val="center"/>
              <w:rPr>
                <w:b/>
                <w:sz w:val="24"/>
                <w:szCs w:val="24"/>
              </w:rPr>
            </w:pPr>
            <w:r w:rsidRPr="00455B38">
              <w:rPr>
                <w:rFonts w:hint="eastAsia"/>
                <w:b/>
                <w:sz w:val="24"/>
                <w:szCs w:val="24"/>
              </w:rPr>
              <w:t>NO</w:t>
            </w:r>
          </w:p>
        </w:tc>
        <w:tc>
          <w:tcPr>
            <w:tcW w:w="1272" w:type="dxa"/>
            <w:shd w:val="clear" w:color="auto" w:fill="FFC000"/>
            <w:vAlign w:val="center"/>
          </w:tcPr>
          <w:p w14:paraId="2C7163D4" w14:textId="77777777" w:rsidR="009E2895" w:rsidRPr="00455B38" w:rsidRDefault="009E2895" w:rsidP="00C221A1">
            <w:pPr>
              <w:jc w:val="center"/>
              <w:rPr>
                <w:b/>
                <w:sz w:val="24"/>
                <w:szCs w:val="24"/>
              </w:rPr>
            </w:pPr>
            <w:r w:rsidRPr="00455B38">
              <w:rPr>
                <w:rFonts w:hint="eastAsia"/>
                <w:b/>
                <w:sz w:val="24"/>
                <w:szCs w:val="24"/>
              </w:rPr>
              <w:t>字段</w:t>
            </w:r>
          </w:p>
        </w:tc>
        <w:tc>
          <w:tcPr>
            <w:tcW w:w="1276" w:type="dxa"/>
            <w:shd w:val="clear" w:color="auto" w:fill="FFC000"/>
            <w:vAlign w:val="center"/>
          </w:tcPr>
          <w:p w14:paraId="150F88AC" w14:textId="77777777" w:rsidR="009E2895" w:rsidRPr="00455B38" w:rsidRDefault="009E2895" w:rsidP="00C221A1">
            <w:pPr>
              <w:jc w:val="center"/>
              <w:rPr>
                <w:b/>
                <w:sz w:val="24"/>
                <w:szCs w:val="24"/>
              </w:rPr>
            </w:pPr>
            <w:r w:rsidRPr="00455B38">
              <w:rPr>
                <w:rFonts w:hint="eastAsia"/>
                <w:b/>
                <w:sz w:val="24"/>
                <w:szCs w:val="24"/>
              </w:rPr>
              <w:t>类型</w:t>
            </w:r>
          </w:p>
        </w:tc>
        <w:tc>
          <w:tcPr>
            <w:tcW w:w="851" w:type="dxa"/>
            <w:shd w:val="clear" w:color="auto" w:fill="FFC000"/>
            <w:vAlign w:val="center"/>
          </w:tcPr>
          <w:p w14:paraId="0FFADAFF" w14:textId="77777777" w:rsidR="009E2895" w:rsidRPr="00455B38" w:rsidRDefault="009E2895" w:rsidP="00C221A1">
            <w:pPr>
              <w:jc w:val="center"/>
              <w:rPr>
                <w:b/>
                <w:sz w:val="24"/>
                <w:szCs w:val="24"/>
              </w:rPr>
            </w:pPr>
            <w:r w:rsidRPr="00455B38">
              <w:rPr>
                <w:rFonts w:hint="eastAsia"/>
                <w:b/>
                <w:sz w:val="24"/>
                <w:szCs w:val="24"/>
              </w:rPr>
              <w:t>长度</w:t>
            </w:r>
          </w:p>
        </w:tc>
        <w:tc>
          <w:tcPr>
            <w:tcW w:w="2976" w:type="dxa"/>
            <w:shd w:val="clear" w:color="auto" w:fill="FFC000"/>
            <w:vAlign w:val="center"/>
          </w:tcPr>
          <w:p w14:paraId="25B01811" w14:textId="77777777" w:rsidR="009E2895" w:rsidRPr="00455B38" w:rsidRDefault="009E2895" w:rsidP="00C221A1">
            <w:pPr>
              <w:jc w:val="center"/>
              <w:rPr>
                <w:b/>
                <w:sz w:val="24"/>
                <w:szCs w:val="24"/>
              </w:rPr>
            </w:pPr>
            <w:r w:rsidRPr="00455B38">
              <w:rPr>
                <w:rFonts w:hint="eastAsia"/>
                <w:b/>
                <w:sz w:val="24"/>
                <w:szCs w:val="24"/>
              </w:rPr>
              <w:t>字段名称</w:t>
            </w:r>
          </w:p>
        </w:tc>
        <w:tc>
          <w:tcPr>
            <w:tcW w:w="2552" w:type="dxa"/>
            <w:shd w:val="clear" w:color="auto" w:fill="FFC000"/>
            <w:vAlign w:val="center"/>
          </w:tcPr>
          <w:p w14:paraId="6F981D30" w14:textId="77777777" w:rsidR="009E2895" w:rsidRPr="00455B38" w:rsidRDefault="009E2895" w:rsidP="00C221A1">
            <w:pPr>
              <w:jc w:val="center"/>
              <w:rPr>
                <w:b/>
                <w:sz w:val="24"/>
                <w:szCs w:val="24"/>
              </w:rPr>
            </w:pPr>
            <w:r>
              <w:rPr>
                <w:rFonts w:hint="eastAsia"/>
                <w:b/>
                <w:sz w:val="24"/>
                <w:szCs w:val="24"/>
              </w:rPr>
              <w:t>备注</w:t>
            </w:r>
          </w:p>
        </w:tc>
      </w:tr>
      <w:tr w:rsidR="00FB17A2" w14:paraId="5DC5940E" w14:textId="77777777" w:rsidTr="006B3879">
        <w:trPr>
          <w:trHeight w:val="415"/>
          <w:jc w:val="center"/>
        </w:trPr>
        <w:tc>
          <w:tcPr>
            <w:tcW w:w="537" w:type="dxa"/>
            <w:vAlign w:val="center"/>
          </w:tcPr>
          <w:p w14:paraId="7E62854A" w14:textId="77777777" w:rsidR="00E70528" w:rsidRDefault="00E70528">
            <w:pPr>
              <w:pStyle w:val="ab"/>
              <w:numPr>
                <w:ilvl w:val="0"/>
                <w:numId w:val="51"/>
              </w:numPr>
              <w:ind w:firstLineChars="0"/>
              <w:jc w:val="center"/>
              <w:rPr>
                <w:b/>
              </w:rPr>
            </w:pPr>
          </w:p>
        </w:tc>
        <w:tc>
          <w:tcPr>
            <w:tcW w:w="1272" w:type="dxa"/>
            <w:vAlign w:val="center"/>
          </w:tcPr>
          <w:p w14:paraId="24A05F52" w14:textId="77777777" w:rsidR="00FB17A2" w:rsidRPr="00C45958" w:rsidRDefault="00FB17A2" w:rsidP="00C221A1">
            <w:r>
              <w:rPr>
                <w:rFonts w:hint="eastAsia"/>
              </w:rPr>
              <w:t>YWLSH</w:t>
            </w:r>
          </w:p>
        </w:tc>
        <w:tc>
          <w:tcPr>
            <w:tcW w:w="1276" w:type="dxa"/>
            <w:vAlign w:val="center"/>
          </w:tcPr>
          <w:p w14:paraId="377594F2" w14:textId="77777777" w:rsidR="00FB17A2" w:rsidRPr="00C45958" w:rsidRDefault="00FB17A2" w:rsidP="00C221A1">
            <w:r w:rsidRPr="00C45958">
              <w:rPr>
                <w:rFonts w:hint="eastAsia"/>
              </w:rPr>
              <w:t>Character</w:t>
            </w:r>
          </w:p>
        </w:tc>
        <w:tc>
          <w:tcPr>
            <w:tcW w:w="851" w:type="dxa"/>
            <w:vAlign w:val="center"/>
          </w:tcPr>
          <w:p w14:paraId="34DFDEAF" w14:textId="77777777" w:rsidR="00FB17A2" w:rsidRPr="00C45958" w:rsidRDefault="00FB17A2" w:rsidP="00C221A1">
            <w:r>
              <w:rPr>
                <w:rFonts w:hint="eastAsia"/>
              </w:rPr>
              <w:t>10</w:t>
            </w:r>
          </w:p>
        </w:tc>
        <w:tc>
          <w:tcPr>
            <w:tcW w:w="2976" w:type="dxa"/>
            <w:vAlign w:val="center"/>
          </w:tcPr>
          <w:p w14:paraId="0B6EA017" w14:textId="77777777" w:rsidR="00FB17A2" w:rsidRPr="00C45958" w:rsidRDefault="00FB17A2" w:rsidP="00C221A1">
            <w:r>
              <w:rPr>
                <w:rFonts w:hint="eastAsia"/>
              </w:rPr>
              <w:t>业务流水号</w:t>
            </w:r>
          </w:p>
        </w:tc>
        <w:tc>
          <w:tcPr>
            <w:tcW w:w="2552" w:type="dxa"/>
            <w:vAlign w:val="center"/>
          </w:tcPr>
          <w:p w14:paraId="2E0054E5" w14:textId="77777777" w:rsidR="00FB17A2" w:rsidRPr="00C45958" w:rsidRDefault="00FB17A2" w:rsidP="00C221A1"/>
        </w:tc>
      </w:tr>
      <w:tr w:rsidR="000A5D32" w14:paraId="50C0AC43" w14:textId="77777777" w:rsidTr="006B3879">
        <w:trPr>
          <w:trHeight w:val="415"/>
          <w:jc w:val="center"/>
        </w:trPr>
        <w:tc>
          <w:tcPr>
            <w:tcW w:w="537" w:type="dxa"/>
            <w:vAlign w:val="center"/>
          </w:tcPr>
          <w:p w14:paraId="7FCDC622" w14:textId="77777777" w:rsidR="00E70528" w:rsidRDefault="00E70528">
            <w:pPr>
              <w:pStyle w:val="ab"/>
              <w:numPr>
                <w:ilvl w:val="0"/>
                <w:numId w:val="51"/>
              </w:numPr>
              <w:ind w:firstLineChars="0"/>
              <w:jc w:val="center"/>
              <w:rPr>
                <w:b/>
              </w:rPr>
            </w:pPr>
          </w:p>
        </w:tc>
        <w:tc>
          <w:tcPr>
            <w:tcW w:w="1272" w:type="dxa"/>
            <w:vAlign w:val="center"/>
          </w:tcPr>
          <w:p w14:paraId="1436F985" w14:textId="77777777" w:rsidR="000A5D32" w:rsidRPr="00C45958" w:rsidRDefault="000A5D32" w:rsidP="00C221A1">
            <w:r w:rsidRPr="00DD2CE2">
              <w:rPr>
                <w:rFonts w:hint="eastAsia"/>
              </w:rPr>
              <w:t>YMTH</w:t>
            </w:r>
          </w:p>
        </w:tc>
        <w:tc>
          <w:tcPr>
            <w:tcW w:w="1276" w:type="dxa"/>
            <w:vAlign w:val="center"/>
          </w:tcPr>
          <w:p w14:paraId="1C0F1DD7" w14:textId="77777777" w:rsidR="000A5D32" w:rsidRPr="00C45958" w:rsidRDefault="000A5D32" w:rsidP="00C221A1">
            <w:r w:rsidRPr="00DD2CE2">
              <w:rPr>
                <w:rFonts w:hint="eastAsia"/>
              </w:rPr>
              <w:t>Character</w:t>
            </w:r>
          </w:p>
        </w:tc>
        <w:tc>
          <w:tcPr>
            <w:tcW w:w="851" w:type="dxa"/>
            <w:vAlign w:val="center"/>
          </w:tcPr>
          <w:p w14:paraId="0AF86F44" w14:textId="77777777" w:rsidR="000A5D32" w:rsidRPr="00C45958" w:rsidRDefault="000A5D32" w:rsidP="00C221A1">
            <w:r>
              <w:rPr>
                <w:rFonts w:hint="eastAsia"/>
              </w:rPr>
              <w:t>20</w:t>
            </w:r>
          </w:p>
        </w:tc>
        <w:tc>
          <w:tcPr>
            <w:tcW w:w="2976" w:type="dxa"/>
            <w:vAlign w:val="center"/>
          </w:tcPr>
          <w:p w14:paraId="77D132FB" w14:textId="77777777" w:rsidR="000A5D32" w:rsidRPr="00C45958" w:rsidRDefault="000A5D32" w:rsidP="00C221A1">
            <w:r w:rsidRPr="00DD2CE2">
              <w:rPr>
                <w:rFonts w:hint="eastAsia"/>
              </w:rPr>
              <w:t>一码通账户号码</w:t>
            </w:r>
          </w:p>
        </w:tc>
        <w:tc>
          <w:tcPr>
            <w:tcW w:w="2552" w:type="dxa"/>
            <w:vAlign w:val="center"/>
          </w:tcPr>
          <w:p w14:paraId="2F9DB8A0" w14:textId="77777777" w:rsidR="000A5D32" w:rsidRPr="00DD2CE2" w:rsidRDefault="000A5D32" w:rsidP="00C221A1"/>
        </w:tc>
      </w:tr>
      <w:tr w:rsidR="00FF7D71" w14:paraId="258E355D" w14:textId="77777777" w:rsidTr="006B3879">
        <w:trPr>
          <w:trHeight w:val="415"/>
          <w:jc w:val="center"/>
        </w:trPr>
        <w:tc>
          <w:tcPr>
            <w:tcW w:w="537" w:type="dxa"/>
            <w:vAlign w:val="center"/>
          </w:tcPr>
          <w:p w14:paraId="0A9D73E3" w14:textId="77777777" w:rsidR="00E70528" w:rsidRDefault="00E70528">
            <w:pPr>
              <w:pStyle w:val="ab"/>
              <w:numPr>
                <w:ilvl w:val="0"/>
                <w:numId w:val="51"/>
              </w:numPr>
              <w:ind w:firstLineChars="0"/>
              <w:jc w:val="center"/>
              <w:rPr>
                <w:b/>
              </w:rPr>
            </w:pPr>
          </w:p>
        </w:tc>
        <w:tc>
          <w:tcPr>
            <w:tcW w:w="1272" w:type="dxa"/>
            <w:vAlign w:val="center"/>
          </w:tcPr>
          <w:p w14:paraId="5573945E" w14:textId="77777777" w:rsidR="00FF7D71" w:rsidRPr="00DD2CE2" w:rsidRDefault="00FF7D71" w:rsidP="00C221A1">
            <w:r w:rsidRPr="00B057C0">
              <w:rPr>
                <w:rFonts w:hint="eastAsia"/>
              </w:rPr>
              <w:t>ZHLB</w:t>
            </w:r>
          </w:p>
        </w:tc>
        <w:tc>
          <w:tcPr>
            <w:tcW w:w="1276" w:type="dxa"/>
            <w:vAlign w:val="center"/>
          </w:tcPr>
          <w:p w14:paraId="4E0FD03C" w14:textId="77777777" w:rsidR="00FF7D71" w:rsidRPr="00DD2CE2" w:rsidRDefault="00FF7D71" w:rsidP="00C221A1">
            <w:r w:rsidRPr="00B057C0">
              <w:rPr>
                <w:rFonts w:hint="eastAsia"/>
              </w:rPr>
              <w:t>Character</w:t>
            </w:r>
          </w:p>
        </w:tc>
        <w:tc>
          <w:tcPr>
            <w:tcW w:w="851" w:type="dxa"/>
            <w:vAlign w:val="center"/>
          </w:tcPr>
          <w:p w14:paraId="4FB471D3" w14:textId="77777777" w:rsidR="00FF7D71" w:rsidRDefault="00FF7D71" w:rsidP="00C221A1">
            <w:r w:rsidRPr="00B057C0">
              <w:rPr>
                <w:rFonts w:hint="eastAsia"/>
              </w:rPr>
              <w:t>2</w:t>
            </w:r>
          </w:p>
        </w:tc>
        <w:tc>
          <w:tcPr>
            <w:tcW w:w="2976" w:type="dxa"/>
            <w:vAlign w:val="center"/>
          </w:tcPr>
          <w:p w14:paraId="587F984C" w14:textId="77777777" w:rsidR="00FF7D71" w:rsidRPr="00DD2CE2" w:rsidRDefault="00FF7D71" w:rsidP="00C221A1">
            <w:r w:rsidRPr="00B057C0">
              <w:rPr>
                <w:rFonts w:hint="eastAsia"/>
              </w:rPr>
              <w:t>证券账户类别</w:t>
            </w:r>
          </w:p>
        </w:tc>
        <w:tc>
          <w:tcPr>
            <w:tcW w:w="2552" w:type="dxa"/>
            <w:vAlign w:val="center"/>
          </w:tcPr>
          <w:p w14:paraId="320283FC" w14:textId="77777777" w:rsidR="00FF7D71" w:rsidRPr="00DD2CE2" w:rsidRDefault="00FF7D71" w:rsidP="00C221A1">
            <w:r>
              <w:rPr>
                <w:rFonts w:hint="eastAsia"/>
              </w:rPr>
              <w:t>同请求</w:t>
            </w:r>
          </w:p>
        </w:tc>
      </w:tr>
      <w:tr w:rsidR="00FF7D71" w14:paraId="305D1ECE" w14:textId="77777777" w:rsidTr="006B3879">
        <w:trPr>
          <w:trHeight w:val="415"/>
          <w:jc w:val="center"/>
        </w:trPr>
        <w:tc>
          <w:tcPr>
            <w:tcW w:w="537" w:type="dxa"/>
            <w:vAlign w:val="center"/>
          </w:tcPr>
          <w:p w14:paraId="5BA1E9F4" w14:textId="77777777" w:rsidR="00E70528" w:rsidRDefault="00E70528">
            <w:pPr>
              <w:pStyle w:val="ab"/>
              <w:numPr>
                <w:ilvl w:val="0"/>
                <w:numId w:val="51"/>
              </w:numPr>
              <w:ind w:firstLineChars="0"/>
              <w:jc w:val="center"/>
              <w:rPr>
                <w:b/>
              </w:rPr>
            </w:pPr>
          </w:p>
        </w:tc>
        <w:tc>
          <w:tcPr>
            <w:tcW w:w="1272" w:type="dxa"/>
            <w:vAlign w:val="center"/>
          </w:tcPr>
          <w:p w14:paraId="6D99262E" w14:textId="77777777" w:rsidR="00FF7D71" w:rsidRPr="00DD2CE2" w:rsidRDefault="00FF7D71" w:rsidP="00C221A1">
            <w:r w:rsidRPr="00B057C0">
              <w:rPr>
                <w:rFonts w:hint="eastAsia"/>
              </w:rPr>
              <w:t>ZQZH</w:t>
            </w:r>
          </w:p>
        </w:tc>
        <w:tc>
          <w:tcPr>
            <w:tcW w:w="1276" w:type="dxa"/>
            <w:vAlign w:val="center"/>
          </w:tcPr>
          <w:p w14:paraId="275AAC2C" w14:textId="77777777" w:rsidR="00FF7D71" w:rsidRPr="00DD2CE2" w:rsidRDefault="00FF7D71" w:rsidP="00C221A1">
            <w:r w:rsidRPr="00B057C0">
              <w:rPr>
                <w:rFonts w:hint="eastAsia"/>
              </w:rPr>
              <w:t>Character</w:t>
            </w:r>
          </w:p>
        </w:tc>
        <w:tc>
          <w:tcPr>
            <w:tcW w:w="851" w:type="dxa"/>
            <w:vAlign w:val="center"/>
          </w:tcPr>
          <w:p w14:paraId="5C8BD864" w14:textId="77777777" w:rsidR="00FF7D71" w:rsidRDefault="00FF7D71" w:rsidP="00C221A1">
            <w:r w:rsidRPr="00B057C0">
              <w:rPr>
                <w:rFonts w:hint="eastAsia"/>
              </w:rPr>
              <w:t>20</w:t>
            </w:r>
          </w:p>
        </w:tc>
        <w:tc>
          <w:tcPr>
            <w:tcW w:w="2976" w:type="dxa"/>
            <w:vAlign w:val="center"/>
          </w:tcPr>
          <w:p w14:paraId="7BF96E4F" w14:textId="77777777" w:rsidR="00FF7D71" w:rsidRPr="00DD2CE2" w:rsidRDefault="00FF7D71" w:rsidP="00C221A1">
            <w:r w:rsidRPr="00B057C0">
              <w:rPr>
                <w:rFonts w:hint="eastAsia"/>
              </w:rPr>
              <w:t>证券账户号码</w:t>
            </w:r>
          </w:p>
        </w:tc>
        <w:tc>
          <w:tcPr>
            <w:tcW w:w="2552" w:type="dxa"/>
            <w:vAlign w:val="center"/>
          </w:tcPr>
          <w:p w14:paraId="2B09C1D0" w14:textId="77777777" w:rsidR="00D77DA0" w:rsidRDefault="00FF7D71">
            <w:r>
              <w:rPr>
                <w:rFonts w:hint="eastAsia"/>
              </w:rPr>
              <w:t>同请求</w:t>
            </w:r>
          </w:p>
        </w:tc>
      </w:tr>
      <w:tr w:rsidR="00FF7D71" w14:paraId="356513DD" w14:textId="77777777" w:rsidTr="006B3879">
        <w:trPr>
          <w:trHeight w:val="415"/>
          <w:jc w:val="center"/>
        </w:trPr>
        <w:tc>
          <w:tcPr>
            <w:tcW w:w="537" w:type="dxa"/>
            <w:vAlign w:val="center"/>
          </w:tcPr>
          <w:p w14:paraId="7F73A14B" w14:textId="77777777" w:rsidR="00E70528" w:rsidRDefault="00E70528">
            <w:pPr>
              <w:pStyle w:val="ab"/>
              <w:numPr>
                <w:ilvl w:val="0"/>
                <w:numId w:val="51"/>
              </w:numPr>
              <w:ind w:firstLineChars="0"/>
              <w:jc w:val="center"/>
              <w:rPr>
                <w:b/>
              </w:rPr>
            </w:pPr>
          </w:p>
        </w:tc>
        <w:tc>
          <w:tcPr>
            <w:tcW w:w="1272" w:type="dxa"/>
            <w:vAlign w:val="center"/>
          </w:tcPr>
          <w:p w14:paraId="11FFBFFF" w14:textId="77777777" w:rsidR="00FF7D71" w:rsidRPr="00B057C0" w:rsidRDefault="00FF7D71" w:rsidP="00C221A1">
            <w:r w:rsidRPr="00C45958">
              <w:rPr>
                <w:rFonts w:hint="eastAsia"/>
              </w:rPr>
              <w:t>KHJGDM</w:t>
            </w:r>
          </w:p>
        </w:tc>
        <w:tc>
          <w:tcPr>
            <w:tcW w:w="1276" w:type="dxa"/>
            <w:vAlign w:val="center"/>
          </w:tcPr>
          <w:p w14:paraId="1B7555F5" w14:textId="77777777" w:rsidR="00FF7D71" w:rsidRPr="00B057C0" w:rsidRDefault="00FF7D71" w:rsidP="00C221A1">
            <w:r w:rsidRPr="00C45958">
              <w:rPr>
                <w:rFonts w:hint="eastAsia"/>
              </w:rPr>
              <w:t>Character</w:t>
            </w:r>
          </w:p>
        </w:tc>
        <w:tc>
          <w:tcPr>
            <w:tcW w:w="851" w:type="dxa"/>
            <w:vAlign w:val="center"/>
          </w:tcPr>
          <w:p w14:paraId="7F6F53F1" w14:textId="77777777" w:rsidR="00FF7D71" w:rsidRPr="00B057C0" w:rsidRDefault="00FF7D71" w:rsidP="00C221A1">
            <w:r w:rsidRPr="00C45958">
              <w:rPr>
                <w:rFonts w:hint="eastAsia"/>
              </w:rPr>
              <w:t>6</w:t>
            </w:r>
          </w:p>
        </w:tc>
        <w:tc>
          <w:tcPr>
            <w:tcW w:w="2976" w:type="dxa"/>
            <w:vAlign w:val="center"/>
          </w:tcPr>
          <w:p w14:paraId="6CF450BD" w14:textId="77777777" w:rsidR="00FF7D71" w:rsidRPr="00B057C0" w:rsidRDefault="00FF7D71" w:rsidP="00C221A1">
            <w:r>
              <w:rPr>
                <w:rFonts w:hint="eastAsia"/>
              </w:rPr>
              <w:t>业务发起</w:t>
            </w:r>
            <w:r w:rsidRPr="00C45958">
              <w:rPr>
                <w:rFonts w:hint="eastAsia"/>
              </w:rPr>
              <w:t>开户代理机构代码</w:t>
            </w:r>
          </w:p>
        </w:tc>
        <w:tc>
          <w:tcPr>
            <w:tcW w:w="2552" w:type="dxa"/>
            <w:vAlign w:val="center"/>
          </w:tcPr>
          <w:p w14:paraId="73CA5D2A" w14:textId="77777777" w:rsidR="00FF7D71" w:rsidRDefault="00FF7D71" w:rsidP="00C221A1"/>
        </w:tc>
      </w:tr>
      <w:tr w:rsidR="00FF7D71" w14:paraId="43566DB1" w14:textId="77777777" w:rsidTr="006B3879">
        <w:trPr>
          <w:trHeight w:val="415"/>
          <w:jc w:val="center"/>
        </w:trPr>
        <w:tc>
          <w:tcPr>
            <w:tcW w:w="537" w:type="dxa"/>
            <w:vAlign w:val="center"/>
          </w:tcPr>
          <w:p w14:paraId="01B7C5A7" w14:textId="77777777" w:rsidR="00E70528" w:rsidRDefault="00E70528">
            <w:pPr>
              <w:pStyle w:val="ab"/>
              <w:numPr>
                <w:ilvl w:val="0"/>
                <w:numId w:val="51"/>
              </w:numPr>
              <w:ind w:firstLineChars="0"/>
              <w:jc w:val="center"/>
              <w:rPr>
                <w:b/>
              </w:rPr>
            </w:pPr>
          </w:p>
        </w:tc>
        <w:tc>
          <w:tcPr>
            <w:tcW w:w="1272" w:type="dxa"/>
            <w:vAlign w:val="center"/>
          </w:tcPr>
          <w:p w14:paraId="02264C46" w14:textId="77777777" w:rsidR="00FF7D71" w:rsidRPr="00B057C0" w:rsidRDefault="00FF7D71" w:rsidP="00C221A1">
            <w:r w:rsidRPr="00C45958">
              <w:rPr>
                <w:rFonts w:hint="eastAsia"/>
              </w:rPr>
              <w:t>KHWDDM</w:t>
            </w:r>
          </w:p>
        </w:tc>
        <w:tc>
          <w:tcPr>
            <w:tcW w:w="1276" w:type="dxa"/>
            <w:vAlign w:val="center"/>
          </w:tcPr>
          <w:p w14:paraId="1248BA2E" w14:textId="77777777" w:rsidR="00FF7D71" w:rsidRPr="00B057C0" w:rsidRDefault="00FF7D71" w:rsidP="00C221A1">
            <w:r w:rsidRPr="00C45958">
              <w:rPr>
                <w:rFonts w:hint="eastAsia"/>
              </w:rPr>
              <w:t>Character</w:t>
            </w:r>
          </w:p>
        </w:tc>
        <w:tc>
          <w:tcPr>
            <w:tcW w:w="851" w:type="dxa"/>
            <w:vAlign w:val="center"/>
          </w:tcPr>
          <w:p w14:paraId="0B1B2949" w14:textId="77777777" w:rsidR="00FF7D71" w:rsidRPr="00B057C0" w:rsidRDefault="00FF7D71" w:rsidP="00C221A1">
            <w:r w:rsidRPr="00C45958">
              <w:rPr>
                <w:rFonts w:hint="eastAsia"/>
              </w:rPr>
              <w:t>10</w:t>
            </w:r>
          </w:p>
        </w:tc>
        <w:tc>
          <w:tcPr>
            <w:tcW w:w="2976" w:type="dxa"/>
            <w:vAlign w:val="center"/>
          </w:tcPr>
          <w:p w14:paraId="2C0B98AD" w14:textId="77777777" w:rsidR="00FF7D71" w:rsidRPr="00B057C0" w:rsidRDefault="00FF7D71" w:rsidP="00C221A1">
            <w:r>
              <w:rPr>
                <w:rFonts w:hint="eastAsia"/>
              </w:rPr>
              <w:t>业务发起</w:t>
            </w:r>
            <w:r w:rsidRPr="00C45958">
              <w:rPr>
                <w:rFonts w:hint="eastAsia"/>
              </w:rPr>
              <w:t>开户代理网点代码</w:t>
            </w:r>
          </w:p>
        </w:tc>
        <w:tc>
          <w:tcPr>
            <w:tcW w:w="2552" w:type="dxa"/>
            <w:vAlign w:val="center"/>
          </w:tcPr>
          <w:p w14:paraId="53ECED3F" w14:textId="77777777" w:rsidR="00FF7D71" w:rsidRDefault="00FF7D71" w:rsidP="00C221A1"/>
        </w:tc>
      </w:tr>
      <w:tr w:rsidR="00FF7D71" w14:paraId="2EF19870" w14:textId="77777777" w:rsidTr="006B3879">
        <w:trPr>
          <w:trHeight w:val="415"/>
          <w:jc w:val="center"/>
        </w:trPr>
        <w:tc>
          <w:tcPr>
            <w:tcW w:w="537" w:type="dxa"/>
            <w:vAlign w:val="center"/>
          </w:tcPr>
          <w:p w14:paraId="65BAF70A" w14:textId="77777777" w:rsidR="00E70528" w:rsidRDefault="00E70528">
            <w:pPr>
              <w:pStyle w:val="ab"/>
              <w:numPr>
                <w:ilvl w:val="0"/>
                <w:numId w:val="51"/>
              </w:numPr>
              <w:ind w:firstLineChars="0"/>
              <w:jc w:val="center"/>
              <w:rPr>
                <w:b/>
              </w:rPr>
            </w:pPr>
          </w:p>
        </w:tc>
        <w:tc>
          <w:tcPr>
            <w:tcW w:w="1272" w:type="dxa"/>
            <w:vAlign w:val="center"/>
          </w:tcPr>
          <w:p w14:paraId="50A42F5F" w14:textId="77777777" w:rsidR="00FF7D71" w:rsidRPr="00B057C0" w:rsidRDefault="00FF7D71" w:rsidP="00C221A1">
            <w:r>
              <w:rPr>
                <w:rFonts w:hint="eastAsia"/>
              </w:rPr>
              <w:t>SQRQ</w:t>
            </w:r>
          </w:p>
        </w:tc>
        <w:tc>
          <w:tcPr>
            <w:tcW w:w="1276" w:type="dxa"/>
            <w:vAlign w:val="center"/>
          </w:tcPr>
          <w:p w14:paraId="45BA2933" w14:textId="77777777" w:rsidR="00FF7D71" w:rsidRPr="00B057C0" w:rsidRDefault="00FF7D71" w:rsidP="00C221A1">
            <w:r w:rsidRPr="00C45958">
              <w:rPr>
                <w:rFonts w:hint="eastAsia"/>
              </w:rPr>
              <w:t>Character</w:t>
            </w:r>
          </w:p>
        </w:tc>
        <w:tc>
          <w:tcPr>
            <w:tcW w:w="851" w:type="dxa"/>
            <w:vAlign w:val="center"/>
          </w:tcPr>
          <w:p w14:paraId="11CB73A1" w14:textId="77777777" w:rsidR="00FF7D71" w:rsidRPr="00B057C0" w:rsidRDefault="00FF7D71" w:rsidP="00C221A1">
            <w:r>
              <w:rPr>
                <w:rFonts w:hint="eastAsia"/>
              </w:rPr>
              <w:t>8</w:t>
            </w:r>
          </w:p>
        </w:tc>
        <w:tc>
          <w:tcPr>
            <w:tcW w:w="2976" w:type="dxa"/>
            <w:vAlign w:val="center"/>
          </w:tcPr>
          <w:p w14:paraId="451FA2C2" w14:textId="77777777" w:rsidR="00FF7D71" w:rsidRPr="00B057C0" w:rsidRDefault="00FF7D71" w:rsidP="00C221A1">
            <w:r>
              <w:rPr>
                <w:rFonts w:hint="eastAsia"/>
              </w:rPr>
              <w:t>申请日期</w:t>
            </w:r>
          </w:p>
        </w:tc>
        <w:tc>
          <w:tcPr>
            <w:tcW w:w="2552" w:type="dxa"/>
            <w:vAlign w:val="center"/>
          </w:tcPr>
          <w:p w14:paraId="69B3B9F3" w14:textId="77777777" w:rsidR="00FF7D71" w:rsidRDefault="00FF7D71" w:rsidP="00C221A1"/>
        </w:tc>
      </w:tr>
      <w:tr w:rsidR="00FF7D71" w14:paraId="2B5618DF" w14:textId="77777777" w:rsidTr="006B3879">
        <w:trPr>
          <w:trHeight w:val="415"/>
          <w:jc w:val="center"/>
        </w:trPr>
        <w:tc>
          <w:tcPr>
            <w:tcW w:w="537" w:type="dxa"/>
            <w:vAlign w:val="center"/>
          </w:tcPr>
          <w:p w14:paraId="0571CF84" w14:textId="77777777" w:rsidR="00E70528" w:rsidRDefault="00E70528">
            <w:pPr>
              <w:pStyle w:val="ab"/>
              <w:numPr>
                <w:ilvl w:val="0"/>
                <w:numId w:val="51"/>
              </w:numPr>
              <w:ind w:firstLineChars="0"/>
              <w:jc w:val="center"/>
              <w:rPr>
                <w:b/>
              </w:rPr>
            </w:pPr>
          </w:p>
        </w:tc>
        <w:tc>
          <w:tcPr>
            <w:tcW w:w="1272" w:type="dxa"/>
            <w:vAlign w:val="center"/>
          </w:tcPr>
          <w:p w14:paraId="7A32B1B9" w14:textId="77777777" w:rsidR="00FF7D71" w:rsidRPr="00A77FA8" w:rsidRDefault="00FF7D71" w:rsidP="00C221A1">
            <w:r w:rsidRPr="00A77FA8">
              <w:t>YMTZT</w:t>
            </w:r>
          </w:p>
        </w:tc>
        <w:tc>
          <w:tcPr>
            <w:tcW w:w="1276" w:type="dxa"/>
            <w:vAlign w:val="center"/>
          </w:tcPr>
          <w:p w14:paraId="05D8FDF2" w14:textId="77777777" w:rsidR="00FF7D71" w:rsidRPr="00A77FA8" w:rsidRDefault="00FF7D71" w:rsidP="00C221A1">
            <w:r w:rsidRPr="00A77FA8">
              <w:t>Character</w:t>
            </w:r>
          </w:p>
        </w:tc>
        <w:tc>
          <w:tcPr>
            <w:tcW w:w="851" w:type="dxa"/>
            <w:vAlign w:val="center"/>
          </w:tcPr>
          <w:p w14:paraId="7092EA94" w14:textId="77777777" w:rsidR="00FF7D71" w:rsidRPr="00A77FA8" w:rsidRDefault="00FF7D71" w:rsidP="00C221A1">
            <w:r w:rsidRPr="00A77FA8">
              <w:t>1</w:t>
            </w:r>
          </w:p>
        </w:tc>
        <w:tc>
          <w:tcPr>
            <w:tcW w:w="2976" w:type="dxa"/>
            <w:vAlign w:val="center"/>
          </w:tcPr>
          <w:p w14:paraId="4F3E1C69" w14:textId="77777777" w:rsidR="00FF7D71" w:rsidRPr="00A77FA8" w:rsidRDefault="00FF7D71" w:rsidP="00C221A1">
            <w:r w:rsidRPr="00A77FA8">
              <w:rPr>
                <w:rFonts w:hint="eastAsia"/>
              </w:rPr>
              <w:t>一码通账户状态</w:t>
            </w:r>
          </w:p>
        </w:tc>
        <w:tc>
          <w:tcPr>
            <w:tcW w:w="2552" w:type="dxa"/>
            <w:vAlign w:val="center"/>
          </w:tcPr>
          <w:p w14:paraId="1CD4D0AC" w14:textId="77777777" w:rsidR="00FF7D71" w:rsidRPr="00A77FA8" w:rsidRDefault="00FF7D71" w:rsidP="00C221A1">
            <w:r w:rsidRPr="00A77FA8">
              <w:rPr>
                <w:rFonts w:hint="eastAsia"/>
              </w:rPr>
              <w:t>字典</w:t>
            </w:r>
            <w:r w:rsidRPr="00A77FA8">
              <w:rPr>
                <w:rFonts w:hint="eastAsia"/>
              </w:rPr>
              <w:t>(</w:t>
            </w:r>
            <w:r w:rsidRPr="00A77FA8">
              <w:t>YMTZT</w:t>
            </w:r>
            <w:r w:rsidRPr="00A77FA8">
              <w:rPr>
                <w:rFonts w:hint="eastAsia"/>
              </w:rPr>
              <w:t>)</w:t>
            </w:r>
          </w:p>
        </w:tc>
      </w:tr>
      <w:tr w:rsidR="00FF7D71" w14:paraId="2F415449" w14:textId="77777777" w:rsidTr="006B3879">
        <w:trPr>
          <w:trHeight w:val="415"/>
          <w:jc w:val="center"/>
        </w:trPr>
        <w:tc>
          <w:tcPr>
            <w:tcW w:w="537" w:type="dxa"/>
            <w:vAlign w:val="center"/>
          </w:tcPr>
          <w:p w14:paraId="2104FA4E" w14:textId="77777777" w:rsidR="00E70528" w:rsidRDefault="00E70528">
            <w:pPr>
              <w:pStyle w:val="ab"/>
              <w:numPr>
                <w:ilvl w:val="0"/>
                <w:numId w:val="51"/>
              </w:numPr>
              <w:ind w:firstLineChars="0"/>
              <w:jc w:val="center"/>
              <w:rPr>
                <w:b/>
              </w:rPr>
            </w:pPr>
          </w:p>
        </w:tc>
        <w:tc>
          <w:tcPr>
            <w:tcW w:w="1272" w:type="dxa"/>
            <w:vAlign w:val="center"/>
          </w:tcPr>
          <w:p w14:paraId="57034D43" w14:textId="77777777" w:rsidR="00FF7D71" w:rsidRPr="00A77FA8" w:rsidRDefault="00FF7D71" w:rsidP="00C221A1">
            <w:r>
              <w:rPr>
                <w:rFonts w:hint="eastAsia"/>
              </w:rPr>
              <w:t>KHRQ</w:t>
            </w:r>
          </w:p>
        </w:tc>
        <w:tc>
          <w:tcPr>
            <w:tcW w:w="1276" w:type="dxa"/>
            <w:vAlign w:val="center"/>
          </w:tcPr>
          <w:p w14:paraId="34B7F5C2" w14:textId="77777777" w:rsidR="00FF7D71" w:rsidRPr="00A77FA8" w:rsidRDefault="00FF7D71" w:rsidP="00C221A1">
            <w:r w:rsidRPr="00DD2CE2">
              <w:rPr>
                <w:rFonts w:hint="eastAsia"/>
              </w:rPr>
              <w:t>Character</w:t>
            </w:r>
          </w:p>
        </w:tc>
        <w:tc>
          <w:tcPr>
            <w:tcW w:w="851" w:type="dxa"/>
            <w:vAlign w:val="center"/>
          </w:tcPr>
          <w:p w14:paraId="105BD4F8" w14:textId="77777777" w:rsidR="00FF7D71" w:rsidRPr="00A77FA8" w:rsidRDefault="00FF7D71" w:rsidP="00C221A1">
            <w:r>
              <w:rPr>
                <w:rFonts w:hint="eastAsia"/>
              </w:rPr>
              <w:t>8</w:t>
            </w:r>
          </w:p>
        </w:tc>
        <w:tc>
          <w:tcPr>
            <w:tcW w:w="2976" w:type="dxa"/>
            <w:vAlign w:val="center"/>
          </w:tcPr>
          <w:p w14:paraId="2E05D821" w14:textId="77777777" w:rsidR="00FF7D71" w:rsidRPr="00A77FA8" w:rsidRDefault="00FF7D71" w:rsidP="00C221A1">
            <w:r>
              <w:rPr>
                <w:rFonts w:hint="eastAsia"/>
              </w:rPr>
              <w:t>一码通开户日期</w:t>
            </w:r>
          </w:p>
        </w:tc>
        <w:tc>
          <w:tcPr>
            <w:tcW w:w="2552" w:type="dxa"/>
            <w:vAlign w:val="center"/>
          </w:tcPr>
          <w:p w14:paraId="31414002" w14:textId="77777777" w:rsidR="00FF7D71" w:rsidRPr="00A77FA8" w:rsidRDefault="00FF7D71" w:rsidP="00C221A1"/>
        </w:tc>
      </w:tr>
      <w:tr w:rsidR="00FF7D71" w14:paraId="6970ACA2" w14:textId="77777777" w:rsidTr="006B3879">
        <w:trPr>
          <w:trHeight w:val="415"/>
          <w:jc w:val="center"/>
        </w:trPr>
        <w:tc>
          <w:tcPr>
            <w:tcW w:w="537" w:type="dxa"/>
            <w:vAlign w:val="center"/>
          </w:tcPr>
          <w:p w14:paraId="784B39E6" w14:textId="77777777" w:rsidR="00E70528" w:rsidRDefault="00E70528">
            <w:pPr>
              <w:pStyle w:val="ab"/>
              <w:numPr>
                <w:ilvl w:val="0"/>
                <w:numId w:val="51"/>
              </w:numPr>
              <w:ind w:firstLineChars="0"/>
              <w:jc w:val="center"/>
              <w:rPr>
                <w:b/>
              </w:rPr>
            </w:pPr>
          </w:p>
        </w:tc>
        <w:tc>
          <w:tcPr>
            <w:tcW w:w="1272" w:type="dxa"/>
            <w:vAlign w:val="center"/>
          </w:tcPr>
          <w:p w14:paraId="78F93466" w14:textId="77777777" w:rsidR="00FF7D71" w:rsidRDefault="00FF7D71" w:rsidP="00C221A1">
            <w:r>
              <w:rPr>
                <w:rFonts w:hint="eastAsia"/>
              </w:rPr>
              <w:t>XHRQ</w:t>
            </w:r>
          </w:p>
        </w:tc>
        <w:tc>
          <w:tcPr>
            <w:tcW w:w="1276" w:type="dxa"/>
            <w:vAlign w:val="center"/>
          </w:tcPr>
          <w:p w14:paraId="0B5C1309" w14:textId="77777777" w:rsidR="00FF7D71" w:rsidRPr="00DD2CE2" w:rsidRDefault="00FF7D71" w:rsidP="00C221A1">
            <w:r w:rsidRPr="00B057C0">
              <w:rPr>
                <w:rFonts w:hint="eastAsia"/>
              </w:rPr>
              <w:t>Character</w:t>
            </w:r>
          </w:p>
        </w:tc>
        <w:tc>
          <w:tcPr>
            <w:tcW w:w="851" w:type="dxa"/>
            <w:vAlign w:val="center"/>
          </w:tcPr>
          <w:p w14:paraId="6652FBFC" w14:textId="77777777" w:rsidR="00FF7D71" w:rsidRDefault="00FF7D71" w:rsidP="00C221A1">
            <w:r>
              <w:rPr>
                <w:rFonts w:hint="eastAsia"/>
              </w:rPr>
              <w:t>8</w:t>
            </w:r>
          </w:p>
        </w:tc>
        <w:tc>
          <w:tcPr>
            <w:tcW w:w="2976" w:type="dxa"/>
            <w:vAlign w:val="center"/>
          </w:tcPr>
          <w:p w14:paraId="1899E9D6" w14:textId="77777777" w:rsidR="00FF7D71" w:rsidRDefault="00FF7D71" w:rsidP="00C221A1">
            <w:r>
              <w:rPr>
                <w:rFonts w:hint="eastAsia"/>
              </w:rPr>
              <w:t>一码通账户销户日期</w:t>
            </w:r>
          </w:p>
        </w:tc>
        <w:tc>
          <w:tcPr>
            <w:tcW w:w="2552" w:type="dxa"/>
            <w:vAlign w:val="center"/>
          </w:tcPr>
          <w:p w14:paraId="63AC70CF" w14:textId="77777777" w:rsidR="00FF7D71" w:rsidRPr="00A77FA8" w:rsidRDefault="00FF7D71" w:rsidP="00C221A1"/>
        </w:tc>
      </w:tr>
      <w:tr w:rsidR="00FF7D71" w14:paraId="2C7FCFDA" w14:textId="77777777" w:rsidTr="006B3879">
        <w:trPr>
          <w:trHeight w:val="415"/>
          <w:jc w:val="center"/>
        </w:trPr>
        <w:tc>
          <w:tcPr>
            <w:tcW w:w="537" w:type="dxa"/>
            <w:vAlign w:val="center"/>
          </w:tcPr>
          <w:p w14:paraId="229BB139" w14:textId="77777777" w:rsidR="00E70528" w:rsidRDefault="00E70528">
            <w:pPr>
              <w:pStyle w:val="ab"/>
              <w:numPr>
                <w:ilvl w:val="0"/>
                <w:numId w:val="51"/>
              </w:numPr>
              <w:ind w:firstLineChars="0"/>
              <w:jc w:val="center"/>
              <w:rPr>
                <w:b/>
              </w:rPr>
            </w:pPr>
          </w:p>
        </w:tc>
        <w:tc>
          <w:tcPr>
            <w:tcW w:w="1272" w:type="dxa"/>
            <w:vAlign w:val="center"/>
          </w:tcPr>
          <w:p w14:paraId="49EAA089" w14:textId="77777777" w:rsidR="00FF7D71" w:rsidRPr="00C45958" w:rsidRDefault="00FF7D71" w:rsidP="00C221A1">
            <w:r w:rsidRPr="00C45958">
              <w:rPr>
                <w:rFonts w:hint="eastAsia"/>
              </w:rPr>
              <w:t>KHMC</w:t>
            </w:r>
          </w:p>
        </w:tc>
        <w:tc>
          <w:tcPr>
            <w:tcW w:w="1276" w:type="dxa"/>
            <w:vAlign w:val="center"/>
          </w:tcPr>
          <w:p w14:paraId="491D96E3" w14:textId="77777777" w:rsidR="00FF7D71" w:rsidRPr="00C45958" w:rsidRDefault="00FF7D71" w:rsidP="00C221A1">
            <w:r w:rsidRPr="00C45958">
              <w:rPr>
                <w:rFonts w:hint="eastAsia"/>
              </w:rPr>
              <w:t>Character</w:t>
            </w:r>
          </w:p>
        </w:tc>
        <w:tc>
          <w:tcPr>
            <w:tcW w:w="851" w:type="dxa"/>
            <w:vAlign w:val="center"/>
          </w:tcPr>
          <w:p w14:paraId="0F326A9E" w14:textId="77777777" w:rsidR="00FF7D71" w:rsidRPr="00C45958" w:rsidRDefault="00FF7D71" w:rsidP="00C221A1">
            <w:r w:rsidRPr="00C45958">
              <w:rPr>
                <w:rFonts w:hint="eastAsia"/>
              </w:rPr>
              <w:t>1</w:t>
            </w:r>
            <w:r>
              <w:rPr>
                <w:rFonts w:hint="eastAsia"/>
              </w:rPr>
              <w:t>2</w:t>
            </w:r>
            <w:r w:rsidRPr="00C45958">
              <w:rPr>
                <w:rFonts w:hint="eastAsia"/>
              </w:rPr>
              <w:t>0</w:t>
            </w:r>
          </w:p>
        </w:tc>
        <w:tc>
          <w:tcPr>
            <w:tcW w:w="2976" w:type="dxa"/>
            <w:vAlign w:val="center"/>
          </w:tcPr>
          <w:p w14:paraId="1C30F54F" w14:textId="77777777" w:rsidR="00FF7D71" w:rsidRPr="00C45958" w:rsidRDefault="00FF7D71" w:rsidP="00C221A1">
            <w:r w:rsidRPr="00C45958">
              <w:rPr>
                <w:rFonts w:hint="eastAsia"/>
              </w:rPr>
              <w:t>客户名称</w:t>
            </w:r>
          </w:p>
        </w:tc>
        <w:tc>
          <w:tcPr>
            <w:tcW w:w="2552" w:type="dxa"/>
            <w:vAlign w:val="center"/>
          </w:tcPr>
          <w:p w14:paraId="1D3F9D3C" w14:textId="77777777" w:rsidR="00FF7D71" w:rsidRPr="00C45958" w:rsidRDefault="00FF7D71" w:rsidP="00C221A1"/>
        </w:tc>
      </w:tr>
      <w:tr w:rsidR="00FF7D71" w14:paraId="35889901" w14:textId="77777777" w:rsidTr="006B3879">
        <w:trPr>
          <w:trHeight w:val="415"/>
          <w:jc w:val="center"/>
        </w:trPr>
        <w:tc>
          <w:tcPr>
            <w:tcW w:w="537" w:type="dxa"/>
            <w:vAlign w:val="center"/>
          </w:tcPr>
          <w:p w14:paraId="3E55BBDB" w14:textId="77777777" w:rsidR="00E70528" w:rsidRDefault="00E70528">
            <w:pPr>
              <w:pStyle w:val="ab"/>
              <w:numPr>
                <w:ilvl w:val="0"/>
                <w:numId w:val="51"/>
              </w:numPr>
              <w:ind w:firstLineChars="0"/>
              <w:jc w:val="center"/>
              <w:rPr>
                <w:b/>
              </w:rPr>
            </w:pPr>
          </w:p>
        </w:tc>
        <w:tc>
          <w:tcPr>
            <w:tcW w:w="1272" w:type="dxa"/>
            <w:vAlign w:val="center"/>
          </w:tcPr>
          <w:p w14:paraId="7A149C58" w14:textId="77777777" w:rsidR="00FF7D71" w:rsidRPr="00C45958" w:rsidRDefault="00FF7D71" w:rsidP="00C221A1">
            <w:r w:rsidRPr="00C45958">
              <w:rPr>
                <w:rFonts w:hint="eastAsia"/>
              </w:rPr>
              <w:t>KHLB</w:t>
            </w:r>
          </w:p>
        </w:tc>
        <w:tc>
          <w:tcPr>
            <w:tcW w:w="1276" w:type="dxa"/>
            <w:vAlign w:val="center"/>
          </w:tcPr>
          <w:p w14:paraId="03BEC95E" w14:textId="77777777" w:rsidR="00FF7D71" w:rsidRPr="00C45958" w:rsidRDefault="00FF7D71" w:rsidP="00C221A1">
            <w:r w:rsidRPr="00C45958">
              <w:rPr>
                <w:rFonts w:hint="eastAsia"/>
              </w:rPr>
              <w:t>Character</w:t>
            </w:r>
          </w:p>
        </w:tc>
        <w:tc>
          <w:tcPr>
            <w:tcW w:w="851" w:type="dxa"/>
            <w:vAlign w:val="center"/>
          </w:tcPr>
          <w:p w14:paraId="493FD61E" w14:textId="77777777" w:rsidR="00FF7D71" w:rsidRPr="00C45958" w:rsidRDefault="00FF7D71" w:rsidP="00C221A1">
            <w:r w:rsidRPr="00C45958">
              <w:rPr>
                <w:rFonts w:hint="eastAsia"/>
              </w:rPr>
              <w:t>1</w:t>
            </w:r>
          </w:p>
        </w:tc>
        <w:tc>
          <w:tcPr>
            <w:tcW w:w="2976" w:type="dxa"/>
            <w:vAlign w:val="center"/>
          </w:tcPr>
          <w:p w14:paraId="310614DE" w14:textId="77777777" w:rsidR="00FF7D71" w:rsidRPr="00C45958" w:rsidRDefault="00FF7D71" w:rsidP="00C221A1">
            <w:r w:rsidRPr="00C45958">
              <w:rPr>
                <w:rFonts w:hint="eastAsia"/>
              </w:rPr>
              <w:t>客户类别</w:t>
            </w:r>
          </w:p>
        </w:tc>
        <w:tc>
          <w:tcPr>
            <w:tcW w:w="2552" w:type="dxa"/>
            <w:vAlign w:val="center"/>
          </w:tcPr>
          <w:p w14:paraId="515B4590" w14:textId="77777777" w:rsidR="00FF7D71" w:rsidRPr="00C45958" w:rsidRDefault="00FF7D71" w:rsidP="00C221A1">
            <w:r w:rsidRPr="00DD2CE2">
              <w:rPr>
                <w:rFonts w:hint="eastAsia"/>
              </w:rPr>
              <w:t>字典</w:t>
            </w:r>
            <w:r w:rsidRPr="00DD2CE2">
              <w:rPr>
                <w:rFonts w:hint="eastAsia"/>
              </w:rPr>
              <w:t>(</w:t>
            </w:r>
            <w:r w:rsidRPr="00C45958">
              <w:rPr>
                <w:rFonts w:hint="eastAsia"/>
              </w:rPr>
              <w:t>KHLB</w:t>
            </w:r>
            <w:r w:rsidRPr="00DD2CE2">
              <w:rPr>
                <w:rFonts w:hint="eastAsia"/>
              </w:rPr>
              <w:t>)</w:t>
            </w:r>
          </w:p>
        </w:tc>
      </w:tr>
      <w:tr w:rsidR="00FF7D71" w14:paraId="57FFAF13" w14:textId="77777777" w:rsidTr="006B3879">
        <w:trPr>
          <w:trHeight w:val="415"/>
          <w:jc w:val="center"/>
        </w:trPr>
        <w:tc>
          <w:tcPr>
            <w:tcW w:w="537" w:type="dxa"/>
            <w:vAlign w:val="center"/>
          </w:tcPr>
          <w:p w14:paraId="54628039" w14:textId="77777777" w:rsidR="00E70528" w:rsidRDefault="00E70528">
            <w:pPr>
              <w:pStyle w:val="ab"/>
              <w:numPr>
                <w:ilvl w:val="0"/>
                <w:numId w:val="51"/>
              </w:numPr>
              <w:ind w:firstLineChars="0"/>
              <w:jc w:val="center"/>
              <w:rPr>
                <w:b/>
              </w:rPr>
            </w:pPr>
          </w:p>
        </w:tc>
        <w:tc>
          <w:tcPr>
            <w:tcW w:w="1272" w:type="dxa"/>
            <w:vAlign w:val="center"/>
          </w:tcPr>
          <w:p w14:paraId="61DDE1C6" w14:textId="77777777" w:rsidR="00FF7D71" w:rsidRPr="00C45958" w:rsidRDefault="00FF7D71" w:rsidP="00C221A1">
            <w:r w:rsidRPr="00C45958">
              <w:rPr>
                <w:rFonts w:hint="eastAsia"/>
              </w:rPr>
              <w:t>GJDM</w:t>
            </w:r>
          </w:p>
        </w:tc>
        <w:tc>
          <w:tcPr>
            <w:tcW w:w="1276" w:type="dxa"/>
            <w:vAlign w:val="center"/>
          </w:tcPr>
          <w:p w14:paraId="182B4552" w14:textId="77777777" w:rsidR="00FF7D71" w:rsidRPr="00C45958" w:rsidRDefault="00FF7D71" w:rsidP="00C221A1">
            <w:r w:rsidRPr="00C45958">
              <w:rPr>
                <w:rFonts w:hint="eastAsia"/>
              </w:rPr>
              <w:t>Character</w:t>
            </w:r>
          </w:p>
        </w:tc>
        <w:tc>
          <w:tcPr>
            <w:tcW w:w="851" w:type="dxa"/>
            <w:vAlign w:val="center"/>
          </w:tcPr>
          <w:p w14:paraId="4F0F0CD7" w14:textId="77777777" w:rsidR="00FF7D71" w:rsidRPr="00C45958" w:rsidRDefault="00FF7D71" w:rsidP="00C221A1">
            <w:r w:rsidRPr="00C45958">
              <w:rPr>
                <w:rFonts w:hint="eastAsia"/>
              </w:rPr>
              <w:t>3</w:t>
            </w:r>
          </w:p>
        </w:tc>
        <w:tc>
          <w:tcPr>
            <w:tcW w:w="2976" w:type="dxa"/>
            <w:vAlign w:val="center"/>
          </w:tcPr>
          <w:p w14:paraId="0F6C7AD6" w14:textId="77777777" w:rsidR="00FF7D71" w:rsidRPr="00C45958" w:rsidRDefault="00FF7D71" w:rsidP="00C221A1">
            <w:r w:rsidRPr="00C45958">
              <w:rPr>
                <w:rFonts w:hint="eastAsia"/>
              </w:rPr>
              <w:t>国籍</w:t>
            </w:r>
            <w:r w:rsidRPr="00C45958">
              <w:rPr>
                <w:rFonts w:hint="eastAsia"/>
              </w:rPr>
              <w:t>/</w:t>
            </w:r>
            <w:r w:rsidRPr="00C45958">
              <w:rPr>
                <w:rFonts w:hint="eastAsia"/>
              </w:rPr>
              <w:t>地区代码</w:t>
            </w:r>
          </w:p>
        </w:tc>
        <w:tc>
          <w:tcPr>
            <w:tcW w:w="2552" w:type="dxa"/>
            <w:vAlign w:val="center"/>
          </w:tcPr>
          <w:p w14:paraId="4FB11857" w14:textId="77777777" w:rsidR="00FF7D71" w:rsidRPr="00C45958" w:rsidRDefault="00FF7D71" w:rsidP="00C221A1">
            <w:r w:rsidRPr="00DD2CE2">
              <w:rPr>
                <w:rFonts w:hint="eastAsia"/>
              </w:rPr>
              <w:t>字典</w:t>
            </w:r>
            <w:r w:rsidRPr="00DD2CE2">
              <w:rPr>
                <w:rFonts w:hint="eastAsia"/>
              </w:rPr>
              <w:t>(</w:t>
            </w:r>
            <w:r w:rsidRPr="00C45958">
              <w:rPr>
                <w:rFonts w:hint="eastAsia"/>
              </w:rPr>
              <w:t>GJDM</w:t>
            </w:r>
            <w:r w:rsidRPr="00DD2CE2">
              <w:rPr>
                <w:rFonts w:hint="eastAsia"/>
              </w:rPr>
              <w:t>)</w:t>
            </w:r>
          </w:p>
        </w:tc>
      </w:tr>
      <w:tr w:rsidR="00FF7D71" w14:paraId="3FEB159C" w14:textId="77777777" w:rsidTr="006B3879">
        <w:trPr>
          <w:trHeight w:val="415"/>
          <w:jc w:val="center"/>
        </w:trPr>
        <w:tc>
          <w:tcPr>
            <w:tcW w:w="537" w:type="dxa"/>
            <w:vAlign w:val="center"/>
          </w:tcPr>
          <w:p w14:paraId="06EC5435" w14:textId="77777777" w:rsidR="00E70528" w:rsidRDefault="00E70528">
            <w:pPr>
              <w:pStyle w:val="ab"/>
              <w:numPr>
                <w:ilvl w:val="0"/>
                <w:numId w:val="51"/>
              </w:numPr>
              <w:ind w:firstLineChars="0"/>
              <w:jc w:val="center"/>
              <w:rPr>
                <w:b/>
              </w:rPr>
            </w:pPr>
          </w:p>
        </w:tc>
        <w:tc>
          <w:tcPr>
            <w:tcW w:w="1272" w:type="dxa"/>
            <w:vAlign w:val="center"/>
          </w:tcPr>
          <w:p w14:paraId="336722BD" w14:textId="77777777" w:rsidR="00FF7D71" w:rsidRPr="00C45958" w:rsidRDefault="00FF7D71" w:rsidP="00C221A1">
            <w:r w:rsidRPr="00C45958">
              <w:rPr>
                <w:rFonts w:hint="eastAsia"/>
              </w:rPr>
              <w:t>ZJLB</w:t>
            </w:r>
          </w:p>
        </w:tc>
        <w:tc>
          <w:tcPr>
            <w:tcW w:w="1276" w:type="dxa"/>
            <w:vAlign w:val="center"/>
          </w:tcPr>
          <w:p w14:paraId="16AC69F4" w14:textId="77777777" w:rsidR="00FF7D71" w:rsidRPr="00C45958" w:rsidRDefault="00FF7D71" w:rsidP="00C221A1">
            <w:r w:rsidRPr="00C45958">
              <w:rPr>
                <w:rFonts w:hint="eastAsia"/>
              </w:rPr>
              <w:t>Character</w:t>
            </w:r>
          </w:p>
        </w:tc>
        <w:tc>
          <w:tcPr>
            <w:tcW w:w="851" w:type="dxa"/>
            <w:vAlign w:val="center"/>
          </w:tcPr>
          <w:p w14:paraId="6F697F71" w14:textId="77777777" w:rsidR="00FF7D71" w:rsidRPr="00C45958" w:rsidRDefault="00FF7D71" w:rsidP="00C221A1">
            <w:r w:rsidRPr="00C45958">
              <w:rPr>
                <w:rFonts w:hint="eastAsia"/>
              </w:rPr>
              <w:t>2</w:t>
            </w:r>
          </w:p>
        </w:tc>
        <w:tc>
          <w:tcPr>
            <w:tcW w:w="2976" w:type="dxa"/>
            <w:vAlign w:val="center"/>
          </w:tcPr>
          <w:p w14:paraId="3D4B0F08" w14:textId="77777777" w:rsidR="00FF7D71" w:rsidRPr="00C45958" w:rsidRDefault="00FF7D71" w:rsidP="00C221A1">
            <w:r w:rsidRPr="00C45958">
              <w:rPr>
                <w:rFonts w:hint="eastAsia"/>
              </w:rPr>
              <w:t>主要身份证明文件类别</w:t>
            </w:r>
          </w:p>
        </w:tc>
        <w:tc>
          <w:tcPr>
            <w:tcW w:w="2552" w:type="dxa"/>
            <w:vAlign w:val="center"/>
          </w:tcPr>
          <w:p w14:paraId="038C7EDA" w14:textId="77777777" w:rsidR="00FF7D71" w:rsidRPr="00C45958" w:rsidRDefault="00FF7D71" w:rsidP="00C221A1">
            <w:r w:rsidRPr="00DD2CE2">
              <w:rPr>
                <w:rFonts w:hint="eastAsia"/>
              </w:rPr>
              <w:t>字典</w:t>
            </w:r>
            <w:r w:rsidRPr="00DD2CE2">
              <w:rPr>
                <w:rFonts w:hint="eastAsia"/>
              </w:rPr>
              <w:t>(</w:t>
            </w:r>
            <w:r w:rsidRPr="00C45958">
              <w:rPr>
                <w:rFonts w:hint="eastAsia"/>
              </w:rPr>
              <w:t>ZJLB</w:t>
            </w:r>
            <w:r w:rsidRPr="00DD2CE2">
              <w:rPr>
                <w:rFonts w:hint="eastAsia"/>
              </w:rPr>
              <w:t>)</w:t>
            </w:r>
          </w:p>
        </w:tc>
      </w:tr>
      <w:tr w:rsidR="00FF7D71" w14:paraId="77C951E6" w14:textId="77777777" w:rsidTr="006B3879">
        <w:trPr>
          <w:trHeight w:val="415"/>
          <w:jc w:val="center"/>
        </w:trPr>
        <w:tc>
          <w:tcPr>
            <w:tcW w:w="537" w:type="dxa"/>
            <w:vAlign w:val="center"/>
          </w:tcPr>
          <w:p w14:paraId="38A8E627" w14:textId="77777777" w:rsidR="00E70528" w:rsidRDefault="00E70528">
            <w:pPr>
              <w:pStyle w:val="ab"/>
              <w:numPr>
                <w:ilvl w:val="0"/>
                <w:numId w:val="51"/>
              </w:numPr>
              <w:ind w:firstLineChars="0"/>
              <w:jc w:val="center"/>
              <w:rPr>
                <w:b/>
              </w:rPr>
            </w:pPr>
          </w:p>
        </w:tc>
        <w:tc>
          <w:tcPr>
            <w:tcW w:w="1272" w:type="dxa"/>
            <w:vAlign w:val="center"/>
          </w:tcPr>
          <w:p w14:paraId="42922FE6" w14:textId="77777777" w:rsidR="00FF7D71" w:rsidRPr="00C45958" w:rsidRDefault="00FF7D71" w:rsidP="00C221A1">
            <w:r w:rsidRPr="00C45958">
              <w:rPr>
                <w:rFonts w:hint="eastAsia"/>
              </w:rPr>
              <w:t>ZJDM</w:t>
            </w:r>
          </w:p>
        </w:tc>
        <w:tc>
          <w:tcPr>
            <w:tcW w:w="1276" w:type="dxa"/>
            <w:vAlign w:val="center"/>
          </w:tcPr>
          <w:p w14:paraId="7D445A33" w14:textId="77777777" w:rsidR="00FF7D71" w:rsidRPr="00C45958" w:rsidRDefault="00FF7D71" w:rsidP="00C221A1">
            <w:r w:rsidRPr="00C45958">
              <w:rPr>
                <w:rFonts w:hint="eastAsia"/>
              </w:rPr>
              <w:t>Character</w:t>
            </w:r>
          </w:p>
        </w:tc>
        <w:tc>
          <w:tcPr>
            <w:tcW w:w="851" w:type="dxa"/>
            <w:vAlign w:val="center"/>
          </w:tcPr>
          <w:p w14:paraId="424559F4" w14:textId="77777777" w:rsidR="00FF7D71" w:rsidRPr="00C45958" w:rsidRDefault="00FF7D71" w:rsidP="00C221A1">
            <w:r>
              <w:rPr>
                <w:rFonts w:hint="eastAsia"/>
              </w:rPr>
              <w:t>4</w:t>
            </w:r>
            <w:r w:rsidRPr="00C45958">
              <w:rPr>
                <w:rFonts w:hint="eastAsia"/>
              </w:rPr>
              <w:t>0</w:t>
            </w:r>
          </w:p>
        </w:tc>
        <w:tc>
          <w:tcPr>
            <w:tcW w:w="2976" w:type="dxa"/>
            <w:vAlign w:val="center"/>
          </w:tcPr>
          <w:p w14:paraId="7998B031" w14:textId="77777777" w:rsidR="00FF7D71" w:rsidRPr="00C45958" w:rsidRDefault="00FF7D71" w:rsidP="00C221A1">
            <w:r w:rsidRPr="00C45958">
              <w:rPr>
                <w:rFonts w:hint="eastAsia"/>
              </w:rPr>
              <w:t>主要身份证明文件代码</w:t>
            </w:r>
          </w:p>
        </w:tc>
        <w:tc>
          <w:tcPr>
            <w:tcW w:w="2552" w:type="dxa"/>
            <w:vAlign w:val="center"/>
          </w:tcPr>
          <w:p w14:paraId="71AC3DBC" w14:textId="77777777" w:rsidR="00FF7D71" w:rsidRPr="00C45958" w:rsidRDefault="00FF7D71" w:rsidP="00C221A1"/>
        </w:tc>
      </w:tr>
      <w:tr w:rsidR="00FF7D71" w14:paraId="30C693BB" w14:textId="77777777" w:rsidTr="006B3879">
        <w:trPr>
          <w:trHeight w:val="415"/>
          <w:jc w:val="center"/>
        </w:trPr>
        <w:tc>
          <w:tcPr>
            <w:tcW w:w="537" w:type="dxa"/>
            <w:vAlign w:val="center"/>
          </w:tcPr>
          <w:p w14:paraId="0157E775" w14:textId="77777777" w:rsidR="00E70528" w:rsidRDefault="00E70528">
            <w:pPr>
              <w:pStyle w:val="ab"/>
              <w:numPr>
                <w:ilvl w:val="0"/>
                <w:numId w:val="51"/>
              </w:numPr>
              <w:ind w:firstLineChars="0"/>
              <w:jc w:val="center"/>
              <w:rPr>
                <w:b/>
              </w:rPr>
            </w:pPr>
          </w:p>
        </w:tc>
        <w:tc>
          <w:tcPr>
            <w:tcW w:w="1272" w:type="dxa"/>
            <w:vAlign w:val="center"/>
          </w:tcPr>
          <w:p w14:paraId="24573392" w14:textId="77777777" w:rsidR="00FF7D71" w:rsidRPr="00C45958" w:rsidRDefault="00FF7D71" w:rsidP="00C221A1">
            <w:r w:rsidRPr="00C45958">
              <w:rPr>
                <w:rFonts w:hint="eastAsia"/>
              </w:rPr>
              <w:t>JZRQ</w:t>
            </w:r>
          </w:p>
        </w:tc>
        <w:tc>
          <w:tcPr>
            <w:tcW w:w="1276" w:type="dxa"/>
            <w:vAlign w:val="center"/>
          </w:tcPr>
          <w:p w14:paraId="40622721" w14:textId="77777777" w:rsidR="00FF7D71" w:rsidRPr="00C45958" w:rsidRDefault="00FF7D71" w:rsidP="00C221A1">
            <w:r w:rsidRPr="00C45958">
              <w:rPr>
                <w:rFonts w:hint="eastAsia"/>
              </w:rPr>
              <w:t>Character</w:t>
            </w:r>
          </w:p>
        </w:tc>
        <w:tc>
          <w:tcPr>
            <w:tcW w:w="851" w:type="dxa"/>
            <w:vAlign w:val="center"/>
          </w:tcPr>
          <w:p w14:paraId="10840016" w14:textId="77777777" w:rsidR="00FF7D71" w:rsidRPr="00C45958" w:rsidRDefault="00FF7D71" w:rsidP="00C221A1">
            <w:r w:rsidRPr="00C45958">
              <w:rPr>
                <w:rFonts w:hint="eastAsia"/>
              </w:rPr>
              <w:t>8</w:t>
            </w:r>
          </w:p>
        </w:tc>
        <w:tc>
          <w:tcPr>
            <w:tcW w:w="2976" w:type="dxa"/>
            <w:vAlign w:val="center"/>
          </w:tcPr>
          <w:p w14:paraId="3303F4C1" w14:textId="77777777" w:rsidR="00FF7D71" w:rsidRPr="00C45958" w:rsidRDefault="00FF7D71" w:rsidP="00C221A1">
            <w:r w:rsidRPr="00C45958">
              <w:rPr>
                <w:rFonts w:hint="eastAsia"/>
              </w:rPr>
              <w:t>主要身份证明文件截止日期</w:t>
            </w:r>
          </w:p>
        </w:tc>
        <w:tc>
          <w:tcPr>
            <w:tcW w:w="2552" w:type="dxa"/>
            <w:vAlign w:val="center"/>
          </w:tcPr>
          <w:p w14:paraId="39D162C3" w14:textId="77777777" w:rsidR="00FF7D71" w:rsidRPr="00C45958" w:rsidRDefault="00FF7D71" w:rsidP="00C221A1"/>
        </w:tc>
      </w:tr>
      <w:tr w:rsidR="00FF7D71" w14:paraId="3B24FA28" w14:textId="77777777" w:rsidTr="006B3879">
        <w:trPr>
          <w:trHeight w:val="415"/>
          <w:jc w:val="center"/>
        </w:trPr>
        <w:tc>
          <w:tcPr>
            <w:tcW w:w="537" w:type="dxa"/>
            <w:vAlign w:val="center"/>
          </w:tcPr>
          <w:p w14:paraId="4D1E2BF3" w14:textId="77777777" w:rsidR="00E70528" w:rsidRDefault="00E70528">
            <w:pPr>
              <w:pStyle w:val="ab"/>
              <w:numPr>
                <w:ilvl w:val="0"/>
                <w:numId w:val="51"/>
              </w:numPr>
              <w:ind w:firstLineChars="0"/>
              <w:jc w:val="center"/>
              <w:rPr>
                <w:b/>
              </w:rPr>
            </w:pPr>
          </w:p>
        </w:tc>
        <w:tc>
          <w:tcPr>
            <w:tcW w:w="1272" w:type="dxa"/>
            <w:vAlign w:val="center"/>
          </w:tcPr>
          <w:p w14:paraId="1988D9E7" w14:textId="77777777" w:rsidR="00FF7D71" w:rsidRPr="00C45958" w:rsidRDefault="00FF7D71" w:rsidP="00C221A1">
            <w:r w:rsidRPr="00C45958">
              <w:rPr>
                <w:rFonts w:hint="eastAsia"/>
              </w:rPr>
              <w:t>ZJDZ</w:t>
            </w:r>
          </w:p>
        </w:tc>
        <w:tc>
          <w:tcPr>
            <w:tcW w:w="1276" w:type="dxa"/>
            <w:vAlign w:val="center"/>
          </w:tcPr>
          <w:p w14:paraId="321C377B" w14:textId="77777777" w:rsidR="00FF7D71" w:rsidRPr="00C45958" w:rsidRDefault="00FF7D71" w:rsidP="00C221A1">
            <w:r w:rsidRPr="00C45958">
              <w:rPr>
                <w:rFonts w:hint="eastAsia"/>
              </w:rPr>
              <w:t>Character</w:t>
            </w:r>
          </w:p>
        </w:tc>
        <w:tc>
          <w:tcPr>
            <w:tcW w:w="851" w:type="dxa"/>
            <w:vAlign w:val="center"/>
          </w:tcPr>
          <w:p w14:paraId="7F8924E0" w14:textId="77777777" w:rsidR="00FF7D71" w:rsidRPr="00C45958" w:rsidRDefault="00FF7D71" w:rsidP="00C221A1">
            <w:r>
              <w:rPr>
                <w:rFonts w:hint="eastAsia"/>
              </w:rPr>
              <w:t>8</w:t>
            </w:r>
            <w:r w:rsidRPr="00C45958">
              <w:rPr>
                <w:rFonts w:hint="eastAsia"/>
              </w:rPr>
              <w:t>0</w:t>
            </w:r>
          </w:p>
        </w:tc>
        <w:tc>
          <w:tcPr>
            <w:tcW w:w="2976" w:type="dxa"/>
            <w:vAlign w:val="center"/>
          </w:tcPr>
          <w:p w14:paraId="4B58923F" w14:textId="77777777" w:rsidR="00FF7D71" w:rsidRPr="00C45958" w:rsidRDefault="00FF7D71" w:rsidP="00C221A1">
            <w:r w:rsidRPr="00C45958">
              <w:rPr>
                <w:rFonts w:hint="eastAsia"/>
              </w:rPr>
              <w:t>主要身份证明文件地址</w:t>
            </w:r>
          </w:p>
        </w:tc>
        <w:tc>
          <w:tcPr>
            <w:tcW w:w="2552" w:type="dxa"/>
            <w:vAlign w:val="center"/>
          </w:tcPr>
          <w:p w14:paraId="1FEF51E1" w14:textId="77777777" w:rsidR="00FF7D71" w:rsidRPr="00C45958" w:rsidRDefault="00FF7D71" w:rsidP="00C221A1"/>
        </w:tc>
      </w:tr>
      <w:tr w:rsidR="00FF7D71" w14:paraId="00CE66DC" w14:textId="77777777" w:rsidTr="006B3879">
        <w:trPr>
          <w:trHeight w:val="415"/>
          <w:jc w:val="center"/>
        </w:trPr>
        <w:tc>
          <w:tcPr>
            <w:tcW w:w="537" w:type="dxa"/>
            <w:vAlign w:val="center"/>
          </w:tcPr>
          <w:p w14:paraId="149DAD12" w14:textId="77777777" w:rsidR="00E70528" w:rsidRDefault="00E70528">
            <w:pPr>
              <w:pStyle w:val="ab"/>
              <w:numPr>
                <w:ilvl w:val="0"/>
                <w:numId w:val="51"/>
              </w:numPr>
              <w:ind w:firstLineChars="0"/>
              <w:jc w:val="center"/>
              <w:rPr>
                <w:b/>
              </w:rPr>
            </w:pPr>
          </w:p>
        </w:tc>
        <w:tc>
          <w:tcPr>
            <w:tcW w:w="1272" w:type="dxa"/>
            <w:vAlign w:val="center"/>
          </w:tcPr>
          <w:p w14:paraId="00054B88" w14:textId="77777777" w:rsidR="00FF7D71" w:rsidRPr="00C45958" w:rsidRDefault="00FF7D71" w:rsidP="00C221A1">
            <w:r w:rsidRPr="00C45958">
              <w:rPr>
                <w:rFonts w:hint="eastAsia"/>
              </w:rPr>
              <w:t>FZZJLB</w:t>
            </w:r>
          </w:p>
        </w:tc>
        <w:tc>
          <w:tcPr>
            <w:tcW w:w="1276" w:type="dxa"/>
            <w:vAlign w:val="center"/>
          </w:tcPr>
          <w:p w14:paraId="662F5887" w14:textId="77777777" w:rsidR="00FF7D71" w:rsidRPr="00C45958" w:rsidRDefault="00FF7D71" w:rsidP="00C221A1">
            <w:r w:rsidRPr="00C45958">
              <w:rPr>
                <w:rFonts w:hint="eastAsia"/>
              </w:rPr>
              <w:t>Character</w:t>
            </w:r>
          </w:p>
        </w:tc>
        <w:tc>
          <w:tcPr>
            <w:tcW w:w="851" w:type="dxa"/>
            <w:vAlign w:val="center"/>
          </w:tcPr>
          <w:p w14:paraId="41640EC2" w14:textId="77777777" w:rsidR="00FF7D71" w:rsidRPr="00C45958" w:rsidRDefault="00FF7D71" w:rsidP="00C221A1">
            <w:r w:rsidRPr="00C45958">
              <w:rPr>
                <w:rFonts w:hint="eastAsia"/>
              </w:rPr>
              <w:t>2</w:t>
            </w:r>
          </w:p>
        </w:tc>
        <w:tc>
          <w:tcPr>
            <w:tcW w:w="2976" w:type="dxa"/>
            <w:vAlign w:val="center"/>
          </w:tcPr>
          <w:p w14:paraId="3696F667" w14:textId="77777777" w:rsidR="00FF7D71" w:rsidRPr="00C45958" w:rsidRDefault="00FF7D71" w:rsidP="00C221A1">
            <w:r w:rsidRPr="00C45958">
              <w:rPr>
                <w:rFonts w:hint="eastAsia"/>
              </w:rPr>
              <w:t>辅助身份证明文件类别</w:t>
            </w:r>
          </w:p>
        </w:tc>
        <w:tc>
          <w:tcPr>
            <w:tcW w:w="2552" w:type="dxa"/>
            <w:vAlign w:val="center"/>
          </w:tcPr>
          <w:p w14:paraId="5877A3A9" w14:textId="77777777" w:rsidR="00FF7D71" w:rsidRPr="00C45958" w:rsidRDefault="00FF7D71" w:rsidP="00C221A1">
            <w:r w:rsidRPr="00DD2CE2">
              <w:rPr>
                <w:rFonts w:hint="eastAsia"/>
              </w:rPr>
              <w:t>字典</w:t>
            </w:r>
            <w:r w:rsidRPr="00DD2CE2">
              <w:rPr>
                <w:rFonts w:hint="eastAsia"/>
              </w:rPr>
              <w:t>(</w:t>
            </w:r>
            <w:r w:rsidRPr="00C45958">
              <w:rPr>
                <w:rFonts w:hint="eastAsia"/>
              </w:rPr>
              <w:t>ZJLB</w:t>
            </w:r>
            <w:r w:rsidRPr="00DD2CE2">
              <w:rPr>
                <w:rFonts w:hint="eastAsia"/>
              </w:rPr>
              <w:t>)</w:t>
            </w:r>
          </w:p>
        </w:tc>
      </w:tr>
      <w:tr w:rsidR="00FF7D71" w14:paraId="3095C4AA" w14:textId="77777777" w:rsidTr="006B3879">
        <w:trPr>
          <w:trHeight w:val="415"/>
          <w:jc w:val="center"/>
        </w:trPr>
        <w:tc>
          <w:tcPr>
            <w:tcW w:w="537" w:type="dxa"/>
            <w:vAlign w:val="center"/>
          </w:tcPr>
          <w:p w14:paraId="094CBEF2" w14:textId="77777777" w:rsidR="00E70528" w:rsidRDefault="00E70528">
            <w:pPr>
              <w:pStyle w:val="ab"/>
              <w:numPr>
                <w:ilvl w:val="0"/>
                <w:numId w:val="51"/>
              </w:numPr>
              <w:ind w:firstLineChars="0"/>
              <w:jc w:val="center"/>
              <w:rPr>
                <w:b/>
              </w:rPr>
            </w:pPr>
          </w:p>
        </w:tc>
        <w:tc>
          <w:tcPr>
            <w:tcW w:w="1272" w:type="dxa"/>
            <w:vAlign w:val="center"/>
          </w:tcPr>
          <w:p w14:paraId="60460628" w14:textId="77777777" w:rsidR="00FF7D71" w:rsidRPr="00C45958" w:rsidRDefault="00FF7D71" w:rsidP="00C221A1">
            <w:r w:rsidRPr="00C45958">
              <w:rPr>
                <w:rFonts w:hint="eastAsia"/>
              </w:rPr>
              <w:t>FZZJDM</w:t>
            </w:r>
          </w:p>
        </w:tc>
        <w:tc>
          <w:tcPr>
            <w:tcW w:w="1276" w:type="dxa"/>
            <w:vAlign w:val="center"/>
          </w:tcPr>
          <w:p w14:paraId="7967135E" w14:textId="77777777" w:rsidR="00FF7D71" w:rsidRPr="00C45958" w:rsidRDefault="00FF7D71" w:rsidP="00C221A1">
            <w:r w:rsidRPr="00C45958">
              <w:rPr>
                <w:rFonts w:hint="eastAsia"/>
              </w:rPr>
              <w:t>Character</w:t>
            </w:r>
          </w:p>
        </w:tc>
        <w:tc>
          <w:tcPr>
            <w:tcW w:w="851" w:type="dxa"/>
            <w:vAlign w:val="center"/>
          </w:tcPr>
          <w:p w14:paraId="025EF5C9" w14:textId="77777777" w:rsidR="00FF7D71" w:rsidRPr="00C45958" w:rsidRDefault="00FF7D71" w:rsidP="00C221A1">
            <w:r>
              <w:rPr>
                <w:rFonts w:hint="eastAsia"/>
              </w:rPr>
              <w:t>4</w:t>
            </w:r>
            <w:r w:rsidRPr="00C45958">
              <w:rPr>
                <w:rFonts w:hint="eastAsia"/>
              </w:rPr>
              <w:t>0</w:t>
            </w:r>
          </w:p>
        </w:tc>
        <w:tc>
          <w:tcPr>
            <w:tcW w:w="2976" w:type="dxa"/>
            <w:vAlign w:val="center"/>
          </w:tcPr>
          <w:p w14:paraId="1007E495" w14:textId="77777777" w:rsidR="00FF7D71" w:rsidRPr="00C45958" w:rsidRDefault="00FF7D71" w:rsidP="00C221A1">
            <w:r w:rsidRPr="00C45958">
              <w:rPr>
                <w:rFonts w:hint="eastAsia"/>
              </w:rPr>
              <w:t>辅助身份证明文件代码</w:t>
            </w:r>
          </w:p>
        </w:tc>
        <w:tc>
          <w:tcPr>
            <w:tcW w:w="2552" w:type="dxa"/>
            <w:vAlign w:val="center"/>
          </w:tcPr>
          <w:p w14:paraId="19D8E354" w14:textId="77777777" w:rsidR="00FF7D71" w:rsidRPr="00C45958" w:rsidRDefault="00FF7D71" w:rsidP="00C221A1"/>
        </w:tc>
      </w:tr>
      <w:tr w:rsidR="00FF7D71" w14:paraId="25092C37" w14:textId="77777777" w:rsidTr="006B3879">
        <w:trPr>
          <w:trHeight w:val="415"/>
          <w:jc w:val="center"/>
        </w:trPr>
        <w:tc>
          <w:tcPr>
            <w:tcW w:w="537" w:type="dxa"/>
            <w:vAlign w:val="center"/>
          </w:tcPr>
          <w:p w14:paraId="7CA67B9B" w14:textId="77777777" w:rsidR="00E70528" w:rsidRDefault="00E70528">
            <w:pPr>
              <w:pStyle w:val="ab"/>
              <w:numPr>
                <w:ilvl w:val="0"/>
                <w:numId w:val="51"/>
              </w:numPr>
              <w:ind w:firstLineChars="0"/>
              <w:jc w:val="center"/>
              <w:rPr>
                <w:b/>
              </w:rPr>
            </w:pPr>
          </w:p>
        </w:tc>
        <w:tc>
          <w:tcPr>
            <w:tcW w:w="1272" w:type="dxa"/>
            <w:vAlign w:val="center"/>
          </w:tcPr>
          <w:p w14:paraId="19E0DEF3" w14:textId="77777777" w:rsidR="00FF7D71" w:rsidRPr="00C45958" w:rsidRDefault="00FF7D71" w:rsidP="00C221A1">
            <w:r w:rsidRPr="00C45958">
              <w:rPr>
                <w:rFonts w:hint="eastAsia"/>
              </w:rPr>
              <w:t>FZJZRQ</w:t>
            </w:r>
          </w:p>
        </w:tc>
        <w:tc>
          <w:tcPr>
            <w:tcW w:w="1276" w:type="dxa"/>
            <w:vAlign w:val="center"/>
          </w:tcPr>
          <w:p w14:paraId="62D5CAA5" w14:textId="77777777" w:rsidR="00FF7D71" w:rsidRPr="00C45958" w:rsidRDefault="00FF7D71" w:rsidP="00C221A1">
            <w:r w:rsidRPr="00C45958">
              <w:rPr>
                <w:rFonts w:hint="eastAsia"/>
              </w:rPr>
              <w:t>Character</w:t>
            </w:r>
          </w:p>
        </w:tc>
        <w:tc>
          <w:tcPr>
            <w:tcW w:w="851" w:type="dxa"/>
            <w:vAlign w:val="center"/>
          </w:tcPr>
          <w:p w14:paraId="3ECC08E3" w14:textId="77777777" w:rsidR="00FF7D71" w:rsidRPr="00C45958" w:rsidRDefault="00FF7D71" w:rsidP="00C221A1">
            <w:r w:rsidRPr="00C45958">
              <w:rPr>
                <w:rFonts w:hint="eastAsia"/>
              </w:rPr>
              <w:t>8</w:t>
            </w:r>
          </w:p>
        </w:tc>
        <w:tc>
          <w:tcPr>
            <w:tcW w:w="2976" w:type="dxa"/>
            <w:vAlign w:val="center"/>
          </w:tcPr>
          <w:p w14:paraId="347DCA5A" w14:textId="77777777" w:rsidR="00FF7D71" w:rsidRPr="00C45958" w:rsidRDefault="00FF7D71" w:rsidP="00C221A1">
            <w:r w:rsidRPr="00C45958">
              <w:rPr>
                <w:rFonts w:hint="eastAsia"/>
              </w:rPr>
              <w:t>辅助身份证明文件截止日期</w:t>
            </w:r>
          </w:p>
        </w:tc>
        <w:tc>
          <w:tcPr>
            <w:tcW w:w="2552" w:type="dxa"/>
            <w:vAlign w:val="center"/>
          </w:tcPr>
          <w:p w14:paraId="58C8A906" w14:textId="77777777" w:rsidR="00FF7D71" w:rsidRPr="00C45958" w:rsidRDefault="00FF7D71" w:rsidP="00C221A1"/>
        </w:tc>
      </w:tr>
      <w:tr w:rsidR="00FF7D71" w14:paraId="321E71CE" w14:textId="77777777" w:rsidTr="006B3879">
        <w:trPr>
          <w:trHeight w:val="415"/>
          <w:jc w:val="center"/>
        </w:trPr>
        <w:tc>
          <w:tcPr>
            <w:tcW w:w="537" w:type="dxa"/>
            <w:vAlign w:val="center"/>
          </w:tcPr>
          <w:p w14:paraId="6BF1F612" w14:textId="77777777" w:rsidR="00E70528" w:rsidRDefault="00E70528">
            <w:pPr>
              <w:pStyle w:val="ab"/>
              <w:numPr>
                <w:ilvl w:val="0"/>
                <w:numId w:val="51"/>
              </w:numPr>
              <w:ind w:firstLineChars="0"/>
              <w:jc w:val="center"/>
              <w:rPr>
                <w:b/>
              </w:rPr>
            </w:pPr>
          </w:p>
        </w:tc>
        <w:tc>
          <w:tcPr>
            <w:tcW w:w="1272" w:type="dxa"/>
            <w:vAlign w:val="center"/>
          </w:tcPr>
          <w:p w14:paraId="3C7A044E" w14:textId="77777777" w:rsidR="00FF7D71" w:rsidRPr="00C45958" w:rsidRDefault="00FF7D71" w:rsidP="00C221A1">
            <w:r>
              <w:rPr>
                <w:rFonts w:hint="eastAsia"/>
              </w:rPr>
              <w:t>FZ</w:t>
            </w:r>
            <w:r w:rsidRPr="00C45958">
              <w:rPr>
                <w:rFonts w:hint="eastAsia"/>
              </w:rPr>
              <w:t>ZJDZ</w:t>
            </w:r>
          </w:p>
        </w:tc>
        <w:tc>
          <w:tcPr>
            <w:tcW w:w="1276" w:type="dxa"/>
            <w:vAlign w:val="center"/>
          </w:tcPr>
          <w:p w14:paraId="3003F03D" w14:textId="77777777" w:rsidR="00FF7D71" w:rsidRPr="00C45958" w:rsidRDefault="00FF7D71" w:rsidP="00C221A1">
            <w:r w:rsidRPr="00C45958">
              <w:rPr>
                <w:rFonts w:hint="eastAsia"/>
              </w:rPr>
              <w:t>Character</w:t>
            </w:r>
          </w:p>
        </w:tc>
        <w:tc>
          <w:tcPr>
            <w:tcW w:w="851" w:type="dxa"/>
            <w:vAlign w:val="center"/>
          </w:tcPr>
          <w:p w14:paraId="22242E14" w14:textId="77777777" w:rsidR="00FF7D71" w:rsidRPr="00C45958" w:rsidRDefault="00FF7D71" w:rsidP="00C221A1">
            <w:r>
              <w:rPr>
                <w:rFonts w:hint="eastAsia"/>
              </w:rPr>
              <w:t>8</w:t>
            </w:r>
            <w:r w:rsidRPr="00C45958">
              <w:rPr>
                <w:rFonts w:hint="eastAsia"/>
              </w:rPr>
              <w:t>0</w:t>
            </w:r>
          </w:p>
        </w:tc>
        <w:tc>
          <w:tcPr>
            <w:tcW w:w="2976" w:type="dxa"/>
            <w:vAlign w:val="center"/>
          </w:tcPr>
          <w:p w14:paraId="6108678A" w14:textId="77777777" w:rsidR="00FF7D71" w:rsidRPr="00C45958" w:rsidRDefault="00FF7D71" w:rsidP="00C221A1">
            <w:r w:rsidRPr="00C45958">
              <w:rPr>
                <w:rFonts w:hint="eastAsia"/>
              </w:rPr>
              <w:t>辅助身份证明文件地址</w:t>
            </w:r>
          </w:p>
        </w:tc>
        <w:tc>
          <w:tcPr>
            <w:tcW w:w="2552" w:type="dxa"/>
            <w:vAlign w:val="center"/>
          </w:tcPr>
          <w:p w14:paraId="1A7914C4" w14:textId="77777777" w:rsidR="00FF7D71" w:rsidRPr="00C45958" w:rsidRDefault="00FF7D71" w:rsidP="00C221A1"/>
        </w:tc>
      </w:tr>
      <w:tr w:rsidR="00FF7D71" w14:paraId="2C5781D8" w14:textId="77777777" w:rsidTr="006B3879">
        <w:trPr>
          <w:trHeight w:val="415"/>
          <w:jc w:val="center"/>
        </w:trPr>
        <w:tc>
          <w:tcPr>
            <w:tcW w:w="537" w:type="dxa"/>
            <w:vAlign w:val="center"/>
          </w:tcPr>
          <w:p w14:paraId="5500B411" w14:textId="77777777" w:rsidR="00E70528" w:rsidRDefault="00E70528">
            <w:pPr>
              <w:pStyle w:val="ab"/>
              <w:numPr>
                <w:ilvl w:val="0"/>
                <w:numId w:val="51"/>
              </w:numPr>
              <w:ind w:firstLineChars="0"/>
              <w:jc w:val="center"/>
              <w:rPr>
                <w:b/>
              </w:rPr>
            </w:pPr>
          </w:p>
        </w:tc>
        <w:tc>
          <w:tcPr>
            <w:tcW w:w="1272" w:type="dxa"/>
            <w:vAlign w:val="center"/>
          </w:tcPr>
          <w:p w14:paraId="1708CDEA" w14:textId="77777777" w:rsidR="00FF7D71" w:rsidRDefault="00FF7D71" w:rsidP="00C221A1">
            <w:r w:rsidRPr="00DD2CE2">
              <w:rPr>
                <w:rFonts w:hint="eastAsia"/>
              </w:rPr>
              <w:t>KHFS</w:t>
            </w:r>
          </w:p>
        </w:tc>
        <w:tc>
          <w:tcPr>
            <w:tcW w:w="1276" w:type="dxa"/>
            <w:vAlign w:val="center"/>
          </w:tcPr>
          <w:p w14:paraId="47D04666" w14:textId="77777777" w:rsidR="00FF7D71" w:rsidRPr="00C45958" w:rsidRDefault="00FF7D71" w:rsidP="00C221A1">
            <w:r w:rsidRPr="00DD2CE2">
              <w:rPr>
                <w:rFonts w:hint="eastAsia"/>
              </w:rPr>
              <w:t>Character</w:t>
            </w:r>
          </w:p>
        </w:tc>
        <w:tc>
          <w:tcPr>
            <w:tcW w:w="851" w:type="dxa"/>
            <w:vAlign w:val="center"/>
          </w:tcPr>
          <w:p w14:paraId="1C29A055" w14:textId="77777777" w:rsidR="00FF7D71" w:rsidRPr="00C45958" w:rsidRDefault="00FF7D71" w:rsidP="00C221A1">
            <w:r w:rsidRPr="00DD2CE2">
              <w:rPr>
                <w:rFonts w:hint="eastAsia"/>
              </w:rPr>
              <w:t>1</w:t>
            </w:r>
          </w:p>
        </w:tc>
        <w:tc>
          <w:tcPr>
            <w:tcW w:w="2976" w:type="dxa"/>
            <w:vAlign w:val="center"/>
          </w:tcPr>
          <w:p w14:paraId="03F8983A" w14:textId="77777777" w:rsidR="00FF7D71" w:rsidRPr="00C45958" w:rsidRDefault="00FF7D71" w:rsidP="00C221A1">
            <w:r>
              <w:rPr>
                <w:rFonts w:hint="eastAsia"/>
              </w:rPr>
              <w:t>一码通账户</w:t>
            </w:r>
            <w:r w:rsidRPr="00DD2CE2">
              <w:rPr>
                <w:rFonts w:hint="eastAsia"/>
              </w:rPr>
              <w:t>开户方式</w:t>
            </w:r>
          </w:p>
        </w:tc>
        <w:tc>
          <w:tcPr>
            <w:tcW w:w="2552" w:type="dxa"/>
            <w:vAlign w:val="center"/>
          </w:tcPr>
          <w:p w14:paraId="72F49726" w14:textId="77777777" w:rsidR="00FF7D71" w:rsidDel="00075264" w:rsidRDefault="00FF7D71" w:rsidP="00C221A1">
            <w:r w:rsidRPr="00DD2CE2">
              <w:rPr>
                <w:rFonts w:hint="eastAsia"/>
              </w:rPr>
              <w:t>字典</w:t>
            </w:r>
            <w:r w:rsidRPr="00DD2CE2">
              <w:rPr>
                <w:rFonts w:hint="eastAsia"/>
              </w:rPr>
              <w:t>(KHFS)</w:t>
            </w:r>
          </w:p>
        </w:tc>
      </w:tr>
      <w:tr w:rsidR="00FF7D71" w14:paraId="1AAC377D" w14:textId="77777777" w:rsidTr="006B3879">
        <w:trPr>
          <w:trHeight w:val="415"/>
          <w:jc w:val="center"/>
        </w:trPr>
        <w:tc>
          <w:tcPr>
            <w:tcW w:w="537" w:type="dxa"/>
            <w:vAlign w:val="center"/>
          </w:tcPr>
          <w:p w14:paraId="341D0AD2" w14:textId="77777777" w:rsidR="00E70528" w:rsidRDefault="00E70528">
            <w:pPr>
              <w:pStyle w:val="ab"/>
              <w:numPr>
                <w:ilvl w:val="0"/>
                <w:numId w:val="51"/>
              </w:numPr>
              <w:ind w:firstLineChars="0"/>
              <w:jc w:val="center"/>
              <w:rPr>
                <w:b/>
              </w:rPr>
            </w:pPr>
          </w:p>
        </w:tc>
        <w:tc>
          <w:tcPr>
            <w:tcW w:w="1272" w:type="dxa"/>
            <w:vAlign w:val="center"/>
          </w:tcPr>
          <w:p w14:paraId="5934DB7A" w14:textId="77777777" w:rsidR="00FF7D71" w:rsidRPr="00C45958" w:rsidRDefault="00FF7D71" w:rsidP="00C221A1">
            <w:r w:rsidRPr="00C45958">
              <w:rPr>
                <w:rFonts w:hint="eastAsia"/>
              </w:rPr>
              <w:t>CSRQ</w:t>
            </w:r>
          </w:p>
        </w:tc>
        <w:tc>
          <w:tcPr>
            <w:tcW w:w="1276" w:type="dxa"/>
            <w:vAlign w:val="center"/>
          </w:tcPr>
          <w:p w14:paraId="5BD4B235" w14:textId="77777777" w:rsidR="00FF7D71" w:rsidRPr="00C45958" w:rsidRDefault="00FF7D71" w:rsidP="00C221A1">
            <w:r w:rsidRPr="00C45958">
              <w:rPr>
                <w:rFonts w:hint="eastAsia"/>
              </w:rPr>
              <w:t>Character</w:t>
            </w:r>
          </w:p>
        </w:tc>
        <w:tc>
          <w:tcPr>
            <w:tcW w:w="851" w:type="dxa"/>
            <w:vAlign w:val="center"/>
          </w:tcPr>
          <w:p w14:paraId="09C581C2" w14:textId="77777777" w:rsidR="00FF7D71" w:rsidRPr="00C45958" w:rsidRDefault="00FF7D71" w:rsidP="00C221A1">
            <w:r w:rsidRPr="00C45958">
              <w:rPr>
                <w:rFonts w:hint="eastAsia"/>
              </w:rPr>
              <w:t>8</w:t>
            </w:r>
          </w:p>
        </w:tc>
        <w:tc>
          <w:tcPr>
            <w:tcW w:w="2976" w:type="dxa"/>
            <w:vAlign w:val="center"/>
          </w:tcPr>
          <w:p w14:paraId="790FB588" w14:textId="77777777" w:rsidR="00FF7D71" w:rsidRPr="00C45958" w:rsidRDefault="00FF7D71" w:rsidP="00C221A1">
            <w:r w:rsidRPr="00C45958">
              <w:rPr>
                <w:rFonts w:hint="eastAsia"/>
              </w:rPr>
              <w:t>出生日期</w:t>
            </w:r>
          </w:p>
        </w:tc>
        <w:tc>
          <w:tcPr>
            <w:tcW w:w="2552" w:type="dxa"/>
            <w:vAlign w:val="center"/>
          </w:tcPr>
          <w:p w14:paraId="6AB41C3D" w14:textId="77777777" w:rsidR="00FF7D71" w:rsidRPr="00C45958" w:rsidRDefault="00FF7D71" w:rsidP="00C221A1"/>
        </w:tc>
      </w:tr>
      <w:tr w:rsidR="00FF7D71" w14:paraId="720B35A3" w14:textId="77777777" w:rsidTr="006B3879">
        <w:trPr>
          <w:trHeight w:val="415"/>
          <w:jc w:val="center"/>
        </w:trPr>
        <w:tc>
          <w:tcPr>
            <w:tcW w:w="537" w:type="dxa"/>
            <w:vAlign w:val="center"/>
          </w:tcPr>
          <w:p w14:paraId="5BD97C64" w14:textId="77777777" w:rsidR="00E70528" w:rsidRDefault="00E70528">
            <w:pPr>
              <w:pStyle w:val="ab"/>
              <w:numPr>
                <w:ilvl w:val="0"/>
                <w:numId w:val="51"/>
              </w:numPr>
              <w:ind w:firstLineChars="0"/>
              <w:jc w:val="center"/>
              <w:rPr>
                <w:b/>
              </w:rPr>
            </w:pPr>
          </w:p>
        </w:tc>
        <w:tc>
          <w:tcPr>
            <w:tcW w:w="1272" w:type="dxa"/>
            <w:vAlign w:val="center"/>
          </w:tcPr>
          <w:p w14:paraId="4185FB32" w14:textId="77777777" w:rsidR="00FF7D71" w:rsidRPr="00C45958" w:rsidRDefault="00FF7D71" w:rsidP="00C221A1">
            <w:r w:rsidRPr="00C45958">
              <w:rPr>
                <w:rFonts w:hint="eastAsia"/>
              </w:rPr>
              <w:t>XB</w:t>
            </w:r>
          </w:p>
        </w:tc>
        <w:tc>
          <w:tcPr>
            <w:tcW w:w="1276" w:type="dxa"/>
            <w:vAlign w:val="center"/>
          </w:tcPr>
          <w:p w14:paraId="4C027219" w14:textId="77777777" w:rsidR="00FF7D71" w:rsidRPr="00C45958" w:rsidRDefault="00FF7D71" w:rsidP="00C221A1">
            <w:r w:rsidRPr="00C45958">
              <w:rPr>
                <w:rFonts w:hint="eastAsia"/>
              </w:rPr>
              <w:t>Character</w:t>
            </w:r>
          </w:p>
        </w:tc>
        <w:tc>
          <w:tcPr>
            <w:tcW w:w="851" w:type="dxa"/>
            <w:vAlign w:val="center"/>
          </w:tcPr>
          <w:p w14:paraId="14E0071F" w14:textId="77777777" w:rsidR="00FF7D71" w:rsidRPr="00C45958" w:rsidRDefault="00FF7D71" w:rsidP="00C221A1">
            <w:r w:rsidRPr="00C45958">
              <w:rPr>
                <w:rFonts w:hint="eastAsia"/>
              </w:rPr>
              <w:t>1</w:t>
            </w:r>
          </w:p>
        </w:tc>
        <w:tc>
          <w:tcPr>
            <w:tcW w:w="2976" w:type="dxa"/>
            <w:vAlign w:val="center"/>
          </w:tcPr>
          <w:p w14:paraId="717DE229" w14:textId="77777777" w:rsidR="00FF7D71" w:rsidRPr="00C45958" w:rsidRDefault="00FF7D71" w:rsidP="00C221A1">
            <w:r w:rsidRPr="00C45958">
              <w:rPr>
                <w:rFonts w:hint="eastAsia"/>
              </w:rPr>
              <w:t>性别</w:t>
            </w:r>
          </w:p>
        </w:tc>
        <w:tc>
          <w:tcPr>
            <w:tcW w:w="2552" w:type="dxa"/>
          </w:tcPr>
          <w:p w14:paraId="055A3E0D" w14:textId="77777777" w:rsidR="00FF7D71" w:rsidRPr="00C45958" w:rsidRDefault="00FF7D71" w:rsidP="00C221A1">
            <w:r w:rsidRPr="00D26CE7">
              <w:rPr>
                <w:rFonts w:hint="eastAsia"/>
              </w:rPr>
              <w:t>字典</w:t>
            </w:r>
            <w:r w:rsidRPr="00D26CE7">
              <w:rPr>
                <w:rFonts w:hint="eastAsia"/>
              </w:rPr>
              <w:t>(</w:t>
            </w:r>
            <w:r w:rsidRPr="00C45958">
              <w:rPr>
                <w:rFonts w:hint="eastAsia"/>
              </w:rPr>
              <w:t>XB</w:t>
            </w:r>
            <w:r w:rsidRPr="00D26CE7">
              <w:rPr>
                <w:rFonts w:hint="eastAsia"/>
              </w:rPr>
              <w:t>)</w:t>
            </w:r>
          </w:p>
        </w:tc>
      </w:tr>
      <w:tr w:rsidR="00FF7D71" w14:paraId="5DB5A6E6" w14:textId="77777777" w:rsidTr="006B3879">
        <w:trPr>
          <w:trHeight w:val="415"/>
          <w:jc w:val="center"/>
        </w:trPr>
        <w:tc>
          <w:tcPr>
            <w:tcW w:w="537" w:type="dxa"/>
            <w:vAlign w:val="center"/>
          </w:tcPr>
          <w:p w14:paraId="3315A1E8" w14:textId="77777777" w:rsidR="00E70528" w:rsidRDefault="00E70528">
            <w:pPr>
              <w:pStyle w:val="ab"/>
              <w:numPr>
                <w:ilvl w:val="0"/>
                <w:numId w:val="51"/>
              </w:numPr>
              <w:ind w:firstLineChars="0"/>
              <w:jc w:val="center"/>
              <w:rPr>
                <w:b/>
              </w:rPr>
            </w:pPr>
          </w:p>
        </w:tc>
        <w:tc>
          <w:tcPr>
            <w:tcW w:w="1272" w:type="dxa"/>
            <w:vAlign w:val="center"/>
          </w:tcPr>
          <w:p w14:paraId="5FF10624" w14:textId="77777777" w:rsidR="00FF7D71" w:rsidRPr="00C45958" w:rsidRDefault="00FF7D71" w:rsidP="00C221A1">
            <w:r w:rsidRPr="00C45958">
              <w:rPr>
                <w:rFonts w:hint="eastAsia"/>
              </w:rPr>
              <w:t>XLDM</w:t>
            </w:r>
          </w:p>
        </w:tc>
        <w:tc>
          <w:tcPr>
            <w:tcW w:w="1276" w:type="dxa"/>
            <w:vAlign w:val="center"/>
          </w:tcPr>
          <w:p w14:paraId="3C856A25" w14:textId="77777777" w:rsidR="00FF7D71" w:rsidRPr="00C45958" w:rsidRDefault="00FF7D71" w:rsidP="00C221A1">
            <w:r w:rsidRPr="00C45958">
              <w:rPr>
                <w:rFonts w:hint="eastAsia"/>
              </w:rPr>
              <w:t>Character</w:t>
            </w:r>
          </w:p>
        </w:tc>
        <w:tc>
          <w:tcPr>
            <w:tcW w:w="851" w:type="dxa"/>
            <w:vAlign w:val="center"/>
          </w:tcPr>
          <w:p w14:paraId="6545E9D3" w14:textId="77777777" w:rsidR="00FF7D71" w:rsidRPr="00C45958" w:rsidRDefault="00FF7D71" w:rsidP="00C221A1">
            <w:r w:rsidRPr="00C45958">
              <w:rPr>
                <w:rFonts w:hint="eastAsia"/>
              </w:rPr>
              <w:t>2</w:t>
            </w:r>
          </w:p>
        </w:tc>
        <w:tc>
          <w:tcPr>
            <w:tcW w:w="2976" w:type="dxa"/>
            <w:vAlign w:val="center"/>
          </w:tcPr>
          <w:p w14:paraId="4628426E" w14:textId="77777777" w:rsidR="00FF7D71" w:rsidRPr="00C45958" w:rsidRDefault="00FF7D71" w:rsidP="00C221A1">
            <w:r w:rsidRPr="00C45958">
              <w:rPr>
                <w:rFonts w:hint="eastAsia"/>
              </w:rPr>
              <w:t>学历代码</w:t>
            </w:r>
          </w:p>
        </w:tc>
        <w:tc>
          <w:tcPr>
            <w:tcW w:w="2552" w:type="dxa"/>
          </w:tcPr>
          <w:p w14:paraId="11895CB1" w14:textId="77777777" w:rsidR="00FF7D71" w:rsidRPr="00C45958" w:rsidRDefault="00FF7D71" w:rsidP="00C221A1">
            <w:r w:rsidRPr="00D26CE7">
              <w:rPr>
                <w:rFonts w:hint="eastAsia"/>
              </w:rPr>
              <w:t>字典</w:t>
            </w:r>
            <w:r w:rsidRPr="00D26CE7">
              <w:rPr>
                <w:rFonts w:hint="eastAsia"/>
              </w:rPr>
              <w:t>(</w:t>
            </w:r>
            <w:r w:rsidRPr="00C45958">
              <w:rPr>
                <w:rFonts w:hint="eastAsia"/>
              </w:rPr>
              <w:t>XLDM</w:t>
            </w:r>
            <w:r w:rsidRPr="00D26CE7">
              <w:rPr>
                <w:rFonts w:hint="eastAsia"/>
              </w:rPr>
              <w:t>)</w:t>
            </w:r>
          </w:p>
        </w:tc>
      </w:tr>
      <w:tr w:rsidR="00FF7D71" w14:paraId="406A5194" w14:textId="77777777" w:rsidTr="006B3879">
        <w:trPr>
          <w:trHeight w:val="415"/>
          <w:jc w:val="center"/>
        </w:trPr>
        <w:tc>
          <w:tcPr>
            <w:tcW w:w="537" w:type="dxa"/>
            <w:vAlign w:val="center"/>
          </w:tcPr>
          <w:p w14:paraId="1CD0B307" w14:textId="77777777" w:rsidR="00E70528" w:rsidRDefault="00E70528">
            <w:pPr>
              <w:pStyle w:val="ab"/>
              <w:numPr>
                <w:ilvl w:val="0"/>
                <w:numId w:val="51"/>
              </w:numPr>
              <w:ind w:firstLineChars="0"/>
              <w:jc w:val="center"/>
              <w:rPr>
                <w:b/>
              </w:rPr>
            </w:pPr>
          </w:p>
        </w:tc>
        <w:tc>
          <w:tcPr>
            <w:tcW w:w="1272" w:type="dxa"/>
            <w:vAlign w:val="center"/>
          </w:tcPr>
          <w:p w14:paraId="0D70D57C" w14:textId="77777777" w:rsidR="00FF7D71" w:rsidRPr="00C45958" w:rsidRDefault="00FF7D71" w:rsidP="00C221A1">
            <w:r>
              <w:rPr>
                <w:rFonts w:hint="eastAsia"/>
              </w:rPr>
              <w:t>ZYXZ</w:t>
            </w:r>
          </w:p>
        </w:tc>
        <w:tc>
          <w:tcPr>
            <w:tcW w:w="1276" w:type="dxa"/>
            <w:vAlign w:val="center"/>
          </w:tcPr>
          <w:p w14:paraId="3CBAA387" w14:textId="77777777" w:rsidR="00FF7D71" w:rsidRPr="00C45958" w:rsidRDefault="00FF7D71" w:rsidP="00C221A1">
            <w:r w:rsidRPr="00C45958">
              <w:rPr>
                <w:rFonts w:hint="eastAsia"/>
              </w:rPr>
              <w:t>Character</w:t>
            </w:r>
          </w:p>
        </w:tc>
        <w:tc>
          <w:tcPr>
            <w:tcW w:w="851" w:type="dxa"/>
            <w:vAlign w:val="center"/>
          </w:tcPr>
          <w:p w14:paraId="5F2055B2" w14:textId="77777777" w:rsidR="00FF7D71" w:rsidRPr="00C45958" w:rsidRDefault="00FF7D71" w:rsidP="00C221A1">
            <w:r>
              <w:rPr>
                <w:rFonts w:hint="eastAsia"/>
              </w:rPr>
              <w:t>2</w:t>
            </w:r>
          </w:p>
        </w:tc>
        <w:tc>
          <w:tcPr>
            <w:tcW w:w="2976" w:type="dxa"/>
            <w:vAlign w:val="center"/>
          </w:tcPr>
          <w:p w14:paraId="76847DD4" w14:textId="77777777" w:rsidR="00FF7D71" w:rsidRPr="00C45958" w:rsidRDefault="00FF7D71" w:rsidP="00C221A1">
            <w:r>
              <w:rPr>
                <w:rFonts w:hint="eastAsia"/>
              </w:rPr>
              <w:t>职业性质</w:t>
            </w:r>
          </w:p>
        </w:tc>
        <w:tc>
          <w:tcPr>
            <w:tcW w:w="2552" w:type="dxa"/>
          </w:tcPr>
          <w:p w14:paraId="53DC2AFF" w14:textId="77777777" w:rsidR="00FF7D71" w:rsidRPr="00D26CE7" w:rsidRDefault="00FF7D71" w:rsidP="00C221A1">
            <w:r w:rsidRPr="00D26CE7">
              <w:rPr>
                <w:rFonts w:hint="eastAsia"/>
              </w:rPr>
              <w:t>字典</w:t>
            </w:r>
            <w:r w:rsidRPr="00D26CE7">
              <w:rPr>
                <w:rFonts w:hint="eastAsia"/>
              </w:rPr>
              <w:t>(</w:t>
            </w:r>
            <w:r>
              <w:rPr>
                <w:rFonts w:hint="eastAsia"/>
              </w:rPr>
              <w:t>ZYXZ</w:t>
            </w:r>
            <w:r w:rsidRPr="00D26CE7">
              <w:rPr>
                <w:rFonts w:hint="eastAsia"/>
              </w:rPr>
              <w:t>)</w:t>
            </w:r>
          </w:p>
        </w:tc>
      </w:tr>
      <w:tr w:rsidR="00FF7D71" w14:paraId="34607C56" w14:textId="77777777" w:rsidTr="006B3879">
        <w:trPr>
          <w:trHeight w:val="415"/>
          <w:jc w:val="center"/>
        </w:trPr>
        <w:tc>
          <w:tcPr>
            <w:tcW w:w="537" w:type="dxa"/>
            <w:vAlign w:val="center"/>
          </w:tcPr>
          <w:p w14:paraId="49C8658B" w14:textId="77777777" w:rsidR="00E70528" w:rsidRDefault="00E70528">
            <w:pPr>
              <w:pStyle w:val="ab"/>
              <w:numPr>
                <w:ilvl w:val="0"/>
                <w:numId w:val="51"/>
              </w:numPr>
              <w:ind w:firstLineChars="0"/>
              <w:jc w:val="center"/>
              <w:rPr>
                <w:b/>
              </w:rPr>
            </w:pPr>
          </w:p>
        </w:tc>
        <w:tc>
          <w:tcPr>
            <w:tcW w:w="1272" w:type="dxa"/>
            <w:vAlign w:val="center"/>
          </w:tcPr>
          <w:p w14:paraId="27EC69FA" w14:textId="77777777" w:rsidR="00FF7D71" w:rsidRPr="00C45958" w:rsidRDefault="00FF7D71" w:rsidP="00C221A1">
            <w:r w:rsidRPr="00C45958">
              <w:rPr>
                <w:rFonts w:hint="eastAsia"/>
              </w:rPr>
              <w:t>MZDM</w:t>
            </w:r>
          </w:p>
        </w:tc>
        <w:tc>
          <w:tcPr>
            <w:tcW w:w="1276" w:type="dxa"/>
            <w:vAlign w:val="center"/>
          </w:tcPr>
          <w:p w14:paraId="33AA658D" w14:textId="77777777" w:rsidR="00FF7D71" w:rsidRPr="00C45958" w:rsidRDefault="00FF7D71" w:rsidP="00C221A1">
            <w:r w:rsidRPr="00C45958">
              <w:rPr>
                <w:rFonts w:hint="eastAsia"/>
              </w:rPr>
              <w:t>Character</w:t>
            </w:r>
          </w:p>
        </w:tc>
        <w:tc>
          <w:tcPr>
            <w:tcW w:w="851" w:type="dxa"/>
            <w:vAlign w:val="center"/>
          </w:tcPr>
          <w:p w14:paraId="2B06A1DF" w14:textId="77777777" w:rsidR="00FF7D71" w:rsidRPr="00C45958" w:rsidRDefault="00FF7D71" w:rsidP="00C221A1">
            <w:r w:rsidRPr="00C45958">
              <w:rPr>
                <w:rFonts w:hint="eastAsia"/>
              </w:rPr>
              <w:t>2</w:t>
            </w:r>
          </w:p>
        </w:tc>
        <w:tc>
          <w:tcPr>
            <w:tcW w:w="2976" w:type="dxa"/>
            <w:vAlign w:val="center"/>
          </w:tcPr>
          <w:p w14:paraId="387CC513" w14:textId="77777777" w:rsidR="00FF7D71" w:rsidRPr="00C45958" w:rsidRDefault="00FF7D71" w:rsidP="00C221A1">
            <w:r w:rsidRPr="00C45958">
              <w:rPr>
                <w:rFonts w:hint="eastAsia"/>
              </w:rPr>
              <w:t>民族代码</w:t>
            </w:r>
          </w:p>
        </w:tc>
        <w:tc>
          <w:tcPr>
            <w:tcW w:w="2552" w:type="dxa"/>
          </w:tcPr>
          <w:p w14:paraId="25A1344F" w14:textId="77777777" w:rsidR="00FF7D71" w:rsidRPr="00C45958" w:rsidRDefault="00FF7D71" w:rsidP="00C221A1">
            <w:r w:rsidRPr="00D26CE7">
              <w:rPr>
                <w:rFonts w:hint="eastAsia"/>
              </w:rPr>
              <w:t>字典</w:t>
            </w:r>
            <w:r w:rsidRPr="00D26CE7">
              <w:rPr>
                <w:rFonts w:hint="eastAsia"/>
              </w:rPr>
              <w:t>(</w:t>
            </w:r>
            <w:r w:rsidRPr="00C45958">
              <w:rPr>
                <w:rFonts w:hint="eastAsia"/>
              </w:rPr>
              <w:t>MZDM</w:t>
            </w:r>
            <w:r w:rsidRPr="00D26CE7">
              <w:rPr>
                <w:rFonts w:hint="eastAsia"/>
              </w:rPr>
              <w:t>)</w:t>
            </w:r>
          </w:p>
        </w:tc>
      </w:tr>
      <w:tr w:rsidR="00FF7D71" w14:paraId="2B2D734E" w14:textId="77777777" w:rsidTr="006B3879">
        <w:trPr>
          <w:trHeight w:val="415"/>
          <w:jc w:val="center"/>
        </w:trPr>
        <w:tc>
          <w:tcPr>
            <w:tcW w:w="537" w:type="dxa"/>
            <w:vAlign w:val="center"/>
          </w:tcPr>
          <w:p w14:paraId="748ECD93" w14:textId="77777777" w:rsidR="00E70528" w:rsidRDefault="00E70528">
            <w:pPr>
              <w:pStyle w:val="ab"/>
              <w:numPr>
                <w:ilvl w:val="0"/>
                <w:numId w:val="51"/>
              </w:numPr>
              <w:ind w:firstLineChars="0"/>
              <w:jc w:val="center"/>
              <w:rPr>
                <w:b/>
              </w:rPr>
            </w:pPr>
          </w:p>
        </w:tc>
        <w:tc>
          <w:tcPr>
            <w:tcW w:w="1272" w:type="dxa"/>
            <w:vAlign w:val="center"/>
          </w:tcPr>
          <w:p w14:paraId="2571748B" w14:textId="77777777" w:rsidR="00FF7D71" w:rsidRPr="00C45958" w:rsidRDefault="00FF7D71" w:rsidP="00C221A1">
            <w:r w:rsidRPr="00C45958">
              <w:rPr>
                <w:rFonts w:hint="eastAsia"/>
              </w:rPr>
              <w:t>JGLB</w:t>
            </w:r>
          </w:p>
        </w:tc>
        <w:tc>
          <w:tcPr>
            <w:tcW w:w="1276" w:type="dxa"/>
            <w:vAlign w:val="center"/>
          </w:tcPr>
          <w:p w14:paraId="0C90C0F5" w14:textId="77777777" w:rsidR="00FF7D71" w:rsidRPr="00C45958" w:rsidRDefault="00FF7D71" w:rsidP="00C221A1">
            <w:r w:rsidRPr="00C45958">
              <w:rPr>
                <w:rFonts w:hint="eastAsia"/>
              </w:rPr>
              <w:t>Character</w:t>
            </w:r>
          </w:p>
        </w:tc>
        <w:tc>
          <w:tcPr>
            <w:tcW w:w="851" w:type="dxa"/>
            <w:vAlign w:val="center"/>
          </w:tcPr>
          <w:p w14:paraId="28471CEB" w14:textId="77777777" w:rsidR="00FF7D71" w:rsidRPr="00C45958" w:rsidRDefault="00FF7D71" w:rsidP="00C221A1">
            <w:r w:rsidRPr="00C45958">
              <w:rPr>
                <w:rFonts w:hint="eastAsia"/>
              </w:rPr>
              <w:t>2</w:t>
            </w:r>
          </w:p>
        </w:tc>
        <w:tc>
          <w:tcPr>
            <w:tcW w:w="2976" w:type="dxa"/>
            <w:vAlign w:val="center"/>
          </w:tcPr>
          <w:p w14:paraId="4B2D39C3" w14:textId="77777777" w:rsidR="00FF7D71" w:rsidRPr="00C45958" w:rsidRDefault="00FF7D71" w:rsidP="00C221A1">
            <w:r w:rsidRPr="00C45958">
              <w:rPr>
                <w:rFonts w:hint="eastAsia"/>
              </w:rPr>
              <w:t>机构类别</w:t>
            </w:r>
          </w:p>
        </w:tc>
        <w:tc>
          <w:tcPr>
            <w:tcW w:w="2552" w:type="dxa"/>
          </w:tcPr>
          <w:p w14:paraId="210DD83D" w14:textId="77777777" w:rsidR="00FF7D71" w:rsidRPr="00C45958" w:rsidRDefault="00FF7D71" w:rsidP="00C221A1">
            <w:r w:rsidRPr="00D26CE7">
              <w:rPr>
                <w:rFonts w:hint="eastAsia"/>
              </w:rPr>
              <w:t>字典</w:t>
            </w:r>
            <w:r w:rsidRPr="00D26CE7">
              <w:rPr>
                <w:rFonts w:hint="eastAsia"/>
              </w:rPr>
              <w:t>(</w:t>
            </w:r>
            <w:r w:rsidRPr="00C45958">
              <w:rPr>
                <w:rFonts w:hint="eastAsia"/>
              </w:rPr>
              <w:t>JGLB</w:t>
            </w:r>
            <w:r w:rsidRPr="00D26CE7">
              <w:rPr>
                <w:rFonts w:hint="eastAsia"/>
              </w:rPr>
              <w:t>)</w:t>
            </w:r>
          </w:p>
        </w:tc>
      </w:tr>
      <w:tr w:rsidR="00FF7D71" w14:paraId="4C29D3EF" w14:textId="77777777" w:rsidTr="006B3879">
        <w:trPr>
          <w:trHeight w:val="415"/>
          <w:jc w:val="center"/>
        </w:trPr>
        <w:tc>
          <w:tcPr>
            <w:tcW w:w="537" w:type="dxa"/>
            <w:vAlign w:val="center"/>
          </w:tcPr>
          <w:p w14:paraId="09AD3455" w14:textId="77777777" w:rsidR="00E70528" w:rsidRDefault="00E70528">
            <w:pPr>
              <w:pStyle w:val="ab"/>
              <w:numPr>
                <w:ilvl w:val="0"/>
                <w:numId w:val="51"/>
              </w:numPr>
              <w:ind w:firstLineChars="0"/>
              <w:jc w:val="center"/>
              <w:rPr>
                <w:b/>
              </w:rPr>
            </w:pPr>
          </w:p>
        </w:tc>
        <w:tc>
          <w:tcPr>
            <w:tcW w:w="1272" w:type="dxa"/>
            <w:vAlign w:val="center"/>
          </w:tcPr>
          <w:p w14:paraId="54BD4ECF" w14:textId="77777777" w:rsidR="00FF7D71" w:rsidRPr="00C45958" w:rsidRDefault="00FF7D71" w:rsidP="00C221A1">
            <w:r w:rsidRPr="00C45958">
              <w:rPr>
                <w:rFonts w:hint="eastAsia"/>
              </w:rPr>
              <w:t>ZBSX</w:t>
            </w:r>
          </w:p>
        </w:tc>
        <w:tc>
          <w:tcPr>
            <w:tcW w:w="1276" w:type="dxa"/>
            <w:vAlign w:val="center"/>
          </w:tcPr>
          <w:p w14:paraId="7D85424C" w14:textId="77777777" w:rsidR="00FF7D71" w:rsidRPr="00C45958" w:rsidRDefault="00FF7D71" w:rsidP="00C221A1">
            <w:r w:rsidRPr="00C45958">
              <w:rPr>
                <w:rFonts w:hint="eastAsia"/>
              </w:rPr>
              <w:t>Character</w:t>
            </w:r>
          </w:p>
        </w:tc>
        <w:tc>
          <w:tcPr>
            <w:tcW w:w="851" w:type="dxa"/>
            <w:vAlign w:val="center"/>
          </w:tcPr>
          <w:p w14:paraId="7C4D5B69" w14:textId="77777777" w:rsidR="00FF7D71" w:rsidRPr="00C45958" w:rsidRDefault="00FF7D71" w:rsidP="00C221A1">
            <w:r w:rsidRPr="00C45958">
              <w:rPr>
                <w:rFonts w:hint="eastAsia"/>
              </w:rPr>
              <w:t>1</w:t>
            </w:r>
          </w:p>
        </w:tc>
        <w:tc>
          <w:tcPr>
            <w:tcW w:w="2976" w:type="dxa"/>
            <w:vAlign w:val="center"/>
          </w:tcPr>
          <w:p w14:paraId="3EB8CA73" w14:textId="77777777" w:rsidR="00FF7D71" w:rsidRPr="00C45958" w:rsidRDefault="00FF7D71" w:rsidP="00C221A1">
            <w:r w:rsidRPr="00C45958">
              <w:rPr>
                <w:rFonts w:hint="eastAsia"/>
              </w:rPr>
              <w:t>资本属性</w:t>
            </w:r>
          </w:p>
        </w:tc>
        <w:tc>
          <w:tcPr>
            <w:tcW w:w="2552" w:type="dxa"/>
          </w:tcPr>
          <w:p w14:paraId="523B68A1" w14:textId="77777777" w:rsidR="00FF7D71" w:rsidRPr="00C45958" w:rsidRDefault="00FF7D71" w:rsidP="00C221A1">
            <w:r w:rsidRPr="00D26CE7">
              <w:rPr>
                <w:rFonts w:hint="eastAsia"/>
              </w:rPr>
              <w:t>字典</w:t>
            </w:r>
            <w:r w:rsidRPr="00D26CE7">
              <w:rPr>
                <w:rFonts w:hint="eastAsia"/>
              </w:rPr>
              <w:t>(</w:t>
            </w:r>
            <w:r w:rsidRPr="00C45958">
              <w:rPr>
                <w:rFonts w:hint="eastAsia"/>
              </w:rPr>
              <w:t>ZBSX</w:t>
            </w:r>
            <w:r w:rsidRPr="00D26CE7">
              <w:rPr>
                <w:rFonts w:hint="eastAsia"/>
              </w:rPr>
              <w:t>)</w:t>
            </w:r>
          </w:p>
        </w:tc>
      </w:tr>
      <w:tr w:rsidR="00FF7D71" w14:paraId="01B8C73B" w14:textId="77777777" w:rsidTr="006B3879">
        <w:trPr>
          <w:trHeight w:val="415"/>
          <w:jc w:val="center"/>
        </w:trPr>
        <w:tc>
          <w:tcPr>
            <w:tcW w:w="537" w:type="dxa"/>
            <w:vAlign w:val="center"/>
          </w:tcPr>
          <w:p w14:paraId="7BB463CB" w14:textId="77777777" w:rsidR="00E70528" w:rsidRDefault="00E70528">
            <w:pPr>
              <w:pStyle w:val="ab"/>
              <w:numPr>
                <w:ilvl w:val="0"/>
                <w:numId w:val="51"/>
              </w:numPr>
              <w:ind w:firstLineChars="0"/>
              <w:jc w:val="center"/>
              <w:rPr>
                <w:b/>
              </w:rPr>
            </w:pPr>
          </w:p>
        </w:tc>
        <w:tc>
          <w:tcPr>
            <w:tcW w:w="1272" w:type="dxa"/>
            <w:vAlign w:val="center"/>
          </w:tcPr>
          <w:p w14:paraId="52655922" w14:textId="77777777" w:rsidR="00FF7D71" w:rsidRPr="00C45958" w:rsidRDefault="00FF7D71" w:rsidP="00C221A1">
            <w:r w:rsidRPr="00C45958">
              <w:rPr>
                <w:rFonts w:hint="eastAsia"/>
              </w:rPr>
              <w:t>GYSX</w:t>
            </w:r>
          </w:p>
        </w:tc>
        <w:tc>
          <w:tcPr>
            <w:tcW w:w="1276" w:type="dxa"/>
            <w:vAlign w:val="center"/>
          </w:tcPr>
          <w:p w14:paraId="151946E5" w14:textId="77777777" w:rsidR="00FF7D71" w:rsidRPr="00C45958" w:rsidRDefault="00FF7D71" w:rsidP="00C221A1">
            <w:r w:rsidRPr="00C45958">
              <w:rPr>
                <w:rFonts w:hint="eastAsia"/>
              </w:rPr>
              <w:t>Character</w:t>
            </w:r>
          </w:p>
        </w:tc>
        <w:tc>
          <w:tcPr>
            <w:tcW w:w="851" w:type="dxa"/>
            <w:vAlign w:val="center"/>
          </w:tcPr>
          <w:p w14:paraId="05C174FE" w14:textId="77777777" w:rsidR="00FF7D71" w:rsidRPr="00C45958" w:rsidRDefault="00FF7D71" w:rsidP="00C221A1">
            <w:r w:rsidRPr="00C45958">
              <w:rPr>
                <w:rFonts w:hint="eastAsia"/>
              </w:rPr>
              <w:t>1</w:t>
            </w:r>
          </w:p>
        </w:tc>
        <w:tc>
          <w:tcPr>
            <w:tcW w:w="2976" w:type="dxa"/>
            <w:vAlign w:val="center"/>
          </w:tcPr>
          <w:p w14:paraId="69B1F7C8" w14:textId="77777777" w:rsidR="00FF7D71" w:rsidRPr="00C45958" w:rsidRDefault="00FF7D71" w:rsidP="00C221A1">
            <w:r w:rsidRPr="00C45958">
              <w:rPr>
                <w:rFonts w:hint="eastAsia"/>
              </w:rPr>
              <w:t>国有属性</w:t>
            </w:r>
          </w:p>
        </w:tc>
        <w:tc>
          <w:tcPr>
            <w:tcW w:w="2552" w:type="dxa"/>
          </w:tcPr>
          <w:p w14:paraId="6B7BA6BE" w14:textId="77777777" w:rsidR="00FF7D71" w:rsidRPr="00C45958" w:rsidRDefault="00FF7D71" w:rsidP="00C221A1">
            <w:r w:rsidRPr="00D26CE7">
              <w:rPr>
                <w:rFonts w:hint="eastAsia"/>
              </w:rPr>
              <w:t>字典</w:t>
            </w:r>
            <w:r w:rsidRPr="00D26CE7">
              <w:rPr>
                <w:rFonts w:hint="eastAsia"/>
              </w:rPr>
              <w:t>(</w:t>
            </w:r>
            <w:r w:rsidRPr="00C45958">
              <w:rPr>
                <w:rFonts w:hint="eastAsia"/>
              </w:rPr>
              <w:t>GYSX</w:t>
            </w:r>
            <w:r w:rsidRPr="00D26CE7">
              <w:rPr>
                <w:rFonts w:hint="eastAsia"/>
              </w:rPr>
              <w:t>)</w:t>
            </w:r>
          </w:p>
        </w:tc>
      </w:tr>
      <w:tr w:rsidR="00FF7D71" w14:paraId="588A7199" w14:textId="77777777" w:rsidTr="006B3879">
        <w:trPr>
          <w:trHeight w:val="415"/>
          <w:jc w:val="center"/>
        </w:trPr>
        <w:tc>
          <w:tcPr>
            <w:tcW w:w="537" w:type="dxa"/>
            <w:vAlign w:val="center"/>
          </w:tcPr>
          <w:p w14:paraId="28BFCDD2" w14:textId="77777777" w:rsidR="00E70528" w:rsidRDefault="00E70528">
            <w:pPr>
              <w:pStyle w:val="ab"/>
              <w:numPr>
                <w:ilvl w:val="0"/>
                <w:numId w:val="51"/>
              </w:numPr>
              <w:ind w:firstLineChars="0"/>
              <w:jc w:val="center"/>
              <w:rPr>
                <w:b/>
              </w:rPr>
            </w:pPr>
          </w:p>
        </w:tc>
        <w:tc>
          <w:tcPr>
            <w:tcW w:w="1272" w:type="dxa"/>
            <w:vAlign w:val="center"/>
          </w:tcPr>
          <w:p w14:paraId="6147AB49" w14:textId="77777777" w:rsidR="00FF7D71" w:rsidRPr="00C45958" w:rsidRDefault="00FF7D71" w:rsidP="00C221A1">
            <w:r w:rsidRPr="00C45958">
              <w:rPr>
                <w:rFonts w:hint="eastAsia"/>
              </w:rPr>
              <w:t>JGJC</w:t>
            </w:r>
          </w:p>
        </w:tc>
        <w:tc>
          <w:tcPr>
            <w:tcW w:w="1276" w:type="dxa"/>
            <w:vAlign w:val="center"/>
          </w:tcPr>
          <w:p w14:paraId="1582F0A1" w14:textId="77777777" w:rsidR="00FF7D71" w:rsidRPr="00C45958" w:rsidRDefault="00FF7D71" w:rsidP="00C221A1">
            <w:r w:rsidRPr="00C45958">
              <w:rPr>
                <w:rFonts w:hint="eastAsia"/>
              </w:rPr>
              <w:t>Character</w:t>
            </w:r>
          </w:p>
        </w:tc>
        <w:tc>
          <w:tcPr>
            <w:tcW w:w="851" w:type="dxa"/>
            <w:vAlign w:val="center"/>
          </w:tcPr>
          <w:p w14:paraId="5B56138C" w14:textId="77777777" w:rsidR="00FF7D71" w:rsidRPr="00C45958" w:rsidRDefault="00FF7D71" w:rsidP="00C221A1">
            <w:r w:rsidRPr="00C45958">
              <w:rPr>
                <w:rFonts w:hint="eastAsia"/>
              </w:rPr>
              <w:t>20</w:t>
            </w:r>
          </w:p>
        </w:tc>
        <w:tc>
          <w:tcPr>
            <w:tcW w:w="2976" w:type="dxa"/>
            <w:vAlign w:val="center"/>
          </w:tcPr>
          <w:p w14:paraId="1038D181" w14:textId="77777777" w:rsidR="00FF7D71" w:rsidRPr="00C45958" w:rsidRDefault="00FF7D71" w:rsidP="00C221A1">
            <w:r w:rsidRPr="00C45958">
              <w:rPr>
                <w:rFonts w:hint="eastAsia"/>
              </w:rPr>
              <w:t>机构简称</w:t>
            </w:r>
          </w:p>
        </w:tc>
        <w:tc>
          <w:tcPr>
            <w:tcW w:w="2552" w:type="dxa"/>
            <w:vAlign w:val="center"/>
          </w:tcPr>
          <w:p w14:paraId="6ECA0E10" w14:textId="77777777" w:rsidR="00FF7D71" w:rsidRPr="00C45958" w:rsidRDefault="00FF7D71" w:rsidP="00C221A1"/>
        </w:tc>
      </w:tr>
      <w:tr w:rsidR="00FF7D71" w14:paraId="3E0EB16C" w14:textId="77777777" w:rsidTr="006B3879">
        <w:trPr>
          <w:trHeight w:val="415"/>
          <w:jc w:val="center"/>
        </w:trPr>
        <w:tc>
          <w:tcPr>
            <w:tcW w:w="537" w:type="dxa"/>
            <w:vAlign w:val="center"/>
          </w:tcPr>
          <w:p w14:paraId="5234E91A" w14:textId="77777777" w:rsidR="00E70528" w:rsidRDefault="00E70528">
            <w:pPr>
              <w:pStyle w:val="ab"/>
              <w:numPr>
                <w:ilvl w:val="0"/>
                <w:numId w:val="51"/>
              </w:numPr>
              <w:ind w:firstLineChars="0"/>
              <w:jc w:val="center"/>
              <w:rPr>
                <w:b/>
              </w:rPr>
            </w:pPr>
          </w:p>
        </w:tc>
        <w:tc>
          <w:tcPr>
            <w:tcW w:w="1272" w:type="dxa"/>
            <w:vAlign w:val="center"/>
          </w:tcPr>
          <w:p w14:paraId="52DF6136" w14:textId="77777777" w:rsidR="00FF7D71" w:rsidRPr="00C45958" w:rsidRDefault="00FF7D71" w:rsidP="00C221A1">
            <w:r w:rsidRPr="00C45958">
              <w:rPr>
                <w:rFonts w:hint="eastAsia"/>
              </w:rPr>
              <w:t>YWMC</w:t>
            </w:r>
          </w:p>
        </w:tc>
        <w:tc>
          <w:tcPr>
            <w:tcW w:w="1276" w:type="dxa"/>
            <w:vAlign w:val="center"/>
          </w:tcPr>
          <w:p w14:paraId="5EA13B7E" w14:textId="77777777" w:rsidR="00FF7D71" w:rsidRPr="00C45958" w:rsidRDefault="00FF7D71" w:rsidP="00C221A1">
            <w:r w:rsidRPr="00C45958">
              <w:rPr>
                <w:rFonts w:hint="eastAsia"/>
              </w:rPr>
              <w:t>Character</w:t>
            </w:r>
          </w:p>
        </w:tc>
        <w:tc>
          <w:tcPr>
            <w:tcW w:w="851" w:type="dxa"/>
            <w:vAlign w:val="center"/>
          </w:tcPr>
          <w:p w14:paraId="6A7439AC" w14:textId="77777777" w:rsidR="00FF7D71" w:rsidRPr="00C45958" w:rsidRDefault="00FF7D71" w:rsidP="00C221A1">
            <w:r w:rsidRPr="00C45958">
              <w:rPr>
                <w:rFonts w:hint="eastAsia"/>
              </w:rPr>
              <w:t>80</w:t>
            </w:r>
          </w:p>
        </w:tc>
        <w:tc>
          <w:tcPr>
            <w:tcW w:w="2976" w:type="dxa"/>
            <w:vAlign w:val="center"/>
          </w:tcPr>
          <w:p w14:paraId="07D560B7" w14:textId="77777777" w:rsidR="00FF7D71" w:rsidRPr="00C45958" w:rsidRDefault="00FF7D71" w:rsidP="00C221A1">
            <w:r w:rsidRPr="00C45958">
              <w:rPr>
                <w:rFonts w:hint="eastAsia"/>
              </w:rPr>
              <w:t>机构英文名称</w:t>
            </w:r>
          </w:p>
        </w:tc>
        <w:tc>
          <w:tcPr>
            <w:tcW w:w="2552" w:type="dxa"/>
            <w:vAlign w:val="center"/>
          </w:tcPr>
          <w:p w14:paraId="1FEC0F2B" w14:textId="77777777" w:rsidR="00FF7D71" w:rsidRPr="00C45958" w:rsidRDefault="00FF7D71" w:rsidP="00C221A1"/>
        </w:tc>
      </w:tr>
      <w:tr w:rsidR="00FF7D71" w14:paraId="1A44AE78" w14:textId="77777777" w:rsidTr="006B3879">
        <w:trPr>
          <w:trHeight w:val="415"/>
          <w:jc w:val="center"/>
        </w:trPr>
        <w:tc>
          <w:tcPr>
            <w:tcW w:w="537" w:type="dxa"/>
            <w:vAlign w:val="center"/>
          </w:tcPr>
          <w:p w14:paraId="54B95D0A" w14:textId="77777777" w:rsidR="00E70528" w:rsidRDefault="00E70528">
            <w:pPr>
              <w:pStyle w:val="ab"/>
              <w:numPr>
                <w:ilvl w:val="0"/>
                <w:numId w:val="51"/>
              </w:numPr>
              <w:ind w:firstLineChars="0"/>
              <w:jc w:val="center"/>
              <w:rPr>
                <w:b/>
              </w:rPr>
            </w:pPr>
          </w:p>
        </w:tc>
        <w:tc>
          <w:tcPr>
            <w:tcW w:w="1272" w:type="dxa"/>
            <w:vAlign w:val="center"/>
          </w:tcPr>
          <w:p w14:paraId="66333C8B" w14:textId="77777777" w:rsidR="00FF7D71" w:rsidRPr="00C45958" w:rsidRDefault="00FF7D71" w:rsidP="00C221A1">
            <w:r w:rsidRPr="00C45958">
              <w:rPr>
                <w:rFonts w:hint="eastAsia"/>
              </w:rPr>
              <w:t>GSWZ</w:t>
            </w:r>
          </w:p>
        </w:tc>
        <w:tc>
          <w:tcPr>
            <w:tcW w:w="1276" w:type="dxa"/>
            <w:vAlign w:val="center"/>
          </w:tcPr>
          <w:p w14:paraId="56A6A09F" w14:textId="77777777" w:rsidR="00FF7D71" w:rsidRPr="00C45958" w:rsidRDefault="00FF7D71" w:rsidP="00C221A1">
            <w:r w:rsidRPr="00C45958">
              <w:rPr>
                <w:rFonts w:hint="eastAsia"/>
              </w:rPr>
              <w:t>Character</w:t>
            </w:r>
          </w:p>
        </w:tc>
        <w:tc>
          <w:tcPr>
            <w:tcW w:w="851" w:type="dxa"/>
            <w:vAlign w:val="center"/>
          </w:tcPr>
          <w:p w14:paraId="516CE4D4" w14:textId="77777777" w:rsidR="00FF7D71" w:rsidRPr="00C45958" w:rsidRDefault="00FF7D71" w:rsidP="00C221A1">
            <w:r w:rsidRPr="00C45958">
              <w:rPr>
                <w:rFonts w:hint="eastAsia"/>
              </w:rPr>
              <w:t>50</w:t>
            </w:r>
          </w:p>
        </w:tc>
        <w:tc>
          <w:tcPr>
            <w:tcW w:w="2976" w:type="dxa"/>
            <w:vAlign w:val="center"/>
          </w:tcPr>
          <w:p w14:paraId="59937686" w14:textId="77777777" w:rsidR="00FF7D71" w:rsidRPr="00C45958" w:rsidRDefault="00FF7D71" w:rsidP="00C221A1">
            <w:r w:rsidRPr="00C45958">
              <w:rPr>
                <w:rFonts w:hint="eastAsia"/>
              </w:rPr>
              <w:t>公司网址</w:t>
            </w:r>
          </w:p>
        </w:tc>
        <w:tc>
          <w:tcPr>
            <w:tcW w:w="2552" w:type="dxa"/>
            <w:vAlign w:val="center"/>
          </w:tcPr>
          <w:p w14:paraId="0936E6E6" w14:textId="77777777" w:rsidR="00FF7D71" w:rsidRPr="00C45958" w:rsidRDefault="00FF7D71" w:rsidP="00C221A1"/>
        </w:tc>
      </w:tr>
      <w:tr w:rsidR="00FF7D71" w14:paraId="2B0D74C7" w14:textId="77777777" w:rsidTr="006B3879">
        <w:trPr>
          <w:trHeight w:val="415"/>
          <w:jc w:val="center"/>
        </w:trPr>
        <w:tc>
          <w:tcPr>
            <w:tcW w:w="537" w:type="dxa"/>
            <w:vAlign w:val="center"/>
          </w:tcPr>
          <w:p w14:paraId="57E5EBD0" w14:textId="77777777" w:rsidR="00E70528" w:rsidRDefault="00E70528">
            <w:pPr>
              <w:pStyle w:val="ab"/>
              <w:numPr>
                <w:ilvl w:val="0"/>
                <w:numId w:val="51"/>
              </w:numPr>
              <w:ind w:firstLineChars="0"/>
              <w:jc w:val="center"/>
              <w:rPr>
                <w:b/>
              </w:rPr>
            </w:pPr>
          </w:p>
        </w:tc>
        <w:tc>
          <w:tcPr>
            <w:tcW w:w="1272" w:type="dxa"/>
            <w:vAlign w:val="center"/>
          </w:tcPr>
          <w:p w14:paraId="2A946993" w14:textId="77777777" w:rsidR="00FF7D71" w:rsidRPr="00C45958" w:rsidRDefault="00FF7D71" w:rsidP="00C221A1">
            <w:r w:rsidRPr="00C45958">
              <w:rPr>
                <w:rFonts w:hint="eastAsia"/>
              </w:rPr>
              <w:t>FRXM</w:t>
            </w:r>
          </w:p>
        </w:tc>
        <w:tc>
          <w:tcPr>
            <w:tcW w:w="1276" w:type="dxa"/>
            <w:vAlign w:val="center"/>
          </w:tcPr>
          <w:p w14:paraId="1AA2EC2B" w14:textId="77777777" w:rsidR="00FF7D71" w:rsidRPr="00C45958" w:rsidRDefault="00FF7D71" w:rsidP="00C221A1">
            <w:r w:rsidRPr="00C45958">
              <w:rPr>
                <w:rFonts w:hint="eastAsia"/>
              </w:rPr>
              <w:t>Character</w:t>
            </w:r>
          </w:p>
        </w:tc>
        <w:tc>
          <w:tcPr>
            <w:tcW w:w="851" w:type="dxa"/>
            <w:vAlign w:val="center"/>
          </w:tcPr>
          <w:p w14:paraId="774AF733" w14:textId="77777777" w:rsidR="00FF7D71" w:rsidRPr="00C45958" w:rsidRDefault="00FF7D71" w:rsidP="00C221A1">
            <w:r w:rsidRPr="00C45958">
              <w:rPr>
                <w:rFonts w:hint="eastAsia"/>
              </w:rPr>
              <w:t>60</w:t>
            </w:r>
          </w:p>
        </w:tc>
        <w:tc>
          <w:tcPr>
            <w:tcW w:w="2976" w:type="dxa"/>
            <w:vAlign w:val="center"/>
          </w:tcPr>
          <w:p w14:paraId="11FA479B" w14:textId="77777777" w:rsidR="00FF7D71" w:rsidRPr="00C45958" w:rsidRDefault="00FF7D71" w:rsidP="00C221A1">
            <w:r w:rsidRPr="00C45958">
              <w:rPr>
                <w:rFonts w:hint="eastAsia"/>
              </w:rPr>
              <w:t>法定代表人姓名</w:t>
            </w:r>
          </w:p>
        </w:tc>
        <w:tc>
          <w:tcPr>
            <w:tcW w:w="2552" w:type="dxa"/>
            <w:vAlign w:val="center"/>
          </w:tcPr>
          <w:p w14:paraId="4999C453" w14:textId="77777777" w:rsidR="00FF7D71" w:rsidRPr="00C45958" w:rsidRDefault="00FF7D71" w:rsidP="00C221A1"/>
        </w:tc>
      </w:tr>
      <w:tr w:rsidR="00FF7D71" w14:paraId="2864CFDA" w14:textId="77777777" w:rsidTr="006B3879">
        <w:trPr>
          <w:trHeight w:val="415"/>
          <w:jc w:val="center"/>
        </w:trPr>
        <w:tc>
          <w:tcPr>
            <w:tcW w:w="537" w:type="dxa"/>
            <w:vAlign w:val="center"/>
          </w:tcPr>
          <w:p w14:paraId="3E45BADA" w14:textId="77777777" w:rsidR="00E70528" w:rsidRDefault="00E70528">
            <w:pPr>
              <w:pStyle w:val="ab"/>
              <w:numPr>
                <w:ilvl w:val="0"/>
                <w:numId w:val="51"/>
              </w:numPr>
              <w:ind w:firstLineChars="0"/>
              <w:jc w:val="center"/>
              <w:rPr>
                <w:b/>
              </w:rPr>
            </w:pPr>
          </w:p>
        </w:tc>
        <w:tc>
          <w:tcPr>
            <w:tcW w:w="1272" w:type="dxa"/>
            <w:vAlign w:val="center"/>
          </w:tcPr>
          <w:p w14:paraId="141E1EC1" w14:textId="77777777" w:rsidR="00FF7D71" w:rsidRPr="00C45958" w:rsidRDefault="00FF7D71" w:rsidP="00C221A1">
            <w:r w:rsidRPr="00C45958">
              <w:rPr>
                <w:rFonts w:hint="eastAsia"/>
              </w:rPr>
              <w:t>FRZJLB</w:t>
            </w:r>
          </w:p>
        </w:tc>
        <w:tc>
          <w:tcPr>
            <w:tcW w:w="1276" w:type="dxa"/>
            <w:vAlign w:val="center"/>
          </w:tcPr>
          <w:p w14:paraId="628E989E" w14:textId="77777777" w:rsidR="00FF7D71" w:rsidRPr="00C45958" w:rsidRDefault="00FF7D71" w:rsidP="00C221A1">
            <w:r w:rsidRPr="00C45958">
              <w:rPr>
                <w:rFonts w:hint="eastAsia"/>
              </w:rPr>
              <w:t>Character</w:t>
            </w:r>
          </w:p>
        </w:tc>
        <w:tc>
          <w:tcPr>
            <w:tcW w:w="851" w:type="dxa"/>
            <w:vAlign w:val="center"/>
          </w:tcPr>
          <w:p w14:paraId="1381E2AE" w14:textId="77777777" w:rsidR="00FF7D71" w:rsidRPr="00C45958" w:rsidRDefault="00FF7D71" w:rsidP="00C221A1">
            <w:r w:rsidRPr="00C45958">
              <w:rPr>
                <w:rFonts w:hint="eastAsia"/>
              </w:rPr>
              <w:t>2</w:t>
            </w:r>
          </w:p>
        </w:tc>
        <w:tc>
          <w:tcPr>
            <w:tcW w:w="2976" w:type="dxa"/>
            <w:vAlign w:val="center"/>
          </w:tcPr>
          <w:p w14:paraId="78E1FBA8" w14:textId="77777777" w:rsidR="00FF7D71" w:rsidRPr="00C45958" w:rsidRDefault="00FF7D71" w:rsidP="00C221A1">
            <w:r w:rsidRPr="00C45958">
              <w:rPr>
                <w:rFonts w:hint="eastAsia"/>
              </w:rPr>
              <w:t>法定代表人身份证明文件类别</w:t>
            </w:r>
          </w:p>
        </w:tc>
        <w:tc>
          <w:tcPr>
            <w:tcW w:w="2552" w:type="dxa"/>
            <w:vAlign w:val="center"/>
          </w:tcPr>
          <w:p w14:paraId="1080630E" w14:textId="77777777" w:rsidR="00FF7D71" w:rsidRPr="00C45958" w:rsidRDefault="00FF7D71" w:rsidP="00C221A1">
            <w:r w:rsidRPr="00DD2CE2">
              <w:rPr>
                <w:rFonts w:hint="eastAsia"/>
              </w:rPr>
              <w:t>字典</w:t>
            </w:r>
            <w:r w:rsidRPr="00DD2CE2">
              <w:rPr>
                <w:rFonts w:hint="eastAsia"/>
              </w:rPr>
              <w:t>(</w:t>
            </w:r>
            <w:r w:rsidRPr="00C45958">
              <w:rPr>
                <w:rFonts w:hint="eastAsia"/>
              </w:rPr>
              <w:t>ZJLB</w:t>
            </w:r>
            <w:r w:rsidRPr="00DD2CE2">
              <w:rPr>
                <w:rFonts w:hint="eastAsia"/>
              </w:rPr>
              <w:t>)</w:t>
            </w:r>
          </w:p>
        </w:tc>
      </w:tr>
      <w:tr w:rsidR="00FF7D71" w14:paraId="30986F9C" w14:textId="77777777" w:rsidTr="006B3879">
        <w:trPr>
          <w:trHeight w:val="415"/>
          <w:jc w:val="center"/>
        </w:trPr>
        <w:tc>
          <w:tcPr>
            <w:tcW w:w="537" w:type="dxa"/>
            <w:vAlign w:val="center"/>
          </w:tcPr>
          <w:p w14:paraId="3E86A7C6" w14:textId="77777777" w:rsidR="00E70528" w:rsidRDefault="00E70528">
            <w:pPr>
              <w:pStyle w:val="ab"/>
              <w:numPr>
                <w:ilvl w:val="0"/>
                <w:numId w:val="51"/>
              </w:numPr>
              <w:ind w:firstLineChars="0"/>
              <w:jc w:val="center"/>
              <w:rPr>
                <w:b/>
              </w:rPr>
            </w:pPr>
          </w:p>
        </w:tc>
        <w:tc>
          <w:tcPr>
            <w:tcW w:w="1272" w:type="dxa"/>
            <w:vAlign w:val="center"/>
          </w:tcPr>
          <w:p w14:paraId="4EDF3F01" w14:textId="77777777" w:rsidR="00FF7D71" w:rsidRPr="00C45958" w:rsidRDefault="00FF7D71" w:rsidP="00C221A1">
            <w:r w:rsidRPr="00C45958">
              <w:rPr>
                <w:rFonts w:hint="eastAsia"/>
              </w:rPr>
              <w:t>FRZJDM</w:t>
            </w:r>
          </w:p>
        </w:tc>
        <w:tc>
          <w:tcPr>
            <w:tcW w:w="1276" w:type="dxa"/>
            <w:vAlign w:val="center"/>
          </w:tcPr>
          <w:p w14:paraId="6580EEAA" w14:textId="77777777" w:rsidR="00FF7D71" w:rsidRPr="00C45958" w:rsidRDefault="00FF7D71" w:rsidP="00C221A1">
            <w:r w:rsidRPr="00C45958">
              <w:rPr>
                <w:rFonts w:hint="eastAsia"/>
              </w:rPr>
              <w:t>Character</w:t>
            </w:r>
          </w:p>
        </w:tc>
        <w:tc>
          <w:tcPr>
            <w:tcW w:w="851" w:type="dxa"/>
            <w:vAlign w:val="center"/>
          </w:tcPr>
          <w:p w14:paraId="1E50DFC7" w14:textId="77777777" w:rsidR="00FF7D71" w:rsidRPr="00C45958" w:rsidRDefault="00FF7D71" w:rsidP="00C221A1">
            <w:r>
              <w:rPr>
                <w:rFonts w:hint="eastAsia"/>
              </w:rPr>
              <w:t>4</w:t>
            </w:r>
            <w:r w:rsidRPr="00C45958">
              <w:rPr>
                <w:rFonts w:hint="eastAsia"/>
              </w:rPr>
              <w:t>0</w:t>
            </w:r>
          </w:p>
        </w:tc>
        <w:tc>
          <w:tcPr>
            <w:tcW w:w="2976" w:type="dxa"/>
            <w:vAlign w:val="center"/>
          </w:tcPr>
          <w:p w14:paraId="1FA59DFA" w14:textId="77777777" w:rsidR="00FF7D71" w:rsidRPr="00C45958" w:rsidRDefault="00FF7D71" w:rsidP="00C221A1">
            <w:r w:rsidRPr="00C45958">
              <w:rPr>
                <w:rFonts w:hint="eastAsia"/>
              </w:rPr>
              <w:t>法定代表人有效身份证明文件代码</w:t>
            </w:r>
          </w:p>
        </w:tc>
        <w:tc>
          <w:tcPr>
            <w:tcW w:w="2552" w:type="dxa"/>
            <w:vAlign w:val="center"/>
          </w:tcPr>
          <w:p w14:paraId="2FAA3AA4" w14:textId="77777777" w:rsidR="00FF7D71" w:rsidRPr="00C45958" w:rsidRDefault="00FF7D71" w:rsidP="00C221A1"/>
        </w:tc>
      </w:tr>
      <w:tr w:rsidR="00FF7D71" w14:paraId="60591F8E" w14:textId="77777777" w:rsidTr="006B3879">
        <w:trPr>
          <w:trHeight w:val="415"/>
          <w:jc w:val="center"/>
        </w:trPr>
        <w:tc>
          <w:tcPr>
            <w:tcW w:w="537" w:type="dxa"/>
            <w:vAlign w:val="center"/>
          </w:tcPr>
          <w:p w14:paraId="62FE78D4" w14:textId="77777777" w:rsidR="00E70528" w:rsidRDefault="00E70528">
            <w:pPr>
              <w:pStyle w:val="ab"/>
              <w:numPr>
                <w:ilvl w:val="0"/>
                <w:numId w:val="51"/>
              </w:numPr>
              <w:ind w:firstLineChars="0"/>
              <w:jc w:val="center"/>
              <w:rPr>
                <w:b/>
              </w:rPr>
            </w:pPr>
          </w:p>
        </w:tc>
        <w:tc>
          <w:tcPr>
            <w:tcW w:w="1272" w:type="dxa"/>
            <w:vAlign w:val="center"/>
          </w:tcPr>
          <w:p w14:paraId="576E4FF4" w14:textId="77777777" w:rsidR="00FF7D71" w:rsidRPr="00C45958" w:rsidRDefault="00FF7D71" w:rsidP="00C221A1">
            <w:r w:rsidRPr="00C45958">
              <w:rPr>
                <w:rFonts w:hint="eastAsia"/>
              </w:rPr>
              <w:t>LXRXM</w:t>
            </w:r>
          </w:p>
        </w:tc>
        <w:tc>
          <w:tcPr>
            <w:tcW w:w="1276" w:type="dxa"/>
            <w:vAlign w:val="center"/>
          </w:tcPr>
          <w:p w14:paraId="3DFE35E8" w14:textId="77777777" w:rsidR="00FF7D71" w:rsidRPr="00C45958" w:rsidRDefault="00FF7D71" w:rsidP="00C221A1">
            <w:r w:rsidRPr="00C45958">
              <w:rPr>
                <w:rFonts w:hint="eastAsia"/>
              </w:rPr>
              <w:t>Character</w:t>
            </w:r>
          </w:p>
        </w:tc>
        <w:tc>
          <w:tcPr>
            <w:tcW w:w="851" w:type="dxa"/>
            <w:vAlign w:val="center"/>
          </w:tcPr>
          <w:p w14:paraId="5C66DF32" w14:textId="77777777" w:rsidR="00FF7D71" w:rsidRPr="00C45958" w:rsidRDefault="00FF7D71" w:rsidP="00C221A1">
            <w:r w:rsidRPr="00C45958">
              <w:rPr>
                <w:rFonts w:hint="eastAsia"/>
              </w:rPr>
              <w:t>60</w:t>
            </w:r>
          </w:p>
        </w:tc>
        <w:tc>
          <w:tcPr>
            <w:tcW w:w="2976" w:type="dxa"/>
            <w:vAlign w:val="center"/>
          </w:tcPr>
          <w:p w14:paraId="718D59CD" w14:textId="77777777" w:rsidR="00FF7D71" w:rsidRPr="00C45958" w:rsidRDefault="00FF7D71" w:rsidP="00C221A1">
            <w:r w:rsidRPr="00C45958">
              <w:rPr>
                <w:rFonts w:hint="eastAsia"/>
              </w:rPr>
              <w:t>联系人姓名</w:t>
            </w:r>
          </w:p>
        </w:tc>
        <w:tc>
          <w:tcPr>
            <w:tcW w:w="2552" w:type="dxa"/>
            <w:vAlign w:val="center"/>
          </w:tcPr>
          <w:p w14:paraId="56BB091A" w14:textId="77777777" w:rsidR="00FF7D71" w:rsidRPr="00C45958" w:rsidRDefault="00FF7D71" w:rsidP="00C221A1"/>
        </w:tc>
      </w:tr>
      <w:tr w:rsidR="00FF7D71" w14:paraId="4959EE67" w14:textId="77777777" w:rsidTr="006B3879">
        <w:trPr>
          <w:trHeight w:val="415"/>
          <w:jc w:val="center"/>
        </w:trPr>
        <w:tc>
          <w:tcPr>
            <w:tcW w:w="537" w:type="dxa"/>
            <w:vAlign w:val="center"/>
          </w:tcPr>
          <w:p w14:paraId="561C871E" w14:textId="77777777" w:rsidR="00E70528" w:rsidRDefault="00E70528">
            <w:pPr>
              <w:pStyle w:val="ab"/>
              <w:numPr>
                <w:ilvl w:val="0"/>
                <w:numId w:val="51"/>
              </w:numPr>
              <w:ind w:firstLineChars="0"/>
              <w:jc w:val="center"/>
              <w:rPr>
                <w:b/>
              </w:rPr>
            </w:pPr>
          </w:p>
        </w:tc>
        <w:tc>
          <w:tcPr>
            <w:tcW w:w="1272" w:type="dxa"/>
            <w:vAlign w:val="center"/>
          </w:tcPr>
          <w:p w14:paraId="1F785F65" w14:textId="77777777" w:rsidR="00FF7D71" w:rsidRPr="00C45958" w:rsidRDefault="00FF7D71" w:rsidP="00C221A1">
            <w:r w:rsidRPr="00C45958">
              <w:rPr>
                <w:rFonts w:hint="eastAsia"/>
              </w:rPr>
              <w:t>LXRZJLB</w:t>
            </w:r>
          </w:p>
        </w:tc>
        <w:tc>
          <w:tcPr>
            <w:tcW w:w="1276" w:type="dxa"/>
            <w:vAlign w:val="center"/>
          </w:tcPr>
          <w:p w14:paraId="67F062D5" w14:textId="77777777" w:rsidR="00FF7D71" w:rsidRPr="00C45958" w:rsidRDefault="00FF7D71" w:rsidP="00C221A1">
            <w:r w:rsidRPr="00C45958">
              <w:rPr>
                <w:rFonts w:hint="eastAsia"/>
              </w:rPr>
              <w:t>Character</w:t>
            </w:r>
          </w:p>
        </w:tc>
        <w:tc>
          <w:tcPr>
            <w:tcW w:w="851" w:type="dxa"/>
            <w:vAlign w:val="center"/>
          </w:tcPr>
          <w:p w14:paraId="0C0C679D" w14:textId="77777777" w:rsidR="00FF7D71" w:rsidRPr="00C45958" w:rsidRDefault="00FF7D71" w:rsidP="00C221A1">
            <w:r w:rsidRPr="00C45958">
              <w:rPr>
                <w:rFonts w:hint="eastAsia"/>
              </w:rPr>
              <w:t>2</w:t>
            </w:r>
          </w:p>
        </w:tc>
        <w:tc>
          <w:tcPr>
            <w:tcW w:w="2976" w:type="dxa"/>
            <w:vAlign w:val="center"/>
          </w:tcPr>
          <w:p w14:paraId="52EFAA88" w14:textId="77777777" w:rsidR="00FF7D71" w:rsidRPr="00C45958" w:rsidRDefault="00FF7D71" w:rsidP="00C221A1">
            <w:r w:rsidRPr="00C45958">
              <w:rPr>
                <w:rFonts w:hint="eastAsia"/>
              </w:rPr>
              <w:t>联系人身份证明文件类别</w:t>
            </w:r>
          </w:p>
        </w:tc>
        <w:tc>
          <w:tcPr>
            <w:tcW w:w="2552" w:type="dxa"/>
            <w:vAlign w:val="center"/>
          </w:tcPr>
          <w:p w14:paraId="4F6DFB99" w14:textId="77777777" w:rsidR="00FF7D71" w:rsidRPr="00C45958" w:rsidRDefault="00FF7D71" w:rsidP="00C221A1">
            <w:r w:rsidRPr="00DD2CE2">
              <w:rPr>
                <w:rFonts w:hint="eastAsia"/>
              </w:rPr>
              <w:t>字典</w:t>
            </w:r>
            <w:r w:rsidRPr="00DD2CE2">
              <w:rPr>
                <w:rFonts w:hint="eastAsia"/>
              </w:rPr>
              <w:t>(</w:t>
            </w:r>
            <w:r w:rsidRPr="00C45958">
              <w:rPr>
                <w:rFonts w:hint="eastAsia"/>
              </w:rPr>
              <w:t>ZJLB</w:t>
            </w:r>
            <w:r w:rsidRPr="00DD2CE2">
              <w:rPr>
                <w:rFonts w:hint="eastAsia"/>
              </w:rPr>
              <w:t>)</w:t>
            </w:r>
          </w:p>
        </w:tc>
      </w:tr>
      <w:tr w:rsidR="00FF7D71" w14:paraId="43CF71A5" w14:textId="77777777" w:rsidTr="006B3879">
        <w:trPr>
          <w:trHeight w:val="415"/>
          <w:jc w:val="center"/>
        </w:trPr>
        <w:tc>
          <w:tcPr>
            <w:tcW w:w="537" w:type="dxa"/>
            <w:vAlign w:val="center"/>
          </w:tcPr>
          <w:p w14:paraId="1A1BCCBF" w14:textId="77777777" w:rsidR="00E70528" w:rsidRDefault="00E70528">
            <w:pPr>
              <w:pStyle w:val="ab"/>
              <w:numPr>
                <w:ilvl w:val="0"/>
                <w:numId w:val="51"/>
              </w:numPr>
              <w:ind w:firstLineChars="0"/>
              <w:jc w:val="center"/>
              <w:rPr>
                <w:rFonts w:asciiTheme="minorHAnsi" w:eastAsiaTheme="minorEastAsia" w:hAnsiTheme="minorHAnsi" w:cstheme="minorBidi"/>
              </w:rPr>
            </w:pPr>
          </w:p>
        </w:tc>
        <w:tc>
          <w:tcPr>
            <w:tcW w:w="1272" w:type="dxa"/>
            <w:vAlign w:val="center"/>
          </w:tcPr>
          <w:p w14:paraId="378A815F" w14:textId="77777777" w:rsidR="00FF7D71" w:rsidRPr="00C45958" w:rsidRDefault="00FF7D71" w:rsidP="00C221A1">
            <w:r w:rsidRPr="00C45958">
              <w:rPr>
                <w:rFonts w:hint="eastAsia"/>
              </w:rPr>
              <w:t>LXRZJDM</w:t>
            </w:r>
          </w:p>
        </w:tc>
        <w:tc>
          <w:tcPr>
            <w:tcW w:w="1276" w:type="dxa"/>
            <w:vAlign w:val="center"/>
          </w:tcPr>
          <w:p w14:paraId="5791E603" w14:textId="77777777" w:rsidR="00FF7D71" w:rsidRPr="00C45958" w:rsidRDefault="00FF7D71" w:rsidP="00C221A1">
            <w:r w:rsidRPr="00C45958">
              <w:rPr>
                <w:rFonts w:hint="eastAsia"/>
              </w:rPr>
              <w:t>Character</w:t>
            </w:r>
          </w:p>
        </w:tc>
        <w:tc>
          <w:tcPr>
            <w:tcW w:w="851" w:type="dxa"/>
            <w:vAlign w:val="center"/>
          </w:tcPr>
          <w:p w14:paraId="1331EC64" w14:textId="77777777" w:rsidR="00FF7D71" w:rsidRPr="00C45958" w:rsidRDefault="00FF7D71" w:rsidP="00C221A1">
            <w:r>
              <w:rPr>
                <w:rFonts w:hint="eastAsia"/>
              </w:rPr>
              <w:t>4</w:t>
            </w:r>
            <w:r w:rsidRPr="00C45958">
              <w:rPr>
                <w:rFonts w:hint="eastAsia"/>
              </w:rPr>
              <w:t>0</w:t>
            </w:r>
          </w:p>
        </w:tc>
        <w:tc>
          <w:tcPr>
            <w:tcW w:w="2976" w:type="dxa"/>
            <w:vAlign w:val="center"/>
          </w:tcPr>
          <w:p w14:paraId="7D466FFF" w14:textId="77777777" w:rsidR="00FF7D71" w:rsidRPr="00C45958" w:rsidRDefault="00FF7D71" w:rsidP="00C221A1">
            <w:r w:rsidRPr="00C45958">
              <w:rPr>
                <w:rFonts w:hint="eastAsia"/>
              </w:rPr>
              <w:t>联系人身份证明文件代码</w:t>
            </w:r>
          </w:p>
        </w:tc>
        <w:tc>
          <w:tcPr>
            <w:tcW w:w="2552" w:type="dxa"/>
            <w:vAlign w:val="center"/>
          </w:tcPr>
          <w:p w14:paraId="12438845" w14:textId="77777777" w:rsidR="00FF7D71" w:rsidRPr="00C45958" w:rsidRDefault="00FF7D71" w:rsidP="00C221A1"/>
        </w:tc>
      </w:tr>
      <w:tr w:rsidR="00FF7D71" w14:paraId="6057C69F" w14:textId="77777777" w:rsidTr="006B3879">
        <w:trPr>
          <w:trHeight w:val="415"/>
          <w:jc w:val="center"/>
        </w:trPr>
        <w:tc>
          <w:tcPr>
            <w:tcW w:w="537" w:type="dxa"/>
            <w:vAlign w:val="center"/>
          </w:tcPr>
          <w:p w14:paraId="084791B9" w14:textId="77777777" w:rsidR="00E70528" w:rsidRDefault="00E70528">
            <w:pPr>
              <w:pStyle w:val="ab"/>
              <w:numPr>
                <w:ilvl w:val="0"/>
                <w:numId w:val="51"/>
              </w:numPr>
              <w:ind w:firstLineChars="0"/>
              <w:jc w:val="center"/>
              <w:rPr>
                <w:b/>
              </w:rPr>
            </w:pPr>
          </w:p>
        </w:tc>
        <w:tc>
          <w:tcPr>
            <w:tcW w:w="1272" w:type="dxa"/>
            <w:vAlign w:val="center"/>
          </w:tcPr>
          <w:p w14:paraId="3CAE2453" w14:textId="77777777" w:rsidR="00FF7D71" w:rsidRPr="00C45958" w:rsidRDefault="00FF7D71" w:rsidP="00C221A1">
            <w:r w:rsidRPr="00C45958">
              <w:rPr>
                <w:rFonts w:hint="eastAsia"/>
              </w:rPr>
              <w:t>YDDH</w:t>
            </w:r>
          </w:p>
        </w:tc>
        <w:tc>
          <w:tcPr>
            <w:tcW w:w="1276" w:type="dxa"/>
            <w:vAlign w:val="center"/>
          </w:tcPr>
          <w:p w14:paraId="7FB44DE1" w14:textId="77777777" w:rsidR="00FF7D71" w:rsidRPr="00C45958" w:rsidRDefault="00FF7D71" w:rsidP="00C221A1">
            <w:r w:rsidRPr="00C45958">
              <w:rPr>
                <w:rFonts w:hint="eastAsia"/>
              </w:rPr>
              <w:t>Character</w:t>
            </w:r>
          </w:p>
        </w:tc>
        <w:tc>
          <w:tcPr>
            <w:tcW w:w="851" w:type="dxa"/>
            <w:vAlign w:val="center"/>
          </w:tcPr>
          <w:p w14:paraId="431CA6C0" w14:textId="77777777" w:rsidR="00FF7D71" w:rsidRPr="00C45958" w:rsidRDefault="00FF7D71" w:rsidP="00C221A1">
            <w:r w:rsidRPr="00C45958">
              <w:rPr>
                <w:rFonts w:hint="eastAsia"/>
              </w:rPr>
              <w:t>20</w:t>
            </w:r>
          </w:p>
        </w:tc>
        <w:tc>
          <w:tcPr>
            <w:tcW w:w="2976" w:type="dxa"/>
            <w:vAlign w:val="center"/>
          </w:tcPr>
          <w:p w14:paraId="3D35F0E3" w14:textId="77777777" w:rsidR="00FF7D71" w:rsidRPr="00C45958" w:rsidRDefault="00FF7D71" w:rsidP="00C221A1">
            <w:r w:rsidRPr="00C45958">
              <w:rPr>
                <w:rFonts w:hint="eastAsia"/>
              </w:rPr>
              <w:t>移动电话号码</w:t>
            </w:r>
          </w:p>
        </w:tc>
        <w:tc>
          <w:tcPr>
            <w:tcW w:w="2552" w:type="dxa"/>
            <w:vAlign w:val="center"/>
          </w:tcPr>
          <w:p w14:paraId="596705D6" w14:textId="77777777" w:rsidR="00FF7D71" w:rsidRPr="00C45958" w:rsidRDefault="00FF7D71" w:rsidP="00C221A1"/>
        </w:tc>
      </w:tr>
      <w:tr w:rsidR="00FF7D71" w14:paraId="46092453" w14:textId="77777777" w:rsidTr="006B3879">
        <w:trPr>
          <w:trHeight w:val="415"/>
          <w:jc w:val="center"/>
        </w:trPr>
        <w:tc>
          <w:tcPr>
            <w:tcW w:w="537" w:type="dxa"/>
            <w:vAlign w:val="center"/>
          </w:tcPr>
          <w:p w14:paraId="226BA079" w14:textId="77777777" w:rsidR="00E70528" w:rsidRDefault="00E70528">
            <w:pPr>
              <w:pStyle w:val="ab"/>
              <w:numPr>
                <w:ilvl w:val="0"/>
                <w:numId w:val="51"/>
              </w:numPr>
              <w:ind w:firstLineChars="0"/>
              <w:jc w:val="center"/>
              <w:rPr>
                <w:b/>
              </w:rPr>
            </w:pPr>
          </w:p>
        </w:tc>
        <w:tc>
          <w:tcPr>
            <w:tcW w:w="1272" w:type="dxa"/>
            <w:vAlign w:val="center"/>
          </w:tcPr>
          <w:p w14:paraId="15F80C37" w14:textId="77777777" w:rsidR="00FF7D71" w:rsidRPr="00C45958" w:rsidRDefault="00FF7D71" w:rsidP="00C221A1">
            <w:r w:rsidRPr="00C45958">
              <w:rPr>
                <w:rFonts w:hint="eastAsia"/>
              </w:rPr>
              <w:t>GDDH</w:t>
            </w:r>
          </w:p>
        </w:tc>
        <w:tc>
          <w:tcPr>
            <w:tcW w:w="1276" w:type="dxa"/>
            <w:vAlign w:val="center"/>
          </w:tcPr>
          <w:p w14:paraId="67F94DAE" w14:textId="77777777" w:rsidR="00FF7D71" w:rsidRPr="00C45958" w:rsidRDefault="00FF7D71" w:rsidP="00C221A1">
            <w:r w:rsidRPr="00C45958">
              <w:rPr>
                <w:rFonts w:hint="eastAsia"/>
              </w:rPr>
              <w:t>Character</w:t>
            </w:r>
          </w:p>
        </w:tc>
        <w:tc>
          <w:tcPr>
            <w:tcW w:w="851" w:type="dxa"/>
            <w:vAlign w:val="center"/>
          </w:tcPr>
          <w:p w14:paraId="6225F2C9" w14:textId="77777777" w:rsidR="00FF7D71" w:rsidRPr="00C45958" w:rsidRDefault="00FF7D71" w:rsidP="00C221A1">
            <w:r w:rsidRPr="00C45958">
              <w:rPr>
                <w:rFonts w:hint="eastAsia"/>
              </w:rPr>
              <w:t>20</w:t>
            </w:r>
          </w:p>
        </w:tc>
        <w:tc>
          <w:tcPr>
            <w:tcW w:w="2976" w:type="dxa"/>
            <w:vAlign w:val="center"/>
          </w:tcPr>
          <w:p w14:paraId="64DFFC68" w14:textId="77777777" w:rsidR="00FF7D71" w:rsidRPr="00C45958" w:rsidRDefault="00FF7D71" w:rsidP="00C221A1">
            <w:r w:rsidRPr="00C45958">
              <w:rPr>
                <w:rFonts w:hint="eastAsia"/>
              </w:rPr>
              <w:t>固定电话号码</w:t>
            </w:r>
          </w:p>
        </w:tc>
        <w:tc>
          <w:tcPr>
            <w:tcW w:w="2552" w:type="dxa"/>
            <w:vAlign w:val="center"/>
          </w:tcPr>
          <w:p w14:paraId="7FE3177D" w14:textId="77777777" w:rsidR="00FF7D71" w:rsidRPr="00C45958" w:rsidRDefault="00FF7D71" w:rsidP="00C221A1"/>
        </w:tc>
      </w:tr>
      <w:tr w:rsidR="00FF7D71" w14:paraId="78879885" w14:textId="77777777" w:rsidTr="006B3879">
        <w:trPr>
          <w:trHeight w:val="415"/>
          <w:jc w:val="center"/>
        </w:trPr>
        <w:tc>
          <w:tcPr>
            <w:tcW w:w="537" w:type="dxa"/>
            <w:vAlign w:val="center"/>
          </w:tcPr>
          <w:p w14:paraId="67C35F30" w14:textId="77777777" w:rsidR="00E70528" w:rsidRDefault="00E70528">
            <w:pPr>
              <w:pStyle w:val="ab"/>
              <w:numPr>
                <w:ilvl w:val="0"/>
                <w:numId w:val="51"/>
              </w:numPr>
              <w:ind w:firstLineChars="0"/>
              <w:jc w:val="center"/>
              <w:rPr>
                <w:b/>
              </w:rPr>
            </w:pPr>
          </w:p>
        </w:tc>
        <w:tc>
          <w:tcPr>
            <w:tcW w:w="1272" w:type="dxa"/>
            <w:vAlign w:val="center"/>
          </w:tcPr>
          <w:p w14:paraId="4D27A8E0" w14:textId="77777777" w:rsidR="00FF7D71" w:rsidRPr="00C45958" w:rsidRDefault="00FF7D71" w:rsidP="00C221A1">
            <w:r w:rsidRPr="00C45958">
              <w:rPr>
                <w:rFonts w:hint="eastAsia"/>
              </w:rPr>
              <w:t>CZHM</w:t>
            </w:r>
          </w:p>
        </w:tc>
        <w:tc>
          <w:tcPr>
            <w:tcW w:w="1276" w:type="dxa"/>
            <w:vAlign w:val="center"/>
          </w:tcPr>
          <w:p w14:paraId="05867D8F" w14:textId="77777777" w:rsidR="00FF7D71" w:rsidRPr="00C45958" w:rsidRDefault="00FF7D71" w:rsidP="00C221A1">
            <w:r w:rsidRPr="00C45958">
              <w:rPr>
                <w:rFonts w:hint="eastAsia"/>
              </w:rPr>
              <w:t>Character</w:t>
            </w:r>
          </w:p>
        </w:tc>
        <w:tc>
          <w:tcPr>
            <w:tcW w:w="851" w:type="dxa"/>
            <w:vAlign w:val="center"/>
          </w:tcPr>
          <w:p w14:paraId="138B84CF" w14:textId="77777777" w:rsidR="00FF7D71" w:rsidRPr="00C45958" w:rsidRDefault="00FF7D71" w:rsidP="00C221A1">
            <w:r w:rsidRPr="00C45958">
              <w:rPr>
                <w:rFonts w:hint="eastAsia"/>
              </w:rPr>
              <w:t>20</w:t>
            </w:r>
          </w:p>
        </w:tc>
        <w:tc>
          <w:tcPr>
            <w:tcW w:w="2976" w:type="dxa"/>
            <w:vAlign w:val="center"/>
          </w:tcPr>
          <w:p w14:paraId="6A72B2F7" w14:textId="77777777" w:rsidR="00FF7D71" w:rsidRPr="00C45958" w:rsidRDefault="00FF7D71" w:rsidP="00C221A1">
            <w:r w:rsidRPr="00C45958">
              <w:rPr>
                <w:rFonts w:hint="eastAsia"/>
              </w:rPr>
              <w:t>传真号码</w:t>
            </w:r>
          </w:p>
        </w:tc>
        <w:tc>
          <w:tcPr>
            <w:tcW w:w="2552" w:type="dxa"/>
            <w:vAlign w:val="center"/>
          </w:tcPr>
          <w:p w14:paraId="4D48AFA8" w14:textId="77777777" w:rsidR="00FF7D71" w:rsidRPr="00C45958" w:rsidRDefault="00FF7D71" w:rsidP="00C221A1"/>
        </w:tc>
      </w:tr>
      <w:tr w:rsidR="00FF7D71" w14:paraId="7B8A157C" w14:textId="77777777" w:rsidTr="006B3879">
        <w:trPr>
          <w:trHeight w:val="415"/>
          <w:jc w:val="center"/>
        </w:trPr>
        <w:tc>
          <w:tcPr>
            <w:tcW w:w="537" w:type="dxa"/>
            <w:vAlign w:val="center"/>
          </w:tcPr>
          <w:p w14:paraId="04F31404" w14:textId="77777777" w:rsidR="00E70528" w:rsidRDefault="00E70528">
            <w:pPr>
              <w:pStyle w:val="ab"/>
              <w:numPr>
                <w:ilvl w:val="0"/>
                <w:numId w:val="51"/>
              </w:numPr>
              <w:ind w:firstLineChars="0"/>
              <w:jc w:val="center"/>
              <w:rPr>
                <w:b/>
              </w:rPr>
            </w:pPr>
          </w:p>
        </w:tc>
        <w:tc>
          <w:tcPr>
            <w:tcW w:w="1272" w:type="dxa"/>
            <w:vAlign w:val="center"/>
          </w:tcPr>
          <w:p w14:paraId="7C538DEE" w14:textId="77777777" w:rsidR="00FF7D71" w:rsidRPr="00C45958" w:rsidRDefault="00FF7D71" w:rsidP="00C221A1">
            <w:r w:rsidRPr="00C45958">
              <w:rPr>
                <w:rFonts w:hint="eastAsia"/>
              </w:rPr>
              <w:t>LXDZ</w:t>
            </w:r>
          </w:p>
        </w:tc>
        <w:tc>
          <w:tcPr>
            <w:tcW w:w="1276" w:type="dxa"/>
            <w:vAlign w:val="center"/>
          </w:tcPr>
          <w:p w14:paraId="2C78D14F" w14:textId="77777777" w:rsidR="00FF7D71" w:rsidRPr="00C45958" w:rsidRDefault="00FF7D71" w:rsidP="00C221A1">
            <w:r w:rsidRPr="00C45958">
              <w:rPr>
                <w:rFonts w:hint="eastAsia"/>
              </w:rPr>
              <w:t>Character</w:t>
            </w:r>
          </w:p>
        </w:tc>
        <w:tc>
          <w:tcPr>
            <w:tcW w:w="851" w:type="dxa"/>
            <w:vAlign w:val="center"/>
          </w:tcPr>
          <w:p w14:paraId="32028244" w14:textId="77777777" w:rsidR="00FF7D71" w:rsidRPr="00C45958" w:rsidRDefault="00FF7D71" w:rsidP="00C221A1">
            <w:r>
              <w:rPr>
                <w:rFonts w:hint="eastAsia"/>
              </w:rPr>
              <w:t>12</w:t>
            </w:r>
            <w:r w:rsidRPr="00C45958">
              <w:rPr>
                <w:rFonts w:hint="eastAsia"/>
              </w:rPr>
              <w:t>0</w:t>
            </w:r>
          </w:p>
        </w:tc>
        <w:tc>
          <w:tcPr>
            <w:tcW w:w="2976" w:type="dxa"/>
            <w:vAlign w:val="center"/>
          </w:tcPr>
          <w:p w14:paraId="254C37E2" w14:textId="77777777" w:rsidR="00FF7D71" w:rsidRPr="00C45958" w:rsidRDefault="00FF7D71" w:rsidP="00C221A1">
            <w:r w:rsidRPr="00C45958">
              <w:rPr>
                <w:rFonts w:hint="eastAsia"/>
              </w:rPr>
              <w:t>联系地址</w:t>
            </w:r>
          </w:p>
        </w:tc>
        <w:tc>
          <w:tcPr>
            <w:tcW w:w="2552" w:type="dxa"/>
            <w:vAlign w:val="center"/>
          </w:tcPr>
          <w:p w14:paraId="78089005" w14:textId="77777777" w:rsidR="00FF7D71" w:rsidRPr="00C45958" w:rsidRDefault="00FF7D71" w:rsidP="00C221A1"/>
        </w:tc>
      </w:tr>
      <w:tr w:rsidR="00FF7D71" w14:paraId="79C14642" w14:textId="77777777" w:rsidTr="006B3879">
        <w:trPr>
          <w:trHeight w:val="415"/>
          <w:jc w:val="center"/>
        </w:trPr>
        <w:tc>
          <w:tcPr>
            <w:tcW w:w="537" w:type="dxa"/>
            <w:vAlign w:val="center"/>
          </w:tcPr>
          <w:p w14:paraId="7B67380B" w14:textId="77777777" w:rsidR="00E70528" w:rsidRDefault="00E70528">
            <w:pPr>
              <w:pStyle w:val="ab"/>
              <w:numPr>
                <w:ilvl w:val="0"/>
                <w:numId w:val="51"/>
              </w:numPr>
              <w:ind w:firstLineChars="0"/>
              <w:jc w:val="center"/>
              <w:rPr>
                <w:b/>
              </w:rPr>
            </w:pPr>
          </w:p>
        </w:tc>
        <w:tc>
          <w:tcPr>
            <w:tcW w:w="1272" w:type="dxa"/>
            <w:vAlign w:val="center"/>
          </w:tcPr>
          <w:p w14:paraId="41DE03E5" w14:textId="77777777" w:rsidR="00FF7D71" w:rsidRPr="00C45958" w:rsidRDefault="00FF7D71" w:rsidP="00C221A1">
            <w:r w:rsidRPr="00C45958">
              <w:rPr>
                <w:rFonts w:hint="eastAsia"/>
              </w:rPr>
              <w:t>LXYB</w:t>
            </w:r>
          </w:p>
        </w:tc>
        <w:tc>
          <w:tcPr>
            <w:tcW w:w="1276" w:type="dxa"/>
            <w:vAlign w:val="center"/>
          </w:tcPr>
          <w:p w14:paraId="7D483271" w14:textId="77777777" w:rsidR="00FF7D71" w:rsidRPr="00C45958" w:rsidRDefault="00FF7D71" w:rsidP="00C221A1">
            <w:r w:rsidRPr="00C45958">
              <w:rPr>
                <w:rFonts w:hint="eastAsia"/>
              </w:rPr>
              <w:t>Character</w:t>
            </w:r>
          </w:p>
        </w:tc>
        <w:tc>
          <w:tcPr>
            <w:tcW w:w="851" w:type="dxa"/>
            <w:vAlign w:val="center"/>
          </w:tcPr>
          <w:p w14:paraId="55C4197A" w14:textId="77777777" w:rsidR="00FF7D71" w:rsidRPr="00C45958" w:rsidRDefault="00FF7D71" w:rsidP="00C221A1">
            <w:r>
              <w:rPr>
                <w:rFonts w:hint="eastAsia"/>
              </w:rPr>
              <w:t>8</w:t>
            </w:r>
          </w:p>
        </w:tc>
        <w:tc>
          <w:tcPr>
            <w:tcW w:w="2976" w:type="dxa"/>
            <w:vAlign w:val="center"/>
          </w:tcPr>
          <w:p w14:paraId="5F12440C" w14:textId="77777777" w:rsidR="00FF7D71" w:rsidRPr="00C45958" w:rsidRDefault="00FF7D71" w:rsidP="00C221A1">
            <w:r w:rsidRPr="00C45958">
              <w:rPr>
                <w:rFonts w:hint="eastAsia"/>
              </w:rPr>
              <w:t>联系邮编</w:t>
            </w:r>
          </w:p>
        </w:tc>
        <w:tc>
          <w:tcPr>
            <w:tcW w:w="2552" w:type="dxa"/>
            <w:vAlign w:val="center"/>
          </w:tcPr>
          <w:p w14:paraId="5AC95B52" w14:textId="77777777" w:rsidR="00FF7D71" w:rsidRPr="00C45958" w:rsidRDefault="00FF7D71" w:rsidP="00C221A1"/>
        </w:tc>
      </w:tr>
      <w:tr w:rsidR="00FF7D71" w14:paraId="60F3FD77" w14:textId="77777777" w:rsidTr="006B3879">
        <w:trPr>
          <w:trHeight w:val="415"/>
          <w:jc w:val="center"/>
        </w:trPr>
        <w:tc>
          <w:tcPr>
            <w:tcW w:w="537" w:type="dxa"/>
            <w:vAlign w:val="center"/>
          </w:tcPr>
          <w:p w14:paraId="06B13A48" w14:textId="77777777" w:rsidR="00E70528" w:rsidRDefault="00E70528">
            <w:pPr>
              <w:pStyle w:val="ab"/>
              <w:numPr>
                <w:ilvl w:val="0"/>
                <w:numId w:val="51"/>
              </w:numPr>
              <w:ind w:firstLineChars="0"/>
              <w:jc w:val="center"/>
              <w:rPr>
                <w:b/>
              </w:rPr>
            </w:pPr>
          </w:p>
        </w:tc>
        <w:tc>
          <w:tcPr>
            <w:tcW w:w="1272" w:type="dxa"/>
            <w:vAlign w:val="center"/>
          </w:tcPr>
          <w:p w14:paraId="581589A3" w14:textId="77777777" w:rsidR="00FF7D71" w:rsidRPr="00C45958" w:rsidRDefault="00FF7D71" w:rsidP="00C221A1">
            <w:r w:rsidRPr="00C45958">
              <w:rPr>
                <w:rFonts w:hint="eastAsia"/>
              </w:rPr>
              <w:t>DZYX</w:t>
            </w:r>
          </w:p>
        </w:tc>
        <w:tc>
          <w:tcPr>
            <w:tcW w:w="1276" w:type="dxa"/>
            <w:vAlign w:val="center"/>
          </w:tcPr>
          <w:p w14:paraId="4D4E15DE" w14:textId="77777777" w:rsidR="00FF7D71" w:rsidRPr="00C45958" w:rsidRDefault="00FF7D71" w:rsidP="00C221A1">
            <w:r w:rsidRPr="00C45958">
              <w:rPr>
                <w:rFonts w:hint="eastAsia"/>
              </w:rPr>
              <w:t>Character</w:t>
            </w:r>
          </w:p>
        </w:tc>
        <w:tc>
          <w:tcPr>
            <w:tcW w:w="851" w:type="dxa"/>
            <w:vAlign w:val="center"/>
          </w:tcPr>
          <w:p w14:paraId="47A9D5D1" w14:textId="77777777" w:rsidR="00FF7D71" w:rsidRPr="00C45958" w:rsidRDefault="00FF7D71" w:rsidP="00C221A1">
            <w:r>
              <w:rPr>
                <w:rFonts w:hint="eastAsia"/>
              </w:rPr>
              <w:t>4</w:t>
            </w:r>
            <w:r w:rsidRPr="00C45958">
              <w:rPr>
                <w:rFonts w:hint="eastAsia"/>
              </w:rPr>
              <w:t>0</w:t>
            </w:r>
          </w:p>
        </w:tc>
        <w:tc>
          <w:tcPr>
            <w:tcW w:w="2976" w:type="dxa"/>
            <w:vAlign w:val="center"/>
          </w:tcPr>
          <w:p w14:paraId="597C898B" w14:textId="77777777" w:rsidR="00FF7D71" w:rsidRPr="00C45958" w:rsidRDefault="00FF7D71" w:rsidP="00C221A1">
            <w:r w:rsidRPr="00C45958">
              <w:rPr>
                <w:rFonts w:hint="eastAsia"/>
              </w:rPr>
              <w:t>电子邮箱</w:t>
            </w:r>
          </w:p>
        </w:tc>
        <w:tc>
          <w:tcPr>
            <w:tcW w:w="2552" w:type="dxa"/>
            <w:vAlign w:val="center"/>
          </w:tcPr>
          <w:p w14:paraId="19B57270" w14:textId="77777777" w:rsidR="00FF7D71" w:rsidRPr="00C45958" w:rsidRDefault="00FF7D71" w:rsidP="00C221A1"/>
        </w:tc>
      </w:tr>
      <w:tr w:rsidR="00FF7D71" w14:paraId="6D90EBB7" w14:textId="77777777" w:rsidTr="006B3879">
        <w:trPr>
          <w:trHeight w:val="415"/>
          <w:jc w:val="center"/>
        </w:trPr>
        <w:tc>
          <w:tcPr>
            <w:tcW w:w="537" w:type="dxa"/>
            <w:vAlign w:val="center"/>
          </w:tcPr>
          <w:p w14:paraId="0B4FA2B6" w14:textId="77777777" w:rsidR="00E70528" w:rsidRDefault="00E70528">
            <w:pPr>
              <w:pStyle w:val="ab"/>
              <w:numPr>
                <w:ilvl w:val="0"/>
                <w:numId w:val="51"/>
              </w:numPr>
              <w:ind w:firstLineChars="0"/>
              <w:jc w:val="center"/>
              <w:rPr>
                <w:b/>
              </w:rPr>
            </w:pPr>
          </w:p>
        </w:tc>
        <w:tc>
          <w:tcPr>
            <w:tcW w:w="1272" w:type="dxa"/>
            <w:vAlign w:val="center"/>
          </w:tcPr>
          <w:p w14:paraId="0921E9DA" w14:textId="77777777" w:rsidR="00FF7D71" w:rsidRPr="00C45958" w:rsidRDefault="00FF7D71" w:rsidP="00C221A1">
            <w:r>
              <w:rPr>
                <w:rFonts w:hint="eastAsia"/>
              </w:rPr>
              <w:t>DXFWBS</w:t>
            </w:r>
          </w:p>
        </w:tc>
        <w:tc>
          <w:tcPr>
            <w:tcW w:w="1276" w:type="dxa"/>
            <w:vAlign w:val="center"/>
          </w:tcPr>
          <w:p w14:paraId="7514F97A" w14:textId="77777777" w:rsidR="00FF7D71" w:rsidRPr="00C45958" w:rsidRDefault="00FF7D71" w:rsidP="00C221A1">
            <w:r w:rsidRPr="00C45958">
              <w:rPr>
                <w:rFonts w:hint="eastAsia"/>
              </w:rPr>
              <w:t>Character</w:t>
            </w:r>
          </w:p>
        </w:tc>
        <w:tc>
          <w:tcPr>
            <w:tcW w:w="851" w:type="dxa"/>
            <w:vAlign w:val="center"/>
          </w:tcPr>
          <w:p w14:paraId="40B3C0BF" w14:textId="77777777" w:rsidR="00FF7D71" w:rsidRPr="00C45958" w:rsidRDefault="00FF7D71" w:rsidP="00C221A1">
            <w:r>
              <w:rPr>
                <w:rFonts w:hint="eastAsia"/>
              </w:rPr>
              <w:t>4</w:t>
            </w:r>
          </w:p>
        </w:tc>
        <w:tc>
          <w:tcPr>
            <w:tcW w:w="2976" w:type="dxa"/>
            <w:vAlign w:val="center"/>
          </w:tcPr>
          <w:p w14:paraId="4AF629F1" w14:textId="77777777" w:rsidR="00FF7D71" w:rsidRPr="00C45958" w:rsidRDefault="00FF7D71" w:rsidP="00C221A1">
            <w:r w:rsidRPr="00C45958">
              <w:rPr>
                <w:rFonts w:hint="eastAsia"/>
              </w:rPr>
              <w:t>开通短信服务标识</w:t>
            </w:r>
          </w:p>
        </w:tc>
        <w:tc>
          <w:tcPr>
            <w:tcW w:w="2552" w:type="dxa"/>
            <w:vAlign w:val="center"/>
          </w:tcPr>
          <w:p w14:paraId="60B3D21F" w14:textId="77777777" w:rsidR="00FF7D71" w:rsidRPr="00C45958" w:rsidRDefault="00FF7D71" w:rsidP="00C221A1"/>
        </w:tc>
      </w:tr>
      <w:tr w:rsidR="00FF7D71" w14:paraId="3C3D14AE" w14:textId="77777777" w:rsidTr="006B3879">
        <w:trPr>
          <w:trHeight w:val="415"/>
          <w:jc w:val="center"/>
        </w:trPr>
        <w:tc>
          <w:tcPr>
            <w:tcW w:w="537" w:type="dxa"/>
            <w:vAlign w:val="center"/>
          </w:tcPr>
          <w:p w14:paraId="6BAFC05E" w14:textId="77777777" w:rsidR="00E70528" w:rsidRDefault="00E70528">
            <w:pPr>
              <w:pStyle w:val="ab"/>
              <w:numPr>
                <w:ilvl w:val="0"/>
                <w:numId w:val="51"/>
              </w:numPr>
              <w:ind w:firstLineChars="0"/>
              <w:jc w:val="center"/>
              <w:rPr>
                <w:b/>
              </w:rPr>
            </w:pPr>
          </w:p>
        </w:tc>
        <w:tc>
          <w:tcPr>
            <w:tcW w:w="1272" w:type="dxa"/>
            <w:vAlign w:val="center"/>
          </w:tcPr>
          <w:p w14:paraId="5073BDC6" w14:textId="77777777" w:rsidR="00FF7D71" w:rsidRPr="00C45958" w:rsidRDefault="00FF7D71" w:rsidP="00C221A1">
            <w:r>
              <w:rPr>
                <w:rFonts w:hint="eastAsia"/>
              </w:rPr>
              <w:t>WLFWBS</w:t>
            </w:r>
          </w:p>
        </w:tc>
        <w:tc>
          <w:tcPr>
            <w:tcW w:w="1276" w:type="dxa"/>
            <w:vAlign w:val="center"/>
          </w:tcPr>
          <w:p w14:paraId="034436DD" w14:textId="77777777" w:rsidR="00FF7D71" w:rsidRPr="00C45958" w:rsidRDefault="00FF7D71" w:rsidP="00C221A1">
            <w:r w:rsidRPr="00C45958">
              <w:rPr>
                <w:rFonts w:hint="eastAsia"/>
              </w:rPr>
              <w:t>Character</w:t>
            </w:r>
          </w:p>
        </w:tc>
        <w:tc>
          <w:tcPr>
            <w:tcW w:w="851" w:type="dxa"/>
            <w:vAlign w:val="center"/>
          </w:tcPr>
          <w:p w14:paraId="6AF97F45" w14:textId="77777777" w:rsidR="00FF7D71" w:rsidRPr="00C45958" w:rsidRDefault="00FF7D71" w:rsidP="00C221A1">
            <w:r w:rsidRPr="00C45958">
              <w:rPr>
                <w:rFonts w:hint="eastAsia"/>
              </w:rPr>
              <w:t>1</w:t>
            </w:r>
          </w:p>
        </w:tc>
        <w:tc>
          <w:tcPr>
            <w:tcW w:w="2976" w:type="dxa"/>
            <w:vAlign w:val="center"/>
          </w:tcPr>
          <w:p w14:paraId="009462BF" w14:textId="77777777" w:rsidR="00FF7D71" w:rsidRPr="00C45958" w:rsidRDefault="00FF7D71" w:rsidP="00C221A1">
            <w:r w:rsidRPr="00C45958">
              <w:rPr>
                <w:rFonts w:hint="eastAsia"/>
              </w:rPr>
              <w:t>开通网络服务标识</w:t>
            </w:r>
          </w:p>
        </w:tc>
        <w:tc>
          <w:tcPr>
            <w:tcW w:w="2552" w:type="dxa"/>
            <w:vAlign w:val="center"/>
          </w:tcPr>
          <w:p w14:paraId="579CFA59" w14:textId="77777777" w:rsidR="00FF7D71" w:rsidRPr="00C45958" w:rsidRDefault="00FF7D71" w:rsidP="00C221A1">
            <w:r w:rsidRPr="00DD2CE2">
              <w:rPr>
                <w:rFonts w:hint="eastAsia"/>
              </w:rPr>
              <w:t>字典</w:t>
            </w:r>
            <w:r w:rsidRPr="00DD2CE2">
              <w:rPr>
                <w:rFonts w:hint="eastAsia"/>
              </w:rPr>
              <w:t>(</w:t>
            </w:r>
            <w:r>
              <w:rPr>
                <w:rFonts w:hint="eastAsia"/>
              </w:rPr>
              <w:t>WLFWBS</w:t>
            </w:r>
            <w:r w:rsidRPr="00DD2CE2">
              <w:rPr>
                <w:rFonts w:hint="eastAsia"/>
              </w:rPr>
              <w:t>)</w:t>
            </w:r>
          </w:p>
        </w:tc>
      </w:tr>
      <w:tr w:rsidR="00FF7D71" w14:paraId="3C239EA7" w14:textId="77777777" w:rsidTr="006B3879">
        <w:trPr>
          <w:trHeight w:val="415"/>
          <w:jc w:val="center"/>
        </w:trPr>
        <w:tc>
          <w:tcPr>
            <w:tcW w:w="537" w:type="dxa"/>
            <w:vAlign w:val="center"/>
          </w:tcPr>
          <w:p w14:paraId="0E4F2F2E" w14:textId="77777777" w:rsidR="00E70528" w:rsidRDefault="00E70528">
            <w:pPr>
              <w:pStyle w:val="ab"/>
              <w:numPr>
                <w:ilvl w:val="0"/>
                <w:numId w:val="51"/>
              </w:numPr>
              <w:ind w:firstLineChars="0"/>
              <w:jc w:val="center"/>
              <w:rPr>
                <w:b/>
              </w:rPr>
            </w:pPr>
          </w:p>
        </w:tc>
        <w:tc>
          <w:tcPr>
            <w:tcW w:w="1272" w:type="dxa"/>
            <w:vAlign w:val="center"/>
          </w:tcPr>
          <w:p w14:paraId="0ED1B4A2" w14:textId="77777777" w:rsidR="00FF7D71" w:rsidRDefault="00FF7D71" w:rsidP="00C221A1">
            <w:r w:rsidRPr="007A6093">
              <w:rPr>
                <w:rFonts w:ascii="Calibri" w:eastAsia="宋体" w:hAnsi="Calibri" w:cs="Calibri"/>
                <w:color w:val="000000"/>
                <w:kern w:val="0"/>
                <w:szCs w:val="21"/>
              </w:rPr>
              <w:t>CPJC</w:t>
            </w:r>
          </w:p>
        </w:tc>
        <w:tc>
          <w:tcPr>
            <w:tcW w:w="1276" w:type="dxa"/>
          </w:tcPr>
          <w:p w14:paraId="1E0B51D1" w14:textId="77777777" w:rsidR="00FF7D71" w:rsidRPr="00C45958" w:rsidRDefault="00FF7D71" w:rsidP="00C221A1">
            <w:r w:rsidRPr="006724D0">
              <w:rPr>
                <w:rFonts w:hint="eastAsia"/>
              </w:rPr>
              <w:t>Character</w:t>
            </w:r>
          </w:p>
        </w:tc>
        <w:tc>
          <w:tcPr>
            <w:tcW w:w="851" w:type="dxa"/>
            <w:vAlign w:val="center"/>
          </w:tcPr>
          <w:p w14:paraId="334E83C9" w14:textId="77777777" w:rsidR="00FF7D71" w:rsidRPr="00C45958" w:rsidRDefault="00A846F6" w:rsidP="00C221A1">
            <w:r>
              <w:rPr>
                <w:rFonts w:ascii="Calibri" w:eastAsia="宋体" w:hAnsi="Calibri" w:cs="Calibri"/>
                <w:color w:val="000000"/>
                <w:kern w:val="0"/>
                <w:szCs w:val="21"/>
              </w:rPr>
              <w:t>40</w:t>
            </w:r>
          </w:p>
        </w:tc>
        <w:tc>
          <w:tcPr>
            <w:tcW w:w="2976" w:type="dxa"/>
            <w:vAlign w:val="center"/>
          </w:tcPr>
          <w:p w14:paraId="66228D16" w14:textId="77777777" w:rsidR="00FF7D71" w:rsidRPr="00C45958" w:rsidRDefault="00FF7D71" w:rsidP="00C221A1">
            <w:r w:rsidRPr="007A6093">
              <w:rPr>
                <w:rFonts w:ascii="宋体" w:eastAsia="宋体" w:hAnsi="宋体" w:cs="宋体" w:hint="eastAsia"/>
                <w:color w:val="000000"/>
                <w:kern w:val="0"/>
                <w:szCs w:val="21"/>
              </w:rPr>
              <w:t>产品简称</w:t>
            </w:r>
          </w:p>
        </w:tc>
        <w:tc>
          <w:tcPr>
            <w:tcW w:w="2552" w:type="dxa"/>
            <w:vAlign w:val="center"/>
          </w:tcPr>
          <w:p w14:paraId="568B6161"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p>
        </w:tc>
      </w:tr>
      <w:tr w:rsidR="00FF7D71" w14:paraId="64AE3F78" w14:textId="77777777" w:rsidTr="006B3879">
        <w:trPr>
          <w:trHeight w:val="415"/>
          <w:jc w:val="center"/>
        </w:trPr>
        <w:tc>
          <w:tcPr>
            <w:tcW w:w="537" w:type="dxa"/>
            <w:vAlign w:val="center"/>
          </w:tcPr>
          <w:p w14:paraId="3D8A5365" w14:textId="77777777" w:rsidR="00E70528" w:rsidRDefault="00E70528">
            <w:pPr>
              <w:pStyle w:val="ab"/>
              <w:numPr>
                <w:ilvl w:val="0"/>
                <w:numId w:val="51"/>
              </w:numPr>
              <w:ind w:firstLineChars="0"/>
              <w:jc w:val="center"/>
              <w:rPr>
                <w:b/>
              </w:rPr>
            </w:pPr>
          </w:p>
        </w:tc>
        <w:tc>
          <w:tcPr>
            <w:tcW w:w="1272" w:type="dxa"/>
            <w:vAlign w:val="center"/>
          </w:tcPr>
          <w:p w14:paraId="7EAE24A7" w14:textId="77777777" w:rsidR="00FF7D71" w:rsidRDefault="00FF7D71" w:rsidP="00C221A1">
            <w:r w:rsidRPr="007A6093">
              <w:rPr>
                <w:rFonts w:ascii="Calibri" w:eastAsia="宋体" w:hAnsi="Calibri" w:cs="Calibri"/>
                <w:color w:val="000000"/>
                <w:kern w:val="0"/>
                <w:szCs w:val="21"/>
              </w:rPr>
              <w:t>CPDQR</w:t>
            </w:r>
          </w:p>
        </w:tc>
        <w:tc>
          <w:tcPr>
            <w:tcW w:w="1276" w:type="dxa"/>
          </w:tcPr>
          <w:p w14:paraId="79C10823" w14:textId="77777777" w:rsidR="00FF7D71" w:rsidRPr="00C45958" w:rsidRDefault="00FF7D71" w:rsidP="00C221A1">
            <w:r w:rsidRPr="006724D0">
              <w:rPr>
                <w:rFonts w:hint="eastAsia"/>
              </w:rPr>
              <w:t>Character</w:t>
            </w:r>
          </w:p>
        </w:tc>
        <w:tc>
          <w:tcPr>
            <w:tcW w:w="851" w:type="dxa"/>
            <w:vAlign w:val="center"/>
          </w:tcPr>
          <w:p w14:paraId="7D620F16" w14:textId="77777777" w:rsidR="00FF7D71" w:rsidRPr="00C45958" w:rsidRDefault="00FF7D71" w:rsidP="00C221A1">
            <w:r w:rsidRPr="007A6093">
              <w:rPr>
                <w:rFonts w:ascii="Calibri" w:eastAsia="宋体" w:hAnsi="Calibri" w:cs="Calibri"/>
                <w:color w:val="000000"/>
                <w:kern w:val="0"/>
                <w:szCs w:val="21"/>
              </w:rPr>
              <w:t>8</w:t>
            </w:r>
          </w:p>
        </w:tc>
        <w:tc>
          <w:tcPr>
            <w:tcW w:w="2976" w:type="dxa"/>
            <w:vAlign w:val="center"/>
          </w:tcPr>
          <w:p w14:paraId="35E9C03F" w14:textId="77777777" w:rsidR="00FF7D71" w:rsidRPr="00C45958" w:rsidRDefault="00FF7D71" w:rsidP="00C221A1">
            <w:r w:rsidRPr="007A6093">
              <w:rPr>
                <w:rFonts w:ascii="宋体" w:eastAsia="宋体" w:hAnsi="宋体" w:cs="宋体" w:hint="eastAsia"/>
                <w:color w:val="000000"/>
                <w:kern w:val="0"/>
                <w:szCs w:val="21"/>
              </w:rPr>
              <w:t>产品到期日期</w:t>
            </w:r>
          </w:p>
        </w:tc>
        <w:tc>
          <w:tcPr>
            <w:tcW w:w="2552" w:type="dxa"/>
            <w:vAlign w:val="center"/>
          </w:tcPr>
          <w:p w14:paraId="6380F119"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p>
        </w:tc>
      </w:tr>
      <w:tr w:rsidR="00FF7D71" w14:paraId="17CE748C" w14:textId="77777777" w:rsidTr="006B3879">
        <w:trPr>
          <w:trHeight w:val="415"/>
          <w:jc w:val="center"/>
        </w:trPr>
        <w:tc>
          <w:tcPr>
            <w:tcW w:w="537" w:type="dxa"/>
            <w:vAlign w:val="center"/>
          </w:tcPr>
          <w:p w14:paraId="0BC5D44F" w14:textId="77777777" w:rsidR="00E70528" w:rsidRDefault="00E70528">
            <w:pPr>
              <w:pStyle w:val="ab"/>
              <w:numPr>
                <w:ilvl w:val="0"/>
                <w:numId w:val="51"/>
              </w:numPr>
              <w:ind w:firstLineChars="0"/>
              <w:jc w:val="center"/>
              <w:rPr>
                <w:b/>
              </w:rPr>
            </w:pPr>
          </w:p>
        </w:tc>
        <w:tc>
          <w:tcPr>
            <w:tcW w:w="1272" w:type="dxa"/>
            <w:vAlign w:val="center"/>
          </w:tcPr>
          <w:p w14:paraId="3F6E9BE3" w14:textId="77777777" w:rsidR="00FF7D71" w:rsidRDefault="00FF7D71" w:rsidP="00C221A1">
            <w:r w:rsidRPr="007A6093">
              <w:rPr>
                <w:rFonts w:ascii="Calibri" w:eastAsia="宋体" w:hAnsi="Calibri" w:cs="Calibri"/>
                <w:color w:val="000000"/>
                <w:kern w:val="0"/>
                <w:szCs w:val="21"/>
              </w:rPr>
              <w:t>CPLB</w:t>
            </w:r>
          </w:p>
        </w:tc>
        <w:tc>
          <w:tcPr>
            <w:tcW w:w="1276" w:type="dxa"/>
          </w:tcPr>
          <w:p w14:paraId="115F2E5B" w14:textId="77777777" w:rsidR="00FF7D71" w:rsidRPr="00C45958" w:rsidRDefault="00FF7D71" w:rsidP="00C221A1">
            <w:r w:rsidRPr="006724D0">
              <w:rPr>
                <w:rFonts w:hint="eastAsia"/>
              </w:rPr>
              <w:t>Character</w:t>
            </w:r>
          </w:p>
        </w:tc>
        <w:tc>
          <w:tcPr>
            <w:tcW w:w="851" w:type="dxa"/>
            <w:vAlign w:val="center"/>
          </w:tcPr>
          <w:p w14:paraId="0B821933" w14:textId="77777777" w:rsidR="00FF7D71" w:rsidRPr="00C45958" w:rsidRDefault="00FF7D71" w:rsidP="00C221A1">
            <w:r w:rsidRPr="007A6093">
              <w:rPr>
                <w:rFonts w:ascii="Calibri" w:eastAsia="宋体" w:hAnsi="Calibri" w:cs="Calibri"/>
                <w:color w:val="000000"/>
                <w:kern w:val="0"/>
                <w:szCs w:val="21"/>
              </w:rPr>
              <w:t>2</w:t>
            </w:r>
          </w:p>
        </w:tc>
        <w:tc>
          <w:tcPr>
            <w:tcW w:w="2976" w:type="dxa"/>
            <w:vAlign w:val="center"/>
          </w:tcPr>
          <w:p w14:paraId="190D7F97" w14:textId="77777777" w:rsidR="00FF7D71" w:rsidRPr="00C45958" w:rsidRDefault="00FF7D71" w:rsidP="00C221A1">
            <w:r w:rsidRPr="007A6093">
              <w:rPr>
                <w:rFonts w:ascii="宋体" w:eastAsia="宋体" w:hAnsi="宋体" w:cs="宋体" w:hint="eastAsia"/>
                <w:color w:val="000000"/>
                <w:kern w:val="0"/>
                <w:szCs w:val="21"/>
              </w:rPr>
              <w:t>产品类别</w:t>
            </w:r>
          </w:p>
        </w:tc>
        <w:tc>
          <w:tcPr>
            <w:tcW w:w="2552" w:type="dxa"/>
            <w:vAlign w:val="center"/>
          </w:tcPr>
          <w:p w14:paraId="35E470F7"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7A6093">
              <w:rPr>
                <w:rFonts w:ascii="Calibri" w:eastAsia="宋体" w:hAnsi="Calibri" w:cs="Calibri"/>
                <w:color w:val="000000"/>
                <w:kern w:val="0"/>
                <w:szCs w:val="21"/>
              </w:rPr>
              <w:t>CPLB</w:t>
            </w:r>
            <w:r w:rsidRPr="00DD2CE2">
              <w:rPr>
                <w:rFonts w:hint="eastAsia"/>
              </w:rPr>
              <w:t>)</w:t>
            </w:r>
          </w:p>
        </w:tc>
      </w:tr>
      <w:tr w:rsidR="00FF7D71" w14:paraId="481E3C24" w14:textId="77777777" w:rsidTr="006B3879">
        <w:trPr>
          <w:trHeight w:val="415"/>
          <w:jc w:val="center"/>
        </w:trPr>
        <w:tc>
          <w:tcPr>
            <w:tcW w:w="537" w:type="dxa"/>
            <w:vAlign w:val="center"/>
          </w:tcPr>
          <w:p w14:paraId="6659D6E7" w14:textId="77777777" w:rsidR="00E70528" w:rsidRDefault="00E70528">
            <w:pPr>
              <w:pStyle w:val="ab"/>
              <w:numPr>
                <w:ilvl w:val="0"/>
                <w:numId w:val="51"/>
              </w:numPr>
              <w:ind w:firstLineChars="0"/>
              <w:jc w:val="center"/>
              <w:rPr>
                <w:b/>
              </w:rPr>
            </w:pPr>
          </w:p>
        </w:tc>
        <w:tc>
          <w:tcPr>
            <w:tcW w:w="1272" w:type="dxa"/>
            <w:vAlign w:val="center"/>
          </w:tcPr>
          <w:p w14:paraId="1F965707" w14:textId="77777777" w:rsidR="00FF7D71" w:rsidRDefault="00FF7D71" w:rsidP="00C221A1">
            <w:r w:rsidRPr="007A6093">
              <w:rPr>
                <w:rFonts w:ascii="Calibri" w:eastAsia="宋体" w:hAnsi="Calibri" w:cs="Calibri"/>
                <w:color w:val="000000"/>
                <w:kern w:val="0"/>
                <w:szCs w:val="21"/>
              </w:rPr>
              <w:t>GLRMC</w:t>
            </w:r>
          </w:p>
        </w:tc>
        <w:tc>
          <w:tcPr>
            <w:tcW w:w="1276" w:type="dxa"/>
          </w:tcPr>
          <w:p w14:paraId="65956BBA" w14:textId="77777777" w:rsidR="00FF7D71" w:rsidRPr="00C45958" w:rsidRDefault="00FF7D71" w:rsidP="00C221A1">
            <w:r w:rsidRPr="006724D0">
              <w:rPr>
                <w:rFonts w:hint="eastAsia"/>
              </w:rPr>
              <w:t>Character</w:t>
            </w:r>
          </w:p>
        </w:tc>
        <w:tc>
          <w:tcPr>
            <w:tcW w:w="851" w:type="dxa"/>
            <w:vAlign w:val="center"/>
          </w:tcPr>
          <w:p w14:paraId="3052A3A6" w14:textId="77777777" w:rsidR="00FF7D71" w:rsidRPr="00C45958" w:rsidRDefault="00FF7D71" w:rsidP="00C221A1">
            <w:r>
              <w:rPr>
                <w:rFonts w:ascii="Calibri" w:eastAsia="宋体" w:hAnsi="Calibri" w:cs="Calibri" w:hint="eastAsia"/>
                <w:color w:val="000000"/>
                <w:kern w:val="0"/>
                <w:szCs w:val="21"/>
              </w:rPr>
              <w:t>120</w:t>
            </w:r>
          </w:p>
        </w:tc>
        <w:tc>
          <w:tcPr>
            <w:tcW w:w="2976" w:type="dxa"/>
            <w:vAlign w:val="center"/>
          </w:tcPr>
          <w:p w14:paraId="6D5CF26A" w14:textId="77777777" w:rsidR="00FF7D71" w:rsidRPr="00C45958" w:rsidRDefault="00FF7D71" w:rsidP="00C221A1">
            <w:r w:rsidRPr="007A6093">
              <w:rPr>
                <w:rFonts w:ascii="宋体" w:eastAsia="宋体" w:hAnsi="宋体" w:cs="宋体" w:hint="eastAsia"/>
                <w:color w:val="000000"/>
                <w:kern w:val="0"/>
                <w:szCs w:val="21"/>
              </w:rPr>
              <w:t>产品资产管理人名称</w:t>
            </w:r>
          </w:p>
        </w:tc>
        <w:tc>
          <w:tcPr>
            <w:tcW w:w="2552" w:type="dxa"/>
            <w:vAlign w:val="center"/>
          </w:tcPr>
          <w:p w14:paraId="21CCC7EB"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p>
        </w:tc>
      </w:tr>
      <w:tr w:rsidR="00FF7D71" w14:paraId="53F3B6A3" w14:textId="77777777" w:rsidTr="006B3879">
        <w:trPr>
          <w:trHeight w:val="415"/>
          <w:jc w:val="center"/>
        </w:trPr>
        <w:tc>
          <w:tcPr>
            <w:tcW w:w="537" w:type="dxa"/>
            <w:vAlign w:val="center"/>
          </w:tcPr>
          <w:p w14:paraId="4AF60CA4" w14:textId="77777777" w:rsidR="00E70528" w:rsidRDefault="00E70528">
            <w:pPr>
              <w:pStyle w:val="ab"/>
              <w:numPr>
                <w:ilvl w:val="0"/>
                <w:numId w:val="51"/>
              </w:numPr>
              <w:ind w:firstLineChars="0"/>
              <w:jc w:val="center"/>
              <w:rPr>
                <w:b/>
              </w:rPr>
            </w:pPr>
          </w:p>
        </w:tc>
        <w:tc>
          <w:tcPr>
            <w:tcW w:w="1272" w:type="dxa"/>
            <w:vAlign w:val="center"/>
          </w:tcPr>
          <w:p w14:paraId="5C4FC811" w14:textId="77777777" w:rsidR="00FF7D71" w:rsidRDefault="00FF7D71" w:rsidP="00C221A1">
            <w:r w:rsidRPr="007A6093">
              <w:rPr>
                <w:rFonts w:ascii="Calibri" w:eastAsia="宋体" w:hAnsi="Calibri" w:cs="Calibri"/>
                <w:color w:val="000000"/>
                <w:kern w:val="0"/>
                <w:szCs w:val="21"/>
              </w:rPr>
              <w:t>GLRZJLB</w:t>
            </w:r>
          </w:p>
        </w:tc>
        <w:tc>
          <w:tcPr>
            <w:tcW w:w="1276" w:type="dxa"/>
          </w:tcPr>
          <w:p w14:paraId="7BBB21DE" w14:textId="77777777" w:rsidR="00FF7D71" w:rsidRPr="00C45958" w:rsidRDefault="00FF7D71" w:rsidP="00C221A1">
            <w:r w:rsidRPr="006724D0">
              <w:rPr>
                <w:rFonts w:hint="eastAsia"/>
              </w:rPr>
              <w:t>Character</w:t>
            </w:r>
          </w:p>
        </w:tc>
        <w:tc>
          <w:tcPr>
            <w:tcW w:w="851" w:type="dxa"/>
            <w:vAlign w:val="center"/>
          </w:tcPr>
          <w:p w14:paraId="550F3EDA" w14:textId="77777777" w:rsidR="00FF7D71" w:rsidRPr="00C45958" w:rsidRDefault="00FF7D71" w:rsidP="00C221A1">
            <w:r w:rsidRPr="007A6093">
              <w:rPr>
                <w:rFonts w:ascii="Calibri" w:eastAsia="宋体" w:hAnsi="Calibri" w:cs="Calibri"/>
                <w:color w:val="000000"/>
                <w:kern w:val="0"/>
                <w:szCs w:val="21"/>
              </w:rPr>
              <w:t>2</w:t>
            </w:r>
          </w:p>
        </w:tc>
        <w:tc>
          <w:tcPr>
            <w:tcW w:w="2976" w:type="dxa"/>
            <w:vAlign w:val="center"/>
          </w:tcPr>
          <w:p w14:paraId="44EB1F1D" w14:textId="77777777" w:rsidR="00FF7D71" w:rsidRPr="00C45958" w:rsidRDefault="00FF7D71" w:rsidP="00C221A1">
            <w:r w:rsidRPr="007A6093">
              <w:rPr>
                <w:rFonts w:ascii="宋体" w:eastAsia="宋体" w:hAnsi="宋体" w:cs="宋体" w:hint="eastAsia"/>
                <w:color w:val="000000"/>
                <w:kern w:val="0"/>
                <w:szCs w:val="21"/>
              </w:rPr>
              <w:t>产品资产管理人证件类别</w:t>
            </w:r>
          </w:p>
        </w:tc>
        <w:tc>
          <w:tcPr>
            <w:tcW w:w="2552" w:type="dxa"/>
            <w:vAlign w:val="center"/>
          </w:tcPr>
          <w:p w14:paraId="0B158749"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FF7D71" w14:paraId="2EAD1F7B" w14:textId="77777777" w:rsidTr="006B3879">
        <w:trPr>
          <w:trHeight w:val="415"/>
          <w:jc w:val="center"/>
        </w:trPr>
        <w:tc>
          <w:tcPr>
            <w:tcW w:w="537" w:type="dxa"/>
            <w:vAlign w:val="center"/>
          </w:tcPr>
          <w:p w14:paraId="47B2711E" w14:textId="77777777" w:rsidR="00E70528" w:rsidRDefault="00E70528">
            <w:pPr>
              <w:pStyle w:val="ab"/>
              <w:numPr>
                <w:ilvl w:val="0"/>
                <w:numId w:val="51"/>
              </w:numPr>
              <w:ind w:firstLineChars="0"/>
              <w:jc w:val="center"/>
              <w:rPr>
                <w:b/>
              </w:rPr>
            </w:pPr>
          </w:p>
        </w:tc>
        <w:tc>
          <w:tcPr>
            <w:tcW w:w="1272" w:type="dxa"/>
            <w:vAlign w:val="center"/>
          </w:tcPr>
          <w:p w14:paraId="23AA66F0" w14:textId="77777777" w:rsidR="00FF7D71" w:rsidRDefault="00FF7D71" w:rsidP="00C221A1">
            <w:r w:rsidRPr="007A6093">
              <w:rPr>
                <w:rFonts w:ascii="Calibri" w:eastAsia="宋体" w:hAnsi="Calibri" w:cs="Calibri"/>
                <w:color w:val="000000"/>
                <w:kern w:val="0"/>
                <w:szCs w:val="21"/>
              </w:rPr>
              <w:t>GLRZJDM</w:t>
            </w:r>
          </w:p>
        </w:tc>
        <w:tc>
          <w:tcPr>
            <w:tcW w:w="1276" w:type="dxa"/>
          </w:tcPr>
          <w:p w14:paraId="5B3BD343" w14:textId="77777777" w:rsidR="00FF7D71" w:rsidRPr="00C45958" w:rsidRDefault="00FF7D71" w:rsidP="00C221A1">
            <w:r w:rsidRPr="006724D0">
              <w:rPr>
                <w:rFonts w:hint="eastAsia"/>
              </w:rPr>
              <w:t>Character</w:t>
            </w:r>
          </w:p>
        </w:tc>
        <w:tc>
          <w:tcPr>
            <w:tcW w:w="851" w:type="dxa"/>
            <w:vAlign w:val="center"/>
          </w:tcPr>
          <w:p w14:paraId="21249585" w14:textId="77777777" w:rsidR="00FF7D71" w:rsidRPr="00C45958" w:rsidRDefault="00FF7D71" w:rsidP="00C221A1">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76" w:type="dxa"/>
            <w:vAlign w:val="center"/>
          </w:tcPr>
          <w:p w14:paraId="1388E38A" w14:textId="77777777" w:rsidR="00FF7D71" w:rsidRPr="00C45958" w:rsidRDefault="00FF7D71" w:rsidP="00C221A1">
            <w:r w:rsidRPr="007A6093">
              <w:rPr>
                <w:rFonts w:ascii="宋体" w:eastAsia="宋体" w:hAnsi="宋体" w:cs="宋体" w:hint="eastAsia"/>
                <w:color w:val="000000"/>
                <w:kern w:val="0"/>
                <w:szCs w:val="21"/>
              </w:rPr>
              <w:t>产品资产管理人证件代码</w:t>
            </w:r>
          </w:p>
        </w:tc>
        <w:tc>
          <w:tcPr>
            <w:tcW w:w="2552" w:type="dxa"/>
            <w:vAlign w:val="center"/>
          </w:tcPr>
          <w:p w14:paraId="058DDEE8"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p>
        </w:tc>
      </w:tr>
      <w:tr w:rsidR="00FF7D71" w14:paraId="4BBB058D" w14:textId="77777777" w:rsidTr="006B3879">
        <w:trPr>
          <w:trHeight w:val="415"/>
          <w:jc w:val="center"/>
        </w:trPr>
        <w:tc>
          <w:tcPr>
            <w:tcW w:w="537" w:type="dxa"/>
            <w:vAlign w:val="center"/>
          </w:tcPr>
          <w:p w14:paraId="429D8A2D" w14:textId="77777777" w:rsidR="00E70528" w:rsidRDefault="00E70528">
            <w:pPr>
              <w:pStyle w:val="ab"/>
              <w:numPr>
                <w:ilvl w:val="0"/>
                <w:numId w:val="51"/>
              </w:numPr>
              <w:ind w:firstLineChars="0"/>
              <w:jc w:val="center"/>
              <w:rPr>
                <w:b/>
              </w:rPr>
            </w:pPr>
          </w:p>
        </w:tc>
        <w:tc>
          <w:tcPr>
            <w:tcW w:w="1272" w:type="dxa"/>
            <w:vAlign w:val="center"/>
          </w:tcPr>
          <w:p w14:paraId="30CAA7AE" w14:textId="77777777" w:rsidR="00FF7D71" w:rsidRDefault="00FF7D71" w:rsidP="00C221A1">
            <w:r w:rsidRPr="007A6093">
              <w:rPr>
                <w:rFonts w:ascii="Calibri" w:eastAsia="宋体" w:hAnsi="Calibri" w:cs="Calibri"/>
                <w:color w:val="000000"/>
                <w:kern w:val="0"/>
                <w:szCs w:val="21"/>
              </w:rPr>
              <w:t>TGRMC</w:t>
            </w:r>
          </w:p>
        </w:tc>
        <w:tc>
          <w:tcPr>
            <w:tcW w:w="1276" w:type="dxa"/>
          </w:tcPr>
          <w:p w14:paraId="698F950D" w14:textId="77777777" w:rsidR="00FF7D71" w:rsidRPr="00C45958" w:rsidRDefault="00FF7D71" w:rsidP="00C221A1">
            <w:r w:rsidRPr="006724D0">
              <w:rPr>
                <w:rFonts w:hint="eastAsia"/>
              </w:rPr>
              <w:t>Character</w:t>
            </w:r>
          </w:p>
        </w:tc>
        <w:tc>
          <w:tcPr>
            <w:tcW w:w="851" w:type="dxa"/>
            <w:vAlign w:val="center"/>
          </w:tcPr>
          <w:p w14:paraId="44560191" w14:textId="77777777" w:rsidR="00FF7D71" w:rsidRPr="00C45958" w:rsidRDefault="00FF7D71" w:rsidP="00C221A1">
            <w:r>
              <w:rPr>
                <w:rFonts w:ascii="Calibri" w:eastAsia="宋体" w:hAnsi="Calibri" w:cs="Calibri" w:hint="eastAsia"/>
                <w:color w:val="000000"/>
                <w:kern w:val="0"/>
                <w:szCs w:val="21"/>
              </w:rPr>
              <w:t>120</w:t>
            </w:r>
          </w:p>
        </w:tc>
        <w:tc>
          <w:tcPr>
            <w:tcW w:w="2976" w:type="dxa"/>
            <w:vAlign w:val="center"/>
          </w:tcPr>
          <w:p w14:paraId="3286FC75" w14:textId="77777777" w:rsidR="00FF7D71" w:rsidRPr="00C45958" w:rsidRDefault="00FF7D71" w:rsidP="00C221A1">
            <w:r w:rsidRPr="007A6093">
              <w:rPr>
                <w:rFonts w:ascii="宋体" w:eastAsia="宋体" w:hAnsi="宋体" w:cs="宋体" w:hint="eastAsia"/>
                <w:color w:val="000000"/>
                <w:kern w:val="0"/>
                <w:szCs w:val="21"/>
              </w:rPr>
              <w:t>产品资产托管人名称</w:t>
            </w:r>
          </w:p>
        </w:tc>
        <w:tc>
          <w:tcPr>
            <w:tcW w:w="2552" w:type="dxa"/>
            <w:vAlign w:val="center"/>
          </w:tcPr>
          <w:p w14:paraId="7F8FD3BD"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p>
        </w:tc>
      </w:tr>
      <w:tr w:rsidR="00FF7D71" w14:paraId="4F83FFB1" w14:textId="77777777" w:rsidTr="006B3879">
        <w:trPr>
          <w:trHeight w:val="415"/>
          <w:jc w:val="center"/>
        </w:trPr>
        <w:tc>
          <w:tcPr>
            <w:tcW w:w="537" w:type="dxa"/>
            <w:vAlign w:val="center"/>
          </w:tcPr>
          <w:p w14:paraId="60D0D0DB" w14:textId="77777777" w:rsidR="00E70528" w:rsidRDefault="00E70528">
            <w:pPr>
              <w:pStyle w:val="ab"/>
              <w:numPr>
                <w:ilvl w:val="0"/>
                <w:numId w:val="51"/>
              </w:numPr>
              <w:ind w:firstLineChars="0"/>
              <w:jc w:val="center"/>
              <w:rPr>
                <w:b/>
              </w:rPr>
            </w:pPr>
          </w:p>
        </w:tc>
        <w:tc>
          <w:tcPr>
            <w:tcW w:w="1272" w:type="dxa"/>
            <w:vAlign w:val="center"/>
          </w:tcPr>
          <w:p w14:paraId="45E94B35" w14:textId="77777777" w:rsidR="00FF7D71" w:rsidRDefault="00FF7D71" w:rsidP="00C221A1">
            <w:r w:rsidRPr="007A6093">
              <w:rPr>
                <w:rFonts w:ascii="Calibri" w:eastAsia="宋体" w:hAnsi="Calibri" w:cs="Calibri"/>
                <w:color w:val="000000"/>
                <w:kern w:val="0"/>
                <w:szCs w:val="21"/>
              </w:rPr>
              <w:t>TGRZJLB</w:t>
            </w:r>
          </w:p>
        </w:tc>
        <w:tc>
          <w:tcPr>
            <w:tcW w:w="1276" w:type="dxa"/>
          </w:tcPr>
          <w:p w14:paraId="21F70E71" w14:textId="77777777" w:rsidR="00FF7D71" w:rsidRPr="00C45958" w:rsidRDefault="00FF7D71" w:rsidP="00C221A1">
            <w:r w:rsidRPr="006724D0">
              <w:rPr>
                <w:rFonts w:hint="eastAsia"/>
              </w:rPr>
              <w:t>Character</w:t>
            </w:r>
          </w:p>
        </w:tc>
        <w:tc>
          <w:tcPr>
            <w:tcW w:w="851" w:type="dxa"/>
            <w:vAlign w:val="center"/>
          </w:tcPr>
          <w:p w14:paraId="1DF1C4E4" w14:textId="77777777" w:rsidR="00FF7D71" w:rsidRPr="00C45958" w:rsidRDefault="00FF7D71" w:rsidP="00C221A1">
            <w:r w:rsidRPr="007A6093">
              <w:rPr>
                <w:rFonts w:ascii="Calibri" w:eastAsia="宋体" w:hAnsi="Calibri" w:cs="Calibri"/>
                <w:color w:val="000000"/>
                <w:kern w:val="0"/>
                <w:szCs w:val="21"/>
              </w:rPr>
              <w:t>2</w:t>
            </w:r>
          </w:p>
        </w:tc>
        <w:tc>
          <w:tcPr>
            <w:tcW w:w="2976" w:type="dxa"/>
            <w:vAlign w:val="center"/>
          </w:tcPr>
          <w:p w14:paraId="5F1B2F60" w14:textId="77777777" w:rsidR="00FF7D71" w:rsidRPr="00C45958" w:rsidRDefault="00FF7D71" w:rsidP="00C221A1">
            <w:r w:rsidRPr="007A6093">
              <w:rPr>
                <w:rFonts w:ascii="宋体" w:eastAsia="宋体" w:hAnsi="宋体" w:cs="宋体" w:hint="eastAsia"/>
                <w:color w:val="000000"/>
                <w:kern w:val="0"/>
                <w:szCs w:val="21"/>
              </w:rPr>
              <w:t>产品资产托管人身份证件类别</w:t>
            </w:r>
          </w:p>
        </w:tc>
        <w:tc>
          <w:tcPr>
            <w:tcW w:w="2552" w:type="dxa"/>
            <w:vAlign w:val="center"/>
          </w:tcPr>
          <w:p w14:paraId="30F559D5"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FF7D71" w14:paraId="72C91DA0" w14:textId="77777777" w:rsidTr="006B3879">
        <w:trPr>
          <w:trHeight w:val="415"/>
          <w:jc w:val="center"/>
        </w:trPr>
        <w:tc>
          <w:tcPr>
            <w:tcW w:w="537" w:type="dxa"/>
            <w:vAlign w:val="center"/>
          </w:tcPr>
          <w:p w14:paraId="15F515CD" w14:textId="77777777" w:rsidR="00E70528" w:rsidRDefault="00E70528">
            <w:pPr>
              <w:pStyle w:val="ab"/>
              <w:numPr>
                <w:ilvl w:val="0"/>
                <w:numId w:val="51"/>
              </w:numPr>
              <w:ind w:firstLineChars="0"/>
              <w:jc w:val="center"/>
              <w:rPr>
                <w:b/>
              </w:rPr>
            </w:pPr>
          </w:p>
        </w:tc>
        <w:tc>
          <w:tcPr>
            <w:tcW w:w="1272" w:type="dxa"/>
            <w:vAlign w:val="center"/>
          </w:tcPr>
          <w:p w14:paraId="76520D8B" w14:textId="77777777" w:rsidR="00FF7D71" w:rsidRDefault="00FF7D71" w:rsidP="00C221A1">
            <w:r w:rsidRPr="007A6093">
              <w:rPr>
                <w:rFonts w:ascii="Calibri" w:eastAsia="宋体" w:hAnsi="Calibri" w:cs="Calibri"/>
                <w:color w:val="000000"/>
                <w:kern w:val="0"/>
                <w:szCs w:val="21"/>
              </w:rPr>
              <w:t>TGRZJDM</w:t>
            </w:r>
          </w:p>
        </w:tc>
        <w:tc>
          <w:tcPr>
            <w:tcW w:w="1276" w:type="dxa"/>
          </w:tcPr>
          <w:p w14:paraId="44DE96EA" w14:textId="77777777" w:rsidR="00FF7D71" w:rsidRPr="00C45958" w:rsidRDefault="00FF7D71" w:rsidP="00C221A1">
            <w:r w:rsidRPr="006724D0">
              <w:rPr>
                <w:rFonts w:hint="eastAsia"/>
              </w:rPr>
              <w:t>Character</w:t>
            </w:r>
          </w:p>
        </w:tc>
        <w:tc>
          <w:tcPr>
            <w:tcW w:w="851" w:type="dxa"/>
            <w:vAlign w:val="center"/>
          </w:tcPr>
          <w:p w14:paraId="2A506DF2" w14:textId="77777777" w:rsidR="00FF7D71" w:rsidRPr="00C45958" w:rsidRDefault="00FF7D71" w:rsidP="00C221A1">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76" w:type="dxa"/>
            <w:vAlign w:val="center"/>
          </w:tcPr>
          <w:p w14:paraId="6A9695B5" w14:textId="77777777" w:rsidR="00FF7D71" w:rsidRPr="00C45958" w:rsidRDefault="00FF7D71" w:rsidP="00C221A1">
            <w:r w:rsidRPr="007A6093">
              <w:rPr>
                <w:rFonts w:ascii="宋体" w:eastAsia="宋体" w:hAnsi="宋体" w:cs="宋体" w:hint="eastAsia"/>
                <w:color w:val="000000"/>
                <w:kern w:val="0"/>
                <w:szCs w:val="21"/>
              </w:rPr>
              <w:t>产品资产托管人身份证件代码</w:t>
            </w:r>
          </w:p>
        </w:tc>
        <w:tc>
          <w:tcPr>
            <w:tcW w:w="2552" w:type="dxa"/>
            <w:vAlign w:val="center"/>
          </w:tcPr>
          <w:p w14:paraId="2DFA34D2" w14:textId="77777777" w:rsidR="00FF7D71" w:rsidRPr="00DD2CE2" w:rsidRDefault="00FF7D71" w:rsidP="00C221A1">
            <w:r w:rsidRPr="007A6093">
              <w:rPr>
                <w:rFonts w:ascii="宋体" w:eastAsia="宋体" w:hAnsi="宋体" w:cs="宋体" w:hint="eastAsia"/>
                <w:color w:val="000000"/>
                <w:kern w:val="0"/>
                <w:szCs w:val="21"/>
              </w:rPr>
              <w:t>客户类别为“产品客户”时不为空</w:t>
            </w:r>
          </w:p>
        </w:tc>
      </w:tr>
      <w:tr w:rsidR="00FF7D71" w14:paraId="1D062E2B" w14:textId="77777777" w:rsidTr="006B3879">
        <w:trPr>
          <w:trHeight w:val="415"/>
          <w:jc w:val="center"/>
        </w:trPr>
        <w:tc>
          <w:tcPr>
            <w:tcW w:w="537" w:type="dxa"/>
            <w:vAlign w:val="center"/>
          </w:tcPr>
          <w:p w14:paraId="28826BF4" w14:textId="77777777" w:rsidR="00E70528" w:rsidRDefault="00E70528">
            <w:pPr>
              <w:pStyle w:val="ab"/>
              <w:numPr>
                <w:ilvl w:val="0"/>
                <w:numId w:val="51"/>
              </w:numPr>
              <w:ind w:firstLineChars="0"/>
              <w:jc w:val="center"/>
              <w:rPr>
                <w:b/>
              </w:rPr>
            </w:pPr>
          </w:p>
        </w:tc>
        <w:tc>
          <w:tcPr>
            <w:tcW w:w="1272" w:type="dxa"/>
            <w:vAlign w:val="center"/>
          </w:tcPr>
          <w:p w14:paraId="2E74279D" w14:textId="77777777" w:rsidR="00FF7D71" w:rsidRPr="00C45958" w:rsidRDefault="00FF7D71" w:rsidP="00C221A1">
            <w:r w:rsidRPr="00EE2BE5">
              <w:rPr>
                <w:rFonts w:hint="eastAsia"/>
              </w:rPr>
              <w:t>BYZD1</w:t>
            </w:r>
          </w:p>
        </w:tc>
        <w:tc>
          <w:tcPr>
            <w:tcW w:w="1276" w:type="dxa"/>
            <w:vAlign w:val="center"/>
          </w:tcPr>
          <w:p w14:paraId="39207FD0" w14:textId="77777777" w:rsidR="00FF7D71" w:rsidRPr="00C45958" w:rsidRDefault="00FF7D71" w:rsidP="00C221A1">
            <w:r w:rsidRPr="00EE2BE5">
              <w:rPr>
                <w:rFonts w:hint="eastAsia"/>
              </w:rPr>
              <w:t>Character</w:t>
            </w:r>
          </w:p>
        </w:tc>
        <w:tc>
          <w:tcPr>
            <w:tcW w:w="851" w:type="dxa"/>
            <w:vAlign w:val="center"/>
          </w:tcPr>
          <w:p w14:paraId="2ED416DF" w14:textId="77777777" w:rsidR="00FF7D71" w:rsidRPr="00C45958" w:rsidRDefault="00FF7D71" w:rsidP="00C221A1">
            <w:r w:rsidRPr="00EE2BE5">
              <w:rPr>
                <w:rFonts w:hint="eastAsia"/>
              </w:rPr>
              <w:t>10</w:t>
            </w:r>
          </w:p>
        </w:tc>
        <w:tc>
          <w:tcPr>
            <w:tcW w:w="2976" w:type="dxa"/>
            <w:vAlign w:val="center"/>
          </w:tcPr>
          <w:p w14:paraId="197E275B" w14:textId="77777777" w:rsidR="00FF7D71" w:rsidRDefault="00FF7D71" w:rsidP="00C221A1">
            <w:r w:rsidRPr="00EE2BE5">
              <w:rPr>
                <w:rFonts w:hint="eastAsia"/>
              </w:rPr>
              <w:t>备用字段</w:t>
            </w:r>
            <w:r w:rsidRPr="00EE2BE5">
              <w:rPr>
                <w:rFonts w:hint="eastAsia"/>
              </w:rPr>
              <w:t>1</w:t>
            </w:r>
          </w:p>
        </w:tc>
        <w:tc>
          <w:tcPr>
            <w:tcW w:w="2552" w:type="dxa"/>
            <w:vAlign w:val="center"/>
          </w:tcPr>
          <w:p w14:paraId="17B88655" w14:textId="77777777" w:rsidR="00FF7D71" w:rsidRDefault="002E54DD" w:rsidP="00C221A1">
            <w:r>
              <w:rPr>
                <w:rFonts w:hint="eastAsia"/>
              </w:rPr>
              <w:t>机构类别为“</w:t>
            </w:r>
            <w:r>
              <w:rPr>
                <w:rFonts w:hint="eastAsia"/>
              </w:rPr>
              <w:t>25</w:t>
            </w:r>
            <w:r>
              <w:rPr>
                <w:rFonts w:hint="eastAsia"/>
              </w:rPr>
              <w:t>”（私募基金管理人）时，本字段内容为一码通账户对应的私募基金管理人编码</w:t>
            </w:r>
          </w:p>
        </w:tc>
      </w:tr>
      <w:tr w:rsidR="00FF7D71" w14:paraId="408696D9" w14:textId="77777777" w:rsidTr="006B3879">
        <w:trPr>
          <w:trHeight w:val="415"/>
          <w:jc w:val="center"/>
        </w:trPr>
        <w:tc>
          <w:tcPr>
            <w:tcW w:w="537" w:type="dxa"/>
            <w:vAlign w:val="center"/>
          </w:tcPr>
          <w:p w14:paraId="1125DF72" w14:textId="77777777" w:rsidR="00E70528" w:rsidRDefault="00E70528">
            <w:pPr>
              <w:pStyle w:val="ab"/>
              <w:numPr>
                <w:ilvl w:val="0"/>
                <w:numId w:val="51"/>
              </w:numPr>
              <w:ind w:firstLineChars="0"/>
              <w:jc w:val="center"/>
              <w:rPr>
                <w:b/>
              </w:rPr>
            </w:pPr>
          </w:p>
        </w:tc>
        <w:tc>
          <w:tcPr>
            <w:tcW w:w="1272" w:type="dxa"/>
            <w:vAlign w:val="center"/>
          </w:tcPr>
          <w:p w14:paraId="74F9D840" w14:textId="77777777" w:rsidR="00FF7D71" w:rsidRPr="00C45958" w:rsidRDefault="00FF7D71" w:rsidP="00C221A1">
            <w:r w:rsidRPr="00EE2BE5">
              <w:rPr>
                <w:rFonts w:hint="eastAsia"/>
              </w:rPr>
              <w:t>BYZD2</w:t>
            </w:r>
          </w:p>
        </w:tc>
        <w:tc>
          <w:tcPr>
            <w:tcW w:w="1276" w:type="dxa"/>
            <w:vAlign w:val="center"/>
          </w:tcPr>
          <w:p w14:paraId="2FEA062A" w14:textId="77777777" w:rsidR="00FF7D71" w:rsidRPr="00C45958" w:rsidRDefault="00FF7D71" w:rsidP="00C221A1">
            <w:r w:rsidRPr="00EE2BE5">
              <w:rPr>
                <w:rFonts w:hint="eastAsia"/>
              </w:rPr>
              <w:t>Character</w:t>
            </w:r>
          </w:p>
        </w:tc>
        <w:tc>
          <w:tcPr>
            <w:tcW w:w="851" w:type="dxa"/>
            <w:vAlign w:val="center"/>
          </w:tcPr>
          <w:p w14:paraId="3FFB36ED" w14:textId="77777777" w:rsidR="00FF7D71" w:rsidRPr="00C45958" w:rsidRDefault="00FF7D71" w:rsidP="00C221A1">
            <w:r w:rsidRPr="00EE2BE5">
              <w:rPr>
                <w:rFonts w:hint="eastAsia"/>
              </w:rPr>
              <w:t>10</w:t>
            </w:r>
          </w:p>
        </w:tc>
        <w:tc>
          <w:tcPr>
            <w:tcW w:w="2976" w:type="dxa"/>
            <w:vAlign w:val="center"/>
          </w:tcPr>
          <w:p w14:paraId="2376E862" w14:textId="77777777" w:rsidR="00FF7D71" w:rsidRDefault="00FF7D71" w:rsidP="00C221A1">
            <w:r w:rsidRPr="00EE2BE5">
              <w:rPr>
                <w:rFonts w:hint="eastAsia"/>
              </w:rPr>
              <w:t>备用字段</w:t>
            </w:r>
            <w:r w:rsidRPr="00EE2BE5">
              <w:rPr>
                <w:rFonts w:hint="eastAsia"/>
              </w:rPr>
              <w:t>2</w:t>
            </w:r>
          </w:p>
        </w:tc>
        <w:tc>
          <w:tcPr>
            <w:tcW w:w="2552" w:type="dxa"/>
            <w:vAlign w:val="center"/>
          </w:tcPr>
          <w:p w14:paraId="23BDB99E" w14:textId="77777777" w:rsidR="00FF7D71" w:rsidRDefault="00FF7D71" w:rsidP="00C221A1"/>
        </w:tc>
      </w:tr>
      <w:tr w:rsidR="00FF7D71" w14:paraId="4D0940A7" w14:textId="77777777" w:rsidTr="006B3879">
        <w:trPr>
          <w:trHeight w:val="415"/>
          <w:jc w:val="center"/>
        </w:trPr>
        <w:tc>
          <w:tcPr>
            <w:tcW w:w="537" w:type="dxa"/>
            <w:vAlign w:val="center"/>
          </w:tcPr>
          <w:p w14:paraId="0655E25F" w14:textId="77777777" w:rsidR="00E70528" w:rsidRDefault="00E70528">
            <w:pPr>
              <w:pStyle w:val="ab"/>
              <w:numPr>
                <w:ilvl w:val="0"/>
                <w:numId w:val="51"/>
              </w:numPr>
              <w:ind w:firstLineChars="0"/>
              <w:jc w:val="center"/>
              <w:rPr>
                <w:b/>
              </w:rPr>
            </w:pPr>
          </w:p>
        </w:tc>
        <w:tc>
          <w:tcPr>
            <w:tcW w:w="1272" w:type="dxa"/>
            <w:vAlign w:val="center"/>
          </w:tcPr>
          <w:p w14:paraId="27D9FA54" w14:textId="77777777" w:rsidR="00FF7D71" w:rsidRPr="00C45958" w:rsidRDefault="00FF7D71" w:rsidP="00C221A1">
            <w:r w:rsidRPr="00EE2BE5">
              <w:rPr>
                <w:rFonts w:hint="eastAsia"/>
              </w:rPr>
              <w:t>BYZD3</w:t>
            </w:r>
          </w:p>
        </w:tc>
        <w:tc>
          <w:tcPr>
            <w:tcW w:w="1276" w:type="dxa"/>
            <w:vAlign w:val="center"/>
          </w:tcPr>
          <w:p w14:paraId="70653B9C" w14:textId="77777777" w:rsidR="00FF7D71" w:rsidRPr="00C45958" w:rsidRDefault="00FF7D71" w:rsidP="00C221A1">
            <w:r w:rsidRPr="00EE2BE5">
              <w:rPr>
                <w:rFonts w:hint="eastAsia"/>
              </w:rPr>
              <w:t>Character</w:t>
            </w:r>
          </w:p>
        </w:tc>
        <w:tc>
          <w:tcPr>
            <w:tcW w:w="851" w:type="dxa"/>
            <w:vAlign w:val="center"/>
          </w:tcPr>
          <w:p w14:paraId="76ACBA5E" w14:textId="77777777" w:rsidR="00FF7D71" w:rsidRPr="00C45958" w:rsidRDefault="00FF7D71" w:rsidP="00C221A1">
            <w:r w:rsidRPr="00EE2BE5">
              <w:rPr>
                <w:rFonts w:hint="eastAsia"/>
              </w:rPr>
              <w:t>10</w:t>
            </w:r>
          </w:p>
        </w:tc>
        <w:tc>
          <w:tcPr>
            <w:tcW w:w="2976" w:type="dxa"/>
            <w:vAlign w:val="center"/>
          </w:tcPr>
          <w:p w14:paraId="5B769B29" w14:textId="77777777" w:rsidR="00FF7D71" w:rsidRDefault="00FF7D71" w:rsidP="00C221A1">
            <w:r w:rsidRPr="00EE2BE5">
              <w:rPr>
                <w:rFonts w:hint="eastAsia"/>
              </w:rPr>
              <w:t>备用字段</w:t>
            </w:r>
            <w:r w:rsidRPr="00EE2BE5">
              <w:rPr>
                <w:rFonts w:hint="eastAsia"/>
              </w:rPr>
              <w:t>3</w:t>
            </w:r>
          </w:p>
        </w:tc>
        <w:tc>
          <w:tcPr>
            <w:tcW w:w="2552" w:type="dxa"/>
            <w:vAlign w:val="center"/>
          </w:tcPr>
          <w:p w14:paraId="702B6D33" w14:textId="77777777" w:rsidR="00FF7D71" w:rsidRDefault="00FF7D71" w:rsidP="00C221A1"/>
        </w:tc>
      </w:tr>
      <w:tr w:rsidR="00FF7D71" w14:paraId="490D79CB" w14:textId="77777777" w:rsidTr="006B3879">
        <w:trPr>
          <w:trHeight w:val="415"/>
          <w:jc w:val="center"/>
        </w:trPr>
        <w:tc>
          <w:tcPr>
            <w:tcW w:w="537" w:type="dxa"/>
            <w:vAlign w:val="center"/>
          </w:tcPr>
          <w:p w14:paraId="77021BB5" w14:textId="77777777" w:rsidR="00E70528" w:rsidRDefault="00E70528">
            <w:pPr>
              <w:pStyle w:val="ab"/>
              <w:numPr>
                <w:ilvl w:val="0"/>
                <w:numId w:val="51"/>
              </w:numPr>
              <w:ind w:firstLineChars="0"/>
              <w:jc w:val="center"/>
              <w:rPr>
                <w:b/>
              </w:rPr>
            </w:pPr>
          </w:p>
        </w:tc>
        <w:tc>
          <w:tcPr>
            <w:tcW w:w="1272" w:type="dxa"/>
            <w:vAlign w:val="center"/>
          </w:tcPr>
          <w:p w14:paraId="26EDF52D" w14:textId="77777777" w:rsidR="00FF7D71" w:rsidRPr="008C498F" w:rsidRDefault="00FF7D71" w:rsidP="00C221A1">
            <w:r>
              <w:rPr>
                <w:rFonts w:hint="eastAsia"/>
              </w:rPr>
              <w:t>YWRQ</w:t>
            </w:r>
          </w:p>
        </w:tc>
        <w:tc>
          <w:tcPr>
            <w:tcW w:w="1276" w:type="dxa"/>
            <w:vAlign w:val="center"/>
          </w:tcPr>
          <w:p w14:paraId="11E39418" w14:textId="77777777" w:rsidR="00FF7D71" w:rsidRPr="008C498F" w:rsidRDefault="00FF7D71" w:rsidP="00C221A1">
            <w:r w:rsidRPr="008C498F">
              <w:rPr>
                <w:rFonts w:hint="eastAsia"/>
              </w:rPr>
              <w:t>Character</w:t>
            </w:r>
          </w:p>
        </w:tc>
        <w:tc>
          <w:tcPr>
            <w:tcW w:w="851" w:type="dxa"/>
            <w:vAlign w:val="center"/>
          </w:tcPr>
          <w:p w14:paraId="62B520E7" w14:textId="77777777" w:rsidR="00FF7D71" w:rsidRPr="008C498F" w:rsidRDefault="00FF7D71" w:rsidP="00C221A1">
            <w:r w:rsidRPr="008C498F">
              <w:rPr>
                <w:rFonts w:hint="eastAsia"/>
              </w:rPr>
              <w:t>8</w:t>
            </w:r>
          </w:p>
        </w:tc>
        <w:tc>
          <w:tcPr>
            <w:tcW w:w="2976" w:type="dxa"/>
            <w:vAlign w:val="center"/>
          </w:tcPr>
          <w:p w14:paraId="59BC22FF" w14:textId="77777777" w:rsidR="00FF7D71" w:rsidRPr="008C498F" w:rsidRDefault="00FF7D71" w:rsidP="00C221A1">
            <w:r w:rsidRPr="008C498F">
              <w:rPr>
                <w:rFonts w:hint="eastAsia"/>
              </w:rPr>
              <w:t>业务日期</w:t>
            </w:r>
          </w:p>
        </w:tc>
        <w:tc>
          <w:tcPr>
            <w:tcW w:w="2552" w:type="dxa"/>
            <w:vAlign w:val="center"/>
          </w:tcPr>
          <w:p w14:paraId="21976BC0" w14:textId="77777777" w:rsidR="00FF7D71" w:rsidRDefault="00FF7D71" w:rsidP="00C221A1"/>
        </w:tc>
      </w:tr>
      <w:tr w:rsidR="00FF7D71" w14:paraId="38B0EDB7" w14:textId="77777777" w:rsidTr="006B3879">
        <w:trPr>
          <w:trHeight w:val="415"/>
          <w:jc w:val="center"/>
        </w:trPr>
        <w:tc>
          <w:tcPr>
            <w:tcW w:w="537" w:type="dxa"/>
            <w:vAlign w:val="center"/>
          </w:tcPr>
          <w:p w14:paraId="250640CE" w14:textId="77777777" w:rsidR="00E70528" w:rsidRDefault="00E70528">
            <w:pPr>
              <w:pStyle w:val="ab"/>
              <w:numPr>
                <w:ilvl w:val="0"/>
                <w:numId w:val="51"/>
              </w:numPr>
              <w:ind w:firstLineChars="0"/>
              <w:jc w:val="center"/>
              <w:rPr>
                <w:b/>
              </w:rPr>
            </w:pPr>
          </w:p>
        </w:tc>
        <w:tc>
          <w:tcPr>
            <w:tcW w:w="1272" w:type="dxa"/>
            <w:vAlign w:val="center"/>
          </w:tcPr>
          <w:p w14:paraId="7BF0F36D" w14:textId="77777777" w:rsidR="00FF7D71" w:rsidRDefault="00FF7D71" w:rsidP="00C221A1">
            <w:r w:rsidRPr="008C498F">
              <w:rPr>
                <w:rFonts w:hint="eastAsia"/>
              </w:rPr>
              <w:t>YWPZBS</w:t>
            </w:r>
          </w:p>
        </w:tc>
        <w:tc>
          <w:tcPr>
            <w:tcW w:w="1276" w:type="dxa"/>
            <w:vAlign w:val="center"/>
          </w:tcPr>
          <w:p w14:paraId="65B79F92" w14:textId="77777777" w:rsidR="00FF7D71" w:rsidRPr="008C498F" w:rsidRDefault="00FF7D71" w:rsidP="00C221A1">
            <w:r w:rsidRPr="008C498F">
              <w:rPr>
                <w:rFonts w:hint="eastAsia"/>
              </w:rPr>
              <w:t>Character</w:t>
            </w:r>
          </w:p>
        </w:tc>
        <w:tc>
          <w:tcPr>
            <w:tcW w:w="851" w:type="dxa"/>
            <w:vAlign w:val="center"/>
          </w:tcPr>
          <w:p w14:paraId="5071915C" w14:textId="77777777" w:rsidR="00FF7D71" w:rsidRPr="008C498F" w:rsidRDefault="00FF7D71" w:rsidP="00C221A1">
            <w:r w:rsidRPr="008C498F">
              <w:rPr>
                <w:rFonts w:hint="eastAsia"/>
              </w:rPr>
              <w:t>1</w:t>
            </w:r>
          </w:p>
        </w:tc>
        <w:tc>
          <w:tcPr>
            <w:tcW w:w="2976" w:type="dxa"/>
            <w:vAlign w:val="center"/>
          </w:tcPr>
          <w:p w14:paraId="2FE250C9" w14:textId="77777777" w:rsidR="00FF7D71" w:rsidRPr="008C498F" w:rsidRDefault="00FF7D71" w:rsidP="00C221A1">
            <w:r w:rsidRPr="008C498F">
              <w:rPr>
                <w:rFonts w:hint="eastAsia"/>
              </w:rPr>
              <w:t>业务凭证报送标识</w:t>
            </w:r>
          </w:p>
        </w:tc>
        <w:tc>
          <w:tcPr>
            <w:tcW w:w="2552" w:type="dxa"/>
            <w:vAlign w:val="center"/>
          </w:tcPr>
          <w:p w14:paraId="18420B1C" w14:textId="77777777" w:rsidR="00FF7D71" w:rsidRDefault="00FF7D71" w:rsidP="00C221A1">
            <w:r w:rsidRPr="00C45958">
              <w:rPr>
                <w:rFonts w:hint="eastAsia"/>
              </w:rPr>
              <w:t>字典</w:t>
            </w:r>
            <w:r w:rsidRPr="00C45958">
              <w:rPr>
                <w:rFonts w:hint="eastAsia"/>
              </w:rPr>
              <w:t>(</w:t>
            </w:r>
            <w:r w:rsidRPr="008C498F">
              <w:rPr>
                <w:rFonts w:hint="eastAsia"/>
              </w:rPr>
              <w:t>YWPZBS</w:t>
            </w:r>
            <w:r w:rsidRPr="00C45958">
              <w:rPr>
                <w:rFonts w:hint="eastAsia"/>
              </w:rPr>
              <w:t>)</w:t>
            </w:r>
          </w:p>
        </w:tc>
      </w:tr>
      <w:tr w:rsidR="00FF7D71" w14:paraId="20315E4E" w14:textId="77777777" w:rsidTr="006B3879">
        <w:trPr>
          <w:trHeight w:val="415"/>
          <w:jc w:val="center"/>
        </w:trPr>
        <w:tc>
          <w:tcPr>
            <w:tcW w:w="537" w:type="dxa"/>
            <w:vAlign w:val="center"/>
          </w:tcPr>
          <w:p w14:paraId="769C5653" w14:textId="77777777" w:rsidR="00E70528" w:rsidRDefault="00E70528">
            <w:pPr>
              <w:pStyle w:val="ab"/>
              <w:numPr>
                <w:ilvl w:val="0"/>
                <w:numId w:val="51"/>
              </w:numPr>
              <w:ind w:firstLineChars="0"/>
              <w:jc w:val="center"/>
              <w:rPr>
                <w:b/>
              </w:rPr>
            </w:pPr>
          </w:p>
        </w:tc>
        <w:tc>
          <w:tcPr>
            <w:tcW w:w="1272" w:type="dxa"/>
            <w:vAlign w:val="center"/>
          </w:tcPr>
          <w:p w14:paraId="66A8ADFA" w14:textId="77777777" w:rsidR="00FF7D71" w:rsidRDefault="00FF7D71" w:rsidP="00C221A1">
            <w:r>
              <w:rPr>
                <w:rFonts w:hint="eastAsia"/>
              </w:rPr>
              <w:t>WTBS</w:t>
            </w:r>
          </w:p>
        </w:tc>
        <w:tc>
          <w:tcPr>
            <w:tcW w:w="1276" w:type="dxa"/>
            <w:vAlign w:val="center"/>
          </w:tcPr>
          <w:p w14:paraId="70274B86" w14:textId="77777777" w:rsidR="00FF7D71" w:rsidRPr="008C498F" w:rsidRDefault="00FF7D71" w:rsidP="00C221A1">
            <w:r w:rsidRPr="008C498F">
              <w:rPr>
                <w:rFonts w:hint="eastAsia"/>
              </w:rPr>
              <w:t>Character</w:t>
            </w:r>
          </w:p>
        </w:tc>
        <w:tc>
          <w:tcPr>
            <w:tcW w:w="851" w:type="dxa"/>
            <w:vAlign w:val="center"/>
          </w:tcPr>
          <w:p w14:paraId="2E894F9D" w14:textId="77777777" w:rsidR="00FF7D71" w:rsidRPr="008C498F" w:rsidRDefault="00FF7D71" w:rsidP="00C221A1">
            <w:r>
              <w:rPr>
                <w:rFonts w:hint="eastAsia"/>
              </w:rPr>
              <w:t>1</w:t>
            </w:r>
          </w:p>
        </w:tc>
        <w:tc>
          <w:tcPr>
            <w:tcW w:w="2976" w:type="dxa"/>
            <w:vAlign w:val="center"/>
          </w:tcPr>
          <w:p w14:paraId="64BFFE4B" w14:textId="77777777" w:rsidR="00FF7D71" w:rsidRPr="008C498F" w:rsidRDefault="00FF7D71" w:rsidP="00C221A1">
            <w:r>
              <w:rPr>
                <w:rFonts w:hint="eastAsia"/>
              </w:rPr>
              <w:t>委托交易关系标识</w:t>
            </w:r>
          </w:p>
        </w:tc>
        <w:tc>
          <w:tcPr>
            <w:tcW w:w="2552" w:type="dxa"/>
            <w:vAlign w:val="center"/>
          </w:tcPr>
          <w:p w14:paraId="348B6F4B" w14:textId="77777777" w:rsidR="00FF7D71" w:rsidRDefault="00FF7D71" w:rsidP="00D15048">
            <w:r>
              <w:rPr>
                <w:rFonts w:hint="eastAsia"/>
              </w:rPr>
              <w:t>用于标识</w:t>
            </w:r>
            <w:r w:rsidR="009B2FC6">
              <w:rPr>
                <w:rFonts w:hint="eastAsia"/>
              </w:rPr>
              <w:t>发起查询的开户代理机构是否与</w:t>
            </w:r>
            <w:r>
              <w:rPr>
                <w:rFonts w:hint="eastAsia"/>
              </w:rPr>
              <w:t>一码通</w:t>
            </w:r>
            <w:r w:rsidR="009B2FC6">
              <w:rPr>
                <w:rFonts w:hint="eastAsia"/>
              </w:rPr>
              <w:t>账户</w:t>
            </w:r>
            <w:r>
              <w:rPr>
                <w:rFonts w:hint="eastAsia"/>
              </w:rPr>
              <w:t>下的证券账户</w:t>
            </w:r>
            <w:r w:rsidR="009B2FC6">
              <w:rPr>
                <w:rFonts w:hint="eastAsia"/>
              </w:rPr>
              <w:t>存在</w:t>
            </w:r>
            <w:r>
              <w:rPr>
                <w:rFonts w:hint="eastAsia"/>
              </w:rPr>
              <w:t>委托交易关系</w:t>
            </w:r>
          </w:p>
          <w:p w14:paraId="6439673C" w14:textId="77777777" w:rsidR="00FF7D71" w:rsidRDefault="00FF7D71" w:rsidP="00D15048">
            <w:r>
              <w:rPr>
                <w:rFonts w:hint="eastAsia"/>
              </w:rPr>
              <w:t xml:space="preserve">1 </w:t>
            </w:r>
            <w:r>
              <w:rPr>
                <w:rFonts w:hint="eastAsia"/>
              </w:rPr>
              <w:t>有，返回全部注册资料</w:t>
            </w:r>
          </w:p>
          <w:p w14:paraId="093A6495" w14:textId="77777777" w:rsidR="00FF7D71" w:rsidRPr="00257D9F" w:rsidRDefault="00FF7D71" w:rsidP="009B2FC6">
            <w:r>
              <w:rPr>
                <w:rFonts w:hint="eastAsia"/>
              </w:rPr>
              <w:t xml:space="preserve">0 </w:t>
            </w:r>
            <w:r>
              <w:rPr>
                <w:rFonts w:hint="eastAsia"/>
              </w:rPr>
              <w:t>无，</w:t>
            </w:r>
            <w:r w:rsidR="009B2FC6">
              <w:rPr>
                <w:rFonts w:hint="eastAsia"/>
              </w:rPr>
              <w:t>返回</w:t>
            </w:r>
            <w:r>
              <w:rPr>
                <w:rFonts w:hint="eastAsia"/>
              </w:rPr>
              <w:t>除联系信息</w:t>
            </w:r>
            <w:r w:rsidR="009B2FC6">
              <w:rPr>
                <w:rFonts w:hint="eastAsia"/>
              </w:rPr>
              <w:t>以</w:t>
            </w:r>
            <w:r>
              <w:rPr>
                <w:rFonts w:hint="eastAsia"/>
              </w:rPr>
              <w:t>外的</w:t>
            </w:r>
            <w:r w:rsidR="000C7D59">
              <w:rPr>
                <w:rFonts w:hint="eastAsia"/>
              </w:rPr>
              <w:t>注册</w:t>
            </w:r>
            <w:r w:rsidR="009B2FC6">
              <w:rPr>
                <w:rFonts w:hint="eastAsia"/>
              </w:rPr>
              <w:t>资料</w:t>
            </w:r>
          </w:p>
        </w:tc>
      </w:tr>
      <w:tr w:rsidR="00FF7D71" w14:paraId="67FB9717" w14:textId="77777777" w:rsidTr="006B3879">
        <w:trPr>
          <w:trHeight w:val="415"/>
          <w:jc w:val="center"/>
        </w:trPr>
        <w:tc>
          <w:tcPr>
            <w:tcW w:w="537" w:type="dxa"/>
            <w:vAlign w:val="center"/>
          </w:tcPr>
          <w:p w14:paraId="20FB9654" w14:textId="77777777" w:rsidR="00E70528" w:rsidRDefault="00E70528">
            <w:pPr>
              <w:pStyle w:val="ab"/>
              <w:numPr>
                <w:ilvl w:val="0"/>
                <w:numId w:val="51"/>
              </w:numPr>
              <w:ind w:firstLineChars="0"/>
              <w:jc w:val="center"/>
              <w:rPr>
                <w:b/>
              </w:rPr>
            </w:pPr>
          </w:p>
        </w:tc>
        <w:tc>
          <w:tcPr>
            <w:tcW w:w="1272" w:type="dxa"/>
            <w:vAlign w:val="center"/>
          </w:tcPr>
          <w:p w14:paraId="6EC2CCA2" w14:textId="77777777" w:rsidR="00FF7D71" w:rsidRPr="008C498F" w:rsidRDefault="00FF7D71" w:rsidP="00C221A1">
            <w:r w:rsidRPr="008C498F">
              <w:rPr>
                <w:rFonts w:hint="eastAsia"/>
              </w:rPr>
              <w:t>JGDM</w:t>
            </w:r>
          </w:p>
        </w:tc>
        <w:tc>
          <w:tcPr>
            <w:tcW w:w="1276" w:type="dxa"/>
            <w:vAlign w:val="center"/>
          </w:tcPr>
          <w:p w14:paraId="423164ED" w14:textId="77777777" w:rsidR="00FF7D71" w:rsidRPr="008C498F" w:rsidRDefault="00FF7D71" w:rsidP="00C221A1">
            <w:r w:rsidRPr="008C498F">
              <w:rPr>
                <w:rFonts w:hint="eastAsia"/>
              </w:rPr>
              <w:t>Character</w:t>
            </w:r>
          </w:p>
        </w:tc>
        <w:tc>
          <w:tcPr>
            <w:tcW w:w="851" w:type="dxa"/>
            <w:vAlign w:val="center"/>
          </w:tcPr>
          <w:p w14:paraId="7BF9BE85" w14:textId="77777777" w:rsidR="00FF7D71" w:rsidRPr="008C498F" w:rsidRDefault="00FF7D71" w:rsidP="00C221A1">
            <w:r w:rsidRPr="008C498F">
              <w:rPr>
                <w:rFonts w:hint="eastAsia"/>
              </w:rPr>
              <w:t>4</w:t>
            </w:r>
          </w:p>
        </w:tc>
        <w:tc>
          <w:tcPr>
            <w:tcW w:w="2976" w:type="dxa"/>
            <w:vAlign w:val="center"/>
          </w:tcPr>
          <w:p w14:paraId="370F0022" w14:textId="77777777" w:rsidR="00FF7D71" w:rsidRPr="008C498F" w:rsidRDefault="00FF7D71" w:rsidP="00C221A1">
            <w:r w:rsidRPr="008C498F">
              <w:rPr>
                <w:rFonts w:hint="eastAsia"/>
              </w:rPr>
              <w:t>结果代码</w:t>
            </w:r>
          </w:p>
        </w:tc>
        <w:tc>
          <w:tcPr>
            <w:tcW w:w="2552" w:type="dxa"/>
            <w:vAlign w:val="center"/>
          </w:tcPr>
          <w:p w14:paraId="5584F017" w14:textId="77777777" w:rsidR="00FF7D71" w:rsidRDefault="00FF7D71" w:rsidP="00C221A1"/>
        </w:tc>
      </w:tr>
      <w:tr w:rsidR="00FF7D71" w14:paraId="5E2C9B2D" w14:textId="77777777" w:rsidTr="006B3879">
        <w:trPr>
          <w:trHeight w:val="415"/>
          <w:jc w:val="center"/>
        </w:trPr>
        <w:tc>
          <w:tcPr>
            <w:tcW w:w="537" w:type="dxa"/>
            <w:vAlign w:val="center"/>
          </w:tcPr>
          <w:p w14:paraId="39E04D69" w14:textId="77777777" w:rsidR="00E70528" w:rsidRDefault="00E70528">
            <w:pPr>
              <w:pStyle w:val="ab"/>
              <w:numPr>
                <w:ilvl w:val="0"/>
                <w:numId w:val="51"/>
              </w:numPr>
              <w:ind w:firstLineChars="0"/>
              <w:jc w:val="center"/>
              <w:rPr>
                <w:b/>
              </w:rPr>
            </w:pPr>
          </w:p>
        </w:tc>
        <w:tc>
          <w:tcPr>
            <w:tcW w:w="1272" w:type="dxa"/>
            <w:vAlign w:val="center"/>
          </w:tcPr>
          <w:p w14:paraId="6D0678E1" w14:textId="77777777" w:rsidR="00FF7D71" w:rsidRPr="008C498F" w:rsidRDefault="00FF7D71" w:rsidP="00C221A1">
            <w:r w:rsidRPr="008C498F">
              <w:rPr>
                <w:rFonts w:hint="eastAsia"/>
              </w:rPr>
              <w:t>JGSM</w:t>
            </w:r>
          </w:p>
        </w:tc>
        <w:tc>
          <w:tcPr>
            <w:tcW w:w="1276" w:type="dxa"/>
            <w:vAlign w:val="center"/>
          </w:tcPr>
          <w:p w14:paraId="2C58315F" w14:textId="77777777" w:rsidR="00FF7D71" w:rsidRPr="008C498F" w:rsidRDefault="00FF7D71" w:rsidP="00C221A1">
            <w:r w:rsidRPr="008C498F">
              <w:rPr>
                <w:rFonts w:hint="eastAsia"/>
              </w:rPr>
              <w:t>Character</w:t>
            </w:r>
          </w:p>
        </w:tc>
        <w:tc>
          <w:tcPr>
            <w:tcW w:w="851" w:type="dxa"/>
            <w:vAlign w:val="center"/>
          </w:tcPr>
          <w:p w14:paraId="4E6AD710" w14:textId="77777777" w:rsidR="00FF7D71" w:rsidRPr="008C498F" w:rsidRDefault="00FF7D71" w:rsidP="00C221A1">
            <w:r w:rsidRPr="008C498F">
              <w:rPr>
                <w:rFonts w:hint="eastAsia"/>
              </w:rPr>
              <w:t>40</w:t>
            </w:r>
          </w:p>
        </w:tc>
        <w:tc>
          <w:tcPr>
            <w:tcW w:w="2976" w:type="dxa"/>
            <w:vAlign w:val="center"/>
          </w:tcPr>
          <w:p w14:paraId="73C95A93" w14:textId="77777777" w:rsidR="00FF7D71" w:rsidRPr="008C498F" w:rsidRDefault="00FF7D71" w:rsidP="00C221A1">
            <w:r w:rsidRPr="008C498F">
              <w:rPr>
                <w:rFonts w:hint="eastAsia"/>
              </w:rPr>
              <w:t>结果说明</w:t>
            </w:r>
          </w:p>
        </w:tc>
        <w:tc>
          <w:tcPr>
            <w:tcW w:w="2552" w:type="dxa"/>
            <w:vAlign w:val="center"/>
          </w:tcPr>
          <w:p w14:paraId="0EA4AA79" w14:textId="77777777" w:rsidR="00FF7D71" w:rsidRDefault="00FF7D71" w:rsidP="00C221A1"/>
        </w:tc>
      </w:tr>
    </w:tbl>
    <w:p w14:paraId="704A0887" w14:textId="77777777" w:rsidR="00B11CA1" w:rsidRPr="006C09A6" w:rsidRDefault="00B11CA1" w:rsidP="00B11CA1">
      <w:pPr>
        <w:rPr>
          <w:b/>
          <w:sz w:val="24"/>
          <w:szCs w:val="24"/>
        </w:rPr>
      </w:pPr>
      <w:r w:rsidRPr="006C09A6">
        <w:rPr>
          <w:rFonts w:hint="eastAsia"/>
          <w:b/>
          <w:sz w:val="24"/>
          <w:szCs w:val="24"/>
        </w:rPr>
        <w:t>说明：</w:t>
      </w:r>
    </w:p>
    <w:p w14:paraId="6336148F" w14:textId="77777777" w:rsidR="00E70528" w:rsidRDefault="00415A66">
      <w:pPr>
        <w:pStyle w:val="ab"/>
        <w:numPr>
          <w:ilvl w:val="0"/>
          <w:numId w:val="59"/>
        </w:numPr>
        <w:spacing w:line="360" w:lineRule="auto"/>
        <w:ind w:left="360" w:firstLineChars="0"/>
      </w:pPr>
      <w:r>
        <w:rPr>
          <w:rFonts w:hint="eastAsia"/>
        </w:rPr>
        <w:t>如</w:t>
      </w:r>
      <w:r w:rsidR="00F27E20">
        <w:rPr>
          <w:rFonts w:hint="eastAsia"/>
        </w:rPr>
        <w:t>果</w:t>
      </w:r>
      <w:r w:rsidR="007A43FC">
        <w:rPr>
          <w:rFonts w:hint="eastAsia"/>
        </w:rPr>
        <w:t>请求</w:t>
      </w:r>
      <w:r>
        <w:rPr>
          <w:rFonts w:hint="eastAsia"/>
        </w:rPr>
        <w:t>中仅包含证券账户类别、证券账户号码，</w:t>
      </w:r>
      <w:r w:rsidR="007A43FC">
        <w:rPr>
          <w:rFonts w:hint="eastAsia"/>
        </w:rPr>
        <w:t>返回</w:t>
      </w:r>
      <w:r>
        <w:rPr>
          <w:rFonts w:hint="eastAsia"/>
        </w:rPr>
        <w:t>与该证券账户关联的一码通账户</w:t>
      </w:r>
      <w:r w:rsidR="00F51D5D">
        <w:rPr>
          <w:rFonts w:hint="eastAsia"/>
        </w:rPr>
        <w:t>注册</w:t>
      </w:r>
      <w:r>
        <w:rPr>
          <w:rFonts w:hint="eastAsia"/>
        </w:rPr>
        <w:t>资料。</w:t>
      </w:r>
    </w:p>
    <w:p w14:paraId="2CBF92FC" w14:textId="77777777" w:rsidR="00E70528" w:rsidRDefault="00870A7E">
      <w:pPr>
        <w:pStyle w:val="ab"/>
        <w:numPr>
          <w:ilvl w:val="0"/>
          <w:numId w:val="59"/>
        </w:numPr>
        <w:spacing w:line="360" w:lineRule="auto"/>
        <w:ind w:left="360" w:firstLineChars="0"/>
      </w:pPr>
      <w:r>
        <w:rPr>
          <w:rFonts w:hint="eastAsia"/>
        </w:rPr>
        <w:t>如业务发起开户代理机构与被查询客户的证券账户</w:t>
      </w:r>
      <w:r w:rsidR="00D034FC">
        <w:rPr>
          <w:rFonts w:hint="eastAsia"/>
        </w:rPr>
        <w:t>存在</w:t>
      </w:r>
      <w:r>
        <w:rPr>
          <w:rFonts w:hint="eastAsia"/>
        </w:rPr>
        <w:t>委托交易关系，返回全部注册资料</w:t>
      </w:r>
      <w:r w:rsidR="002C0B79">
        <w:rPr>
          <w:rFonts w:hint="eastAsia"/>
        </w:rPr>
        <w:t>；</w:t>
      </w:r>
      <w:r>
        <w:rPr>
          <w:rFonts w:hint="eastAsia"/>
        </w:rPr>
        <w:t>否则，返回除联系信息以外的注册资料。</w:t>
      </w:r>
    </w:p>
    <w:p w14:paraId="4C7689A4" w14:textId="77777777" w:rsidR="003C6241" w:rsidRDefault="009248FF" w:rsidP="003C6241">
      <w:pPr>
        <w:pStyle w:val="2"/>
        <w:numPr>
          <w:ilvl w:val="0"/>
          <w:numId w:val="3"/>
        </w:numPr>
      </w:pPr>
      <w:bookmarkStart w:id="52" w:name="_Toc358041894"/>
      <w:bookmarkStart w:id="53" w:name="_Toc3820389"/>
      <w:r>
        <w:rPr>
          <w:rFonts w:hint="eastAsia"/>
        </w:rPr>
        <w:t>证券</w:t>
      </w:r>
      <w:r w:rsidR="003C6241" w:rsidRPr="00304864">
        <w:rPr>
          <w:rFonts w:hint="eastAsia"/>
        </w:rPr>
        <w:t>账户查询</w:t>
      </w:r>
      <w:bookmarkEnd w:id="52"/>
      <w:bookmarkEnd w:id="53"/>
    </w:p>
    <w:p w14:paraId="7A8B25FA" w14:textId="77777777" w:rsidR="00700250" w:rsidRPr="00700250" w:rsidRDefault="00700250" w:rsidP="00700250">
      <w:pPr>
        <w:rPr>
          <w:sz w:val="24"/>
          <w:szCs w:val="24"/>
        </w:rPr>
      </w:pPr>
      <w:bookmarkStart w:id="54" w:name="_Toc358041895"/>
    </w:p>
    <w:p w14:paraId="473CDA03" w14:textId="77777777" w:rsidR="006019D9" w:rsidRDefault="006019D9" w:rsidP="006019D9">
      <w:pPr>
        <w:rPr>
          <w:sz w:val="24"/>
          <w:szCs w:val="24"/>
        </w:rPr>
      </w:pPr>
    </w:p>
    <w:p w14:paraId="0484780A" w14:textId="77777777" w:rsidR="006019D9" w:rsidRPr="00700250" w:rsidRDefault="006019D9" w:rsidP="006019D9">
      <w:pPr>
        <w:rPr>
          <w:sz w:val="24"/>
          <w:szCs w:val="28"/>
        </w:rPr>
      </w:pPr>
      <w:r w:rsidRPr="00700250">
        <w:rPr>
          <w:sz w:val="24"/>
          <w:szCs w:val="28"/>
        </w:rPr>
        <w:t>ServiceDomain = “CSDCC           ”</w:t>
      </w:r>
    </w:p>
    <w:p w14:paraId="68FDCE07" w14:textId="77777777" w:rsidR="006019D9" w:rsidRPr="00CF341F" w:rsidRDefault="006019D9" w:rsidP="006019D9">
      <w:pPr>
        <w:rPr>
          <w:sz w:val="24"/>
          <w:szCs w:val="28"/>
        </w:rPr>
      </w:pPr>
      <w:r w:rsidRPr="00700250">
        <w:rPr>
          <w:sz w:val="24"/>
          <w:szCs w:val="28"/>
        </w:rPr>
        <w:t>ServiceName = “UAPSRV          ”</w:t>
      </w:r>
    </w:p>
    <w:p w14:paraId="6BD5DDCC" w14:textId="77777777" w:rsidR="006019D9" w:rsidRDefault="006019D9" w:rsidP="006019D9">
      <w:pPr>
        <w:rPr>
          <w:sz w:val="24"/>
          <w:szCs w:val="24"/>
        </w:rPr>
      </w:pPr>
    </w:p>
    <w:p w14:paraId="06AAD399" w14:textId="77777777" w:rsidR="00700250" w:rsidRPr="00700250" w:rsidRDefault="00BD7AE8" w:rsidP="00980985">
      <w:pPr>
        <w:rPr>
          <w:sz w:val="24"/>
          <w:szCs w:val="24"/>
        </w:rPr>
      </w:pPr>
      <w:r>
        <w:rPr>
          <w:sz w:val="24"/>
          <w:szCs w:val="24"/>
        </w:rPr>
        <w:t>ServiceType = “0</w:t>
      </w:r>
      <w:r>
        <w:rPr>
          <w:rFonts w:hint="eastAsia"/>
          <w:sz w:val="24"/>
          <w:szCs w:val="24"/>
        </w:rPr>
        <w:t>7</w:t>
      </w:r>
      <w:r w:rsidR="00700250" w:rsidRPr="00700250">
        <w:rPr>
          <w:sz w:val="24"/>
          <w:szCs w:val="24"/>
        </w:rPr>
        <w:t>”</w:t>
      </w:r>
    </w:p>
    <w:p w14:paraId="62844B0E" w14:textId="77777777" w:rsidR="00700250" w:rsidRPr="00700250" w:rsidRDefault="00700250" w:rsidP="00700250">
      <w:pPr>
        <w:rPr>
          <w:sz w:val="24"/>
          <w:szCs w:val="24"/>
        </w:rPr>
      </w:pPr>
    </w:p>
    <w:p w14:paraId="084033F4" w14:textId="77777777" w:rsidR="003C6241" w:rsidRPr="00271B22" w:rsidRDefault="003C6241" w:rsidP="003C6241">
      <w:pPr>
        <w:rPr>
          <w:b/>
          <w:sz w:val="30"/>
          <w:szCs w:val="30"/>
        </w:rPr>
      </w:pPr>
      <w:r w:rsidRPr="00271B22">
        <w:rPr>
          <w:rFonts w:hint="eastAsia"/>
          <w:b/>
          <w:sz w:val="30"/>
          <w:szCs w:val="30"/>
        </w:rPr>
        <w:t>请求：</w:t>
      </w:r>
      <w:bookmarkEnd w:id="54"/>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3C6241" w:rsidRPr="00455B38" w14:paraId="2CC3A5C6" w14:textId="77777777" w:rsidTr="006B3879">
        <w:trPr>
          <w:trHeight w:val="534"/>
          <w:jc w:val="center"/>
        </w:trPr>
        <w:tc>
          <w:tcPr>
            <w:tcW w:w="537" w:type="dxa"/>
            <w:shd w:val="clear" w:color="auto" w:fill="FFC000"/>
            <w:vAlign w:val="center"/>
          </w:tcPr>
          <w:p w14:paraId="2215BF48" w14:textId="77777777" w:rsidR="003C6241" w:rsidRPr="00455B38" w:rsidRDefault="003C6241"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3757E401"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41D2D2B4"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4FEA2326"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645347E3"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69F9BC8F" w14:textId="77777777" w:rsidR="003C6241" w:rsidRPr="00455B38" w:rsidRDefault="00DE1702" w:rsidP="00AF7367">
            <w:pPr>
              <w:jc w:val="center"/>
              <w:rPr>
                <w:b/>
                <w:sz w:val="24"/>
                <w:szCs w:val="24"/>
              </w:rPr>
            </w:pPr>
            <w:r>
              <w:rPr>
                <w:rFonts w:hint="eastAsia"/>
                <w:b/>
                <w:sz w:val="24"/>
                <w:szCs w:val="24"/>
              </w:rPr>
              <w:t>备注</w:t>
            </w:r>
          </w:p>
        </w:tc>
      </w:tr>
      <w:tr w:rsidR="00BA7827" w14:paraId="7E48C084" w14:textId="77777777" w:rsidTr="006B3879">
        <w:trPr>
          <w:trHeight w:val="415"/>
          <w:jc w:val="center"/>
        </w:trPr>
        <w:tc>
          <w:tcPr>
            <w:tcW w:w="537" w:type="dxa"/>
            <w:vAlign w:val="center"/>
          </w:tcPr>
          <w:p w14:paraId="68BB5F04" w14:textId="77777777" w:rsidR="00E70528" w:rsidRDefault="00E70528">
            <w:pPr>
              <w:pStyle w:val="ab"/>
              <w:numPr>
                <w:ilvl w:val="0"/>
                <w:numId w:val="35"/>
              </w:numPr>
              <w:ind w:firstLineChars="0"/>
              <w:jc w:val="center"/>
              <w:rPr>
                <w:b/>
              </w:rPr>
            </w:pPr>
          </w:p>
        </w:tc>
        <w:tc>
          <w:tcPr>
            <w:tcW w:w="1272" w:type="dxa"/>
            <w:vAlign w:val="center"/>
          </w:tcPr>
          <w:p w14:paraId="7738FE3B" w14:textId="77777777" w:rsidR="00BA7827" w:rsidRPr="00293A05" w:rsidRDefault="00BA7827" w:rsidP="008935EB">
            <w:r>
              <w:rPr>
                <w:rFonts w:hint="eastAsia"/>
              </w:rPr>
              <w:t>YWLSH</w:t>
            </w:r>
          </w:p>
        </w:tc>
        <w:tc>
          <w:tcPr>
            <w:tcW w:w="1276" w:type="dxa"/>
            <w:vAlign w:val="center"/>
          </w:tcPr>
          <w:p w14:paraId="607E1F35" w14:textId="77777777" w:rsidR="00BA7827" w:rsidRPr="00293A05" w:rsidRDefault="00BA7827" w:rsidP="008935EB">
            <w:r w:rsidRPr="00C45958">
              <w:rPr>
                <w:rFonts w:hint="eastAsia"/>
              </w:rPr>
              <w:t>Character</w:t>
            </w:r>
          </w:p>
        </w:tc>
        <w:tc>
          <w:tcPr>
            <w:tcW w:w="851" w:type="dxa"/>
            <w:vAlign w:val="center"/>
          </w:tcPr>
          <w:p w14:paraId="6180252B" w14:textId="77777777" w:rsidR="00BA7827" w:rsidRPr="00293A05" w:rsidRDefault="00BA7827" w:rsidP="008935EB">
            <w:r>
              <w:rPr>
                <w:rFonts w:hint="eastAsia"/>
              </w:rPr>
              <w:t>10</w:t>
            </w:r>
          </w:p>
        </w:tc>
        <w:tc>
          <w:tcPr>
            <w:tcW w:w="2976" w:type="dxa"/>
            <w:vAlign w:val="center"/>
          </w:tcPr>
          <w:p w14:paraId="0C1ED890" w14:textId="77777777" w:rsidR="00BA7827" w:rsidRPr="00293A05" w:rsidRDefault="00BA7827" w:rsidP="008935EB">
            <w:r>
              <w:rPr>
                <w:rFonts w:hint="eastAsia"/>
              </w:rPr>
              <w:t>业务流水号</w:t>
            </w:r>
          </w:p>
        </w:tc>
        <w:tc>
          <w:tcPr>
            <w:tcW w:w="2552" w:type="dxa"/>
            <w:vAlign w:val="center"/>
          </w:tcPr>
          <w:p w14:paraId="1666BC0B" w14:textId="77777777" w:rsidR="00BA7827" w:rsidRPr="00293A05" w:rsidRDefault="00BA7827" w:rsidP="008935EB">
            <w:r>
              <w:rPr>
                <w:rFonts w:hint="eastAsia"/>
              </w:rPr>
              <w:t>必填</w:t>
            </w:r>
          </w:p>
        </w:tc>
      </w:tr>
      <w:tr w:rsidR="00BA7827" w14:paraId="669593B3" w14:textId="77777777" w:rsidTr="006B3879">
        <w:trPr>
          <w:trHeight w:val="415"/>
          <w:jc w:val="center"/>
        </w:trPr>
        <w:tc>
          <w:tcPr>
            <w:tcW w:w="537" w:type="dxa"/>
            <w:vAlign w:val="center"/>
          </w:tcPr>
          <w:p w14:paraId="480E95F1" w14:textId="77777777" w:rsidR="00E70528" w:rsidRDefault="00E70528">
            <w:pPr>
              <w:pStyle w:val="ab"/>
              <w:numPr>
                <w:ilvl w:val="0"/>
                <w:numId w:val="35"/>
              </w:numPr>
              <w:ind w:firstLineChars="0"/>
              <w:jc w:val="center"/>
              <w:rPr>
                <w:b/>
              </w:rPr>
            </w:pPr>
          </w:p>
        </w:tc>
        <w:tc>
          <w:tcPr>
            <w:tcW w:w="1272" w:type="dxa"/>
            <w:vAlign w:val="center"/>
          </w:tcPr>
          <w:p w14:paraId="729B207B" w14:textId="77777777" w:rsidR="00BA7827" w:rsidRPr="00293A05" w:rsidRDefault="00BA7827" w:rsidP="008935EB">
            <w:r w:rsidRPr="00293A05">
              <w:rPr>
                <w:rFonts w:hint="eastAsia"/>
              </w:rPr>
              <w:t>KHMC</w:t>
            </w:r>
          </w:p>
        </w:tc>
        <w:tc>
          <w:tcPr>
            <w:tcW w:w="1276" w:type="dxa"/>
            <w:vAlign w:val="center"/>
          </w:tcPr>
          <w:p w14:paraId="4439F808" w14:textId="77777777" w:rsidR="00BA7827" w:rsidRPr="00293A05" w:rsidRDefault="00BA7827" w:rsidP="008935EB">
            <w:r w:rsidRPr="00293A05">
              <w:rPr>
                <w:rFonts w:hint="eastAsia"/>
              </w:rPr>
              <w:t>Character</w:t>
            </w:r>
          </w:p>
        </w:tc>
        <w:tc>
          <w:tcPr>
            <w:tcW w:w="851" w:type="dxa"/>
            <w:vAlign w:val="center"/>
          </w:tcPr>
          <w:p w14:paraId="7EED33BA" w14:textId="77777777" w:rsidR="00BA7827" w:rsidRPr="00293A05" w:rsidRDefault="006F30A2" w:rsidP="008935EB">
            <w:r>
              <w:rPr>
                <w:rFonts w:hint="eastAsia"/>
              </w:rPr>
              <w:t>12</w:t>
            </w:r>
            <w:r w:rsidR="00BA7827" w:rsidRPr="00293A05">
              <w:rPr>
                <w:rFonts w:hint="eastAsia"/>
              </w:rPr>
              <w:t>0</w:t>
            </w:r>
          </w:p>
        </w:tc>
        <w:tc>
          <w:tcPr>
            <w:tcW w:w="2976" w:type="dxa"/>
            <w:vAlign w:val="center"/>
          </w:tcPr>
          <w:p w14:paraId="6CE66B31" w14:textId="77777777" w:rsidR="00BA7827" w:rsidRPr="00293A05" w:rsidRDefault="00BA7827" w:rsidP="008935EB">
            <w:r w:rsidRPr="00293A05">
              <w:rPr>
                <w:rFonts w:hint="eastAsia"/>
              </w:rPr>
              <w:t>客户名称</w:t>
            </w:r>
          </w:p>
        </w:tc>
        <w:tc>
          <w:tcPr>
            <w:tcW w:w="2552" w:type="dxa"/>
            <w:vAlign w:val="center"/>
          </w:tcPr>
          <w:p w14:paraId="5EAB241F" w14:textId="77777777" w:rsidR="00BA7827" w:rsidRPr="00293A05" w:rsidRDefault="0091383F" w:rsidP="008935EB">
            <w:r>
              <w:rPr>
                <w:rFonts w:hint="eastAsia"/>
              </w:rPr>
              <w:t>非必填</w:t>
            </w:r>
          </w:p>
        </w:tc>
      </w:tr>
      <w:tr w:rsidR="00BA7827" w14:paraId="7C17ABEC" w14:textId="77777777" w:rsidTr="006B3879">
        <w:trPr>
          <w:trHeight w:val="415"/>
          <w:jc w:val="center"/>
        </w:trPr>
        <w:tc>
          <w:tcPr>
            <w:tcW w:w="537" w:type="dxa"/>
            <w:vAlign w:val="center"/>
          </w:tcPr>
          <w:p w14:paraId="13501D16" w14:textId="77777777" w:rsidR="00E70528" w:rsidRDefault="00E70528">
            <w:pPr>
              <w:pStyle w:val="ab"/>
              <w:numPr>
                <w:ilvl w:val="0"/>
                <w:numId w:val="35"/>
              </w:numPr>
              <w:ind w:firstLineChars="0"/>
              <w:jc w:val="center"/>
              <w:rPr>
                <w:b/>
              </w:rPr>
            </w:pPr>
          </w:p>
        </w:tc>
        <w:tc>
          <w:tcPr>
            <w:tcW w:w="1272" w:type="dxa"/>
            <w:vAlign w:val="center"/>
          </w:tcPr>
          <w:p w14:paraId="03788D6B" w14:textId="77777777" w:rsidR="00BA7827" w:rsidRPr="00293A05" w:rsidRDefault="00BA7827" w:rsidP="008935EB">
            <w:r w:rsidRPr="00293A05">
              <w:rPr>
                <w:rFonts w:hint="eastAsia"/>
              </w:rPr>
              <w:t>ZJLB</w:t>
            </w:r>
          </w:p>
        </w:tc>
        <w:tc>
          <w:tcPr>
            <w:tcW w:w="1276" w:type="dxa"/>
            <w:vAlign w:val="center"/>
          </w:tcPr>
          <w:p w14:paraId="42D5ECBB" w14:textId="77777777" w:rsidR="00BA7827" w:rsidRPr="00293A05" w:rsidRDefault="00BA7827" w:rsidP="008935EB">
            <w:r w:rsidRPr="00293A05">
              <w:rPr>
                <w:rFonts w:hint="eastAsia"/>
              </w:rPr>
              <w:t>Character</w:t>
            </w:r>
          </w:p>
        </w:tc>
        <w:tc>
          <w:tcPr>
            <w:tcW w:w="851" w:type="dxa"/>
            <w:vAlign w:val="center"/>
          </w:tcPr>
          <w:p w14:paraId="23E797E1" w14:textId="77777777" w:rsidR="00BA7827" w:rsidRDefault="00BA7827" w:rsidP="008935EB">
            <w:r w:rsidRPr="00293A05">
              <w:rPr>
                <w:rFonts w:hint="eastAsia"/>
              </w:rPr>
              <w:t>2</w:t>
            </w:r>
          </w:p>
        </w:tc>
        <w:tc>
          <w:tcPr>
            <w:tcW w:w="2976" w:type="dxa"/>
            <w:vAlign w:val="center"/>
          </w:tcPr>
          <w:p w14:paraId="06BA5355" w14:textId="77777777" w:rsidR="00BA7827" w:rsidRPr="00293A05" w:rsidRDefault="00BA7827" w:rsidP="008935EB">
            <w:r w:rsidRPr="00293A05">
              <w:rPr>
                <w:rFonts w:hint="eastAsia"/>
              </w:rPr>
              <w:t>主要身份证明文件类别</w:t>
            </w:r>
          </w:p>
        </w:tc>
        <w:tc>
          <w:tcPr>
            <w:tcW w:w="2552" w:type="dxa"/>
            <w:vAlign w:val="center"/>
          </w:tcPr>
          <w:p w14:paraId="351B8705" w14:textId="77777777" w:rsidR="00BA7827" w:rsidRPr="00293A05" w:rsidRDefault="0091383F" w:rsidP="008935EB">
            <w:r>
              <w:rPr>
                <w:rFonts w:hint="eastAsia"/>
              </w:rPr>
              <w:t>非必填，</w:t>
            </w:r>
            <w:r w:rsidR="00BA7827" w:rsidRPr="00293A05">
              <w:rPr>
                <w:rFonts w:hint="eastAsia"/>
              </w:rPr>
              <w:t>字典</w:t>
            </w:r>
            <w:r w:rsidR="00BA7827" w:rsidRPr="00293A05">
              <w:rPr>
                <w:rFonts w:hint="eastAsia"/>
              </w:rPr>
              <w:t>(ZJLB)</w:t>
            </w:r>
          </w:p>
        </w:tc>
      </w:tr>
      <w:tr w:rsidR="00BA7827" w14:paraId="49074FA2" w14:textId="77777777" w:rsidTr="006B3879">
        <w:trPr>
          <w:trHeight w:val="415"/>
          <w:jc w:val="center"/>
        </w:trPr>
        <w:tc>
          <w:tcPr>
            <w:tcW w:w="537" w:type="dxa"/>
            <w:vAlign w:val="center"/>
          </w:tcPr>
          <w:p w14:paraId="332B6629" w14:textId="77777777" w:rsidR="00E70528" w:rsidRDefault="00E70528">
            <w:pPr>
              <w:pStyle w:val="ab"/>
              <w:numPr>
                <w:ilvl w:val="0"/>
                <w:numId w:val="35"/>
              </w:numPr>
              <w:ind w:firstLineChars="0"/>
              <w:jc w:val="center"/>
              <w:rPr>
                <w:b/>
              </w:rPr>
            </w:pPr>
          </w:p>
        </w:tc>
        <w:tc>
          <w:tcPr>
            <w:tcW w:w="1272" w:type="dxa"/>
            <w:vAlign w:val="center"/>
          </w:tcPr>
          <w:p w14:paraId="22FAFC40" w14:textId="77777777" w:rsidR="00BA7827" w:rsidRPr="00293A05" w:rsidRDefault="00BA7827" w:rsidP="008935EB">
            <w:r w:rsidRPr="00293A05">
              <w:rPr>
                <w:rFonts w:hint="eastAsia"/>
              </w:rPr>
              <w:t>ZJDM</w:t>
            </w:r>
          </w:p>
        </w:tc>
        <w:tc>
          <w:tcPr>
            <w:tcW w:w="1276" w:type="dxa"/>
            <w:vAlign w:val="center"/>
          </w:tcPr>
          <w:p w14:paraId="11ABF66C" w14:textId="77777777" w:rsidR="00BA7827" w:rsidRPr="00293A05" w:rsidRDefault="00BA7827" w:rsidP="008935EB">
            <w:r w:rsidRPr="00293A05">
              <w:rPr>
                <w:rFonts w:hint="eastAsia"/>
              </w:rPr>
              <w:t>Character</w:t>
            </w:r>
          </w:p>
        </w:tc>
        <w:tc>
          <w:tcPr>
            <w:tcW w:w="851" w:type="dxa"/>
            <w:vAlign w:val="center"/>
          </w:tcPr>
          <w:p w14:paraId="0D19588A" w14:textId="77777777" w:rsidR="00BA7827" w:rsidRDefault="006F30A2" w:rsidP="008935EB">
            <w:r>
              <w:rPr>
                <w:rFonts w:hint="eastAsia"/>
              </w:rPr>
              <w:t>4</w:t>
            </w:r>
            <w:r w:rsidR="00BA7827" w:rsidRPr="00293A05">
              <w:rPr>
                <w:rFonts w:hint="eastAsia"/>
              </w:rPr>
              <w:t>0</w:t>
            </w:r>
          </w:p>
        </w:tc>
        <w:tc>
          <w:tcPr>
            <w:tcW w:w="2976" w:type="dxa"/>
            <w:vAlign w:val="center"/>
          </w:tcPr>
          <w:p w14:paraId="20666EAA" w14:textId="77777777" w:rsidR="00BA7827" w:rsidRPr="00293A05" w:rsidRDefault="00BA7827" w:rsidP="008935EB">
            <w:r w:rsidRPr="00293A05">
              <w:rPr>
                <w:rFonts w:hint="eastAsia"/>
              </w:rPr>
              <w:t>主要身份证明文件代码</w:t>
            </w:r>
          </w:p>
        </w:tc>
        <w:tc>
          <w:tcPr>
            <w:tcW w:w="2552" w:type="dxa"/>
            <w:vAlign w:val="center"/>
          </w:tcPr>
          <w:p w14:paraId="14B04302" w14:textId="77777777" w:rsidR="00BA7827" w:rsidRPr="00293A05" w:rsidRDefault="0091383F" w:rsidP="008935EB">
            <w:r>
              <w:rPr>
                <w:rFonts w:hint="eastAsia"/>
              </w:rPr>
              <w:t>非必填</w:t>
            </w:r>
          </w:p>
        </w:tc>
      </w:tr>
      <w:tr w:rsidR="00BA7827" w14:paraId="6FB69FBB" w14:textId="77777777" w:rsidTr="006B3879">
        <w:trPr>
          <w:trHeight w:val="415"/>
          <w:jc w:val="center"/>
        </w:trPr>
        <w:tc>
          <w:tcPr>
            <w:tcW w:w="537" w:type="dxa"/>
            <w:vAlign w:val="center"/>
          </w:tcPr>
          <w:p w14:paraId="3886E4A0" w14:textId="77777777" w:rsidR="00E70528" w:rsidRDefault="00E70528">
            <w:pPr>
              <w:pStyle w:val="ab"/>
              <w:numPr>
                <w:ilvl w:val="0"/>
                <w:numId w:val="35"/>
              </w:numPr>
              <w:ind w:firstLineChars="0"/>
              <w:jc w:val="center"/>
              <w:rPr>
                <w:b/>
              </w:rPr>
            </w:pPr>
          </w:p>
        </w:tc>
        <w:tc>
          <w:tcPr>
            <w:tcW w:w="1272" w:type="dxa"/>
            <w:vAlign w:val="center"/>
          </w:tcPr>
          <w:p w14:paraId="29FDA1BF" w14:textId="77777777" w:rsidR="00BA7827" w:rsidRPr="00293A05" w:rsidRDefault="00BA7827" w:rsidP="008935EB">
            <w:r w:rsidRPr="00293A05">
              <w:rPr>
                <w:rFonts w:hint="eastAsia"/>
              </w:rPr>
              <w:t>YMTH</w:t>
            </w:r>
          </w:p>
        </w:tc>
        <w:tc>
          <w:tcPr>
            <w:tcW w:w="1276" w:type="dxa"/>
            <w:vAlign w:val="center"/>
          </w:tcPr>
          <w:p w14:paraId="0232EB24" w14:textId="77777777" w:rsidR="00BA7827" w:rsidRPr="00293A05" w:rsidRDefault="00BA7827" w:rsidP="008935EB">
            <w:r w:rsidRPr="00293A05">
              <w:rPr>
                <w:rFonts w:hint="eastAsia"/>
              </w:rPr>
              <w:t>Character</w:t>
            </w:r>
          </w:p>
        </w:tc>
        <w:tc>
          <w:tcPr>
            <w:tcW w:w="851" w:type="dxa"/>
            <w:vAlign w:val="center"/>
          </w:tcPr>
          <w:p w14:paraId="767373E1" w14:textId="77777777" w:rsidR="00BA7827" w:rsidRDefault="00BA7827" w:rsidP="008935EB">
            <w:r>
              <w:rPr>
                <w:rFonts w:hint="eastAsia"/>
              </w:rPr>
              <w:t>20</w:t>
            </w:r>
          </w:p>
        </w:tc>
        <w:tc>
          <w:tcPr>
            <w:tcW w:w="2976" w:type="dxa"/>
            <w:vAlign w:val="center"/>
          </w:tcPr>
          <w:p w14:paraId="46317A99" w14:textId="77777777" w:rsidR="00BA7827" w:rsidRPr="00293A05" w:rsidRDefault="00BA7827" w:rsidP="008935EB">
            <w:r w:rsidRPr="00293A05">
              <w:rPr>
                <w:rFonts w:hint="eastAsia"/>
              </w:rPr>
              <w:t>一码通账户号码</w:t>
            </w:r>
          </w:p>
        </w:tc>
        <w:tc>
          <w:tcPr>
            <w:tcW w:w="2552" w:type="dxa"/>
            <w:vAlign w:val="center"/>
          </w:tcPr>
          <w:p w14:paraId="733913B9" w14:textId="77777777" w:rsidR="00BA7827" w:rsidRPr="00293A05" w:rsidRDefault="0091383F" w:rsidP="008935EB">
            <w:r>
              <w:rPr>
                <w:rFonts w:hint="eastAsia"/>
              </w:rPr>
              <w:t>非必填</w:t>
            </w:r>
          </w:p>
        </w:tc>
      </w:tr>
      <w:tr w:rsidR="00BA7827" w14:paraId="7FEE6BEC" w14:textId="77777777" w:rsidTr="006B3879">
        <w:trPr>
          <w:trHeight w:val="415"/>
          <w:jc w:val="center"/>
        </w:trPr>
        <w:tc>
          <w:tcPr>
            <w:tcW w:w="537" w:type="dxa"/>
            <w:vAlign w:val="center"/>
          </w:tcPr>
          <w:p w14:paraId="4C1ACF21" w14:textId="77777777" w:rsidR="00E70528" w:rsidRDefault="00E70528">
            <w:pPr>
              <w:pStyle w:val="ab"/>
              <w:numPr>
                <w:ilvl w:val="0"/>
                <w:numId w:val="35"/>
              </w:numPr>
              <w:ind w:firstLineChars="0"/>
              <w:jc w:val="center"/>
              <w:rPr>
                <w:b/>
              </w:rPr>
            </w:pPr>
          </w:p>
        </w:tc>
        <w:tc>
          <w:tcPr>
            <w:tcW w:w="1272" w:type="dxa"/>
            <w:vAlign w:val="center"/>
          </w:tcPr>
          <w:p w14:paraId="3B890B1E" w14:textId="77777777" w:rsidR="00BA7827" w:rsidRPr="00293A05" w:rsidRDefault="00BA7827" w:rsidP="008935EB">
            <w:r w:rsidRPr="00B057C0">
              <w:rPr>
                <w:rFonts w:hint="eastAsia"/>
              </w:rPr>
              <w:t>ZHLB</w:t>
            </w:r>
          </w:p>
        </w:tc>
        <w:tc>
          <w:tcPr>
            <w:tcW w:w="1276" w:type="dxa"/>
            <w:vAlign w:val="center"/>
          </w:tcPr>
          <w:p w14:paraId="137C477B" w14:textId="77777777" w:rsidR="00BA7827" w:rsidRPr="00293A05" w:rsidRDefault="00BA7827" w:rsidP="008935EB">
            <w:r w:rsidRPr="00B057C0">
              <w:rPr>
                <w:rFonts w:hint="eastAsia"/>
              </w:rPr>
              <w:t>Character</w:t>
            </w:r>
          </w:p>
        </w:tc>
        <w:tc>
          <w:tcPr>
            <w:tcW w:w="851" w:type="dxa"/>
            <w:vAlign w:val="center"/>
          </w:tcPr>
          <w:p w14:paraId="21CEFB66" w14:textId="77777777" w:rsidR="00BA7827" w:rsidRDefault="00BA7827" w:rsidP="008935EB">
            <w:r w:rsidRPr="00B057C0">
              <w:rPr>
                <w:rFonts w:hint="eastAsia"/>
              </w:rPr>
              <w:t>2</w:t>
            </w:r>
          </w:p>
        </w:tc>
        <w:tc>
          <w:tcPr>
            <w:tcW w:w="2976" w:type="dxa"/>
            <w:vAlign w:val="center"/>
          </w:tcPr>
          <w:p w14:paraId="1C8F36FF" w14:textId="77777777" w:rsidR="00BA7827" w:rsidRPr="00293A05" w:rsidRDefault="00BA7827" w:rsidP="008935EB">
            <w:r w:rsidRPr="00B057C0">
              <w:rPr>
                <w:rFonts w:hint="eastAsia"/>
              </w:rPr>
              <w:t>证券账户类别</w:t>
            </w:r>
          </w:p>
        </w:tc>
        <w:tc>
          <w:tcPr>
            <w:tcW w:w="2552" w:type="dxa"/>
            <w:vAlign w:val="center"/>
          </w:tcPr>
          <w:p w14:paraId="3D3D9E4B" w14:textId="77777777" w:rsidR="00BA7827" w:rsidRPr="00293A05" w:rsidRDefault="0091383F" w:rsidP="008935EB">
            <w:r>
              <w:rPr>
                <w:rFonts w:hint="eastAsia"/>
              </w:rPr>
              <w:t>非必填</w:t>
            </w:r>
            <w:r w:rsidR="00664AA2">
              <w:rPr>
                <w:rFonts w:hint="eastAsia"/>
              </w:rPr>
              <w:t>，</w:t>
            </w:r>
            <w:r w:rsidR="00664AA2" w:rsidRPr="00293A05">
              <w:rPr>
                <w:rFonts w:hint="eastAsia"/>
              </w:rPr>
              <w:t>字典</w:t>
            </w:r>
            <w:r w:rsidR="00664AA2" w:rsidRPr="00293A05">
              <w:rPr>
                <w:rFonts w:hint="eastAsia"/>
              </w:rPr>
              <w:t>(</w:t>
            </w:r>
            <w:r w:rsidR="00664AA2" w:rsidRPr="00B057C0">
              <w:rPr>
                <w:rFonts w:hint="eastAsia"/>
              </w:rPr>
              <w:t>ZHLB</w:t>
            </w:r>
            <w:r w:rsidR="00664AA2" w:rsidRPr="00293A05">
              <w:rPr>
                <w:rFonts w:hint="eastAsia"/>
              </w:rPr>
              <w:t>)</w:t>
            </w:r>
          </w:p>
        </w:tc>
      </w:tr>
      <w:tr w:rsidR="00BA7827" w14:paraId="2F67F54D" w14:textId="77777777" w:rsidTr="006B3879">
        <w:trPr>
          <w:trHeight w:val="415"/>
          <w:jc w:val="center"/>
        </w:trPr>
        <w:tc>
          <w:tcPr>
            <w:tcW w:w="537" w:type="dxa"/>
            <w:vAlign w:val="center"/>
          </w:tcPr>
          <w:p w14:paraId="78AF4447" w14:textId="77777777" w:rsidR="00E70528" w:rsidRDefault="00E70528">
            <w:pPr>
              <w:pStyle w:val="ab"/>
              <w:numPr>
                <w:ilvl w:val="0"/>
                <w:numId w:val="35"/>
              </w:numPr>
              <w:ind w:firstLineChars="0"/>
              <w:jc w:val="center"/>
              <w:rPr>
                <w:b/>
              </w:rPr>
            </w:pPr>
          </w:p>
        </w:tc>
        <w:tc>
          <w:tcPr>
            <w:tcW w:w="1272" w:type="dxa"/>
            <w:vAlign w:val="center"/>
          </w:tcPr>
          <w:p w14:paraId="76DB4842" w14:textId="77777777" w:rsidR="00BA7827" w:rsidRPr="00293A05" w:rsidRDefault="00BA7827" w:rsidP="008935EB">
            <w:r w:rsidRPr="00B057C0">
              <w:rPr>
                <w:rFonts w:hint="eastAsia"/>
              </w:rPr>
              <w:t>ZQZH</w:t>
            </w:r>
          </w:p>
        </w:tc>
        <w:tc>
          <w:tcPr>
            <w:tcW w:w="1276" w:type="dxa"/>
            <w:vAlign w:val="center"/>
          </w:tcPr>
          <w:p w14:paraId="556FFE8A" w14:textId="77777777" w:rsidR="00BA7827" w:rsidRPr="00293A05" w:rsidRDefault="00BA7827" w:rsidP="008935EB">
            <w:r w:rsidRPr="00B057C0">
              <w:rPr>
                <w:rFonts w:hint="eastAsia"/>
              </w:rPr>
              <w:t>Character</w:t>
            </w:r>
          </w:p>
        </w:tc>
        <w:tc>
          <w:tcPr>
            <w:tcW w:w="851" w:type="dxa"/>
            <w:vAlign w:val="center"/>
          </w:tcPr>
          <w:p w14:paraId="4484E9FF" w14:textId="77777777" w:rsidR="00BA7827" w:rsidRDefault="00BA7827" w:rsidP="008935EB">
            <w:r w:rsidRPr="00B057C0">
              <w:rPr>
                <w:rFonts w:hint="eastAsia"/>
              </w:rPr>
              <w:t>20</w:t>
            </w:r>
          </w:p>
        </w:tc>
        <w:tc>
          <w:tcPr>
            <w:tcW w:w="2976" w:type="dxa"/>
            <w:vAlign w:val="center"/>
          </w:tcPr>
          <w:p w14:paraId="3A11AAC3" w14:textId="77777777" w:rsidR="00BA7827" w:rsidRPr="00293A05" w:rsidRDefault="00BA7827" w:rsidP="008935EB">
            <w:r w:rsidRPr="00B057C0">
              <w:rPr>
                <w:rFonts w:hint="eastAsia"/>
              </w:rPr>
              <w:t>证券账户号码</w:t>
            </w:r>
          </w:p>
        </w:tc>
        <w:tc>
          <w:tcPr>
            <w:tcW w:w="2552" w:type="dxa"/>
            <w:vAlign w:val="center"/>
          </w:tcPr>
          <w:p w14:paraId="52D0CD7C" w14:textId="77777777" w:rsidR="00BA7827" w:rsidRPr="00293A05" w:rsidRDefault="0091383F" w:rsidP="008935EB">
            <w:r>
              <w:rPr>
                <w:rFonts w:hint="eastAsia"/>
              </w:rPr>
              <w:t>非必填</w:t>
            </w:r>
          </w:p>
        </w:tc>
      </w:tr>
      <w:tr w:rsidR="00171B5E" w14:paraId="19EDA1A3" w14:textId="77777777" w:rsidTr="006B3879">
        <w:trPr>
          <w:trHeight w:val="415"/>
          <w:jc w:val="center"/>
        </w:trPr>
        <w:tc>
          <w:tcPr>
            <w:tcW w:w="537" w:type="dxa"/>
            <w:vAlign w:val="center"/>
          </w:tcPr>
          <w:p w14:paraId="423A49FD" w14:textId="77777777" w:rsidR="00E70528" w:rsidRDefault="00E70528">
            <w:pPr>
              <w:pStyle w:val="ab"/>
              <w:numPr>
                <w:ilvl w:val="0"/>
                <w:numId w:val="35"/>
              </w:numPr>
              <w:ind w:firstLineChars="0"/>
              <w:jc w:val="center"/>
              <w:rPr>
                <w:b/>
              </w:rPr>
            </w:pPr>
          </w:p>
        </w:tc>
        <w:tc>
          <w:tcPr>
            <w:tcW w:w="1272" w:type="dxa"/>
            <w:vAlign w:val="center"/>
          </w:tcPr>
          <w:p w14:paraId="51353F88" w14:textId="77777777" w:rsidR="00171B5E" w:rsidRPr="00B057C0" w:rsidRDefault="00171B5E" w:rsidP="008935EB">
            <w:r w:rsidRPr="00E2626E">
              <w:rPr>
                <w:rFonts w:hint="eastAsia"/>
              </w:rPr>
              <w:t>KHJGDM</w:t>
            </w:r>
          </w:p>
        </w:tc>
        <w:tc>
          <w:tcPr>
            <w:tcW w:w="1276" w:type="dxa"/>
            <w:vAlign w:val="center"/>
          </w:tcPr>
          <w:p w14:paraId="02D32F55" w14:textId="77777777" w:rsidR="00171B5E" w:rsidRPr="00B057C0" w:rsidRDefault="00171B5E" w:rsidP="008935EB">
            <w:r w:rsidRPr="00E2626E">
              <w:rPr>
                <w:rFonts w:hint="eastAsia"/>
              </w:rPr>
              <w:t>Character</w:t>
            </w:r>
          </w:p>
        </w:tc>
        <w:tc>
          <w:tcPr>
            <w:tcW w:w="851" w:type="dxa"/>
            <w:vAlign w:val="center"/>
          </w:tcPr>
          <w:p w14:paraId="7ACB8B12" w14:textId="77777777" w:rsidR="00171B5E" w:rsidRPr="00B057C0" w:rsidRDefault="00171B5E" w:rsidP="008935EB">
            <w:r w:rsidRPr="00E2626E">
              <w:rPr>
                <w:rFonts w:hint="eastAsia"/>
              </w:rPr>
              <w:t>6</w:t>
            </w:r>
          </w:p>
        </w:tc>
        <w:tc>
          <w:tcPr>
            <w:tcW w:w="2976" w:type="dxa"/>
            <w:vAlign w:val="center"/>
          </w:tcPr>
          <w:p w14:paraId="6DA31E69" w14:textId="77777777" w:rsidR="00171B5E" w:rsidRPr="00B057C0" w:rsidRDefault="00171B5E" w:rsidP="008935EB">
            <w:r>
              <w:rPr>
                <w:rFonts w:hint="eastAsia"/>
              </w:rPr>
              <w:t>业务发起</w:t>
            </w:r>
            <w:r w:rsidRPr="00E2626E">
              <w:rPr>
                <w:rFonts w:hint="eastAsia"/>
              </w:rPr>
              <w:t>开户代理机构代码</w:t>
            </w:r>
          </w:p>
        </w:tc>
        <w:tc>
          <w:tcPr>
            <w:tcW w:w="2552" w:type="dxa"/>
            <w:vAlign w:val="center"/>
          </w:tcPr>
          <w:p w14:paraId="25D29011" w14:textId="77777777" w:rsidR="00171B5E" w:rsidRDefault="00171B5E" w:rsidP="008935EB">
            <w:r>
              <w:rPr>
                <w:rFonts w:hint="eastAsia"/>
              </w:rPr>
              <w:t>必填</w:t>
            </w:r>
          </w:p>
        </w:tc>
      </w:tr>
      <w:tr w:rsidR="00694303" w14:paraId="3AF39CA7" w14:textId="77777777" w:rsidTr="006B3879">
        <w:trPr>
          <w:trHeight w:val="415"/>
          <w:jc w:val="center"/>
        </w:trPr>
        <w:tc>
          <w:tcPr>
            <w:tcW w:w="537" w:type="dxa"/>
            <w:vAlign w:val="center"/>
          </w:tcPr>
          <w:p w14:paraId="4C5EAC4D" w14:textId="77777777" w:rsidR="00E70528" w:rsidRDefault="00E70528">
            <w:pPr>
              <w:pStyle w:val="ab"/>
              <w:numPr>
                <w:ilvl w:val="0"/>
                <w:numId w:val="35"/>
              </w:numPr>
              <w:ind w:firstLineChars="0"/>
              <w:jc w:val="center"/>
              <w:rPr>
                <w:b/>
              </w:rPr>
            </w:pPr>
          </w:p>
        </w:tc>
        <w:tc>
          <w:tcPr>
            <w:tcW w:w="1272" w:type="dxa"/>
            <w:vAlign w:val="center"/>
          </w:tcPr>
          <w:p w14:paraId="6704E7C1" w14:textId="77777777" w:rsidR="00694303" w:rsidRPr="00E2626E" w:rsidRDefault="00694303" w:rsidP="008935EB">
            <w:r w:rsidRPr="00C45958">
              <w:rPr>
                <w:rFonts w:hint="eastAsia"/>
              </w:rPr>
              <w:t>KHWDDM</w:t>
            </w:r>
          </w:p>
        </w:tc>
        <w:tc>
          <w:tcPr>
            <w:tcW w:w="1276" w:type="dxa"/>
            <w:vAlign w:val="center"/>
          </w:tcPr>
          <w:p w14:paraId="423BB287" w14:textId="77777777" w:rsidR="00694303" w:rsidRPr="00E2626E" w:rsidRDefault="00694303" w:rsidP="008935EB">
            <w:r w:rsidRPr="00C45958">
              <w:rPr>
                <w:rFonts w:hint="eastAsia"/>
              </w:rPr>
              <w:t>Character</w:t>
            </w:r>
          </w:p>
        </w:tc>
        <w:tc>
          <w:tcPr>
            <w:tcW w:w="851" w:type="dxa"/>
            <w:vAlign w:val="center"/>
          </w:tcPr>
          <w:p w14:paraId="073CAF9A" w14:textId="77777777" w:rsidR="00694303" w:rsidRPr="00E2626E" w:rsidRDefault="00694303" w:rsidP="008935EB">
            <w:r w:rsidRPr="00C45958">
              <w:rPr>
                <w:rFonts w:hint="eastAsia"/>
              </w:rPr>
              <w:t>10</w:t>
            </w:r>
          </w:p>
        </w:tc>
        <w:tc>
          <w:tcPr>
            <w:tcW w:w="2976" w:type="dxa"/>
            <w:vAlign w:val="center"/>
          </w:tcPr>
          <w:p w14:paraId="3E295028" w14:textId="77777777" w:rsidR="00694303" w:rsidRDefault="00694303" w:rsidP="008935EB">
            <w:r>
              <w:rPr>
                <w:rFonts w:hint="eastAsia"/>
              </w:rPr>
              <w:t>业务发起</w:t>
            </w:r>
            <w:r w:rsidRPr="00C45958">
              <w:rPr>
                <w:rFonts w:hint="eastAsia"/>
              </w:rPr>
              <w:t>开户代理网点代码</w:t>
            </w:r>
          </w:p>
        </w:tc>
        <w:tc>
          <w:tcPr>
            <w:tcW w:w="2552" w:type="dxa"/>
            <w:vAlign w:val="center"/>
          </w:tcPr>
          <w:p w14:paraId="51F4E4A0" w14:textId="77777777" w:rsidR="00694303" w:rsidRDefault="00694303" w:rsidP="008935EB">
            <w:r>
              <w:rPr>
                <w:rFonts w:hint="eastAsia"/>
              </w:rPr>
              <w:t>必填</w:t>
            </w:r>
          </w:p>
        </w:tc>
      </w:tr>
      <w:tr w:rsidR="00694303" w14:paraId="25032E48" w14:textId="77777777" w:rsidTr="006B3879">
        <w:trPr>
          <w:trHeight w:val="415"/>
          <w:jc w:val="center"/>
        </w:trPr>
        <w:tc>
          <w:tcPr>
            <w:tcW w:w="537" w:type="dxa"/>
            <w:vAlign w:val="center"/>
          </w:tcPr>
          <w:p w14:paraId="2ECD73EF" w14:textId="77777777" w:rsidR="00E70528" w:rsidRDefault="00E70528">
            <w:pPr>
              <w:pStyle w:val="ab"/>
              <w:numPr>
                <w:ilvl w:val="0"/>
                <w:numId w:val="35"/>
              </w:numPr>
              <w:ind w:firstLineChars="0"/>
              <w:jc w:val="center"/>
              <w:rPr>
                <w:b/>
              </w:rPr>
            </w:pPr>
          </w:p>
        </w:tc>
        <w:tc>
          <w:tcPr>
            <w:tcW w:w="1272" w:type="dxa"/>
            <w:vAlign w:val="center"/>
          </w:tcPr>
          <w:p w14:paraId="1AE55352" w14:textId="77777777" w:rsidR="00694303" w:rsidRPr="00B057C0" w:rsidRDefault="00694303" w:rsidP="008935EB">
            <w:r>
              <w:rPr>
                <w:rFonts w:hint="eastAsia"/>
              </w:rPr>
              <w:t>SQRQ</w:t>
            </w:r>
          </w:p>
        </w:tc>
        <w:tc>
          <w:tcPr>
            <w:tcW w:w="1276" w:type="dxa"/>
            <w:vAlign w:val="center"/>
          </w:tcPr>
          <w:p w14:paraId="6ABA2CCE" w14:textId="77777777" w:rsidR="00694303" w:rsidRPr="00B057C0" w:rsidRDefault="00694303" w:rsidP="008935EB">
            <w:r w:rsidRPr="00C45958">
              <w:rPr>
                <w:rFonts w:hint="eastAsia"/>
              </w:rPr>
              <w:t>Character</w:t>
            </w:r>
          </w:p>
        </w:tc>
        <w:tc>
          <w:tcPr>
            <w:tcW w:w="851" w:type="dxa"/>
            <w:vAlign w:val="center"/>
          </w:tcPr>
          <w:p w14:paraId="0355C7A3" w14:textId="77777777" w:rsidR="00694303" w:rsidRPr="00B057C0" w:rsidRDefault="00694303" w:rsidP="008935EB">
            <w:r>
              <w:rPr>
                <w:rFonts w:hint="eastAsia"/>
              </w:rPr>
              <w:t>8</w:t>
            </w:r>
          </w:p>
        </w:tc>
        <w:tc>
          <w:tcPr>
            <w:tcW w:w="2976" w:type="dxa"/>
            <w:vAlign w:val="center"/>
          </w:tcPr>
          <w:p w14:paraId="0CD861CE" w14:textId="77777777" w:rsidR="00694303" w:rsidRPr="00B057C0" w:rsidRDefault="00694303" w:rsidP="008935EB">
            <w:r>
              <w:rPr>
                <w:rFonts w:hint="eastAsia"/>
              </w:rPr>
              <w:t>申请日期</w:t>
            </w:r>
          </w:p>
        </w:tc>
        <w:tc>
          <w:tcPr>
            <w:tcW w:w="2552" w:type="dxa"/>
            <w:vAlign w:val="center"/>
          </w:tcPr>
          <w:p w14:paraId="642CC80B" w14:textId="77777777" w:rsidR="00694303" w:rsidRDefault="00694303" w:rsidP="008935EB">
            <w:r>
              <w:rPr>
                <w:rFonts w:hint="eastAsia"/>
              </w:rPr>
              <w:t>必填</w:t>
            </w:r>
          </w:p>
        </w:tc>
      </w:tr>
    </w:tbl>
    <w:p w14:paraId="0613434C" w14:textId="77777777" w:rsidR="00704C15" w:rsidRDefault="009F6FF5">
      <w:pPr>
        <w:spacing w:line="360" w:lineRule="auto"/>
        <w:rPr>
          <w:b/>
          <w:sz w:val="24"/>
          <w:szCs w:val="24"/>
        </w:rPr>
      </w:pPr>
      <w:r w:rsidRPr="006C09A6">
        <w:rPr>
          <w:rFonts w:hint="eastAsia"/>
          <w:b/>
          <w:sz w:val="24"/>
          <w:szCs w:val="24"/>
        </w:rPr>
        <w:t>说明：</w:t>
      </w:r>
    </w:p>
    <w:p w14:paraId="2C09647F" w14:textId="77777777" w:rsidR="00E70528" w:rsidRDefault="009F6FF5">
      <w:pPr>
        <w:pStyle w:val="ab"/>
        <w:numPr>
          <w:ilvl w:val="0"/>
          <w:numId w:val="5"/>
        </w:numPr>
        <w:spacing w:line="360" w:lineRule="auto"/>
        <w:ind w:firstLineChars="0"/>
      </w:pPr>
      <w:r>
        <w:rPr>
          <w:rFonts w:hint="eastAsia"/>
        </w:rPr>
        <w:t>发送方：开户代理机构</w:t>
      </w:r>
    </w:p>
    <w:p w14:paraId="7F612437" w14:textId="77777777" w:rsidR="00E70528" w:rsidRDefault="009F6FF5">
      <w:pPr>
        <w:pStyle w:val="ab"/>
        <w:numPr>
          <w:ilvl w:val="0"/>
          <w:numId w:val="5"/>
        </w:numPr>
        <w:spacing w:line="360" w:lineRule="auto"/>
        <w:ind w:firstLineChars="0"/>
      </w:pPr>
      <w:r>
        <w:rPr>
          <w:rFonts w:hint="eastAsia"/>
        </w:rPr>
        <w:t>接收方：</w:t>
      </w:r>
      <w:r w:rsidR="003D63AB">
        <w:rPr>
          <w:rFonts w:hint="eastAsia"/>
        </w:rPr>
        <w:t>中国结算账户系统</w:t>
      </w:r>
    </w:p>
    <w:p w14:paraId="4CB74824" w14:textId="77777777" w:rsidR="00E70528" w:rsidRDefault="00773204">
      <w:pPr>
        <w:pStyle w:val="ab"/>
        <w:numPr>
          <w:ilvl w:val="0"/>
          <w:numId w:val="5"/>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2E577827" w14:textId="77777777" w:rsidR="00E70528" w:rsidRDefault="008750B0">
      <w:pPr>
        <w:pStyle w:val="ab"/>
        <w:numPr>
          <w:ilvl w:val="0"/>
          <w:numId w:val="5"/>
        </w:numPr>
        <w:spacing w:line="360" w:lineRule="auto"/>
        <w:ind w:firstLineChars="0"/>
      </w:pPr>
      <w:r>
        <w:rPr>
          <w:rFonts w:hint="eastAsia"/>
        </w:rPr>
        <w:t>通信通道：</w:t>
      </w:r>
      <w:r>
        <w:rPr>
          <w:rFonts w:hint="eastAsia"/>
        </w:rPr>
        <w:t>PROP</w:t>
      </w:r>
      <w:r>
        <w:rPr>
          <w:rFonts w:hint="eastAsia"/>
        </w:rPr>
        <w:t>通用交易接口</w:t>
      </w:r>
    </w:p>
    <w:p w14:paraId="6CA9394C" w14:textId="77777777" w:rsidR="00E70528" w:rsidRDefault="00A949B0">
      <w:pPr>
        <w:pStyle w:val="ab"/>
        <w:numPr>
          <w:ilvl w:val="0"/>
          <w:numId w:val="5"/>
        </w:numPr>
        <w:spacing w:line="360" w:lineRule="auto"/>
        <w:ind w:firstLineChars="0"/>
      </w:pPr>
      <w:r>
        <w:rPr>
          <w:rFonts w:hint="eastAsia"/>
        </w:rPr>
        <w:t>请求信息分为三组：一是客户名称、主要身份证明文件类别、主要身份证明文件代码，二是一码通账户号码，三是证券账户类别、证券账户号码；这三组信息中至少一组信息不能为空</w:t>
      </w:r>
      <w:r w:rsidR="007B60D1">
        <w:rPr>
          <w:rFonts w:hint="eastAsia"/>
        </w:rPr>
        <w:t>；三组信息都不为空或三组信息中有两组不为空时，申报的证券账户应属于申报的一码通账户</w:t>
      </w:r>
      <w:r w:rsidR="005B1CEC">
        <w:rPr>
          <w:rFonts w:hint="eastAsia"/>
        </w:rPr>
        <w:t>和客户</w:t>
      </w:r>
      <w:r w:rsidR="007B60D1">
        <w:rPr>
          <w:rFonts w:hint="eastAsia"/>
        </w:rPr>
        <w:t>，申报的一码通账户应属于申报的客户。</w:t>
      </w:r>
    </w:p>
    <w:p w14:paraId="3307FD3D" w14:textId="77777777" w:rsidR="003C6241" w:rsidRPr="00271B22" w:rsidRDefault="003C6241" w:rsidP="003C6241">
      <w:pPr>
        <w:rPr>
          <w:b/>
          <w:sz w:val="30"/>
          <w:szCs w:val="30"/>
        </w:rPr>
      </w:pPr>
      <w:bookmarkStart w:id="55" w:name="_Toc358041896"/>
      <w:r w:rsidRPr="00271B22">
        <w:rPr>
          <w:rFonts w:hint="eastAsia"/>
          <w:b/>
          <w:sz w:val="30"/>
          <w:szCs w:val="30"/>
        </w:rPr>
        <w:t>应答：</w:t>
      </w:r>
      <w:bookmarkEnd w:id="55"/>
    </w:p>
    <w:tbl>
      <w:tblPr>
        <w:tblStyle w:val="a5"/>
        <w:tblW w:w="8613" w:type="dxa"/>
        <w:jc w:val="center"/>
        <w:tblLook w:val="04A0" w:firstRow="1" w:lastRow="0" w:firstColumn="1" w:lastColumn="0" w:noHBand="0" w:noVBand="1"/>
      </w:tblPr>
      <w:tblGrid>
        <w:gridCol w:w="538"/>
        <w:gridCol w:w="1351"/>
        <w:gridCol w:w="1865"/>
        <w:gridCol w:w="855"/>
        <w:gridCol w:w="2459"/>
        <w:gridCol w:w="1545"/>
      </w:tblGrid>
      <w:tr w:rsidR="00866EE1" w14:paraId="591AE31F" w14:textId="77777777" w:rsidTr="006B3879">
        <w:trPr>
          <w:trHeight w:val="534"/>
          <w:jc w:val="center"/>
        </w:trPr>
        <w:tc>
          <w:tcPr>
            <w:tcW w:w="538" w:type="dxa"/>
            <w:shd w:val="clear" w:color="auto" w:fill="FFC000"/>
            <w:vAlign w:val="center"/>
          </w:tcPr>
          <w:p w14:paraId="548AE4E6" w14:textId="77777777" w:rsidR="00866EE1" w:rsidRPr="00455B38" w:rsidRDefault="00866EE1" w:rsidP="00AF7367">
            <w:pPr>
              <w:jc w:val="center"/>
              <w:rPr>
                <w:b/>
                <w:sz w:val="24"/>
                <w:szCs w:val="24"/>
              </w:rPr>
            </w:pPr>
            <w:r w:rsidRPr="00455B38">
              <w:rPr>
                <w:rFonts w:hint="eastAsia"/>
                <w:b/>
                <w:sz w:val="24"/>
                <w:szCs w:val="24"/>
              </w:rPr>
              <w:t>NO</w:t>
            </w:r>
          </w:p>
        </w:tc>
        <w:tc>
          <w:tcPr>
            <w:tcW w:w="1351" w:type="dxa"/>
            <w:shd w:val="clear" w:color="auto" w:fill="FFC000"/>
            <w:vAlign w:val="center"/>
          </w:tcPr>
          <w:p w14:paraId="6F7C404A" w14:textId="77777777" w:rsidR="00866EE1" w:rsidRPr="00455B38" w:rsidRDefault="00866EE1" w:rsidP="00AF7367">
            <w:pPr>
              <w:jc w:val="center"/>
              <w:rPr>
                <w:b/>
                <w:sz w:val="24"/>
                <w:szCs w:val="24"/>
              </w:rPr>
            </w:pPr>
            <w:r w:rsidRPr="00455B38">
              <w:rPr>
                <w:rFonts w:hint="eastAsia"/>
                <w:b/>
                <w:sz w:val="24"/>
                <w:szCs w:val="24"/>
              </w:rPr>
              <w:t>字段</w:t>
            </w:r>
          </w:p>
        </w:tc>
        <w:tc>
          <w:tcPr>
            <w:tcW w:w="1865" w:type="dxa"/>
            <w:shd w:val="clear" w:color="auto" w:fill="FFC000"/>
            <w:vAlign w:val="center"/>
          </w:tcPr>
          <w:p w14:paraId="0CBB56F0" w14:textId="77777777" w:rsidR="00866EE1" w:rsidRPr="00455B38" w:rsidRDefault="00866EE1" w:rsidP="00AF7367">
            <w:pPr>
              <w:jc w:val="center"/>
              <w:rPr>
                <w:b/>
                <w:sz w:val="24"/>
                <w:szCs w:val="24"/>
              </w:rPr>
            </w:pPr>
            <w:r w:rsidRPr="00455B38">
              <w:rPr>
                <w:rFonts w:hint="eastAsia"/>
                <w:b/>
                <w:sz w:val="24"/>
                <w:szCs w:val="24"/>
              </w:rPr>
              <w:t>类型</w:t>
            </w:r>
          </w:p>
        </w:tc>
        <w:tc>
          <w:tcPr>
            <w:tcW w:w="855" w:type="dxa"/>
            <w:shd w:val="clear" w:color="auto" w:fill="FFC000"/>
            <w:vAlign w:val="center"/>
          </w:tcPr>
          <w:p w14:paraId="0A02F900" w14:textId="77777777" w:rsidR="00866EE1" w:rsidRPr="00455B38" w:rsidRDefault="00866EE1" w:rsidP="00AF7367">
            <w:pPr>
              <w:jc w:val="center"/>
              <w:rPr>
                <w:b/>
                <w:sz w:val="24"/>
                <w:szCs w:val="24"/>
              </w:rPr>
            </w:pPr>
            <w:r w:rsidRPr="00455B38">
              <w:rPr>
                <w:rFonts w:hint="eastAsia"/>
                <w:b/>
                <w:sz w:val="24"/>
                <w:szCs w:val="24"/>
              </w:rPr>
              <w:t>长度</w:t>
            </w:r>
          </w:p>
        </w:tc>
        <w:tc>
          <w:tcPr>
            <w:tcW w:w="2459" w:type="dxa"/>
            <w:tcBorders>
              <w:right w:val="single" w:sz="4" w:space="0" w:color="auto"/>
            </w:tcBorders>
            <w:shd w:val="clear" w:color="auto" w:fill="FFC000"/>
            <w:vAlign w:val="center"/>
          </w:tcPr>
          <w:p w14:paraId="2F17373D" w14:textId="77777777" w:rsidR="00866EE1" w:rsidRPr="00455B38" w:rsidRDefault="00866EE1" w:rsidP="00AF7367">
            <w:pPr>
              <w:jc w:val="center"/>
              <w:rPr>
                <w:b/>
                <w:sz w:val="24"/>
                <w:szCs w:val="24"/>
              </w:rPr>
            </w:pPr>
            <w:r w:rsidRPr="00455B38">
              <w:rPr>
                <w:rFonts w:hint="eastAsia"/>
                <w:b/>
                <w:sz w:val="24"/>
                <w:szCs w:val="24"/>
              </w:rPr>
              <w:t>字段名称</w:t>
            </w:r>
          </w:p>
        </w:tc>
        <w:tc>
          <w:tcPr>
            <w:tcW w:w="1545" w:type="dxa"/>
            <w:tcBorders>
              <w:left w:val="single" w:sz="4" w:space="0" w:color="auto"/>
            </w:tcBorders>
            <w:shd w:val="clear" w:color="auto" w:fill="FFC000"/>
            <w:vAlign w:val="center"/>
          </w:tcPr>
          <w:p w14:paraId="28AEE884" w14:textId="77777777" w:rsidR="00866EE1" w:rsidRPr="00455B38" w:rsidRDefault="00866EE1" w:rsidP="00866EE1">
            <w:pPr>
              <w:jc w:val="center"/>
              <w:rPr>
                <w:b/>
                <w:sz w:val="24"/>
                <w:szCs w:val="24"/>
              </w:rPr>
            </w:pPr>
            <w:r>
              <w:rPr>
                <w:rFonts w:hint="eastAsia"/>
                <w:b/>
                <w:sz w:val="24"/>
                <w:szCs w:val="24"/>
              </w:rPr>
              <w:t>备注</w:t>
            </w:r>
          </w:p>
        </w:tc>
      </w:tr>
      <w:tr w:rsidR="008E3093" w14:paraId="4757E1E7" w14:textId="77777777" w:rsidTr="006B3879">
        <w:trPr>
          <w:trHeight w:val="415"/>
          <w:jc w:val="center"/>
        </w:trPr>
        <w:tc>
          <w:tcPr>
            <w:tcW w:w="538" w:type="dxa"/>
            <w:vAlign w:val="center"/>
          </w:tcPr>
          <w:p w14:paraId="77880DED" w14:textId="77777777" w:rsidR="00E70528" w:rsidRDefault="00E70528">
            <w:pPr>
              <w:pStyle w:val="ab"/>
              <w:numPr>
                <w:ilvl w:val="0"/>
                <w:numId w:val="7"/>
              </w:numPr>
              <w:ind w:firstLineChars="0"/>
              <w:jc w:val="center"/>
              <w:rPr>
                <w:b/>
              </w:rPr>
            </w:pPr>
          </w:p>
        </w:tc>
        <w:tc>
          <w:tcPr>
            <w:tcW w:w="1351" w:type="dxa"/>
            <w:vAlign w:val="center"/>
          </w:tcPr>
          <w:p w14:paraId="398B2BFE" w14:textId="77777777" w:rsidR="008E3093" w:rsidRPr="00602A83" w:rsidRDefault="008E3093" w:rsidP="008935EB">
            <w:r>
              <w:rPr>
                <w:rFonts w:hint="eastAsia"/>
              </w:rPr>
              <w:t>YWLSH</w:t>
            </w:r>
          </w:p>
        </w:tc>
        <w:tc>
          <w:tcPr>
            <w:tcW w:w="1865" w:type="dxa"/>
            <w:vAlign w:val="center"/>
          </w:tcPr>
          <w:p w14:paraId="2B238285" w14:textId="77777777" w:rsidR="008E3093" w:rsidRPr="00602A83" w:rsidRDefault="008E3093" w:rsidP="008935EB">
            <w:r w:rsidRPr="00C45958">
              <w:rPr>
                <w:rFonts w:hint="eastAsia"/>
              </w:rPr>
              <w:t>Character</w:t>
            </w:r>
          </w:p>
        </w:tc>
        <w:tc>
          <w:tcPr>
            <w:tcW w:w="855" w:type="dxa"/>
            <w:vAlign w:val="center"/>
          </w:tcPr>
          <w:p w14:paraId="0C52FA97" w14:textId="77777777" w:rsidR="008E3093" w:rsidRPr="00602A83" w:rsidRDefault="008E3093" w:rsidP="008935EB">
            <w:r>
              <w:rPr>
                <w:rFonts w:hint="eastAsia"/>
              </w:rPr>
              <w:t>10</w:t>
            </w:r>
          </w:p>
        </w:tc>
        <w:tc>
          <w:tcPr>
            <w:tcW w:w="2459" w:type="dxa"/>
            <w:tcBorders>
              <w:right w:val="single" w:sz="4" w:space="0" w:color="auto"/>
            </w:tcBorders>
            <w:vAlign w:val="center"/>
          </w:tcPr>
          <w:p w14:paraId="66643743" w14:textId="77777777" w:rsidR="008E3093" w:rsidRPr="00602A83" w:rsidRDefault="008E3093" w:rsidP="008935EB">
            <w:r>
              <w:rPr>
                <w:rFonts w:hint="eastAsia"/>
              </w:rPr>
              <w:t>业务流水号</w:t>
            </w:r>
          </w:p>
        </w:tc>
        <w:tc>
          <w:tcPr>
            <w:tcW w:w="1545" w:type="dxa"/>
            <w:tcBorders>
              <w:left w:val="single" w:sz="4" w:space="0" w:color="auto"/>
            </w:tcBorders>
            <w:vAlign w:val="center"/>
          </w:tcPr>
          <w:p w14:paraId="2DA8FF53" w14:textId="77777777" w:rsidR="008E3093" w:rsidRPr="00602A83" w:rsidRDefault="008E3093" w:rsidP="00866EE1"/>
        </w:tc>
      </w:tr>
      <w:tr w:rsidR="008E3093" w14:paraId="1E3907A0" w14:textId="77777777" w:rsidTr="006B3879">
        <w:trPr>
          <w:trHeight w:val="415"/>
          <w:jc w:val="center"/>
        </w:trPr>
        <w:tc>
          <w:tcPr>
            <w:tcW w:w="538" w:type="dxa"/>
            <w:vAlign w:val="center"/>
          </w:tcPr>
          <w:p w14:paraId="11823117" w14:textId="77777777" w:rsidR="00E70528" w:rsidRDefault="00E70528">
            <w:pPr>
              <w:pStyle w:val="ab"/>
              <w:numPr>
                <w:ilvl w:val="0"/>
                <w:numId w:val="7"/>
              </w:numPr>
              <w:ind w:firstLineChars="0"/>
              <w:jc w:val="center"/>
              <w:rPr>
                <w:b/>
              </w:rPr>
            </w:pPr>
          </w:p>
        </w:tc>
        <w:tc>
          <w:tcPr>
            <w:tcW w:w="1351" w:type="dxa"/>
            <w:vAlign w:val="center"/>
          </w:tcPr>
          <w:p w14:paraId="4AA1EE7C" w14:textId="77777777" w:rsidR="008E3093" w:rsidRPr="00602A83" w:rsidRDefault="008E3093" w:rsidP="008935EB">
            <w:r w:rsidRPr="00602A83">
              <w:rPr>
                <w:rFonts w:hint="eastAsia"/>
              </w:rPr>
              <w:t>KHMC</w:t>
            </w:r>
          </w:p>
        </w:tc>
        <w:tc>
          <w:tcPr>
            <w:tcW w:w="1865" w:type="dxa"/>
            <w:vAlign w:val="center"/>
          </w:tcPr>
          <w:p w14:paraId="4146EE8D" w14:textId="77777777" w:rsidR="008E3093" w:rsidRPr="00602A83" w:rsidRDefault="008E3093" w:rsidP="008935EB">
            <w:r w:rsidRPr="00602A83">
              <w:rPr>
                <w:rFonts w:hint="eastAsia"/>
              </w:rPr>
              <w:t>Character</w:t>
            </w:r>
          </w:p>
        </w:tc>
        <w:tc>
          <w:tcPr>
            <w:tcW w:w="855" w:type="dxa"/>
            <w:vAlign w:val="center"/>
          </w:tcPr>
          <w:p w14:paraId="593A7974" w14:textId="77777777" w:rsidR="008E3093" w:rsidRPr="00602A83" w:rsidRDefault="006F30A2" w:rsidP="008935EB">
            <w:r>
              <w:rPr>
                <w:rFonts w:hint="eastAsia"/>
              </w:rPr>
              <w:t>12</w:t>
            </w:r>
            <w:r w:rsidR="008E3093" w:rsidRPr="00602A83">
              <w:rPr>
                <w:rFonts w:hint="eastAsia"/>
              </w:rPr>
              <w:t>0</w:t>
            </w:r>
          </w:p>
        </w:tc>
        <w:tc>
          <w:tcPr>
            <w:tcW w:w="2459" w:type="dxa"/>
            <w:tcBorders>
              <w:right w:val="single" w:sz="4" w:space="0" w:color="auto"/>
            </w:tcBorders>
            <w:vAlign w:val="center"/>
          </w:tcPr>
          <w:p w14:paraId="33523600" w14:textId="77777777" w:rsidR="008E3093" w:rsidRPr="00602A83" w:rsidRDefault="008E3093" w:rsidP="008935EB">
            <w:r w:rsidRPr="00602A83">
              <w:rPr>
                <w:rFonts w:hint="eastAsia"/>
              </w:rPr>
              <w:t>客户名称</w:t>
            </w:r>
          </w:p>
        </w:tc>
        <w:tc>
          <w:tcPr>
            <w:tcW w:w="1545" w:type="dxa"/>
            <w:tcBorders>
              <w:left w:val="single" w:sz="4" w:space="0" w:color="auto"/>
            </w:tcBorders>
            <w:vAlign w:val="center"/>
          </w:tcPr>
          <w:p w14:paraId="73EE7630" w14:textId="77777777" w:rsidR="008E3093" w:rsidRPr="00602A83" w:rsidRDefault="008E3093" w:rsidP="00866EE1"/>
        </w:tc>
      </w:tr>
      <w:tr w:rsidR="00866EE1" w14:paraId="2A311B4B" w14:textId="77777777" w:rsidTr="006B3879">
        <w:trPr>
          <w:trHeight w:val="415"/>
          <w:jc w:val="center"/>
        </w:trPr>
        <w:tc>
          <w:tcPr>
            <w:tcW w:w="538" w:type="dxa"/>
            <w:vAlign w:val="center"/>
          </w:tcPr>
          <w:p w14:paraId="0CE64617" w14:textId="77777777" w:rsidR="00E70528" w:rsidRDefault="00E70528">
            <w:pPr>
              <w:pStyle w:val="ab"/>
              <w:numPr>
                <w:ilvl w:val="0"/>
                <w:numId w:val="7"/>
              </w:numPr>
              <w:ind w:firstLineChars="0"/>
              <w:jc w:val="center"/>
              <w:rPr>
                <w:b/>
              </w:rPr>
            </w:pPr>
          </w:p>
        </w:tc>
        <w:tc>
          <w:tcPr>
            <w:tcW w:w="1351" w:type="dxa"/>
            <w:vAlign w:val="center"/>
          </w:tcPr>
          <w:p w14:paraId="791BA656" w14:textId="77777777" w:rsidR="00866EE1" w:rsidRPr="00602A83" w:rsidRDefault="00866EE1" w:rsidP="008935EB">
            <w:r w:rsidRPr="00602A83">
              <w:rPr>
                <w:rFonts w:hint="eastAsia"/>
              </w:rPr>
              <w:t>ZJLB</w:t>
            </w:r>
          </w:p>
        </w:tc>
        <w:tc>
          <w:tcPr>
            <w:tcW w:w="1865" w:type="dxa"/>
            <w:vAlign w:val="center"/>
          </w:tcPr>
          <w:p w14:paraId="34C9241C" w14:textId="77777777" w:rsidR="00866EE1" w:rsidRPr="00602A83" w:rsidRDefault="00866EE1" w:rsidP="008935EB">
            <w:r w:rsidRPr="00602A83">
              <w:rPr>
                <w:rFonts w:hint="eastAsia"/>
              </w:rPr>
              <w:t>Character</w:t>
            </w:r>
          </w:p>
        </w:tc>
        <w:tc>
          <w:tcPr>
            <w:tcW w:w="855" w:type="dxa"/>
            <w:vAlign w:val="center"/>
          </w:tcPr>
          <w:p w14:paraId="237B0B2F" w14:textId="77777777" w:rsidR="00866EE1" w:rsidRPr="00602A83" w:rsidRDefault="00866EE1" w:rsidP="008935EB">
            <w:r w:rsidRPr="00602A83">
              <w:rPr>
                <w:rFonts w:hint="eastAsia"/>
              </w:rPr>
              <w:t>2</w:t>
            </w:r>
          </w:p>
        </w:tc>
        <w:tc>
          <w:tcPr>
            <w:tcW w:w="2459" w:type="dxa"/>
            <w:tcBorders>
              <w:right w:val="single" w:sz="4" w:space="0" w:color="auto"/>
            </w:tcBorders>
            <w:vAlign w:val="center"/>
          </w:tcPr>
          <w:p w14:paraId="4268C8B7" w14:textId="77777777" w:rsidR="00866EE1" w:rsidRPr="00602A83" w:rsidRDefault="00866EE1" w:rsidP="008935EB">
            <w:r w:rsidRPr="00602A83">
              <w:rPr>
                <w:rFonts w:hint="eastAsia"/>
              </w:rPr>
              <w:t>主要身份证明文件类别</w:t>
            </w:r>
          </w:p>
        </w:tc>
        <w:tc>
          <w:tcPr>
            <w:tcW w:w="1545" w:type="dxa"/>
            <w:tcBorders>
              <w:left w:val="single" w:sz="4" w:space="0" w:color="auto"/>
            </w:tcBorders>
            <w:vAlign w:val="center"/>
          </w:tcPr>
          <w:p w14:paraId="48E8E8A0" w14:textId="77777777" w:rsidR="00866EE1" w:rsidRPr="00602A83" w:rsidRDefault="00406DFE" w:rsidP="00866EE1">
            <w:r w:rsidRPr="00C45958">
              <w:rPr>
                <w:rFonts w:hint="eastAsia"/>
              </w:rPr>
              <w:t>字典</w:t>
            </w:r>
            <w:r w:rsidRPr="00C45958">
              <w:rPr>
                <w:rFonts w:hint="eastAsia"/>
              </w:rPr>
              <w:t>(</w:t>
            </w:r>
            <w:r w:rsidRPr="00602A83">
              <w:rPr>
                <w:rFonts w:hint="eastAsia"/>
              </w:rPr>
              <w:t>ZJLB</w:t>
            </w:r>
            <w:r w:rsidRPr="00C45958">
              <w:rPr>
                <w:rFonts w:hint="eastAsia"/>
              </w:rPr>
              <w:t>)</w:t>
            </w:r>
          </w:p>
        </w:tc>
      </w:tr>
      <w:tr w:rsidR="00866EE1" w14:paraId="5E8B9D5C" w14:textId="77777777" w:rsidTr="006B3879">
        <w:trPr>
          <w:trHeight w:val="415"/>
          <w:jc w:val="center"/>
        </w:trPr>
        <w:tc>
          <w:tcPr>
            <w:tcW w:w="538" w:type="dxa"/>
            <w:vAlign w:val="center"/>
          </w:tcPr>
          <w:p w14:paraId="38F0C591" w14:textId="77777777" w:rsidR="00E70528" w:rsidRDefault="00E70528">
            <w:pPr>
              <w:pStyle w:val="ab"/>
              <w:numPr>
                <w:ilvl w:val="0"/>
                <w:numId w:val="7"/>
              </w:numPr>
              <w:ind w:firstLineChars="0"/>
              <w:jc w:val="center"/>
              <w:rPr>
                <w:b/>
              </w:rPr>
            </w:pPr>
          </w:p>
        </w:tc>
        <w:tc>
          <w:tcPr>
            <w:tcW w:w="1351" w:type="dxa"/>
            <w:vAlign w:val="center"/>
          </w:tcPr>
          <w:p w14:paraId="07D823CC" w14:textId="77777777" w:rsidR="00866EE1" w:rsidRPr="00602A83" w:rsidRDefault="00866EE1" w:rsidP="008935EB">
            <w:r w:rsidRPr="00602A83">
              <w:rPr>
                <w:rFonts w:hint="eastAsia"/>
              </w:rPr>
              <w:t>ZJDM</w:t>
            </w:r>
          </w:p>
        </w:tc>
        <w:tc>
          <w:tcPr>
            <w:tcW w:w="1865" w:type="dxa"/>
            <w:vAlign w:val="center"/>
          </w:tcPr>
          <w:p w14:paraId="09E1ED9A" w14:textId="77777777" w:rsidR="00866EE1" w:rsidRPr="00602A83" w:rsidRDefault="00866EE1" w:rsidP="008935EB">
            <w:r w:rsidRPr="00602A83">
              <w:rPr>
                <w:rFonts w:hint="eastAsia"/>
              </w:rPr>
              <w:t>Character</w:t>
            </w:r>
          </w:p>
        </w:tc>
        <w:tc>
          <w:tcPr>
            <w:tcW w:w="855" w:type="dxa"/>
            <w:vAlign w:val="center"/>
          </w:tcPr>
          <w:p w14:paraId="3B64F208" w14:textId="77777777" w:rsidR="00866EE1" w:rsidRPr="00602A83" w:rsidRDefault="006F30A2" w:rsidP="008935EB">
            <w:r>
              <w:rPr>
                <w:rFonts w:hint="eastAsia"/>
              </w:rPr>
              <w:t>4</w:t>
            </w:r>
            <w:r w:rsidR="00866EE1" w:rsidRPr="00602A83">
              <w:rPr>
                <w:rFonts w:hint="eastAsia"/>
              </w:rPr>
              <w:t>0</w:t>
            </w:r>
          </w:p>
        </w:tc>
        <w:tc>
          <w:tcPr>
            <w:tcW w:w="2459" w:type="dxa"/>
            <w:tcBorders>
              <w:right w:val="single" w:sz="4" w:space="0" w:color="auto"/>
            </w:tcBorders>
            <w:vAlign w:val="center"/>
          </w:tcPr>
          <w:p w14:paraId="2AA5E284" w14:textId="77777777" w:rsidR="00866EE1" w:rsidRPr="00602A83" w:rsidRDefault="00866EE1" w:rsidP="008935EB">
            <w:r w:rsidRPr="00602A83">
              <w:rPr>
                <w:rFonts w:hint="eastAsia"/>
              </w:rPr>
              <w:t>主要身份证明文件代码</w:t>
            </w:r>
          </w:p>
        </w:tc>
        <w:tc>
          <w:tcPr>
            <w:tcW w:w="1545" w:type="dxa"/>
            <w:tcBorders>
              <w:left w:val="single" w:sz="4" w:space="0" w:color="auto"/>
            </w:tcBorders>
            <w:vAlign w:val="center"/>
          </w:tcPr>
          <w:p w14:paraId="38EFB1FA" w14:textId="77777777" w:rsidR="00866EE1" w:rsidRPr="00602A83" w:rsidRDefault="00866EE1" w:rsidP="00866EE1"/>
        </w:tc>
      </w:tr>
      <w:tr w:rsidR="00A707FA" w14:paraId="6A4C8F93" w14:textId="77777777" w:rsidTr="006B3879">
        <w:trPr>
          <w:trHeight w:val="415"/>
          <w:jc w:val="center"/>
        </w:trPr>
        <w:tc>
          <w:tcPr>
            <w:tcW w:w="538" w:type="dxa"/>
            <w:vAlign w:val="center"/>
          </w:tcPr>
          <w:p w14:paraId="2D20AE96" w14:textId="77777777" w:rsidR="00E70528" w:rsidRDefault="00E70528">
            <w:pPr>
              <w:pStyle w:val="ab"/>
              <w:numPr>
                <w:ilvl w:val="0"/>
                <w:numId w:val="7"/>
              </w:numPr>
              <w:ind w:firstLineChars="0"/>
              <w:jc w:val="center"/>
              <w:rPr>
                <w:b/>
              </w:rPr>
            </w:pPr>
          </w:p>
        </w:tc>
        <w:tc>
          <w:tcPr>
            <w:tcW w:w="1351" w:type="dxa"/>
            <w:vAlign w:val="center"/>
          </w:tcPr>
          <w:p w14:paraId="59D67400" w14:textId="77777777" w:rsidR="00A707FA" w:rsidRPr="00C45958" w:rsidRDefault="00A707FA" w:rsidP="008935EB">
            <w:r w:rsidRPr="00602A83">
              <w:rPr>
                <w:rFonts w:hint="eastAsia"/>
              </w:rPr>
              <w:t>YMTH</w:t>
            </w:r>
          </w:p>
        </w:tc>
        <w:tc>
          <w:tcPr>
            <w:tcW w:w="1865" w:type="dxa"/>
            <w:vAlign w:val="center"/>
          </w:tcPr>
          <w:p w14:paraId="132D1718" w14:textId="77777777" w:rsidR="00A707FA" w:rsidRPr="00C45958" w:rsidRDefault="00A707FA" w:rsidP="008935EB">
            <w:r w:rsidRPr="00602A83">
              <w:rPr>
                <w:rFonts w:hint="eastAsia"/>
              </w:rPr>
              <w:t>Character</w:t>
            </w:r>
          </w:p>
        </w:tc>
        <w:tc>
          <w:tcPr>
            <w:tcW w:w="855" w:type="dxa"/>
            <w:vAlign w:val="center"/>
          </w:tcPr>
          <w:p w14:paraId="43DBA732" w14:textId="77777777" w:rsidR="00A707FA" w:rsidRPr="00C45958" w:rsidRDefault="00A707FA" w:rsidP="008935EB">
            <w:r>
              <w:rPr>
                <w:rFonts w:hint="eastAsia"/>
              </w:rPr>
              <w:t>20</w:t>
            </w:r>
          </w:p>
        </w:tc>
        <w:tc>
          <w:tcPr>
            <w:tcW w:w="2459" w:type="dxa"/>
            <w:tcBorders>
              <w:right w:val="single" w:sz="4" w:space="0" w:color="auto"/>
            </w:tcBorders>
            <w:vAlign w:val="center"/>
          </w:tcPr>
          <w:p w14:paraId="5CA9FAD6" w14:textId="77777777" w:rsidR="00A707FA" w:rsidRPr="00C45958" w:rsidRDefault="00A707FA" w:rsidP="008935EB">
            <w:r w:rsidRPr="00602A83">
              <w:rPr>
                <w:rFonts w:hint="eastAsia"/>
              </w:rPr>
              <w:t>一码通账户号码</w:t>
            </w:r>
          </w:p>
        </w:tc>
        <w:tc>
          <w:tcPr>
            <w:tcW w:w="1545" w:type="dxa"/>
            <w:tcBorders>
              <w:left w:val="single" w:sz="4" w:space="0" w:color="auto"/>
            </w:tcBorders>
            <w:vAlign w:val="center"/>
          </w:tcPr>
          <w:p w14:paraId="0008BD23" w14:textId="77777777" w:rsidR="00A707FA" w:rsidRPr="00C45958" w:rsidRDefault="00A707FA" w:rsidP="00866EE1"/>
        </w:tc>
      </w:tr>
      <w:tr w:rsidR="00490D05" w14:paraId="0A5FB940" w14:textId="77777777" w:rsidTr="006B3879">
        <w:trPr>
          <w:trHeight w:val="415"/>
          <w:jc w:val="center"/>
        </w:trPr>
        <w:tc>
          <w:tcPr>
            <w:tcW w:w="538" w:type="dxa"/>
            <w:vAlign w:val="center"/>
          </w:tcPr>
          <w:p w14:paraId="162CEC86" w14:textId="77777777" w:rsidR="00E70528" w:rsidRDefault="00E70528">
            <w:pPr>
              <w:pStyle w:val="ab"/>
              <w:numPr>
                <w:ilvl w:val="0"/>
                <w:numId w:val="7"/>
              </w:numPr>
              <w:ind w:firstLineChars="0"/>
              <w:jc w:val="center"/>
              <w:rPr>
                <w:b/>
              </w:rPr>
            </w:pPr>
          </w:p>
        </w:tc>
        <w:tc>
          <w:tcPr>
            <w:tcW w:w="1351" w:type="dxa"/>
            <w:vAlign w:val="center"/>
          </w:tcPr>
          <w:p w14:paraId="547A83EE" w14:textId="77777777" w:rsidR="00490D05" w:rsidRPr="00602A83" w:rsidRDefault="00490D05" w:rsidP="008935EB">
            <w:r w:rsidRPr="00A77FA8">
              <w:t>YMTZT</w:t>
            </w:r>
          </w:p>
        </w:tc>
        <w:tc>
          <w:tcPr>
            <w:tcW w:w="1865" w:type="dxa"/>
            <w:vAlign w:val="center"/>
          </w:tcPr>
          <w:p w14:paraId="7B242496" w14:textId="77777777" w:rsidR="00490D05" w:rsidRPr="00602A83" w:rsidRDefault="00490D05" w:rsidP="008935EB">
            <w:r w:rsidRPr="00A77FA8">
              <w:t>Character</w:t>
            </w:r>
          </w:p>
        </w:tc>
        <w:tc>
          <w:tcPr>
            <w:tcW w:w="855" w:type="dxa"/>
            <w:vAlign w:val="center"/>
          </w:tcPr>
          <w:p w14:paraId="349C9A9C" w14:textId="77777777" w:rsidR="00490D05" w:rsidRDefault="00490D05" w:rsidP="008935EB">
            <w:r w:rsidRPr="00A77FA8">
              <w:t>1</w:t>
            </w:r>
          </w:p>
        </w:tc>
        <w:tc>
          <w:tcPr>
            <w:tcW w:w="2459" w:type="dxa"/>
            <w:tcBorders>
              <w:right w:val="single" w:sz="4" w:space="0" w:color="auto"/>
            </w:tcBorders>
            <w:vAlign w:val="center"/>
          </w:tcPr>
          <w:p w14:paraId="76E41FEB" w14:textId="77777777" w:rsidR="00490D05" w:rsidRPr="00602A83" w:rsidRDefault="00490D05" w:rsidP="008935EB">
            <w:r w:rsidRPr="00A77FA8">
              <w:rPr>
                <w:rFonts w:hint="eastAsia"/>
              </w:rPr>
              <w:t>一码通账户状态</w:t>
            </w:r>
          </w:p>
        </w:tc>
        <w:tc>
          <w:tcPr>
            <w:tcW w:w="1545" w:type="dxa"/>
            <w:tcBorders>
              <w:left w:val="single" w:sz="4" w:space="0" w:color="auto"/>
            </w:tcBorders>
            <w:vAlign w:val="center"/>
          </w:tcPr>
          <w:p w14:paraId="28A984FD" w14:textId="77777777" w:rsidR="00490D05" w:rsidRPr="00602A83" w:rsidRDefault="00490D05" w:rsidP="00866EE1">
            <w:r w:rsidRPr="00A77FA8">
              <w:rPr>
                <w:rFonts w:hint="eastAsia"/>
              </w:rPr>
              <w:t>字典</w:t>
            </w:r>
            <w:r w:rsidRPr="00A77FA8">
              <w:rPr>
                <w:rFonts w:hint="eastAsia"/>
              </w:rPr>
              <w:t>(</w:t>
            </w:r>
            <w:r w:rsidRPr="00A77FA8">
              <w:t>YMTZT</w:t>
            </w:r>
            <w:r w:rsidRPr="00A77FA8">
              <w:rPr>
                <w:rFonts w:hint="eastAsia"/>
              </w:rPr>
              <w:t>)</w:t>
            </w:r>
          </w:p>
        </w:tc>
      </w:tr>
      <w:tr w:rsidR="006F0AEE" w14:paraId="3ABDC25C" w14:textId="77777777" w:rsidTr="006B3879">
        <w:trPr>
          <w:trHeight w:val="415"/>
          <w:jc w:val="center"/>
        </w:trPr>
        <w:tc>
          <w:tcPr>
            <w:tcW w:w="538" w:type="dxa"/>
            <w:vAlign w:val="center"/>
          </w:tcPr>
          <w:p w14:paraId="15528FD7" w14:textId="77777777" w:rsidR="00E70528" w:rsidRDefault="00E70528">
            <w:pPr>
              <w:pStyle w:val="ab"/>
              <w:numPr>
                <w:ilvl w:val="0"/>
                <w:numId w:val="7"/>
              </w:numPr>
              <w:ind w:firstLineChars="0"/>
              <w:jc w:val="center"/>
              <w:rPr>
                <w:b/>
              </w:rPr>
            </w:pPr>
          </w:p>
        </w:tc>
        <w:tc>
          <w:tcPr>
            <w:tcW w:w="1351" w:type="dxa"/>
            <w:vAlign w:val="center"/>
          </w:tcPr>
          <w:p w14:paraId="1B64D871" w14:textId="77777777" w:rsidR="006F0AEE" w:rsidRPr="00A77FA8" w:rsidRDefault="006F0AEE" w:rsidP="008935EB">
            <w:r w:rsidRPr="00602A83">
              <w:rPr>
                <w:rFonts w:hint="eastAsia"/>
              </w:rPr>
              <w:t>ZHLB</w:t>
            </w:r>
          </w:p>
        </w:tc>
        <w:tc>
          <w:tcPr>
            <w:tcW w:w="1865" w:type="dxa"/>
            <w:vAlign w:val="center"/>
          </w:tcPr>
          <w:p w14:paraId="06D01669" w14:textId="77777777" w:rsidR="006F0AEE" w:rsidRPr="00A77FA8" w:rsidRDefault="006F0AEE" w:rsidP="008935EB">
            <w:r w:rsidRPr="00602A83">
              <w:rPr>
                <w:rFonts w:hint="eastAsia"/>
              </w:rPr>
              <w:t>Character</w:t>
            </w:r>
          </w:p>
        </w:tc>
        <w:tc>
          <w:tcPr>
            <w:tcW w:w="855" w:type="dxa"/>
            <w:vAlign w:val="center"/>
          </w:tcPr>
          <w:p w14:paraId="77F865D3" w14:textId="77777777" w:rsidR="006F0AEE" w:rsidRPr="00A77FA8" w:rsidRDefault="006F0AEE" w:rsidP="008935EB">
            <w:r w:rsidRPr="00602A83">
              <w:rPr>
                <w:rFonts w:hint="eastAsia"/>
              </w:rPr>
              <w:t>2</w:t>
            </w:r>
          </w:p>
        </w:tc>
        <w:tc>
          <w:tcPr>
            <w:tcW w:w="2459" w:type="dxa"/>
            <w:tcBorders>
              <w:right w:val="single" w:sz="4" w:space="0" w:color="auto"/>
            </w:tcBorders>
            <w:vAlign w:val="center"/>
          </w:tcPr>
          <w:p w14:paraId="0F674BE3" w14:textId="77777777" w:rsidR="006F0AEE" w:rsidRPr="00A77FA8" w:rsidRDefault="006F0AEE" w:rsidP="008935EB">
            <w:r w:rsidRPr="00602A83">
              <w:rPr>
                <w:rFonts w:hint="eastAsia"/>
              </w:rPr>
              <w:t>证券账户类别</w:t>
            </w:r>
          </w:p>
        </w:tc>
        <w:tc>
          <w:tcPr>
            <w:tcW w:w="1545" w:type="dxa"/>
            <w:tcBorders>
              <w:left w:val="single" w:sz="4" w:space="0" w:color="auto"/>
            </w:tcBorders>
            <w:vAlign w:val="center"/>
          </w:tcPr>
          <w:p w14:paraId="08D6FD3D" w14:textId="77777777" w:rsidR="006F0AEE" w:rsidRPr="00A77FA8" w:rsidRDefault="006F0AEE" w:rsidP="00866EE1">
            <w:r w:rsidRPr="00A77FA8">
              <w:rPr>
                <w:rFonts w:hint="eastAsia"/>
              </w:rPr>
              <w:t>字典</w:t>
            </w:r>
            <w:r w:rsidRPr="00A77FA8">
              <w:rPr>
                <w:rFonts w:hint="eastAsia"/>
              </w:rPr>
              <w:t>(</w:t>
            </w:r>
            <w:r w:rsidRPr="00602A83">
              <w:rPr>
                <w:rFonts w:hint="eastAsia"/>
              </w:rPr>
              <w:t>ZHLB</w:t>
            </w:r>
            <w:r w:rsidRPr="00A77FA8">
              <w:rPr>
                <w:rFonts w:hint="eastAsia"/>
              </w:rPr>
              <w:t>)</w:t>
            </w:r>
          </w:p>
        </w:tc>
      </w:tr>
      <w:tr w:rsidR="006F0AEE" w14:paraId="4168A4F1" w14:textId="77777777" w:rsidTr="006B3879">
        <w:trPr>
          <w:trHeight w:val="415"/>
          <w:jc w:val="center"/>
        </w:trPr>
        <w:tc>
          <w:tcPr>
            <w:tcW w:w="538" w:type="dxa"/>
            <w:vAlign w:val="center"/>
          </w:tcPr>
          <w:p w14:paraId="1CD61BEA" w14:textId="77777777" w:rsidR="00E70528" w:rsidRDefault="00E70528">
            <w:pPr>
              <w:pStyle w:val="ab"/>
              <w:numPr>
                <w:ilvl w:val="0"/>
                <w:numId w:val="7"/>
              </w:numPr>
              <w:ind w:firstLineChars="0"/>
              <w:jc w:val="center"/>
              <w:rPr>
                <w:b/>
              </w:rPr>
            </w:pPr>
          </w:p>
        </w:tc>
        <w:tc>
          <w:tcPr>
            <w:tcW w:w="1351" w:type="dxa"/>
            <w:vAlign w:val="center"/>
          </w:tcPr>
          <w:p w14:paraId="5CF9A757" w14:textId="77777777" w:rsidR="006F0AEE" w:rsidRPr="00602A83" w:rsidRDefault="006F0AEE" w:rsidP="008935EB">
            <w:r w:rsidRPr="00602A83">
              <w:rPr>
                <w:rFonts w:hint="eastAsia"/>
              </w:rPr>
              <w:t>ZQZH</w:t>
            </w:r>
          </w:p>
        </w:tc>
        <w:tc>
          <w:tcPr>
            <w:tcW w:w="1865" w:type="dxa"/>
            <w:vAlign w:val="center"/>
          </w:tcPr>
          <w:p w14:paraId="70958B72" w14:textId="77777777" w:rsidR="006F0AEE" w:rsidRPr="00602A83" w:rsidRDefault="006F0AEE" w:rsidP="008935EB">
            <w:r w:rsidRPr="00602A83">
              <w:rPr>
                <w:rFonts w:hint="eastAsia"/>
              </w:rPr>
              <w:t>Character</w:t>
            </w:r>
          </w:p>
        </w:tc>
        <w:tc>
          <w:tcPr>
            <w:tcW w:w="855" w:type="dxa"/>
            <w:vAlign w:val="center"/>
          </w:tcPr>
          <w:p w14:paraId="34138243" w14:textId="77777777" w:rsidR="006F0AEE" w:rsidRPr="00602A83" w:rsidRDefault="006F0AEE" w:rsidP="008935EB">
            <w:r w:rsidRPr="00602A83">
              <w:rPr>
                <w:rFonts w:hint="eastAsia"/>
              </w:rPr>
              <w:t>20</w:t>
            </w:r>
          </w:p>
        </w:tc>
        <w:tc>
          <w:tcPr>
            <w:tcW w:w="2459" w:type="dxa"/>
            <w:tcBorders>
              <w:right w:val="single" w:sz="4" w:space="0" w:color="auto"/>
            </w:tcBorders>
            <w:vAlign w:val="center"/>
          </w:tcPr>
          <w:p w14:paraId="6B7902E7" w14:textId="77777777" w:rsidR="006F0AEE" w:rsidRPr="00602A83" w:rsidRDefault="006F0AEE" w:rsidP="008935EB">
            <w:r w:rsidRPr="00602A83">
              <w:rPr>
                <w:rFonts w:hint="eastAsia"/>
              </w:rPr>
              <w:t>证券账户号码</w:t>
            </w:r>
          </w:p>
        </w:tc>
        <w:tc>
          <w:tcPr>
            <w:tcW w:w="1545" w:type="dxa"/>
            <w:tcBorders>
              <w:left w:val="single" w:sz="4" w:space="0" w:color="auto"/>
            </w:tcBorders>
            <w:vAlign w:val="center"/>
          </w:tcPr>
          <w:p w14:paraId="1C714B76" w14:textId="77777777" w:rsidR="006F0AEE" w:rsidRPr="00602A83" w:rsidRDefault="006F0AEE" w:rsidP="00866EE1"/>
        </w:tc>
      </w:tr>
      <w:tr w:rsidR="006F0AEE" w14:paraId="5845BDAC" w14:textId="77777777" w:rsidTr="006B3879">
        <w:trPr>
          <w:trHeight w:val="415"/>
          <w:jc w:val="center"/>
        </w:trPr>
        <w:tc>
          <w:tcPr>
            <w:tcW w:w="538" w:type="dxa"/>
            <w:vAlign w:val="center"/>
          </w:tcPr>
          <w:p w14:paraId="668C786E" w14:textId="77777777" w:rsidR="00E70528" w:rsidRDefault="00E70528">
            <w:pPr>
              <w:pStyle w:val="ab"/>
              <w:numPr>
                <w:ilvl w:val="0"/>
                <w:numId w:val="7"/>
              </w:numPr>
              <w:ind w:firstLineChars="0"/>
              <w:jc w:val="center"/>
              <w:rPr>
                <w:b/>
              </w:rPr>
            </w:pPr>
          </w:p>
        </w:tc>
        <w:tc>
          <w:tcPr>
            <w:tcW w:w="1351" w:type="dxa"/>
            <w:vAlign w:val="center"/>
          </w:tcPr>
          <w:p w14:paraId="35F50DB8" w14:textId="77777777" w:rsidR="006F0AEE" w:rsidRPr="00602A83" w:rsidRDefault="006F0AEE" w:rsidP="008935EB">
            <w:r>
              <w:rPr>
                <w:rFonts w:hint="eastAsia"/>
              </w:rPr>
              <w:t>ZQZHZT</w:t>
            </w:r>
          </w:p>
        </w:tc>
        <w:tc>
          <w:tcPr>
            <w:tcW w:w="1865" w:type="dxa"/>
            <w:vAlign w:val="center"/>
          </w:tcPr>
          <w:p w14:paraId="151C2C0E" w14:textId="77777777" w:rsidR="006F0AEE" w:rsidRPr="00602A83" w:rsidRDefault="006F0AEE" w:rsidP="008935EB">
            <w:r w:rsidRPr="00602A83">
              <w:rPr>
                <w:rFonts w:hint="eastAsia"/>
              </w:rPr>
              <w:t>Character</w:t>
            </w:r>
          </w:p>
        </w:tc>
        <w:tc>
          <w:tcPr>
            <w:tcW w:w="855" w:type="dxa"/>
            <w:vAlign w:val="center"/>
          </w:tcPr>
          <w:p w14:paraId="74D2D140" w14:textId="77777777" w:rsidR="006F0AEE" w:rsidRPr="00602A83" w:rsidRDefault="006F0AEE" w:rsidP="008935EB">
            <w:r>
              <w:rPr>
                <w:rFonts w:hint="eastAsia"/>
              </w:rPr>
              <w:t>2</w:t>
            </w:r>
          </w:p>
        </w:tc>
        <w:tc>
          <w:tcPr>
            <w:tcW w:w="2459" w:type="dxa"/>
            <w:tcBorders>
              <w:right w:val="single" w:sz="4" w:space="0" w:color="auto"/>
            </w:tcBorders>
            <w:vAlign w:val="center"/>
          </w:tcPr>
          <w:p w14:paraId="56B27EFB" w14:textId="77777777" w:rsidR="006F0AEE" w:rsidRPr="00602A83" w:rsidRDefault="006F0AEE" w:rsidP="008935EB">
            <w:r w:rsidRPr="00602A83">
              <w:rPr>
                <w:rFonts w:hint="eastAsia"/>
              </w:rPr>
              <w:t>证券账户状态</w:t>
            </w:r>
          </w:p>
        </w:tc>
        <w:tc>
          <w:tcPr>
            <w:tcW w:w="1545" w:type="dxa"/>
            <w:tcBorders>
              <w:left w:val="single" w:sz="4" w:space="0" w:color="auto"/>
            </w:tcBorders>
            <w:vAlign w:val="center"/>
          </w:tcPr>
          <w:p w14:paraId="18BE5168" w14:textId="77777777" w:rsidR="006F0AEE" w:rsidRPr="00602A83" w:rsidRDefault="006F0AEE" w:rsidP="00866EE1">
            <w:r w:rsidRPr="00A77FA8">
              <w:rPr>
                <w:rFonts w:hint="eastAsia"/>
              </w:rPr>
              <w:t>字典</w:t>
            </w:r>
            <w:r w:rsidRPr="00A77FA8">
              <w:rPr>
                <w:rFonts w:hint="eastAsia"/>
              </w:rPr>
              <w:t>(</w:t>
            </w:r>
            <w:r>
              <w:rPr>
                <w:rFonts w:hint="eastAsia"/>
              </w:rPr>
              <w:t>ZQZHZT</w:t>
            </w:r>
            <w:r w:rsidRPr="00A77FA8">
              <w:rPr>
                <w:rFonts w:hint="eastAsia"/>
              </w:rPr>
              <w:t>)</w:t>
            </w:r>
          </w:p>
        </w:tc>
      </w:tr>
      <w:tr w:rsidR="00855E12" w14:paraId="54F65E35" w14:textId="77777777" w:rsidTr="006B3879">
        <w:trPr>
          <w:trHeight w:val="415"/>
          <w:jc w:val="center"/>
        </w:trPr>
        <w:tc>
          <w:tcPr>
            <w:tcW w:w="538" w:type="dxa"/>
            <w:vAlign w:val="center"/>
          </w:tcPr>
          <w:p w14:paraId="068A66D9" w14:textId="77777777" w:rsidR="00E70528" w:rsidRDefault="00E70528">
            <w:pPr>
              <w:pStyle w:val="ab"/>
              <w:numPr>
                <w:ilvl w:val="0"/>
                <w:numId w:val="7"/>
              </w:numPr>
              <w:ind w:firstLineChars="0"/>
              <w:jc w:val="center"/>
              <w:rPr>
                <w:b/>
              </w:rPr>
            </w:pPr>
          </w:p>
        </w:tc>
        <w:tc>
          <w:tcPr>
            <w:tcW w:w="1351" w:type="dxa"/>
            <w:vAlign w:val="center"/>
          </w:tcPr>
          <w:p w14:paraId="069853E0" w14:textId="77777777" w:rsidR="00855E12" w:rsidRDefault="00855E12" w:rsidP="008935EB">
            <w:r>
              <w:rPr>
                <w:rFonts w:hint="eastAsia"/>
              </w:rPr>
              <w:t>KHFS</w:t>
            </w:r>
          </w:p>
        </w:tc>
        <w:tc>
          <w:tcPr>
            <w:tcW w:w="1865" w:type="dxa"/>
            <w:vAlign w:val="center"/>
          </w:tcPr>
          <w:p w14:paraId="1CD65EF7" w14:textId="77777777" w:rsidR="00855E12" w:rsidRPr="00602A83" w:rsidRDefault="00855E12" w:rsidP="008935EB">
            <w:r w:rsidRPr="00602A83">
              <w:rPr>
                <w:rFonts w:hint="eastAsia"/>
              </w:rPr>
              <w:t>Character</w:t>
            </w:r>
          </w:p>
        </w:tc>
        <w:tc>
          <w:tcPr>
            <w:tcW w:w="855" w:type="dxa"/>
            <w:vAlign w:val="center"/>
          </w:tcPr>
          <w:p w14:paraId="6705F21C" w14:textId="77777777" w:rsidR="00855E12" w:rsidRDefault="00855E12" w:rsidP="008935EB">
            <w:r>
              <w:rPr>
                <w:rFonts w:hint="eastAsia"/>
              </w:rPr>
              <w:t>1</w:t>
            </w:r>
          </w:p>
        </w:tc>
        <w:tc>
          <w:tcPr>
            <w:tcW w:w="2459" w:type="dxa"/>
            <w:tcBorders>
              <w:right w:val="single" w:sz="4" w:space="0" w:color="auto"/>
            </w:tcBorders>
            <w:vAlign w:val="center"/>
          </w:tcPr>
          <w:p w14:paraId="6A2607D7" w14:textId="77777777" w:rsidR="00855E12" w:rsidRPr="00602A83" w:rsidRDefault="00855E12" w:rsidP="008935EB">
            <w:r>
              <w:rPr>
                <w:rFonts w:hint="eastAsia"/>
              </w:rPr>
              <w:t>证券账户开户方式</w:t>
            </w:r>
          </w:p>
        </w:tc>
        <w:tc>
          <w:tcPr>
            <w:tcW w:w="1545" w:type="dxa"/>
            <w:tcBorders>
              <w:left w:val="single" w:sz="4" w:space="0" w:color="auto"/>
            </w:tcBorders>
            <w:vAlign w:val="center"/>
          </w:tcPr>
          <w:p w14:paraId="5007C3FB" w14:textId="77777777" w:rsidR="00855E12" w:rsidRPr="00A77FA8" w:rsidRDefault="00855E12" w:rsidP="00866EE1">
            <w:r>
              <w:rPr>
                <w:rFonts w:hint="eastAsia"/>
              </w:rPr>
              <w:t>字典</w:t>
            </w:r>
            <w:r>
              <w:rPr>
                <w:rFonts w:hint="eastAsia"/>
              </w:rPr>
              <w:t>(KHFS)</w:t>
            </w:r>
          </w:p>
        </w:tc>
      </w:tr>
      <w:tr w:rsidR="006F0AEE" w14:paraId="22726C49" w14:textId="77777777" w:rsidTr="006B3879">
        <w:trPr>
          <w:trHeight w:val="415"/>
          <w:jc w:val="center"/>
        </w:trPr>
        <w:tc>
          <w:tcPr>
            <w:tcW w:w="538" w:type="dxa"/>
            <w:vAlign w:val="center"/>
          </w:tcPr>
          <w:p w14:paraId="0A88F1EC" w14:textId="77777777" w:rsidR="00E70528" w:rsidRDefault="00E70528">
            <w:pPr>
              <w:pStyle w:val="ab"/>
              <w:numPr>
                <w:ilvl w:val="0"/>
                <w:numId w:val="7"/>
              </w:numPr>
              <w:ind w:firstLineChars="0"/>
              <w:jc w:val="center"/>
              <w:rPr>
                <w:b/>
              </w:rPr>
            </w:pPr>
          </w:p>
        </w:tc>
        <w:tc>
          <w:tcPr>
            <w:tcW w:w="1351" w:type="dxa"/>
            <w:vAlign w:val="center"/>
          </w:tcPr>
          <w:p w14:paraId="42B595F8" w14:textId="77777777" w:rsidR="006F0AEE" w:rsidRDefault="006F0AEE" w:rsidP="008935EB">
            <w:r>
              <w:rPr>
                <w:rFonts w:hint="eastAsia"/>
              </w:rPr>
              <w:t>KHRQ</w:t>
            </w:r>
          </w:p>
        </w:tc>
        <w:tc>
          <w:tcPr>
            <w:tcW w:w="1865" w:type="dxa"/>
            <w:vAlign w:val="center"/>
          </w:tcPr>
          <w:p w14:paraId="4B471D84" w14:textId="77777777" w:rsidR="006F0AEE" w:rsidRPr="00602A83" w:rsidRDefault="006F0AEE" w:rsidP="008935EB">
            <w:r w:rsidRPr="00B057C0">
              <w:rPr>
                <w:rFonts w:hint="eastAsia"/>
              </w:rPr>
              <w:t>Character</w:t>
            </w:r>
          </w:p>
        </w:tc>
        <w:tc>
          <w:tcPr>
            <w:tcW w:w="855" w:type="dxa"/>
            <w:vAlign w:val="center"/>
          </w:tcPr>
          <w:p w14:paraId="0244234E" w14:textId="77777777" w:rsidR="006F0AEE" w:rsidRPr="00602A83" w:rsidRDefault="006F0AEE" w:rsidP="008935EB">
            <w:r>
              <w:rPr>
                <w:rFonts w:hint="eastAsia"/>
              </w:rPr>
              <w:t>8</w:t>
            </w:r>
          </w:p>
        </w:tc>
        <w:tc>
          <w:tcPr>
            <w:tcW w:w="2459" w:type="dxa"/>
            <w:tcBorders>
              <w:right w:val="single" w:sz="4" w:space="0" w:color="auto"/>
            </w:tcBorders>
            <w:vAlign w:val="center"/>
          </w:tcPr>
          <w:p w14:paraId="0B0B0C5B" w14:textId="77777777" w:rsidR="006F0AEE" w:rsidRPr="00602A83" w:rsidRDefault="006F0AEE" w:rsidP="008935EB">
            <w:r>
              <w:rPr>
                <w:rFonts w:hint="eastAsia"/>
              </w:rPr>
              <w:t>证券账户开户日期</w:t>
            </w:r>
          </w:p>
        </w:tc>
        <w:tc>
          <w:tcPr>
            <w:tcW w:w="1545" w:type="dxa"/>
            <w:tcBorders>
              <w:left w:val="single" w:sz="4" w:space="0" w:color="auto"/>
            </w:tcBorders>
            <w:vAlign w:val="center"/>
          </w:tcPr>
          <w:p w14:paraId="41E5A832" w14:textId="77777777" w:rsidR="006F0AEE" w:rsidRPr="00602A83" w:rsidRDefault="006F0AEE" w:rsidP="00866EE1"/>
        </w:tc>
      </w:tr>
      <w:tr w:rsidR="00A60F6D" w14:paraId="50F36634" w14:textId="77777777" w:rsidTr="006B3879">
        <w:trPr>
          <w:trHeight w:val="415"/>
          <w:jc w:val="center"/>
        </w:trPr>
        <w:tc>
          <w:tcPr>
            <w:tcW w:w="538" w:type="dxa"/>
            <w:vAlign w:val="center"/>
          </w:tcPr>
          <w:p w14:paraId="1AB0E6D1" w14:textId="77777777" w:rsidR="00E70528" w:rsidRDefault="00E70528">
            <w:pPr>
              <w:pStyle w:val="ab"/>
              <w:numPr>
                <w:ilvl w:val="0"/>
                <w:numId w:val="7"/>
              </w:numPr>
              <w:ind w:firstLineChars="0"/>
              <w:jc w:val="center"/>
              <w:rPr>
                <w:b/>
              </w:rPr>
            </w:pPr>
          </w:p>
        </w:tc>
        <w:tc>
          <w:tcPr>
            <w:tcW w:w="1351" w:type="dxa"/>
            <w:vAlign w:val="center"/>
          </w:tcPr>
          <w:p w14:paraId="0F939F8B" w14:textId="77777777" w:rsidR="00A60F6D" w:rsidRDefault="00F41F04" w:rsidP="008935EB">
            <w:r>
              <w:rPr>
                <w:rFonts w:hint="eastAsia"/>
              </w:rPr>
              <w:t>KHJGMC</w:t>
            </w:r>
          </w:p>
        </w:tc>
        <w:tc>
          <w:tcPr>
            <w:tcW w:w="1865" w:type="dxa"/>
            <w:vAlign w:val="center"/>
          </w:tcPr>
          <w:p w14:paraId="2D5C5324" w14:textId="77777777" w:rsidR="00A60F6D" w:rsidRPr="00B057C0" w:rsidRDefault="00F41F04" w:rsidP="008935EB">
            <w:r w:rsidRPr="00B057C0">
              <w:rPr>
                <w:rFonts w:hint="eastAsia"/>
              </w:rPr>
              <w:t>Character</w:t>
            </w:r>
          </w:p>
        </w:tc>
        <w:tc>
          <w:tcPr>
            <w:tcW w:w="855" w:type="dxa"/>
            <w:vAlign w:val="center"/>
          </w:tcPr>
          <w:p w14:paraId="49EE5608" w14:textId="77777777" w:rsidR="00A60F6D" w:rsidRDefault="00F41F04" w:rsidP="008935EB">
            <w:r>
              <w:rPr>
                <w:rFonts w:hint="eastAsia"/>
              </w:rPr>
              <w:t>62</w:t>
            </w:r>
          </w:p>
        </w:tc>
        <w:tc>
          <w:tcPr>
            <w:tcW w:w="2459" w:type="dxa"/>
            <w:tcBorders>
              <w:right w:val="single" w:sz="4" w:space="0" w:color="auto"/>
            </w:tcBorders>
            <w:vAlign w:val="center"/>
          </w:tcPr>
          <w:p w14:paraId="57675575" w14:textId="77777777" w:rsidR="00A60F6D" w:rsidRDefault="00A60F6D" w:rsidP="008935EB">
            <w:r>
              <w:rPr>
                <w:rFonts w:hint="eastAsia"/>
              </w:rPr>
              <w:t>证券账户开户代理机构名称</w:t>
            </w:r>
          </w:p>
        </w:tc>
        <w:tc>
          <w:tcPr>
            <w:tcW w:w="1545" w:type="dxa"/>
            <w:tcBorders>
              <w:left w:val="single" w:sz="4" w:space="0" w:color="auto"/>
            </w:tcBorders>
            <w:vAlign w:val="center"/>
          </w:tcPr>
          <w:p w14:paraId="32466091" w14:textId="77777777" w:rsidR="00A60F6D" w:rsidRPr="00602A83" w:rsidRDefault="008F0C0C" w:rsidP="00866EE1">
            <w:r>
              <w:rPr>
                <w:rFonts w:hint="eastAsia"/>
              </w:rPr>
              <w:t>返回</w:t>
            </w:r>
            <w:r>
              <w:rPr>
                <w:rFonts w:asciiTheme="minorEastAsia" w:hAnsiTheme="minorEastAsia" w:hint="eastAsia"/>
                <w:sz w:val="22"/>
              </w:rPr>
              <w:t>开户的代理机构名称</w:t>
            </w:r>
          </w:p>
        </w:tc>
      </w:tr>
      <w:tr w:rsidR="008F0C0C" w14:paraId="042E53CC" w14:textId="77777777" w:rsidTr="006B3879">
        <w:trPr>
          <w:trHeight w:val="415"/>
          <w:jc w:val="center"/>
        </w:trPr>
        <w:tc>
          <w:tcPr>
            <w:tcW w:w="538" w:type="dxa"/>
            <w:vAlign w:val="center"/>
          </w:tcPr>
          <w:p w14:paraId="24A4B654" w14:textId="77777777" w:rsidR="00E70528" w:rsidRDefault="00E70528">
            <w:pPr>
              <w:pStyle w:val="ab"/>
              <w:numPr>
                <w:ilvl w:val="0"/>
                <w:numId w:val="7"/>
              </w:numPr>
              <w:ind w:firstLineChars="0"/>
              <w:jc w:val="center"/>
              <w:rPr>
                <w:b/>
              </w:rPr>
            </w:pPr>
          </w:p>
        </w:tc>
        <w:tc>
          <w:tcPr>
            <w:tcW w:w="1351" w:type="dxa"/>
            <w:vAlign w:val="center"/>
          </w:tcPr>
          <w:p w14:paraId="5DF37B65" w14:textId="77777777" w:rsidR="008F0C0C" w:rsidRDefault="008F0C0C" w:rsidP="008935EB">
            <w:r>
              <w:rPr>
                <w:rFonts w:hint="eastAsia"/>
              </w:rPr>
              <w:t>XHRQ</w:t>
            </w:r>
          </w:p>
        </w:tc>
        <w:tc>
          <w:tcPr>
            <w:tcW w:w="1865" w:type="dxa"/>
            <w:vAlign w:val="center"/>
          </w:tcPr>
          <w:p w14:paraId="60D1CB73" w14:textId="77777777" w:rsidR="008F0C0C" w:rsidRPr="00B057C0" w:rsidRDefault="008F0C0C" w:rsidP="008935EB">
            <w:r w:rsidRPr="00B057C0">
              <w:rPr>
                <w:rFonts w:hint="eastAsia"/>
              </w:rPr>
              <w:t>Character</w:t>
            </w:r>
          </w:p>
        </w:tc>
        <w:tc>
          <w:tcPr>
            <w:tcW w:w="855" w:type="dxa"/>
            <w:vAlign w:val="center"/>
          </w:tcPr>
          <w:p w14:paraId="6B76DAFC" w14:textId="77777777" w:rsidR="008F0C0C" w:rsidRDefault="008F0C0C" w:rsidP="008935EB">
            <w:r>
              <w:rPr>
                <w:rFonts w:hint="eastAsia"/>
              </w:rPr>
              <w:t>8</w:t>
            </w:r>
          </w:p>
        </w:tc>
        <w:tc>
          <w:tcPr>
            <w:tcW w:w="2459" w:type="dxa"/>
            <w:tcBorders>
              <w:right w:val="single" w:sz="4" w:space="0" w:color="auto"/>
            </w:tcBorders>
            <w:vAlign w:val="center"/>
          </w:tcPr>
          <w:p w14:paraId="49BBD814" w14:textId="77777777" w:rsidR="008F0C0C" w:rsidRDefault="008F0C0C" w:rsidP="008F0C0C">
            <w:r>
              <w:rPr>
                <w:rFonts w:hint="eastAsia"/>
              </w:rPr>
              <w:t>证券账户销户日期</w:t>
            </w:r>
          </w:p>
        </w:tc>
        <w:tc>
          <w:tcPr>
            <w:tcW w:w="1545" w:type="dxa"/>
            <w:tcBorders>
              <w:left w:val="single" w:sz="4" w:space="0" w:color="auto"/>
            </w:tcBorders>
            <w:vAlign w:val="center"/>
          </w:tcPr>
          <w:p w14:paraId="465D4BB6" w14:textId="77777777" w:rsidR="008F0C0C" w:rsidRPr="00602A83" w:rsidRDefault="008F0C0C" w:rsidP="00866EE1"/>
        </w:tc>
      </w:tr>
      <w:tr w:rsidR="008F0C0C" w14:paraId="5E34E7AC" w14:textId="77777777" w:rsidTr="006B3879">
        <w:trPr>
          <w:trHeight w:val="415"/>
          <w:jc w:val="center"/>
        </w:trPr>
        <w:tc>
          <w:tcPr>
            <w:tcW w:w="538" w:type="dxa"/>
            <w:vAlign w:val="center"/>
          </w:tcPr>
          <w:p w14:paraId="005161F3" w14:textId="77777777" w:rsidR="00E70528" w:rsidRDefault="00E70528">
            <w:pPr>
              <w:pStyle w:val="ab"/>
              <w:numPr>
                <w:ilvl w:val="0"/>
                <w:numId w:val="7"/>
              </w:numPr>
              <w:ind w:firstLineChars="0"/>
              <w:jc w:val="center"/>
              <w:rPr>
                <w:b/>
              </w:rPr>
            </w:pPr>
          </w:p>
        </w:tc>
        <w:tc>
          <w:tcPr>
            <w:tcW w:w="1351" w:type="dxa"/>
            <w:vAlign w:val="center"/>
          </w:tcPr>
          <w:p w14:paraId="4D275A87" w14:textId="77777777" w:rsidR="008F0C0C" w:rsidRDefault="008F0C0C" w:rsidP="008935EB">
            <w:r>
              <w:rPr>
                <w:rFonts w:hint="eastAsia"/>
              </w:rPr>
              <w:t>XHJGMC</w:t>
            </w:r>
          </w:p>
        </w:tc>
        <w:tc>
          <w:tcPr>
            <w:tcW w:w="1865" w:type="dxa"/>
            <w:vAlign w:val="center"/>
          </w:tcPr>
          <w:p w14:paraId="79C8D02C" w14:textId="77777777" w:rsidR="008F0C0C" w:rsidRPr="00B057C0" w:rsidRDefault="008F0C0C" w:rsidP="008935EB">
            <w:r w:rsidRPr="00B057C0">
              <w:rPr>
                <w:rFonts w:hint="eastAsia"/>
              </w:rPr>
              <w:t>Character</w:t>
            </w:r>
          </w:p>
        </w:tc>
        <w:tc>
          <w:tcPr>
            <w:tcW w:w="855" w:type="dxa"/>
            <w:vAlign w:val="center"/>
          </w:tcPr>
          <w:p w14:paraId="27E71C20" w14:textId="77777777" w:rsidR="008F0C0C" w:rsidRDefault="008F0C0C" w:rsidP="008935EB">
            <w:r>
              <w:rPr>
                <w:rFonts w:hint="eastAsia"/>
              </w:rPr>
              <w:t>62</w:t>
            </w:r>
          </w:p>
        </w:tc>
        <w:tc>
          <w:tcPr>
            <w:tcW w:w="2459" w:type="dxa"/>
            <w:tcBorders>
              <w:right w:val="single" w:sz="4" w:space="0" w:color="auto"/>
            </w:tcBorders>
            <w:vAlign w:val="center"/>
          </w:tcPr>
          <w:p w14:paraId="682EC014" w14:textId="77777777" w:rsidR="008F0C0C" w:rsidRDefault="008F0C0C" w:rsidP="008F0C0C">
            <w:r>
              <w:rPr>
                <w:rFonts w:hint="eastAsia"/>
              </w:rPr>
              <w:t>证券账户销户代理机构名称</w:t>
            </w:r>
          </w:p>
        </w:tc>
        <w:tc>
          <w:tcPr>
            <w:tcW w:w="1545" w:type="dxa"/>
            <w:tcBorders>
              <w:left w:val="single" w:sz="4" w:space="0" w:color="auto"/>
            </w:tcBorders>
            <w:vAlign w:val="center"/>
          </w:tcPr>
          <w:p w14:paraId="648BB1E7" w14:textId="77777777" w:rsidR="008F0C0C" w:rsidRPr="00602A83" w:rsidRDefault="008F0C0C" w:rsidP="008F0C0C">
            <w:r>
              <w:rPr>
                <w:rFonts w:hint="eastAsia"/>
              </w:rPr>
              <w:t>返回</w:t>
            </w:r>
            <w:r>
              <w:rPr>
                <w:rFonts w:asciiTheme="minorEastAsia" w:hAnsiTheme="minorEastAsia" w:hint="eastAsia"/>
                <w:sz w:val="22"/>
              </w:rPr>
              <w:t>销户的代理机构名称</w:t>
            </w:r>
          </w:p>
        </w:tc>
      </w:tr>
      <w:tr w:rsidR="008F0C0C" w14:paraId="7284F57C" w14:textId="77777777" w:rsidTr="006B3879">
        <w:trPr>
          <w:trHeight w:val="415"/>
          <w:jc w:val="center"/>
        </w:trPr>
        <w:tc>
          <w:tcPr>
            <w:tcW w:w="538" w:type="dxa"/>
            <w:vAlign w:val="center"/>
          </w:tcPr>
          <w:p w14:paraId="2EA89BE2" w14:textId="77777777" w:rsidR="00E70528" w:rsidRDefault="00E70528">
            <w:pPr>
              <w:pStyle w:val="ab"/>
              <w:numPr>
                <w:ilvl w:val="0"/>
                <w:numId w:val="7"/>
              </w:numPr>
              <w:ind w:firstLineChars="0"/>
              <w:jc w:val="center"/>
              <w:rPr>
                <w:b/>
              </w:rPr>
            </w:pPr>
          </w:p>
        </w:tc>
        <w:tc>
          <w:tcPr>
            <w:tcW w:w="1351" w:type="dxa"/>
            <w:vAlign w:val="center"/>
          </w:tcPr>
          <w:p w14:paraId="1571043F" w14:textId="77777777" w:rsidR="008F0C0C" w:rsidRPr="00602A83" w:rsidRDefault="008F0C0C" w:rsidP="008935EB">
            <w:r w:rsidRPr="00602A83">
              <w:rPr>
                <w:rFonts w:hint="eastAsia"/>
              </w:rPr>
              <w:t>GLGXBS</w:t>
            </w:r>
          </w:p>
        </w:tc>
        <w:tc>
          <w:tcPr>
            <w:tcW w:w="1865" w:type="dxa"/>
            <w:vAlign w:val="center"/>
          </w:tcPr>
          <w:p w14:paraId="2BBCA1E1" w14:textId="77777777" w:rsidR="008F0C0C" w:rsidRPr="00602A83" w:rsidRDefault="008F0C0C" w:rsidP="008935EB">
            <w:r w:rsidRPr="00602A83">
              <w:rPr>
                <w:rFonts w:hint="eastAsia"/>
              </w:rPr>
              <w:t>Character</w:t>
            </w:r>
          </w:p>
        </w:tc>
        <w:tc>
          <w:tcPr>
            <w:tcW w:w="855" w:type="dxa"/>
            <w:vAlign w:val="center"/>
          </w:tcPr>
          <w:p w14:paraId="7E9B0907" w14:textId="77777777" w:rsidR="008F0C0C" w:rsidRPr="00602A83" w:rsidRDefault="008F0C0C" w:rsidP="008935EB">
            <w:r w:rsidRPr="00602A83">
              <w:rPr>
                <w:rFonts w:hint="eastAsia"/>
              </w:rPr>
              <w:t>1</w:t>
            </w:r>
          </w:p>
        </w:tc>
        <w:tc>
          <w:tcPr>
            <w:tcW w:w="2459" w:type="dxa"/>
            <w:tcBorders>
              <w:right w:val="single" w:sz="4" w:space="0" w:color="auto"/>
            </w:tcBorders>
            <w:vAlign w:val="center"/>
          </w:tcPr>
          <w:p w14:paraId="1CB65F03" w14:textId="77777777" w:rsidR="008F0C0C" w:rsidRPr="00602A83" w:rsidRDefault="008F0C0C" w:rsidP="008935EB">
            <w:r w:rsidRPr="00602A83">
              <w:rPr>
                <w:rFonts w:hint="eastAsia"/>
              </w:rPr>
              <w:t>关联关系确认标识</w:t>
            </w:r>
          </w:p>
        </w:tc>
        <w:tc>
          <w:tcPr>
            <w:tcW w:w="1545" w:type="dxa"/>
            <w:tcBorders>
              <w:left w:val="single" w:sz="4" w:space="0" w:color="auto"/>
            </w:tcBorders>
            <w:vAlign w:val="center"/>
          </w:tcPr>
          <w:p w14:paraId="1B67A72C" w14:textId="77777777" w:rsidR="008F0C0C" w:rsidRPr="00602A83" w:rsidRDefault="008F0C0C" w:rsidP="00866EE1">
            <w:r w:rsidRPr="00A77FA8">
              <w:rPr>
                <w:rFonts w:hint="eastAsia"/>
              </w:rPr>
              <w:t>字典</w:t>
            </w:r>
            <w:r w:rsidRPr="00A77FA8">
              <w:rPr>
                <w:rFonts w:hint="eastAsia"/>
              </w:rPr>
              <w:t>(</w:t>
            </w:r>
            <w:r w:rsidRPr="00602A83">
              <w:rPr>
                <w:rFonts w:hint="eastAsia"/>
              </w:rPr>
              <w:t>GLGXBS</w:t>
            </w:r>
            <w:r w:rsidRPr="00A77FA8">
              <w:rPr>
                <w:rFonts w:hint="eastAsia"/>
              </w:rPr>
              <w:t>)</w:t>
            </w:r>
          </w:p>
        </w:tc>
      </w:tr>
      <w:tr w:rsidR="008F0C0C" w14:paraId="3D7DD486" w14:textId="77777777" w:rsidTr="006B3879">
        <w:trPr>
          <w:trHeight w:val="415"/>
          <w:jc w:val="center"/>
        </w:trPr>
        <w:tc>
          <w:tcPr>
            <w:tcW w:w="538" w:type="dxa"/>
            <w:vAlign w:val="center"/>
          </w:tcPr>
          <w:p w14:paraId="71CA8038" w14:textId="77777777" w:rsidR="00E70528" w:rsidRDefault="00E70528">
            <w:pPr>
              <w:pStyle w:val="ab"/>
              <w:numPr>
                <w:ilvl w:val="0"/>
                <w:numId w:val="7"/>
              </w:numPr>
              <w:ind w:firstLineChars="0"/>
              <w:jc w:val="center"/>
              <w:rPr>
                <w:b/>
              </w:rPr>
            </w:pPr>
          </w:p>
        </w:tc>
        <w:tc>
          <w:tcPr>
            <w:tcW w:w="1351" w:type="dxa"/>
            <w:vAlign w:val="center"/>
          </w:tcPr>
          <w:p w14:paraId="00A5CD06" w14:textId="77777777" w:rsidR="008F0C0C" w:rsidRPr="00602A83" w:rsidRDefault="008F0C0C" w:rsidP="008935EB">
            <w:r w:rsidRPr="00602A83">
              <w:rPr>
                <w:rFonts w:hint="eastAsia"/>
              </w:rPr>
              <w:t>QRJGMC</w:t>
            </w:r>
          </w:p>
        </w:tc>
        <w:tc>
          <w:tcPr>
            <w:tcW w:w="1865" w:type="dxa"/>
            <w:vAlign w:val="center"/>
          </w:tcPr>
          <w:p w14:paraId="73B70936" w14:textId="77777777" w:rsidR="008F0C0C" w:rsidRPr="00602A83" w:rsidRDefault="008F0C0C" w:rsidP="008935EB">
            <w:r w:rsidRPr="00602A83">
              <w:rPr>
                <w:rFonts w:hint="eastAsia"/>
              </w:rPr>
              <w:t>Character</w:t>
            </w:r>
          </w:p>
        </w:tc>
        <w:tc>
          <w:tcPr>
            <w:tcW w:w="855" w:type="dxa"/>
            <w:vAlign w:val="center"/>
          </w:tcPr>
          <w:p w14:paraId="4FE95900" w14:textId="77777777" w:rsidR="008F0C0C" w:rsidRPr="00602A83" w:rsidRDefault="008F0C0C" w:rsidP="008935EB">
            <w:r>
              <w:rPr>
                <w:rFonts w:hint="eastAsia"/>
              </w:rPr>
              <w:t>62</w:t>
            </w:r>
          </w:p>
        </w:tc>
        <w:tc>
          <w:tcPr>
            <w:tcW w:w="2459" w:type="dxa"/>
            <w:tcBorders>
              <w:right w:val="single" w:sz="4" w:space="0" w:color="auto"/>
            </w:tcBorders>
            <w:vAlign w:val="center"/>
          </w:tcPr>
          <w:p w14:paraId="46082818" w14:textId="77777777" w:rsidR="008F0C0C" w:rsidRPr="00602A83" w:rsidRDefault="008F0C0C" w:rsidP="008935EB">
            <w:r w:rsidRPr="00602A83">
              <w:rPr>
                <w:rFonts w:hint="eastAsia"/>
              </w:rPr>
              <w:t>关联关系确认机构名称</w:t>
            </w:r>
          </w:p>
        </w:tc>
        <w:tc>
          <w:tcPr>
            <w:tcW w:w="1545" w:type="dxa"/>
            <w:tcBorders>
              <w:left w:val="single" w:sz="4" w:space="0" w:color="auto"/>
            </w:tcBorders>
            <w:vAlign w:val="center"/>
          </w:tcPr>
          <w:p w14:paraId="41F70B6B" w14:textId="77777777" w:rsidR="008F0C0C" w:rsidRPr="00602A83" w:rsidRDefault="008F0C0C" w:rsidP="00866EE1"/>
        </w:tc>
      </w:tr>
      <w:tr w:rsidR="008F0C0C" w14:paraId="2423F8DF" w14:textId="77777777" w:rsidTr="006B3879">
        <w:trPr>
          <w:trHeight w:val="415"/>
          <w:jc w:val="center"/>
        </w:trPr>
        <w:tc>
          <w:tcPr>
            <w:tcW w:w="538" w:type="dxa"/>
            <w:vAlign w:val="center"/>
          </w:tcPr>
          <w:p w14:paraId="1F4EEB8D" w14:textId="77777777" w:rsidR="00E70528" w:rsidRDefault="00E70528">
            <w:pPr>
              <w:pStyle w:val="ab"/>
              <w:numPr>
                <w:ilvl w:val="0"/>
                <w:numId w:val="7"/>
              </w:numPr>
              <w:ind w:firstLineChars="0"/>
              <w:jc w:val="center"/>
              <w:rPr>
                <w:b/>
              </w:rPr>
            </w:pPr>
          </w:p>
        </w:tc>
        <w:tc>
          <w:tcPr>
            <w:tcW w:w="1351" w:type="dxa"/>
            <w:vAlign w:val="center"/>
          </w:tcPr>
          <w:p w14:paraId="31AF5604" w14:textId="77777777" w:rsidR="008F0C0C" w:rsidRPr="00602A83" w:rsidRDefault="008F0C0C" w:rsidP="008935EB">
            <w:r>
              <w:rPr>
                <w:rFonts w:hint="eastAsia"/>
              </w:rPr>
              <w:t>BHGB</w:t>
            </w:r>
            <w:r w:rsidR="004E6BF2">
              <w:rPr>
                <w:rFonts w:hint="eastAsia"/>
              </w:rPr>
              <w:t>S</w:t>
            </w:r>
          </w:p>
        </w:tc>
        <w:tc>
          <w:tcPr>
            <w:tcW w:w="1865" w:type="dxa"/>
            <w:vAlign w:val="center"/>
          </w:tcPr>
          <w:p w14:paraId="2E83B078" w14:textId="77777777" w:rsidR="008F0C0C" w:rsidRPr="00602A83" w:rsidRDefault="008F0C0C" w:rsidP="008935EB">
            <w:r w:rsidRPr="00602A83">
              <w:rPr>
                <w:rFonts w:hint="eastAsia"/>
              </w:rPr>
              <w:t>Character</w:t>
            </w:r>
          </w:p>
        </w:tc>
        <w:tc>
          <w:tcPr>
            <w:tcW w:w="855" w:type="dxa"/>
            <w:vAlign w:val="center"/>
          </w:tcPr>
          <w:p w14:paraId="0D15BD58" w14:textId="77777777" w:rsidR="008F0C0C" w:rsidRPr="00602A83" w:rsidRDefault="008F0C0C" w:rsidP="008935EB">
            <w:r>
              <w:rPr>
                <w:rFonts w:hint="eastAsia"/>
              </w:rPr>
              <w:t>1</w:t>
            </w:r>
          </w:p>
        </w:tc>
        <w:tc>
          <w:tcPr>
            <w:tcW w:w="2459" w:type="dxa"/>
            <w:tcBorders>
              <w:right w:val="single" w:sz="4" w:space="0" w:color="auto"/>
            </w:tcBorders>
            <w:vAlign w:val="center"/>
          </w:tcPr>
          <w:p w14:paraId="160D92F7" w14:textId="77777777" w:rsidR="008F0C0C" w:rsidRPr="00602A83" w:rsidRDefault="008F0C0C" w:rsidP="008935EB">
            <w:r>
              <w:rPr>
                <w:rFonts w:hint="eastAsia"/>
              </w:rPr>
              <w:t>不合格标识</w:t>
            </w:r>
          </w:p>
        </w:tc>
        <w:tc>
          <w:tcPr>
            <w:tcW w:w="1545" w:type="dxa"/>
            <w:tcBorders>
              <w:left w:val="single" w:sz="4" w:space="0" w:color="auto"/>
            </w:tcBorders>
            <w:vAlign w:val="center"/>
          </w:tcPr>
          <w:p w14:paraId="21CBD7D6" w14:textId="77777777" w:rsidR="008F0C0C" w:rsidRPr="00602A83" w:rsidRDefault="00C2413A" w:rsidP="00866EE1">
            <w:r w:rsidRPr="00C2413A">
              <w:t>对于沪市账户，如果为不合格账户，则标识为</w:t>
            </w:r>
            <w:r w:rsidRPr="00C2413A">
              <w:t>“1”</w:t>
            </w:r>
            <w:r w:rsidRPr="00C2413A">
              <w:t>；否则标识为</w:t>
            </w:r>
            <w:r w:rsidRPr="00C2413A">
              <w:t>“0”</w:t>
            </w:r>
            <w:r w:rsidRPr="00C2413A">
              <w:t>。</w:t>
            </w:r>
            <w:r w:rsidRPr="00C2413A">
              <w:br/>
            </w:r>
            <w:r w:rsidRPr="00C2413A">
              <w:t>对于深市账户，如被查询的证券账户在业务发起的</w:t>
            </w:r>
            <w:r w:rsidR="00D157EF">
              <w:rPr>
                <w:rFonts w:hint="eastAsia"/>
              </w:rPr>
              <w:t>开户代理机构</w:t>
            </w:r>
            <w:r w:rsidRPr="00C2413A">
              <w:t>处为不合格账户或被中国结算认定为不合格账户，则标识为</w:t>
            </w:r>
            <w:r w:rsidRPr="00C2413A">
              <w:t>“1”</w:t>
            </w:r>
            <w:r w:rsidRPr="00C2413A">
              <w:t>；否则标识为</w:t>
            </w:r>
            <w:r w:rsidRPr="00C2413A">
              <w:t>“0”</w:t>
            </w:r>
            <w:r w:rsidRPr="00C2413A">
              <w:t>。</w:t>
            </w:r>
          </w:p>
        </w:tc>
      </w:tr>
      <w:tr w:rsidR="008F0C0C" w14:paraId="6E3AF592" w14:textId="77777777" w:rsidTr="006B3879">
        <w:trPr>
          <w:trHeight w:val="415"/>
          <w:jc w:val="center"/>
        </w:trPr>
        <w:tc>
          <w:tcPr>
            <w:tcW w:w="538" w:type="dxa"/>
            <w:vAlign w:val="center"/>
          </w:tcPr>
          <w:p w14:paraId="130F4B78" w14:textId="77777777" w:rsidR="00E70528" w:rsidRDefault="00E70528">
            <w:pPr>
              <w:pStyle w:val="ab"/>
              <w:numPr>
                <w:ilvl w:val="0"/>
                <w:numId w:val="7"/>
              </w:numPr>
              <w:ind w:firstLineChars="0"/>
              <w:jc w:val="center"/>
              <w:rPr>
                <w:b/>
              </w:rPr>
            </w:pPr>
          </w:p>
        </w:tc>
        <w:tc>
          <w:tcPr>
            <w:tcW w:w="1351" w:type="dxa"/>
            <w:vAlign w:val="center"/>
          </w:tcPr>
          <w:p w14:paraId="4CCF06DF" w14:textId="77777777" w:rsidR="008F0C0C" w:rsidRPr="00602A83" w:rsidRDefault="008F0C0C" w:rsidP="008935EB">
            <w:r w:rsidRPr="00F71F80">
              <w:rPr>
                <w:rFonts w:hint="eastAsia"/>
              </w:rPr>
              <w:t>BHG</w:t>
            </w:r>
            <w:r>
              <w:rPr>
                <w:rFonts w:hint="eastAsia"/>
              </w:rPr>
              <w:t>JYXZ</w:t>
            </w:r>
          </w:p>
        </w:tc>
        <w:tc>
          <w:tcPr>
            <w:tcW w:w="1865" w:type="dxa"/>
            <w:vAlign w:val="center"/>
          </w:tcPr>
          <w:p w14:paraId="3D476F68" w14:textId="77777777" w:rsidR="008F0C0C" w:rsidRPr="00602A83" w:rsidRDefault="008F0C0C" w:rsidP="008935EB">
            <w:r w:rsidRPr="00F71F80">
              <w:rPr>
                <w:rFonts w:hint="eastAsia"/>
              </w:rPr>
              <w:t>Character</w:t>
            </w:r>
          </w:p>
        </w:tc>
        <w:tc>
          <w:tcPr>
            <w:tcW w:w="855" w:type="dxa"/>
            <w:vAlign w:val="center"/>
          </w:tcPr>
          <w:p w14:paraId="7889ACD0" w14:textId="77777777" w:rsidR="008F0C0C" w:rsidRPr="00602A83" w:rsidRDefault="008F0C0C" w:rsidP="008935EB">
            <w:r w:rsidRPr="00F71F80">
              <w:rPr>
                <w:rFonts w:hint="eastAsia"/>
              </w:rPr>
              <w:t>1</w:t>
            </w:r>
          </w:p>
        </w:tc>
        <w:tc>
          <w:tcPr>
            <w:tcW w:w="2459" w:type="dxa"/>
            <w:tcBorders>
              <w:right w:val="single" w:sz="4" w:space="0" w:color="auto"/>
            </w:tcBorders>
            <w:vAlign w:val="center"/>
          </w:tcPr>
          <w:p w14:paraId="54B7A511" w14:textId="77777777" w:rsidR="008F0C0C" w:rsidRPr="00602A83" w:rsidRDefault="003F2C7A" w:rsidP="008935EB">
            <w:r w:rsidRPr="003F2C7A">
              <w:rPr>
                <w:rFonts w:hint="eastAsia"/>
                <w:color w:val="000000"/>
              </w:rPr>
              <w:t>不合格导致的交易限制</w:t>
            </w:r>
          </w:p>
        </w:tc>
        <w:tc>
          <w:tcPr>
            <w:tcW w:w="1545" w:type="dxa"/>
            <w:tcBorders>
              <w:left w:val="single" w:sz="4" w:space="0" w:color="auto"/>
            </w:tcBorders>
            <w:vAlign w:val="center"/>
          </w:tcPr>
          <w:p w14:paraId="2444609C" w14:textId="77777777" w:rsidR="008F0C0C" w:rsidRPr="00602A83" w:rsidRDefault="008F0C0C" w:rsidP="00866EE1">
            <w:r w:rsidRPr="00F71F80">
              <w:rPr>
                <w:rFonts w:hint="eastAsia"/>
              </w:rPr>
              <w:t>字典</w:t>
            </w:r>
            <w:r w:rsidRPr="00F71F80">
              <w:rPr>
                <w:rFonts w:hint="eastAsia"/>
              </w:rPr>
              <w:t>(BHG</w:t>
            </w:r>
            <w:r>
              <w:rPr>
                <w:rFonts w:hint="eastAsia"/>
              </w:rPr>
              <w:t>JYXZ</w:t>
            </w:r>
            <w:r w:rsidRPr="00F71F80">
              <w:rPr>
                <w:rFonts w:hint="eastAsia"/>
              </w:rPr>
              <w:t>)</w:t>
            </w:r>
          </w:p>
        </w:tc>
      </w:tr>
      <w:tr w:rsidR="008F0C0C" w14:paraId="19AE06F9" w14:textId="77777777" w:rsidTr="006B3879">
        <w:trPr>
          <w:trHeight w:val="415"/>
          <w:jc w:val="center"/>
        </w:trPr>
        <w:tc>
          <w:tcPr>
            <w:tcW w:w="538" w:type="dxa"/>
            <w:vAlign w:val="center"/>
          </w:tcPr>
          <w:p w14:paraId="66EBC504" w14:textId="77777777" w:rsidR="00E70528" w:rsidRDefault="00E70528">
            <w:pPr>
              <w:pStyle w:val="ab"/>
              <w:numPr>
                <w:ilvl w:val="0"/>
                <w:numId w:val="7"/>
              </w:numPr>
              <w:ind w:firstLineChars="0"/>
              <w:jc w:val="center"/>
              <w:rPr>
                <w:b/>
              </w:rPr>
            </w:pPr>
          </w:p>
        </w:tc>
        <w:tc>
          <w:tcPr>
            <w:tcW w:w="1351" w:type="dxa"/>
            <w:vAlign w:val="center"/>
          </w:tcPr>
          <w:p w14:paraId="7DF228B4" w14:textId="77777777" w:rsidR="008F0C0C" w:rsidRPr="00602A83" w:rsidRDefault="008F0C0C" w:rsidP="008935EB">
            <w:r w:rsidRPr="00F71F80">
              <w:rPr>
                <w:rFonts w:hint="eastAsia"/>
              </w:rPr>
              <w:t>BHGYYLB</w:t>
            </w:r>
          </w:p>
        </w:tc>
        <w:tc>
          <w:tcPr>
            <w:tcW w:w="1865" w:type="dxa"/>
            <w:vAlign w:val="center"/>
          </w:tcPr>
          <w:p w14:paraId="4E108411" w14:textId="77777777" w:rsidR="008F0C0C" w:rsidRPr="00602A83" w:rsidRDefault="008F0C0C" w:rsidP="008935EB">
            <w:r w:rsidRPr="00F71F80">
              <w:rPr>
                <w:rFonts w:hint="eastAsia"/>
              </w:rPr>
              <w:t>Character</w:t>
            </w:r>
          </w:p>
        </w:tc>
        <w:tc>
          <w:tcPr>
            <w:tcW w:w="855" w:type="dxa"/>
            <w:vAlign w:val="center"/>
          </w:tcPr>
          <w:p w14:paraId="6AA7519F" w14:textId="77777777" w:rsidR="008F0C0C" w:rsidRPr="00602A83" w:rsidRDefault="008F0C0C" w:rsidP="008935EB">
            <w:r w:rsidRPr="00F71F80">
              <w:rPr>
                <w:rFonts w:hint="eastAsia"/>
              </w:rPr>
              <w:t>1</w:t>
            </w:r>
          </w:p>
        </w:tc>
        <w:tc>
          <w:tcPr>
            <w:tcW w:w="2459" w:type="dxa"/>
            <w:tcBorders>
              <w:right w:val="single" w:sz="4" w:space="0" w:color="auto"/>
            </w:tcBorders>
            <w:vAlign w:val="center"/>
          </w:tcPr>
          <w:p w14:paraId="2FF32B9C" w14:textId="77777777" w:rsidR="008F0C0C" w:rsidRPr="00602A83" w:rsidRDefault="008F0C0C" w:rsidP="008935EB">
            <w:r w:rsidRPr="00F71F80">
              <w:rPr>
                <w:rFonts w:hint="eastAsia"/>
              </w:rPr>
              <w:t>不合格原因类别</w:t>
            </w:r>
          </w:p>
        </w:tc>
        <w:tc>
          <w:tcPr>
            <w:tcW w:w="1545" w:type="dxa"/>
            <w:tcBorders>
              <w:left w:val="single" w:sz="4" w:space="0" w:color="auto"/>
            </w:tcBorders>
            <w:vAlign w:val="center"/>
          </w:tcPr>
          <w:p w14:paraId="1EDCDA43" w14:textId="77777777" w:rsidR="008F0C0C" w:rsidRPr="00602A83" w:rsidRDefault="008F0C0C" w:rsidP="00866EE1">
            <w:r w:rsidRPr="00F71F80">
              <w:rPr>
                <w:rFonts w:hint="eastAsia"/>
              </w:rPr>
              <w:t>字典</w:t>
            </w:r>
            <w:r w:rsidRPr="00F71F80">
              <w:rPr>
                <w:rFonts w:hint="eastAsia"/>
              </w:rPr>
              <w:t>(BHGYYLB)</w:t>
            </w:r>
          </w:p>
        </w:tc>
      </w:tr>
      <w:tr w:rsidR="00286F79" w14:paraId="1DA211CB" w14:textId="77777777" w:rsidTr="006B3879">
        <w:trPr>
          <w:trHeight w:val="415"/>
          <w:jc w:val="center"/>
        </w:trPr>
        <w:tc>
          <w:tcPr>
            <w:tcW w:w="538" w:type="dxa"/>
            <w:vAlign w:val="center"/>
          </w:tcPr>
          <w:p w14:paraId="444E2EA3" w14:textId="77777777" w:rsidR="00E70528" w:rsidRDefault="00E70528">
            <w:pPr>
              <w:pStyle w:val="ab"/>
              <w:numPr>
                <w:ilvl w:val="0"/>
                <w:numId w:val="7"/>
              </w:numPr>
              <w:ind w:firstLineChars="0"/>
              <w:jc w:val="center"/>
              <w:rPr>
                <w:b/>
              </w:rPr>
            </w:pPr>
          </w:p>
        </w:tc>
        <w:tc>
          <w:tcPr>
            <w:tcW w:w="1351" w:type="dxa"/>
            <w:vAlign w:val="center"/>
          </w:tcPr>
          <w:p w14:paraId="065FF531" w14:textId="77777777" w:rsidR="00286F79" w:rsidRPr="00F71F80" w:rsidRDefault="00286F79" w:rsidP="008935EB">
            <w:r w:rsidRPr="00E2626E">
              <w:rPr>
                <w:rFonts w:hint="eastAsia"/>
              </w:rPr>
              <w:t>KHJGDM</w:t>
            </w:r>
          </w:p>
        </w:tc>
        <w:tc>
          <w:tcPr>
            <w:tcW w:w="1865" w:type="dxa"/>
            <w:vAlign w:val="center"/>
          </w:tcPr>
          <w:p w14:paraId="2A4E0157" w14:textId="77777777" w:rsidR="00286F79" w:rsidRPr="00F71F80" w:rsidRDefault="00286F79" w:rsidP="008935EB">
            <w:r w:rsidRPr="00E2626E">
              <w:rPr>
                <w:rFonts w:hint="eastAsia"/>
              </w:rPr>
              <w:t>Character</w:t>
            </w:r>
          </w:p>
        </w:tc>
        <w:tc>
          <w:tcPr>
            <w:tcW w:w="855" w:type="dxa"/>
            <w:vAlign w:val="center"/>
          </w:tcPr>
          <w:p w14:paraId="0D96245A" w14:textId="77777777" w:rsidR="00286F79" w:rsidRPr="00F71F80" w:rsidRDefault="00286F79" w:rsidP="008935EB">
            <w:r w:rsidRPr="00E2626E">
              <w:rPr>
                <w:rFonts w:hint="eastAsia"/>
              </w:rPr>
              <w:t>6</w:t>
            </w:r>
          </w:p>
        </w:tc>
        <w:tc>
          <w:tcPr>
            <w:tcW w:w="2459" w:type="dxa"/>
            <w:tcBorders>
              <w:right w:val="single" w:sz="4" w:space="0" w:color="auto"/>
            </w:tcBorders>
            <w:vAlign w:val="center"/>
          </w:tcPr>
          <w:p w14:paraId="53FD3795" w14:textId="77777777" w:rsidR="00286F79" w:rsidRPr="00F71F80" w:rsidRDefault="00286F79" w:rsidP="008935EB">
            <w:r>
              <w:rPr>
                <w:rFonts w:hint="eastAsia"/>
              </w:rPr>
              <w:t>业务发起</w:t>
            </w:r>
            <w:r w:rsidRPr="00E2626E">
              <w:rPr>
                <w:rFonts w:hint="eastAsia"/>
              </w:rPr>
              <w:t>开户代理机构代码</w:t>
            </w:r>
          </w:p>
        </w:tc>
        <w:tc>
          <w:tcPr>
            <w:tcW w:w="1545" w:type="dxa"/>
            <w:tcBorders>
              <w:left w:val="single" w:sz="4" w:space="0" w:color="auto"/>
            </w:tcBorders>
            <w:vAlign w:val="center"/>
          </w:tcPr>
          <w:p w14:paraId="344A3362" w14:textId="77777777" w:rsidR="00286F79" w:rsidRPr="00F71F80" w:rsidRDefault="00286F79" w:rsidP="00866EE1"/>
        </w:tc>
      </w:tr>
      <w:tr w:rsidR="00694303" w14:paraId="6DD5B5DC" w14:textId="77777777" w:rsidTr="006B3879">
        <w:trPr>
          <w:trHeight w:val="415"/>
          <w:jc w:val="center"/>
        </w:trPr>
        <w:tc>
          <w:tcPr>
            <w:tcW w:w="538" w:type="dxa"/>
            <w:vAlign w:val="center"/>
          </w:tcPr>
          <w:p w14:paraId="6D914E64" w14:textId="77777777" w:rsidR="00E70528" w:rsidRDefault="00E70528">
            <w:pPr>
              <w:pStyle w:val="ab"/>
              <w:numPr>
                <w:ilvl w:val="0"/>
                <w:numId w:val="7"/>
              </w:numPr>
              <w:ind w:firstLineChars="0"/>
              <w:jc w:val="center"/>
              <w:rPr>
                <w:b/>
              </w:rPr>
            </w:pPr>
          </w:p>
        </w:tc>
        <w:tc>
          <w:tcPr>
            <w:tcW w:w="1351" w:type="dxa"/>
            <w:vAlign w:val="center"/>
          </w:tcPr>
          <w:p w14:paraId="7A7954A0" w14:textId="77777777" w:rsidR="00694303" w:rsidRPr="00E2626E" w:rsidRDefault="00694303" w:rsidP="008935EB">
            <w:r w:rsidRPr="00C45958">
              <w:rPr>
                <w:rFonts w:hint="eastAsia"/>
              </w:rPr>
              <w:t>KHWDDM</w:t>
            </w:r>
          </w:p>
        </w:tc>
        <w:tc>
          <w:tcPr>
            <w:tcW w:w="1865" w:type="dxa"/>
            <w:vAlign w:val="center"/>
          </w:tcPr>
          <w:p w14:paraId="1BB07989" w14:textId="77777777" w:rsidR="00694303" w:rsidRPr="00E2626E" w:rsidRDefault="00694303" w:rsidP="008935EB">
            <w:r w:rsidRPr="00C45958">
              <w:rPr>
                <w:rFonts w:hint="eastAsia"/>
              </w:rPr>
              <w:t>Character</w:t>
            </w:r>
          </w:p>
        </w:tc>
        <w:tc>
          <w:tcPr>
            <w:tcW w:w="855" w:type="dxa"/>
            <w:vAlign w:val="center"/>
          </w:tcPr>
          <w:p w14:paraId="5C33368A" w14:textId="77777777" w:rsidR="00694303" w:rsidRPr="00E2626E" w:rsidRDefault="00694303" w:rsidP="008935EB">
            <w:r w:rsidRPr="00C45958">
              <w:rPr>
                <w:rFonts w:hint="eastAsia"/>
              </w:rPr>
              <w:t>10</w:t>
            </w:r>
          </w:p>
        </w:tc>
        <w:tc>
          <w:tcPr>
            <w:tcW w:w="2459" w:type="dxa"/>
            <w:tcBorders>
              <w:right w:val="single" w:sz="4" w:space="0" w:color="auto"/>
            </w:tcBorders>
            <w:vAlign w:val="center"/>
          </w:tcPr>
          <w:p w14:paraId="33C027B2" w14:textId="77777777" w:rsidR="00694303" w:rsidRDefault="00694303" w:rsidP="008935EB">
            <w:r>
              <w:rPr>
                <w:rFonts w:hint="eastAsia"/>
              </w:rPr>
              <w:t>业务发起</w:t>
            </w:r>
            <w:r w:rsidRPr="00C45958">
              <w:rPr>
                <w:rFonts w:hint="eastAsia"/>
              </w:rPr>
              <w:t>开户代理网点代码</w:t>
            </w:r>
          </w:p>
        </w:tc>
        <w:tc>
          <w:tcPr>
            <w:tcW w:w="1545" w:type="dxa"/>
            <w:tcBorders>
              <w:left w:val="single" w:sz="4" w:space="0" w:color="auto"/>
            </w:tcBorders>
            <w:vAlign w:val="center"/>
          </w:tcPr>
          <w:p w14:paraId="6DBFB027" w14:textId="77777777" w:rsidR="00694303" w:rsidRPr="00F71F80" w:rsidRDefault="00694303" w:rsidP="00866EE1"/>
        </w:tc>
      </w:tr>
      <w:tr w:rsidR="00694303" w14:paraId="065EA2DD" w14:textId="77777777" w:rsidTr="006B3879">
        <w:trPr>
          <w:trHeight w:val="415"/>
          <w:jc w:val="center"/>
        </w:trPr>
        <w:tc>
          <w:tcPr>
            <w:tcW w:w="538" w:type="dxa"/>
            <w:vAlign w:val="center"/>
          </w:tcPr>
          <w:p w14:paraId="3AAEB621" w14:textId="77777777" w:rsidR="00E70528" w:rsidRDefault="00E70528">
            <w:pPr>
              <w:pStyle w:val="ab"/>
              <w:numPr>
                <w:ilvl w:val="0"/>
                <w:numId w:val="7"/>
              </w:numPr>
              <w:ind w:firstLineChars="0"/>
              <w:jc w:val="center"/>
              <w:rPr>
                <w:b/>
              </w:rPr>
            </w:pPr>
          </w:p>
        </w:tc>
        <w:tc>
          <w:tcPr>
            <w:tcW w:w="1351" w:type="dxa"/>
            <w:vAlign w:val="center"/>
          </w:tcPr>
          <w:p w14:paraId="5B8DD78B" w14:textId="77777777" w:rsidR="00694303" w:rsidRPr="00602A83" w:rsidRDefault="00694303" w:rsidP="008935EB">
            <w:r>
              <w:rPr>
                <w:rFonts w:hint="eastAsia"/>
              </w:rPr>
              <w:t>SQRQ</w:t>
            </w:r>
          </w:p>
        </w:tc>
        <w:tc>
          <w:tcPr>
            <w:tcW w:w="1865" w:type="dxa"/>
            <w:vAlign w:val="center"/>
          </w:tcPr>
          <w:p w14:paraId="6B92DB3E" w14:textId="77777777" w:rsidR="00694303" w:rsidRPr="00602A83" w:rsidRDefault="00694303" w:rsidP="008935EB">
            <w:r w:rsidRPr="00C45958">
              <w:rPr>
                <w:rFonts w:hint="eastAsia"/>
              </w:rPr>
              <w:t>Character</w:t>
            </w:r>
          </w:p>
        </w:tc>
        <w:tc>
          <w:tcPr>
            <w:tcW w:w="855" w:type="dxa"/>
            <w:vAlign w:val="center"/>
          </w:tcPr>
          <w:p w14:paraId="7BF1BB00" w14:textId="77777777" w:rsidR="00694303" w:rsidRPr="00602A83" w:rsidRDefault="00694303" w:rsidP="008935EB">
            <w:r>
              <w:rPr>
                <w:rFonts w:hint="eastAsia"/>
              </w:rPr>
              <w:t>8</w:t>
            </w:r>
          </w:p>
        </w:tc>
        <w:tc>
          <w:tcPr>
            <w:tcW w:w="2459" w:type="dxa"/>
            <w:tcBorders>
              <w:right w:val="single" w:sz="4" w:space="0" w:color="auto"/>
            </w:tcBorders>
            <w:vAlign w:val="center"/>
          </w:tcPr>
          <w:p w14:paraId="039FFB58" w14:textId="77777777" w:rsidR="00694303" w:rsidRPr="00602A83" w:rsidRDefault="00694303" w:rsidP="008935EB">
            <w:r>
              <w:rPr>
                <w:rFonts w:hint="eastAsia"/>
              </w:rPr>
              <w:t>申请日期</w:t>
            </w:r>
          </w:p>
        </w:tc>
        <w:tc>
          <w:tcPr>
            <w:tcW w:w="1545" w:type="dxa"/>
            <w:tcBorders>
              <w:left w:val="single" w:sz="4" w:space="0" w:color="auto"/>
            </w:tcBorders>
            <w:vAlign w:val="center"/>
          </w:tcPr>
          <w:p w14:paraId="2B7A1AB0" w14:textId="77777777" w:rsidR="00694303" w:rsidRPr="00602A83" w:rsidRDefault="00694303" w:rsidP="00866EE1"/>
        </w:tc>
      </w:tr>
      <w:tr w:rsidR="00694303" w14:paraId="022EFA9F" w14:textId="77777777" w:rsidTr="006B3879">
        <w:trPr>
          <w:trHeight w:val="415"/>
          <w:jc w:val="center"/>
        </w:trPr>
        <w:tc>
          <w:tcPr>
            <w:tcW w:w="538" w:type="dxa"/>
            <w:vAlign w:val="center"/>
          </w:tcPr>
          <w:p w14:paraId="779AB25A" w14:textId="77777777" w:rsidR="00E70528" w:rsidRDefault="00E70528">
            <w:pPr>
              <w:pStyle w:val="ab"/>
              <w:numPr>
                <w:ilvl w:val="0"/>
                <w:numId w:val="7"/>
              </w:numPr>
              <w:ind w:firstLineChars="0"/>
              <w:jc w:val="center"/>
              <w:rPr>
                <w:b/>
              </w:rPr>
            </w:pPr>
          </w:p>
        </w:tc>
        <w:tc>
          <w:tcPr>
            <w:tcW w:w="1351" w:type="dxa"/>
            <w:vAlign w:val="center"/>
          </w:tcPr>
          <w:p w14:paraId="04B91E23" w14:textId="77777777" w:rsidR="00694303" w:rsidRPr="00602A83" w:rsidRDefault="00694303" w:rsidP="008935EB">
            <w:r w:rsidRPr="00602A83">
              <w:rPr>
                <w:rFonts w:hint="eastAsia"/>
              </w:rPr>
              <w:t>YWRQ</w:t>
            </w:r>
          </w:p>
        </w:tc>
        <w:tc>
          <w:tcPr>
            <w:tcW w:w="1865" w:type="dxa"/>
            <w:vAlign w:val="center"/>
          </w:tcPr>
          <w:p w14:paraId="4CC5C682" w14:textId="77777777" w:rsidR="00694303" w:rsidRPr="00602A83" w:rsidRDefault="00694303" w:rsidP="008935EB">
            <w:r w:rsidRPr="00602A83">
              <w:rPr>
                <w:rFonts w:hint="eastAsia"/>
              </w:rPr>
              <w:t>Character</w:t>
            </w:r>
          </w:p>
        </w:tc>
        <w:tc>
          <w:tcPr>
            <w:tcW w:w="855" w:type="dxa"/>
            <w:vAlign w:val="center"/>
          </w:tcPr>
          <w:p w14:paraId="5A5D3FFE" w14:textId="77777777" w:rsidR="00694303" w:rsidRPr="00602A83" w:rsidRDefault="00694303" w:rsidP="008935EB">
            <w:r w:rsidRPr="00602A83">
              <w:rPr>
                <w:rFonts w:hint="eastAsia"/>
              </w:rPr>
              <w:t>8</w:t>
            </w:r>
          </w:p>
        </w:tc>
        <w:tc>
          <w:tcPr>
            <w:tcW w:w="2459" w:type="dxa"/>
            <w:tcBorders>
              <w:right w:val="single" w:sz="4" w:space="0" w:color="auto"/>
            </w:tcBorders>
            <w:vAlign w:val="center"/>
          </w:tcPr>
          <w:p w14:paraId="466CDA26" w14:textId="77777777" w:rsidR="00694303" w:rsidRPr="00602A83" w:rsidRDefault="00694303" w:rsidP="008935EB">
            <w:r w:rsidRPr="00602A83">
              <w:rPr>
                <w:rFonts w:hint="eastAsia"/>
              </w:rPr>
              <w:t>业务日期</w:t>
            </w:r>
          </w:p>
        </w:tc>
        <w:tc>
          <w:tcPr>
            <w:tcW w:w="1545" w:type="dxa"/>
            <w:tcBorders>
              <w:left w:val="single" w:sz="4" w:space="0" w:color="auto"/>
            </w:tcBorders>
            <w:vAlign w:val="center"/>
          </w:tcPr>
          <w:p w14:paraId="58F9CCB4" w14:textId="77777777" w:rsidR="00694303" w:rsidRPr="00602A83" w:rsidRDefault="00694303" w:rsidP="00866EE1"/>
        </w:tc>
      </w:tr>
      <w:tr w:rsidR="005B02CD" w14:paraId="74DAC89E" w14:textId="77777777" w:rsidTr="006B3879">
        <w:trPr>
          <w:trHeight w:val="415"/>
          <w:jc w:val="center"/>
        </w:trPr>
        <w:tc>
          <w:tcPr>
            <w:tcW w:w="538" w:type="dxa"/>
            <w:vAlign w:val="center"/>
          </w:tcPr>
          <w:p w14:paraId="5F516872" w14:textId="77777777" w:rsidR="00E70528" w:rsidRDefault="00E70528">
            <w:pPr>
              <w:pStyle w:val="ab"/>
              <w:numPr>
                <w:ilvl w:val="0"/>
                <w:numId w:val="7"/>
              </w:numPr>
              <w:ind w:firstLineChars="0"/>
              <w:jc w:val="center"/>
              <w:rPr>
                <w:b/>
              </w:rPr>
            </w:pPr>
          </w:p>
        </w:tc>
        <w:tc>
          <w:tcPr>
            <w:tcW w:w="1351" w:type="dxa"/>
            <w:vAlign w:val="center"/>
          </w:tcPr>
          <w:p w14:paraId="5120D095" w14:textId="77777777" w:rsidR="005B02CD" w:rsidRPr="00602A83" w:rsidRDefault="005B02CD" w:rsidP="008935EB">
            <w:r w:rsidRPr="008C498F">
              <w:rPr>
                <w:rFonts w:hint="eastAsia"/>
              </w:rPr>
              <w:t>YWPZBS</w:t>
            </w:r>
          </w:p>
        </w:tc>
        <w:tc>
          <w:tcPr>
            <w:tcW w:w="1865" w:type="dxa"/>
            <w:vAlign w:val="center"/>
          </w:tcPr>
          <w:p w14:paraId="72EEB593" w14:textId="77777777" w:rsidR="005B02CD" w:rsidRPr="00602A83" w:rsidRDefault="005B02CD" w:rsidP="008935EB">
            <w:r w:rsidRPr="008C498F">
              <w:rPr>
                <w:rFonts w:hint="eastAsia"/>
              </w:rPr>
              <w:t>Character</w:t>
            </w:r>
          </w:p>
        </w:tc>
        <w:tc>
          <w:tcPr>
            <w:tcW w:w="855" w:type="dxa"/>
            <w:vAlign w:val="center"/>
          </w:tcPr>
          <w:p w14:paraId="4AB8B340" w14:textId="77777777" w:rsidR="005B02CD" w:rsidRPr="00602A83" w:rsidRDefault="005B02CD" w:rsidP="008935EB">
            <w:r w:rsidRPr="008C498F">
              <w:rPr>
                <w:rFonts w:hint="eastAsia"/>
              </w:rPr>
              <w:t>1</w:t>
            </w:r>
          </w:p>
        </w:tc>
        <w:tc>
          <w:tcPr>
            <w:tcW w:w="2459" w:type="dxa"/>
            <w:tcBorders>
              <w:right w:val="single" w:sz="4" w:space="0" w:color="auto"/>
            </w:tcBorders>
            <w:vAlign w:val="center"/>
          </w:tcPr>
          <w:p w14:paraId="2AC178FD" w14:textId="77777777" w:rsidR="005B02CD" w:rsidRPr="00602A83" w:rsidRDefault="005B02CD" w:rsidP="008935EB">
            <w:r w:rsidRPr="008C498F">
              <w:rPr>
                <w:rFonts w:hint="eastAsia"/>
              </w:rPr>
              <w:t>业务凭证报送标识</w:t>
            </w:r>
          </w:p>
        </w:tc>
        <w:tc>
          <w:tcPr>
            <w:tcW w:w="1545" w:type="dxa"/>
            <w:tcBorders>
              <w:left w:val="single" w:sz="4" w:space="0" w:color="auto"/>
            </w:tcBorders>
            <w:vAlign w:val="center"/>
          </w:tcPr>
          <w:p w14:paraId="5B4B5A79" w14:textId="77777777" w:rsidR="005B02CD" w:rsidRPr="00602A83" w:rsidRDefault="005B02CD" w:rsidP="00866EE1">
            <w:r w:rsidRPr="00C45958">
              <w:rPr>
                <w:rFonts w:hint="eastAsia"/>
              </w:rPr>
              <w:t>字典</w:t>
            </w:r>
            <w:r w:rsidRPr="00C45958">
              <w:rPr>
                <w:rFonts w:hint="eastAsia"/>
              </w:rPr>
              <w:t>(</w:t>
            </w:r>
            <w:r w:rsidRPr="008C498F">
              <w:rPr>
                <w:rFonts w:hint="eastAsia"/>
              </w:rPr>
              <w:t>YWPZBS</w:t>
            </w:r>
            <w:r w:rsidRPr="00C45958">
              <w:rPr>
                <w:rFonts w:hint="eastAsia"/>
              </w:rPr>
              <w:t>)</w:t>
            </w:r>
          </w:p>
        </w:tc>
      </w:tr>
      <w:tr w:rsidR="005B02CD" w14:paraId="756E359C" w14:textId="77777777" w:rsidTr="006B3879">
        <w:trPr>
          <w:trHeight w:val="415"/>
          <w:jc w:val="center"/>
        </w:trPr>
        <w:tc>
          <w:tcPr>
            <w:tcW w:w="538" w:type="dxa"/>
            <w:vAlign w:val="center"/>
          </w:tcPr>
          <w:p w14:paraId="084F4E7C" w14:textId="77777777" w:rsidR="00E70528" w:rsidRDefault="00E70528">
            <w:pPr>
              <w:pStyle w:val="ab"/>
              <w:numPr>
                <w:ilvl w:val="0"/>
                <w:numId w:val="7"/>
              </w:numPr>
              <w:ind w:firstLineChars="0"/>
              <w:jc w:val="center"/>
              <w:rPr>
                <w:b/>
              </w:rPr>
            </w:pPr>
          </w:p>
        </w:tc>
        <w:tc>
          <w:tcPr>
            <w:tcW w:w="1351" w:type="dxa"/>
            <w:vAlign w:val="center"/>
          </w:tcPr>
          <w:p w14:paraId="6582B2E7" w14:textId="77777777" w:rsidR="005B02CD" w:rsidRPr="00602A83" w:rsidRDefault="005B02CD" w:rsidP="008935EB">
            <w:r w:rsidRPr="00602A83">
              <w:rPr>
                <w:rFonts w:hint="eastAsia"/>
              </w:rPr>
              <w:t>JGDM</w:t>
            </w:r>
          </w:p>
        </w:tc>
        <w:tc>
          <w:tcPr>
            <w:tcW w:w="1865" w:type="dxa"/>
            <w:vAlign w:val="center"/>
          </w:tcPr>
          <w:p w14:paraId="6216292C" w14:textId="77777777" w:rsidR="005B02CD" w:rsidRPr="00602A83" w:rsidRDefault="005B02CD" w:rsidP="008935EB">
            <w:r w:rsidRPr="00602A83">
              <w:rPr>
                <w:rFonts w:hint="eastAsia"/>
              </w:rPr>
              <w:t>Character</w:t>
            </w:r>
          </w:p>
        </w:tc>
        <w:tc>
          <w:tcPr>
            <w:tcW w:w="855" w:type="dxa"/>
            <w:vAlign w:val="center"/>
          </w:tcPr>
          <w:p w14:paraId="07367459" w14:textId="77777777" w:rsidR="005B02CD" w:rsidRPr="00602A83" w:rsidRDefault="005B02CD" w:rsidP="008935EB">
            <w:r w:rsidRPr="00602A83">
              <w:rPr>
                <w:rFonts w:hint="eastAsia"/>
              </w:rPr>
              <w:t>4</w:t>
            </w:r>
          </w:p>
        </w:tc>
        <w:tc>
          <w:tcPr>
            <w:tcW w:w="2459" w:type="dxa"/>
            <w:tcBorders>
              <w:right w:val="single" w:sz="4" w:space="0" w:color="auto"/>
            </w:tcBorders>
            <w:vAlign w:val="center"/>
          </w:tcPr>
          <w:p w14:paraId="4F1A3B5F" w14:textId="77777777" w:rsidR="005B02CD" w:rsidRPr="00602A83" w:rsidRDefault="005B02CD" w:rsidP="008935EB">
            <w:r w:rsidRPr="00602A83">
              <w:rPr>
                <w:rFonts w:hint="eastAsia"/>
              </w:rPr>
              <w:t>结果代码</w:t>
            </w:r>
          </w:p>
        </w:tc>
        <w:tc>
          <w:tcPr>
            <w:tcW w:w="1545" w:type="dxa"/>
            <w:tcBorders>
              <w:left w:val="single" w:sz="4" w:space="0" w:color="auto"/>
            </w:tcBorders>
            <w:vAlign w:val="center"/>
          </w:tcPr>
          <w:p w14:paraId="3C647877" w14:textId="77777777" w:rsidR="005B02CD" w:rsidRPr="00602A83" w:rsidRDefault="005B02CD" w:rsidP="00866EE1"/>
        </w:tc>
      </w:tr>
      <w:tr w:rsidR="005B02CD" w14:paraId="660C6FB4" w14:textId="77777777" w:rsidTr="006B3879">
        <w:trPr>
          <w:trHeight w:val="415"/>
          <w:jc w:val="center"/>
        </w:trPr>
        <w:tc>
          <w:tcPr>
            <w:tcW w:w="538" w:type="dxa"/>
            <w:vAlign w:val="center"/>
          </w:tcPr>
          <w:p w14:paraId="200B8D59" w14:textId="77777777" w:rsidR="00E70528" w:rsidRDefault="00E70528">
            <w:pPr>
              <w:pStyle w:val="ab"/>
              <w:numPr>
                <w:ilvl w:val="0"/>
                <w:numId w:val="7"/>
              </w:numPr>
              <w:ind w:firstLineChars="0"/>
              <w:jc w:val="center"/>
              <w:rPr>
                <w:b/>
              </w:rPr>
            </w:pPr>
          </w:p>
        </w:tc>
        <w:tc>
          <w:tcPr>
            <w:tcW w:w="1351" w:type="dxa"/>
            <w:vAlign w:val="center"/>
          </w:tcPr>
          <w:p w14:paraId="763A438E" w14:textId="77777777" w:rsidR="005B02CD" w:rsidRPr="00602A83" w:rsidRDefault="005B02CD" w:rsidP="008935EB">
            <w:r w:rsidRPr="00602A83">
              <w:rPr>
                <w:rFonts w:hint="eastAsia"/>
              </w:rPr>
              <w:t>JGSM</w:t>
            </w:r>
          </w:p>
        </w:tc>
        <w:tc>
          <w:tcPr>
            <w:tcW w:w="1865" w:type="dxa"/>
            <w:vAlign w:val="center"/>
          </w:tcPr>
          <w:p w14:paraId="343E8F94" w14:textId="77777777" w:rsidR="005B02CD" w:rsidRPr="00602A83" w:rsidRDefault="005B02CD" w:rsidP="008935EB">
            <w:r w:rsidRPr="00602A83">
              <w:rPr>
                <w:rFonts w:hint="eastAsia"/>
              </w:rPr>
              <w:t>Character</w:t>
            </w:r>
          </w:p>
        </w:tc>
        <w:tc>
          <w:tcPr>
            <w:tcW w:w="855" w:type="dxa"/>
            <w:vAlign w:val="center"/>
          </w:tcPr>
          <w:p w14:paraId="5F16F74E" w14:textId="77777777" w:rsidR="005B02CD" w:rsidRPr="00602A83" w:rsidRDefault="005B02CD" w:rsidP="008935EB">
            <w:r w:rsidRPr="00602A83">
              <w:rPr>
                <w:rFonts w:hint="eastAsia"/>
              </w:rPr>
              <w:t>40</w:t>
            </w:r>
          </w:p>
        </w:tc>
        <w:tc>
          <w:tcPr>
            <w:tcW w:w="2459" w:type="dxa"/>
            <w:tcBorders>
              <w:right w:val="single" w:sz="4" w:space="0" w:color="auto"/>
            </w:tcBorders>
            <w:vAlign w:val="center"/>
          </w:tcPr>
          <w:p w14:paraId="0F1A63AD" w14:textId="77777777" w:rsidR="005B02CD" w:rsidRDefault="005B02CD" w:rsidP="008935EB">
            <w:r w:rsidRPr="00602A83">
              <w:rPr>
                <w:rFonts w:hint="eastAsia"/>
              </w:rPr>
              <w:t>结果说明</w:t>
            </w:r>
          </w:p>
        </w:tc>
        <w:tc>
          <w:tcPr>
            <w:tcW w:w="1545" w:type="dxa"/>
            <w:tcBorders>
              <w:left w:val="single" w:sz="4" w:space="0" w:color="auto"/>
            </w:tcBorders>
            <w:vAlign w:val="center"/>
          </w:tcPr>
          <w:p w14:paraId="026E8C63" w14:textId="77777777" w:rsidR="005B02CD" w:rsidRDefault="005B02CD" w:rsidP="00866EE1"/>
        </w:tc>
      </w:tr>
    </w:tbl>
    <w:p w14:paraId="06264003" w14:textId="77777777" w:rsidR="003C6241" w:rsidRPr="006C09A6" w:rsidRDefault="003C6241" w:rsidP="006C09A6">
      <w:pPr>
        <w:rPr>
          <w:b/>
          <w:sz w:val="24"/>
          <w:szCs w:val="24"/>
        </w:rPr>
      </w:pPr>
      <w:r w:rsidRPr="006C09A6">
        <w:rPr>
          <w:b/>
          <w:sz w:val="24"/>
          <w:szCs w:val="24"/>
        </w:rPr>
        <w:t>说明：</w:t>
      </w:r>
    </w:p>
    <w:p w14:paraId="047261A0" w14:textId="77777777" w:rsidR="00E70528" w:rsidRDefault="003C6241">
      <w:pPr>
        <w:pStyle w:val="ab"/>
        <w:numPr>
          <w:ilvl w:val="0"/>
          <w:numId w:val="50"/>
        </w:numPr>
        <w:spacing w:line="360" w:lineRule="auto"/>
        <w:ind w:firstLineChars="0"/>
      </w:pPr>
      <w:r w:rsidRPr="009E2895">
        <w:rPr>
          <w:szCs w:val="21"/>
        </w:rPr>
        <w:t>可能返回多条结果记录。</w:t>
      </w:r>
    </w:p>
    <w:p w14:paraId="3317E2E2" w14:textId="77777777" w:rsidR="00E70528" w:rsidRDefault="00A949B0">
      <w:pPr>
        <w:pStyle w:val="ab"/>
        <w:numPr>
          <w:ilvl w:val="0"/>
          <w:numId w:val="50"/>
        </w:numPr>
        <w:spacing w:line="360" w:lineRule="auto"/>
        <w:ind w:firstLineChars="0"/>
      </w:pPr>
      <w:r>
        <w:rPr>
          <w:rFonts w:hint="eastAsia"/>
        </w:rPr>
        <w:t>如果请求中包含证券账户类别、证券账户号码，只返回对应证券账户的信息；如果请求中包含一码通账户号码，但不包含证券账户类别、证券账户号码，返回对应一码通账户下所有证券账户信息；如果请求中仅有客户名称、主要身份证明文件类别、主要身份证明文件代码，返回该客户</w:t>
      </w:r>
      <w:r w:rsidR="00415A66">
        <w:rPr>
          <w:rFonts w:hint="eastAsia"/>
        </w:rPr>
        <w:t>下</w:t>
      </w:r>
      <w:r w:rsidR="00A67318">
        <w:rPr>
          <w:rFonts w:hint="eastAsia"/>
        </w:rPr>
        <w:t>所有</w:t>
      </w:r>
      <w:r>
        <w:rPr>
          <w:rFonts w:hint="eastAsia"/>
        </w:rPr>
        <w:t>证券账户信息。</w:t>
      </w:r>
    </w:p>
    <w:p w14:paraId="3667D4F0" w14:textId="77777777" w:rsidR="00C64C00" w:rsidRDefault="00C64C00" w:rsidP="00C64C00">
      <w:pPr>
        <w:pStyle w:val="2"/>
        <w:numPr>
          <w:ilvl w:val="0"/>
          <w:numId w:val="3"/>
        </w:numPr>
      </w:pPr>
      <w:bookmarkStart w:id="56" w:name="_Toc3820390"/>
      <w:bookmarkStart w:id="57" w:name="_Toc358041897"/>
      <w:r>
        <w:rPr>
          <w:rFonts w:hint="eastAsia"/>
        </w:rPr>
        <w:t>一码通</w:t>
      </w:r>
      <w:r w:rsidR="009248FF">
        <w:rPr>
          <w:rFonts w:hint="eastAsia"/>
        </w:rPr>
        <w:t>账户</w:t>
      </w:r>
      <w:r w:rsidRPr="00304864">
        <w:rPr>
          <w:rFonts w:hint="eastAsia"/>
        </w:rPr>
        <w:t>查询</w:t>
      </w:r>
      <w:bookmarkEnd w:id="56"/>
    </w:p>
    <w:p w14:paraId="4860D70D" w14:textId="77777777" w:rsidR="00700250" w:rsidRPr="00700250" w:rsidRDefault="00700250" w:rsidP="00700250">
      <w:pPr>
        <w:rPr>
          <w:sz w:val="24"/>
          <w:szCs w:val="24"/>
        </w:rPr>
      </w:pPr>
    </w:p>
    <w:p w14:paraId="4626DBB9" w14:textId="77777777" w:rsidR="006019D9" w:rsidRDefault="006019D9" w:rsidP="006019D9">
      <w:pPr>
        <w:rPr>
          <w:sz w:val="24"/>
          <w:szCs w:val="24"/>
        </w:rPr>
      </w:pPr>
    </w:p>
    <w:p w14:paraId="5BC8256B" w14:textId="77777777" w:rsidR="006019D9" w:rsidRPr="00700250" w:rsidRDefault="006019D9" w:rsidP="006019D9">
      <w:pPr>
        <w:rPr>
          <w:sz w:val="24"/>
          <w:szCs w:val="28"/>
        </w:rPr>
      </w:pPr>
      <w:r w:rsidRPr="00700250">
        <w:rPr>
          <w:sz w:val="24"/>
          <w:szCs w:val="28"/>
        </w:rPr>
        <w:t>ServiceDomain = “CSDCC           ”</w:t>
      </w:r>
    </w:p>
    <w:p w14:paraId="28505237" w14:textId="77777777" w:rsidR="006019D9" w:rsidRPr="00CF341F" w:rsidRDefault="006019D9" w:rsidP="006019D9">
      <w:pPr>
        <w:rPr>
          <w:sz w:val="24"/>
          <w:szCs w:val="28"/>
        </w:rPr>
      </w:pPr>
      <w:r w:rsidRPr="00700250">
        <w:rPr>
          <w:sz w:val="24"/>
          <w:szCs w:val="28"/>
        </w:rPr>
        <w:t>ServiceName = “UAPSRV          ”</w:t>
      </w:r>
    </w:p>
    <w:p w14:paraId="2C6EC161" w14:textId="77777777" w:rsidR="006019D9" w:rsidRDefault="006019D9" w:rsidP="006019D9">
      <w:pPr>
        <w:rPr>
          <w:sz w:val="24"/>
          <w:szCs w:val="24"/>
        </w:rPr>
      </w:pPr>
    </w:p>
    <w:p w14:paraId="2FFD5EF6" w14:textId="77777777" w:rsidR="00700250" w:rsidRPr="00700250" w:rsidRDefault="00BD7AE8" w:rsidP="00980985">
      <w:pPr>
        <w:rPr>
          <w:sz w:val="24"/>
          <w:szCs w:val="24"/>
        </w:rPr>
      </w:pPr>
      <w:r>
        <w:rPr>
          <w:sz w:val="24"/>
          <w:szCs w:val="24"/>
        </w:rPr>
        <w:t>ServiceType = “0</w:t>
      </w:r>
      <w:r>
        <w:rPr>
          <w:rFonts w:hint="eastAsia"/>
          <w:sz w:val="24"/>
          <w:szCs w:val="24"/>
        </w:rPr>
        <w:t>8</w:t>
      </w:r>
      <w:r w:rsidR="00700250" w:rsidRPr="00700250">
        <w:rPr>
          <w:sz w:val="24"/>
          <w:szCs w:val="24"/>
        </w:rPr>
        <w:t>”</w:t>
      </w:r>
    </w:p>
    <w:p w14:paraId="2630CA1A" w14:textId="77777777" w:rsidR="00700250" w:rsidRPr="00700250" w:rsidRDefault="00700250" w:rsidP="00700250">
      <w:pPr>
        <w:rPr>
          <w:sz w:val="24"/>
          <w:szCs w:val="24"/>
        </w:rPr>
      </w:pPr>
    </w:p>
    <w:p w14:paraId="38C60CE8" w14:textId="77777777" w:rsidR="00C64C00" w:rsidRPr="00271B22" w:rsidRDefault="00C64C00" w:rsidP="00C64C00">
      <w:pPr>
        <w:rPr>
          <w:b/>
          <w:sz w:val="30"/>
          <w:szCs w:val="30"/>
        </w:rPr>
      </w:pPr>
      <w:r w:rsidRPr="00271B22">
        <w:rPr>
          <w:rFonts w:hint="eastAsia"/>
          <w:b/>
          <w:sz w:val="30"/>
          <w:szCs w:val="30"/>
        </w:rPr>
        <w:t>请求：</w:t>
      </w:r>
    </w:p>
    <w:tbl>
      <w:tblPr>
        <w:tblStyle w:val="a5"/>
        <w:tblW w:w="9464" w:type="dxa"/>
        <w:jc w:val="center"/>
        <w:tblLook w:val="04A0" w:firstRow="1" w:lastRow="0" w:firstColumn="1" w:lastColumn="0" w:noHBand="0" w:noVBand="1"/>
      </w:tblPr>
      <w:tblGrid>
        <w:gridCol w:w="537"/>
        <w:gridCol w:w="1269"/>
        <w:gridCol w:w="1278"/>
        <w:gridCol w:w="855"/>
        <w:gridCol w:w="2974"/>
        <w:gridCol w:w="2551"/>
      </w:tblGrid>
      <w:tr w:rsidR="00C64C00" w:rsidRPr="00455B38" w14:paraId="3B4EB450" w14:textId="77777777" w:rsidTr="006B3879">
        <w:trPr>
          <w:trHeight w:val="534"/>
          <w:jc w:val="center"/>
        </w:trPr>
        <w:tc>
          <w:tcPr>
            <w:tcW w:w="537" w:type="dxa"/>
            <w:shd w:val="clear" w:color="auto" w:fill="FFC000"/>
            <w:vAlign w:val="center"/>
          </w:tcPr>
          <w:p w14:paraId="20E9E25F" w14:textId="77777777" w:rsidR="00C64C00" w:rsidRPr="00455B38" w:rsidRDefault="00C64C00" w:rsidP="003C6142">
            <w:pPr>
              <w:jc w:val="center"/>
              <w:rPr>
                <w:b/>
                <w:sz w:val="24"/>
                <w:szCs w:val="24"/>
              </w:rPr>
            </w:pPr>
            <w:r w:rsidRPr="00455B38">
              <w:rPr>
                <w:rFonts w:hint="eastAsia"/>
                <w:b/>
                <w:sz w:val="24"/>
                <w:szCs w:val="24"/>
              </w:rPr>
              <w:t>NO</w:t>
            </w:r>
          </w:p>
        </w:tc>
        <w:tc>
          <w:tcPr>
            <w:tcW w:w="1269" w:type="dxa"/>
            <w:shd w:val="clear" w:color="auto" w:fill="FFC000"/>
            <w:vAlign w:val="center"/>
          </w:tcPr>
          <w:p w14:paraId="479E11EE" w14:textId="77777777" w:rsidR="00C64C00" w:rsidRPr="00455B38" w:rsidRDefault="00C64C00" w:rsidP="003C6142">
            <w:pPr>
              <w:jc w:val="center"/>
              <w:rPr>
                <w:b/>
                <w:sz w:val="24"/>
                <w:szCs w:val="24"/>
              </w:rPr>
            </w:pPr>
            <w:r w:rsidRPr="00455B38">
              <w:rPr>
                <w:rFonts w:hint="eastAsia"/>
                <w:b/>
                <w:sz w:val="24"/>
                <w:szCs w:val="24"/>
              </w:rPr>
              <w:t>字段</w:t>
            </w:r>
          </w:p>
        </w:tc>
        <w:tc>
          <w:tcPr>
            <w:tcW w:w="1278" w:type="dxa"/>
            <w:shd w:val="clear" w:color="auto" w:fill="FFC000"/>
            <w:vAlign w:val="center"/>
          </w:tcPr>
          <w:p w14:paraId="1622B2E0" w14:textId="77777777" w:rsidR="00C64C00" w:rsidRPr="00455B38" w:rsidRDefault="00C64C00" w:rsidP="003C6142">
            <w:pPr>
              <w:jc w:val="center"/>
              <w:rPr>
                <w:b/>
                <w:sz w:val="24"/>
                <w:szCs w:val="24"/>
              </w:rPr>
            </w:pPr>
            <w:r w:rsidRPr="00455B38">
              <w:rPr>
                <w:rFonts w:hint="eastAsia"/>
                <w:b/>
                <w:sz w:val="24"/>
                <w:szCs w:val="24"/>
              </w:rPr>
              <w:t>类型</w:t>
            </w:r>
          </w:p>
        </w:tc>
        <w:tc>
          <w:tcPr>
            <w:tcW w:w="855" w:type="dxa"/>
            <w:shd w:val="clear" w:color="auto" w:fill="FFC000"/>
            <w:vAlign w:val="center"/>
          </w:tcPr>
          <w:p w14:paraId="4C3505EE" w14:textId="77777777" w:rsidR="00C64C00" w:rsidRPr="00455B38" w:rsidRDefault="00C64C00" w:rsidP="003C6142">
            <w:pPr>
              <w:jc w:val="center"/>
              <w:rPr>
                <w:b/>
                <w:sz w:val="24"/>
                <w:szCs w:val="24"/>
              </w:rPr>
            </w:pPr>
            <w:r w:rsidRPr="00455B38">
              <w:rPr>
                <w:rFonts w:hint="eastAsia"/>
                <w:b/>
                <w:sz w:val="24"/>
                <w:szCs w:val="24"/>
              </w:rPr>
              <w:t>长度</w:t>
            </w:r>
          </w:p>
        </w:tc>
        <w:tc>
          <w:tcPr>
            <w:tcW w:w="2974" w:type="dxa"/>
            <w:shd w:val="clear" w:color="auto" w:fill="FFC000"/>
            <w:vAlign w:val="center"/>
          </w:tcPr>
          <w:p w14:paraId="29314B09" w14:textId="77777777" w:rsidR="00C64C00" w:rsidRPr="00455B38" w:rsidRDefault="00C64C00" w:rsidP="003C6142">
            <w:pPr>
              <w:jc w:val="center"/>
              <w:rPr>
                <w:b/>
                <w:sz w:val="24"/>
                <w:szCs w:val="24"/>
              </w:rPr>
            </w:pPr>
            <w:r w:rsidRPr="00455B38">
              <w:rPr>
                <w:rFonts w:hint="eastAsia"/>
                <w:b/>
                <w:sz w:val="24"/>
                <w:szCs w:val="24"/>
              </w:rPr>
              <w:t>字段名称</w:t>
            </w:r>
          </w:p>
        </w:tc>
        <w:tc>
          <w:tcPr>
            <w:tcW w:w="2551" w:type="dxa"/>
            <w:shd w:val="clear" w:color="auto" w:fill="FFC000"/>
            <w:vAlign w:val="center"/>
          </w:tcPr>
          <w:p w14:paraId="63186E5C" w14:textId="77777777" w:rsidR="00C64C00" w:rsidRPr="00455B38" w:rsidRDefault="00C64C00" w:rsidP="003C6142">
            <w:pPr>
              <w:jc w:val="center"/>
              <w:rPr>
                <w:b/>
                <w:sz w:val="24"/>
                <w:szCs w:val="24"/>
              </w:rPr>
            </w:pPr>
            <w:r>
              <w:rPr>
                <w:rFonts w:hint="eastAsia"/>
                <w:b/>
                <w:sz w:val="24"/>
                <w:szCs w:val="24"/>
              </w:rPr>
              <w:t>备注</w:t>
            </w:r>
          </w:p>
        </w:tc>
      </w:tr>
      <w:tr w:rsidR="000B1A0D" w14:paraId="31BBBE71" w14:textId="77777777" w:rsidTr="006B3879">
        <w:trPr>
          <w:trHeight w:val="415"/>
          <w:jc w:val="center"/>
        </w:trPr>
        <w:tc>
          <w:tcPr>
            <w:tcW w:w="537" w:type="dxa"/>
            <w:vAlign w:val="center"/>
          </w:tcPr>
          <w:p w14:paraId="55682253" w14:textId="77777777" w:rsidR="00E70528" w:rsidRDefault="00E70528">
            <w:pPr>
              <w:pStyle w:val="ab"/>
              <w:numPr>
                <w:ilvl w:val="0"/>
                <w:numId w:val="69"/>
              </w:numPr>
              <w:ind w:firstLineChars="0"/>
              <w:jc w:val="center"/>
              <w:rPr>
                <w:b/>
              </w:rPr>
            </w:pPr>
          </w:p>
        </w:tc>
        <w:tc>
          <w:tcPr>
            <w:tcW w:w="1269" w:type="dxa"/>
            <w:vAlign w:val="center"/>
          </w:tcPr>
          <w:p w14:paraId="16F9AC03" w14:textId="77777777" w:rsidR="000B1A0D" w:rsidRPr="00293A05" w:rsidRDefault="000B1A0D" w:rsidP="003C6142">
            <w:r>
              <w:rPr>
                <w:rFonts w:hint="eastAsia"/>
              </w:rPr>
              <w:t>YWLSH</w:t>
            </w:r>
          </w:p>
        </w:tc>
        <w:tc>
          <w:tcPr>
            <w:tcW w:w="1278" w:type="dxa"/>
            <w:vAlign w:val="center"/>
          </w:tcPr>
          <w:p w14:paraId="0348AB1D" w14:textId="77777777" w:rsidR="000B1A0D" w:rsidRPr="00293A05" w:rsidRDefault="000B1A0D" w:rsidP="003C6142">
            <w:r w:rsidRPr="00C45958">
              <w:rPr>
                <w:rFonts w:hint="eastAsia"/>
              </w:rPr>
              <w:t>Character</w:t>
            </w:r>
          </w:p>
        </w:tc>
        <w:tc>
          <w:tcPr>
            <w:tcW w:w="855" w:type="dxa"/>
            <w:vAlign w:val="center"/>
          </w:tcPr>
          <w:p w14:paraId="15D9179B" w14:textId="77777777" w:rsidR="000B1A0D" w:rsidRPr="00293A05" w:rsidRDefault="000B1A0D" w:rsidP="003C6142">
            <w:r>
              <w:rPr>
                <w:rFonts w:hint="eastAsia"/>
              </w:rPr>
              <w:t>10</w:t>
            </w:r>
          </w:p>
        </w:tc>
        <w:tc>
          <w:tcPr>
            <w:tcW w:w="2974" w:type="dxa"/>
            <w:vAlign w:val="center"/>
          </w:tcPr>
          <w:p w14:paraId="446B6542" w14:textId="77777777" w:rsidR="000B1A0D" w:rsidRPr="00293A05" w:rsidRDefault="000B1A0D" w:rsidP="003C6142">
            <w:r>
              <w:rPr>
                <w:rFonts w:hint="eastAsia"/>
              </w:rPr>
              <w:t>业务流水号</w:t>
            </w:r>
          </w:p>
        </w:tc>
        <w:tc>
          <w:tcPr>
            <w:tcW w:w="2551" w:type="dxa"/>
            <w:vAlign w:val="center"/>
          </w:tcPr>
          <w:p w14:paraId="67187E8C" w14:textId="77777777" w:rsidR="000B1A0D" w:rsidRPr="00293A05" w:rsidRDefault="00A101E3" w:rsidP="003C6142">
            <w:r>
              <w:rPr>
                <w:rFonts w:hint="eastAsia"/>
              </w:rPr>
              <w:t>必填</w:t>
            </w:r>
          </w:p>
        </w:tc>
      </w:tr>
      <w:tr w:rsidR="000B1A0D" w14:paraId="33C64F69" w14:textId="77777777" w:rsidTr="006B3879">
        <w:trPr>
          <w:trHeight w:val="415"/>
          <w:jc w:val="center"/>
        </w:trPr>
        <w:tc>
          <w:tcPr>
            <w:tcW w:w="537" w:type="dxa"/>
            <w:vAlign w:val="center"/>
          </w:tcPr>
          <w:p w14:paraId="0A85B904" w14:textId="77777777" w:rsidR="00E70528" w:rsidRDefault="00E70528">
            <w:pPr>
              <w:pStyle w:val="ab"/>
              <w:numPr>
                <w:ilvl w:val="0"/>
                <w:numId w:val="69"/>
              </w:numPr>
              <w:ind w:firstLineChars="0"/>
              <w:jc w:val="center"/>
              <w:rPr>
                <w:b/>
              </w:rPr>
            </w:pPr>
          </w:p>
        </w:tc>
        <w:tc>
          <w:tcPr>
            <w:tcW w:w="1269" w:type="dxa"/>
            <w:vAlign w:val="center"/>
          </w:tcPr>
          <w:p w14:paraId="47177843" w14:textId="77777777" w:rsidR="000B1A0D" w:rsidRPr="00293A05" w:rsidRDefault="000B1A0D" w:rsidP="003C6142">
            <w:r w:rsidRPr="00293A05">
              <w:rPr>
                <w:rFonts w:hint="eastAsia"/>
              </w:rPr>
              <w:t>KHMC</w:t>
            </w:r>
          </w:p>
        </w:tc>
        <w:tc>
          <w:tcPr>
            <w:tcW w:w="1278" w:type="dxa"/>
            <w:vAlign w:val="center"/>
          </w:tcPr>
          <w:p w14:paraId="6A6D89D0" w14:textId="77777777" w:rsidR="000B1A0D" w:rsidRPr="00293A05" w:rsidRDefault="000B1A0D" w:rsidP="003C6142">
            <w:r w:rsidRPr="00293A05">
              <w:rPr>
                <w:rFonts w:hint="eastAsia"/>
              </w:rPr>
              <w:t>Character</w:t>
            </w:r>
          </w:p>
        </w:tc>
        <w:tc>
          <w:tcPr>
            <w:tcW w:w="855" w:type="dxa"/>
            <w:vAlign w:val="center"/>
          </w:tcPr>
          <w:p w14:paraId="074CEAD9" w14:textId="77777777" w:rsidR="000B1A0D" w:rsidRDefault="000B1A0D" w:rsidP="003C6142">
            <w:r>
              <w:rPr>
                <w:rFonts w:hint="eastAsia"/>
              </w:rPr>
              <w:t>12</w:t>
            </w:r>
            <w:r w:rsidRPr="00293A05">
              <w:rPr>
                <w:rFonts w:hint="eastAsia"/>
              </w:rPr>
              <w:t>0</w:t>
            </w:r>
          </w:p>
        </w:tc>
        <w:tc>
          <w:tcPr>
            <w:tcW w:w="2974" w:type="dxa"/>
            <w:vAlign w:val="center"/>
          </w:tcPr>
          <w:p w14:paraId="2CDA4B18" w14:textId="77777777" w:rsidR="000B1A0D" w:rsidRPr="00293A05" w:rsidRDefault="000B1A0D" w:rsidP="003C6142">
            <w:r w:rsidRPr="00293A05">
              <w:rPr>
                <w:rFonts w:hint="eastAsia"/>
              </w:rPr>
              <w:t>客户名称</w:t>
            </w:r>
          </w:p>
        </w:tc>
        <w:tc>
          <w:tcPr>
            <w:tcW w:w="2551" w:type="dxa"/>
            <w:vAlign w:val="center"/>
          </w:tcPr>
          <w:p w14:paraId="4D7F9D67" w14:textId="77777777" w:rsidR="000B1A0D" w:rsidRPr="00293A05" w:rsidRDefault="00A101E3" w:rsidP="003C6142">
            <w:r>
              <w:rPr>
                <w:rFonts w:hint="eastAsia"/>
              </w:rPr>
              <w:t>非必填</w:t>
            </w:r>
          </w:p>
        </w:tc>
      </w:tr>
      <w:tr w:rsidR="000B1A0D" w14:paraId="5B439FBE" w14:textId="77777777" w:rsidTr="006B3879">
        <w:trPr>
          <w:trHeight w:val="415"/>
          <w:jc w:val="center"/>
        </w:trPr>
        <w:tc>
          <w:tcPr>
            <w:tcW w:w="537" w:type="dxa"/>
            <w:vAlign w:val="center"/>
          </w:tcPr>
          <w:p w14:paraId="59E14490" w14:textId="77777777" w:rsidR="00E70528" w:rsidRDefault="00E70528">
            <w:pPr>
              <w:pStyle w:val="ab"/>
              <w:numPr>
                <w:ilvl w:val="0"/>
                <w:numId w:val="69"/>
              </w:numPr>
              <w:ind w:firstLineChars="0"/>
              <w:jc w:val="center"/>
              <w:rPr>
                <w:b/>
              </w:rPr>
            </w:pPr>
          </w:p>
        </w:tc>
        <w:tc>
          <w:tcPr>
            <w:tcW w:w="1269" w:type="dxa"/>
            <w:vAlign w:val="center"/>
          </w:tcPr>
          <w:p w14:paraId="321024DA" w14:textId="77777777" w:rsidR="000B1A0D" w:rsidRPr="00293A05" w:rsidRDefault="000B1A0D" w:rsidP="003C6142">
            <w:r w:rsidRPr="00293A05">
              <w:rPr>
                <w:rFonts w:hint="eastAsia"/>
              </w:rPr>
              <w:t>ZJLB</w:t>
            </w:r>
          </w:p>
        </w:tc>
        <w:tc>
          <w:tcPr>
            <w:tcW w:w="1278" w:type="dxa"/>
            <w:vAlign w:val="center"/>
          </w:tcPr>
          <w:p w14:paraId="30627F2F" w14:textId="77777777" w:rsidR="000B1A0D" w:rsidRPr="00293A05" w:rsidRDefault="000B1A0D" w:rsidP="003C6142">
            <w:r w:rsidRPr="00293A05">
              <w:rPr>
                <w:rFonts w:hint="eastAsia"/>
              </w:rPr>
              <w:t>Character</w:t>
            </w:r>
          </w:p>
        </w:tc>
        <w:tc>
          <w:tcPr>
            <w:tcW w:w="855" w:type="dxa"/>
            <w:vAlign w:val="center"/>
          </w:tcPr>
          <w:p w14:paraId="4DB60C8F" w14:textId="77777777" w:rsidR="000B1A0D" w:rsidRDefault="000B1A0D" w:rsidP="003C6142">
            <w:r w:rsidRPr="00293A05">
              <w:rPr>
                <w:rFonts w:hint="eastAsia"/>
              </w:rPr>
              <w:t>2</w:t>
            </w:r>
          </w:p>
        </w:tc>
        <w:tc>
          <w:tcPr>
            <w:tcW w:w="2974" w:type="dxa"/>
            <w:vAlign w:val="center"/>
          </w:tcPr>
          <w:p w14:paraId="5C0CA5A9" w14:textId="77777777" w:rsidR="000B1A0D" w:rsidRPr="00293A05" w:rsidRDefault="000B1A0D" w:rsidP="003C6142">
            <w:r w:rsidRPr="00293A05">
              <w:rPr>
                <w:rFonts w:hint="eastAsia"/>
              </w:rPr>
              <w:t>主要身份证明文件类别</w:t>
            </w:r>
          </w:p>
        </w:tc>
        <w:tc>
          <w:tcPr>
            <w:tcW w:w="2551" w:type="dxa"/>
            <w:vAlign w:val="center"/>
          </w:tcPr>
          <w:p w14:paraId="6C3C2AD2" w14:textId="77777777" w:rsidR="000B1A0D" w:rsidRPr="00293A05" w:rsidRDefault="00A101E3" w:rsidP="003C6142">
            <w:r>
              <w:rPr>
                <w:rFonts w:hint="eastAsia"/>
              </w:rPr>
              <w:t>非必填，</w:t>
            </w:r>
            <w:r w:rsidR="000B1A0D" w:rsidRPr="00293A05">
              <w:rPr>
                <w:rFonts w:hint="eastAsia"/>
              </w:rPr>
              <w:t>字典</w:t>
            </w:r>
            <w:r w:rsidR="000B1A0D" w:rsidRPr="00293A05">
              <w:rPr>
                <w:rFonts w:hint="eastAsia"/>
              </w:rPr>
              <w:t>(ZJLB)</w:t>
            </w:r>
          </w:p>
        </w:tc>
      </w:tr>
      <w:tr w:rsidR="000B1A0D" w14:paraId="7358B6A6" w14:textId="77777777" w:rsidTr="006B3879">
        <w:trPr>
          <w:trHeight w:val="415"/>
          <w:jc w:val="center"/>
        </w:trPr>
        <w:tc>
          <w:tcPr>
            <w:tcW w:w="537" w:type="dxa"/>
            <w:vAlign w:val="center"/>
          </w:tcPr>
          <w:p w14:paraId="4C5413C4" w14:textId="77777777" w:rsidR="00E70528" w:rsidRDefault="00E70528">
            <w:pPr>
              <w:pStyle w:val="ab"/>
              <w:numPr>
                <w:ilvl w:val="0"/>
                <w:numId w:val="69"/>
              </w:numPr>
              <w:ind w:firstLineChars="0"/>
              <w:jc w:val="center"/>
              <w:rPr>
                <w:b/>
              </w:rPr>
            </w:pPr>
          </w:p>
        </w:tc>
        <w:tc>
          <w:tcPr>
            <w:tcW w:w="1269" w:type="dxa"/>
            <w:vAlign w:val="center"/>
          </w:tcPr>
          <w:p w14:paraId="50871494" w14:textId="77777777" w:rsidR="000B1A0D" w:rsidRPr="00293A05" w:rsidRDefault="000B1A0D" w:rsidP="003C6142">
            <w:r w:rsidRPr="00293A05">
              <w:rPr>
                <w:rFonts w:hint="eastAsia"/>
              </w:rPr>
              <w:t>ZJDM</w:t>
            </w:r>
          </w:p>
        </w:tc>
        <w:tc>
          <w:tcPr>
            <w:tcW w:w="1278" w:type="dxa"/>
            <w:vAlign w:val="center"/>
          </w:tcPr>
          <w:p w14:paraId="692D4B74" w14:textId="77777777" w:rsidR="000B1A0D" w:rsidRPr="00293A05" w:rsidRDefault="000B1A0D" w:rsidP="003C6142">
            <w:r w:rsidRPr="00293A05">
              <w:rPr>
                <w:rFonts w:hint="eastAsia"/>
              </w:rPr>
              <w:t>Character</w:t>
            </w:r>
          </w:p>
        </w:tc>
        <w:tc>
          <w:tcPr>
            <w:tcW w:w="855" w:type="dxa"/>
            <w:vAlign w:val="center"/>
          </w:tcPr>
          <w:p w14:paraId="09B48B3E" w14:textId="77777777" w:rsidR="000B1A0D" w:rsidRDefault="000B1A0D" w:rsidP="003C6142">
            <w:r>
              <w:rPr>
                <w:rFonts w:hint="eastAsia"/>
              </w:rPr>
              <w:t>4</w:t>
            </w:r>
            <w:r w:rsidRPr="00293A05">
              <w:rPr>
                <w:rFonts w:hint="eastAsia"/>
              </w:rPr>
              <w:t>0</w:t>
            </w:r>
          </w:p>
        </w:tc>
        <w:tc>
          <w:tcPr>
            <w:tcW w:w="2974" w:type="dxa"/>
            <w:vAlign w:val="center"/>
          </w:tcPr>
          <w:p w14:paraId="6E4E84CA" w14:textId="77777777" w:rsidR="000B1A0D" w:rsidRPr="00293A05" w:rsidRDefault="000B1A0D" w:rsidP="003C6142">
            <w:r w:rsidRPr="00293A05">
              <w:rPr>
                <w:rFonts w:hint="eastAsia"/>
              </w:rPr>
              <w:t>主要身份证明文件代码</w:t>
            </w:r>
          </w:p>
        </w:tc>
        <w:tc>
          <w:tcPr>
            <w:tcW w:w="2551" w:type="dxa"/>
            <w:vAlign w:val="center"/>
          </w:tcPr>
          <w:p w14:paraId="55492D39" w14:textId="77777777" w:rsidR="000B1A0D" w:rsidRPr="00293A05" w:rsidRDefault="00A101E3" w:rsidP="003C6142">
            <w:r>
              <w:rPr>
                <w:rFonts w:hint="eastAsia"/>
              </w:rPr>
              <w:t>非必填</w:t>
            </w:r>
          </w:p>
        </w:tc>
      </w:tr>
      <w:tr w:rsidR="00A101E3" w14:paraId="0278EF30" w14:textId="77777777" w:rsidTr="006B3879">
        <w:trPr>
          <w:trHeight w:val="415"/>
          <w:jc w:val="center"/>
        </w:trPr>
        <w:tc>
          <w:tcPr>
            <w:tcW w:w="537" w:type="dxa"/>
            <w:vAlign w:val="center"/>
          </w:tcPr>
          <w:p w14:paraId="2D64016E" w14:textId="77777777" w:rsidR="00E70528" w:rsidRDefault="00E70528">
            <w:pPr>
              <w:pStyle w:val="ab"/>
              <w:numPr>
                <w:ilvl w:val="0"/>
                <w:numId w:val="69"/>
              </w:numPr>
              <w:ind w:firstLineChars="0"/>
              <w:jc w:val="center"/>
              <w:rPr>
                <w:b/>
              </w:rPr>
            </w:pPr>
          </w:p>
        </w:tc>
        <w:tc>
          <w:tcPr>
            <w:tcW w:w="1269" w:type="dxa"/>
            <w:vAlign w:val="center"/>
          </w:tcPr>
          <w:p w14:paraId="7097AE00" w14:textId="77777777" w:rsidR="00A101E3" w:rsidRPr="00293A05" w:rsidRDefault="00A101E3" w:rsidP="003C6142">
            <w:r w:rsidRPr="00293A05">
              <w:rPr>
                <w:rFonts w:hint="eastAsia"/>
              </w:rPr>
              <w:t>YMTH</w:t>
            </w:r>
          </w:p>
        </w:tc>
        <w:tc>
          <w:tcPr>
            <w:tcW w:w="1278" w:type="dxa"/>
            <w:vAlign w:val="center"/>
          </w:tcPr>
          <w:p w14:paraId="05FB3C6D" w14:textId="77777777" w:rsidR="00A101E3" w:rsidRPr="00293A05" w:rsidRDefault="00A101E3" w:rsidP="003C6142">
            <w:r w:rsidRPr="00293A05">
              <w:rPr>
                <w:rFonts w:hint="eastAsia"/>
              </w:rPr>
              <w:t>Character</w:t>
            </w:r>
          </w:p>
        </w:tc>
        <w:tc>
          <w:tcPr>
            <w:tcW w:w="855" w:type="dxa"/>
            <w:vAlign w:val="center"/>
          </w:tcPr>
          <w:p w14:paraId="1249CFFB" w14:textId="77777777" w:rsidR="00A101E3" w:rsidRDefault="00A101E3" w:rsidP="003C6142">
            <w:r>
              <w:rPr>
                <w:rFonts w:hint="eastAsia"/>
              </w:rPr>
              <w:t>20</w:t>
            </w:r>
          </w:p>
        </w:tc>
        <w:tc>
          <w:tcPr>
            <w:tcW w:w="2974" w:type="dxa"/>
            <w:vAlign w:val="center"/>
          </w:tcPr>
          <w:p w14:paraId="34BC945F" w14:textId="77777777" w:rsidR="00A101E3" w:rsidRPr="00293A05" w:rsidRDefault="00A101E3" w:rsidP="003C6142">
            <w:r w:rsidRPr="00293A05">
              <w:rPr>
                <w:rFonts w:hint="eastAsia"/>
              </w:rPr>
              <w:t>一码通账户号码</w:t>
            </w:r>
          </w:p>
        </w:tc>
        <w:tc>
          <w:tcPr>
            <w:tcW w:w="2551" w:type="dxa"/>
            <w:vAlign w:val="center"/>
          </w:tcPr>
          <w:p w14:paraId="4194BF3A" w14:textId="77777777" w:rsidR="00A101E3" w:rsidRPr="00293A05" w:rsidRDefault="00A101E3" w:rsidP="003C6142">
            <w:r>
              <w:rPr>
                <w:rFonts w:hint="eastAsia"/>
              </w:rPr>
              <w:t>非必填</w:t>
            </w:r>
          </w:p>
        </w:tc>
      </w:tr>
      <w:tr w:rsidR="00286F79" w14:paraId="1DA08211" w14:textId="77777777" w:rsidTr="006B3879">
        <w:trPr>
          <w:trHeight w:val="415"/>
          <w:jc w:val="center"/>
        </w:trPr>
        <w:tc>
          <w:tcPr>
            <w:tcW w:w="537" w:type="dxa"/>
            <w:vAlign w:val="center"/>
          </w:tcPr>
          <w:p w14:paraId="747CB31D" w14:textId="77777777" w:rsidR="00E70528" w:rsidRDefault="00E70528">
            <w:pPr>
              <w:pStyle w:val="ab"/>
              <w:numPr>
                <w:ilvl w:val="0"/>
                <w:numId w:val="69"/>
              </w:numPr>
              <w:ind w:firstLineChars="0"/>
              <w:jc w:val="center"/>
              <w:rPr>
                <w:b/>
              </w:rPr>
            </w:pPr>
          </w:p>
        </w:tc>
        <w:tc>
          <w:tcPr>
            <w:tcW w:w="1269" w:type="dxa"/>
            <w:vAlign w:val="center"/>
          </w:tcPr>
          <w:p w14:paraId="6EF065F5" w14:textId="77777777" w:rsidR="00286F79" w:rsidRPr="00293A05" w:rsidRDefault="00286F79" w:rsidP="003C6142">
            <w:r w:rsidRPr="00E2626E">
              <w:rPr>
                <w:rFonts w:hint="eastAsia"/>
              </w:rPr>
              <w:t>KHJGDM</w:t>
            </w:r>
          </w:p>
        </w:tc>
        <w:tc>
          <w:tcPr>
            <w:tcW w:w="1278" w:type="dxa"/>
            <w:vAlign w:val="center"/>
          </w:tcPr>
          <w:p w14:paraId="178453AE" w14:textId="77777777" w:rsidR="00286F79" w:rsidRPr="00293A05" w:rsidRDefault="00286F79" w:rsidP="003C6142">
            <w:r w:rsidRPr="00E2626E">
              <w:rPr>
                <w:rFonts w:hint="eastAsia"/>
              </w:rPr>
              <w:t>Character</w:t>
            </w:r>
          </w:p>
        </w:tc>
        <w:tc>
          <w:tcPr>
            <w:tcW w:w="855" w:type="dxa"/>
            <w:vAlign w:val="center"/>
          </w:tcPr>
          <w:p w14:paraId="4A8AEE70" w14:textId="77777777" w:rsidR="00286F79" w:rsidRDefault="00286F79" w:rsidP="003C6142">
            <w:r w:rsidRPr="00E2626E">
              <w:rPr>
                <w:rFonts w:hint="eastAsia"/>
              </w:rPr>
              <w:t>6</w:t>
            </w:r>
          </w:p>
        </w:tc>
        <w:tc>
          <w:tcPr>
            <w:tcW w:w="2974" w:type="dxa"/>
            <w:vAlign w:val="center"/>
          </w:tcPr>
          <w:p w14:paraId="4EEA0951" w14:textId="77777777" w:rsidR="00286F79" w:rsidRPr="00293A05" w:rsidRDefault="00286F79" w:rsidP="003C6142">
            <w:r>
              <w:rPr>
                <w:rFonts w:hint="eastAsia"/>
              </w:rPr>
              <w:t>业务发起</w:t>
            </w:r>
            <w:r w:rsidRPr="00E2626E">
              <w:rPr>
                <w:rFonts w:hint="eastAsia"/>
              </w:rPr>
              <w:t>开户代理机构代码</w:t>
            </w:r>
          </w:p>
        </w:tc>
        <w:tc>
          <w:tcPr>
            <w:tcW w:w="2551" w:type="dxa"/>
            <w:vAlign w:val="center"/>
          </w:tcPr>
          <w:p w14:paraId="03743EF9" w14:textId="77777777" w:rsidR="00286F79" w:rsidRDefault="00286F79" w:rsidP="003C6142">
            <w:r>
              <w:rPr>
                <w:rFonts w:hint="eastAsia"/>
              </w:rPr>
              <w:t>必填</w:t>
            </w:r>
          </w:p>
        </w:tc>
      </w:tr>
      <w:tr w:rsidR="00694303" w14:paraId="4B0AA25D" w14:textId="77777777" w:rsidTr="006B3879">
        <w:trPr>
          <w:trHeight w:val="415"/>
          <w:jc w:val="center"/>
        </w:trPr>
        <w:tc>
          <w:tcPr>
            <w:tcW w:w="537" w:type="dxa"/>
            <w:vAlign w:val="center"/>
          </w:tcPr>
          <w:p w14:paraId="31AA9514" w14:textId="77777777" w:rsidR="00E70528" w:rsidRDefault="00E70528">
            <w:pPr>
              <w:pStyle w:val="ab"/>
              <w:numPr>
                <w:ilvl w:val="0"/>
                <w:numId w:val="69"/>
              </w:numPr>
              <w:ind w:firstLineChars="0"/>
              <w:jc w:val="center"/>
              <w:rPr>
                <w:b/>
              </w:rPr>
            </w:pPr>
          </w:p>
        </w:tc>
        <w:tc>
          <w:tcPr>
            <w:tcW w:w="1269" w:type="dxa"/>
            <w:vAlign w:val="center"/>
          </w:tcPr>
          <w:p w14:paraId="7825DE01" w14:textId="77777777" w:rsidR="00694303" w:rsidRPr="00E2626E" w:rsidRDefault="00694303" w:rsidP="003C6142">
            <w:r w:rsidRPr="00C45958">
              <w:rPr>
                <w:rFonts w:hint="eastAsia"/>
              </w:rPr>
              <w:t>KHWDDM</w:t>
            </w:r>
          </w:p>
        </w:tc>
        <w:tc>
          <w:tcPr>
            <w:tcW w:w="1278" w:type="dxa"/>
            <w:vAlign w:val="center"/>
          </w:tcPr>
          <w:p w14:paraId="5FC2BFFA" w14:textId="77777777" w:rsidR="00694303" w:rsidRPr="00E2626E" w:rsidRDefault="00694303" w:rsidP="003C6142">
            <w:r w:rsidRPr="00C45958">
              <w:rPr>
                <w:rFonts w:hint="eastAsia"/>
              </w:rPr>
              <w:t>Character</w:t>
            </w:r>
          </w:p>
        </w:tc>
        <w:tc>
          <w:tcPr>
            <w:tcW w:w="855" w:type="dxa"/>
            <w:vAlign w:val="center"/>
          </w:tcPr>
          <w:p w14:paraId="4D4BBE26" w14:textId="77777777" w:rsidR="00694303" w:rsidRPr="00E2626E" w:rsidRDefault="00694303" w:rsidP="003C6142">
            <w:r w:rsidRPr="00C45958">
              <w:rPr>
                <w:rFonts w:hint="eastAsia"/>
              </w:rPr>
              <w:t>10</w:t>
            </w:r>
          </w:p>
        </w:tc>
        <w:tc>
          <w:tcPr>
            <w:tcW w:w="2974" w:type="dxa"/>
            <w:vAlign w:val="center"/>
          </w:tcPr>
          <w:p w14:paraId="6DCA99F5" w14:textId="77777777" w:rsidR="00694303" w:rsidRDefault="00694303" w:rsidP="003C6142">
            <w:r>
              <w:rPr>
                <w:rFonts w:hint="eastAsia"/>
              </w:rPr>
              <w:t>业务发起</w:t>
            </w:r>
            <w:r w:rsidRPr="00C45958">
              <w:rPr>
                <w:rFonts w:hint="eastAsia"/>
              </w:rPr>
              <w:t>开户代理网点代码</w:t>
            </w:r>
          </w:p>
        </w:tc>
        <w:tc>
          <w:tcPr>
            <w:tcW w:w="2551" w:type="dxa"/>
            <w:vAlign w:val="center"/>
          </w:tcPr>
          <w:p w14:paraId="10814A43" w14:textId="77777777" w:rsidR="00694303" w:rsidRDefault="00694303" w:rsidP="003C6142">
            <w:r>
              <w:rPr>
                <w:rFonts w:hint="eastAsia"/>
              </w:rPr>
              <w:t>必填</w:t>
            </w:r>
          </w:p>
        </w:tc>
      </w:tr>
      <w:tr w:rsidR="00694303" w14:paraId="2956974E" w14:textId="77777777" w:rsidTr="006B3879">
        <w:trPr>
          <w:trHeight w:val="415"/>
          <w:jc w:val="center"/>
        </w:trPr>
        <w:tc>
          <w:tcPr>
            <w:tcW w:w="537" w:type="dxa"/>
            <w:vAlign w:val="center"/>
          </w:tcPr>
          <w:p w14:paraId="7203A233" w14:textId="77777777" w:rsidR="00E70528" w:rsidRDefault="00E70528">
            <w:pPr>
              <w:pStyle w:val="ab"/>
              <w:numPr>
                <w:ilvl w:val="0"/>
                <w:numId w:val="69"/>
              </w:numPr>
              <w:ind w:firstLineChars="0"/>
              <w:jc w:val="center"/>
              <w:rPr>
                <w:b/>
              </w:rPr>
            </w:pPr>
          </w:p>
        </w:tc>
        <w:tc>
          <w:tcPr>
            <w:tcW w:w="1269" w:type="dxa"/>
            <w:vAlign w:val="center"/>
          </w:tcPr>
          <w:p w14:paraId="10726542" w14:textId="77777777" w:rsidR="00694303" w:rsidRPr="00293A05" w:rsidRDefault="00694303" w:rsidP="003C6142">
            <w:r>
              <w:rPr>
                <w:rFonts w:hint="eastAsia"/>
              </w:rPr>
              <w:t>SQRQ</w:t>
            </w:r>
          </w:p>
        </w:tc>
        <w:tc>
          <w:tcPr>
            <w:tcW w:w="1278" w:type="dxa"/>
            <w:vAlign w:val="center"/>
          </w:tcPr>
          <w:p w14:paraId="0FA349A8" w14:textId="77777777" w:rsidR="00694303" w:rsidRPr="00293A05" w:rsidRDefault="00694303" w:rsidP="003C6142">
            <w:r w:rsidRPr="00C45958">
              <w:rPr>
                <w:rFonts w:hint="eastAsia"/>
              </w:rPr>
              <w:t>Character</w:t>
            </w:r>
          </w:p>
        </w:tc>
        <w:tc>
          <w:tcPr>
            <w:tcW w:w="855" w:type="dxa"/>
            <w:vAlign w:val="center"/>
          </w:tcPr>
          <w:p w14:paraId="064D59BF" w14:textId="77777777" w:rsidR="00694303" w:rsidRDefault="00694303" w:rsidP="003C6142">
            <w:r>
              <w:rPr>
                <w:rFonts w:hint="eastAsia"/>
              </w:rPr>
              <w:t>8</w:t>
            </w:r>
          </w:p>
        </w:tc>
        <w:tc>
          <w:tcPr>
            <w:tcW w:w="2974" w:type="dxa"/>
            <w:vAlign w:val="center"/>
          </w:tcPr>
          <w:p w14:paraId="6078B233" w14:textId="77777777" w:rsidR="00694303" w:rsidRPr="00293A05" w:rsidRDefault="00694303" w:rsidP="003C6142">
            <w:r>
              <w:rPr>
                <w:rFonts w:hint="eastAsia"/>
              </w:rPr>
              <w:t>申请日期</w:t>
            </w:r>
          </w:p>
        </w:tc>
        <w:tc>
          <w:tcPr>
            <w:tcW w:w="2551" w:type="dxa"/>
            <w:vAlign w:val="center"/>
          </w:tcPr>
          <w:p w14:paraId="1159491D" w14:textId="77777777" w:rsidR="00694303" w:rsidRDefault="00694303" w:rsidP="003C6142">
            <w:r>
              <w:rPr>
                <w:rFonts w:hint="eastAsia"/>
              </w:rPr>
              <w:t>必填</w:t>
            </w:r>
          </w:p>
        </w:tc>
      </w:tr>
    </w:tbl>
    <w:p w14:paraId="79F766E5" w14:textId="77777777" w:rsidR="00C64C00" w:rsidRPr="006C09A6" w:rsidRDefault="00C64C00" w:rsidP="00C64C00">
      <w:pPr>
        <w:rPr>
          <w:b/>
          <w:sz w:val="24"/>
          <w:szCs w:val="24"/>
        </w:rPr>
      </w:pPr>
      <w:r w:rsidRPr="006C09A6">
        <w:rPr>
          <w:rFonts w:hint="eastAsia"/>
          <w:b/>
          <w:sz w:val="24"/>
          <w:szCs w:val="24"/>
        </w:rPr>
        <w:t>说明：</w:t>
      </w:r>
    </w:p>
    <w:p w14:paraId="23335E0C" w14:textId="77777777" w:rsidR="00E70528" w:rsidRDefault="00C64C00">
      <w:pPr>
        <w:pStyle w:val="ab"/>
        <w:numPr>
          <w:ilvl w:val="0"/>
          <w:numId w:val="68"/>
        </w:numPr>
        <w:spacing w:line="360" w:lineRule="auto"/>
        <w:ind w:left="360" w:firstLineChars="0"/>
      </w:pPr>
      <w:r>
        <w:rPr>
          <w:rFonts w:hint="eastAsia"/>
        </w:rPr>
        <w:t>发送方：开户代理机构</w:t>
      </w:r>
    </w:p>
    <w:p w14:paraId="04ABB9C5" w14:textId="77777777" w:rsidR="00E70528" w:rsidRDefault="00C64C00">
      <w:pPr>
        <w:pStyle w:val="ab"/>
        <w:numPr>
          <w:ilvl w:val="0"/>
          <w:numId w:val="68"/>
        </w:numPr>
        <w:spacing w:line="360" w:lineRule="auto"/>
        <w:ind w:left="360" w:firstLineChars="0"/>
      </w:pPr>
      <w:r>
        <w:rPr>
          <w:rFonts w:hint="eastAsia"/>
        </w:rPr>
        <w:t>接收方：</w:t>
      </w:r>
      <w:r w:rsidR="003D63AB">
        <w:rPr>
          <w:rFonts w:hint="eastAsia"/>
        </w:rPr>
        <w:t>中国结算账户系统</w:t>
      </w:r>
    </w:p>
    <w:p w14:paraId="4B027203" w14:textId="77777777" w:rsidR="00E70528" w:rsidRDefault="00773204">
      <w:pPr>
        <w:pStyle w:val="ab"/>
        <w:numPr>
          <w:ilvl w:val="0"/>
          <w:numId w:val="68"/>
        </w:numPr>
        <w:spacing w:line="360" w:lineRule="auto"/>
        <w:ind w:left="360"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37DCC6D1" w14:textId="77777777" w:rsidR="00E70528" w:rsidRDefault="008750B0">
      <w:pPr>
        <w:pStyle w:val="ab"/>
        <w:numPr>
          <w:ilvl w:val="0"/>
          <w:numId w:val="68"/>
        </w:numPr>
        <w:spacing w:line="360" w:lineRule="auto"/>
        <w:ind w:left="360" w:firstLineChars="0"/>
      </w:pPr>
      <w:r>
        <w:rPr>
          <w:rFonts w:hint="eastAsia"/>
        </w:rPr>
        <w:t>通信通道：</w:t>
      </w:r>
      <w:r>
        <w:rPr>
          <w:rFonts w:hint="eastAsia"/>
        </w:rPr>
        <w:t>PROP</w:t>
      </w:r>
      <w:r>
        <w:rPr>
          <w:rFonts w:hint="eastAsia"/>
        </w:rPr>
        <w:t>通用交易接口</w:t>
      </w:r>
    </w:p>
    <w:p w14:paraId="2BC3FEB8" w14:textId="77777777" w:rsidR="00E70528" w:rsidRDefault="00E67224">
      <w:pPr>
        <w:pStyle w:val="ab"/>
        <w:numPr>
          <w:ilvl w:val="0"/>
          <w:numId w:val="68"/>
        </w:numPr>
        <w:spacing w:line="360" w:lineRule="auto"/>
        <w:ind w:left="420" w:firstLineChars="0" w:hanging="420"/>
      </w:pPr>
      <w:r>
        <w:rPr>
          <w:rFonts w:hint="eastAsia"/>
        </w:rPr>
        <w:t>请求信息分为两组，一是</w:t>
      </w:r>
      <w:r w:rsidR="00C64C00" w:rsidRPr="00293A05">
        <w:rPr>
          <w:rFonts w:hint="eastAsia"/>
        </w:rPr>
        <w:t>客户名称</w:t>
      </w:r>
      <w:r w:rsidR="00C64C00">
        <w:rPr>
          <w:rFonts w:hint="eastAsia"/>
        </w:rPr>
        <w:t>、</w:t>
      </w:r>
      <w:r w:rsidR="00C64C00" w:rsidRPr="00293A05">
        <w:rPr>
          <w:rFonts w:hint="eastAsia"/>
        </w:rPr>
        <w:t>主要身份证明文件类别</w:t>
      </w:r>
      <w:r w:rsidR="00C64C00">
        <w:rPr>
          <w:rFonts w:hint="eastAsia"/>
        </w:rPr>
        <w:t>、</w:t>
      </w:r>
      <w:r w:rsidR="00C64C00" w:rsidRPr="00293A05">
        <w:rPr>
          <w:rFonts w:hint="eastAsia"/>
        </w:rPr>
        <w:t>主要身份证明文件代码</w:t>
      </w:r>
      <w:r w:rsidR="00C64C00">
        <w:rPr>
          <w:rFonts w:hint="eastAsia"/>
        </w:rPr>
        <w:t>，</w:t>
      </w:r>
      <w:r>
        <w:rPr>
          <w:rFonts w:hint="eastAsia"/>
        </w:rPr>
        <w:t>二是</w:t>
      </w:r>
      <w:r w:rsidR="00C64C00">
        <w:rPr>
          <w:rFonts w:hint="eastAsia"/>
        </w:rPr>
        <w:t>一码通账户号码</w:t>
      </w:r>
      <w:r>
        <w:rPr>
          <w:rFonts w:hint="eastAsia"/>
        </w:rPr>
        <w:t>；两组信息中至少一组不能为空，两组信息都不为空时</w:t>
      </w:r>
      <w:r w:rsidR="00437A3F">
        <w:rPr>
          <w:rFonts w:hint="eastAsia"/>
        </w:rPr>
        <w:t>，</w:t>
      </w:r>
      <w:r>
        <w:rPr>
          <w:rFonts w:hint="eastAsia"/>
        </w:rPr>
        <w:t>申报的一码通账户号码应属于申报的客户。</w:t>
      </w:r>
    </w:p>
    <w:p w14:paraId="190F9490" w14:textId="77777777" w:rsidR="00C64C00" w:rsidRPr="00271B22" w:rsidRDefault="00C64C00" w:rsidP="00C64C00">
      <w:pPr>
        <w:rPr>
          <w:b/>
          <w:sz w:val="30"/>
          <w:szCs w:val="30"/>
        </w:rPr>
      </w:pPr>
      <w:r w:rsidRPr="00271B22">
        <w:rPr>
          <w:rFonts w:hint="eastAsia"/>
          <w:b/>
          <w:sz w:val="30"/>
          <w:szCs w:val="30"/>
        </w:rPr>
        <w:t>应答：</w:t>
      </w:r>
    </w:p>
    <w:tbl>
      <w:tblPr>
        <w:tblStyle w:val="a5"/>
        <w:tblW w:w="9464" w:type="dxa"/>
        <w:jc w:val="center"/>
        <w:tblLook w:val="04A0" w:firstRow="1" w:lastRow="0" w:firstColumn="1" w:lastColumn="0" w:noHBand="0" w:noVBand="1"/>
      </w:tblPr>
      <w:tblGrid>
        <w:gridCol w:w="537"/>
        <w:gridCol w:w="1272"/>
        <w:gridCol w:w="1276"/>
        <w:gridCol w:w="855"/>
        <w:gridCol w:w="2972"/>
        <w:gridCol w:w="2552"/>
      </w:tblGrid>
      <w:tr w:rsidR="00C64C00" w14:paraId="40404BAD" w14:textId="77777777" w:rsidTr="006B3879">
        <w:trPr>
          <w:trHeight w:val="534"/>
          <w:jc w:val="center"/>
        </w:trPr>
        <w:tc>
          <w:tcPr>
            <w:tcW w:w="537" w:type="dxa"/>
            <w:shd w:val="clear" w:color="auto" w:fill="FFC000"/>
            <w:vAlign w:val="center"/>
          </w:tcPr>
          <w:p w14:paraId="05C3293D" w14:textId="77777777" w:rsidR="00C64C00" w:rsidRPr="00455B38" w:rsidRDefault="00C64C00" w:rsidP="003C6142">
            <w:pPr>
              <w:jc w:val="center"/>
              <w:rPr>
                <w:b/>
                <w:sz w:val="24"/>
                <w:szCs w:val="24"/>
              </w:rPr>
            </w:pPr>
            <w:r w:rsidRPr="00455B38">
              <w:rPr>
                <w:rFonts w:hint="eastAsia"/>
                <w:b/>
                <w:sz w:val="24"/>
                <w:szCs w:val="24"/>
              </w:rPr>
              <w:t>NO</w:t>
            </w:r>
          </w:p>
        </w:tc>
        <w:tc>
          <w:tcPr>
            <w:tcW w:w="1272" w:type="dxa"/>
            <w:shd w:val="clear" w:color="auto" w:fill="FFC000"/>
            <w:vAlign w:val="center"/>
          </w:tcPr>
          <w:p w14:paraId="2B11C33B" w14:textId="77777777" w:rsidR="00C64C00" w:rsidRPr="00455B38" w:rsidRDefault="00C64C00" w:rsidP="003C6142">
            <w:pPr>
              <w:jc w:val="center"/>
              <w:rPr>
                <w:b/>
                <w:sz w:val="24"/>
                <w:szCs w:val="24"/>
              </w:rPr>
            </w:pPr>
            <w:r w:rsidRPr="00455B38">
              <w:rPr>
                <w:rFonts w:hint="eastAsia"/>
                <w:b/>
                <w:sz w:val="24"/>
                <w:szCs w:val="24"/>
              </w:rPr>
              <w:t>字段</w:t>
            </w:r>
          </w:p>
        </w:tc>
        <w:tc>
          <w:tcPr>
            <w:tcW w:w="1276" w:type="dxa"/>
            <w:shd w:val="clear" w:color="auto" w:fill="FFC000"/>
            <w:vAlign w:val="center"/>
          </w:tcPr>
          <w:p w14:paraId="637B7F81" w14:textId="77777777" w:rsidR="00C64C00" w:rsidRPr="00455B38" w:rsidRDefault="00C64C00" w:rsidP="003C6142">
            <w:pPr>
              <w:jc w:val="center"/>
              <w:rPr>
                <w:b/>
                <w:sz w:val="24"/>
                <w:szCs w:val="24"/>
              </w:rPr>
            </w:pPr>
            <w:r w:rsidRPr="00455B38">
              <w:rPr>
                <w:rFonts w:hint="eastAsia"/>
                <w:b/>
                <w:sz w:val="24"/>
                <w:szCs w:val="24"/>
              </w:rPr>
              <w:t>类型</w:t>
            </w:r>
          </w:p>
        </w:tc>
        <w:tc>
          <w:tcPr>
            <w:tcW w:w="855" w:type="dxa"/>
            <w:shd w:val="clear" w:color="auto" w:fill="FFC000"/>
            <w:vAlign w:val="center"/>
          </w:tcPr>
          <w:p w14:paraId="13D7663C" w14:textId="77777777" w:rsidR="00C64C00" w:rsidRPr="00455B38" w:rsidRDefault="00C64C00" w:rsidP="003C6142">
            <w:pPr>
              <w:jc w:val="center"/>
              <w:rPr>
                <w:b/>
                <w:sz w:val="24"/>
                <w:szCs w:val="24"/>
              </w:rPr>
            </w:pPr>
            <w:r w:rsidRPr="00455B38">
              <w:rPr>
                <w:rFonts w:hint="eastAsia"/>
                <w:b/>
                <w:sz w:val="24"/>
                <w:szCs w:val="24"/>
              </w:rPr>
              <w:t>长度</w:t>
            </w:r>
          </w:p>
        </w:tc>
        <w:tc>
          <w:tcPr>
            <w:tcW w:w="2972" w:type="dxa"/>
            <w:tcBorders>
              <w:right w:val="single" w:sz="4" w:space="0" w:color="auto"/>
            </w:tcBorders>
            <w:shd w:val="clear" w:color="auto" w:fill="FFC000"/>
            <w:vAlign w:val="center"/>
          </w:tcPr>
          <w:p w14:paraId="4979D4A0" w14:textId="77777777" w:rsidR="00C64C00" w:rsidRPr="00455B38" w:rsidRDefault="00C64C00" w:rsidP="003C6142">
            <w:pPr>
              <w:jc w:val="center"/>
              <w:rPr>
                <w:b/>
                <w:sz w:val="24"/>
                <w:szCs w:val="24"/>
              </w:rPr>
            </w:pPr>
            <w:r w:rsidRPr="00455B38">
              <w:rPr>
                <w:rFonts w:hint="eastAsia"/>
                <w:b/>
                <w:sz w:val="24"/>
                <w:szCs w:val="24"/>
              </w:rPr>
              <w:t>字段名称</w:t>
            </w:r>
          </w:p>
        </w:tc>
        <w:tc>
          <w:tcPr>
            <w:tcW w:w="2552" w:type="dxa"/>
            <w:tcBorders>
              <w:left w:val="single" w:sz="4" w:space="0" w:color="auto"/>
            </w:tcBorders>
            <w:shd w:val="clear" w:color="auto" w:fill="FFC000"/>
            <w:vAlign w:val="center"/>
          </w:tcPr>
          <w:p w14:paraId="61DEED3E" w14:textId="77777777" w:rsidR="00C64C00" w:rsidRPr="00455B38" w:rsidRDefault="00C64C00" w:rsidP="003C6142">
            <w:pPr>
              <w:jc w:val="center"/>
              <w:rPr>
                <w:b/>
                <w:sz w:val="24"/>
                <w:szCs w:val="24"/>
              </w:rPr>
            </w:pPr>
            <w:r>
              <w:rPr>
                <w:rFonts w:hint="eastAsia"/>
                <w:b/>
                <w:sz w:val="24"/>
                <w:szCs w:val="24"/>
              </w:rPr>
              <w:t>备注</w:t>
            </w:r>
          </w:p>
        </w:tc>
      </w:tr>
      <w:tr w:rsidR="000B1A0D" w14:paraId="0659CD39" w14:textId="77777777" w:rsidTr="006B3879">
        <w:trPr>
          <w:trHeight w:val="415"/>
          <w:jc w:val="center"/>
        </w:trPr>
        <w:tc>
          <w:tcPr>
            <w:tcW w:w="537" w:type="dxa"/>
            <w:vAlign w:val="center"/>
          </w:tcPr>
          <w:p w14:paraId="7DA3F1C1" w14:textId="77777777" w:rsidR="00E70528" w:rsidRDefault="00E70528">
            <w:pPr>
              <w:pStyle w:val="ab"/>
              <w:numPr>
                <w:ilvl w:val="0"/>
                <w:numId w:val="70"/>
              </w:numPr>
              <w:ind w:firstLineChars="0"/>
              <w:jc w:val="center"/>
              <w:rPr>
                <w:b/>
              </w:rPr>
            </w:pPr>
          </w:p>
        </w:tc>
        <w:tc>
          <w:tcPr>
            <w:tcW w:w="1272" w:type="dxa"/>
            <w:vAlign w:val="center"/>
          </w:tcPr>
          <w:p w14:paraId="157E6503" w14:textId="77777777" w:rsidR="000B1A0D" w:rsidRPr="00602A83" w:rsidRDefault="000B1A0D" w:rsidP="003C6142">
            <w:r>
              <w:rPr>
                <w:rFonts w:hint="eastAsia"/>
              </w:rPr>
              <w:t>YWLSH</w:t>
            </w:r>
          </w:p>
        </w:tc>
        <w:tc>
          <w:tcPr>
            <w:tcW w:w="1276" w:type="dxa"/>
            <w:vAlign w:val="center"/>
          </w:tcPr>
          <w:p w14:paraId="2CF5ED25" w14:textId="77777777" w:rsidR="000B1A0D" w:rsidRPr="00602A83" w:rsidRDefault="000B1A0D" w:rsidP="003C6142">
            <w:r w:rsidRPr="00C45958">
              <w:rPr>
                <w:rFonts w:hint="eastAsia"/>
              </w:rPr>
              <w:t>Character</w:t>
            </w:r>
          </w:p>
        </w:tc>
        <w:tc>
          <w:tcPr>
            <w:tcW w:w="855" w:type="dxa"/>
            <w:vAlign w:val="center"/>
          </w:tcPr>
          <w:p w14:paraId="71978219" w14:textId="77777777" w:rsidR="000B1A0D" w:rsidRPr="00602A83" w:rsidRDefault="000B1A0D" w:rsidP="003C6142">
            <w:r>
              <w:rPr>
                <w:rFonts w:hint="eastAsia"/>
              </w:rPr>
              <w:t>10</w:t>
            </w:r>
          </w:p>
        </w:tc>
        <w:tc>
          <w:tcPr>
            <w:tcW w:w="2972" w:type="dxa"/>
            <w:tcBorders>
              <w:right w:val="single" w:sz="4" w:space="0" w:color="auto"/>
            </w:tcBorders>
            <w:vAlign w:val="center"/>
          </w:tcPr>
          <w:p w14:paraId="5C66FB3B" w14:textId="77777777" w:rsidR="000B1A0D" w:rsidRPr="00602A83" w:rsidRDefault="000B1A0D" w:rsidP="003C6142">
            <w:r>
              <w:rPr>
                <w:rFonts w:hint="eastAsia"/>
              </w:rPr>
              <w:t>业务流水号</w:t>
            </w:r>
          </w:p>
        </w:tc>
        <w:tc>
          <w:tcPr>
            <w:tcW w:w="2552" w:type="dxa"/>
            <w:tcBorders>
              <w:left w:val="single" w:sz="4" w:space="0" w:color="auto"/>
            </w:tcBorders>
            <w:vAlign w:val="center"/>
          </w:tcPr>
          <w:p w14:paraId="75C0F3E7" w14:textId="77777777" w:rsidR="000B1A0D" w:rsidRPr="00602A83" w:rsidRDefault="000B1A0D" w:rsidP="003C6142"/>
        </w:tc>
      </w:tr>
      <w:tr w:rsidR="000B1A0D" w14:paraId="1AFC0F7B" w14:textId="77777777" w:rsidTr="006B3879">
        <w:trPr>
          <w:trHeight w:val="415"/>
          <w:jc w:val="center"/>
        </w:trPr>
        <w:tc>
          <w:tcPr>
            <w:tcW w:w="537" w:type="dxa"/>
            <w:vAlign w:val="center"/>
          </w:tcPr>
          <w:p w14:paraId="3E22B130" w14:textId="77777777" w:rsidR="00E70528" w:rsidRDefault="00E70528">
            <w:pPr>
              <w:pStyle w:val="ab"/>
              <w:numPr>
                <w:ilvl w:val="0"/>
                <w:numId w:val="70"/>
              </w:numPr>
              <w:ind w:firstLineChars="0"/>
              <w:jc w:val="center"/>
              <w:rPr>
                <w:b/>
              </w:rPr>
            </w:pPr>
          </w:p>
        </w:tc>
        <w:tc>
          <w:tcPr>
            <w:tcW w:w="1272" w:type="dxa"/>
            <w:vAlign w:val="center"/>
          </w:tcPr>
          <w:p w14:paraId="53F46217" w14:textId="77777777" w:rsidR="000B1A0D" w:rsidRPr="00602A83" w:rsidRDefault="000B1A0D" w:rsidP="003C6142">
            <w:r w:rsidRPr="00602A83">
              <w:rPr>
                <w:rFonts w:hint="eastAsia"/>
              </w:rPr>
              <w:t>KHMC</w:t>
            </w:r>
          </w:p>
        </w:tc>
        <w:tc>
          <w:tcPr>
            <w:tcW w:w="1276" w:type="dxa"/>
            <w:vAlign w:val="center"/>
          </w:tcPr>
          <w:p w14:paraId="6163FC85" w14:textId="77777777" w:rsidR="000B1A0D" w:rsidRPr="00602A83" w:rsidRDefault="000B1A0D" w:rsidP="003C6142">
            <w:r w:rsidRPr="00602A83">
              <w:rPr>
                <w:rFonts w:hint="eastAsia"/>
              </w:rPr>
              <w:t>Character</w:t>
            </w:r>
          </w:p>
        </w:tc>
        <w:tc>
          <w:tcPr>
            <w:tcW w:w="855" w:type="dxa"/>
            <w:vAlign w:val="center"/>
          </w:tcPr>
          <w:p w14:paraId="53DB774C" w14:textId="77777777" w:rsidR="000B1A0D" w:rsidRDefault="000B1A0D" w:rsidP="003C6142">
            <w:r>
              <w:rPr>
                <w:rFonts w:hint="eastAsia"/>
              </w:rPr>
              <w:t>12</w:t>
            </w:r>
            <w:r w:rsidRPr="00602A83">
              <w:rPr>
                <w:rFonts w:hint="eastAsia"/>
              </w:rPr>
              <w:t>0</w:t>
            </w:r>
          </w:p>
        </w:tc>
        <w:tc>
          <w:tcPr>
            <w:tcW w:w="2972" w:type="dxa"/>
            <w:tcBorders>
              <w:right w:val="single" w:sz="4" w:space="0" w:color="auto"/>
            </w:tcBorders>
            <w:vAlign w:val="center"/>
          </w:tcPr>
          <w:p w14:paraId="257C778D" w14:textId="77777777" w:rsidR="000B1A0D" w:rsidRPr="00602A83" w:rsidRDefault="000B1A0D" w:rsidP="003C6142">
            <w:r w:rsidRPr="00602A83">
              <w:rPr>
                <w:rFonts w:hint="eastAsia"/>
              </w:rPr>
              <w:t>客户名称</w:t>
            </w:r>
          </w:p>
        </w:tc>
        <w:tc>
          <w:tcPr>
            <w:tcW w:w="2552" w:type="dxa"/>
            <w:tcBorders>
              <w:left w:val="single" w:sz="4" w:space="0" w:color="auto"/>
            </w:tcBorders>
            <w:vAlign w:val="center"/>
          </w:tcPr>
          <w:p w14:paraId="33032701" w14:textId="77777777" w:rsidR="000B1A0D" w:rsidRPr="00602A83" w:rsidRDefault="000B1A0D" w:rsidP="003C6142"/>
        </w:tc>
      </w:tr>
      <w:tr w:rsidR="000B1A0D" w14:paraId="534CD733" w14:textId="77777777" w:rsidTr="006B3879">
        <w:trPr>
          <w:trHeight w:val="415"/>
          <w:jc w:val="center"/>
        </w:trPr>
        <w:tc>
          <w:tcPr>
            <w:tcW w:w="537" w:type="dxa"/>
            <w:vAlign w:val="center"/>
          </w:tcPr>
          <w:p w14:paraId="52EAAB6A" w14:textId="77777777" w:rsidR="00E70528" w:rsidRDefault="00E70528">
            <w:pPr>
              <w:pStyle w:val="ab"/>
              <w:numPr>
                <w:ilvl w:val="0"/>
                <w:numId w:val="70"/>
              </w:numPr>
              <w:ind w:firstLineChars="0"/>
              <w:jc w:val="center"/>
              <w:rPr>
                <w:b/>
              </w:rPr>
            </w:pPr>
          </w:p>
        </w:tc>
        <w:tc>
          <w:tcPr>
            <w:tcW w:w="1272" w:type="dxa"/>
            <w:vAlign w:val="center"/>
          </w:tcPr>
          <w:p w14:paraId="0FBED129" w14:textId="77777777" w:rsidR="000B1A0D" w:rsidRPr="00602A83" w:rsidRDefault="000B1A0D" w:rsidP="003C6142">
            <w:r w:rsidRPr="00602A83">
              <w:rPr>
                <w:rFonts w:hint="eastAsia"/>
              </w:rPr>
              <w:t>ZJLB</w:t>
            </w:r>
          </w:p>
        </w:tc>
        <w:tc>
          <w:tcPr>
            <w:tcW w:w="1276" w:type="dxa"/>
            <w:vAlign w:val="center"/>
          </w:tcPr>
          <w:p w14:paraId="266AC898" w14:textId="77777777" w:rsidR="000B1A0D" w:rsidRPr="00602A83" w:rsidRDefault="000B1A0D" w:rsidP="003C6142">
            <w:r w:rsidRPr="00602A83">
              <w:rPr>
                <w:rFonts w:hint="eastAsia"/>
              </w:rPr>
              <w:t>Character</w:t>
            </w:r>
          </w:p>
        </w:tc>
        <w:tc>
          <w:tcPr>
            <w:tcW w:w="855" w:type="dxa"/>
            <w:vAlign w:val="center"/>
          </w:tcPr>
          <w:p w14:paraId="699E399F" w14:textId="77777777" w:rsidR="000B1A0D" w:rsidRPr="00602A83" w:rsidRDefault="000B1A0D" w:rsidP="003C6142">
            <w:r w:rsidRPr="00602A83">
              <w:rPr>
                <w:rFonts w:hint="eastAsia"/>
              </w:rPr>
              <w:t>2</w:t>
            </w:r>
          </w:p>
        </w:tc>
        <w:tc>
          <w:tcPr>
            <w:tcW w:w="2972" w:type="dxa"/>
            <w:tcBorders>
              <w:right w:val="single" w:sz="4" w:space="0" w:color="auto"/>
            </w:tcBorders>
            <w:vAlign w:val="center"/>
          </w:tcPr>
          <w:p w14:paraId="761570C2" w14:textId="77777777" w:rsidR="000B1A0D" w:rsidRPr="00602A83" w:rsidRDefault="000B1A0D" w:rsidP="003C6142">
            <w:r w:rsidRPr="00602A83">
              <w:rPr>
                <w:rFonts w:hint="eastAsia"/>
              </w:rPr>
              <w:t>主要身份证明文件类别</w:t>
            </w:r>
          </w:p>
        </w:tc>
        <w:tc>
          <w:tcPr>
            <w:tcW w:w="2552" w:type="dxa"/>
            <w:tcBorders>
              <w:left w:val="single" w:sz="4" w:space="0" w:color="auto"/>
            </w:tcBorders>
            <w:vAlign w:val="center"/>
          </w:tcPr>
          <w:p w14:paraId="2F93C72D" w14:textId="77777777" w:rsidR="000B1A0D" w:rsidRPr="00602A83" w:rsidRDefault="00C92EEB" w:rsidP="003C6142">
            <w:r w:rsidRPr="00293A05">
              <w:rPr>
                <w:rFonts w:hint="eastAsia"/>
              </w:rPr>
              <w:t>字典</w:t>
            </w:r>
            <w:r w:rsidRPr="00293A05">
              <w:rPr>
                <w:rFonts w:hint="eastAsia"/>
              </w:rPr>
              <w:t>(ZJLB)</w:t>
            </w:r>
          </w:p>
        </w:tc>
      </w:tr>
      <w:tr w:rsidR="000B1A0D" w14:paraId="35D7D669" w14:textId="77777777" w:rsidTr="006B3879">
        <w:trPr>
          <w:trHeight w:val="415"/>
          <w:jc w:val="center"/>
        </w:trPr>
        <w:tc>
          <w:tcPr>
            <w:tcW w:w="537" w:type="dxa"/>
            <w:vAlign w:val="center"/>
          </w:tcPr>
          <w:p w14:paraId="45E88ECD" w14:textId="77777777" w:rsidR="00E70528" w:rsidRDefault="00E70528">
            <w:pPr>
              <w:pStyle w:val="ab"/>
              <w:numPr>
                <w:ilvl w:val="0"/>
                <w:numId w:val="70"/>
              </w:numPr>
              <w:ind w:firstLineChars="0"/>
              <w:jc w:val="center"/>
              <w:rPr>
                <w:b/>
              </w:rPr>
            </w:pPr>
          </w:p>
        </w:tc>
        <w:tc>
          <w:tcPr>
            <w:tcW w:w="1272" w:type="dxa"/>
            <w:vAlign w:val="center"/>
          </w:tcPr>
          <w:p w14:paraId="05BB2F0F" w14:textId="77777777" w:rsidR="000B1A0D" w:rsidRPr="00602A83" w:rsidRDefault="000B1A0D" w:rsidP="003C6142">
            <w:r w:rsidRPr="00602A83">
              <w:rPr>
                <w:rFonts w:hint="eastAsia"/>
              </w:rPr>
              <w:t>ZJDM</w:t>
            </w:r>
          </w:p>
        </w:tc>
        <w:tc>
          <w:tcPr>
            <w:tcW w:w="1276" w:type="dxa"/>
            <w:vAlign w:val="center"/>
          </w:tcPr>
          <w:p w14:paraId="79090B18" w14:textId="77777777" w:rsidR="000B1A0D" w:rsidRPr="00602A83" w:rsidRDefault="000B1A0D" w:rsidP="003C6142">
            <w:r w:rsidRPr="00602A83">
              <w:rPr>
                <w:rFonts w:hint="eastAsia"/>
              </w:rPr>
              <w:t>Character</w:t>
            </w:r>
          </w:p>
        </w:tc>
        <w:tc>
          <w:tcPr>
            <w:tcW w:w="855" w:type="dxa"/>
            <w:vAlign w:val="center"/>
          </w:tcPr>
          <w:p w14:paraId="6AFB7DD8" w14:textId="77777777" w:rsidR="000B1A0D" w:rsidRPr="00602A83" w:rsidRDefault="000B1A0D" w:rsidP="003C6142">
            <w:r>
              <w:rPr>
                <w:rFonts w:hint="eastAsia"/>
              </w:rPr>
              <w:t>4</w:t>
            </w:r>
            <w:r w:rsidRPr="00602A83">
              <w:rPr>
                <w:rFonts w:hint="eastAsia"/>
              </w:rPr>
              <w:t>0</w:t>
            </w:r>
          </w:p>
        </w:tc>
        <w:tc>
          <w:tcPr>
            <w:tcW w:w="2972" w:type="dxa"/>
            <w:tcBorders>
              <w:right w:val="single" w:sz="4" w:space="0" w:color="auto"/>
            </w:tcBorders>
            <w:vAlign w:val="center"/>
          </w:tcPr>
          <w:p w14:paraId="4D17B77C" w14:textId="77777777" w:rsidR="000B1A0D" w:rsidRPr="00602A83" w:rsidRDefault="000B1A0D" w:rsidP="003C6142">
            <w:r w:rsidRPr="00602A83">
              <w:rPr>
                <w:rFonts w:hint="eastAsia"/>
              </w:rPr>
              <w:t>主要身份证明文件代码</w:t>
            </w:r>
          </w:p>
        </w:tc>
        <w:tc>
          <w:tcPr>
            <w:tcW w:w="2552" w:type="dxa"/>
            <w:tcBorders>
              <w:left w:val="single" w:sz="4" w:space="0" w:color="auto"/>
            </w:tcBorders>
            <w:vAlign w:val="center"/>
          </w:tcPr>
          <w:p w14:paraId="21E6FF2B" w14:textId="77777777" w:rsidR="000B1A0D" w:rsidRPr="00602A83" w:rsidRDefault="000B1A0D" w:rsidP="003C6142"/>
        </w:tc>
      </w:tr>
      <w:tr w:rsidR="00C92EEB" w14:paraId="6CE1A2F8" w14:textId="77777777" w:rsidTr="006B3879">
        <w:trPr>
          <w:trHeight w:val="415"/>
          <w:jc w:val="center"/>
        </w:trPr>
        <w:tc>
          <w:tcPr>
            <w:tcW w:w="537" w:type="dxa"/>
            <w:vAlign w:val="center"/>
          </w:tcPr>
          <w:p w14:paraId="3449400E" w14:textId="77777777" w:rsidR="00E70528" w:rsidRDefault="00E70528">
            <w:pPr>
              <w:pStyle w:val="ab"/>
              <w:numPr>
                <w:ilvl w:val="0"/>
                <w:numId w:val="70"/>
              </w:numPr>
              <w:ind w:firstLineChars="0"/>
              <w:jc w:val="center"/>
              <w:rPr>
                <w:b/>
              </w:rPr>
            </w:pPr>
          </w:p>
        </w:tc>
        <w:tc>
          <w:tcPr>
            <w:tcW w:w="1272" w:type="dxa"/>
            <w:vAlign w:val="center"/>
          </w:tcPr>
          <w:p w14:paraId="792B1E9E" w14:textId="77777777" w:rsidR="00C92EEB" w:rsidRPr="00602A83" w:rsidRDefault="00C92EEB" w:rsidP="003C6142">
            <w:r w:rsidRPr="00602A83">
              <w:rPr>
                <w:rFonts w:hint="eastAsia"/>
              </w:rPr>
              <w:t>YMTH</w:t>
            </w:r>
          </w:p>
        </w:tc>
        <w:tc>
          <w:tcPr>
            <w:tcW w:w="1276" w:type="dxa"/>
            <w:vAlign w:val="center"/>
          </w:tcPr>
          <w:p w14:paraId="064282D2" w14:textId="77777777" w:rsidR="00C92EEB" w:rsidRPr="00602A83" w:rsidRDefault="00C92EEB" w:rsidP="003C6142">
            <w:r w:rsidRPr="00602A83">
              <w:rPr>
                <w:rFonts w:hint="eastAsia"/>
              </w:rPr>
              <w:t>Character</w:t>
            </w:r>
          </w:p>
        </w:tc>
        <w:tc>
          <w:tcPr>
            <w:tcW w:w="855" w:type="dxa"/>
            <w:vAlign w:val="center"/>
          </w:tcPr>
          <w:p w14:paraId="40A169A9" w14:textId="77777777" w:rsidR="00C92EEB" w:rsidRPr="00602A83" w:rsidRDefault="00C92EEB" w:rsidP="003C6142">
            <w:r>
              <w:rPr>
                <w:rFonts w:hint="eastAsia"/>
              </w:rPr>
              <w:t>20</w:t>
            </w:r>
          </w:p>
        </w:tc>
        <w:tc>
          <w:tcPr>
            <w:tcW w:w="2972" w:type="dxa"/>
            <w:tcBorders>
              <w:right w:val="single" w:sz="4" w:space="0" w:color="auto"/>
            </w:tcBorders>
            <w:vAlign w:val="center"/>
          </w:tcPr>
          <w:p w14:paraId="0B5F5B27" w14:textId="77777777" w:rsidR="00C92EEB" w:rsidRPr="00602A83" w:rsidRDefault="00C92EEB" w:rsidP="003C6142">
            <w:r w:rsidRPr="00602A83">
              <w:rPr>
                <w:rFonts w:hint="eastAsia"/>
              </w:rPr>
              <w:t>一码通账户号码</w:t>
            </w:r>
          </w:p>
        </w:tc>
        <w:tc>
          <w:tcPr>
            <w:tcW w:w="2552" w:type="dxa"/>
            <w:tcBorders>
              <w:left w:val="single" w:sz="4" w:space="0" w:color="auto"/>
            </w:tcBorders>
            <w:vAlign w:val="center"/>
          </w:tcPr>
          <w:p w14:paraId="6438AA14" w14:textId="77777777" w:rsidR="00C92EEB" w:rsidRPr="00602A83" w:rsidRDefault="00C92EEB" w:rsidP="003C6142"/>
        </w:tc>
      </w:tr>
      <w:tr w:rsidR="00C92EEB" w14:paraId="59A36B74" w14:textId="77777777" w:rsidTr="006B3879">
        <w:trPr>
          <w:trHeight w:val="415"/>
          <w:jc w:val="center"/>
        </w:trPr>
        <w:tc>
          <w:tcPr>
            <w:tcW w:w="537" w:type="dxa"/>
            <w:vAlign w:val="center"/>
          </w:tcPr>
          <w:p w14:paraId="2735FEE7" w14:textId="77777777" w:rsidR="00E70528" w:rsidRDefault="00E70528">
            <w:pPr>
              <w:pStyle w:val="ab"/>
              <w:numPr>
                <w:ilvl w:val="0"/>
                <w:numId w:val="70"/>
              </w:numPr>
              <w:ind w:firstLineChars="0"/>
              <w:jc w:val="center"/>
              <w:rPr>
                <w:b/>
              </w:rPr>
            </w:pPr>
          </w:p>
        </w:tc>
        <w:tc>
          <w:tcPr>
            <w:tcW w:w="1272" w:type="dxa"/>
            <w:vAlign w:val="center"/>
          </w:tcPr>
          <w:p w14:paraId="5D80B2AB" w14:textId="77777777" w:rsidR="00C92EEB" w:rsidRPr="00602A83" w:rsidRDefault="00C92EEB" w:rsidP="003C6142">
            <w:r w:rsidRPr="00A77FA8">
              <w:t>YMTZT</w:t>
            </w:r>
          </w:p>
        </w:tc>
        <w:tc>
          <w:tcPr>
            <w:tcW w:w="1276" w:type="dxa"/>
            <w:vAlign w:val="center"/>
          </w:tcPr>
          <w:p w14:paraId="2D53204A" w14:textId="77777777" w:rsidR="00C92EEB" w:rsidRPr="00602A83" w:rsidRDefault="00C92EEB" w:rsidP="003C6142">
            <w:r w:rsidRPr="00A77FA8">
              <w:t>Character</w:t>
            </w:r>
          </w:p>
        </w:tc>
        <w:tc>
          <w:tcPr>
            <w:tcW w:w="855" w:type="dxa"/>
            <w:vAlign w:val="center"/>
          </w:tcPr>
          <w:p w14:paraId="690A8C60" w14:textId="77777777" w:rsidR="00C92EEB" w:rsidRDefault="00C92EEB" w:rsidP="003C6142">
            <w:r w:rsidRPr="00A77FA8">
              <w:t>1</w:t>
            </w:r>
          </w:p>
        </w:tc>
        <w:tc>
          <w:tcPr>
            <w:tcW w:w="2972" w:type="dxa"/>
            <w:tcBorders>
              <w:right w:val="single" w:sz="4" w:space="0" w:color="auto"/>
            </w:tcBorders>
            <w:vAlign w:val="center"/>
          </w:tcPr>
          <w:p w14:paraId="54B82261" w14:textId="77777777" w:rsidR="00C92EEB" w:rsidRPr="00602A83" w:rsidRDefault="00C92EEB" w:rsidP="003C6142">
            <w:r w:rsidRPr="00A77FA8">
              <w:rPr>
                <w:rFonts w:hint="eastAsia"/>
              </w:rPr>
              <w:t>一码通账户状态</w:t>
            </w:r>
          </w:p>
        </w:tc>
        <w:tc>
          <w:tcPr>
            <w:tcW w:w="2552" w:type="dxa"/>
            <w:tcBorders>
              <w:left w:val="single" w:sz="4" w:space="0" w:color="auto"/>
            </w:tcBorders>
            <w:vAlign w:val="center"/>
          </w:tcPr>
          <w:p w14:paraId="370BC578" w14:textId="77777777" w:rsidR="00C92EEB" w:rsidRPr="00602A83" w:rsidRDefault="00C92EEB" w:rsidP="003C6142">
            <w:r w:rsidRPr="00A77FA8">
              <w:rPr>
                <w:rFonts w:hint="eastAsia"/>
              </w:rPr>
              <w:t>字典</w:t>
            </w:r>
            <w:r w:rsidRPr="00A77FA8">
              <w:rPr>
                <w:rFonts w:hint="eastAsia"/>
              </w:rPr>
              <w:t>(</w:t>
            </w:r>
            <w:r w:rsidRPr="00A77FA8">
              <w:t>YMTZT</w:t>
            </w:r>
            <w:r w:rsidRPr="00A77FA8">
              <w:rPr>
                <w:rFonts w:hint="eastAsia"/>
              </w:rPr>
              <w:t>)</w:t>
            </w:r>
          </w:p>
        </w:tc>
      </w:tr>
      <w:tr w:rsidR="00855E12" w14:paraId="448E175C" w14:textId="77777777" w:rsidTr="006B3879">
        <w:trPr>
          <w:trHeight w:val="415"/>
          <w:jc w:val="center"/>
        </w:trPr>
        <w:tc>
          <w:tcPr>
            <w:tcW w:w="537" w:type="dxa"/>
            <w:vAlign w:val="center"/>
          </w:tcPr>
          <w:p w14:paraId="6D5E1954" w14:textId="77777777" w:rsidR="00E70528" w:rsidRDefault="00E70528">
            <w:pPr>
              <w:pStyle w:val="ab"/>
              <w:numPr>
                <w:ilvl w:val="0"/>
                <w:numId w:val="70"/>
              </w:numPr>
              <w:ind w:firstLineChars="0"/>
              <w:jc w:val="center"/>
              <w:rPr>
                <w:b/>
              </w:rPr>
            </w:pPr>
          </w:p>
        </w:tc>
        <w:tc>
          <w:tcPr>
            <w:tcW w:w="1272" w:type="dxa"/>
            <w:vAlign w:val="center"/>
          </w:tcPr>
          <w:p w14:paraId="4DFEA3B3" w14:textId="77777777" w:rsidR="00855E12" w:rsidRPr="00A77FA8" w:rsidRDefault="00855E12" w:rsidP="003C6142">
            <w:r>
              <w:rPr>
                <w:rFonts w:hint="eastAsia"/>
              </w:rPr>
              <w:t>KHFS</w:t>
            </w:r>
          </w:p>
        </w:tc>
        <w:tc>
          <w:tcPr>
            <w:tcW w:w="1276" w:type="dxa"/>
            <w:vAlign w:val="center"/>
          </w:tcPr>
          <w:p w14:paraId="3CDAF15B" w14:textId="77777777" w:rsidR="00855E12" w:rsidRPr="00A77FA8" w:rsidRDefault="00855E12" w:rsidP="003C6142">
            <w:r w:rsidRPr="00602A83">
              <w:rPr>
                <w:rFonts w:hint="eastAsia"/>
              </w:rPr>
              <w:t>Character</w:t>
            </w:r>
          </w:p>
        </w:tc>
        <w:tc>
          <w:tcPr>
            <w:tcW w:w="855" w:type="dxa"/>
            <w:vAlign w:val="center"/>
          </w:tcPr>
          <w:p w14:paraId="3669F60B" w14:textId="77777777" w:rsidR="00855E12" w:rsidRPr="00A77FA8" w:rsidRDefault="00855E12" w:rsidP="003C6142">
            <w:r>
              <w:rPr>
                <w:rFonts w:hint="eastAsia"/>
              </w:rPr>
              <w:t>1</w:t>
            </w:r>
          </w:p>
        </w:tc>
        <w:tc>
          <w:tcPr>
            <w:tcW w:w="2972" w:type="dxa"/>
            <w:tcBorders>
              <w:right w:val="single" w:sz="4" w:space="0" w:color="auto"/>
            </w:tcBorders>
            <w:vAlign w:val="center"/>
          </w:tcPr>
          <w:p w14:paraId="1A10D080" w14:textId="77777777" w:rsidR="00855E12" w:rsidRPr="00A77FA8" w:rsidRDefault="00855E12" w:rsidP="003C6142">
            <w:r>
              <w:rPr>
                <w:rFonts w:hint="eastAsia"/>
              </w:rPr>
              <w:t>一码通账户开户方式</w:t>
            </w:r>
          </w:p>
        </w:tc>
        <w:tc>
          <w:tcPr>
            <w:tcW w:w="2552" w:type="dxa"/>
            <w:tcBorders>
              <w:left w:val="single" w:sz="4" w:space="0" w:color="auto"/>
            </w:tcBorders>
            <w:vAlign w:val="center"/>
          </w:tcPr>
          <w:p w14:paraId="121B8370" w14:textId="77777777" w:rsidR="00855E12" w:rsidRPr="00A77FA8" w:rsidRDefault="00855E12" w:rsidP="003C6142">
            <w:r>
              <w:rPr>
                <w:rFonts w:hint="eastAsia"/>
              </w:rPr>
              <w:t>字典</w:t>
            </w:r>
            <w:r>
              <w:rPr>
                <w:rFonts w:hint="eastAsia"/>
              </w:rPr>
              <w:t>(KHFS)</w:t>
            </w:r>
          </w:p>
        </w:tc>
      </w:tr>
      <w:tr w:rsidR="00855E12" w14:paraId="0BEF898C" w14:textId="77777777" w:rsidTr="006B3879">
        <w:trPr>
          <w:trHeight w:val="415"/>
          <w:jc w:val="center"/>
        </w:trPr>
        <w:tc>
          <w:tcPr>
            <w:tcW w:w="537" w:type="dxa"/>
            <w:vAlign w:val="center"/>
          </w:tcPr>
          <w:p w14:paraId="1A22FCB1" w14:textId="77777777" w:rsidR="00E70528" w:rsidRDefault="00E70528">
            <w:pPr>
              <w:pStyle w:val="ab"/>
              <w:numPr>
                <w:ilvl w:val="0"/>
                <w:numId w:val="70"/>
              </w:numPr>
              <w:ind w:firstLineChars="0"/>
              <w:jc w:val="center"/>
              <w:rPr>
                <w:b/>
              </w:rPr>
            </w:pPr>
          </w:p>
        </w:tc>
        <w:tc>
          <w:tcPr>
            <w:tcW w:w="1272" w:type="dxa"/>
            <w:vAlign w:val="center"/>
          </w:tcPr>
          <w:p w14:paraId="4B44C4BA" w14:textId="77777777" w:rsidR="00855E12" w:rsidRPr="00A77FA8" w:rsidRDefault="00855E12" w:rsidP="003C6142">
            <w:r>
              <w:rPr>
                <w:rFonts w:hint="eastAsia"/>
              </w:rPr>
              <w:t>KHRQ</w:t>
            </w:r>
          </w:p>
        </w:tc>
        <w:tc>
          <w:tcPr>
            <w:tcW w:w="1276" w:type="dxa"/>
            <w:vAlign w:val="center"/>
          </w:tcPr>
          <w:p w14:paraId="283BF6C7" w14:textId="77777777" w:rsidR="00855E12" w:rsidRPr="00A77FA8" w:rsidRDefault="00855E12" w:rsidP="003C6142">
            <w:r w:rsidRPr="00B057C0">
              <w:rPr>
                <w:rFonts w:hint="eastAsia"/>
              </w:rPr>
              <w:t>Character</w:t>
            </w:r>
          </w:p>
        </w:tc>
        <w:tc>
          <w:tcPr>
            <w:tcW w:w="855" w:type="dxa"/>
            <w:vAlign w:val="center"/>
          </w:tcPr>
          <w:p w14:paraId="1F76F6A7" w14:textId="77777777" w:rsidR="00855E12" w:rsidRPr="00A77FA8" w:rsidRDefault="00855E12" w:rsidP="003C6142">
            <w:r>
              <w:rPr>
                <w:rFonts w:hint="eastAsia"/>
              </w:rPr>
              <w:t>8</w:t>
            </w:r>
          </w:p>
        </w:tc>
        <w:tc>
          <w:tcPr>
            <w:tcW w:w="2972" w:type="dxa"/>
            <w:tcBorders>
              <w:right w:val="single" w:sz="4" w:space="0" w:color="auto"/>
            </w:tcBorders>
            <w:vAlign w:val="center"/>
          </w:tcPr>
          <w:p w14:paraId="31E12DA6" w14:textId="77777777" w:rsidR="00855E12" w:rsidRPr="00A77FA8" w:rsidRDefault="00855E12" w:rsidP="003C6142">
            <w:r>
              <w:rPr>
                <w:rFonts w:hint="eastAsia"/>
              </w:rPr>
              <w:t>一码通账户开户日期</w:t>
            </w:r>
          </w:p>
        </w:tc>
        <w:tc>
          <w:tcPr>
            <w:tcW w:w="2552" w:type="dxa"/>
            <w:tcBorders>
              <w:left w:val="single" w:sz="4" w:space="0" w:color="auto"/>
            </w:tcBorders>
            <w:vAlign w:val="center"/>
          </w:tcPr>
          <w:p w14:paraId="26A11000" w14:textId="77777777" w:rsidR="00855E12" w:rsidRPr="00A77FA8" w:rsidRDefault="00855E12" w:rsidP="003C6142"/>
        </w:tc>
      </w:tr>
      <w:tr w:rsidR="00855E12" w14:paraId="5262E1CB" w14:textId="77777777" w:rsidTr="006B3879">
        <w:trPr>
          <w:trHeight w:val="415"/>
          <w:jc w:val="center"/>
        </w:trPr>
        <w:tc>
          <w:tcPr>
            <w:tcW w:w="537" w:type="dxa"/>
            <w:vAlign w:val="center"/>
          </w:tcPr>
          <w:p w14:paraId="7F7C8683" w14:textId="77777777" w:rsidR="00E70528" w:rsidRDefault="00E70528">
            <w:pPr>
              <w:pStyle w:val="ab"/>
              <w:numPr>
                <w:ilvl w:val="0"/>
                <w:numId w:val="70"/>
              </w:numPr>
              <w:ind w:firstLineChars="0"/>
              <w:jc w:val="center"/>
              <w:rPr>
                <w:b/>
              </w:rPr>
            </w:pPr>
          </w:p>
        </w:tc>
        <w:tc>
          <w:tcPr>
            <w:tcW w:w="1272" w:type="dxa"/>
            <w:vAlign w:val="center"/>
          </w:tcPr>
          <w:p w14:paraId="67415ACE" w14:textId="77777777" w:rsidR="00855E12" w:rsidRPr="00A77FA8" w:rsidRDefault="00855E12" w:rsidP="003C6142">
            <w:r>
              <w:rPr>
                <w:rFonts w:hint="eastAsia"/>
              </w:rPr>
              <w:t>KHJGMC</w:t>
            </w:r>
          </w:p>
        </w:tc>
        <w:tc>
          <w:tcPr>
            <w:tcW w:w="1276" w:type="dxa"/>
            <w:vAlign w:val="center"/>
          </w:tcPr>
          <w:p w14:paraId="51457D8E" w14:textId="77777777" w:rsidR="00855E12" w:rsidRPr="00A77FA8" w:rsidRDefault="00855E12" w:rsidP="003C6142">
            <w:r w:rsidRPr="00B057C0">
              <w:rPr>
                <w:rFonts w:hint="eastAsia"/>
              </w:rPr>
              <w:t>Character</w:t>
            </w:r>
          </w:p>
        </w:tc>
        <w:tc>
          <w:tcPr>
            <w:tcW w:w="855" w:type="dxa"/>
            <w:vAlign w:val="center"/>
          </w:tcPr>
          <w:p w14:paraId="71EE9FED" w14:textId="77777777" w:rsidR="00855E12" w:rsidRPr="00A77FA8" w:rsidRDefault="00855E12" w:rsidP="003C6142">
            <w:r>
              <w:rPr>
                <w:rFonts w:hint="eastAsia"/>
              </w:rPr>
              <w:t>62</w:t>
            </w:r>
          </w:p>
        </w:tc>
        <w:tc>
          <w:tcPr>
            <w:tcW w:w="2972" w:type="dxa"/>
            <w:tcBorders>
              <w:right w:val="single" w:sz="4" w:space="0" w:color="auto"/>
            </w:tcBorders>
            <w:vAlign w:val="center"/>
          </w:tcPr>
          <w:p w14:paraId="6A7A4427" w14:textId="77777777" w:rsidR="00855E12" w:rsidRPr="00A77FA8" w:rsidRDefault="00855E12" w:rsidP="003C6142">
            <w:r>
              <w:rPr>
                <w:rFonts w:hint="eastAsia"/>
              </w:rPr>
              <w:t>一码通账户开户代理机构名称</w:t>
            </w:r>
          </w:p>
        </w:tc>
        <w:tc>
          <w:tcPr>
            <w:tcW w:w="2552" w:type="dxa"/>
            <w:tcBorders>
              <w:left w:val="single" w:sz="4" w:space="0" w:color="auto"/>
            </w:tcBorders>
            <w:vAlign w:val="center"/>
          </w:tcPr>
          <w:p w14:paraId="6F956C26" w14:textId="77777777" w:rsidR="00855E12" w:rsidRPr="00A77FA8" w:rsidRDefault="00855E12" w:rsidP="003C6142">
            <w:r>
              <w:rPr>
                <w:rFonts w:hint="eastAsia"/>
              </w:rPr>
              <w:t>返回</w:t>
            </w:r>
            <w:r>
              <w:rPr>
                <w:rFonts w:asciiTheme="minorEastAsia" w:hAnsiTheme="minorEastAsia" w:hint="eastAsia"/>
                <w:sz w:val="22"/>
              </w:rPr>
              <w:t>开户的代理机构名称</w:t>
            </w:r>
          </w:p>
        </w:tc>
      </w:tr>
      <w:tr w:rsidR="00855E12" w14:paraId="2ED18762" w14:textId="77777777" w:rsidTr="006B3879">
        <w:trPr>
          <w:trHeight w:val="415"/>
          <w:jc w:val="center"/>
        </w:trPr>
        <w:tc>
          <w:tcPr>
            <w:tcW w:w="537" w:type="dxa"/>
            <w:vAlign w:val="center"/>
          </w:tcPr>
          <w:p w14:paraId="367D097B" w14:textId="77777777" w:rsidR="00E70528" w:rsidRDefault="00E70528">
            <w:pPr>
              <w:pStyle w:val="ab"/>
              <w:numPr>
                <w:ilvl w:val="0"/>
                <w:numId w:val="70"/>
              </w:numPr>
              <w:ind w:firstLineChars="0"/>
              <w:jc w:val="center"/>
              <w:rPr>
                <w:b/>
              </w:rPr>
            </w:pPr>
          </w:p>
        </w:tc>
        <w:tc>
          <w:tcPr>
            <w:tcW w:w="1272" w:type="dxa"/>
            <w:vAlign w:val="center"/>
          </w:tcPr>
          <w:p w14:paraId="75E17A43" w14:textId="77777777" w:rsidR="00855E12" w:rsidRPr="00A77FA8" w:rsidRDefault="00855E12" w:rsidP="003C6142">
            <w:r>
              <w:rPr>
                <w:rFonts w:hint="eastAsia"/>
              </w:rPr>
              <w:t>XHRQ</w:t>
            </w:r>
          </w:p>
        </w:tc>
        <w:tc>
          <w:tcPr>
            <w:tcW w:w="1276" w:type="dxa"/>
            <w:vAlign w:val="center"/>
          </w:tcPr>
          <w:p w14:paraId="661C6096" w14:textId="77777777" w:rsidR="00855E12" w:rsidRPr="00A77FA8" w:rsidRDefault="00855E12" w:rsidP="003C6142">
            <w:r w:rsidRPr="00B057C0">
              <w:rPr>
                <w:rFonts w:hint="eastAsia"/>
              </w:rPr>
              <w:t>Character</w:t>
            </w:r>
          </w:p>
        </w:tc>
        <w:tc>
          <w:tcPr>
            <w:tcW w:w="855" w:type="dxa"/>
            <w:vAlign w:val="center"/>
          </w:tcPr>
          <w:p w14:paraId="69B24B42" w14:textId="77777777" w:rsidR="00855E12" w:rsidRPr="00A77FA8" w:rsidRDefault="00855E12" w:rsidP="003C6142">
            <w:r>
              <w:rPr>
                <w:rFonts w:hint="eastAsia"/>
              </w:rPr>
              <w:t>8</w:t>
            </w:r>
          </w:p>
        </w:tc>
        <w:tc>
          <w:tcPr>
            <w:tcW w:w="2972" w:type="dxa"/>
            <w:tcBorders>
              <w:right w:val="single" w:sz="4" w:space="0" w:color="auto"/>
            </w:tcBorders>
            <w:vAlign w:val="center"/>
          </w:tcPr>
          <w:p w14:paraId="77FE0AF9" w14:textId="77777777" w:rsidR="00855E12" w:rsidRPr="00A77FA8" w:rsidRDefault="00855E12" w:rsidP="003C6142">
            <w:r>
              <w:rPr>
                <w:rFonts w:hint="eastAsia"/>
              </w:rPr>
              <w:t>一码通账户销户日期</w:t>
            </w:r>
          </w:p>
        </w:tc>
        <w:tc>
          <w:tcPr>
            <w:tcW w:w="2552" w:type="dxa"/>
            <w:tcBorders>
              <w:left w:val="single" w:sz="4" w:space="0" w:color="auto"/>
            </w:tcBorders>
            <w:vAlign w:val="center"/>
          </w:tcPr>
          <w:p w14:paraId="67F7F727" w14:textId="77777777" w:rsidR="00855E12" w:rsidRPr="00A77FA8" w:rsidRDefault="00855E12" w:rsidP="003C6142"/>
        </w:tc>
      </w:tr>
      <w:tr w:rsidR="00855E12" w14:paraId="5A4F8180" w14:textId="77777777" w:rsidTr="006B3879">
        <w:trPr>
          <w:trHeight w:val="415"/>
          <w:jc w:val="center"/>
        </w:trPr>
        <w:tc>
          <w:tcPr>
            <w:tcW w:w="537" w:type="dxa"/>
            <w:vAlign w:val="center"/>
          </w:tcPr>
          <w:p w14:paraId="374389E0" w14:textId="77777777" w:rsidR="00E70528" w:rsidRDefault="00E70528">
            <w:pPr>
              <w:pStyle w:val="ab"/>
              <w:numPr>
                <w:ilvl w:val="0"/>
                <w:numId w:val="70"/>
              </w:numPr>
              <w:ind w:firstLineChars="0"/>
              <w:jc w:val="center"/>
              <w:rPr>
                <w:b/>
              </w:rPr>
            </w:pPr>
          </w:p>
        </w:tc>
        <w:tc>
          <w:tcPr>
            <w:tcW w:w="1272" w:type="dxa"/>
            <w:vAlign w:val="center"/>
          </w:tcPr>
          <w:p w14:paraId="350D36F5" w14:textId="77777777" w:rsidR="00855E12" w:rsidRPr="00A77FA8" w:rsidRDefault="00855E12" w:rsidP="003C6142">
            <w:r>
              <w:rPr>
                <w:rFonts w:hint="eastAsia"/>
              </w:rPr>
              <w:t>XHJGMC</w:t>
            </w:r>
          </w:p>
        </w:tc>
        <w:tc>
          <w:tcPr>
            <w:tcW w:w="1276" w:type="dxa"/>
            <w:vAlign w:val="center"/>
          </w:tcPr>
          <w:p w14:paraId="57023403" w14:textId="77777777" w:rsidR="00855E12" w:rsidRPr="00A77FA8" w:rsidRDefault="00855E12" w:rsidP="003C6142">
            <w:r w:rsidRPr="00B057C0">
              <w:rPr>
                <w:rFonts w:hint="eastAsia"/>
              </w:rPr>
              <w:t>Character</w:t>
            </w:r>
          </w:p>
        </w:tc>
        <w:tc>
          <w:tcPr>
            <w:tcW w:w="855" w:type="dxa"/>
            <w:vAlign w:val="center"/>
          </w:tcPr>
          <w:p w14:paraId="0A923D38" w14:textId="77777777" w:rsidR="00855E12" w:rsidRPr="00A77FA8" w:rsidRDefault="00855E12" w:rsidP="003C6142">
            <w:r>
              <w:rPr>
                <w:rFonts w:hint="eastAsia"/>
              </w:rPr>
              <w:t>62</w:t>
            </w:r>
          </w:p>
        </w:tc>
        <w:tc>
          <w:tcPr>
            <w:tcW w:w="2972" w:type="dxa"/>
            <w:tcBorders>
              <w:right w:val="single" w:sz="4" w:space="0" w:color="auto"/>
            </w:tcBorders>
            <w:vAlign w:val="center"/>
          </w:tcPr>
          <w:p w14:paraId="274356ED" w14:textId="77777777" w:rsidR="00855E12" w:rsidRPr="00A77FA8" w:rsidRDefault="00855E12" w:rsidP="003C6142">
            <w:r>
              <w:rPr>
                <w:rFonts w:hint="eastAsia"/>
              </w:rPr>
              <w:t>一码通账户销户代理机构名称</w:t>
            </w:r>
          </w:p>
        </w:tc>
        <w:tc>
          <w:tcPr>
            <w:tcW w:w="2552" w:type="dxa"/>
            <w:tcBorders>
              <w:left w:val="single" w:sz="4" w:space="0" w:color="auto"/>
            </w:tcBorders>
            <w:vAlign w:val="center"/>
          </w:tcPr>
          <w:p w14:paraId="5D6A83CF" w14:textId="77777777" w:rsidR="00855E12" w:rsidRPr="00A77FA8" w:rsidRDefault="00855E12" w:rsidP="008F0C0C">
            <w:r>
              <w:rPr>
                <w:rFonts w:hint="eastAsia"/>
              </w:rPr>
              <w:t>返回</w:t>
            </w:r>
            <w:r>
              <w:rPr>
                <w:rFonts w:asciiTheme="minorEastAsia" w:hAnsiTheme="minorEastAsia" w:hint="eastAsia"/>
                <w:sz w:val="22"/>
              </w:rPr>
              <w:t>销户的代理机构名称</w:t>
            </w:r>
          </w:p>
        </w:tc>
      </w:tr>
      <w:tr w:rsidR="00855E12" w14:paraId="43405919" w14:textId="77777777" w:rsidTr="006B3879">
        <w:trPr>
          <w:trHeight w:val="415"/>
          <w:jc w:val="center"/>
        </w:trPr>
        <w:tc>
          <w:tcPr>
            <w:tcW w:w="537" w:type="dxa"/>
            <w:vAlign w:val="center"/>
          </w:tcPr>
          <w:p w14:paraId="3727FB85" w14:textId="77777777" w:rsidR="00E70528" w:rsidRDefault="00E70528">
            <w:pPr>
              <w:pStyle w:val="ab"/>
              <w:numPr>
                <w:ilvl w:val="0"/>
                <w:numId w:val="70"/>
              </w:numPr>
              <w:ind w:firstLineChars="0"/>
              <w:jc w:val="center"/>
              <w:rPr>
                <w:b/>
              </w:rPr>
            </w:pPr>
          </w:p>
        </w:tc>
        <w:tc>
          <w:tcPr>
            <w:tcW w:w="1272" w:type="dxa"/>
            <w:vAlign w:val="center"/>
          </w:tcPr>
          <w:p w14:paraId="13E8E600" w14:textId="77777777" w:rsidR="00855E12" w:rsidRDefault="00855E12" w:rsidP="003C6142">
            <w:r w:rsidRPr="00E2626E">
              <w:rPr>
                <w:rFonts w:hint="eastAsia"/>
              </w:rPr>
              <w:t>KHJGDM</w:t>
            </w:r>
          </w:p>
        </w:tc>
        <w:tc>
          <w:tcPr>
            <w:tcW w:w="1276" w:type="dxa"/>
            <w:vAlign w:val="center"/>
          </w:tcPr>
          <w:p w14:paraId="68CC48D1" w14:textId="77777777" w:rsidR="00855E12" w:rsidRPr="00B057C0" w:rsidRDefault="00855E12" w:rsidP="003C6142">
            <w:r w:rsidRPr="00E2626E">
              <w:rPr>
                <w:rFonts w:hint="eastAsia"/>
              </w:rPr>
              <w:t>Character</w:t>
            </w:r>
          </w:p>
        </w:tc>
        <w:tc>
          <w:tcPr>
            <w:tcW w:w="855" w:type="dxa"/>
            <w:vAlign w:val="center"/>
          </w:tcPr>
          <w:p w14:paraId="00126A53" w14:textId="77777777" w:rsidR="00855E12" w:rsidRDefault="00855E12" w:rsidP="003C6142">
            <w:r w:rsidRPr="00E2626E">
              <w:rPr>
                <w:rFonts w:hint="eastAsia"/>
              </w:rPr>
              <w:t>6</w:t>
            </w:r>
          </w:p>
        </w:tc>
        <w:tc>
          <w:tcPr>
            <w:tcW w:w="2972" w:type="dxa"/>
            <w:tcBorders>
              <w:right w:val="single" w:sz="4" w:space="0" w:color="auto"/>
            </w:tcBorders>
            <w:vAlign w:val="center"/>
          </w:tcPr>
          <w:p w14:paraId="5D8590F2" w14:textId="77777777" w:rsidR="00855E12" w:rsidRDefault="00855E12" w:rsidP="003C6142">
            <w:r>
              <w:rPr>
                <w:rFonts w:hint="eastAsia"/>
              </w:rPr>
              <w:t>业务发起</w:t>
            </w:r>
            <w:r w:rsidRPr="00E2626E">
              <w:rPr>
                <w:rFonts w:hint="eastAsia"/>
              </w:rPr>
              <w:t>开户代理机构代码</w:t>
            </w:r>
          </w:p>
        </w:tc>
        <w:tc>
          <w:tcPr>
            <w:tcW w:w="2552" w:type="dxa"/>
            <w:tcBorders>
              <w:left w:val="single" w:sz="4" w:space="0" w:color="auto"/>
            </w:tcBorders>
            <w:vAlign w:val="center"/>
          </w:tcPr>
          <w:p w14:paraId="681686DA" w14:textId="77777777" w:rsidR="00855E12" w:rsidRDefault="00855E12" w:rsidP="008F0C0C"/>
        </w:tc>
      </w:tr>
      <w:tr w:rsidR="00855E12" w14:paraId="168F4915" w14:textId="77777777" w:rsidTr="006B3879">
        <w:trPr>
          <w:trHeight w:val="415"/>
          <w:jc w:val="center"/>
        </w:trPr>
        <w:tc>
          <w:tcPr>
            <w:tcW w:w="537" w:type="dxa"/>
            <w:vAlign w:val="center"/>
          </w:tcPr>
          <w:p w14:paraId="16A6F03F" w14:textId="77777777" w:rsidR="00E70528" w:rsidRDefault="00E70528">
            <w:pPr>
              <w:pStyle w:val="ab"/>
              <w:numPr>
                <w:ilvl w:val="0"/>
                <w:numId w:val="70"/>
              </w:numPr>
              <w:ind w:firstLineChars="0"/>
              <w:jc w:val="center"/>
              <w:rPr>
                <w:b/>
              </w:rPr>
            </w:pPr>
          </w:p>
        </w:tc>
        <w:tc>
          <w:tcPr>
            <w:tcW w:w="1272" w:type="dxa"/>
            <w:vAlign w:val="center"/>
          </w:tcPr>
          <w:p w14:paraId="1D5B6466" w14:textId="77777777" w:rsidR="00855E12" w:rsidRPr="00E2626E" w:rsidRDefault="00855E12" w:rsidP="003C6142">
            <w:r w:rsidRPr="00C45958">
              <w:rPr>
                <w:rFonts w:hint="eastAsia"/>
              </w:rPr>
              <w:t>KHWDDM</w:t>
            </w:r>
          </w:p>
        </w:tc>
        <w:tc>
          <w:tcPr>
            <w:tcW w:w="1276" w:type="dxa"/>
            <w:vAlign w:val="center"/>
          </w:tcPr>
          <w:p w14:paraId="562769C8" w14:textId="77777777" w:rsidR="00855E12" w:rsidRPr="00E2626E" w:rsidRDefault="00855E12" w:rsidP="003C6142">
            <w:r w:rsidRPr="00C45958">
              <w:rPr>
                <w:rFonts w:hint="eastAsia"/>
              </w:rPr>
              <w:t>Character</w:t>
            </w:r>
          </w:p>
        </w:tc>
        <w:tc>
          <w:tcPr>
            <w:tcW w:w="855" w:type="dxa"/>
            <w:vAlign w:val="center"/>
          </w:tcPr>
          <w:p w14:paraId="4111F77F" w14:textId="77777777" w:rsidR="00855E12" w:rsidRPr="00E2626E" w:rsidRDefault="00855E12" w:rsidP="003C6142">
            <w:r w:rsidRPr="00C45958">
              <w:rPr>
                <w:rFonts w:hint="eastAsia"/>
              </w:rPr>
              <w:t>10</w:t>
            </w:r>
          </w:p>
        </w:tc>
        <w:tc>
          <w:tcPr>
            <w:tcW w:w="2972" w:type="dxa"/>
            <w:tcBorders>
              <w:right w:val="single" w:sz="4" w:space="0" w:color="auto"/>
            </w:tcBorders>
            <w:vAlign w:val="center"/>
          </w:tcPr>
          <w:p w14:paraId="695094CE" w14:textId="77777777" w:rsidR="00855E12" w:rsidRDefault="00855E12" w:rsidP="003C6142">
            <w:r>
              <w:rPr>
                <w:rFonts w:hint="eastAsia"/>
              </w:rPr>
              <w:t>业务发起</w:t>
            </w:r>
            <w:r w:rsidRPr="00C45958">
              <w:rPr>
                <w:rFonts w:hint="eastAsia"/>
              </w:rPr>
              <w:t>开户代理网点代码</w:t>
            </w:r>
          </w:p>
        </w:tc>
        <w:tc>
          <w:tcPr>
            <w:tcW w:w="2552" w:type="dxa"/>
            <w:tcBorders>
              <w:left w:val="single" w:sz="4" w:space="0" w:color="auto"/>
            </w:tcBorders>
            <w:vAlign w:val="center"/>
          </w:tcPr>
          <w:p w14:paraId="5369A296" w14:textId="77777777" w:rsidR="00855E12" w:rsidRDefault="00855E12" w:rsidP="008F0C0C"/>
        </w:tc>
      </w:tr>
      <w:tr w:rsidR="00855E12" w14:paraId="57575B13" w14:textId="77777777" w:rsidTr="006B3879">
        <w:trPr>
          <w:trHeight w:val="415"/>
          <w:jc w:val="center"/>
        </w:trPr>
        <w:tc>
          <w:tcPr>
            <w:tcW w:w="537" w:type="dxa"/>
            <w:vAlign w:val="center"/>
          </w:tcPr>
          <w:p w14:paraId="11F37662" w14:textId="77777777" w:rsidR="00E70528" w:rsidRDefault="00E70528">
            <w:pPr>
              <w:pStyle w:val="ab"/>
              <w:numPr>
                <w:ilvl w:val="0"/>
                <w:numId w:val="70"/>
              </w:numPr>
              <w:ind w:firstLineChars="0"/>
              <w:jc w:val="center"/>
              <w:rPr>
                <w:b/>
              </w:rPr>
            </w:pPr>
          </w:p>
        </w:tc>
        <w:tc>
          <w:tcPr>
            <w:tcW w:w="1272" w:type="dxa"/>
            <w:vAlign w:val="center"/>
          </w:tcPr>
          <w:p w14:paraId="44115994" w14:textId="77777777" w:rsidR="00855E12" w:rsidRPr="00A77FA8" w:rsidRDefault="00855E12" w:rsidP="003C6142">
            <w:r>
              <w:rPr>
                <w:rFonts w:hint="eastAsia"/>
              </w:rPr>
              <w:t>SQRQ</w:t>
            </w:r>
          </w:p>
        </w:tc>
        <w:tc>
          <w:tcPr>
            <w:tcW w:w="1276" w:type="dxa"/>
            <w:vAlign w:val="center"/>
          </w:tcPr>
          <w:p w14:paraId="68A663A5" w14:textId="77777777" w:rsidR="00855E12" w:rsidRPr="00A77FA8" w:rsidRDefault="00855E12" w:rsidP="003C6142">
            <w:r w:rsidRPr="00C45958">
              <w:rPr>
                <w:rFonts w:hint="eastAsia"/>
              </w:rPr>
              <w:t>Character</w:t>
            </w:r>
          </w:p>
        </w:tc>
        <w:tc>
          <w:tcPr>
            <w:tcW w:w="855" w:type="dxa"/>
            <w:vAlign w:val="center"/>
          </w:tcPr>
          <w:p w14:paraId="5249ABD3" w14:textId="77777777" w:rsidR="00855E12" w:rsidRPr="00A77FA8" w:rsidRDefault="00855E12" w:rsidP="003C6142">
            <w:r>
              <w:rPr>
                <w:rFonts w:hint="eastAsia"/>
              </w:rPr>
              <w:t>8</w:t>
            </w:r>
          </w:p>
        </w:tc>
        <w:tc>
          <w:tcPr>
            <w:tcW w:w="2972" w:type="dxa"/>
            <w:tcBorders>
              <w:right w:val="single" w:sz="4" w:space="0" w:color="auto"/>
            </w:tcBorders>
            <w:vAlign w:val="center"/>
          </w:tcPr>
          <w:p w14:paraId="6F51934B" w14:textId="77777777" w:rsidR="00855E12" w:rsidRPr="00A77FA8" w:rsidRDefault="00855E12" w:rsidP="003C6142">
            <w:r>
              <w:rPr>
                <w:rFonts w:hint="eastAsia"/>
              </w:rPr>
              <w:t>申请日期</w:t>
            </w:r>
          </w:p>
        </w:tc>
        <w:tc>
          <w:tcPr>
            <w:tcW w:w="2552" w:type="dxa"/>
            <w:tcBorders>
              <w:left w:val="single" w:sz="4" w:space="0" w:color="auto"/>
            </w:tcBorders>
            <w:vAlign w:val="center"/>
          </w:tcPr>
          <w:p w14:paraId="278C95B0" w14:textId="77777777" w:rsidR="00855E12" w:rsidRPr="00A77FA8" w:rsidRDefault="00855E12" w:rsidP="003C6142"/>
        </w:tc>
      </w:tr>
      <w:tr w:rsidR="00855E12" w14:paraId="56232650" w14:textId="77777777" w:rsidTr="006B3879">
        <w:trPr>
          <w:trHeight w:val="415"/>
          <w:jc w:val="center"/>
        </w:trPr>
        <w:tc>
          <w:tcPr>
            <w:tcW w:w="537" w:type="dxa"/>
            <w:vAlign w:val="center"/>
          </w:tcPr>
          <w:p w14:paraId="4D4DD572" w14:textId="77777777" w:rsidR="00E70528" w:rsidRDefault="00E70528">
            <w:pPr>
              <w:pStyle w:val="ab"/>
              <w:numPr>
                <w:ilvl w:val="0"/>
                <w:numId w:val="70"/>
              </w:numPr>
              <w:ind w:firstLineChars="0"/>
              <w:jc w:val="center"/>
              <w:rPr>
                <w:b/>
              </w:rPr>
            </w:pPr>
          </w:p>
        </w:tc>
        <w:tc>
          <w:tcPr>
            <w:tcW w:w="1272" w:type="dxa"/>
            <w:vAlign w:val="center"/>
          </w:tcPr>
          <w:p w14:paraId="3E0265AF" w14:textId="77777777" w:rsidR="00855E12" w:rsidRPr="00602A83" w:rsidRDefault="00855E12" w:rsidP="003C6142">
            <w:r w:rsidRPr="00602A83">
              <w:rPr>
                <w:rFonts w:hint="eastAsia"/>
              </w:rPr>
              <w:t>YWRQ</w:t>
            </w:r>
          </w:p>
        </w:tc>
        <w:tc>
          <w:tcPr>
            <w:tcW w:w="1276" w:type="dxa"/>
            <w:vAlign w:val="center"/>
          </w:tcPr>
          <w:p w14:paraId="7D03BA4B" w14:textId="77777777" w:rsidR="00855E12" w:rsidRPr="00602A83" w:rsidRDefault="00855E12" w:rsidP="003C6142">
            <w:r w:rsidRPr="00602A83">
              <w:rPr>
                <w:rFonts w:hint="eastAsia"/>
              </w:rPr>
              <w:t>Character</w:t>
            </w:r>
          </w:p>
        </w:tc>
        <w:tc>
          <w:tcPr>
            <w:tcW w:w="855" w:type="dxa"/>
            <w:vAlign w:val="center"/>
          </w:tcPr>
          <w:p w14:paraId="130ED9A4" w14:textId="77777777" w:rsidR="00855E12" w:rsidRPr="00602A83" w:rsidRDefault="00855E12" w:rsidP="003C6142">
            <w:r w:rsidRPr="00602A83">
              <w:rPr>
                <w:rFonts w:hint="eastAsia"/>
              </w:rPr>
              <w:t>8</w:t>
            </w:r>
          </w:p>
        </w:tc>
        <w:tc>
          <w:tcPr>
            <w:tcW w:w="2972" w:type="dxa"/>
            <w:tcBorders>
              <w:right w:val="single" w:sz="4" w:space="0" w:color="auto"/>
            </w:tcBorders>
            <w:vAlign w:val="center"/>
          </w:tcPr>
          <w:p w14:paraId="3BC02EF0" w14:textId="77777777" w:rsidR="00855E12" w:rsidRPr="00602A83" w:rsidRDefault="00855E12" w:rsidP="003C6142">
            <w:r w:rsidRPr="00602A83">
              <w:rPr>
                <w:rFonts w:hint="eastAsia"/>
              </w:rPr>
              <w:t>业务日期</w:t>
            </w:r>
          </w:p>
        </w:tc>
        <w:tc>
          <w:tcPr>
            <w:tcW w:w="2552" w:type="dxa"/>
            <w:tcBorders>
              <w:left w:val="single" w:sz="4" w:space="0" w:color="auto"/>
            </w:tcBorders>
            <w:vAlign w:val="center"/>
          </w:tcPr>
          <w:p w14:paraId="56D5762B" w14:textId="77777777" w:rsidR="00855E12" w:rsidRPr="00602A83" w:rsidRDefault="00855E12" w:rsidP="003C6142"/>
        </w:tc>
      </w:tr>
      <w:tr w:rsidR="00855E12" w14:paraId="150B9F51" w14:textId="77777777" w:rsidTr="006B3879">
        <w:trPr>
          <w:trHeight w:val="415"/>
          <w:jc w:val="center"/>
        </w:trPr>
        <w:tc>
          <w:tcPr>
            <w:tcW w:w="537" w:type="dxa"/>
            <w:vAlign w:val="center"/>
          </w:tcPr>
          <w:p w14:paraId="1D81AAF9" w14:textId="77777777" w:rsidR="00E70528" w:rsidRDefault="00E70528">
            <w:pPr>
              <w:pStyle w:val="ab"/>
              <w:numPr>
                <w:ilvl w:val="0"/>
                <w:numId w:val="70"/>
              </w:numPr>
              <w:ind w:firstLineChars="0"/>
              <w:jc w:val="center"/>
              <w:rPr>
                <w:b/>
              </w:rPr>
            </w:pPr>
          </w:p>
        </w:tc>
        <w:tc>
          <w:tcPr>
            <w:tcW w:w="1272" w:type="dxa"/>
            <w:vAlign w:val="center"/>
          </w:tcPr>
          <w:p w14:paraId="1288D91E" w14:textId="77777777" w:rsidR="00855E12" w:rsidRPr="00602A83" w:rsidRDefault="00855E12" w:rsidP="003C6142">
            <w:r w:rsidRPr="008C498F">
              <w:rPr>
                <w:rFonts w:hint="eastAsia"/>
              </w:rPr>
              <w:t>YWPZBS</w:t>
            </w:r>
          </w:p>
        </w:tc>
        <w:tc>
          <w:tcPr>
            <w:tcW w:w="1276" w:type="dxa"/>
            <w:vAlign w:val="center"/>
          </w:tcPr>
          <w:p w14:paraId="26FE1264" w14:textId="77777777" w:rsidR="00855E12" w:rsidRPr="00602A83" w:rsidRDefault="00855E12" w:rsidP="003C6142">
            <w:r w:rsidRPr="008C498F">
              <w:rPr>
                <w:rFonts w:hint="eastAsia"/>
              </w:rPr>
              <w:t>Character</w:t>
            </w:r>
          </w:p>
        </w:tc>
        <w:tc>
          <w:tcPr>
            <w:tcW w:w="855" w:type="dxa"/>
            <w:vAlign w:val="center"/>
          </w:tcPr>
          <w:p w14:paraId="7C144C88" w14:textId="77777777" w:rsidR="00855E12" w:rsidRPr="00602A83" w:rsidRDefault="00855E12" w:rsidP="003C6142">
            <w:r w:rsidRPr="008C498F">
              <w:rPr>
                <w:rFonts w:hint="eastAsia"/>
              </w:rPr>
              <w:t>1</w:t>
            </w:r>
          </w:p>
        </w:tc>
        <w:tc>
          <w:tcPr>
            <w:tcW w:w="2972" w:type="dxa"/>
            <w:tcBorders>
              <w:right w:val="single" w:sz="4" w:space="0" w:color="auto"/>
            </w:tcBorders>
            <w:vAlign w:val="center"/>
          </w:tcPr>
          <w:p w14:paraId="31C9052D" w14:textId="77777777" w:rsidR="00855E12" w:rsidRPr="00602A83" w:rsidRDefault="00855E12" w:rsidP="003C6142">
            <w:r w:rsidRPr="008C498F">
              <w:rPr>
                <w:rFonts w:hint="eastAsia"/>
              </w:rPr>
              <w:t>业务凭证报送标识</w:t>
            </w:r>
          </w:p>
        </w:tc>
        <w:tc>
          <w:tcPr>
            <w:tcW w:w="2552" w:type="dxa"/>
            <w:tcBorders>
              <w:left w:val="single" w:sz="4" w:space="0" w:color="auto"/>
            </w:tcBorders>
            <w:vAlign w:val="center"/>
          </w:tcPr>
          <w:p w14:paraId="07D86E49" w14:textId="77777777" w:rsidR="00855E12" w:rsidRPr="00602A83" w:rsidRDefault="00855E12" w:rsidP="003C6142">
            <w:r w:rsidRPr="00C45958">
              <w:rPr>
                <w:rFonts w:hint="eastAsia"/>
              </w:rPr>
              <w:t>字典</w:t>
            </w:r>
            <w:r w:rsidRPr="00C45958">
              <w:rPr>
                <w:rFonts w:hint="eastAsia"/>
              </w:rPr>
              <w:t>(</w:t>
            </w:r>
            <w:r w:rsidRPr="008C498F">
              <w:rPr>
                <w:rFonts w:hint="eastAsia"/>
              </w:rPr>
              <w:t>YWPZBS</w:t>
            </w:r>
            <w:r w:rsidRPr="00C45958">
              <w:rPr>
                <w:rFonts w:hint="eastAsia"/>
              </w:rPr>
              <w:t>)</w:t>
            </w:r>
          </w:p>
        </w:tc>
      </w:tr>
      <w:tr w:rsidR="00855E12" w14:paraId="504555BC" w14:textId="77777777" w:rsidTr="006B3879">
        <w:trPr>
          <w:trHeight w:val="415"/>
          <w:jc w:val="center"/>
        </w:trPr>
        <w:tc>
          <w:tcPr>
            <w:tcW w:w="537" w:type="dxa"/>
            <w:vAlign w:val="center"/>
          </w:tcPr>
          <w:p w14:paraId="79EBB420" w14:textId="77777777" w:rsidR="00E70528" w:rsidRDefault="00E70528">
            <w:pPr>
              <w:pStyle w:val="ab"/>
              <w:numPr>
                <w:ilvl w:val="0"/>
                <w:numId w:val="70"/>
              </w:numPr>
              <w:ind w:firstLineChars="0"/>
              <w:jc w:val="center"/>
              <w:rPr>
                <w:b/>
              </w:rPr>
            </w:pPr>
          </w:p>
        </w:tc>
        <w:tc>
          <w:tcPr>
            <w:tcW w:w="1272" w:type="dxa"/>
            <w:vAlign w:val="center"/>
          </w:tcPr>
          <w:p w14:paraId="626A1753" w14:textId="77777777" w:rsidR="00855E12" w:rsidRPr="00602A83" w:rsidRDefault="00855E12" w:rsidP="003C6142">
            <w:r w:rsidRPr="00602A83">
              <w:rPr>
                <w:rFonts w:hint="eastAsia"/>
              </w:rPr>
              <w:t>JGDM</w:t>
            </w:r>
          </w:p>
        </w:tc>
        <w:tc>
          <w:tcPr>
            <w:tcW w:w="1276" w:type="dxa"/>
            <w:vAlign w:val="center"/>
          </w:tcPr>
          <w:p w14:paraId="1B0DB3FB" w14:textId="77777777" w:rsidR="00855E12" w:rsidRPr="00602A83" w:rsidRDefault="00855E12" w:rsidP="003C6142">
            <w:r w:rsidRPr="00602A83">
              <w:rPr>
                <w:rFonts w:hint="eastAsia"/>
              </w:rPr>
              <w:t>Character</w:t>
            </w:r>
          </w:p>
        </w:tc>
        <w:tc>
          <w:tcPr>
            <w:tcW w:w="855" w:type="dxa"/>
            <w:vAlign w:val="center"/>
          </w:tcPr>
          <w:p w14:paraId="77BE5C14" w14:textId="77777777" w:rsidR="00855E12" w:rsidRPr="00602A83" w:rsidRDefault="00855E12" w:rsidP="003C6142">
            <w:r w:rsidRPr="00602A83">
              <w:rPr>
                <w:rFonts w:hint="eastAsia"/>
              </w:rPr>
              <w:t>4</w:t>
            </w:r>
          </w:p>
        </w:tc>
        <w:tc>
          <w:tcPr>
            <w:tcW w:w="2972" w:type="dxa"/>
            <w:tcBorders>
              <w:right w:val="single" w:sz="4" w:space="0" w:color="auto"/>
            </w:tcBorders>
            <w:vAlign w:val="center"/>
          </w:tcPr>
          <w:p w14:paraId="5CDF586F" w14:textId="77777777" w:rsidR="00855E12" w:rsidRPr="00602A83" w:rsidRDefault="00855E12" w:rsidP="003C6142">
            <w:r w:rsidRPr="00602A83">
              <w:rPr>
                <w:rFonts w:hint="eastAsia"/>
              </w:rPr>
              <w:t>结果代码</w:t>
            </w:r>
          </w:p>
        </w:tc>
        <w:tc>
          <w:tcPr>
            <w:tcW w:w="2552" w:type="dxa"/>
            <w:tcBorders>
              <w:left w:val="single" w:sz="4" w:space="0" w:color="auto"/>
            </w:tcBorders>
            <w:vAlign w:val="center"/>
          </w:tcPr>
          <w:p w14:paraId="7F508D30" w14:textId="77777777" w:rsidR="00855E12" w:rsidRPr="00602A83" w:rsidRDefault="00855E12" w:rsidP="003C6142"/>
        </w:tc>
      </w:tr>
      <w:tr w:rsidR="00855E12" w14:paraId="23751351" w14:textId="77777777" w:rsidTr="006B3879">
        <w:trPr>
          <w:trHeight w:val="415"/>
          <w:jc w:val="center"/>
        </w:trPr>
        <w:tc>
          <w:tcPr>
            <w:tcW w:w="537" w:type="dxa"/>
            <w:vAlign w:val="center"/>
          </w:tcPr>
          <w:p w14:paraId="0EF6EB56" w14:textId="77777777" w:rsidR="00E70528" w:rsidRDefault="00E70528">
            <w:pPr>
              <w:pStyle w:val="ab"/>
              <w:numPr>
                <w:ilvl w:val="0"/>
                <w:numId w:val="70"/>
              </w:numPr>
              <w:ind w:firstLineChars="0"/>
              <w:jc w:val="center"/>
              <w:rPr>
                <w:b/>
              </w:rPr>
            </w:pPr>
          </w:p>
        </w:tc>
        <w:tc>
          <w:tcPr>
            <w:tcW w:w="1272" w:type="dxa"/>
            <w:vAlign w:val="center"/>
          </w:tcPr>
          <w:p w14:paraId="31AEF425" w14:textId="77777777" w:rsidR="00855E12" w:rsidRPr="00602A83" w:rsidRDefault="00855E12" w:rsidP="003C6142">
            <w:r w:rsidRPr="00602A83">
              <w:rPr>
                <w:rFonts w:hint="eastAsia"/>
              </w:rPr>
              <w:t>JGSM</w:t>
            </w:r>
          </w:p>
        </w:tc>
        <w:tc>
          <w:tcPr>
            <w:tcW w:w="1276" w:type="dxa"/>
            <w:vAlign w:val="center"/>
          </w:tcPr>
          <w:p w14:paraId="1FD9083C" w14:textId="77777777" w:rsidR="00855E12" w:rsidRPr="00602A83" w:rsidRDefault="00855E12" w:rsidP="003C6142">
            <w:r w:rsidRPr="00602A83">
              <w:rPr>
                <w:rFonts w:hint="eastAsia"/>
              </w:rPr>
              <w:t>Character</w:t>
            </w:r>
          </w:p>
        </w:tc>
        <w:tc>
          <w:tcPr>
            <w:tcW w:w="855" w:type="dxa"/>
            <w:vAlign w:val="center"/>
          </w:tcPr>
          <w:p w14:paraId="641DA2A3" w14:textId="77777777" w:rsidR="00855E12" w:rsidRPr="00602A83" w:rsidRDefault="00855E12" w:rsidP="003C6142">
            <w:r w:rsidRPr="00602A83">
              <w:rPr>
                <w:rFonts w:hint="eastAsia"/>
              </w:rPr>
              <w:t>40</w:t>
            </w:r>
          </w:p>
        </w:tc>
        <w:tc>
          <w:tcPr>
            <w:tcW w:w="2972" w:type="dxa"/>
            <w:tcBorders>
              <w:right w:val="single" w:sz="4" w:space="0" w:color="auto"/>
            </w:tcBorders>
            <w:vAlign w:val="center"/>
          </w:tcPr>
          <w:p w14:paraId="5FF533EF" w14:textId="77777777" w:rsidR="00855E12" w:rsidRDefault="00855E12" w:rsidP="003C6142">
            <w:r w:rsidRPr="00602A83">
              <w:rPr>
                <w:rFonts w:hint="eastAsia"/>
              </w:rPr>
              <w:t>结果说明</w:t>
            </w:r>
          </w:p>
        </w:tc>
        <w:tc>
          <w:tcPr>
            <w:tcW w:w="2552" w:type="dxa"/>
            <w:tcBorders>
              <w:left w:val="single" w:sz="4" w:space="0" w:color="auto"/>
            </w:tcBorders>
            <w:vAlign w:val="center"/>
          </w:tcPr>
          <w:p w14:paraId="5CD6472B" w14:textId="77777777" w:rsidR="00855E12" w:rsidRDefault="00855E12" w:rsidP="003C6142"/>
        </w:tc>
      </w:tr>
    </w:tbl>
    <w:p w14:paraId="5D72C3F8" w14:textId="77777777" w:rsidR="00C64C00" w:rsidRPr="006C09A6" w:rsidRDefault="00C64C00" w:rsidP="00C64C00">
      <w:pPr>
        <w:rPr>
          <w:b/>
          <w:sz w:val="24"/>
          <w:szCs w:val="24"/>
        </w:rPr>
      </w:pPr>
      <w:r w:rsidRPr="006C09A6">
        <w:rPr>
          <w:b/>
          <w:sz w:val="24"/>
          <w:szCs w:val="24"/>
        </w:rPr>
        <w:t>说明：</w:t>
      </w:r>
    </w:p>
    <w:p w14:paraId="16D4EE1E" w14:textId="77777777" w:rsidR="00E70528" w:rsidRDefault="00701E97">
      <w:pPr>
        <w:pStyle w:val="ab"/>
        <w:numPr>
          <w:ilvl w:val="0"/>
          <w:numId w:val="71"/>
        </w:numPr>
        <w:spacing w:line="360" w:lineRule="auto"/>
        <w:ind w:firstLineChars="0"/>
      </w:pPr>
      <w:r w:rsidRPr="009E2895">
        <w:rPr>
          <w:szCs w:val="21"/>
        </w:rPr>
        <w:t>可能返回多条结果记录。</w:t>
      </w:r>
    </w:p>
    <w:p w14:paraId="01BFB365" w14:textId="77777777" w:rsidR="00E70528" w:rsidRDefault="00C64C00">
      <w:pPr>
        <w:pStyle w:val="ab"/>
        <w:numPr>
          <w:ilvl w:val="0"/>
          <w:numId w:val="71"/>
        </w:numPr>
        <w:spacing w:line="360" w:lineRule="auto"/>
        <w:ind w:firstLineChars="0"/>
      </w:pPr>
      <w:r>
        <w:rPr>
          <w:rFonts w:hint="eastAsia"/>
        </w:rPr>
        <w:t>当</w:t>
      </w:r>
      <w:r w:rsidRPr="00293A05">
        <w:rPr>
          <w:rFonts w:hint="eastAsia"/>
        </w:rPr>
        <w:t>一码通账户号码</w:t>
      </w:r>
      <w:r>
        <w:rPr>
          <w:rFonts w:hint="eastAsia"/>
        </w:rPr>
        <w:t>为空时，根据</w:t>
      </w:r>
      <w:r w:rsidRPr="00293A05">
        <w:rPr>
          <w:rFonts w:hint="eastAsia"/>
        </w:rPr>
        <w:t>客户名称</w:t>
      </w:r>
      <w:r>
        <w:rPr>
          <w:rFonts w:hint="eastAsia"/>
        </w:rPr>
        <w:t>、</w:t>
      </w:r>
      <w:r w:rsidRPr="00293A05">
        <w:rPr>
          <w:rFonts w:hint="eastAsia"/>
        </w:rPr>
        <w:t>主要身份证明文件类别</w:t>
      </w:r>
      <w:r>
        <w:rPr>
          <w:rFonts w:hint="eastAsia"/>
        </w:rPr>
        <w:t>、</w:t>
      </w:r>
      <w:r w:rsidRPr="00293A05">
        <w:rPr>
          <w:rFonts w:hint="eastAsia"/>
        </w:rPr>
        <w:t>主要身份证明文件代码</w:t>
      </w:r>
      <w:r>
        <w:rPr>
          <w:rFonts w:hint="eastAsia"/>
        </w:rPr>
        <w:t>查询此客户下的一码通</w:t>
      </w:r>
      <w:r w:rsidR="00B75D7B">
        <w:rPr>
          <w:rFonts w:hint="eastAsia"/>
        </w:rPr>
        <w:t>账户</w:t>
      </w:r>
      <w:r>
        <w:rPr>
          <w:rFonts w:hint="eastAsia"/>
        </w:rPr>
        <w:t>信息；当一码通账户号码不为空时，返回此一码通账户的信息。</w:t>
      </w:r>
    </w:p>
    <w:p w14:paraId="3251C989" w14:textId="77777777" w:rsidR="00B2236F" w:rsidRDefault="00B2236F" w:rsidP="00B2236F">
      <w:pPr>
        <w:pStyle w:val="2"/>
        <w:numPr>
          <w:ilvl w:val="0"/>
          <w:numId w:val="3"/>
        </w:numPr>
      </w:pPr>
      <w:bookmarkStart w:id="58" w:name="_Toc3820391"/>
      <w:r w:rsidRPr="00892D81">
        <w:rPr>
          <w:rFonts w:hint="eastAsia"/>
        </w:rPr>
        <w:t>首次交易日期查询</w:t>
      </w:r>
      <w:bookmarkEnd w:id="58"/>
    </w:p>
    <w:p w14:paraId="06AD6E2F" w14:textId="77777777" w:rsidR="00700250" w:rsidRPr="00700250" w:rsidRDefault="00700250" w:rsidP="00700250">
      <w:pPr>
        <w:rPr>
          <w:sz w:val="24"/>
          <w:szCs w:val="24"/>
        </w:rPr>
      </w:pPr>
    </w:p>
    <w:p w14:paraId="4668AA49" w14:textId="77777777" w:rsidR="006019D9" w:rsidRDefault="006019D9" w:rsidP="006019D9">
      <w:pPr>
        <w:rPr>
          <w:sz w:val="24"/>
          <w:szCs w:val="24"/>
        </w:rPr>
      </w:pPr>
    </w:p>
    <w:p w14:paraId="3859889D" w14:textId="77777777" w:rsidR="006019D9" w:rsidRPr="00700250" w:rsidRDefault="006019D9" w:rsidP="006019D9">
      <w:pPr>
        <w:rPr>
          <w:sz w:val="24"/>
          <w:szCs w:val="28"/>
        </w:rPr>
      </w:pPr>
      <w:r w:rsidRPr="00700250">
        <w:rPr>
          <w:sz w:val="24"/>
          <w:szCs w:val="28"/>
        </w:rPr>
        <w:t>ServiceDomain = “CSDCC           ”</w:t>
      </w:r>
    </w:p>
    <w:p w14:paraId="5DDABD8F" w14:textId="77777777" w:rsidR="006019D9" w:rsidRPr="00CF341F" w:rsidRDefault="006019D9" w:rsidP="006019D9">
      <w:pPr>
        <w:rPr>
          <w:sz w:val="24"/>
          <w:szCs w:val="28"/>
        </w:rPr>
      </w:pPr>
      <w:r w:rsidRPr="00700250">
        <w:rPr>
          <w:sz w:val="24"/>
          <w:szCs w:val="28"/>
        </w:rPr>
        <w:t>ServiceName = “UAPSRV          ”</w:t>
      </w:r>
    </w:p>
    <w:p w14:paraId="2BA6FE94" w14:textId="77777777" w:rsidR="006019D9" w:rsidRDefault="006019D9" w:rsidP="006019D9">
      <w:pPr>
        <w:rPr>
          <w:sz w:val="24"/>
          <w:szCs w:val="24"/>
        </w:rPr>
      </w:pPr>
    </w:p>
    <w:p w14:paraId="40812F42" w14:textId="77777777" w:rsidR="00700250" w:rsidRPr="00700250" w:rsidRDefault="00700250" w:rsidP="00980985">
      <w:pPr>
        <w:rPr>
          <w:sz w:val="24"/>
          <w:szCs w:val="24"/>
        </w:rPr>
      </w:pPr>
      <w:r w:rsidRPr="00700250">
        <w:rPr>
          <w:sz w:val="24"/>
          <w:szCs w:val="24"/>
        </w:rPr>
        <w:t>ServiceType = “0</w:t>
      </w:r>
      <w:r w:rsidR="00BD7AE8">
        <w:rPr>
          <w:rFonts w:hint="eastAsia"/>
          <w:sz w:val="24"/>
          <w:szCs w:val="24"/>
        </w:rPr>
        <w:t>9</w:t>
      </w:r>
      <w:r w:rsidRPr="00700250">
        <w:rPr>
          <w:sz w:val="24"/>
          <w:szCs w:val="24"/>
        </w:rPr>
        <w:t>”</w:t>
      </w:r>
    </w:p>
    <w:p w14:paraId="36FED95C" w14:textId="77777777" w:rsidR="00700250" w:rsidRPr="00700250" w:rsidRDefault="00700250" w:rsidP="00700250">
      <w:pPr>
        <w:rPr>
          <w:sz w:val="24"/>
          <w:szCs w:val="24"/>
        </w:rPr>
      </w:pPr>
    </w:p>
    <w:p w14:paraId="69E564DA" w14:textId="77777777" w:rsidR="00B2236F" w:rsidRPr="00271B22" w:rsidRDefault="00B2236F" w:rsidP="00B2236F">
      <w:pPr>
        <w:rPr>
          <w:b/>
          <w:sz w:val="30"/>
          <w:szCs w:val="30"/>
        </w:rPr>
      </w:pPr>
      <w:r w:rsidRPr="00271B22">
        <w:rPr>
          <w:rFonts w:hint="eastAsia"/>
          <w:b/>
          <w:sz w:val="30"/>
          <w:szCs w:val="30"/>
        </w:rPr>
        <w:t>请求：</w:t>
      </w:r>
    </w:p>
    <w:tbl>
      <w:tblPr>
        <w:tblStyle w:val="a5"/>
        <w:tblW w:w="9464" w:type="dxa"/>
        <w:jc w:val="center"/>
        <w:tblLook w:val="04A0" w:firstRow="1" w:lastRow="0" w:firstColumn="1" w:lastColumn="0" w:noHBand="0" w:noVBand="1"/>
      </w:tblPr>
      <w:tblGrid>
        <w:gridCol w:w="537"/>
        <w:gridCol w:w="1270"/>
        <w:gridCol w:w="1278"/>
        <w:gridCol w:w="851"/>
        <w:gridCol w:w="2976"/>
        <w:gridCol w:w="2552"/>
      </w:tblGrid>
      <w:tr w:rsidR="00B2236F" w:rsidRPr="00455B38" w14:paraId="4583C4F8" w14:textId="77777777" w:rsidTr="006B3879">
        <w:trPr>
          <w:trHeight w:val="534"/>
          <w:jc w:val="center"/>
        </w:trPr>
        <w:tc>
          <w:tcPr>
            <w:tcW w:w="537" w:type="dxa"/>
            <w:shd w:val="clear" w:color="auto" w:fill="FFC000"/>
            <w:vAlign w:val="center"/>
          </w:tcPr>
          <w:p w14:paraId="205AF582" w14:textId="77777777" w:rsidR="00B2236F" w:rsidRPr="00455B38" w:rsidRDefault="00B2236F" w:rsidP="006F30A2">
            <w:pPr>
              <w:jc w:val="center"/>
              <w:rPr>
                <w:b/>
                <w:sz w:val="24"/>
                <w:szCs w:val="24"/>
              </w:rPr>
            </w:pPr>
            <w:r w:rsidRPr="00455B38">
              <w:rPr>
                <w:rFonts w:hint="eastAsia"/>
                <w:b/>
                <w:sz w:val="24"/>
                <w:szCs w:val="24"/>
              </w:rPr>
              <w:t>NO</w:t>
            </w:r>
          </w:p>
        </w:tc>
        <w:tc>
          <w:tcPr>
            <w:tcW w:w="1270" w:type="dxa"/>
            <w:shd w:val="clear" w:color="auto" w:fill="FFC000"/>
            <w:vAlign w:val="center"/>
          </w:tcPr>
          <w:p w14:paraId="5C894ECC" w14:textId="77777777" w:rsidR="00B2236F" w:rsidRPr="00455B38" w:rsidRDefault="00B2236F" w:rsidP="006F30A2">
            <w:pPr>
              <w:jc w:val="center"/>
              <w:rPr>
                <w:b/>
                <w:sz w:val="24"/>
                <w:szCs w:val="24"/>
              </w:rPr>
            </w:pPr>
            <w:r w:rsidRPr="00455B38">
              <w:rPr>
                <w:rFonts w:hint="eastAsia"/>
                <w:b/>
                <w:sz w:val="24"/>
                <w:szCs w:val="24"/>
              </w:rPr>
              <w:t>字段</w:t>
            </w:r>
          </w:p>
        </w:tc>
        <w:tc>
          <w:tcPr>
            <w:tcW w:w="1278" w:type="dxa"/>
            <w:shd w:val="clear" w:color="auto" w:fill="FFC000"/>
            <w:vAlign w:val="center"/>
          </w:tcPr>
          <w:p w14:paraId="1AA0C865" w14:textId="77777777" w:rsidR="00B2236F" w:rsidRPr="00455B38" w:rsidRDefault="00B2236F"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25348DD4" w14:textId="77777777" w:rsidR="00B2236F" w:rsidRPr="00455B38" w:rsidRDefault="00B2236F" w:rsidP="006F30A2">
            <w:pPr>
              <w:jc w:val="center"/>
              <w:rPr>
                <w:b/>
                <w:sz w:val="24"/>
                <w:szCs w:val="24"/>
              </w:rPr>
            </w:pPr>
            <w:r w:rsidRPr="00455B38">
              <w:rPr>
                <w:rFonts w:hint="eastAsia"/>
                <w:b/>
                <w:sz w:val="24"/>
                <w:szCs w:val="24"/>
              </w:rPr>
              <w:t>长度</w:t>
            </w:r>
          </w:p>
        </w:tc>
        <w:tc>
          <w:tcPr>
            <w:tcW w:w="2976" w:type="dxa"/>
            <w:shd w:val="clear" w:color="auto" w:fill="FFC000"/>
            <w:vAlign w:val="center"/>
          </w:tcPr>
          <w:p w14:paraId="6C31CE43" w14:textId="77777777" w:rsidR="00B2236F" w:rsidRPr="00455B38" w:rsidRDefault="00B2236F" w:rsidP="006F30A2">
            <w:pPr>
              <w:jc w:val="center"/>
              <w:rPr>
                <w:b/>
                <w:sz w:val="24"/>
                <w:szCs w:val="24"/>
              </w:rPr>
            </w:pPr>
            <w:r w:rsidRPr="00455B38">
              <w:rPr>
                <w:rFonts w:hint="eastAsia"/>
                <w:b/>
                <w:sz w:val="24"/>
                <w:szCs w:val="24"/>
              </w:rPr>
              <w:t>字段名称</w:t>
            </w:r>
          </w:p>
        </w:tc>
        <w:tc>
          <w:tcPr>
            <w:tcW w:w="2552" w:type="dxa"/>
            <w:shd w:val="clear" w:color="auto" w:fill="FFC000"/>
            <w:vAlign w:val="center"/>
          </w:tcPr>
          <w:p w14:paraId="4DC2CEC9" w14:textId="77777777" w:rsidR="00B2236F" w:rsidRPr="00455B38" w:rsidRDefault="00B2236F" w:rsidP="006F30A2">
            <w:pPr>
              <w:jc w:val="center"/>
              <w:rPr>
                <w:b/>
                <w:sz w:val="24"/>
                <w:szCs w:val="24"/>
              </w:rPr>
            </w:pPr>
            <w:r>
              <w:rPr>
                <w:rFonts w:hint="eastAsia"/>
                <w:b/>
                <w:sz w:val="24"/>
                <w:szCs w:val="24"/>
              </w:rPr>
              <w:t>备注</w:t>
            </w:r>
          </w:p>
        </w:tc>
      </w:tr>
      <w:tr w:rsidR="001D1897" w14:paraId="3A6E072D" w14:textId="77777777" w:rsidTr="006B3879">
        <w:trPr>
          <w:trHeight w:val="415"/>
          <w:jc w:val="center"/>
        </w:trPr>
        <w:tc>
          <w:tcPr>
            <w:tcW w:w="537" w:type="dxa"/>
            <w:vAlign w:val="center"/>
          </w:tcPr>
          <w:p w14:paraId="6B2830AA" w14:textId="77777777" w:rsidR="00E70528" w:rsidRDefault="00E70528">
            <w:pPr>
              <w:pStyle w:val="ab"/>
              <w:numPr>
                <w:ilvl w:val="0"/>
                <w:numId w:val="62"/>
              </w:numPr>
              <w:ind w:firstLineChars="0"/>
              <w:jc w:val="center"/>
              <w:rPr>
                <w:b/>
              </w:rPr>
            </w:pPr>
          </w:p>
        </w:tc>
        <w:tc>
          <w:tcPr>
            <w:tcW w:w="1270" w:type="dxa"/>
            <w:vAlign w:val="center"/>
          </w:tcPr>
          <w:p w14:paraId="7FDFCA09" w14:textId="77777777" w:rsidR="001D1897" w:rsidRPr="00293A05" w:rsidRDefault="001D1897" w:rsidP="006F30A2">
            <w:r>
              <w:rPr>
                <w:rFonts w:hint="eastAsia"/>
              </w:rPr>
              <w:t>YWLSH</w:t>
            </w:r>
          </w:p>
        </w:tc>
        <w:tc>
          <w:tcPr>
            <w:tcW w:w="1278" w:type="dxa"/>
            <w:vAlign w:val="center"/>
          </w:tcPr>
          <w:p w14:paraId="4756CB35" w14:textId="77777777" w:rsidR="001D1897" w:rsidRPr="00293A05" w:rsidRDefault="001D1897" w:rsidP="006F30A2">
            <w:r w:rsidRPr="00C45958">
              <w:rPr>
                <w:rFonts w:hint="eastAsia"/>
              </w:rPr>
              <w:t>Character</w:t>
            </w:r>
          </w:p>
        </w:tc>
        <w:tc>
          <w:tcPr>
            <w:tcW w:w="851" w:type="dxa"/>
            <w:vAlign w:val="center"/>
          </w:tcPr>
          <w:p w14:paraId="67BE878B" w14:textId="77777777" w:rsidR="001D1897" w:rsidRDefault="001D1897" w:rsidP="006F30A2">
            <w:r>
              <w:rPr>
                <w:rFonts w:hint="eastAsia"/>
              </w:rPr>
              <w:t>10</w:t>
            </w:r>
          </w:p>
        </w:tc>
        <w:tc>
          <w:tcPr>
            <w:tcW w:w="2976" w:type="dxa"/>
            <w:vAlign w:val="center"/>
          </w:tcPr>
          <w:p w14:paraId="1362D0CA" w14:textId="77777777" w:rsidR="001D1897" w:rsidRPr="00293A05" w:rsidRDefault="001D1897" w:rsidP="006F30A2">
            <w:r>
              <w:rPr>
                <w:rFonts w:hint="eastAsia"/>
              </w:rPr>
              <w:t>业务流水号</w:t>
            </w:r>
          </w:p>
        </w:tc>
        <w:tc>
          <w:tcPr>
            <w:tcW w:w="2552" w:type="dxa"/>
            <w:vAlign w:val="center"/>
          </w:tcPr>
          <w:p w14:paraId="50F0A16F" w14:textId="77777777" w:rsidR="001D1897" w:rsidRPr="00293A05" w:rsidRDefault="001D1897" w:rsidP="006F30A2">
            <w:r>
              <w:rPr>
                <w:rFonts w:hint="eastAsia"/>
              </w:rPr>
              <w:t>必填</w:t>
            </w:r>
          </w:p>
        </w:tc>
      </w:tr>
      <w:tr w:rsidR="009248FF" w14:paraId="384CE479" w14:textId="77777777" w:rsidTr="006B3879">
        <w:trPr>
          <w:trHeight w:val="415"/>
          <w:jc w:val="center"/>
        </w:trPr>
        <w:tc>
          <w:tcPr>
            <w:tcW w:w="537" w:type="dxa"/>
            <w:vAlign w:val="center"/>
          </w:tcPr>
          <w:p w14:paraId="2A1619BF" w14:textId="77777777" w:rsidR="00E70528" w:rsidRDefault="00E70528">
            <w:pPr>
              <w:pStyle w:val="ab"/>
              <w:numPr>
                <w:ilvl w:val="0"/>
                <w:numId w:val="62"/>
              </w:numPr>
              <w:ind w:firstLineChars="0"/>
              <w:jc w:val="center"/>
              <w:rPr>
                <w:b/>
              </w:rPr>
            </w:pPr>
          </w:p>
        </w:tc>
        <w:tc>
          <w:tcPr>
            <w:tcW w:w="1270" w:type="dxa"/>
            <w:vAlign w:val="center"/>
          </w:tcPr>
          <w:p w14:paraId="2CE68A68" w14:textId="77777777" w:rsidR="009248FF" w:rsidRDefault="009248FF" w:rsidP="006F30A2">
            <w:r w:rsidRPr="00602A83">
              <w:rPr>
                <w:rFonts w:hint="eastAsia"/>
              </w:rPr>
              <w:t>KHMC</w:t>
            </w:r>
          </w:p>
        </w:tc>
        <w:tc>
          <w:tcPr>
            <w:tcW w:w="1278" w:type="dxa"/>
            <w:vAlign w:val="center"/>
          </w:tcPr>
          <w:p w14:paraId="23587F57" w14:textId="77777777" w:rsidR="009248FF" w:rsidRPr="00C45958" w:rsidRDefault="009248FF" w:rsidP="006F30A2">
            <w:r w:rsidRPr="00602A83">
              <w:rPr>
                <w:rFonts w:hint="eastAsia"/>
              </w:rPr>
              <w:t>Character</w:t>
            </w:r>
          </w:p>
        </w:tc>
        <w:tc>
          <w:tcPr>
            <w:tcW w:w="851" w:type="dxa"/>
            <w:vAlign w:val="center"/>
          </w:tcPr>
          <w:p w14:paraId="1519F1FE" w14:textId="77777777" w:rsidR="009248FF" w:rsidRDefault="009248FF" w:rsidP="006F30A2">
            <w:r>
              <w:rPr>
                <w:rFonts w:hint="eastAsia"/>
              </w:rPr>
              <w:t>12</w:t>
            </w:r>
            <w:r w:rsidRPr="00602A83">
              <w:rPr>
                <w:rFonts w:hint="eastAsia"/>
              </w:rPr>
              <w:t>0</w:t>
            </w:r>
          </w:p>
        </w:tc>
        <w:tc>
          <w:tcPr>
            <w:tcW w:w="2976" w:type="dxa"/>
            <w:vAlign w:val="center"/>
          </w:tcPr>
          <w:p w14:paraId="1F655865" w14:textId="77777777" w:rsidR="009248FF" w:rsidRDefault="009248FF" w:rsidP="006F30A2">
            <w:r w:rsidRPr="00602A83">
              <w:rPr>
                <w:rFonts w:hint="eastAsia"/>
              </w:rPr>
              <w:t>客户名称</w:t>
            </w:r>
          </w:p>
        </w:tc>
        <w:tc>
          <w:tcPr>
            <w:tcW w:w="2552" w:type="dxa"/>
            <w:vAlign w:val="center"/>
          </w:tcPr>
          <w:p w14:paraId="0DFCDA3C" w14:textId="77777777" w:rsidR="009248FF" w:rsidRDefault="009248FF" w:rsidP="006F30A2">
            <w:r>
              <w:rPr>
                <w:rFonts w:hint="eastAsia"/>
              </w:rPr>
              <w:t>非必填</w:t>
            </w:r>
          </w:p>
        </w:tc>
      </w:tr>
      <w:tr w:rsidR="009248FF" w14:paraId="42FD1249" w14:textId="77777777" w:rsidTr="006B3879">
        <w:trPr>
          <w:trHeight w:val="415"/>
          <w:jc w:val="center"/>
        </w:trPr>
        <w:tc>
          <w:tcPr>
            <w:tcW w:w="537" w:type="dxa"/>
            <w:vAlign w:val="center"/>
          </w:tcPr>
          <w:p w14:paraId="78E5C407" w14:textId="77777777" w:rsidR="00E70528" w:rsidRDefault="00E70528">
            <w:pPr>
              <w:pStyle w:val="ab"/>
              <w:numPr>
                <w:ilvl w:val="0"/>
                <w:numId w:val="62"/>
              </w:numPr>
              <w:ind w:firstLineChars="0"/>
              <w:jc w:val="center"/>
              <w:rPr>
                <w:b/>
              </w:rPr>
            </w:pPr>
          </w:p>
        </w:tc>
        <w:tc>
          <w:tcPr>
            <w:tcW w:w="1270" w:type="dxa"/>
            <w:vAlign w:val="center"/>
          </w:tcPr>
          <w:p w14:paraId="219E4B16" w14:textId="77777777" w:rsidR="009248FF" w:rsidRDefault="009248FF" w:rsidP="006F30A2">
            <w:r w:rsidRPr="00602A83">
              <w:rPr>
                <w:rFonts w:hint="eastAsia"/>
              </w:rPr>
              <w:t>ZJLB</w:t>
            </w:r>
          </w:p>
        </w:tc>
        <w:tc>
          <w:tcPr>
            <w:tcW w:w="1278" w:type="dxa"/>
            <w:vAlign w:val="center"/>
          </w:tcPr>
          <w:p w14:paraId="50B35F49" w14:textId="77777777" w:rsidR="009248FF" w:rsidRPr="00C45958" w:rsidRDefault="009248FF" w:rsidP="006F30A2">
            <w:r w:rsidRPr="00602A83">
              <w:rPr>
                <w:rFonts w:hint="eastAsia"/>
              </w:rPr>
              <w:t>Character</w:t>
            </w:r>
          </w:p>
        </w:tc>
        <w:tc>
          <w:tcPr>
            <w:tcW w:w="851" w:type="dxa"/>
            <w:vAlign w:val="center"/>
          </w:tcPr>
          <w:p w14:paraId="0C5B5AA0" w14:textId="77777777" w:rsidR="009248FF" w:rsidRDefault="009248FF" w:rsidP="006F30A2">
            <w:r w:rsidRPr="00602A83">
              <w:rPr>
                <w:rFonts w:hint="eastAsia"/>
              </w:rPr>
              <w:t>2</w:t>
            </w:r>
          </w:p>
        </w:tc>
        <w:tc>
          <w:tcPr>
            <w:tcW w:w="2976" w:type="dxa"/>
            <w:vAlign w:val="center"/>
          </w:tcPr>
          <w:p w14:paraId="27B05D34" w14:textId="77777777" w:rsidR="009248FF" w:rsidRDefault="009248FF" w:rsidP="006F30A2">
            <w:r w:rsidRPr="00602A83">
              <w:rPr>
                <w:rFonts w:hint="eastAsia"/>
              </w:rPr>
              <w:t>主要身份证明文件类别</w:t>
            </w:r>
          </w:p>
        </w:tc>
        <w:tc>
          <w:tcPr>
            <w:tcW w:w="2552" w:type="dxa"/>
            <w:vAlign w:val="center"/>
          </w:tcPr>
          <w:p w14:paraId="33F46CC2" w14:textId="77777777" w:rsidR="009248FF" w:rsidRDefault="009248FF" w:rsidP="006F30A2">
            <w:r>
              <w:rPr>
                <w:rFonts w:hint="eastAsia"/>
              </w:rPr>
              <w:t>非必填，</w:t>
            </w:r>
            <w:r w:rsidRPr="00293A05">
              <w:rPr>
                <w:rFonts w:hint="eastAsia"/>
              </w:rPr>
              <w:t>字典</w:t>
            </w:r>
            <w:r w:rsidRPr="00293A05">
              <w:rPr>
                <w:rFonts w:hint="eastAsia"/>
              </w:rPr>
              <w:t>(ZJLB)</w:t>
            </w:r>
          </w:p>
        </w:tc>
      </w:tr>
      <w:tr w:rsidR="009248FF" w14:paraId="5A2911E8" w14:textId="77777777" w:rsidTr="006B3879">
        <w:trPr>
          <w:trHeight w:val="415"/>
          <w:jc w:val="center"/>
        </w:trPr>
        <w:tc>
          <w:tcPr>
            <w:tcW w:w="537" w:type="dxa"/>
            <w:vAlign w:val="center"/>
          </w:tcPr>
          <w:p w14:paraId="01B36320" w14:textId="77777777" w:rsidR="00E70528" w:rsidRDefault="00E70528">
            <w:pPr>
              <w:pStyle w:val="ab"/>
              <w:numPr>
                <w:ilvl w:val="0"/>
                <w:numId w:val="62"/>
              </w:numPr>
              <w:ind w:firstLineChars="0"/>
              <w:jc w:val="center"/>
              <w:rPr>
                <w:b/>
              </w:rPr>
            </w:pPr>
          </w:p>
        </w:tc>
        <w:tc>
          <w:tcPr>
            <w:tcW w:w="1270" w:type="dxa"/>
            <w:vAlign w:val="center"/>
          </w:tcPr>
          <w:p w14:paraId="59EE659E" w14:textId="77777777" w:rsidR="009248FF" w:rsidRDefault="009248FF" w:rsidP="006F30A2">
            <w:r w:rsidRPr="00602A83">
              <w:rPr>
                <w:rFonts w:hint="eastAsia"/>
              </w:rPr>
              <w:t>ZJDM</w:t>
            </w:r>
          </w:p>
        </w:tc>
        <w:tc>
          <w:tcPr>
            <w:tcW w:w="1278" w:type="dxa"/>
            <w:vAlign w:val="center"/>
          </w:tcPr>
          <w:p w14:paraId="29BD3193" w14:textId="77777777" w:rsidR="009248FF" w:rsidRPr="00C45958" w:rsidRDefault="009248FF" w:rsidP="006F30A2">
            <w:r w:rsidRPr="00602A83">
              <w:rPr>
                <w:rFonts w:hint="eastAsia"/>
              </w:rPr>
              <w:t>Character</w:t>
            </w:r>
          </w:p>
        </w:tc>
        <w:tc>
          <w:tcPr>
            <w:tcW w:w="851" w:type="dxa"/>
            <w:vAlign w:val="center"/>
          </w:tcPr>
          <w:p w14:paraId="5A239058" w14:textId="77777777" w:rsidR="009248FF" w:rsidRDefault="009248FF" w:rsidP="006F30A2">
            <w:r>
              <w:rPr>
                <w:rFonts w:hint="eastAsia"/>
              </w:rPr>
              <w:t>4</w:t>
            </w:r>
            <w:r w:rsidRPr="00602A83">
              <w:rPr>
                <w:rFonts w:hint="eastAsia"/>
              </w:rPr>
              <w:t>0</w:t>
            </w:r>
          </w:p>
        </w:tc>
        <w:tc>
          <w:tcPr>
            <w:tcW w:w="2976" w:type="dxa"/>
            <w:vAlign w:val="center"/>
          </w:tcPr>
          <w:p w14:paraId="216565CC" w14:textId="77777777" w:rsidR="009248FF" w:rsidRDefault="009248FF" w:rsidP="006F30A2">
            <w:r w:rsidRPr="00602A83">
              <w:rPr>
                <w:rFonts w:hint="eastAsia"/>
              </w:rPr>
              <w:t>主要身份证明文件代码</w:t>
            </w:r>
          </w:p>
        </w:tc>
        <w:tc>
          <w:tcPr>
            <w:tcW w:w="2552" w:type="dxa"/>
            <w:vAlign w:val="center"/>
          </w:tcPr>
          <w:p w14:paraId="49FF172E" w14:textId="77777777" w:rsidR="009248FF" w:rsidRDefault="009248FF" w:rsidP="006F30A2">
            <w:r>
              <w:rPr>
                <w:rFonts w:hint="eastAsia"/>
              </w:rPr>
              <w:t>非必填</w:t>
            </w:r>
          </w:p>
        </w:tc>
      </w:tr>
      <w:tr w:rsidR="009248FF" w14:paraId="6813BA2F" w14:textId="77777777" w:rsidTr="006B3879">
        <w:trPr>
          <w:trHeight w:val="415"/>
          <w:jc w:val="center"/>
        </w:trPr>
        <w:tc>
          <w:tcPr>
            <w:tcW w:w="537" w:type="dxa"/>
            <w:vAlign w:val="center"/>
          </w:tcPr>
          <w:p w14:paraId="74A0D515" w14:textId="77777777" w:rsidR="00E70528" w:rsidRDefault="00E70528">
            <w:pPr>
              <w:pStyle w:val="ab"/>
              <w:numPr>
                <w:ilvl w:val="0"/>
                <w:numId w:val="62"/>
              </w:numPr>
              <w:ind w:firstLineChars="0"/>
              <w:jc w:val="center"/>
              <w:rPr>
                <w:b/>
              </w:rPr>
            </w:pPr>
          </w:p>
        </w:tc>
        <w:tc>
          <w:tcPr>
            <w:tcW w:w="1270" w:type="dxa"/>
            <w:vAlign w:val="center"/>
          </w:tcPr>
          <w:p w14:paraId="591B84BB" w14:textId="77777777" w:rsidR="009248FF" w:rsidRPr="00602A83" w:rsidRDefault="009248FF" w:rsidP="006F30A2">
            <w:r w:rsidRPr="00293A05">
              <w:rPr>
                <w:rFonts w:hint="eastAsia"/>
              </w:rPr>
              <w:t>YMTH</w:t>
            </w:r>
          </w:p>
        </w:tc>
        <w:tc>
          <w:tcPr>
            <w:tcW w:w="1278" w:type="dxa"/>
            <w:vAlign w:val="center"/>
          </w:tcPr>
          <w:p w14:paraId="0FBFEEC0" w14:textId="77777777" w:rsidR="009248FF" w:rsidRPr="00602A83" w:rsidRDefault="009248FF" w:rsidP="006F30A2">
            <w:r w:rsidRPr="00293A05">
              <w:rPr>
                <w:rFonts w:hint="eastAsia"/>
              </w:rPr>
              <w:t>Character</w:t>
            </w:r>
          </w:p>
        </w:tc>
        <w:tc>
          <w:tcPr>
            <w:tcW w:w="851" w:type="dxa"/>
            <w:vAlign w:val="center"/>
          </w:tcPr>
          <w:p w14:paraId="5136F60B" w14:textId="77777777" w:rsidR="009248FF" w:rsidRDefault="009248FF" w:rsidP="006F30A2">
            <w:r>
              <w:rPr>
                <w:rFonts w:hint="eastAsia"/>
              </w:rPr>
              <w:t>20</w:t>
            </w:r>
          </w:p>
        </w:tc>
        <w:tc>
          <w:tcPr>
            <w:tcW w:w="2976" w:type="dxa"/>
            <w:vAlign w:val="center"/>
          </w:tcPr>
          <w:p w14:paraId="4489E9F9" w14:textId="77777777" w:rsidR="009248FF" w:rsidRPr="00602A83" w:rsidRDefault="009248FF" w:rsidP="006F30A2">
            <w:r w:rsidRPr="00293A05">
              <w:rPr>
                <w:rFonts w:hint="eastAsia"/>
              </w:rPr>
              <w:t>一码通账户号码</w:t>
            </w:r>
          </w:p>
        </w:tc>
        <w:tc>
          <w:tcPr>
            <w:tcW w:w="2552" w:type="dxa"/>
            <w:vAlign w:val="center"/>
          </w:tcPr>
          <w:p w14:paraId="79E1D776" w14:textId="77777777" w:rsidR="009248FF" w:rsidRDefault="009248FF" w:rsidP="006F30A2">
            <w:r>
              <w:rPr>
                <w:rFonts w:hint="eastAsia"/>
              </w:rPr>
              <w:t>非必填</w:t>
            </w:r>
          </w:p>
        </w:tc>
      </w:tr>
      <w:tr w:rsidR="009248FF" w14:paraId="2D97956F" w14:textId="77777777" w:rsidTr="006B3879">
        <w:trPr>
          <w:trHeight w:val="415"/>
          <w:jc w:val="center"/>
        </w:trPr>
        <w:tc>
          <w:tcPr>
            <w:tcW w:w="537" w:type="dxa"/>
            <w:vAlign w:val="center"/>
          </w:tcPr>
          <w:p w14:paraId="57DA81B4" w14:textId="77777777" w:rsidR="00E70528" w:rsidRDefault="00E70528">
            <w:pPr>
              <w:pStyle w:val="ab"/>
              <w:numPr>
                <w:ilvl w:val="0"/>
                <w:numId w:val="62"/>
              </w:numPr>
              <w:ind w:firstLineChars="0"/>
              <w:jc w:val="center"/>
              <w:rPr>
                <w:b/>
              </w:rPr>
            </w:pPr>
          </w:p>
        </w:tc>
        <w:tc>
          <w:tcPr>
            <w:tcW w:w="1270" w:type="dxa"/>
            <w:vAlign w:val="center"/>
          </w:tcPr>
          <w:p w14:paraId="74AEAE0E" w14:textId="77777777" w:rsidR="009248FF" w:rsidRPr="00293A05" w:rsidRDefault="009248FF" w:rsidP="006F30A2">
            <w:r w:rsidRPr="00B057C0">
              <w:rPr>
                <w:rFonts w:hint="eastAsia"/>
              </w:rPr>
              <w:t>ZHLB</w:t>
            </w:r>
          </w:p>
        </w:tc>
        <w:tc>
          <w:tcPr>
            <w:tcW w:w="1278" w:type="dxa"/>
            <w:vAlign w:val="center"/>
          </w:tcPr>
          <w:p w14:paraId="6C583CDA" w14:textId="77777777" w:rsidR="009248FF" w:rsidRPr="00293A05" w:rsidRDefault="009248FF" w:rsidP="006F30A2">
            <w:r w:rsidRPr="00B057C0">
              <w:rPr>
                <w:rFonts w:hint="eastAsia"/>
              </w:rPr>
              <w:t>Character</w:t>
            </w:r>
          </w:p>
        </w:tc>
        <w:tc>
          <w:tcPr>
            <w:tcW w:w="851" w:type="dxa"/>
            <w:vAlign w:val="center"/>
          </w:tcPr>
          <w:p w14:paraId="10237B72" w14:textId="77777777" w:rsidR="009248FF" w:rsidRDefault="009248FF" w:rsidP="006F30A2">
            <w:r w:rsidRPr="00B057C0">
              <w:rPr>
                <w:rFonts w:hint="eastAsia"/>
              </w:rPr>
              <w:t>2</w:t>
            </w:r>
          </w:p>
        </w:tc>
        <w:tc>
          <w:tcPr>
            <w:tcW w:w="2976" w:type="dxa"/>
            <w:vAlign w:val="center"/>
          </w:tcPr>
          <w:p w14:paraId="3C438ED2" w14:textId="77777777" w:rsidR="009248FF" w:rsidRPr="00293A05" w:rsidRDefault="009248FF" w:rsidP="006F30A2">
            <w:r w:rsidRPr="00B057C0">
              <w:rPr>
                <w:rFonts w:hint="eastAsia"/>
              </w:rPr>
              <w:t>证券账户类别</w:t>
            </w:r>
          </w:p>
        </w:tc>
        <w:tc>
          <w:tcPr>
            <w:tcW w:w="2552" w:type="dxa"/>
            <w:vAlign w:val="center"/>
          </w:tcPr>
          <w:p w14:paraId="06CACFEE" w14:textId="77777777" w:rsidR="009248FF" w:rsidRPr="00293A05" w:rsidRDefault="009248FF">
            <w:r>
              <w:rPr>
                <w:rFonts w:hint="eastAsia"/>
              </w:rPr>
              <w:t>非必填，</w:t>
            </w:r>
            <w:r w:rsidRPr="00293A05">
              <w:rPr>
                <w:rFonts w:hint="eastAsia"/>
              </w:rPr>
              <w:t>字典</w:t>
            </w:r>
            <w:r w:rsidRPr="00293A05">
              <w:rPr>
                <w:rFonts w:hint="eastAsia"/>
              </w:rPr>
              <w:t>(</w:t>
            </w:r>
            <w:r>
              <w:rPr>
                <w:rFonts w:hint="eastAsia"/>
              </w:rPr>
              <w:t>ZHLB</w:t>
            </w:r>
            <w:r w:rsidRPr="00293A05">
              <w:rPr>
                <w:rFonts w:hint="eastAsia"/>
              </w:rPr>
              <w:t>)</w:t>
            </w:r>
          </w:p>
        </w:tc>
      </w:tr>
      <w:tr w:rsidR="009248FF" w14:paraId="5CCB6838" w14:textId="77777777" w:rsidTr="006B3879">
        <w:trPr>
          <w:trHeight w:val="415"/>
          <w:jc w:val="center"/>
        </w:trPr>
        <w:tc>
          <w:tcPr>
            <w:tcW w:w="537" w:type="dxa"/>
            <w:vAlign w:val="center"/>
          </w:tcPr>
          <w:p w14:paraId="2B4C911A" w14:textId="77777777" w:rsidR="00E70528" w:rsidRDefault="00E70528">
            <w:pPr>
              <w:pStyle w:val="ab"/>
              <w:numPr>
                <w:ilvl w:val="0"/>
                <w:numId w:val="62"/>
              </w:numPr>
              <w:ind w:firstLineChars="0"/>
              <w:jc w:val="center"/>
              <w:rPr>
                <w:b/>
              </w:rPr>
            </w:pPr>
          </w:p>
        </w:tc>
        <w:tc>
          <w:tcPr>
            <w:tcW w:w="1270" w:type="dxa"/>
            <w:vAlign w:val="center"/>
          </w:tcPr>
          <w:p w14:paraId="33675AC1" w14:textId="77777777" w:rsidR="009248FF" w:rsidRPr="00293A05" w:rsidRDefault="009248FF" w:rsidP="006F30A2">
            <w:r w:rsidRPr="00B057C0">
              <w:rPr>
                <w:rFonts w:hint="eastAsia"/>
              </w:rPr>
              <w:t>ZQZH</w:t>
            </w:r>
          </w:p>
        </w:tc>
        <w:tc>
          <w:tcPr>
            <w:tcW w:w="1278" w:type="dxa"/>
            <w:vAlign w:val="center"/>
          </w:tcPr>
          <w:p w14:paraId="1F115C75" w14:textId="77777777" w:rsidR="009248FF" w:rsidRPr="00293A05" w:rsidRDefault="009248FF" w:rsidP="006F30A2">
            <w:r w:rsidRPr="00B057C0">
              <w:rPr>
                <w:rFonts w:hint="eastAsia"/>
              </w:rPr>
              <w:t>Character</w:t>
            </w:r>
          </w:p>
        </w:tc>
        <w:tc>
          <w:tcPr>
            <w:tcW w:w="851" w:type="dxa"/>
            <w:vAlign w:val="center"/>
          </w:tcPr>
          <w:p w14:paraId="7814ACC6" w14:textId="77777777" w:rsidR="009248FF" w:rsidRDefault="009248FF" w:rsidP="006F30A2">
            <w:r w:rsidRPr="00B057C0">
              <w:rPr>
                <w:rFonts w:hint="eastAsia"/>
              </w:rPr>
              <w:t>20</w:t>
            </w:r>
          </w:p>
        </w:tc>
        <w:tc>
          <w:tcPr>
            <w:tcW w:w="2976" w:type="dxa"/>
            <w:vAlign w:val="center"/>
          </w:tcPr>
          <w:p w14:paraId="4C351194" w14:textId="77777777" w:rsidR="009248FF" w:rsidRPr="00293A05" w:rsidRDefault="009248FF" w:rsidP="006F30A2">
            <w:r w:rsidRPr="00B057C0">
              <w:rPr>
                <w:rFonts w:hint="eastAsia"/>
              </w:rPr>
              <w:t>证券账户号码</w:t>
            </w:r>
          </w:p>
        </w:tc>
        <w:tc>
          <w:tcPr>
            <w:tcW w:w="2552" w:type="dxa"/>
            <w:vAlign w:val="center"/>
          </w:tcPr>
          <w:p w14:paraId="2AF0391A" w14:textId="77777777" w:rsidR="009248FF" w:rsidRPr="00293A05" w:rsidRDefault="009248FF" w:rsidP="006F30A2">
            <w:r>
              <w:rPr>
                <w:rFonts w:hint="eastAsia"/>
              </w:rPr>
              <w:t>非必填</w:t>
            </w:r>
          </w:p>
        </w:tc>
      </w:tr>
      <w:tr w:rsidR="009A2EDF" w14:paraId="54ABAC06" w14:textId="77777777" w:rsidTr="006B3879">
        <w:trPr>
          <w:trHeight w:val="415"/>
          <w:jc w:val="center"/>
        </w:trPr>
        <w:tc>
          <w:tcPr>
            <w:tcW w:w="537" w:type="dxa"/>
            <w:vAlign w:val="center"/>
          </w:tcPr>
          <w:p w14:paraId="026A1B04" w14:textId="77777777" w:rsidR="00E70528" w:rsidRDefault="00E70528">
            <w:pPr>
              <w:pStyle w:val="ab"/>
              <w:numPr>
                <w:ilvl w:val="0"/>
                <w:numId w:val="62"/>
              </w:numPr>
              <w:ind w:firstLineChars="0"/>
              <w:jc w:val="center"/>
              <w:rPr>
                <w:b/>
              </w:rPr>
            </w:pPr>
          </w:p>
        </w:tc>
        <w:tc>
          <w:tcPr>
            <w:tcW w:w="1270" w:type="dxa"/>
            <w:vAlign w:val="center"/>
          </w:tcPr>
          <w:p w14:paraId="3B9B26CB" w14:textId="77777777" w:rsidR="009A2EDF" w:rsidRPr="00B057C0" w:rsidRDefault="009A2EDF" w:rsidP="006F30A2">
            <w:r w:rsidRPr="00E2626E">
              <w:rPr>
                <w:rFonts w:hint="eastAsia"/>
              </w:rPr>
              <w:t>KHJGDM</w:t>
            </w:r>
          </w:p>
        </w:tc>
        <w:tc>
          <w:tcPr>
            <w:tcW w:w="1278" w:type="dxa"/>
            <w:vAlign w:val="center"/>
          </w:tcPr>
          <w:p w14:paraId="4A2C1862" w14:textId="77777777" w:rsidR="009A2EDF" w:rsidRPr="00B057C0" w:rsidRDefault="009A2EDF" w:rsidP="006F30A2">
            <w:r w:rsidRPr="00E2626E">
              <w:rPr>
                <w:rFonts w:hint="eastAsia"/>
              </w:rPr>
              <w:t>Character</w:t>
            </w:r>
          </w:p>
        </w:tc>
        <w:tc>
          <w:tcPr>
            <w:tcW w:w="851" w:type="dxa"/>
            <w:vAlign w:val="center"/>
          </w:tcPr>
          <w:p w14:paraId="18B041E5" w14:textId="77777777" w:rsidR="009A2EDF" w:rsidRPr="00B057C0" w:rsidRDefault="009A2EDF" w:rsidP="006F30A2">
            <w:r w:rsidRPr="00E2626E">
              <w:rPr>
                <w:rFonts w:hint="eastAsia"/>
              </w:rPr>
              <w:t>6</w:t>
            </w:r>
          </w:p>
        </w:tc>
        <w:tc>
          <w:tcPr>
            <w:tcW w:w="2976" w:type="dxa"/>
            <w:vAlign w:val="center"/>
          </w:tcPr>
          <w:p w14:paraId="3CDC9CF2" w14:textId="77777777" w:rsidR="009A2EDF" w:rsidRPr="00B057C0" w:rsidRDefault="009A2EDF" w:rsidP="006F30A2">
            <w:r>
              <w:rPr>
                <w:rFonts w:hint="eastAsia"/>
              </w:rPr>
              <w:t>业务发起</w:t>
            </w:r>
            <w:r w:rsidRPr="00E2626E">
              <w:rPr>
                <w:rFonts w:hint="eastAsia"/>
              </w:rPr>
              <w:t>开户代理机构代码</w:t>
            </w:r>
          </w:p>
        </w:tc>
        <w:tc>
          <w:tcPr>
            <w:tcW w:w="2552" w:type="dxa"/>
            <w:vAlign w:val="center"/>
          </w:tcPr>
          <w:p w14:paraId="767DD6F0" w14:textId="77777777" w:rsidR="009A2EDF" w:rsidRDefault="00694303" w:rsidP="006F30A2">
            <w:r>
              <w:rPr>
                <w:rFonts w:ascii="宋体" w:eastAsia="宋体" w:hAnsi="宋体" w:cs="宋体" w:hint="eastAsia"/>
                <w:color w:val="000000"/>
                <w:sz w:val="22"/>
              </w:rPr>
              <w:t>必填</w:t>
            </w:r>
          </w:p>
        </w:tc>
      </w:tr>
      <w:tr w:rsidR="00694303" w14:paraId="4E81FB88" w14:textId="77777777" w:rsidTr="006B3879">
        <w:trPr>
          <w:trHeight w:val="415"/>
          <w:jc w:val="center"/>
        </w:trPr>
        <w:tc>
          <w:tcPr>
            <w:tcW w:w="537" w:type="dxa"/>
            <w:vAlign w:val="center"/>
          </w:tcPr>
          <w:p w14:paraId="58F33F50" w14:textId="77777777" w:rsidR="00E70528" w:rsidRDefault="00E70528">
            <w:pPr>
              <w:pStyle w:val="ab"/>
              <w:numPr>
                <w:ilvl w:val="0"/>
                <w:numId w:val="62"/>
              </w:numPr>
              <w:ind w:firstLineChars="0"/>
              <w:jc w:val="center"/>
              <w:rPr>
                <w:b/>
              </w:rPr>
            </w:pPr>
          </w:p>
        </w:tc>
        <w:tc>
          <w:tcPr>
            <w:tcW w:w="1270" w:type="dxa"/>
            <w:vAlign w:val="center"/>
          </w:tcPr>
          <w:p w14:paraId="06D0D7CD" w14:textId="77777777" w:rsidR="00694303" w:rsidRPr="00E2626E" w:rsidRDefault="00694303" w:rsidP="006F30A2">
            <w:r w:rsidRPr="00C45958">
              <w:rPr>
                <w:rFonts w:hint="eastAsia"/>
              </w:rPr>
              <w:t>KHWDDM</w:t>
            </w:r>
          </w:p>
        </w:tc>
        <w:tc>
          <w:tcPr>
            <w:tcW w:w="1278" w:type="dxa"/>
            <w:vAlign w:val="center"/>
          </w:tcPr>
          <w:p w14:paraId="14F390FE" w14:textId="77777777" w:rsidR="00694303" w:rsidRPr="00E2626E" w:rsidRDefault="00694303" w:rsidP="006F30A2">
            <w:r w:rsidRPr="00C45958">
              <w:rPr>
                <w:rFonts w:hint="eastAsia"/>
              </w:rPr>
              <w:t>Character</w:t>
            </w:r>
          </w:p>
        </w:tc>
        <w:tc>
          <w:tcPr>
            <w:tcW w:w="851" w:type="dxa"/>
            <w:vAlign w:val="center"/>
          </w:tcPr>
          <w:p w14:paraId="5F0E189E" w14:textId="77777777" w:rsidR="00694303" w:rsidRPr="00E2626E" w:rsidRDefault="00694303" w:rsidP="006F30A2">
            <w:r w:rsidRPr="00C45958">
              <w:rPr>
                <w:rFonts w:hint="eastAsia"/>
              </w:rPr>
              <w:t>10</w:t>
            </w:r>
          </w:p>
        </w:tc>
        <w:tc>
          <w:tcPr>
            <w:tcW w:w="2976" w:type="dxa"/>
            <w:vAlign w:val="center"/>
          </w:tcPr>
          <w:p w14:paraId="3AD35604" w14:textId="77777777" w:rsidR="00694303" w:rsidRDefault="00694303" w:rsidP="006F30A2">
            <w:r>
              <w:rPr>
                <w:rFonts w:hint="eastAsia"/>
              </w:rPr>
              <w:t>业务发起</w:t>
            </w:r>
            <w:r w:rsidRPr="00C45958">
              <w:rPr>
                <w:rFonts w:hint="eastAsia"/>
              </w:rPr>
              <w:t>开户代理网点代码</w:t>
            </w:r>
          </w:p>
        </w:tc>
        <w:tc>
          <w:tcPr>
            <w:tcW w:w="2552" w:type="dxa"/>
            <w:vAlign w:val="center"/>
          </w:tcPr>
          <w:p w14:paraId="5897B184" w14:textId="77777777" w:rsidR="00694303" w:rsidRDefault="00694303" w:rsidP="006F30A2">
            <w:pPr>
              <w:rPr>
                <w:rFonts w:ascii="宋体" w:eastAsia="宋体" w:hAnsi="宋体" w:cs="宋体"/>
                <w:color w:val="000000"/>
                <w:sz w:val="22"/>
              </w:rPr>
            </w:pPr>
            <w:r>
              <w:rPr>
                <w:rFonts w:ascii="宋体" w:eastAsia="宋体" w:hAnsi="宋体" w:cs="宋体" w:hint="eastAsia"/>
                <w:color w:val="000000"/>
                <w:sz w:val="22"/>
              </w:rPr>
              <w:t>必填</w:t>
            </w:r>
          </w:p>
        </w:tc>
      </w:tr>
      <w:tr w:rsidR="00694303" w14:paraId="2AD3155B" w14:textId="77777777" w:rsidTr="006B3879">
        <w:trPr>
          <w:trHeight w:val="415"/>
          <w:jc w:val="center"/>
        </w:trPr>
        <w:tc>
          <w:tcPr>
            <w:tcW w:w="537" w:type="dxa"/>
            <w:vAlign w:val="center"/>
          </w:tcPr>
          <w:p w14:paraId="6B9B5D6E" w14:textId="77777777" w:rsidR="00E70528" w:rsidRDefault="00E70528">
            <w:pPr>
              <w:pStyle w:val="ab"/>
              <w:numPr>
                <w:ilvl w:val="0"/>
                <w:numId w:val="62"/>
              </w:numPr>
              <w:ind w:firstLineChars="0"/>
              <w:jc w:val="center"/>
              <w:rPr>
                <w:b/>
              </w:rPr>
            </w:pPr>
          </w:p>
        </w:tc>
        <w:tc>
          <w:tcPr>
            <w:tcW w:w="1270" w:type="dxa"/>
            <w:vAlign w:val="center"/>
          </w:tcPr>
          <w:p w14:paraId="425C3AAC" w14:textId="77777777" w:rsidR="00694303" w:rsidRPr="00B057C0" w:rsidRDefault="00694303" w:rsidP="006F30A2">
            <w:r>
              <w:rPr>
                <w:rFonts w:hint="eastAsia"/>
              </w:rPr>
              <w:t>SQRQ</w:t>
            </w:r>
          </w:p>
        </w:tc>
        <w:tc>
          <w:tcPr>
            <w:tcW w:w="1278" w:type="dxa"/>
            <w:vAlign w:val="center"/>
          </w:tcPr>
          <w:p w14:paraId="6743C01C" w14:textId="77777777" w:rsidR="00694303" w:rsidRPr="00B057C0" w:rsidRDefault="00694303" w:rsidP="006F30A2">
            <w:r w:rsidRPr="00C45958">
              <w:rPr>
                <w:rFonts w:hint="eastAsia"/>
              </w:rPr>
              <w:t>Character</w:t>
            </w:r>
          </w:p>
        </w:tc>
        <w:tc>
          <w:tcPr>
            <w:tcW w:w="851" w:type="dxa"/>
            <w:vAlign w:val="center"/>
          </w:tcPr>
          <w:p w14:paraId="2D2DD408" w14:textId="77777777" w:rsidR="00694303" w:rsidRPr="00B057C0" w:rsidRDefault="00694303" w:rsidP="006F30A2">
            <w:r>
              <w:rPr>
                <w:rFonts w:hint="eastAsia"/>
              </w:rPr>
              <w:t>8</w:t>
            </w:r>
          </w:p>
        </w:tc>
        <w:tc>
          <w:tcPr>
            <w:tcW w:w="2976" w:type="dxa"/>
            <w:vAlign w:val="center"/>
          </w:tcPr>
          <w:p w14:paraId="522BF2EC" w14:textId="77777777" w:rsidR="00694303" w:rsidRPr="00B057C0" w:rsidRDefault="00694303" w:rsidP="006F30A2">
            <w:r>
              <w:rPr>
                <w:rFonts w:hint="eastAsia"/>
              </w:rPr>
              <w:t>申请日期</w:t>
            </w:r>
          </w:p>
        </w:tc>
        <w:tc>
          <w:tcPr>
            <w:tcW w:w="2552" w:type="dxa"/>
            <w:vAlign w:val="center"/>
          </w:tcPr>
          <w:p w14:paraId="7B133487" w14:textId="77777777" w:rsidR="00694303" w:rsidRDefault="00694303" w:rsidP="006F30A2">
            <w:r>
              <w:rPr>
                <w:rFonts w:hint="eastAsia"/>
              </w:rPr>
              <w:t>必填</w:t>
            </w:r>
          </w:p>
        </w:tc>
      </w:tr>
    </w:tbl>
    <w:p w14:paraId="7EE716B3" w14:textId="77777777" w:rsidR="00B2236F" w:rsidRPr="006C09A6" w:rsidRDefault="00B2236F" w:rsidP="00B2236F">
      <w:pPr>
        <w:rPr>
          <w:b/>
          <w:sz w:val="24"/>
          <w:szCs w:val="24"/>
        </w:rPr>
      </w:pPr>
      <w:r w:rsidRPr="006C09A6">
        <w:rPr>
          <w:rFonts w:hint="eastAsia"/>
          <w:b/>
          <w:sz w:val="24"/>
          <w:szCs w:val="24"/>
        </w:rPr>
        <w:t>说明：</w:t>
      </w:r>
    </w:p>
    <w:p w14:paraId="025EDEA5" w14:textId="77777777" w:rsidR="00E70528" w:rsidRDefault="00B2236F">
      <w:pPr>
        <w:pStyle w:val="ab"/>
        <w:numPr>
          <w:ilvl w:val="0"/>
          <w:numId w:val="61"/>
        </w:numPr>
        <w:spacing w:line="360" w:lineRule="auto"/>
        <w:ind w:firstLineChars="0"/>
      </w:pPr>
      <w:r>
        <w:rPr>
          <w:rFonts w:hint="eastAsia"/>
        </w:rPr>
        <w:t>发送方：开户代理机构</w:t>
      </w:r>
    </w:p>
    <w:p w14:paraId="0C901F1C" w14:textId="77777777" w:rsidR="00E70528" w:rsidRDefault="00B2236F">
      <w:pPr>
        <w:pStyle w:val="ab"/>
        <w:numPr>
          <w:ilvl w:val="0"/>
          <w:numId w:val="61"/>
        </w:numPr>
        <w:spacing w:line="360" w:lineRule="auto"/>
        <w:ind w:firstLineChars="0"/>
      </w:pPr>
      <w:r>
        <w:rPr>
          <w:rFonts w:hint="eastAsia"/>
        </w:rPr>
        <w:t>接收方：</w:t>
      </w:r>
      <w:r w:rsidR="003D63AB">
        <w:rPr>
          <w:rFonts w:hint="eastAsia"/>
        </w:rPr>
        <w:t>中国结算账户系统</w:t>
      </w:r>
    </w:p>
    <w:p w14:paraId="10062D60" w14:textId="77777777" w:rsidR="00E70528" w:rsidRDefault="00773204">
      <w:pPr>
        <w:pStyle w:val="ab"/>
        <w:numPr>
          <w:ilvl w:val="0"/>
          <w:numId w:val="61"/>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580768D2" w14:textId="77777777" w:rsidR="00E70528" w:rsidRDefault="008750B0">
      <w:pPr>
        <w:pStyle w:val="ab"/>
        <w:numPr>
          <w:ilvl w:val="0"/>
          <w:numId w:val="61"/>
        </w:numPr>
        <w:spacing w:line="360" w:lineRule="auto"/>
        <w:ind w:firstLineChars="0"/>
      </w:pPr>
      <w:r>
        <w:rPr>
          <w:rFonts w:hint="eastAsia"/>
        </w:rPr>
        <w:t>通信通道：</w:t>
      </w:r>
      <w:r>
        <w:rPr>
          <w:rFonts w:hint="eastAsia"/>
        </w:rPr>
        <w:t>PROP</w:t>
      </w:r>
      <w:r>
        <w:rPr>
          <w:rFonts w:hint="eastAsia"/>
        </w:rPr>
        <w:t>通用交易接口</w:t>
      </w:r>
    </w:p>
    <w:p w14:paraId="2F4D30A5" w14:textId="77777777" w:rsidR="00E70528" w:rsidRDefault="009248FF">
      <w:pPr>
        <w:pStyle w:val="ab"/>
        <w:numPr>
          <w:ilvl w:val="0"/>
          <w:numId w:val="61"/>
        </w:numPr>
        <w:spacing w:line="360" w:lineRule="auto"/>
        <w:ind w:firstLineChars="0"/>
      </w:pPr>
      <w:r>
        <w:rPr>
          <w:rFonts w:hint="eastAsia"/>
        </w:rPr>
        <w:t>请求信息分为三组：一是客户名称、主要身份证明文件类别、主要身份证明文件代码，二是一码通账户号码，三是证券账户类别、证券账户号码；这三组信息中至少一组信息不能为空</w:t>
      </w:r>
      <w:r w:rsidR="0094607C">
        <w:rPr>
          <w:rFonts w:hint="eastAsia"/>
        </w:rPr>
        <w:t>；三组信息都不为空或三组信息中有两组不为空时，申报的证券账户应属于申报的一码通账户和客户，申报的一码通账户应属于申报的客户</w:t>
      </w:r>
      <w:r>
        <w:rPr>
          <w:rFonts w:hint="eastAsia"/>
        </w:rPr>
        <w:t>。</w:t>
      </w:r>
    </w:p>
    <w:p w14:paraId="3F4FFEC3" w14:textId="77777777" w:rsidR="00B2236F" w:rsidRPr="00271B22" w:rsidRDefault="00B2236F" w:rsidP="00B2236F">
      <w:pPr>
        <w:rPr>
          <w:b/>
          <w:sz w:val="30"/>
          <w:szCs w:val="30"/>
        </w:rPr>
      </w:pPr>
      <w:r>
        <w:rPr>
          <w:rFonts w:hint="eastAsia"/>
          <w:b/>
          <w:sz w:val="30"/>
          <w:szCs w:val="30"/>
        </w:rPr>
        <w:t>应答</w:t>
      </w:r>
      <w:r w:rsidRPr="00271B22">
        <w:rPr>
          <w:rFonts w:hint="eastAsia"/>
          <w:b/>
          <w:sz w:val="30"/>
          <w:szCs w:val="30"/>
        </w:rPr>
        <w:t>：</w:t>
      </w:r>
    </w:p>
    <w:tbl>
      <w:tblPr>
        <w:tblStyle w:val="a5"/>
        <w:tblW w:w="9464" w:type="dxa"/>
        <w:jc w:val="center"/>
        <w:tblLook w:val="04A0" w:firstRow="1" w:lastRow="0" w:firstColumn="1" w:lastColumn="0" w:noHBand="0" w:noVBand="1"/>
      </w:tblPr>
      <w:tblGrid>
        <w:gridCol w:w="537"/>
        <w:gridCol w:w="1270"/>
        <w:gridCol w:w="1278"/>
        <w:gridCol w:w="851"/>
        <w:gridCol w:w="2976"/>
        <w:gridCol w:w="2552"/>
      </w:tblGrid>
      <w:tr w:rsidR="00B2236F" w:rsidRPr="00455B38" w14:paraId="141EF1E9" w14:textId="77777777" w:rsidTr="006B3879">
        <w:trPr>
          <w:trHeight w:val="534"/>
          <w:jc w:val="center"/>
        </w:trPr>
        <w:tc>
          <w:tcPr>
            <w:tcW w:w="537" w:type="dxa"/>
            <w:shd w:val="clear" w:color="auto" w:fill="FFC000"/>
            <w:vAlign w:val="center"/>
          </w:tcPr>
          <w:p w14:paraId="7AED49FD" w14:textId="77777777" w:rsidR="00B2236F" w:rsidRPr="00455B38" w:rsidRDefault="00B2236F" w:rsidP="006F30A2">
            <w:pPr>
              <w:jc w:val="center"/>
              <w:rPr>
                <w:b/>
                <w:sz w:val="24"/>
                <w:szCs w:val="24"/>
              </w:rPr>
            </w:pPr>
            <w:r w:rsidRPr="00455B38">
              <w:rPr>
                <w:rFonts w:hint="eastAsia"/>
                <w:b/>
                <w:sz w:val="24"/>
                <w:szCs w:val="24"/>
              </w:rPr>
              <w:t>NO</w:t>
            </w:r>
          </w:p>
        </w:tc>
        <w:tc>
          <w:tcPr>
            <w:tcW w:w="1270" w:type="dxa"/>
            <w:shd w:val="clear" w:color="auto" w:fill="FFC000"/>
            <w:vAlign w:val="center"/>
          </w:tcPr>
          <w:p w14:paraId="7C3C763A" w14:textId="77777777" w:rsidR="00B2236F" w:rsidRPr="00455B38" w:rsidRDefault="00B2236F" w:rsidP="006F30A2">
            <w:pPr>
              <w:jc w:val="center"/>
              <w:rPr>
                <w:b/>
                <w:sz w:val="24"/>
                <w:szCs w:val="24"/>
              </w:rPr>
            </w:pPr>
            <w:r w:rsidRPr="00455B38">
              <w:rPr>
                <w:rFonts w:hint="eastAsia"/>
                <w:b/>
                <w:sz w:val="24"/>
                <w:szCs w:val="24"/>
              </w:rPr>
              <w:t>字段</w:t>
            </w:r>
          </w:p>
        </w:tc>
        <w:tc>
          <w:tcPr>
            <w:tcW w:w="1278" w:type="dxa"/>
            <w:shd w:val="clear" w:color="auto" w:fill="FFC000"/>
            <w:vAlign w:val="center"/>
          </w:tcPr>
          <w:p w14:paraId="36909112" w14:textId="77777777" w:rsidR="00B2236F" w:rsidRPr="00455B38" w:rsidRDefault="00B2236F"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631A3F12" w14:textId="77777777" w:rsidR="00B2236F" w:rsidRPr="00455B38" w:rsidRDefault="00B2236F" w:rsidP="006F30A2">
            <w:pPr>
              <w:jc w:val="center"/>
              <w:rPr>
                <w:b/>
                <w:sz w:val="24"/>
                <w:szCs w:val="24"/>
              </w:rPr>
            </w:pPr>
            <w:r w:rsidRPr="00455B38">
              <w:rPr>
                <w:rFonts w:hint="eastAsia"/>
                <w:b/>
                <w:sz w:val="24"/>
                <w:szCs w:val="24"/>
              </w:rPr>
              <w:t>长度</w:t>
            </w:r>
          </w:p>
        </w:tc>
        <w:tc>
          <w:tcPr>
            <w:tcW w:w="2976" w:type="dxa"/>
            <w:shd w:val="clear" w:color="auto" w:fill="FFC000"/>
            <w:vAlign w:val="center"/>
          </w:tcPr>
          <w:p w14:paraId="00F28616" w14:textId="77777777" w:rsidR="00B2236F" w:rsidRPr="00455B38" w:rsidRDefault="00B2236F" w:rsidP="006F30A2">
            <w:pPr>
              <w:jc w:val="center"/>
              <w:rPr>
                <w:b/>
                <w:sz w:val="24"/>
                <w:szCs w:val="24"/>
              </w:rPr>
            </w:pPr>
            <w:r w:rsidRPr="00455B38">
              <w:rPr>
                <w:rFonts w:hint="eastAsia"/>
                <w:b/>
                <w:sz w:val="24"/>
                <w:szCs w:val="24"/>
              </w:rPr>
              <w:t>字段名称</w:t>
            </w:r>
          </w:p>
        </w:tc>
        <w:tc>
          <w:tcPr>
            <w:tcW w:w="2552" w:type="dxa"/>
            <w:shd w:val="clear" w:color="auto" w:fill="FFC000"/>
            <w:vAlign w:val="center"/>
          </w:tcPr>
          <w:p w14:paraId="730EA6B9" w14:textId="77777777" w:rsidR="00B2236F" w:rsidRPr="00455B38" w:rsidRDefault="00B2236F" w:rsidP="006F30A2">
            <w:pPr>
              <w:jc w:val="center"/>
              <w:rPr>
                <w:b/>
                <w:sz w:val="24"/>
                <w:szCs w:val="24"/>
              </w:rPr>
            </w:pPr>
            <w:r>
              <w:rPr>
                <w:rFonts w:hint="eastAsia"/>
                <w:b/>
                <w:sz w:val="24"/>
                <w:szCs w:val="24"/>
              </w:rPr>
              <w:t>备注</w:t>
            </w:r>
          </w:p>
        </w:tc>
      </w:tr>
      <w:tr w:rsidR="001D1897" w14:paraId="71B2191F" w14:textId="77777777" w:rsidTr="006B3879">
        <w:trPr>
          <w:trHeight w:val="415"/>
          <w:jc w:val="center"/>
        </w:trPr>
        <w:tc>
          <w:tcPr>
            <w:tcW w:w="537" w:type="dxa"/>
            <w:vAlign w:val="center"/>
          </w:tcPr>
          <w:p w14:paraId="0233297A" w14:textId="77777777" w:rsidR="00E70528" w:rsidRDefault="00E70528">
            <w:pPr>
              <w:pStyle w:val="ab"/>
              <w:numPr>
                <w:ilvl w:val="0"/>
                <w:numId w:val="63"/>
              </w:numPr>
              <w:ind w:firstLineChars="0"/>
              <w:jc w:val="center"/>
              <w:rPr>
                <w:b/>
              </w:rPr>
            </w:pPr>
          </w:p>
        </w:tc>
        <w:tc>
          <w:tcPr>
            <w:tcW w:w="1270" w:type="dxa"/>
            <w:vAlign w:val="center"/>
          </w:tcPr>
          <w:p w14:paraId="7FCAD8C6" w14:textId="77777777" w:rsidR="001D1897" w:rsidRPr="00293A05" w:rsidRDefault="001D1897" w:rsidP="006F30A2">
            <w:r>
              <w:rPr>
                <w:rFonts w:hint="eastAsia"/>
              </w:rPr>
              <w:t>YWLSH</w:t>
            </w:r>
          </w:p>
        </w:tc>
        <w:tc>
          <w:tcPr>
            <w:tcW w:w="1278" w:type="dxa"/>
            <w:vAlign w:val="center"/>
          </w:tcPr>
          <w:p w14:paraId="23EB31A0" w14:textId="77777777" w:rsidR="001D1897" w:rsidRPr="00293A05" w:rsidRDefault="001D1897" w:rsidP="006F30A2">
            <w:r w:rsidRPr="00C45958">
              <w:rPr>
                <w:rFonts w:hint="eastAsia"/>
              </w:rPr>
              <w:t>Character</w:t>
            </w:r>
          </w:p>
        </w:tc>
        <w:tc>
          <w:tcPr>
            <w:tcW w:w="851" w:type="dxa"/>
            <w:vAlign w:val="center"/>
          </w:tcPr>
          <w:p w14:paraId="10DB7DC0" w14:textId="77777777" w:rsidR="001D1897" w:rsidRDefault="001D1897" w:rsidP="006F30A2">
            <w:r>
              <w:rPr>
                <w:rFonts w:hint="eastAsia"/>
              </w:rPr>
              <w:t>10</w:t>
            </w:r>
          </w:p>
        </w:tc>
        <w:tc>
          <w:tcPr>
            <w:tcW w:w="2976" w:type="dxa"/>
            <w:vAlign w:val="center"/>
          </w:tcPr>
          <w:p w14:paraId="4F73F22F" w14:textId="77777777" w:rsidR="001D1897" w:rsidRPr="00293A05" w:rsidRDefault="001D1897" w:rsidP="006F30A2">
            <w:r>
              <w:rPr>
                <w:rFonts w:hint="eastAsia"/>
              </w:rPr>
              <w:t>业务流水号</w:t>
            </w:r>
          </w:p>
        </w:tc>
        <w:tc>
          <w:tcPr>
            <w:tcW w:w="2552" w:type="dxa"/>
            <w:vAlign w:val="center"/>
          </w:tcPr>
          <w:p w14:paraId="2E1EE132" w14:textId="77777777" w:rsidR="001D1897" w:rsidRPr="00293A05" w:rsidRDefault="001D1897" w:rsidP="006F30A2"/>
        </w:tc>
      </w:tr>
      <w:tr w:rsidR="009248FF" w14:paraId="344B9F3E" w14:textId="77777777" w:rsidTr="006B3879">
        <w:trPr>
          <w:trHeight w:val="415"/>
          <w:jc w:val="center"/>
        </w:trPr>
        <w:tc>
          <w:tcPr>
            <w:tcW w:w="537" w:type="dxa"/>
            <w:vAlign w:val="center"/>
          </w:tcPr>
          <w:p w14:paraId="587AB1EC" w14:textId="77777777" w:rsidR="00E70528" w:rsidRDefault="00E70528">
            <w:pPr>
              <w:pStyle w:val="ab"/>
              <w:numPr>
                <w:ilvl w:val="0"/>
                <w:numId w:val="63"/>
              </w:numPr>
              <w:ind w:firstLineChars="0"/>
              <w:jc w:val="center"/>
              <w:rPr>
                <w:b/>
              </w:rPr>
            </w:pPr>
          </w:p>
        </w:tc>
        <w:tc>
          <w:tcPr>
            <w:tcW w:w="1270" w:type="dxa"/>
            <w:vAlign w:val="center"/>
          </w:tcPr>
          <w:p w14:paraId="760887B8" w14:textId="77777777" w:rsidR="009248FF" w:rsidRDefault="009248FF" w:rsidP="006F30A2">
            <w:r w:rsidRPr="00602A83">
              <w:rPr>
                <w:rFonts w:hint="eastAsia"/>
              </w:rPr>
              <w:t>KHMC</w:t>
            </w:r>
          </w:p>
        </w:tc>
        <w:tc>
          <w:tcPr>
            <w:tcW w:w="1278" w:type="dxa"/>
            <w:vAlign w:val="center"/>
          </w:tcPr>
          <w:p w14:paraId="404B87A5" w14:textId="77777777" w:rsidR="009248FF" w:rsidRPr="00C45958" w:rsidRDefault="009248FF" w:rsidP="006F30A2">
            <w:r w:rsidRPr="00602A83">
              <w:rPr>
                <w:rFonts w:hint="eastAsia"/>
              </w:rPr>
              <w:t>Character</w:t>
            </w:r>
          </w:p>
        </w:tc>
        <w:tc>
          <w:tcPr>
            <w:tcW w:w="851" w:type="dxa"/>
            <w:vAlign w:val="center"/>
          </w:tcPr>
          <w:p w14:paraId="2C9F8AB3" w14:textId="77777777" w:rsidR="009248FF" w:rsidRDefault="009248FF" w:rsidP="006F30A2">
            <w:r>
              <w:rPr>
                <w:rFonts w:hint="eastAsia"/>
              </w:rPr>
              <w:t>12</w:t>
            </w:r>
            <w:r w:rsidRPr="00602A83">
              <w:rPr>
                <w:rFonts w:hint="eastAsia"/>
              </w:rPr>
              <w:t>0</w:t>
            </w:r>
          </w:p>
        </w:tc>
        <w:tc>
          <w:tcPr>
            <w:tcW w:w="2976" w:type="dxa"/>
            <w:vAlign w:val="center"/>
          </w:tcPr>
          <w:p w14:paraId="7F98D2FC" w14:textId="77777777" w:rsidR="009248FF" w:rsidRDefault="009248FF" w:rsidP="006F30A2">
            <w:r w:rsidRPr="00602A83">
              <w:rPr>
                <w:rFonts w:hint="eastAsia"/>
              </w:rPr>
              <w:t>客户名称</w:t>
            </w:r>
          </w:p>
        </w:tc>
        <w:tc>
          <w:tcPr>
            <w:tcW w:w="2552" w:type="dxa"/>
            <w:vAlign w:val="center"/>
          </w:tcPr>
          <w:p w14:paraId="24E30536" w14:textId="77777777" w:rsidR="009248FF" w:rsidRPr="00293A05" w:rsidRDefault="009248FF" w:rsidP="006F30A2"/>
        </w:tc>
      </w:tr>
      <w:tr w:rsidR="009248FF" w14:paraId="2DE1C225" w14:textId="77777777" w:rsidTr="006B3879">
        <w:trPr>
          <w:trHeight w:val="415"/>
          <w:jc w:val="center"/>
        </w:trPr>
        <w:tc>
          <w:tcPr>
            <w:tcW w:w="537" w:type="dxa"/>
            <w:vAlign w:val="center"/>
          </w:tcPr>
          <w:p w14:paraId="5428D0F5" w14:textId="77777777" w:rsidR="00E70528" w:rsidRDefault="00E70528">
            <w:pPr>
              <w:pStyle w:val="ab"/>
              <w:numPr>
                <w:ilvl w:val="0"/>
                <w:numId w:val="63"/>
              </w:numPr>
              <w:ind w:firstLineChars="0"/>
              <w:jc w:val="center"/>
              <w:rPr>
                <w:b/>
              </w:rPr>
            </w:pPr>
          </w:p>
        </w:tc>
        <w:tc>
          <w:tcPr>
            <w:tcW w:w="1270" w:type="dxa"/>
            <w:vAlign w:val="center"/>
          </w:tcPr>
          <w:p w14:paraId="3CE53320" w14:textId="77777777" w:rsidR="009248FF" w:rsidRDefault="009248FF" w:rsidP="006F30A2">
            <w:r w:rsidRPr="00602A83">
              <w:rPr>
                <w:rFonts w:hint="eastAsia"/>
              </w:rPr>
              <w:t>ZJLB</w:t>
            </w:r>
          </w:p>
        </w:tc>
        <w:tc>
          <w:tcPr>
            <w:tcW w:w="1278" w:type="dxa"/>
            <w:vAlign w:val="center"/>
          </w:tcPr>
          <w:p w14:paraId="3FE73096" w14:textId="77777777" w:rsidR="009248FF" w:rsidRPr="00C45958" w:rsidRDefault="009248FF" w:rsidP="006F30A2">
            <w:r w:rsidRPr="00602A83">
              <w:rPr>
                <w:rFonts w:hint="eastAsia"/>
              </w:rPr>
              <w:t>Character</w:t>
            </w:r>
          </w:p>
        </w:tc>
        <w:tc>
          <w:tcPr>
            <w:tcW w:w="851" w:type="dxa"/>
            <w:vAlign w:val="center"/>
          </w:tcPr>
          <w:p w14:paraId="233FBBCB" w14:textId="77777777" w:rsidR="009248FF" w:rsidRDefault="009248FF" w:rsidP="006F30A2">
            <w:r w:rsidRPr="00602A83">
              <w:rPr>
                <w:rFonts w:hint="eastAsia"/>
              </w:rPr>
              <w:t>2</w:t>
            </w:r>
          </w:p>
        </w:tc>
        <w:tc>
          <w:tcPr>
            <w:tcW w:w="2976" w:type="dxa"/>
            <w:vAlign w:val="center"/>
          </w:tcPr>
          <w:p w14:paraId="5F14114B" w14:textId="77777777" w:rsidR="009248FF" w:rsidRDefault="009248FF" w:rsidP="006F30A2">
            <w:r w:rsidRPr="00602A83">
              <w:rPr>
                <w:rFonts w:hint="eastAsia"/>
              </w:rPr>
              <w:t>主要身份证明文件类别</w:t>
            </w:r>
          </w:p>
        </w:tc>
        <w:tc>
          <w:tcPr>
            <w:tcW w:w="2552" w:type="dxa"/>
            <w:vAlign w:val="center"/>
          </w:tcPr>
          <w:p w14:paraId="1FE84D14" w14:textId="77777777" w:rsidR="009248FF" w:rsidRPr="00293A05" w:rsidRDefault="009248FF" w:rsidP="006F30A2">
            <w:r w:rsidRPr="00293A05">
              <w:rPr>
                <w:rFonts w:hint="eastAsia"/>
              </w:rPr>
              <w:t>字典</w:t>
            </w:r>
            <w:r w:rsidRPr="00293A05">
              <w:rPr>
                <w:rFonts w:hint="eastAsia"/>
              </w:rPr>
              <w:t>(ZJLB)</w:t>
            </w:r>
          </w:p>
        </w:tc>
      </w:tr>
      <w:tr w:rsidR="009248FF" w14:paraId="39C1DE00" w14:textId="77777777" w:rsidTr="006B3879">
        <w:trPr>
          <w:trHeight w:val="415"/>
          <w:jc w:val="center"/>
        </w:trPr>
        <w:tc>
          <w:tcPr>
            <w:tcW w:w="537" w:type="dxa"/>
            <w:vAlign w:val="center"/>
          </w:tcPr>
          <w:p w14:paraId="48E1E307" w14:textId="77777777" w:rsidR="00E70528" w:rsidRDefault="00E70528">
            <w:pPr>
              <w:pStyle w:val="ab"/>
              <w:numPr>
                <w:ilvl w:val="0"/>
                <w:numId w:val="63"/>
              </w:numPr>
              <w:ind w:firstLineChars="0"/>
              <w:jc w:val="center"/>
              <w:rPr>
                <w:b/>
              </w:rPr>
            </w:pPr>
          </w:p>
        </w:tc>
        <w:tc>
          <w:tcPr>
            <w:tcW w:w="1270" w:type="dxa"/>
            <w:vAlign w:val="center"/>
          </w:tcPr>
          <w:p w14:paraId="1CCF585D" w14:textId="77777777" w:rsidR="009248FF" w:rsidRDefault="009248FF" w:rsidP="006F30A2">
            <w:r w:rsidRPr="00602A83">
              <w:rPr>
                <w:rFonts w:hint="eastAsia"/>
              </w:rPr>
              <w:t>ZJDM</w:t>
            </w:r>
          </w:p>
        </w:tc>
        <w:tc>
          <w:tcPr>
            <w:tcW w:w="1278" w:type="dxa"/>
            <w:vAlign w:val="center"/>
          </w:tcPr>
          <w:p w14:paraId="597DB2F0" w14:textId="77777777" w:rsidR="009248FF" w:rsidRPr="00C45958" w:rsidRDefault="009248FF" w:rsidP="006F30A2">
            <w:r w:rsidRPr="00602A83">
              <w:rPr>
                <w:rFonts w:hint="eastAsia"/>
              </w:rPr>
              <w:t>Character</w:t>
            </w:r>
          </w:p>
        </w:tc>
        <w:tc>
          <w:tcPr>
            <w:tcW w:w="851" w:type="dxa"/>
            <w:vAlign w:val="center"/>
          </w:tcPr>
          <w:p w14:paraId="46468225" w14:textId="77777777" w:rsidR="009248FF" w:rsidRDefault="009248FF" w:rsidP="006F30A2">
            <w:r>
              <w:rPr>
                <w:rFonts w:hint="eastAsia"/>
              </w:rPr>
              <w:t>4</w:t>
            </w:r>
            <w:r w:rsidRPr="00602A83">
              <w:rPr>
                <w:rFonts w:hint="eastAsia"/>
              </w:rPr>
              <w:t>0</w:t>
            </w:r>
          </w:p>
        </w:tc>
        <w:tc>
          <w:tcPr>
            <w:tcW w:w="2976" w:type="dxa"/>
            <w:vAlign w:val="center"/>
          </w:tcPr>
          <w:p w14:paraId="19FBA0EE" w14:textId="77777777" w:rsidR="009248FF" w:rsidRDefault="009248FF" w:rsidP="006F30A2">
            <w:r w:rsidRPr="00602A83">
              <w:rPr>
                <w:rFonts w:hint="eastAsia"/>
              </w:rPr>
              <w:t>主要身份证明文件代码</w:t>
            </w:r>
          </w:p>
        </w:tc>
        <w:tc>
          <w:tcPr>
            <w:tcW w:w="2552" w:type="dxa"/>
            <w:vAlign w:val="center"/>
          </w:tcPr>
          <w:p w14:paraId="65599BFB" w14:textId="77777777" w:rsidR="009248FF" w:rsidRPr="00293A05" w:rsidRDefault="009248FF" w:rsidP="006F30A2"/>
        </w:tc>
      </w:tr>
      <w:tr w:rsidR="009248FF" w14:paraId="1DCFD72F" w14:textId="77777777" w:rsidTr="006B3879">
        <w:trPr>
          <w:trHeight w:val="415"/>
          <w:jc w:val="center"/>
        </w:trPr>
        <w:tc>
          <w:tcPr>
            <w:tcW w:w="537" w:type="dxa"/>
            <w:vAlign w:val="center"/>
          </w:tcPr>
          <w:p w14:paraId="5D6E7C77" w14:textId="77777777" w:rsidR="00E70528" w:rsidRDefault="00E70528">
            <w:pPr>
              <w:pStyle w:val="ab"/>
              <w:numPr>
                <w:ilvl w:val="0"/>
                <w:numId w:val="63"/>
              </w:numPr>
              <w:ind w:firstLineChars="0"/>
              <w:jc w:val="center"/>
              <w:rPr>
                <w:b/>
              </w:rPr>
            </w:pPr>
          </w:p>
        </w:tc>
        <w:tc>
          <w:tcPr>
            <w:tcW w:w="1270" w:type="dxa"/>
            <w:vAlign w:val="center"/>
          </w:tcPr>
          <w:p w14:paraId="72A9D298" w14:textId="77777777" w:rsidR="009248FF" w:rsidRDefault="009248FF" w:rsidP="006F30A2">
            <w:r w:rsidRPr="00293A05">
              <w:rPr>
                <w:rFonts w:hint="eastAsia"/>
              </w:rPr>
              <w:t>YMTH</w:t>
            </w:r>
          </w:p>
        </w:tc>
        <w:tc>
          <w:tcPr>
            <w:tcW w:w="1278" w:type="dxa"/>
            <w:vAlign w:val="center"/>
          </w:tcPr>
          <w:p w14:paraId="78010A99" w14:textId="77777777" w:rsidR="009248FF" w:rsidRPr="00C45958" w:rsidRDefault="009248FF" w:rsidP="006F30A2">
            <w:r w:rsidRPr="00293A05">
              <w:rPr>
                <w:rFonts w:hint="eastAsia"/>
              </w:rPr>
              <w:t>Character</w:t>
            </w:r>
          </w:p>
        </w:tc>
        <w:tc>
          <w:tcPr>
            <w:tcW w:w="851" w:type="dxa"/>
            <w:vAlign w:val="center"/>
          </w:tcPr>
          <w:p w14:paraId="5B0099AC" w14:textId="77777777" w:rsidR="009248FF" w:rsidRDefault="009248FF" w:rsidP="006F30A2">
            <w:r>
              <w:rPr>
                <w:rFonts w:hint="eastAsia"/>
              </w:rPr>
              <w:t>20</w:t>
            </w:r>
          </w:p>
        </w:tc>
        <w:tc>
          <w:tcPr>
            <w:tcW w:w="2976" w:type="dxa"/>
            <w:vAlign w:val="center"/>
          </w:tcPr>
          <w:p w14:paraId="411452B2" w14:textId="77777777" w:rsidR="009248FF" w:rsidRDefault="009248FF" w:rsidP="006F30A2">
            <w:r w:rsidRPr="00293A05">
              <w:rPr>
                <w:rFonts w:hint="eastAsia"/>
              </w:rPr>
              <w:t>一码通账户号码</w:t>
            </w:r>
          </w:p>
        </w:tc>
        <w:tc>
          <w:tcPr>
            <w:tcW w:w="2552" w:type="dxa"/>
            <w:vAlign w:val="center"/>
          </w:tcPr>
          <w:p w14:paraId="43B55021" w14:textId="77777777" w:rsidR="009248FF" w:rsidRPr="00293A05" w:rsidRDefault="009248FF" w:rsidP="006F30A2"/>
        </w:tc>
      </w:tr>
      <w:tr w:rsidR="009248FF" w14:paraId="2107C091" w14:textId="77777777" w:rsidTr="006B3879">
        <w:trPr>
          <w:trHeight w:val="415"/>
          <w:jc w:val="center"/>
        </w:trPr>
        <w:tc>
          <w:tcPr>
            <w:tcW w:w="537" w:type="dxa"/>
            <w:vAlign w:val="center"/>
          </w:tcPr>
          <w:p w14:paraId="497EEDB5" w14:textId="77777777" w:rsidR="00E70528" w:rsidRDefault="00E70528">
            <w:pPr>
              <w:pStyle w:val="ab"/>
              <w:numPr>
                <w:ilvl w:val="0"/>
                <w:numId w:val="63"/>
              </w:numPr>
              <w:ind w:firstLineChars="0"/>
              <w:jc w:val="center"/>
              <w:rPr>
                <w:b/>
              </w:rPr>
            </w:pPr>
          </w:p>
        </w:tc>
        <w:tc>
          <w:tcPr>
            <w:tcW w:w="1270" w:type="dxa"/>
            <w:vAlign w:val="center"/>
          </w:tcPr>
          <w:p w14:paraId="2572051C" w14:textId="77777777" w:rsidR="009248FF" w:rsidRPr="00293A05" w:rsidRDefault="009248FF" w:rsidP="006F30A2">
            <w:r w:rsidRPr="00B057C0">
              <w:rPr>
                <w:rFonts w:hint="eastAsia"/>
              </w:rPr>
              <w:t>ZHLB</w:t>
            </w:r>
          </w:p>
        </w:tc>
        <w:tc>
          <w:tcPr>
            <w:tcW w:w="1278" w:type="dxa"/>
            <w:vAlign w:val="center"/>
          </w:tcPr>
          <w:p w14:paraId="223ABA2C" w14:textId="77777777" w:rsidR="009248FF" w:rsidRPr="00293A05" w:rsidRDefault="009248FF" w:rsidP="006F30A2">
            <w:r w:rsidRPr="00B057C0">
              <w:rPr>
                <w:rFonts w:hint="eastAsia"/>
              </w:rPr>
              <w:t>Character</w:t>
            </w:r>
          </w:p>
        </w:tc>
        <w:tc>
          <w:tcPr>
            <w:tcW w:w="851" w:type="dxa"/>
            <w:vAlign w:val="center"/>
          </w:tcPr>
          <w:p w14:paraId="4204E9E6" w14:textId="77777777" w:rsidR="009248FF" w:rsidRDefault="009248FF" w:rsidP="006F30A2">
            <w:r w:rsidRPr="00B057C0">
              <w:rPr>
                <w:rFonts w:hint="eastAsia"/>
              </w:rPr>
              <w:t>2</w:t>
            </w:r>
          </w:p>
        </w:tc>
        <w:tc>
          <w:tcPr>
            <w:tcW w:w="2976" w:type="dxa"/>
            <w:vAlign w:val="center"/>
          </w:tcPr>
          <w:p w14:paraId="518DF412" w14:textId="77777777" w:rsidR="009248FF" w:rsidRPr="00293A05" w:rsidRDefault="009248FF" w:rsidP="006F30A2">
            <w:r w:rsidRPr="00B057C0">
              <w:rPr>
                <w:rFonts w:hint="eastAsia"/>
              </w:rPr>
              <w:t>证券账户类别</w:t>
            </w:r>
          </w:p>
        </w:tc>
        <w:tc>
          <w:tcPr>
            <w:tcW w:w="2552" w:type="dxa"/>
            <w:vAlign w:val="center"/>
          </w:tcPr>
          <w:p w14:paraId="4DD9365F" w14:textId="77777777" w:rsidR="009248FF" w:rsidRPr="00293A05" w:rsidRDefault="009248FF" w:rsidP="006F30A2">
            <w:r w:rsidRPr="00293A05">
              <w:rPr>
                <w:rFonts w:hint="eastAsia"/>
              </w:rPr>
              <w:t>字典</w:t>
            </w:r>
            <w:r w:rsidRPr="00293A05">
              <w:rPr>
                <w:rFonts w:hint="eastAsia"/>
              </w:rPr>
              <w:t>(Z</w:t>
            </w:r>
            <w:r>
              <w:rPr>
                <w:rFonts w:hint="eastAsia"/>
              </w:rPr>
              <w:t>H</w:t>
            </w:r>
            <w:r w:rsidRPr="00293A05">
              <w:rPr>
                <w:rFonts w:hint="eastAsia"/>
              </w:rPr>
              <w:t>LB)</w:t>
            </w:r>
          </w:p>
        </w:tc>
      </w:tr>
      <w:tr w:rsidR="009248FF" w14:paraId="43C79359" w14:textId="77777777" w:rsidTr="006B3879">
        <w:trPr>
          <w:trHeight w:val="415"/>
          <w:jc w:val="center"/>
        </w:trPr>
        <w:tc>
          <w:tcPr>
            <w:tcW w:w="537" w:type="dxa"/>
            <w:vAlign w:val="center"/>
          </w:tcPr>
          <w:p w14:paraId="41733D4A" w14:textId="77777777" w:rsidR="00E70528" w:rsidRDefault="00E70528">
            <w:pPr>
              <w:pStyle w:val="ab"/>
              <w:numPr>
                <w:ilvl w:val="0"/>
                <w:numId w:val="63"/>
              </w:numPr>
              <w:ind w:firstLineChars="0"/>
              <w:jc w:val="center"/>
              <w:rPr>
                <w:b/>
              </w:rPr>
            </w:pPr>
          </w:p>
        </w:tc>
        <w:tc>
          <w:tcPr>
            <w:tcW w:w="1270" w:type="dxa"/>
            <w:vAlign w:val="center"/>
          </w:tcPr>
          <w:p w14:paraId="7D0305B6" w14:textId="77777777" w:rsidR="009248FF" w:rsidRPr="00293A05" w:rsidRDefault="009248FF" w:rsidP="006F30A2">
            <w:r w:rsidRPr="00B057C0">
              <w:rPr>
                <w:rFonts w:hint="eastAsia"/>
              </w:rPr>
              <w:t>ZQZH</w:t>
            </w:r>
          </w:p>
        </w:tc>
        <w:tc>
          <w:tcPr>
            <w:tcW w:w="1278" w:type="dxa"/>
            <w:vAlign w:val="center"/>
          </w:tcPr>
          <w:p w14:paraId="77FF2268" w14:textId="77777777" w:rsidR="009248FF" w:rsidRPr="00293A05" w:rsidRDefault="009248FF" w:rsidP="006F30A2">
            <w:r w:rsidRPr="00B057C0">
              <w:rPr>
                <w:rFonts w:hint="eastAsia"/>
              </w:rPr>
              <w:t>Character</w:t>
            </w:r>
          </w:p>
        </w:tc>
        <w:tc>
          <w:tcPr>
            <w:tcW w:w="851" w:type="dxa"/>
            <w:vAlign w:val="center"/>
          </w:tcPr>
          <w:p w14:paraId="11D7E366" w14:textId="77777777" w:rsidR="009248FF" w:rsidRDefault="009248FF" w:rsidP="006F30A2">
            <w:r w:rsidRPr="00B057C0">
              <w:rPr>
                <w:rFonts w:hint="eastAsia"/>
              </w:rPr>
              <w:t>20</w:t>
            </w:r>
          </w:p>
        </w:tc>
        <w:tc>
          <w:tcPr>
            <w:tcW w:w="2976" w:type="dxa"/>
            <w:vAlign w:val="center"/>
          </w:tcPr>
          <w:p w14:paraId="223B7E06" w14:textId="77777777" w:rsidR="009248FF" w:rsidRPr="00293A05" w:rsidRDefault="009248FF" w:rsidP="006F30A2">
            <w:r w:rsidRPr="00B057C0">
              <w:rPr>
                <w:rFonts w:hint="eastAsia"/>
              </w:rPr>
              <w:t>证券账户号码</w:t>
            </w:r>
          </w:p>
        </w:tc>
        <w:tc>
          <w:tcPr>
            <w:tcW w:w="2552" w:type="dxa"/>
            <w:vAlign w:val="center"/>
          </w:tcPr>
          <w:p w14:paraId="5F5E67F9" w14:textId="77777777" w:rsidR="009248FF" w:rsidRPr="00293A05" w:rsidRDefault="009248FF" w:rsidP="006F30A2"/>
        </w:tc>
      </w:tr>
      <w:tr w:rsidR="009248FF" w14:paraId="32CA50A4" w14:textId="77777777" w:rsidTr="006B3879">
        <w:trPr>
          <w:trHeight w:val="415"/>
          <w:jc w:val="center"/>
        </w:trPr>
        <w:tc>
          <w:tcPr>
            <w:tcW w:w="537" w:type="dxa"/>
            <w:vAlign w:val="center"/>
          </w:tcPr>
          <w:p w14:paraId="5A6C99A4" w14:textId="77777777" w:rsidR="00E70528" w:rsidRDefault="00E70528">
            <w:pPr>
              <w:pStyle w:val="ab"/>
              <w:numPr>
                <w:ilvl w:val="0"/>
                <w:numId w:val="63"/>
              </w:numPr>
              <w:ind w:firstLineChars="0"/>
              <w:jc w:val="center"/>
              <w:rPr>
                <w:b/>
              </w:rPr>
            </w:pPr>
          </w:p>
        </w:tc>
        <w:tc>
          <w:tcPr>
            <w:tcW w:w="1270" w:type="dxa"/>
            <w:vAlign w:val="center"/>
          </w:tcPr>
          <w:p w14:paraId="134F2064" w14:textId="77777777" w:rsidR="009248FF" w:rsidRPr="00B057C0" w:rsidRDefault="009248FF" w:rsidP="006F30A2">
            <w:r>
              <w:rPr>
                <w:rFonts w:hint="eastAsia"/>
              </w:rPr>
              <w:t>ZQ</w:t>
            </w:r>
            <w:r w:rsidR="00035944">
              <w:rPr>
                <w:rFonts w:hint="eastAsia"/>
              </w:rPr>
              <w:t>ZH</w:t>
            </w:r>
            <w:r>
              <w:rPr>
                <w:rFonts w:hint="eastAsia"/>
              </w:rPr>
              <w:t>ZT</w:t>
            </w:r>
          </w:p>
        </w:tc>
        <w:tc>
          <w:tcPr>
            <w:tcW w:w="1278" w:type="dxa"/>
            <w:vAlign w:val="center"/>
          </w:tcPr>
          <w:p w14:paraId="5D9A60D0" w14:textId="77777777" w:rsidR="009248FF" w:rsidRPr="00B057C0" w:rsidRDefault="009248FF" w:rsidP="006F30A2">
            <w:r w:rsidRPr="00B057C0">
              <w:rPr>
                <w:rFonts w:hint="eastAsia"/>
              </w:rPr>
              <w:t>Character</w:t>
            </w:r>
          </w:p>
        </w:tc>
        <w:tc>
          <w:tcPr>
            <w:tcW w:w="851" w:type="dxa"/>
            <w:vAlign w:val="center"/>
          </w:tcPr>
          <w:p w14:paraId="0680E628" w14:textId="77777777" w:rsidR="009248FF" w:rsidRPr="00B057C0" w:rsidRDefault="009248FF" w:rsidP="006F30A2">
            <w:r>
              <w:rPr>
                <w:rFonts w:hint="eastAsia"/>
              </w:rPr>
              <w:t>2</w:t>
            </w:r>
          </w:p>
        </w:tc>
        <w:tc>
          <w:tcPr>
            <w:tcW w:w="2976" w:type="dxa"/>
            <w:vAlign w:val="center"/>
          </w:tcPr>
          <w:p w14:paraId="1A0A30CD" w14:textId="77777777" w:rsidR="009248FF" w:rsidRPr="00B057C0" w:rsidRDefault="009248FF" w:rsidP="006F30A2">
            <w:r>
              <w:rPr>
                <w:rFonts w:hint="eastAsia"/>
              </w:rPr>
              <w:t>证券账户状态</w:t>
            </w:r>
          </w:p>
        </w:tc>
        <w:tc>
          <w:tcPr>
            <w:tcW w:w="2552" w:type="dxa"/>
            <w:vAlign w:val="center"/>
          </w:tcPr>
          <w:p w14:paraId="13FED8A8" w14:textId="77777777" w:rsidR="009248FF" w:rsidRPr="00293A05" w:rsidRDefault="009248FF" w:rsidP="006F30A2">
            <w:r w:rsidRPr="00293A05">
              <w:rPr>
                <w:rFonts w:hint="eastAsia"/>
              </w:rPr>
              <w:t>字典</w:t>
            </w:r>
            <w:r w:rsidRPr="00293A05">
              <w:rPr>
                <w:rFonts w:hint="eastAsia"/>
              </w:rPr>
              <w:t>(</w:t>
            </w:r>
            <w:r>
              <w:rPr>
                <w:rFonts w:hint="eastAsia"/>
              </w:rPr>
              <w:t>ZQ</w:t>
            </w:r>
            <w:r w:rsidR="00035944">
              <w:rPr>
                <w:rFonts w:hint="eastAsia"/>
              </w:rPr>
              <w:t>ZH</w:t>
            </w:r>
            <w:r>
              <w:rPr>
                <w:rFonts w:hint="eastAsia"/>
              </w:rPr>
              <w:t>ZT</w:t>
            </w:r>
            <w:r w:rsidRPr="00293A05">
              <w:rPr>
                <w:rFonts w:hint="eastAsia"/>
              </w:rPr>
              <w:t>)</w:t>
            </w:r>
          </w:p>
        </w:tc>
      </w:tr>
      <w:tr w:rsidR="00694303" w14:paraId="42B7F16C" w14:textId="77777777" w:rsidTr="006B3879">
        <w:trPr>
          <w:trHeight w:val="415"/>
          <w:jc w:val="center"/>
        </w:trPr>
        <w:tc>
          <w:tcPr>
            <w:tcW w:w="537" w:type="dxa"/>
            <w:vAlign w:val="center"/>
          </w:tcPr>
          <w:p w14:paraId="1684727B" w14:textId="77777777" w:rsidR="00E70528" w:rsidRDefault="00E70528">
            <w:pPr>
              <w:pStyle w:val="ab"/>
              <w:numPr>
                <w:ilvl w:val="0"/>
                <w:numId w:val="63"/>
              </w:numPr>
              <w:ind w:firstLineChars="0"/>
              <w:jc w:val="center"/>
              <w:rPr>
                <w:b/>
              </w:rPr>
            </w:pPr>
          </w:p>
        </w:tc>
        <w:tc>
          <w:tcPr>
            <w:tcW w:w="1270" w:type="dxa"/>
            <w:vAlign w:val="center"/>
          </w:tcPr>
          <w:p w14:paraId="7228966C" w14:textId="77777777" w:rsidR="00694303" w:rsidRDefault="00694303" w:rsidP="006F30A2">
            <w:r w:rsidRPr="00E2626E">
              <w:rPr>
                <w:rFonts w:hint="eastAsia"/>
              </w:rPr>
              <w:t>KHJGDM</w:t>
            </w:r>
          </w:p>
        </w:tc>
        <w:tc>
          <w:tcPr>
            <w:tcW w:w="1278" w:type="dxa"/>
            <w:vAlign w:val="center"/>
          </w:tcPr>
          <w:p w14:paraId="1A1FA0DA" w14:textId="77777777" w:rsidR="00694303" w:rsidRPr="00B057C0" w:rsidRDefault="00694303" w:rsidP="006F30A2">
            <w:r w:rsidRPr="00E2626E">
              <w:rPr>
                <w:rFonts w:hint="eastAsia"/>
              </w:rPr>
              <w:t>Character</w:t>
            </w:r>
          </w:p>
        </w:tc>
        <w:tc>
          <w:tcPr>
            <w:tcW w:w="851" w:type="dxa"/>
            <w:vAlign w:val="center"/>
          </w:tcPr>
          <w:p w14:paraId="4A6A8929" w14:textId="77777777" w:rsidR="00694303" w:rsidRDefault="00694303" w:rsidP="006F30A2">
            <w:r w:rsidRPr="00E2626E">
              <w:rPr>
                <w:rFonts w:hint="eastAsia"/>
              </w:rPr>
              <w:t>6</w:t>
            </w:r>
          </w:p>
        </w:tc>
        <w:tc>
          <w:tcPr>
            <w:tcW w:w="2976" w:type="dxa"/>
            <w:vAlign w:val="center"/>
          </w:tcPr>
          <w:p w14:paraId="741CCC0C" w14:textId="77777777" w:rsidR="00694303" w:rsidRDefault="00694303" w:rsidP="006F30A2">
            <w:r>
              <w:rPr>
                <w:rFonts w:hint="eastAsia"/>
              </w:rPr>
              <w:t>业务发起</w:t>
            </w:r>
            <w:r w:rsidRPr="00E2626E">
              <w:rPr>
                <w:rFonts w:hint="eastAsia"/>
              </w:rPr>
              <w:t>开户代理机构代码</w:t>
            </w:r>
          </w:p>
        </w:tc>
        <w:tc>
          <w:tcPr>
            <w:tcW w:w="2552" w:type="dxa"/>
            <w:vAlign w:val="center"/>
          </w:tcPr>
          <w:p w14:paraId="0FCCE69E" w14:textId="77777777" w:rsidR="00694303" w:rsidRPr="00293A05" w:rsidRDefault="00694303" w:rsidP="006F30A2"/>
        </w:tc>
      </w:tr>
      <w:tr w:rsidR="00694303" w14:paraId="5DD2DD2A" w14:textId="77777777" w:rsidTr="006B3879">
        <w:trPr>
          <w:trHeight w:val="415"/>
          <w:jc w:val="center"/>
        </w:trPr>
        <w:tc>
          <w:tcPr>
            <w:tcW w:w="537" w:type="dxa"/>
            <w:vAlign w:val="center"/>
          </w:tcPr>
          <w:p w14:paraId="25B594A7" w14:textId="77777777" w:rsidR="00E70528" w:rsidRDefault="00E70528">
            <w:pPr>
              <w:pStyle w:val="ab"/>
              <w:numPr>
                <w:ilvl w:val="0"/>
                <w:numId w:val="63"/>
              </w:numPr>
              <w:ind w:firstLineChars="0"/>
              <w:jc w:val="center"/>
              <w:rPr>
                <w:b/>
              </w:rPr>
            </w:pPr>
          </w:p>
        </w:tc>
        <w:tc>
          <w:tcPr>
            <w:tcW w:w="1270" w:type="dxa"/>
            <w:vAlign w:val="center"/>
          </w:tcPr>
          <w:p w14:paraId="42148B08" w14:textId="77777777" w:rsidR="00694303" w:rsidRDefault="00694303" w:rsidP="006F30A2">
            <w:r w:rsidRPr="00C45958">
              <w:rPr>
                <w:rFonts w:hint="eastAsia"/>
              </w:rPr>
              <w:t>KHWDDM</w:t>
            </w:r>
          </w:p>
        </w:tc>
        <w:tc>
          <w:tcPr>
            <w:tcW w:w="1278" w:type="dxa"/>
            <w:vAlign w:val="center"/>
          </w:tcPr>
          <w:p w14:paraId="29268CDF" w14:textId="77777777" w:rsidR="00694303" w:rsidRPr="00B057C0" w:rsidRDefault="00694303" w:rsidP="006F30A2">
            <w:r w:rsidRPr="00C45958">
              <w:rPr>
                <w:rFonts w:hint="eastAsia"/>
              </w:rPr>
              <w:t>Character</w:t>
            </w:r>
          </w:p>
        </w:tc>
        <w:tc>
          <w:tcPr>
            <w:tcW w:w="851" w:type="dxa"/>
            <w:vAlign w:val="center"/>
          </w:tcPr>
          <w:p w14:paraId="46F70E1E" w14:textId="77777777" w:rsidR="00694303" w:rsidRDefault="00694303" w:rsidP="006F30A2">
            <w:r w:rsidRPr="00C45958">
              <w:rPr>
                <w:rFonts w:hint="eastAsia"/>
              </w:rPr>
              <w:t>10</w:t>
            </w:r>
          </w:p>
        </w:tc>
        <w:tc>
          <w:tcPr>
            <w:tcW w:w="2976" w:type="dxa"/>
            <w:vAlign w:val="center"/>
          </w:tcPr>
          <w:p w14:paraId="0EE57D34" w14:textId="77777777" w:rsidR="00694303" w:rsidRDefault="00694303" w:rsidP="006F30A2">
            <w:r>
              <w:rPr>
                <w:rFonts w:hint="eastAsia"/>
              </w:rPr>
              <w:t>业务发起</w:t>
            </w:r>
            <w:r w:rsidRPr="00C45958">
              <w:rPr>
                <w:rFonts w:hint="eastAsia"/>
              </w:rPr>
              <w:t>开户代理网点代码</w:t>
            </w:r>
          </w:p>
        </w:tc>
        <w:tc>
          <w:tcPr>
            <w:tcW w:w="2552" w:type="dxa"/>
            <w:vAlign w:val="center"/>
          </w:tcPr>
          <w:p w14:paraId="1500E160" w14:textId="77777777" w:rsidR="00694303" w:rsidRPr="00293A05" w:rsidRDefault="00694303" w:rsidP="006F30A2"/>
        </w:tc>
      </w:tr>
      <w:tr w:rsidR="00694303" w14:paraId="78097A5D" w14:textId="77777777" w:rsidTr="006B3879">
        <w:trPr>
          <w:trHeight w:val="415"/>
          <w:jc w:val="center"/>
        </w:trPr>
        <w:tc>
          <w:tcPr>
            <w:tcW w:w="537" w:type="dxa"/>
            <w:vAlign w:val="center"/>
          </w:tcPr>
          <w:p w14:paraId="7D7B846C" w14:textId="77777777" w:rsidR="00E70528" w:rsidRDefault="00E70528">
            <w:pPr>
              <w:pStyle w:val="ab"/>
              <w:numPr>
                <w:ilvl w:val="0"/>
                <w:numId w:val="63"/>
              </w:numPr>
              <w:ind w:firstLineChars="0"/>
              <w:jc w:val="center"/>
              <w:rPr>
                <w:b/>
              </w:rPr>
            </w:pPr>
          </w:p>
        </w:tc>
        <w:tc>
          <w:tcPr>
            <w:tcW w:w="1270" w:type="dxa"/>
            <w:vAlign w:val="center"/>
          </w:tcPr>
          <w:p w14:paraId="06942038" w14:textId="77777777" w:rsidR="00694303" w:rsidRDefault="00694303" w:rsidP="006F30A2">
            <w:r>
              <w:rPr>
                <w:rFonts w:hint="eastAsia"/>
              </w:rPr>
              <w:t>SQRQ</w:t>
            </w:r>
          </w:p>
        </w:tc>
        <w:tc>
          <w:tcPr>
            <w:tcW w:w="1278" w:type="dxa"/>
            <w:vAlign w:val="center"/>
          </w:tcPr>
          <w:p w14:paraId="7BA4B6EB" w14:textId="77777777" w:rsidR="00694303" w:rsidRPr="00B057C0" w:rsidRDefault="00694303" w:rsidP="006F30A2">
            <w:r w:rsidRPr="00C45958">
              <w:rPr>
                <w:rFonts w:hint="eastAsia"/>
              </w:rPr>
              <w:t>Character</w:t>
            </w:r>
          </w:p>
        </w:tc>
        <w:tc>
          <w:tcPr>
            <w:tcW w:w="851" w:type="dxa"/>
            <w:vAlign w:val="center"/>
          </w:tcPr>
          <w:p w14:paraId="790A4682" w14:textId="77777777" w:rsidR="00694303" w:rsidRDefault="00694303" w:rsidP="006F30A2">
            <w:r>
              <w:rPr>
                <w:rFonts w:hint="eastAsia"/>
              </w:rPr>
              <w:t>8</w:t>
            </w:r>
          </w:p>
        </w:tc>
        <w:tc>
          <w:tcPr>
            <w:tcW w:w="2976" w:type="dxa"/>
            <w:vAlign w:val="center"/>
          </w:tcPr>
          <w:p w14:paraId="1A3FF439" w14:textId="77777777" w:rsidR="00694303" w:rsidRDefault="00694303" w:rsidP="006F30A2">
            <w:r>
              <w:rPr>
                <w:rFonts w:hint="eastAsia"/>
              </w:rPr>
              <w:t>申请日期</w:t>
            </w:r>
          </w:p>
        </w:tc>
        <w:tc>
          <w:tcPr>
            <w:tcW w:w="2552" w:type="dxa"/>
            <w:vAlign w:val="center"/>
          </w:tcPr>
          <w:p w14:paraId="2288E016" w14:textId="77777777" w:rsidR="00694303" w:rsidRPr="00293A05" w:rsidRDefault="00694303" w:rsidP="006F30A2"/>
        </w:tc>
      </w:tr>
      <w:tr w:rsidR="00A9499A" w14:paraId="04D33672" w14:textId="77777777" w:rsidTr="006B3879">
        <w:trPr>
          <w:trHeight w:val="415"/>
          <w:jc w:val="center"/>
        </w:trPr>
        <w:tc>
          <w:tcPr>
            <w:tcW w:w="537" w:type="dxa"/>
            <w:vAlign w:val="center"/>
          </w:tcPr>
          <w:p w14:paraId="1EA841D7" w14:textId="77777777" w:rsidR="00E70528" w:rsidRDefault="00E70528">
            <w:pPr>
              <w:pStyle w:val="ab"/>
              <w:numPr>
                <w:ilvl w:val="0"/>
                <w:numId w:val="63"/>
              </w:numPr>
              <w:ind w:firstLineChars="0"/>
              <w:jc w:val="center"/>
              <w:rPr>
                <w:b/>
              </w:rPr>
            </w:pPr>
          </w:p>
        </w:tc>
        <w:tc>
          <w:tcPr>
            <w:tcW w:w="1270" w:type="dxa"/>
            <w:vAlign w:val="center"/>
          </w:tcPr>
          <w:p w14:paraId="37F298EB" w14:textId="77777777" w:rsidR="00A9499A" w:rsidRDefault="00A9499A" w:rsidP="006F30A2">
            <w:r>
              <w:rPr>
                <w:rFonts w:hint="eastAsia"/>
              </w:rPr>
              <w:t>SCJYRQ</w:t>
            </w:r>
          </w:p>
        </w:tc>
        <w:tc>
          <w:tcPr>
            <w:tcW w:w="1278" w:type="dxa"/>
            <w:vAlign w:val="center"/>
          </w:tcPr>
          <w:p w14:paraId="70E1319B" w14:textId="77777777" w:rsidR="00A9499A" w:rsidRPr="00C45958" w:rsidRDefault="00A9499A" w:rsidP="006F30A2">
            <w:r w:rsidRPr="00B057C0">
              <w:rPr>
                <w:rFonts w:hint="eastAsia"/>
              </w:rPr>
              <w:t>Character</w:t>
            </w:r>
          </w:p>
        </w:tc>
        <w:tc>
          <w:tcPr>
            <w:tcW w:w="851" w:type="dxa"/>
            <w:vAlign w:val="center"/>
          </w:tcPr>
          <w:p w14:paraId="0A38F708" w14:textId="77777777" w:rsidR="00A9499A" w:rsidRDefault="00A9499A" w:rsidP="006F30A2">
            <w:r>
              <w:rPr>
                <w:rFonts w:hint="eastAsia"/>
              </w:rPr>
              <w:t>8</w:t>
            </w:r>
          </w:p>
        </w:tc>
        <w:tc>
          <w:tcPr>
            <w:tcW w:w="2976" w:type="dxa"/>
            <w:vAlign w:val="center"/>
          </w:tcPr>
          <w:p w14:paraId="46699ACA" w14:textId="77777777" w:rsidR="00A9499A" w:rsidRDefault="00A9499A" w:rsidP="006F30A2">
            <w:r>
              <w:rPr>
                <w:rFonts w:hint="eastAsia"/>
              </w:rPr>
              <w:t>首次交易日期</w:t>
            </w:r>
          </w:p>
        </w:tc>
        <w:tc>
          <w:tcPr>
            <w:tcW w:w="2552" w:type="dxa"/>
            <w:vAlign w:val="center"/>
          </w:tcPr>
          <w:p w14:paraId="5C6409A7" w14:textId="77777777" w:rsidR="00A9499A" w:rsidRPr="00293A05" w:rsidRDefault="00A9499A" w:rsidP="006F30A2"/>
        </w:tc>
      </w:tr>
      <w:tr w:rsidR="00A9499A" w14:paraId="3EAC1554" w14:textId="77777777" w:rsidTr="006B3879">
        <w:trPr>
          <w:trHeight w:val="415"/>
          <w:jc w:val="center"/>
        </w:trPr>
        <w:tc>
          <w:tcPr>
            <w:tcW w:w="537" w:type="dxa"/>
            <w:vAlign w:val="center"/>
          </w:tcPr>
          <w:p w14:paraId="35DC60AC" w14:textId="77777777" w:rsidR="00E70528" w:rsidRDefault="00E70528">
            <w:pPr>
              <w:pStyle w:val="ab"/>
              <w:numPr>
                <w:ilvl w:val="0"/>
                <w:numId w:val="63"/>
              </w:numPr>
              <w:ind w:firstLineChars="0"/>
              <w:jc w:val="center"/>
              <w:rPr>
                <w:b/>
              </w:rPr>
            </w:pPr>
          </w:p>
        </w:tc>
        <w:tc>
          <w:tcPr>
            <w:tcW w:w="1270" w:type="dxa"/>
            <w:vAlign w:val="center"/>
          </w:tcPr>
          <w:p w14:paraId="6275753B" w14:textId="77777777" w:rsidR="00A9499A" w:rsidRDefault="00A9499A" w:rsidP="006F30A2">
            <w:r w:rsidRPr="00602A83">
              <w:rPr>
                <w:rFonts w:hint="eastAsia"/>
              </w:rPr>
              <w:t>YWRQ</w:t>
            </w:r>
          </w:p>
        </w:tc>
        <w:tc>
          <w:tcPr>
            <w:tcW w:w="1278" w:type="dxa"/>
            <w:vAlign w:val="center"/>
          </w:tcPr>
          <w:p w14:paraId="4F1F54F7" w14:textId="77777777" w:rsidR="00A9499A" w:rsidRPr="00C45958" w:rsidRDefault="00A9499A" w:rsidP="006F30A2">
            <w:r w:rsidRPr="00602A83">
              <w:rPr>
                <w:rFonts w:hint="eastAsia"/>
              </w:rPr>
              <w:t>Character</w:t>
            </w:r>
          </w:p>
        </w:tc>
        <w:tc>
          <w:tcPr>
            <w:tcW w:w="851" w:type="dxa"/>
            <w:vAlign w:val="center"/>
          </w:tcPr>
          <w:p w14:paraId="000B5D3A" w14:textId="77777777" w:rsidR="00A9499A" w:rsidRDefault="00A9499A" w:rsidP="006F30A2">
            <w:r w:rsidRPr="00602A83">
              <w:rPr>
                <w:rFonts w:hint="eastAsia"/>
              </w:rPr>
              <w:t>8</w:t>
            </w:r>
          </w:p>
        </w:tc>
        <w:tc>
          <w:tcPr>
            <w:tcW w:w="2976" w:type="dxa"/>
            <w:vAlign w:val="center"/>
          </w:tcPr>
          <w:p w14:paraId="4F043736" w14:textId="77777777" w:rsidR="00A9499A" w:rsidRDefault="00A9499A" w:rsidP="006F30A2">
            <w:r w:rsidRPr="00602A83">
              <w:rPr>
                <w:rFonts w:hint="eastAsia"/>
              </w:rPr>
              <w:t>业务日期</w:t>
            </w:r>
          </w:p>
        </w:tc>
        <w:tc>
          <w:tcPr>
            <w:tcW w:w="2552" w:type="dxa"/>
            <w:vAlign w:val="center"/>
          </w:tcPr>
          <w:p w14:paraId="6FC6F4D9" w14:textId="77777777" w:rsidR="00A9499A" w:rsidRPr="00293A05" w:rsidRDefault="00A9499A" w:rsidP="006F30A2"/>
        </w:tc>
      </w:tr>
      <w:tr w:rsidR="00A9499A" w14:paraId="771EAB5D" w14:textId="77777777" w:rsidTr="006B3879">
        <w:trPr>
          <w:trHeight w:val="415"/>
          <w:jc w:val="center"/>
        </w:trPr>
        <w:tc>
          <w:tcPr>
            <w:tcW w:w="537" w:type="dxa"/>
            <w:vAlign w:val="center"/>
          </w:tcPr>
          <w:p w14:paraId="6ABB11F4" w14:textId="77777777" w:rsidR="00E70528" w:rsidRDefault="00E70528">
            <w:pPr>
              <w:pStyle w:val="ab"/>
              <w:numPr>
                <w:ilvl w:val="0"/>
                <w:numId w:val="63"/>
              </w:numPr>
              <w:ind w:firstLineChars="0"/>
              <w:jc w:val="center"/>
              <w:rPr>
                <w:b/>
              </w:rPr>
            </w:pPr>
          </w:p>
        </w:tc>
        <w:tc>
          <w:tcPr>
            <w:tcW w:w="1270" w:type="dxa"/>
            <w:vAlign w:val="center"/>
          </w:tcPr>
          <w:p w14:paraId="25ACA0B3" w14:textId="77777777" w:rsidR="00A9499A" w:rsidRPr="00602A83" w:rsidRDefault="00A9499A" w:rsidP="006F30A2">
            <w:r w:rsidRPr="008C498F">
              <w:rPr>
                <w:rFonts w:hint="eastAsia"/>
              </w:rPr>
              <w:t>YWPZBS</w:t>
            </w:r>
          </w:p>
        </w:tc>
        <w:tc>
          <w:tcPr>
            <w:tcW w:w="1278" w:type="dxa"/>
            <w:vAlign w:val="center"/>
          </w:tcPr>
          <w:p w14:paraId="6A9DAB72" w14:textId="77777777" w:rsidR="00A9499A" w:rsidRPr="00602A83" w:rsidRDefault="00A9499A" w:rsidP="006F30A2">
            <w:r w:rsidRPr="008C498F">
              <w:rPr>
                <w:rFonts w:hint="eastAsia"/>
              </w:rPr>
              <w:t>Character</w:t>
            </w:r>
          </w:p>
        </w:tc>
        <w:tc>
          <w:tcPr>
            <w:tcW w:w="851" w:type="dxa"/>
            <w:vAlign w:val="center"/>
          </w:tcPr>
          <w:p w14:paraId="3DC72C00" w14:textId="77777777" w:rsidR="00A9499A" w:rsidRPr="00602A83" w:rsidRDefault="00A9499A" w:rsidP="006F30A2">
            <w:r w:rsidRPr="008C498F">
              <w:rPr>
                <w:rFonts w:hint="eastAsia"/>
              </w:rPr>
              <w:t>1</w:t>
            </w:r>
          </w:p>
        </w:tc>
        <w:tc>
          <w:tcPr>
            <w:tcW w:w="2976" w:type="dxa"/>
            <w:vAlign w:val="center"/>
          </w:tcPr>
          <w:p w14:paraId="1CEFD1F2" w14:textId="77777777" w:rsidR="00A9499A" w:rsidRPr="00602A83" w:rsidRDefault="00A9499A" w:rsidP="006F30A2">
            <w:r w:rsidRPr="008C498F">
              <w:rPr>
                <w:rFonts w:hint="eastAsia"/>
              </w:rPr>
              <w:t>业务凭证报送标识</w:t>
            </w:r>
          </w:p>
        </w:tc>
        <w:tc>
          <w:tcPr>
            <w:tcW w:w="2552" w:type="dxa"/>
            <w:vAlign w:val="center"/>
          </w:tcPr>
          <w:p w14:paraId="3755F181" w14:textId="77777777" w:rsidR="00A9499A" w:rsidRPr="00293A05" w:rsidRDefault="00A9499A" w:rsidP="006F30A2">
            <w:r w:rsidRPr="00C45958">
              <w:rPr>
                <w:rFonts w:hint="eastAsia"/>
              </w:rPr>
              <w:t>字典</w:t>
            </w:r>
            <w:r w:rsidRPr="00C45958">
              <w:rPr>
                <w:rFonts w:hint="eastAsia"/>
              </w:rPr>
              <w:t>(</w:t>
            </w:r>
            <w:r w:rsidRPr="008C498F">
              <w:rPr>
                <w:rFonts w:hint="eastAsia"/>
              </w:rPr>
              <w:t>YWPZBS</w:t>
            </w:r>
            <w:r w:rsidRPr="00C45958">
              <w:rPr>
                <w:rFonts w:hint="eastAsia"/>
              </w:rPr>
              <w:t>)</w:t>
            </w:r>
          </w:p>
        </w:tc>
      </w:tr>
      <w:tr w:rsidR="00A9499A" w14:paraId="681C2D99" w14:textId="77777777" w:rsidTr="006B3879">
        <w:trPr>
          <w:trHeight w:val="415"/>
          <w:jc w:val="center"/>
        </w:trPr>
        <w:tc>
          <w:tcPr>
            <w:tcW w:w="537" w:type="dxa"/>
            <w:vAlign w:val="center"/>
          </w:tcPr>
          <w:p w14:paraId="6EA11641" w14:textId="77777777" w:rsidR="00E70528" w:rsidRDefault="00E70528">
            <w:pPr>
              <w:pStyle w:val="ab"/>
              <w:numPr>
                <w:ilvl w:val="0"/>
                <w:numId w:val="63"/>
              </w:numPr>
              <w:ind w:firstLineChars="0"/>
              <w:jc w:val="center"/>
              <w:rPr>
                <w:b/>
              </w:rPr>
            </w:pPr>
          </w:p>
        </w:tc>
        <w:tc>
          <w:tcPr>
            <w:tcW w:w="1270" w:type="dxa"/>
            <w:vAlign w:val="center"/>
          </w:tcPr>
          <w:p w14:paraId="34DFA50A" w14:textId="77777777" w:rsidR="00A9499A" w:rsidRDefault="00A9499A" w:rsidP="006F30A2">
            <w:r w:rsidRPr="00602A83">
              <w:rPr>
                <w:rFonts w:hint="eastAsia"/>
              </w:rPr>
              <w:t>JGDM</w:t>
            </w:r>
          </w:p>
        </w:tc>
        <w:tc>
          <w:tcPr>
            <w:tcW w:w="1278" w:type="dxa"/>
            <w:vAlign w:val="center"/>
          </w:tcPr>
          <w:p w14:paraId="02CB39FE" w14:textId="77777777" w:rsidR="00A9499A" w:rsidRPr="00C45958" w:rsidRDefault="00A9499A" w:rsidP="006F30A2">
            <w:r w:rsidRPr="00602A83">
              <w:rPr>
                <w:rFonts w:hint="eastAsia"/>
              </w:rPr>
              <w:t>Character</w:t>
            </w:r>
          </w:p>
        </w:tc>
        <w:tc>
          <w:tcPr>
            <w:tcW w:w="851" w:type="dxa"/>
            <w:vAlign w:val="center"/>
          </w:tcPr>
          <w:p w14:paraId="497C7215" w14:textId="77777777" w:rsidR="00A9499A" w:rsidRDefault="00A9499A" w:rsidP="006F30A2">
            <w:r w:rsidRPr="00602A83">
              <w:rPr>
                <w:rFonts w:hint="eastAsia"/>
              </w:rPr>
              <w:t>4</w:t>
            </w:r>
          </w:p>
        </w:tc>
        <w:tc>
          <w:tcPr>
            <w:tcW w:w="2976" w:type="dxa"/>
            <w:vAlign w:val="center"/>
          </w:tcPr>
          <w:p w14:paraId="46315AEF" w14:textId="77777777" w:rsidR="00A9499A" w:rsidRDefault="00A9499A" w:rsidP="006F30A2">
            <w:r w:rsidRPr="00602A83">
              <w:rPr>
                <w:rFonts w:hint="eastAsia"/>
              </w:rPr>
              <w:t>结果代码</w:t>
            </w:r>
          </w:p>
        </w:tc>
        <w:tc>
          <w:tcPr>
            <w:tcW w:w="2552" w:type="dxa"/>
            <w:vAlign w:val="center"/>
          </w:tcPr>
          <w:p w14:paraId="6E7A625B" w14:textId="77777777" w:rsidR="00A9499A" w:rsidRPr="00293A05" w:rsidRDefault="00A9499A" w:rsidP="006F30A2"/>
        </w:tc>
      </w:tr>
      <w:tr w:rsidR="00A9499A" w14:paraId="26063449" w14:textId="77777777" w:rsidTr="006B3879">
        <w:trPr>
          <w:trHeight w:val="415"/>
          <w:jc w:val="center"/>
        </w:trPr>
        <w:tc>
          <w:tcPr>
            <w:tcW w:w="537" w:type="dxa"/>
            <w:vAlign w:val="center"/>
          </w:tcPr>
          <w:p w14:paraId="1C0E4031" w14:textId="77777777" w:rsidR="00E70528" w:rsidRDefault="00E70528">
            <w:pPr>
              <w:pStyle w:val="ab"/>
              <w:numPr>
                <w:ilvl w:val="0"/>
                <w:numId w:val="63"/>
              </w:numPr>
              <w:ind w:firstLineChars="0"/>
              <w:jc w:val="center"/>
              <w:rPr>
                <w:b/>
              </w:rPr>
            </w:pPr>
          </w:p>
        </w:tc>
        <w:tc>
          <w:tcPr>
            <w:tcW w:w="1270" w:type="dxa"/>
            <w:vAlign w:val="center"/>
          </w:tcPr>
          <w:p w14:paraId="69C16A12" w14:textId="77777777" w:rsidR="00A9499A" w:rsidRDefault="00A9499A" w:rsidP="006F30A2">
            <w:r w:rsidRPr="00602A83">
              <w:rPr>
                <w:rFonts w:hint="eastAsia"/>
              </w:rPr>
              <w:t>JGSM</w:t>
            </w:r>
          </w:p>
        </w:tc>
        <w:tc>
          <w:tcPr>
            <w:tcW w:w="1278" w:type="dxa"/>
            <w:vAlign w:val="center"/>
          </w:tcPr>
          <w:p w14:paraId="3C0F1F50" w14:textId="77777777" w:rsidR="00A9499A" w:rsidRPr="00C45958" w:rsidRDefault="00A9499A" w:rsidP="006F30A2">
            <w:r w:rsidRPr="00602A83">
              <w:rPr>
                <w:rFonts w:hint="eastAsia"/>
              </w:rPr>
              <w:t>Character</w:t>
            </w:r>
          </w:p>
        </w:tc>
        <w:tc>
          <w:tcPr>
            <w:tcW w:w="851" w:type="dxa"/>
            <w:vAlign w:val="center"/>
          </w:tcPr>
          <w:p w14:paraId="2B3113AF" w14:textId="77777777" w:rsidR="00A9499A" w:rsidRDefault="00A9499A" w:rsidP="006F30A2">
            <w:r w:rsidRPr="00602A83">
              <w:rPr>
                <w:rFonts w:hint="eastAsia"/>
              </w:rPr>
              <w:t>40</w:t>
            </w:r>
          </w:p>
        </w:tc>
        <w:tc>
          <w:tcPr>
            <w:tcW w:w="2976" w:type="dxa"/>
            <w:vAlign w:val="center"/>
          </w:tcPr>
          <w:p w14:paraId="14CCEF54" w14:textId="77777777" w:rsidR="00A9499A" w:rsidRDefault="00A9499A" w:rsidP="006F30A2">
            <w:r w:rsidRPr="00602A83">
              <w:rPr>
                <w:rFonts w:hint="eastAsia"/>
              </w:rPr>
              <w:t>结果说明</w:t>
            </w:r>
          </w:p>
        </w:tc>
        <w:tc>
          <w:tcPr>
            <w:tcW w:w="2552" w:type="dxa"/>
            <w:vAlign w:val="center"/>
          </w:tcPr>
          <w:p w14:paraId="15061953" w14:textId="77777777" w:rsidR="00A9499A" w:rsidRPr="00293A05" w:rsidRDefault="00A9499A" w:rsidP="006F30A2"/>
        </w:tc>
      </w:tr>
    </w:tbl>
    <w:p w14:paraId="571091A9" w14:textId="77777777" w:rsidR="009248FF" w:rsidRPr="006C09A6" w:rsidRDefault="009248FF" w:rsidP="009248FF">
      <w:pPr>
        <w:rPr>
          <w:b/>
          <w:sz w:val="24"/>
          <w:szCs w:val="24"/>
        </w:rPr>
      </w:pPr>
      <w:r w:rsidRPr="006C09A6">
        <w:rPr>
          <w:b/>
          <w:sz w:val="24"/>
          <w:szCs w:val="24"/>
        </w:rPr>
        <w:t>说明：</w:t>
      </w:r>
    </w:p>
    <w:p w14:paraId="31B0E2A0" w14:textId="77777777" w:rsidR="00E70528" w:rsidRDefault="009248FF">
      <w:pPr>
        <w:pStyle w:val="ab"/>
        <w:numPr>
          <w:ilvl w:val="0"/>
          <w:numId w:val="77"/>
        </w:numPr>
        <w:spacing w:line="360" w:lineRule="auto"/>
        <w:ind w:firstLineChars="0"/>
      </w:pPr>
      <w:r w:rsidRPr="009E2895">
        <w:rPr>
          <w:szCs w:val="21"/>
        </w:rPr>
        <w:t>可能返回多条结果记录。</w:t>
      </w:r>
    </w:p>
    <w:p w14:paraId="69F2F2FB" w14:textId="77777777" w:rsidR="00E70528" w:rsidRDefault="00715D31">
      <w:pPr>
        <w:pStyle w:val="ab"/>
        <w:widowControl/>
        <w:numPr>
          <w:ilvl w:val="0"/>
          <w:numId w:val="77"/>
        </w:numPr>
        <w:spacing w:line="360" w:lineRule="auto"/>
        <w:ind w:firstLineChars="0"/>
        <w:jc w:val="left"/>
      </w:pPr>
      <w:r w:rsidRPr="00715D31">
        <w:rPr>
          <w:szCs w:val="21"/>
        </w:rPr>
        <w:t>如果请求中包含证券账户类别、证券账户号码，只返回对应证券账户的首次交易日；如果请求中包含一码通账户号码，但不包含证券账户类别、证券账户号码，返回对应一码通账户下所有证券账户首次交易日；如果请求中仅有客户名称、主要身份证明文件类别、主要身份证明文件代码，返回该客户下所有证券账户首次交易日。</w:t>
      </w:r>
    </w:p>
    <w:p w14:paraId="286085BD" w14:textId="77777777" w:rsidR="00704C15" w:rsidRDefault="00704C15"/>
    <w:p w14:paraId="19F7757C" w14:textId="77777777" w:rsidR="001E6793" w:rsidRDefault="00595280" w:rsidP="001E6793">
      <w:pPr>
        <w:pStyle w:val="2"/>
        <w:numPr>
          <w:ilvl w:val="0"/>
          <w:numId w:val="3"/>
        </w:numPr>
      </w:pPr>
      <w:bookmarkStart w:id="59" w:name="_Toc3820392"/>
      <w:r>
        <w:rPr>
          <w:rFonts w:hint="eastAsia"/>
        </w:rPr>
        <w:t>账户资料核对</w:t>
      </w:r>
      <w:bookmarkEnd w:id="59"/>
    </w:p>
    <w:p w14:paraId="4562D702" w14:textId="77777777" w:rsidR="00700250" w:rsidRPr="00700250" w:rsidRDefault="00700250" w:rsidP="00700250">
      <w:pPr>
        <w:rPr>
          <w:sz w:val="24"/>
          <w:szCs w:val="24"/>
        </w:rPr>
      </w:pPr>
      <w:bookmarkStart w:id="60" w:name="_Toc358041931"/>
    </w:p>
    <w:p w14:paraId="7BDF5412" w14:textId="77777777" w:rsidR="006019D9" w:rsidRDefault="006019D9" w:rsidP="006019D9">
      <w:pPr>
        <w:rPr>
          <w:sz w:val="24"/>
          <w:szCs w:val="24"/>
        </w:rPr>
      </w:pPr>
    </w:p>
    <w:p w14:paraId="41A92968" w14:textId="77777777" w:rsidR="006019D9" w:rsidRPr="00700250" w:rsidRDefault="006019D9" w:rsidP="006019D9">
      <w:pPr>
        <w:rPr>
          <w:sz w:val="24"/>
          <w:szCs w:val="28"/>
        </w:rPr>
      </w:pPr>
      <w:r w:rsidRPr="00700250">
        <w:rPr>
          <w:sz w:val="24"/>
          <w:szCs w:val="28"/>
        </w:rPr>
        <w:t>ServiceDomain = “CSDCC           ”</w:t>
      </w:r>
    </w:p>
    <w:p w14:paraId="11A63FCB" w14:textId="77777777" w:rsidR="006019D9" w:rsidRPr="00CF341F" w:rsidRDefault="006019D9" w:rsidP="006019D9">
      <w:pPr>
        <w:rPr>
          <w:sz w:val="24"/>
          <w:szCs w:val="28"/>
        </w:rPr>
      </w:pPr>
      <w:r w:rsidRPr="00700250">
        <w:rPr>
          <w:sz w:val="24"/>
          <w:szCs w:val="28"/>
        </w:rPr>
        <w:t>ServiceName = “UAPSRV          ”</w:t>
      </w:r>
    </w:p>
    <w:p w14:paraId="31EA0D63" w14:textId="77777777" w:rsidR="006019D9" w:rsidRDefault="006019D9" w:rsidP="006019D9">
      <w:pPr>
        <w:rPr>
          <w:sz w:val="24"/>
          <w:szCs w:val="24"/>
        </w:rPr>
      </w:pPr>
    </w:p>
    <w:p w14:paraId="7B10631B" w14:textId="77777777" w:rsidR="00700250" w:rsidRPr="00700250" w:rsidRDefault="00700250" w:rsidP="00980985">
      <w:pPr>
        <w:rPr>
          <w:sz w:val="24"/>
          <w:szCs w:val="24"/>
        </w:rPr>
      </w:pPr>
      <w:r w:rsidRPr="00700250">
        <w:rPr>
          <w:sz w:val="24"/>
          <w:szCs w:val="24"/>
        </w:rPr>
        <w:t>ServiceType = “</w:t>
      </w:r>
      <w:r w:rsidR="00BD7AE8">
        <w:rPr>
          <w:rFonts w:hint="eastAsia"/>
          <w:sz w:val="24"/>
          <w:szCs w:val="24"/>
        </w:rPr>
        <w:t>10</w:t>
      </w:r>
      <w:r w:rsidRPr="00700250">
        <w:rPr>
          <w:sz w:val="24"/>
          <w:szCs w:val="24"/>
        </w:rPr>
        <w:t>”</w:t>
      </w:r>
    </w:p>
    <w:p w14:paraId="3EB70256" w14:textId="77777777" w:rsidR="00700250" w:rsidRPr="00700250" w:rsidRDefault="00700250" w:rsidP="00700250">
      <w:pPr>
        <w:rPr>
          <w:sz w:val="24"/>
          <w:szCs w:val="24"/>
        </w:rPr>
      </w:pPr>
    </w:p>
    <w:p w14:paraId="0DE17D14" w14:textId="77777777" w:rsidR="00A06239" w:rsidRPr="00271B22" w:rsidRDefault="00A06239" w:rsidP="00A06239">
      <w:pPr>
        <w:rPr>
          <w:b/>
          <w:sz w:val="30"/>
          <w:szCs w:val="30"/>
        </w:rPr>
      </w:pPr>
      <w:r w:rsidRPr="00271B22">
        <w:rPr>
          <w:rFonts w:hint="eastAsia"/>
          <w:b/>
          <w:sz w:val="30"/>
          <w:szCs w:val="30"/>
        </w:rPr>
        <w:t>请求：</w:t>
      </w:r>
      <w:bookmarkEnd w:id="60"/>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72"/>
        <w:gridCol w:w="1209"/>
        <w:gridCol w:w="918"/>
        <w:gridCol w:w="2976"/>
        <w:gridCol w:w="2410"/>
      </w:tblGrid>
      <w:tr w:rsidR="00A06239" w:rsidRPr="00455B38" w14:paraId="5BDAE0DE" w14:textId="77777777" w:rsidTr="006B3879">
        <w:trPr>
          <w:trHeight w:val="534"/>
          <w:jc w:val="center"/>
        </w:trPr>
        <w:tc>
          <w:tcPr>
            <w:tcW w:w="537" w:type="dxa"/>
            <w:shd w:val="clear" w:color="auto" w:fill="FFC000"/>
            <w:vAlign w:val="center"/>
          </w:tcPr>
          <w:p w14:paraId="1E8827F5" w14:textId="77777777" w:rsidR="00A06239" w:rsidRPr="00455B38" w:rsidRDefault="00A06239"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6871A49D" w14:textId="77777777" w:rsidR="00A06239" w:rsidRPr="00455B38" w:rsidRDefault="00A06239" w:rsidP="006F30A2">
            <w:pPr>
              <w:jc w:val="center"/>
              <w:rPr>
                <w:b/>
                <w:sz w:val="24"/>
                <w:szCs w:val="24"/>
              </w:rPr>
            </w:pPr>
            <w:r w:rsidRPr="00455B38">
              <w:rPr>
                <w:rFonts w:hint="eastAsia"/>
                <w:b/>
                <w:sz w:val="24"/>
                <w:szCs w:val="24"/>
              </w:rPr>
              <w:t>字段</w:t>
            </w:r>
          </w:p>
        </w:tc>
        <w:tc>
          <w:tcPr>
            <w:tcW w:w="1209" w:type="dxa"/>
            <w:shd w:val="clear" w:color="auto" w:fill="FFC000"/>
            <w:vAlign w:val="center"/>
          </w:tcPr>
          <w:p w14:paraId="6AC5073B" w14:textId="77777777" w:rsidR="00A06239" w:rsidRPr="00455B38" w:rsidRDefault="00A06239" w:rsidP="006F30A2">
            <w:pPr>
              <w:jc w:val="center"/>
              <w:rPr>
                <w:b/>
                <w:sz w:val="24"/>
                <w:szCs w:val="24"/>
              </w:rPr>
            </w:pPr>
            <w:r w:rsidRPr="00455B38">
              <w:rPr>
                <w:rFonts w:hint="eastAsia"/>
                <w:b/>
                <w:sz w:val="24"/>
                <w:szCs w:val="24"/>
              </w:rPr>
              <w:t>类型</w:t>
            </w:r>
          </w:p>
        </w:tc>
        <w:tc>
          <w:tcPr>
            <w:tcW w:w="918" w:type="dxa"/>
            <w:shd w:val="clear" w:color="auto" w:fill="FFC000"/>
            <w:vAlign w:val="center"/>
          </w:tcPr>
          <w:p w14:paraId="23B3475D" w14:textId="77777777" w:rsidR="00A06239" w:rsidRPr="00455B38" w:rsidRDefault="00A06239" w:rsidP="006F30A2">
            <w:pPr>
              <w:jc w:val="center"/>
              <w:rPr>
                <w:b/>
                <w:sz w:val="24"/>
                <w:szCs w:val="24"/>
              </w:rPr>
            </w:pPr>
            <w:r w:rsidRPr="00455B38">
              <w:rPr>
                <w:rFonts w:hint="eastAsia"/>
                <w:b/>
                <w:sz w:val="24"/>
                <w:szCs w:val="24"/>
              </w:rPr>
              <w:t>长度</w:t>
            </w:r>
          </w:p>
        </w:tc>
        <w:tc>
          <w:tcPr>
            <w:tcW w:w="2976" w:type="dxa"/>
            <w:shd w:val="clear" w:color="auto" w:fill="FFC000"/>
            <w:vAlign w:val="center"/>
          </w:tcPr>
          <w:p w14:paraId="2FC5880A" w14:textId="77777777" w:rsidR="00A06239" w:rsidRPr="00455B38" w:rsidRDefault="00A06239" w:rsidP="006F30A2">
            <w:pPr>
              <w:jc w:val="center"/>
              <w:rPr>
                <w:b/>
                <w:sz w:val="24"/>
                <w:szCs w:val="24"/>
              </w:rPr>
            </w:pPr>
            <w:r w:rsidRPr="00455B38">
              <w:rPr>
                <w:rFonts w:hint="eastAsia"/>
                <w:b/>
                <w:sz w:val="24"/>
                <w:szCs w:val="24"/>
              </w:rPr>
              <w:t>字段名称</w:t>
            </w:r>
          </w:p>
        </w:tc>
        <w:tc>
          <w:tcPr>
            <w:tcW w:w="2410" w:type="dxa"/>
            <w:shd w:val="clear" w:color="auto" w:fill="FFC000"/>
            <w:vAlign w:val="center"/>
          </w:tcPr>
          <w:p w14:paraId="4800A586" w14:textId="77777777" w:rsidR="00A06239" w:rsidRPr="00455B38" w:rsidRDefault="007A7601" w:rsidP="006F30A2">
            <w:pPr>
              <w:jc w:val="center"/>
              <w:rPr>
                <w:b/>
                <w:sz w:val="24"/>
                <w:szCs w:val="24"/>
              </w:rPr>
            </w:pPr>
            <w:r>
              <w:rPr>
                <w:rFonts w:hint="eastAsia"/>
                <w:b/>
                <w:sz w:val="24"/>
                <w:szCs w:val="24"/>
              </w:rPr>
              <w:t>备注</w:t>
            </w:r>
          </w:p>
        </w:tc>
      </w:tr>
      <w:tr w:rsidR="00C91ABD" w14:paraId="4B198E4D" w14:textId="77777777" w:rsidTr="006B3879">
        <w:trPr>
          <w:trHeight w:val="415"/>
          <w:jc w:val="center"/>
        </w:trPr>
        <w:tc>
          <w:tcPr>
            <w:tcW w:w="537" w:type="dxa"/>
            <w:vAlign w:val="center"/>
          </w:tcPr>
          <w:p w14:paraId="76F180A8" w14:textId="77777777" w:rsidR="00E70528" w:rsidRDefault="00E70528">
            <w:pPr>
              <w:pStyle w:val="ab"/>
              <w:numPr>
                <w:ilvl w:val="0"/>
                <w:numId w:val="65"/>
              </w:numPr>
              <w:ind w:firstLineChars="0"/>
              <w:jc w:val="center"/>
              <w:rPr>
                <w:b/>
              </w:rPr>
            </w:pPr>
          </w:p>
        </w:tc>
        <w:tc>
          <w:tcPr>
            <w:tcW w:w="1272" w:type="dxa"/>
            <w:vAlign w:val="center"/>
          </w:tcPr>
          <w:p w14:paraId="29E1AF55" w14:textId="77777777" w:rsidR="00C91ABD" w:rsidRDefault="00C91ABD" w:rsidP="006F30A2">
            <w:pPr>
              <w:rPr>
                <w:rFonts w:ascii="Calibri" w:eastAsia="宋体" w:hAnsi="Calibri" w:cs="Calibri"/>
                <w:color w:val="000000"/>
                <w:sz w:val="22"/>
              </w:rPr>
            </w:pPr>
            <w:r>
              <w:rPr>
                <w:rFonts w:hint="eastAsia"/>
              </w:rPr>
              <w:t>YWLSH</w:t>
            </w:r>
          </w:p>
        </w:tc>
        <w:tc>
          <w:tcPr>
            <w:tcW w:w="1209" w:type="dxa"/>
            <w:vAlign w:val="center"/>
          </w:tcPr>
          <w:p w14:paraId="521024EC" w14:textId="77777777" w:rsidR="00C91ABD" w:rsidRDefault="00C91ABD" w:rsidP="006F30A2">
            <w:pPr>
              <w:rPr>
                <w:rFonts w:ascii="Calibri" w:eastAsia="宋体" w:hAnsi="Calibri" w:cs="Calibri"/>
                <w:color w:val="000000"/>
                <w:szCs w:val="21"/>
              </w:rPr>
            </w:pPr>
            <w:r w:rsidRPr="00C45958">
              <w:rPr>
                <w:rFonts w:hint="eastAsia"/>
              </w:rPr>
              <w:t>Character</w:t>
            </w:r>
          </w:p>
        </w:tc>
        <w:tc>
          <w:tcPr>
            <w:tcW w:w="918" w:type="dxa"/>
            <w:vAlign w:val="center"/>
          </w:tcPr>
          <w:p w14:paraId="506551CB" w14:textId="77777777" w:rsidR="00C91ABD" w:rsidRDefault="00C91ABD" w:rsidP="006F30A2">
            <w:pPr>
              <w:rPr>
                <w:rFonts w:ascii="Calibri" w:eastAsia="宋体" w:hAnsi="Calibri" w:cs="Calibri"/>
                <w:color w:val="000000"/>
                <w:szCs w:val="21"/>
              </w:rPr>
            </w:pPr>
            <w:r>
              <w:rPr>
                <w:rFonts w:hint="eastAsia"/>
              </w:rPr>
              <w:t>10</w:t>
            </w:r>
          </w:p>
        </w:tc>
        <w:tc>
          <w:tcPr>
            <w:tcW w:w="2976" w:type="dxa"/>
            <w:vAlign w:val="center"/>
          </w:tcPr>
          <w:p w14:paraId="59FFAD57" w14:textId="77777777" w:rsidR="00C91ABD" w:rsidRDefault="00C91ABD" w:rsidP="006F30A2">
            <w:pPr>
              <w:rPr>
                <w:rFonts w:ascii="宋体" w:eastAsia="宋体" w:hAnsi="宋体" w:cs="宋体"/>
                <w:color w:val="000000"/>
                <w:szCs w:val="21"/>
              </w:rPr>
            </w:pPr>
            <w:r>
              <w:rPr>
                <w:rFonts w:hint="eastAsia"/>
              </w:rPr>
              <w:t>业务流水号</w:t>
            </w:r>
          </w:p>
        </w:tc>
        <w:tc>
          <w:tcPr>
            <w:tcW w:w="2410" w:type="dxa"/>
            <w:vAlign w:val="center"/>
          </w:tcPr>
          <w:p w14:paraId="40A9BF38" w14:textId="77777777" w:rsidR="00C91ABD" w:rsidRDefault="00C91ABD" w:rsidP="006F30A2">
            <w:pPr>
              <w:rPr>
                <w:rFonts w:ascii="宋体" w:eastAsia="宋体" w:hAnsi="宋体" w:cs="宋体"/>
                <w:color w:val="000000"/>
                <w:sz w:val="22"/>
              </w:rPr>
            </w:pPr>
            <w:r>
              <w:rPr>
                <w:rFonts w:ascii="宋体" w:eastAsia="宋体" w:hAnsi="宋体" w:cs="宋体" w:hint="eastAsia"/>
                <w:color w:val="000000"/>
                <w:sz w:val="22"/>
              </w:rPr>
              <w:t>必填</w:t>
            </w:r>
          </w:p>
        </w:tc>
      </w:tr>
      <w:tr w:rsidR="00C91ABD" w14:paraId="26D9AEB7" w14:textId="77777777" w:rsidTr="006B3879">
        <w:trPr>
          <w:trHeight w:val="415"/>
          <w:jc w:val="center"/>
        </w:trPr>
        <w:tc>
          <w:tcPr>
            <w:tcW w:w="537" w:type="dxa"/>
            <w:vAlign w:val="center"/>
          </w:tcPr>
          <w:p w14:paraId="2E74FA56" w14:textId="77777777" w:rsidR="00E70528" w:rsidRDefault="00E70528">
            <w:pPr>
              <w:pStyle w:val="ab"/>
              <w:numPr>
                <w:ilvl w:val="0"/>
                <w:numId w:val="65"/>
              </w:numPr>
              <w:ind w:firstLineChars="0"/>
              <w:jc w:val="center"/>
              <w:rPr>
                <w:b/>
              </w:rPr>
            </w:pPr>
          </w:p>
        </w:tc>
        <w:tc>
          <w:tcPr>
            <w:tcW w:w="1272" w:type="dxa"/>
            <w:vAlign w:val="center"/>
          </w:tcPr>
          <w:p w14:paraId="58B49154" w14:textId="77777777" w:rsidR="00C91ABD" w:rsidRPr="00C91ABD" w:rsidRDefault="00C91ABD" w:rsidP="006F30A2">
            <w:r w:rsidRPr="00675DE4">
              <w:t>KHMC</w:t>
            </w:r>
          </w:p>
        </w:tc>
        <w:tc>
          <w:tcPr>
            <w:tcW w:w="1209" w:type="dxa"/>
            <w:vAlign w:val="center"/>
          </w:tcPr>
          <w:p w14:paraId="2238266C" w14:textId="77777777" w:rsidR="00C91ABD" w:rsidRDefault="00C91ABD" w:rsidP="006F30A2">
            <w:pPr>
              <w:rPr>
                <w:rFonts w:ascii="Calibri" w:hAnsi="Calibri" w:cs="Calibri"/>
                <w:color w:val="000000"/>
                <w:szCs w:val="21"/>
              </w:rPr>
            </w:pPr>
            <w:r>
              <w:rPr>
                <w:rFonts w:ascii="Calibri" w:hAnsi="Calibri" w:cs="Calibri"/>
                <w:color w:val="000000"/>
                <w:szCs w:val="21"/>
              </w:rPr>
              <w:t>Character</w:t>
            </w:r>
          </w:p>
        </w:tc>
        <w:tc>
          <w:tcPr>
            <w:tcW w:w="918" w:type="dxa"/>
            <w:vAlign w:val="center"/>
          </w:tcPr>
          <w:p w14:paraId="5F26CE15" w14:textId="77777777" w:rsidR="00C91ABD" w:rsidRDefault="006F30A2" w:rsidP="006F30A2">
            <w:pPr>
              <w:rPr>
                <w:rFonts w:ascii="Calibri" w:hAnsi="Calibri" w:cs="Calibri"/>
                <w:color w:val="000000"/>
                <w:szCs w:val="21"/>
              </w:rPr>
            </w:pPr>
            <w:r>
              <w:rPr>
                <w:rFonts w:ascii="Calibri" w:hAnsi="Calibri" w:cs="Calibri" w:hint="eastAsia"/>
                <w:color w:val="000000"/>
                <w:szCs w:val="21"/>
              </w:rPr>
              <w:t>12</w:t>
            </w:r>
            <w:r w:rsidR="00C91ABD">
              <w:rPr>
                <w:rFonts w:ascii="Calibri" w:hAnsi="Calibri" w:cs="Calibri" w:hint="eastAsia"/>
                <w:color w:val="000000"/>
                <w:szCs w:val="21"/>
              </w:rPr>
              <w:t>0</w:t>
            </w:r>
          </w:p>
        </w:tc>
        <w:tc>
          <w:tcPr>
            <w:tcW w:w="2976" w:type="dxa"/>
            <w:vAlign w:val="center"/>
          </w:tcPr>
          <w:p w14:paraId="6EBCD517" w14:textId="77777777" w:rsidR="00C91ABD" w:rsidRDefault="00C91ABD" w:rsidP="006F30A2">
            <w:pPr>
              <w:rPr>
                <w:color w:val="000000"/>
                <w:szCs w:val="21"/>
              </w:rPr>
            </w:pPr>
            <w:r>
              <w:rPr>
                <w:rFonts w:hint="eastAsia"/>
                <w:color w:val="000000"/>
                <w:szCs w:val="21"/>
              </w:rPr>
              <w:t>客户名称</w:t>
            </w:r>
          </w:p>
        </w:tc>
        <w:tc>
          <w:tcPr>
            <w:tcW w:w="2410" w:type="dxa"/>
            <w:vAlign w:val="center"/>
          </w:tcPr>
          <w:p w14:paraId="5D47CEE9" w14:textId="77777777" w:rsidR="00C91ABD" w:rsidRDefault="00C91ABD" w:rsidP="006F30A2">
            <w:pPr>
              <w:rPr>
                <w:rFonts w:ascii="宋体" w:eastAsia="宋体" w:hAnsi="宋体" w:cs="宋体"/>
                <w:color w:val="000000"/>
                <w:sz w:val="22"/>
              </w:rPr>
            </w:pPr>
            <w:r>
              <w:rPr>
                <w:rFonts w:ascii="宋体" w:eastAsia="宋体" w:hAnsi="宋体" w:cs="宋体" w:hint="eastAsia"/>
                <w:color w:val="000000"/>
                <w:sz w:val="22"/>
              </w:rPr>
              <w:t>必填</w:t>
            </w:r>
          </w:p>
        </w:tc>
      </w:tr>
      <w:tr w:rsidR="00B82C09" w14:paraId="7B971F4B" w14:textId="77777777" w:rsidTr="006B3879">
        <w:trPr>
          <w:trHeight w:val="415"/>
          <w:jc w:val="center"/>
        </w:trPr>
        <w:tc>
          <w:tcPr>
            <w:tcW w:w="537" w:type="dxa"/>
            <w:vAlign w:val="center"/>
          </w:tcPr>
          <w:p w14:paraId="081075CE" w14:textId="77777777" w:rsidR="00E70528" w:rsidRDefault="00E70528">
            <w:pPr>
              <w:pStyle w:val="ab"/>
              <w:numPr>
                <w:ilvl w:val="0"/>
                <w:numId w:val="65"/>
              </w:numPr>
              <w:ind w:firstLineChars="0"/>
              <w:jc w:val="center"/>
              <w:rPr>
                <w:b/>
              </w:rPr>
            </w:pPr>
          </w:p>
        </w:tc>
        <w:tc>
          <w:tcPr>
            <w:tcW w:w="1272" w:type="dxa"/>
            <w:vAlign w:val="center"/>
          </w:tcPr>
          <w:p w14:paraId="7A8412B6" w14:textId="77777777" w:rsidR="00B82C09" w:rsidRPr="00DD2CE2" w:rsidRDefault="00B82C09" w:rsidP="006F30A2">
            <w:r w:rsidRPr="0015163B">
              <w:t>ZJLB</w:t>
            </w:r>
          </w:p>
        </w:tc>
        <w:tc>
          <w:tcPr>
            <w:tcW w:w="1209" w:type="dxa"/>
            <w:vAlign w:val="center"/>
          </w:tcPr>
          <w:p w14:paraId="37CEB6C5" w14:textId="77777777" w:rsidR="00B82C09" w:rsidRPr="00DD2CE2" w:rsidRDefault="00B82C09" w:rsidP="006F30A2">
            <w:r>
              <w:rPr>
                <w:rFonts w:ascii="Calibri" w:hAnsi="Calibri" w:cs="Calibri"/>
                <w:color w:val="000000"/>
                <w:szCs w:val="21"/>
              </w:rPr>
              <w:t>Character</w:t>
            </w:r>
          </w:p>
        </w:tc>
        <w:tc>
          <w:tcPr>
            <w:tcW w:w="918" w:type="dxa"/>
            <w:vAlign w:val="center"/>
          </w:tcPr>
          <w:p w14:paraId="104677B7" w14:textId="77777777" w:rsidR="00B82C09" w:rsidRPr="00DD2CE2" w:rsidRDefault="00B82C09" w:rsidP="006F30A2">
            <w:r>
              <w:rPr>
                <w:rFonts w:ascii="Calibri" w:hAnsi="Calibri" w:cs="Calibri"/>
                <w:color w:val="000000"/>
                <w:szCs w:val="21"/>
              </w:rPr>
              <w:t>2</w:t>
            </w:r>
          </w:p>
        </w:tc>
        <w:tc>
          <w:tcPr>
            <w:tcW w:w="2976" w:type="dxa"/>
            <w:vAlign w:val="center"/>
          </w:tcPr>
          <w:p w14:paraId="7A6B5A47" w14:textId="77777777" w:rsidR="00B82C09" w:rsidRPr="00DD2CE2" w:rsidRDefault="00B82C09" w:rsidP="006F30A2">
            <w:r>
              <w:rPr>
                <w:rFonts w:hint="eastAsia"/>
                <w:color w:val="000000"/>
                <w:szCs w:val="21"/>
              </w:rPr>
              <w:t>主要身份证明文件类别</w:t>
            </w:r>
          </w:p>
        </w:tc>
        <w:tc>
          <w:tcPr>
            <w:tcW w:w="2410" w:type="dxa"/>
            <w:vAlign w:val="center"/>
          </w:tcPr>
          <w:p w14:paraId="03735BD8" w14:textId="77777777" w:rsidR="00B82C09" w:rsidRDefault="00B82C09" w:rsidP="006F30A2">
            <w:r>
              <w:rPr>
                <w:rFonts w:ascii="宋体" w:eastAsia="宋体" w:hAnsi="宋体" w:cs="宋体" w:hint="eastAsia"/>
                <w:color w:val="000000"/>
                <w:sz w:val="22"/>
              </w:rPr>
              <w:t>必填</w:t>
            </w:r>
            <w:r>
              <w:rPr>
                <w:rFonts w:hint="eastAsia"/>
              </w:rPr>
              <w:t>，</w:t>
            </w:r>
            <w:r w:rsidRPr="00DD2CE2">
              <w:rPr>
                <w:rFonts w:hint="eastAsia"/>
              </w:rPr>
              <w:t>字典</w:t>
            </w:r>
            <w:r w:rsidRPr="00DD2CE2">
              <w:rPr>
                <w:rFonts w:hint="eastAsia"/>
              </w:rPr>
              <w:t>(</w:t>
            </w:r>
            <w:r w:rsidRPr="00DB38EA">
              <w:t>ZJLB</w:t>
            </w:r>
            <w:r w:rsidRPr="00DD2CE2">
              <w:rPr>
                <w:rFonts w:hint="eastAsia"/>
              </w:rPr>
              <w:t>)</w:t>
            </w:r>
          </w:p>
        </w:tc>
      </w:tr>
      <w:tr w:rsidR="00B82C09" w14:paraId="6EC88A51" w14:textId="77777777" w:rsidTr="006B3879">
        <w:trPr>
          <w:trHeight w:val="415"/>
          <w:jc w:val="center"/>
        </w:trPr>
        <w:tc>
          <w:tcPr>
            <w:tcW w:w="537" w:type="dxa"/>
            <w:vAlign w:val="center"/>
          </w:tcPr>
          <w:p w14:paraId="6F98786E" w14:textId="77777777" w:rsidR="00E70528" w:rsidRDefault="00E70528">
            <w:pPr>
              <w:pStyle w:val="ab"/>
              <w:numPr>
                <w:ilvl w:val="0"/>
                <w:numId w:val="65"/>
              </w:numPr>
              <w:ind w:firstLineChars="0"/>
              <w:jc w:val="center"/>
              <w:rPr>
                <w:b/>
              </w:rPr>
            </w:pPr>
          </w:p>
        </w:tc>
        <w:tc>
          <w:tcPr>
            <w:tcW w:w="1272" w:type="dxa"/>
            <w:vAlign w:val="center"/>
          </w:tcPr>
          <w:p w14:paraId="4750FB49" w14:textId="77777777" w:rsidR="00B82C09" w:rsidRPr="00DD2CE2" w:rsidRDefault="00B82C09" w:rsidP="006F30A2">
            <w:r w:rsidRPr="0015163B">
              <w:t>ZJDM</w:t>
            </w:r>
          </w:p>
        </w:tc>
        <w:tc>
          <w:tcPr>
            <w:tcW w:w="1209" w:type="dxa"/>
            <w:vAlign w:val="center"/>
          </w:tcPr>
          <w:p w14:paraId="08C50BF2" w14:textId="77777777" w:rsidR="00B82C09" w:rsidRPr="00DD2CE2" w:rsidRDefault="00B82C09" w:rsidP="006F30A2">
            <w:r>
              <w:rPr>
                <w:rFonts w:ascii="Calibri" w:hAnsi="Calibri" w:cs="Calibri"/>
                <w:color w:val="000000"/>
                <w:szCs w:val="21"/>
              </w:rPr>
              <w:t>Character</w:t>
            </w:r>
          </w:p>
        </w:tc>
        <w:tc>
          <w:tcPr>
            <w:tcW w:w="918" w:type="dxa"/>
            <w:vAlign w:val="center"/>
          </w:tcPr>
          <w:p w14:paraId="0A67F006" w14:textId="77777777" w:rsidR="00B82C09" w:rsidRPr="00DD2CE2" w:rsidRDefault="00B82C09" w:rsidP="006F30A2">
            <w:r>
              <w:rPr>
                <w:rFonts w:ascii="Calibri" w:hAnsi="Calibri" w:cs="Calibri" w:hint="eastAsia"/>
                <w:color w:val="000000"/>
                <w:szCs w:val="21"/>
              </w:rPr>
              <w:t>40</w:t>
            </w:r>
          </w:p>
        </w:tc>
        <w:tc>
          <w:tcPr>
            <w:tcW w:w="2976" w:type="dxa"/>
            <w:vAlign w:val="center"/>
          </w:tcPr>
          <w:p w14:paraId="506FD6FE" w14:textId="77777777" w:rsidR="00B82C09" w:rsidRPr="00DD2CE2" w:rsidRDefault="00B82C09" w:rsidP="006F30A2">
            <w:r>
              <w:rPr>
                <w:rFonts w:hint="eastAsia"/>
                <w:color w:val="000000"/>
                <w:szCs w:val="21"/>
              </w:rPr>
              <w:t>主要身份证明文件代码</w:t>
            </w:r>
          </w:p>
        </w:tc>
        <w:tc>
          <w:tcPr>
            <w:tcW w:w="2410" w:type="dxa"/>
            <w:vAlign w:val="center"/>
          </w:tcPr>
          <w:p w14:paraId="6D97ACAE" w14:textId="77777777" w:rsidR="00B82C09" w:rsidRDefault="00B82C09" w:rsidP="006F30A2">
            <w:r>
              <w:rPr>
                <w:rFonts w:ascii="宋体" w:eastAsia="宋体" w:hAnsi="宋体" w:cs="宋体" w:hint="eastAsia"/>
                <w:color w:val="000000"/>
                <w:sz w:val="22"/>
              </w:rPr>
              <w:t>必填</w:t>
            </w:r>
          </w:p>
        </w:tc>
      </w:tr>
      <w:tr w:rsidR="004C6BBD" w14:paraId="56F6BB64" w14:textId="77777777" w:rsidTr="00847EC8">
        <w:trPr>
          <w:trHeight w:val="415"/>
          <w:jc w:val="center"/>
        </w:trPr>
        <w:tc>
          <w:tcPr>
            <w:tcW w:w="537" w:type="dxa"/>
            <w:vAlign w:val="center"/>
          </w:tcPr>
          <w:p w14:paraId="1E6F300D" w14:textId="77777777" w:rsidR="00E70528" w:rsidRDefault="00E70528">
            <w:pPr>
              <w:pStyle w:val="ab"/>
              <w:numPr>
                <w:ilvl w:val="0"/>
                <w:numId w:val="65"/>
              </w:numPr>
              <w:ind w:firstLineChars="0"/>
              <w:jc w:val="center"/>
              <w:rPr>
                <w:b/>
              </w:rPr>
            </w:pPr>
          </w:p>
        </w:tc>
        <w:tc>
          <w:tcPr>
            <w:tcW w:w="1272" w:type="dxa"/>
            <w:vAlign w:val="center"/>
          </w:tcPr>
          <w:p w14:paraId="2A93287C" w14:textId="77777777" w:rsidR="004C6BBD" w:rsidRDefault="004C6BBD" w:rsidP="00847EC8">
            <w:pPr>
              <w:rPr>
                <w:rFonts w:ascii="Calibri" w:eastAsia="宋体" w:hAnsi="Calibri" w:cs="Calibri"/>
                <w:color w:val="000000"/>
                <w:sz w:val="22"/>
              </w:rPr>
            </w:pPr>
            <w:r w:rsidRPr="00DD2CE2">
              <w:rPr>
                <w:rFonts w:hint="eastAsia"/>
              </w:rPr>
              <w:t>ZHLB</w:t>
            </w:r>
          </w:p>
        </w:tc>
        <w:tc>
          <w:tcPr>
            <w:tcW w:w="1209" w:type="dxa"/>
            <w:vAlign w:val="center"/>
          </w:tcPr>
          <w:p w14:paraId="6A84D4A4" w14:textId="77777777" w:rsidR="004C6BBD" w:rsidRDefault="004C6BBD" w:rsidP="00847EC8">
            <w:pPr>
              <w:rPr>
                <w:rFonts w:ascii="Calibri" w:eastAsia="宋体" w:hAnsi="Calibri" w:cs="Calibri"/>
                <w:color w:val="000000"/>
                <w:szCs w:val="21"/>
              </w:rPr>
            </w:pPr>
            <w:r w:rsidRPr="00DD2CE2">
              <w:rPr>
                <w:rFonts w:hint="eastAsia"/>
              </w:rPr>
              <w:t>Character</w:t>
            </w:r>
          </w:p>
        </w:tc>
        <w:tc>
          <w:tcPr>
            <w:tcW w:w="918" w:type="dxa"/>
            <w:vAlign w:val="center"/>
          </w:tcPr>
          <w:p w14:paraId="04DE8F3E" w14:textId="77777777" w:rsidR="004C6BBD" w:rsidRDefault="004C6BBD" w:rsidP="00847EC8">
            <w:pPr>
              <w:rPr>
                <w:rFonts w:ascii="Calibri" w:eastAsia="宋体" w:hAnsi="Calibri" w:cs="Calibri"/>
                <w:color w:val="000000"/>
                <w:szCs w:val="21"/>
              </w:rPr>
            </w:pPr>
            <w:r w:rsidRPr="00DD2CE2">
              <w:rPr>
                <w:rFonts w:hint="eastAsia"/>
              </w:rPr>
              <w:t>2</w:t>
            </w:r>
          </w:p>
        </w:tc>
        <w:tc>
          <w:tcPr>
            <w:tcW w:w="2976" w:type="dxa"/>
            <w:vAlign w:val="center"/>
          </w:tcPr>
          <w:p w14:paraId="6929F412" w14:textId="77777777" w:rsidR="004C6BBD" w:rsidRDefault="004C6BBD" w:rsidP="00847EC8">
            <w:pPr>
              <w:rPr>
                <w:rFonts w:ascii="宋体" w:eastAsia="宋体" w:hAnsi="宋体" w:cs="宋体"/>
                <w:color w:val="000000"/>
                <w:szCs w:val="21"/>
              </w:rPr>
            </w:pPr>
            <w:r w:rsidRPr="00DD2CE2">
              <w:rPr>
                <w:rFonts w:hint="eastAsia"/>
              </w:rPr>
              <w:t>证券账户类别</w:t>
            </w:r>
          </w:p>
        </w:tc>
        <w:tc>
          <w:tcPr>
            <w:tcW w:w="2410" w:type="dxa"/>
            <w:vAlign w:val="center"/>
          </w:tcPr>
          <w:p w14:paraId="09853960" w14:textId="77777777" w:rsidR="004C6BBD" w:rsidRDefault="004C6BBD" w:rsidP="00847EC8">
            <w:pPr>
              <w:rPr>
                <w:rFonts w:ascii="宋体" w:eastAsia="宋体" w:hAnsi="宋体" w:cs="宋体"/>
                <w:color w:val="000000"/>
                <w:szCs w:val="21"/>
              </w:rPr>
            </w:pPr>
            <w:r>
              <w:rPr>
                <w:rFonts w:hint="eastAsia"/>
              </w:rPr>
              <w:t>必填，</w:t>
            </w:r>
            <w:r w:rsidRPr="00DD2CE2">
              <w:rPr>
                <w:rFonts w:hint="eastAsia"/>
              </w:rPr>
              <w:t>字典</w:t>
            </w:r>
            <w:r w:rsidRPr="00DD2CE2">
              <w:rPr>
                <w:rFonts w:hint="eastAsia"/>
              </w:rPr>
              <w:t>(ZHLB)</w:t>
            </w:r>
          </w:p>
        </w:tc>
      </w:tr>
      <w:tr w:rsidR="00B82C09" w14:paraId="247474E6" w14:textId="77777777" w:rsidTr="006B3879">
        <w:trPr>
          <w:trHeight w:val="415"/>
          <w:jc w:val="center"/>
        </w:trPr>
        <w:tc>
          <w:tcPr>
            <w:tcW w:w="537" w:type="dxa"/>
            <w:vAlign w:val="center"/>
          </w:tcPr>
          <w:p w14:paraId="527FC8EA" w14:textId="77777777" w:rsidR="00E70528" w:rsidRDefault="00E70528">
            <w:pPr>
              <w:pStyle w:val="ab"/>
              <w:numPr>
                <w:ilvl w:val="0"/>
                <w:numId w:val="65"/>
              </w:numPr>
              <w:ind w:firstLineChars="0"/>
              <w:jc w:val="center"/>
              <w:rPr>
                <w:b/>
              </w:rPr>
            </w:pPr>
          </w:p>
        </w:tc>
        <w:tc>
          <w:tcPr>
            <w:tcW w:w="1272" w:type="dxa"/>
            <w:vAlign w:val="center"/>
          </w:tcPr>
          <w:p w14:paraId="0B4B8DD5" w14:textId="77777777" w:rsidR="00B82C09" w:rsidRPr="006D726B" w:rsidRDefault="00B82C09" w:rsidP="006F30A2">
            <w:r w:rsidRPr="0015163B">
              <w:t>ZQZH</w:t>
            </w:r>
          </w:p>
        </w:tc>
        <w:tc>
          <w:tcPr>
            <w:tcW w:w="1209" w:type="dxa"/>
            <w:vAlign w:val="center"/>
          </w:tcPr>
          <w:p w14:paraId="6C8CC92B" w14:textId="77777777" w:rsidR="00B82C09" w:rsidRDefault="00B82C09" w:rsidP="006F30A2">
            <w:pPr>
              <w:rPr>
                <w:rFonts w:ascii="Calibri" w:eastAsia="宋体" w:hAnsi="Calibri" w:cs="Calibri"/>
                <w:color w:val="000000"/>
                <w:szCs w:val="21"/>
              </w:rPr>
            </w:pPr>
            <w:r>
              <w:rPr>
                <w:rFonts w:ascii="Calibri" w:hAnsi="Calibri" w:cs="Calibri"/>
                <w:color w:val="000000"/>
                <w:szCs w:val="21"/>
              </w:rPr>
              <w:t>Character</w:t>
            </w:r>
          </w:p>
        </w:tc>
        <w:tc>
          <w:tcPr>
            <w:tcW w:w="918" w:type="dxa"/>
            <w:vAlign w:val="center"/>
          </w:tcPr>
          <w:p w14:paraId="700E5793" w14:textId="77777777" w:rsidR="00B82C09" w:rsidRDefault="00B82C09" w:rsidP="006F30A2">
            <w:pPr>
              <w:rPr>
                <w:rFonts w:ascii="Calibri" w:eastAsia="宋体" w:hAnsi="Calibri" w:cs="Calibri"/>
                <w:color w:val="000000"/>
                <w:szCs w:val="21"/>
              </w:rPr>
            </w:pPr>
            <w:r>
              <w:rPr>
                <w:rFonts w:ascii="Calibri" w:hAnsi="Calibri" w:cs="Calibri"/>
                <w:color w:val="000000"/>
                <w:szCs w:val="21"/>
              </w:rPr>
              <w:t>20</w:t>
            </w:r>
          </w:p>
        </w:tc>
        <w:tc>
          <w:tcPr>
            <w:tcW w:w="2976" w:type="dxa"/>
            <w:vAlign w:val="center"/>
          </w:tcPr>
          <w:p w14:paraId="7142A466" w14:textId="77777777" w:rsidR="00B82C09" w:rsidRDefault="00B82C09" w:rsidP="006F30A2">
            <w:pPr>
              <w:rPr>
                <w:rFonts w:ascii="宋体" w:eastAsia="宋体" w:hAnsi="宋体" w:cs="宋体"/>
                <w:color w:val="000000"/>
                <w:szCs w:val="21"/>
              </w:rPr>
            </w:pPr>
            <w:r>
              <w:rPr>
                <w:rFonts w:hint="eastAsia"/>
                <w:color w:val="000000"/>
                <w:szCs w:val="21"/>
              </w:rPr>
              <w:t>证券账户号码</w:t>
            </w:r>
          </w:p>
        </w:tc>
        <w:tc>
          <w:tcPr>
            <w:tcW w:w="2410" w:type="dxa"/>
            <w:vAlign w:val="center"/>
          </w:tcPr>
          <w:p w14:paraId="24A9E2F4" w14:textId="77777777" w:rsidR="00B82C09" w:rsidRDefault="00B82C09" w:rsidP="006F30A2">
            <w:pPr>
              <w:rPr>
                <w:rFonts w:ascii="宋体" w:eastAsia="宋体" w:hAnsi="宋体" w:cs="宋体"/>
                <w:color w:val="000000"/>
                <w:sz w:val="22"/>
              </w:rPr>
            </w:pPr>
            <w:r>
              <w:rPr>
                <w:rFonts w:ascii="宋体" w:eastAsia="宋体" w:hAnsi="宋体" w:cs="宋体" w:hint="eastAsia"/>
                <w:color w:val="000000"/>
                <w:sz w:val="22"/>
              </w:rPr>
              <w:t>必填</w:t>
            </w:r>
          </w:p>
        </w:tc>
      </w:tr>
      <w:tr w:rsidR="00B82C09" w14:paraId="4024807E" w14:textId="77777777" w:rsidTr="006B3879">
        <w:trPr>
          <w:trHeight w:val="415"/>
          <w:jc w:val="center"/>
        </w:trPr>
        <w:tc>
          <w:tcPr>
            <w:tcW w:w="537" w:type="dxa"/>
            <w:vAlign w:val="center"/>
          </w:tcPr>
          <w:p w14:paraId="22B54F42" w14:textId="77777777" w:rsidR="00E70528" w:rsidRDefault="00E70528">
            <w:pPr>
              <w:pStyle w:val="ab"/>
              <w:numPr>
                <w:ilvl w:val="0"/>
                <w:numId w:val="65"/>
              </w:numPr>
              <w:ind w:firstLineChars="0"/>
              <w:jc w:val="center"/>
              <w:rPr>
                <w:b/>
              </w:rPr>
            </w:pPr>
          </w:p>
        </w:tc>
        <w:tc>
          <w:tcPr>
            <w:tcW w:w="1272" w:type="dxa"/>
            <w:vAlign w:val="center"/>
          </w:tcPr>
          <w:p w14:paraId="20AE5731" w14:textId="77777777" w:rsidR="00B82C09" w:rsidRPr="0015163B" w:rsidRDefault="00B82C09" w:rsidP="006F30A2">
            <w:r w:rsidRPr="00E2626E">
              <w:rPr>
                <w:rFonts w:hint="eastAsia"/>
              </w:rPr>
              <w:t>KHJGDM</w:t>
            </w:r>
          </w:p>
        </w:tc>
        <w:tc>
          <w:tcPr>
            <w:tcW w:w="1209" w:type="dxa"/>
            <w:vAlign w:val="center"/>
          </w:tcPr>
          <w:p w14:paraId="5B53BFD3" w14:textId="77777777" w:rsidR="00B82C09" w:rsidRDefault="00B82C09" w:rsidP="006F30A2">
            <w:pPr>
              <w:rPr>
                <w:rFonts w:ascii="Calibri" w:hAnsi="Calibri" w:cs="Calibri"/>
                <w:color w:val="000000"/>
                <w:szCs w:val="21"/>
              </w:rPr>
            </w:pPr>
            <w:r w:rsidRPr="00E2626E">
              <w:rPr>
                <w:rFonts w:hint="eastAsia"/>
              </w:rPr>
              <w:t>Character</w:t>
            </w:r>
          </w:p>
        </w:tc>
        <w:tc>
          <w:tcPr>
            <w:tcW w:w="918" w:type="dxa"/>
            <w:vAlign w:val="center"/>
          </w:tcPr>
          <w:p w14:paraId="36F2F75E" w14:textId="77777777" w:rsidR="00B82C09" w:rsidRDefault="00B82C09" w:rsidP="006F30A2">
            <w:pPr>
              <w:rPr>
                <w:rFonts w:ascii="Calibri" w:hAnsi="Calibri" w:cs="Calibri"/>
                <w:color w:val="000000"/>
                <w:szCs w:val="21"/>
              </w:rPr>
            </w:pPr>
            <w:r w:rsidRPr="00E2626E">
              <w:rPr>
                <w:rFonts w:hint="eastAsia"/>
              </w:rPr>
              <w:t>6</w:t>
            </w:r>
          </w:p>
        </w:tc>
        <w:tc>
          <w:tcPr>
            <w:tcW w:w="2976" w:type="dxa"/>
            <w:vAlign w:val="center"/>
          </w:tcPr>
          <w:p w14:paraId="22089257" w14:textId="77777777" w:rsidR="00B82C09" w:rsidRDefault="00B82C09" w:rsidP="006F30A2">
            <w:pPr>
              <w:rPr>
                <w:color w:val="000000"/>
                <w:szCs w:val="21"/>
              </w:rPr>
            </w:pPr>
            <w:r>
              <w:rPr>
                <w:rFonts w:hint="eastAsia"/>
              </w:rPr>
              <w:t>业务发起</w:t>
            </w:r>
            <w:r w:rsidRPr="00E2626E">
              <w:rPr>
                <w:rFonts w:hint="eastAsia"/>
              </w:rPr>
              <w:t>开户代理机构代码</w:t>
            </w:r>
          </w:p>
        </w:tc>
        <w:tc>
          <w:tcPr>
            <w:tcW w:w="2410" w:type="dxa"/>
            <w:vAlign w:val="center"/>
          </w:tcPr>
          <w:p w14:paraId="3DE2C821" w14:textId="77777777" w:rsidR="00B82C09" w:rsidRDefault="00B82C09" w:rsidP="006F30A2">
            <w:pPr>
              <w:rPr>
                <w:rFonts w:ascii="宋体" w:eastAsia="宋体" w:hAnsi="宋体" w:cs="宋体"/>
                <w:color w:val="000000"/>
                <w:sz w:val="22"/>
              </w:rPr>
            </w:pPr>
            <w:r>
              <w:rPr>
                <w:rFonts w:ascii="宋体" w:eastAsia="宋体" w:hAnsi="宋体" w:cs="宋体" w:hint="eastAsia"/>
                <w:color w:val="000000"/>
                <w:sz w:val="22"/>
              </w:rPr>
              <w:t>必填</w:t>
            </w:r>
          </w:p>
        </w:tc>
      </w:tr>
      <w:tr w:rsidR="00B82C09" w14:paraId="4B519201" w14:textId="77777777" w:rsidTr="006B3879">
        <w:trPr>
          <w:trHeight w:val="415"/>
          <w:jc w:val="center"/>
        </w:trPr>
        <w:tc>
          <w:tcPr>
            <w:tcW w:w="537" w:type="dxa"/>
            <w:vAlign w:val="center"/>
          </w:tcPr>
          <w:p w14:paraId="536227D5" w14:textId="77777777" w:rsidR="00E70528" w:rsidRDefault="00E70528">
            <w:pPr>
              <w:pStyle w:val="ab"/>
              <w:numPr>
                <w:ilvl w:val="0"/>
                <w:numId w:val="65"/>
              </w:numPr>
              <w:ind w:firstLineChars="0"/>
              <w:jc w:val="center"/>
              <w:rPr>
                <w:b/>
              </w:rPr>
            </w:pPr>
          </w:p>
        </w:tc>
        <w:tc>
          <w:tcPr>
            <w:tcW w:w="1272" w:type="dxa"/>
            <w:vAlign w:val="center"/>
          </w:tcPr>
          <w:p w14:paraId="779EE9D9" w14:textId="77777777" w:rsidR="00B82C09" w:rsidRPr="00E2626E" w:rsidRDefault="00B82C09" w:rsidP="006F30A2">
            <w:r w:rsidRPr="00C45958">
              <w:rPr>
                <w:rFonts w:hint="eastAsia"/>
              </w:rPr>
              <w:t>KHWDDM</w:t>
            </w:r>
          </w:p>
        </w:tc>
        <w:tc>
          <w:tcPr>
            <w:tcW w:w="1209" w:type="dxa"/>
            <w:vAlign w:val="center"/>
          </w:tcPr>
          <w:p w14:paraId="267E1103" w14:textId="77777777" w:rsidR="00B82C09" w:rsidRPr="00E2626E" w:rsidRDefault="00B82C09" w:rsidP="006F30A2">
            <w:r w:rsidRPr="00C45958">
              <w:rPr>
                <w:rFonts w:hint="eastAsia"/>
              </w:rPr>
              <w:t>Character</w:t>
            </w:r>
          </w:p>
        </w:tc>
        <w:tc>
          <w:tcPr>
            <w:tcW w:w="918" w:type="dxa"/>
            <w:vAlign w:val="center"/>
          </w:tcPr>
          <w:p w14:paraId="4D5F5836" w14:textId="77777777" w:rsidR="00B82C09" w:rsidRPr="00E2626E" w:rsidRDefault="00B82C09" w:rsidP="006F30A2">
            <w:r w:rsidRPr="00C45958">
              <w:rPr>
                <w:rFonts w:hint="eastAsia"/>
              </w:rPr>
              <w:t>10</w:t>
            </w:r>
          </w:p>
        </w:tc>
        <w:tc>
          <w:tcPr>
            <w:tcW w:w="2976" w:type="dxa"/>
            <w:vAlign w:val="center"/>
          </w:tcPr>
          <w:p w14:paraId="5DC7EB54" w14:textId="77777777" w:rsidR="00B82C09" w:rsidRDefault="00B82C09" w:rsidP="006F30A2">
            <w:r>
              <w:rPr>
                <w:rFonts w:hint="eastAsia"/>
              </w:rPr>
              <w:t>业务发起</w:t>
            </w:r>
            <w:r w:rsidRPr="00C45958">
              <w:rPr>
                <w:rFonts w:hint="eastAsia"/>
              </w:rPr>
              <w:t>开户代理网点代码</w:t>
            </w:r>
          </w:p>
        </w:tc>
        <w:tc>
          <w:tcPr>
            <w:tcW w:w="2410" w:type="dxa"/>
            <w:vAlign w:val="center"/>
          </w:tcPr>
          <w:p w14:paraId="599BDBF1" w14:textId="77777777" w:rsidR="00B82C09" w:rsidRDefault="00B82C09" w:rsidP="006F30A2">
            <w:pPr>
              <w:rPr>
                <w:rFonts w:ascii="宋体" w:eastAsia="宋体" w:hAnsi="宋体" w:cs="宋体"/>
                <w:color w:val="000000"/>
                <w:sz w:val="22"/>
              </w:rPr>
            </w:pPr>
            <w:r>
              <w:rPr>
                <w:rFonts w:ascii="宋体" w:eastAsia="宋体" w:hAnsi="宋体" w:cs="宋体" w:hint="eastAsia"/>
                <w:color w:val="000000"/>
                <w:sz w:val="22"/>
              </w:rPr>
              <w:t>必填</w:t>
            </w:r>
          </w:p>
        </w:tc>
      </w:tr>
      <w:tr w:rsidR="00B82C09" w14:paraId="35239679" w14:textId="77777777" w:rsidTr="006B3879">
        <w:trPr>
          <w:trHeight w:val="415"/>
          <w:jc w:val="center"/>
        </w:trPr>
        <w:tc>
          <w:tcPr>
            <w:tcW w:w="537" w:type="dxa"/>
            <w:vAlign w:val="center"/>
          </w:tcPr>
          <w:p w14:paraId="135B07F5" w14:textId="77777777" w:rsidR="00E70528" w:rsidRDefault="00E70528">
            <w:pPr>
              <w:pStyle w:val="ab"/>
              <w:numPr>
                <w:ilvl w:val="0"/>
                <w:numId w:val="65"/>
              </w:numPr>
              <w:ind w:firstLineChars="0"/>
              <w:jc w:val="center"/>
              <w:rPr>
                <w:b/>
              </w:rPr>
            </w:pPr>
          </w:p>
        </w:tc>
        <w:tc>
          <w:tcPr>
            <w:tcW w:w="1272" w:type="dxa"/>
            <w:vAlign w:val="center"/>
          </w:tcPr>
          <w:p w14:paraId="264D0272" w14:textId="77777777" w:rsidR="00B82C09" w:rsidRPr="00D94D84" w:rsidRDefault="00B82C09" w:rsidP="006F30A2">
            <w:r>
              <w:rPr>
                <w:rFonts w:hint="eastAsia"/>
              </w:rPr>
              <w:t>SQRQ</w:t>
            </w:r>
          </w:p>
        </w:tc>
        <w:tc>
          <w:tcPr>
            <w:tcW w:w="1209" w:type="dxa"/>
            <w:vAlign w:val="center"/>
          </w:tcPr>
          <w:p w14:paraId="73638AFB" w14:textId="77777777" w:rsidR="00B82C09" w:rsidRDefault="00B82C09" w:rsidP="006F30A2">
            <w:pPr>
              <w:rPr>
                <w:rFonts w:ascii="Calibri" w:hAnsi="Calibri" w:cs="Calibri"/>
                <w:color w:val="000000"/>
                <w:szCs w:val="21"/>
              </w:rPr>
            </w:pPr>
            <w:r w:rsidRPr="00C45958">
              <w:rPr>
                <w:rFonts w:hint="eastAsia"/>
              </w:rPr>
              <w:t>Character</w:t>
            </w:r>
          </w:p>
        </w:tc>
        <w:tc>
          <w:tcPr>
            <w:tcW w:w="918" w:type="dxa"/>
            <w:vAlign w:val="center"/>
          </w:tcPr>
          <w:p w14:paraId="4CD7A888" w14:textId="77777777" w:rsidR="00B82C09" w:rsidRDefault="00B82C09" w:rsidP="006F30A2">
            <w:pPr>
              <w:rPr>
                <w:rFonts w:ascii="Calibri" w:hAnsi="Calibri" w:cs="Calibri"/>
                <w:color w:val="000000"/>
                <w:szCs w:val="21"/>
              </w:rPr>
            </w:pPr>
            <w:r>
              <w:rPr>
                <w:rFonts w:hint="eastAsia"/>
              </w:rPr>
              <w:t>8</w:t>
            </w:r>
          </w:p>
        </w:tc>
        <w:tc>
          <w:tcPr>
            <w:tcW w:w="2976" w:type="dxa"/>
            <w:vAlign w:val="center"/>
          </w:tcPr>
          <w:p w14:paraId="0869523C" w14:textId="77777777" w:rsidR="00B82C09" w:rsidRDefault="00B82C09" w:rsidP="006F30A2">
            <w:pPr>
              <w:rPr>
                <w:color w:val="000000"/>
                <w:szCs w:val="21"/>
              </w:rPr>
            </w:pPr>
            <w:r>
              <w:rPr>
                <w:rFonts w:hint="eastAsia"/>
              </w:rPr>
              <w:t>申请日期</w:t>
            </w:r>
          </w:p>
        </w:tc>
        <w:tc>
          <w:tcPr>
            <w:tcW w:w="2410" w:type="dxa"/>
            <w:vAlign w:val="center"/>
          </w:tcPr>
          <w:p w14:paraId="4B847FB1" w14:textId="77777777" w:rsidR="00B82C09" w:rsidRDefault="00B82C09" w:rsidP="006F30A2">
            <w:pPr>
              <w:rPr>
                <w:rFonts w:ascii="宋体" w:eastAsia="宋体" w:hAnsi="宋体" w:cs="宋体"/>
                <w:color w:val="000000"/>
                <w:sz w:val="22"/>
              </w:rPr>
            </w:pPr>
            <w:r>
              <w:rPr>
                <w:rFonts w:ascii="宋体" w:eastAsia="宋体" w:hAnsi="宋体" w:cs="宋体" w:hint="eastAsia"/>
                <w:color w:val="000000"/>
                <w:sz w:val="22"/>
              </w:rPr>
              <w:t>必填</w:t>
            </w:r>
          </w:p>
        </w:tc>
      </w:tr>
    </w:tbl>
    <w:p w14:paraId="31506C63" w14:textId="77777777" w:rsidR="00A06239" w:rsidRPr="00842A6E" w:rsidRDefault="00A06239" w:rsidP="00A06239">
      <w:pPr>
        <w:spacing w:line="360" w:lineRule="auto"/>
        <w:rPr>
          <w:b/>
          <w:sz w:val="24"/>
          <w:szCs w:val="24"/>
        </w:rPr>
      </w:pPr>
      <w:bookmarkStart w:id="61" w:name="_Toc358041932"/>
      <w:r w:rsidRPr="00842A6E">
        <w:rPr>
          <w:rFonts w:hint="eastAsia"/>
          <w:b/>
          <w:sz w:val="24"/>
          <w:szCs w:val="24"/>
        </w:rPr>
        <w:t>说明：</w:t>
      </w:r>
    </w:p>
    <w:p w14:paraId="755ACFED" w14:textId="77777777" w:rsidR="00E70528" w:rsidRDefault="00A06239">
      <w:pPr>
        <w:pStyle w:val="ab"/>
        <w:numPr>
          <w:ilvl w:val="0"/>
          <w:numId w:val="91"/>
        </w:numPr>
        <w:spacing w:line="360" w:lineRule="auto"/>
        <w:ind w:firstLineChars="0"/>
        <w:rPr>
          <w:szCs w:val="21"/>
        </w:rPr>
      </w:pPr>
      <w:r w:rsidRPr="00E8609C">
        <w:rPr>
          <w:rFonts w:hint="eastAsia"/>
          <w:szCs w:val="21"/>
        </w:rPr>
        <w:t>发送方：开户代理机构</w:t>
      </w:r>
    </w:p>
    <w:p w14:paraId="37E7BF9E" w14:textId="77777777" w:rsidR="00E70528" w:rsidRDefault="00A06239">
      <w:pPr>
        <w:pStyle w:val="ab"/>
        <w:numPr>
          <w:ilvl w:val="0"/>
          <w:numId w:val="91"/>
        </w:numPr>
        <w:spacing w:line="360" w:lineRule="auto"/>
        <w:ind w:firstLineChars="0"/>
        <w:rPr>
          <w:szCs w:val="21"/>
        </w:rPr>
      </w:pPr>
      <w:r w:rsidRPr="007C3085">
        <w:rPr>
          <w:rFonts w:hint="eastAsia"/>
          <w:szCs w:val="21"/>
        </w:rPr>
        <w:t>接收方：</w:t>
      </w:r>
      <w:r w:rsidR="003D63AB" w:rsidRPr="00BD0759">
        <w:rPr>
          <w:rFonts w:hint="eastAsia"/>
          <w:szCs w:val="21"/>
        </w:rPr>
        <w:t>中国结算账户系统</w:t>
      </w:r>
    </w:p>
    <w:p w14:paraId="50AEE870" w14:textId="77777777" w:rsidR="00E70528" w:rsidRDefault="00A63DC5">
      <w:pPr>
        <w:pStyle w:val="ab"/>
        <w:numPr>
          <w:ilvl w:val="0"/>
          <w:numId w:val="91"/>
        </w:numPr>
        <w:spacing w:line="360" w:lineRule="auto"/>
        <w:ind w:firstLineChars="0"/>
        <w:rPr>
          <w:szCs w:val="21"/>
        </w:rPr>
      </w:pPr>
      <w:r w:rsidRPr="00FC0CF3">
        <w:rPr>
          <w:rFonts w:hint="eastAsia"/>
          <w:szCs w:val="21"/>
        </w:rPr>
        <w:t>服务时间：周一至周日</w:t>
      </w:r>
      <w:r w:rsidRPr="00FC0CF3">
        <w:rPr>
          <w:szCs w:val="21"/>
        </w:rPr>
        <w:t xml:space="preserve"> 09:00</w:t>
      </w:r>
      <w:r w:rsidRPr="00FC0CF3">
        <w:rPr>
          <w:rFonts w:hint="eastAsia"/>
          <w:szCs w:val="21"/>
        </w:rPr>
        <w:t>至</w:t>
      </w:r>
      <w:r w:rsidR="008B1B41">
        <w:rPr>
          <w:szCs w:val="21"/>
        </w:rPr>
        <w:t>16:00</w:t>
      </w:r>
    </w:p>
    <w:p w14:paraId="6117FAEF" w14:textId="77777777" w:rsidR="00E70528" w:rsidRDefault="008750B0">
      <w:pPr>
        <w:pStyle w:val="ab"/>
        <w:numPr>
          <w:ilvl w:val="0"/>
          <w:numId w:val="91"/>
        </w:numPr>
        <w:spacing w:line="360" w:lineRule="auto"/>
        <w:ind w:firstLineChars="0"/>
        <w:rPr>
          <w:szCs w:val="21"/>
        </w:rPr>
      </w:pPr>
      <w:r>
        <w:rPr>
          <w:rFonts w:hint="eastAsia"/>
        </w:rPr>
        <w:t>通信通道：</w:t>
      </w:r>
      <w:r>
        <w:rPr>
          <w:rFonts w:hint="eastAsia"/>
        </w:rPr>
        <w:t>PROP</w:t>
      </w:r>
      <w:r>
        <w:rPr>
          <w:rFonts w:hint="eastAsia"/>
        </w:rPr>
        <w:t>通用交易接口</w:t>
      </w:r>
    </w:p>
    <w:p w14:paraId="70029264" w14:textId="77777777" w:rsidR="00A06239" w:rsidRPr="00271B22" w:rsidRDefault="00A06239" w:rsidP="00A06239">
      <w:pPr>
        <w:rPr>
          <w:b/>
          <w:sz w:val="30"/>
          <w:szCs w:val="30"/>
        </w:rPr>
      </w:pPr>
      <w:r w:rsidRPr="00271B22">
        <w:rPr>
          <w:rFonts w:hint="eastAsia"/>
          <w:b/>
          <w:sz w:val="30"/>
          <w:szCs w:val="30"/>
        </w:rPr>
        <w:t>应答：</w:t>
      </w:r>
      <w:bookmarkEnd w:id="61"/>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587"/>
        <w:gridCol w:w="1867"/>
        <w:gridCol w:w="855"/>
        <w:gridCol w:w="2453"/>
        <w:gridCol w:w="2023"/>
      </w:tblGrid>
      <w:tr w:rsidR="007A7601" w:rsidRPr="00455B38" w14:paraId="53A80AD0" w14:textId="77777777" w:rsidTr="00FC0CF3">
        <w:trPr>
          <w:trHeight w:val="534"/>
          <w:jc w:val="center"/>
        </w:trPr>
        <w:tc>
          <w:tcPr>
            <w:tcW w:w="537" w:type="dxa"/>
            <w:shd w:val="clear" w:color="auto" w:fill="FFC000"/>
            <w:vAlign w:val="center"/>
          </w:tcPr>
          <w:p w14:paraId="2DB6F1ED" w14:textId="77777777" w:rsidR="007A7601" w:rsidRPr="00455B38" w:rsidRDefault="007A7601" w:rsidP="006F30A2">
            <w:pPr>
              <w:jc w:val="center"/>
              <w:rPr>
                <w:b/>
                <w:sz w:val="24"/>
                <w:szCs w:val="24"/>
              </w:rPr>
            </w:pPr>
            <w:r w:rsidRPr="00455B38">
              <w:rPr>
                <w:rFonts w:hint="eastAsia"/>
                <w:b/>
                <w:sz w:val="24"/>
                <w:szCs w:val="24"/>
              </w:rPr>
              <w:t>NO</w:t>
            </w:r>
          </w:p>
        </w:tc>
        <w:tc>
          <w:tcPr>
            <w:tcW w:w="1587" w:type="dxa"/>
            <w:shd w:val="clear" w:color="auto" w:fill="FFC000"/>
            <w:vAlign w:val="center"/>
          </w:tcPr>
          <w:p w14:paraId="5E6BE4A4" w14:textId="77777777" w:rsidR="007A7601" w:rsidRPr="00455B38" w:rsidRDefault="007A7601" w:rsidP="006F30A2">
            <w:pPr>
              <w:jc w:val="center"/>
              <w:rPr>
                <w:b/>
                <w:sz w:val="24"/>
                <w:szCs w:val="24"/>
              </w:rPr>
            </w:pPr>
            <w:r w:rsidRPr="00455B38">
              <w:rPr>
                <w:rFonts w:hint="eastAsia"/>
                <w:b/>
                <w:sz w:val="24"/>
                <w:szCs w:val="24"/>
              </w:rPr>
              <w:t>字段</w:t>
            </w:r>
          </w:p>
        </w:tc>
        <w:tc>
          <w:tcPr>
            <w:tcW w:w="1867" w:type="dxa"/>
            <w:shd w:val="clear" w:color="auto" w:fill="FFC000"/>
            <w:vAlign w:val="center"/>
          </w:tcPr>
          <w:p w14:paraId="6C2F55B8" w14:textId="77777777" w:rsidR="007A7601" w:rsidRPr="00455B38" w:rsidRDefault="007A7601" w:rsidP="006F30A2">
            <w:pPr>
              <w:jc w:val="center"/>
              <w:rPr>
                <w:b/>
                <w:sz w:val="24"/>
                <w:szCs w:val="24"/>
              </w:rPr>
            </w:pPr>
            <w:r w:rsidRPr="00455B38">
              <w:rPr>
                <w:rFonts w:hint="eastAsia"/>
                <w:b/>
                <w:sz w:val="24"/>
                <w:szCs w:val="24"/>
              </w:rPr>
              <w:t>类型</w:t>
            </w:r>
          </w:p>
        </w:tc>
        <w:tc>
          <w:tcPr>
            <w:tcW w:w="855" w:type="dxa"/>
            <w:shd w:val="clear" w:color="auto" w:fill="FFC000"/>
            <w:vAlign w:val="center"/>
          </w:tcPr>
          <w:p w14:paraId="6EF8747E" w14:textId="77777777" w:rsidR="007A7601" w:rsidRPr="00455B38" w:rsidRDefault="007A7601" w:rsidP="006F30A2">
            <w:pPr>
              <w:jc w:val="center"/>
              <w:rPr>
                <w:b/>
                <w:sz w:val="24"/>
                <w:szCs w:val="24"/>
              </w:rPr>
            </w:pPr>
            <w:r w:rsidRPr="00455B38">
              <w:rPr>
                <w:rFonts w:hint="eastAsia"/>
                <w:b/>
                <w:sz w:val="24"/>
                <w:szCs w:val="24"/>
              </w:rPr>
              <w:t>长度</w:t>
            </w:r>
          </w:p>
        </w:tc>
        <w:tc>
          <w:tcPr>
            <w:tcW w:w="2453" w:type="dxa"/>
            <w:shd w:val="clear" w:color="auto" w:fill="FFC000"/>
            <w:vAlign w:val="center"/>
          </w:tcPr>
          <w:p w14:paraId="4C9A0154" w14:textId="77777777" w:rsidR="007A7601" w:rsidRPr="00455B38" w:rsidRDefault="007A7601" w:rsidP="006F30A2">
            <w:pPr>
              <w:jc w:val="center"/>
              <w:rPr>
                <w:b/>
                <w:sz w:val="24"/>
                <w:szCs w:val="24"/>
              </w:rPr>
            </w:pPr>
            <w:r w:rsidRPr="00455B38">
              <w:rPr>
                <w:rFonts w:hint="eastAsia"/>
                <w:b/>
                <w:sz w:val="24"/>
                <w:szCs w:val="24"/>
              </w:rPr>
              <w:t>字段名称</w:t>
            </w:r>
          </w:p>
        </w:tc>
        <w:tc>
          <w:tcPr>
            <w:tcW w:w="2023" w:type="dxa"/>
            <w:shd w:val="clear" w:color="auto" w:fill="FFC000"/>
            <w:vAlign w:val="center"/>
          </w:tcPr>
          <w:p w14:paraId="4B31E196" w14:textId="77777777" w:rsidR="007A7601" w:rsidRPr="00455B38" w:rsidRDefault="007A7601" w:rsidP="007A7601">
            <w:pPr>
              <w:jc w:val="center"/>
              <w:rPr>
                <w:b/>
                <w:sz w:val="24"/>
                <w:szCs w:val="24"/>
              </w:rPr>
            </w:pPr>
            <w:r>
              <w:rPr>
                <w:rFonts w:hint="eastAsia"/>
                <w:b/>
                <w:sz w:val="24"/>
                <w:szCs w:val="24"/>
              </w:rPr>
              <w:t>备注</w:t>
            </w:r>
          </w:p>
        </w:tc>
      </w:tr>
      <w:tr w:rsidR="00D377EA" w14:paraId="430D9297" w14:textId="77777777" w:rsidTr="00FC0CF3">
        <w:trPr>
          <w:trHeight w:val="415"/>
          <w:jc w:val="center"/>
        </w:trPr>
        <w:tc>
          <w:tcPr>
            <w:tcW w:w="537" w:type="dxa"/>
            <w:vAlign w:val="center"/>
          </w:tcPr>
          <w:p w14:paraId="70B3A6CD" w14:textId="77777777" w:rsidR="00E70528" w:rsidRDefault="00E70528">
            <w:pPr>
              <w:pStyle w:val="ab"/>
              <w:numPr>
                <w:ilvl w:val="0"/>
                <w:numId w:val="64"/>
              </w:numPr>
              <w:ind w:firstLineChars="0"/>
              <w:jc w:val="center"/>
              <w:rPr>
                <w:b/>
              </w:rPr>
            </w:pPr>
          </w:p>
        </w:tc>
        <w:tc>
          <w:tcPr>
            <w:tcW w:w="1587" w:type="dxa"/>
            <w:vAlign w:val="center"/>
          </w:tcPr>
          <w:p w14:paraId="3712ED20" w14:textId="77777777" w:rsidR="00D377EA" w:rsidRDefault="00D377EA" w:rsidP="006F30A2">
            <w:pPr>
              <w:rPr>
                <w:rFonts w:ascii="Calibri" w:eastAsia="宋体" w:hAnsi="Calibri" w:cs="Calibri"/>
                <w:color w:val="000000"/>
                <w:sz w:val="22"/>
              </w:rPr>
            </w:pPr>
            <w:r>
              <w:rPr>
                <w:rFonts w:hint="eastAsia"/>
              </w:rPr>
              <w:t>YWLSH</w:t>
            </w:r>
          </w:p>
        </w:tc>
        <w:tc>
          <w:tcPr>
            <w:tcW w:w="1867" w:type="dxa"/>
            <w:vAlign w:val="center"/>
          </w:tcPr>
          <w:p w14:paraId="6C1FB8C4" w14:textId="77777777" w:rsidR="00D377EA" w:rsidRDefault="00D377EA" w:rsidP="006F30A2">
            <w:pPr>
              <w:rPr>
                <w:rFonts w:ascii="Calibri" w:eastAsia="宋体" w:hAnsi="Calibri" w:cs="Calibri"/>
                <w:color w:val="000000"/>
                <w:szCs w:val="21"/>
              </w:rPr>
            </w:pPr>
            <w:r w:rsidRPr="00C45958">
              <w:rPr>
                <w:rFonts w:hint="eastAsia"/>
              </w:rPr>
              <w:t>Character</w:t>
            </w:r>
          </w:p>
        </w:tc>
        <w:tc>
          <w:tcPr>
            <w:tcW w:w="855" w:type="dxa"/>
            <w:vAlign w:val="center"/>
          </w:tcPr>
          <w:p w14:paraId="180036BC" w14:textId="77777777" w:rsidR="00D377EA" w:rsidRDefault="00D377EA" w:rsidP="006F30A2">
            <w:pPr>
              <w:rPr>
                <w:rFonts w:ascii="Calibri" w:eastAsia="宋体" w:hAnsi="Calibri" w:cs="Calibri"/>
                <w:color w:val="000000"/>
                <w:szCs w:val="21"/>
              </w:rPr>
            </w:pPr>
            <w:r>
              <w:rPr>
                <w:rFonts w:hint="eastAsia"/>
              </w:rPr>
              <w:t>10</w:t>
            </w:r>
          </w:p>
        </w:tc>
        <w:tc>
          <w:tcPr>
            <w:tcW w:w="2453" w:type="dxa"/>
            <w:vAlign w:val="center"/>
          </w:tcPr>
          <w:p w14:paraId="5B4083C4" w14:textId="77777777" w:rsidR="00D377EA" w:rsidRDefault="00D377EA" w:rsidP="006F30A2">
            <w:pPr>
              <w:rPr>
                <w:rFonts w:ascii="宋体" w:eastAsia="宋体" w:hAnsi="宋体" w:cs="宋体"/>
                <w:color w:val="000000"/>
                <w:szCs w:val="21"/>
              </w:rPr>
            </w:pPr>
            <w:r>
              <w:rPr>
                <w:rFonts w:hint="eastAsia"/>
              </w:rPr>
              <w:t>业务流水号</w:t>
            </w:r>
          </w:p>
        </w:tc>
        <w:tc>
          <w:tcPr>
            <w:tcW w:w="2023" w:type="dxa"/>
            <w:vAlign w:val="center"/>
          </w:tcPr>
          <w:p w14:paraId="550BDC41" w14:textId="77777777" w:rsidR="00D377EA" w:rsidRDefault="00D377EA" w:rsidP="007A7601">
            <w:pPr>
              <w:rPr>
                <w:rFonts w:ascii="宋体" w:eastAsia="宋体" w:hAnsi="宋体" w:cs="宋体"/>
                <w:color w:val="000000"/>
                <w:szCs w:val="21"/>
              </w:rPr>
            </w:pPr>
          </w:p>
        </w:tc>
      </w:tr>
      <w:tr w:rsidR="002631AB" w14:paraId="149C0BC3" w14:textId="77777777" w:rsidTr="00FC0CF3">
        <w:trPr>
          <w:trHeight w:val="415"/>
          <w:jc w:val="center"/>
        </w:trPr>
        <w:tc>
          <w:tcPr>
            <w:tcW w:w="537" w:type="dxa"/>
            <w:vAlign w:val="center"/>
          </w:tcPr>
          <w:p w14:paraId="7ABD70AF" w14:textId="77777777" w:rsidR="00E70528" w:rsidRDefault="00E70528">
            <w:pPr>
              <w:pStyle w:val="ab"/>
              <w:numPr>
                <w:ilvl w:val="0"/>
                <w:numId w:val="64"/>
              </w:numPr>
              <w:ind w:firstLineChars="0"/>
              <w:jc w:val="center"/>
              <w:rPr>
                <w:b/>
              </w:rPr>
            </w:pPr>
          </w:p>
        </w:tc>
        <w:tc>
          <w:tcPr>
            <w:tcW w:w="1587" w:type="dxa"/>
            <w:vAlign w:val="center"/>
          </w:tcPr>
          <w:p w14:paraId="5098F4DD" w14:textId="77777777" w:rsidR="002631AB" w:rsidRPr="00B768CA" w:rsidRDefault="002631AB" w:rsidP="006F30A2">
            <w:pPr>
              <w:rPr>
                <w:rFonts w:ascii="Calibri" w:hAnsi="Calibri" w:cs="Calibri"/>
                <w:color w:val="000000"/>
                <w:sz w:val="22"/>
              </w:rPr>
            </w:pPr>
            <w:r w:rsidRPr="00675DE4">
              <w:t>KHMC</w:t>
            </w:r>
          </w:p>
        </w:tc>
        <w:tc>
          <w:tcPr>
            <w:tcW w:w="1867" w:type="dxa"/>
            <w:vAlign w:val="center"/>
          </w:tcPr>
          <w:p w14:paraId="16F6B5E7" w14:textId="77777777" w:rsidR="002631AB" w:rsidRDefault="002631AB" w:rsidP="006F30A2">
            <w:pPr>
              <w:rPr>
                <w:rFonts w:ascii="Calibri" w:hAnsi="Calibri" w:cs="Calibri"/>
                <w:color w:val="000000"/>
                <w:szCs w:val="21"/>
              </w:rPr>
            </w:pPr>
            <w:r>
              <w:rPr>
                <w:rFonts w:ascii="Calibri" w:hAnsi="Calibri" w:cs="Calibri"/>
                <w:color w:val="000000"/>
                <w:szCs w:val="21"/>
              </w:rPr>
              <w:t>Character</w:t>
            </w:r>
          </w:p>
        </w:tc>
        <w:tc>
          <w:tcPr>
            <w:tcW w:w="855" w:type="dxa"/>
            <w:vAlign w:val="center"/>
          </w:tcPr>
          <w:p w14:paraId="11AD1CD0" w14:textId="77777777" w:rsidR="002631AB" w:rsidRDefault="002631AB" w:rsidP="006F30A2">
            <w:pPr>
              <w:rPr>
                <w:rFonts w:ascii="Calibri" w:hAnsi="Calibri" w:cs="Calibri"/>
                <w:color w:val="000000"/>
                <w:szCs w:val="21"/>
              </w:rPr>
            </w:pPr>
            <w:r>
              <w:rPr>
                <w:rFonts w:ascii="Calibri" w:hAnsi="Calibri" w:cs="Calibri" w:hint="eastAsia"/>
                <w:color w:val="000000"/>
                <w:szCs w:val="21"/>
              </w:rPr>
              <w:t>120</w:t>
            </w:r>
          </w:p>
        </w:tc>
        <w:tc>
          <w:tcPr>
            <w:tcW w:w="2453" w:type="dxa"/>
            <w:vAlign w:val="center"/>
          </w:tcPr>
          <w:p w14:paraId="39370C63" w14:textId="77777777" w:rsidR="002631AB" w:rsidRPr="003C4CB4" w:rsidRDefault="002631AB" w:rsidP="006E2217">
            <w:r>
              <w:rPr>
                <w:rFonts w:hint="eastAsia"/>
                <w:color w:val="000000"/>
                <w:szCs w:val="21"/>
              </w:rPr>
              <w:t>客户名称</w:t>
            </w:r>
          </w:p>
        </w:tc>
        <w:tc>
          <w:tcPr>
            <w:tcW w:w="2023" w:type="dxa"/>
            <w:vAlign w:val="center"/>
          </w:tcPr>
          <w:p w14:paraId="0FE30DFB" w14:textId="77777777" w:rsidR="002631AB" w:rsidRDefault="002631AB" w:rsidP="007A7601">
            <w:r>
              <w:rPr>
                <w:rFonts w:hint="eastAsia"/>
              </w:rPr>
              <w:t>同请求</w:t>
            </w:r>
          </w:p>
        </w:tc>
      </w:tr>
      <w:tr w:rsidR="00B82C09" w14:paraId="4CEF0931" w14:textId="77777777" w:rsidTr="00FC0CF3">
        <w:trPr>
          <w:trHeight w:val="415"/>
          <w:jc w:val="center"/>
        </w:trPr>
        <w:tc>
          <w:tcPr>
            <w:tcW w:w="537" w:type="dxa"/>
            <w:vAlign w:val="center"/>
          </w:tcPr>
          <w:p w14:paraId="417BE672" w14:textId="77777777" w:rsidR="00E70528" w:rsidRDefault="00E70528">
            <w:pPr>
              <w:pStyle w:val="ab"/>
              <w:numPr>
                <w:ilvl w:val="0"/>
                <w:numId w:val="64"/>
              </w:numPr>
              <w:ind w:firstLineChars="0"/>
              <w:jc w:val="center"/>
              <w:rPr>
                <w:b/>
              </w:rPr>
            </w:pPr>
          </w:p>
        </w:tc>
        <w:tc>
          <w:tcPr>
            <w:tcW w:w="1587" w:type="dxa"/>
            <w:vAlign w:val="center"/>
          </w:tcPr>
          <w:p w14:paraId="49447C81" w14:textId="77777777" w:rsidR="00B82C09" w:rsidRPr="00675DE4" w:rsidRDefault="00B82C09" w:rsidP="006F30A2">
            <w:r w:rsidRPr="0015163B">
              <w:t>ZJLB</w:t>
            </w:r>
          </w:p>
        </w:tc>
        <w:tc>
          <w:tcPr>
            <w:tcW w:w="1867" w:type="dxa"/>
            <w:vAlign w:val="center"/>
          </w:tcPr>
          <w:p w14:paraId="63693994" w14:textId="77777777" w:rsidR="00B82C09" w:rsidRDefault="00B82C09" w:rsidP="006F30A2">
            <w:pPr>
              <w:rPr>
                <w:rFonts w:ascii="Calibri" w:hAnsi="Calibri" w:cs="Calibri"/>
                <w:color w:val="000000"/>
                <w:szCs w:val="21"/>
              </w:rPr>
            </w:pPr>
            <w:r>
              <w:rPr>
                <w:rFonts w:ascii="Calibri" w:hAnsi="Calibri" w:cs="Calibri"/>
                <w:color w:val="000000"/>
                <w:szCs w:val="21"/>
              </w:rPr>
              <w:t>Character</w:t>
            </w:r>
          </w:p>
        </w:tc>
        <w:tc>
          <w:tcPr>
            <w:tcW w:w="855" w:type="dxa"/>
            <w:vAlign w:val="center"/>
          </w:tcPr>
          <w:p w14:paraId="56D2BF00" w14:textId="77777777" w:rsidR="00B82C09" w:rsidRDefault="00B82C09" w:rsidP="006F30A2">
            <w:pPr>
              <w:rPr>
                <w:rFonts w:ascii="Calibri" w:hAnsi="Calibri" w:cs="Calibri"/>
                <w:color w:val="000000"/>
                <w:szCs w:val="21"/>
              </w:rPr>
            </w:pPr>
            <w:r>
              <w:rPr>
                <w:rFonts w:ascii="Calibri" w:hAnsi="Calibri" w:cs="Calibri"/>
                <w:color w:val="000000"/>
                <w:szCs w:val="21"/>
              </w:rPr>
              <w:t>2</w:t>
            </w:r>
          </w:p>
        </w:tc>
        <w:tc>
          <w:tcPr>
            <w:tcW w:w="2453" w:type="dxa"/>
            <w:vAlign w:val="center"/>
          </w:tcPr>
          <w:p w14:paraId="6DF653D7" w14:textId="77777777" w:rsidR="00B82C09" w:rsidRDefault="00B82C09" w:rsidP="006E2217">
            <w:pPr>
              <w:rPr>
                <w:color w:val="000000"/>
                <w:szCs w:val="21"/>
              </w:rPr>
            </w:pPr>
            <w:r>
              <w:rPr>
                <w:rFonts w:hint="eastAsia"/>
                <w:color w:val="000000"/>
                <w:szCs w:val="21"/>
              </w:rPr>
              <w:t>主要身份证明文件类别</w:t>
            </w:r>
          </w:p>
        </w:tc>
        <w:tc>
          <w:tcPr>
            <w:tcW w:w="2023" w:type="dxa"/>
            <w:vAlign w:val="center"/>
          </w:tcPr>
          <w:p w14:paraId="1DFB4E14" w14:textId="77777777" w:rsidR="00B82C09" w:rsidRDefault="00B82C09" w:rsidP="007A7601">
            <w:r>
              <w:rPr>
                <w:rFonts w:hint="eastAsia"/>
              </w:rPr>
              <w:t>同请求</w:t>
            </w:r>
          </w:p>
        </w:tc>
      </w:tr>
      <w:tr w:rsidR="00B82C09" w14:paraId="7C9C9488" w14:textId="77777777" w:rsidTr="00FC0CF3">
        <w:trPr>
          <w:trHeight w:val="415"/>
          <w:jc w:val="center"/>
        </w:trPr>
        <w:tc>
          <w:tcPr>
            <w:tcW w:w="537" w:type="dxa"/>
            <w:vAlign w:val="center"/>
          </w:tcPr>
          <w:p w14:paraId="094071EC" w14:textId="77777777" w:rsidR="00E70528" w:rsidRDefault="00E70528">
            <w:pPr>
              <w:pStyle w:val="ab"/>
              <w:numPr>
                <w:ilvl w:val="0"/>
                <w:numId w:val="64"/>
              </w:numPr>
              <w:ind w:firstLineChars="0"/>
              <w:jc w:val="center"/>
              <w:rPr>
                <w:b/>
              </w:rPr>
            </w:pPr>
          </w:p>
        </w:tc>
        <w:tc>
          <w:tcPr>
            <w:tcW w:w="1587" w:type="dxa"/>
            <w:vAlign w:val="center"/>
          </w:tcPr>
          <w:p w14:paraId="085F2B67" w14:textId="77777777" w:rsidR="00B82C09" w:rsidRPr="00675DE4" w:rsidRDefault="00B82C09" w:rsidP="006F30A2">
            <w:r w:rsidRPr="0015163B">
              <w:t>ZJDM</w:t>
            </w:r>
          </w:p>
        </w:tc>
        <w:tc>
          <w:tcPr>
            <w:tcW w:w="1867" w:type="dxa"/>
            <w:vAlign w:val="center"/>
          </w:tcPr>
          <w:p w14:paraId="4610B887" w14:textId="77777777" w:rsidR="00B82C09" w:rsidRDefault="00B82C09" w:rsidP="006F30A2">
            <w:pPr>
              <w:rPr>
                <w:rFonts w:ascii="Calibri" w:hAnsi="Calibri" w:cs="Calibri"/>
                <w:color w:val="000000"/>
                <w:szCs w:val="21"/>
              </w:rPr>
            </w:pPr>
            <w:r>
              <w:rPr>
                <w:rFonts w:ascii="Calibri" w:hAnsi="Calibri" w:cs="Calibri"/>
                <w:color w:val="000000"/>
                <w:szCs w:val="21"/>
              </w:rPr>
              <w:t>Character</w:t>
            </w:r>
          </w:p>
        </w:tc>
        <w:tc>
          <w:tcPr>
            <w:tcW w:w="855" w:type="dxa"/>
            <w:vAlign w:val="center"/>
          </w:tcPr>
          <w:p w14:paraId="0A83F008" w14:textId="77777777" w:rsidR="00B82C09" w:rsidRDefault="00B82C09" w:rsidP="006F30A2">
            <w:pPr>
              <w:rPr>
                <w:rFonts w:ascii="Calibri" w:hAnsi="Calibri" w:cs="Calibri"/>
                <w:color w:val="000000"/>
                <w:szCs w:val="21"/>
              </w:rPr>
            </w:pPr>
            <w:r>
              <w:rPr>
                <w:rFonts w:ascii="Calibri" w:hAnsi="Calibri" w:cs="Calibri" w:hint="eastAsia"/>
                <w:color w:val="000000"/>
                <w:szCs w:val="21"/>
              </w:rPr>
              <w:t>40</w:t>
            </w:r>
          </w:p>
        </w:tc>
        <w:tc>
          <w:tcPr>
            <w:tcW w:w="2453" w:type="dxa"/>
            <w:vAlign w:val="center"/>
          </w:tcPr>
          <w:p w14:paraId="029C2659" w14:textId="77777777" w:rsidR="00B82C09" w:rsidRDefault="00B82C09" w:rsidP="006E2217">
            <w:pPr>
              <w:rPr>
                <w:color w:val="000000"/>
                <w:szCs w:val="21"/>
              </w:rPr>
            </w:pPr>
            <w:r>
              <w:rPr>
                <w:rFonts w:hint="eastAsia"/>
                <w:color w:val="000000"/>
                <w:szCs w:val="21"/>
              </w:rPr>
              <w:t>主要身份证明文件代码</w:t>
            </w:r>
          </w:p>
        </w:tc>
        <w:tc>
          <w:tcPr>
            <w:tcW w:w="2023" w:type="dxa"/>
            <w:vAlign w:val="center"/>
          </w:tcPr>
          <w:p w14:paraId="3B77C3BA" w14:textId="77777777" w:rsidR="00B82C09" w:rsidRDefault="00B82C09" w:rsidP="007A7601">
            <w:r>
              <w:rPr>
                <w:rFonts w:hint="eastAsia"/>
              </w:rPr>
              <w:t>同请求</w:t>
            </w:r>
          </w:p>
        </w:tc>
      </w:tr>
      <w:tr w:rsidR="00B82C09" w14:paraId="115F6D1A" w14:textId="77777777" w:rsidTr="00FC0CF3">
        <w:trPr>
          <w:trHeight w:val="415"/>
          <w:jc w:val="center"/>
        </w:trPr>
        <w:tc>
          <w:tcPr>
            <w:tcW w:w="537" w:type="dxa"/>
            <w:vAlign w:val="center"/>
          </w:tcPr>
          <w:p w14:paraId="1DFB0DB5" w14:textId="77777777" w:rsidR="00E70528" w:rsidRDefault="00E70528">
            <w:pPr>
              <w:pStyle w:val="ab"/>
              <w:numPr>
                <w:ilvl w:val="0"/>
                <w:numId w:val="64"/>
              </w:numPr>
              <w:ind w:firstLineChars="0"/>
              <w:jc w:val="center"/>
              <w:rPr>
                <w:b/>
              </w:rPr>
            </w:pPr>
          </w:p>
        </w:tc>
        <w:tc>
          <w:tcPr>
            <w:tcW w:w="1587" w:type="dxa"/>
            <w:vAlign w:val="center"/>
          </w:tcPr>
          <w:p w14:paraId="4349AC99" w14:textId="77777777" w:rsidR="00B82C09" w:rsidRPr="00B768CA" w:rsidRDefault="00B82C09" w:rsidP="006F30A2">
            <w:pPr>
              <w:rPr>
                <w:rFonts w:ascii="Calibri" w:hAnsi="Calibri" w:cs="Calibri"/>
                <w:color w:val="000000"/>
                <w:sz w:val="22"/>
              </w:rPr>
            </w:pPr>
            <w:r w:rsidRPr="00DD2CE2">
              <w:rPr>
                <w:rFonts w:hint="eastAsia"/>
              </w:rPr>
              <w:t>ZHLB</w:t>
            </w:r>
          </w:p>
        </w:tc>
        <w:tc>
          <w:tcPr>
            <w:tcW w:w="1867" w:type="dxa"/>
            <w:vAlign w:val="center"/>
          </w:tcPr>
          <w:p w14:paraId="7C6F4D3C" w14:textId="77777777" w:rsidR="00B82C09" w:rsidRDefault="00B82C09" w:rsidP="006F30A2">
            <w:pPr>
              <w:rPr>
                <w:rFonts w:ascii="Calibri" w:hAnsi="Calibri" w:cs="Calibri"/>
                <w:color w:val="000000"/>
                <w:szCs w:val="21"/>
              </w:rPr>
            </w:pPr>
            <w:r w:rsidRPr="00DD2CE2">
              <w:rPr>
                <w:rFonts w:hint="eastAsia"/>
              </w:rPr>
              <w:t>Character</w:t>
            </w:r>
          </w:p>
        </w:tc>
        <w:tc>
          <w:tcPr>
            <w:tcW w:w="855" w:type="dxa"/>
            <w:vAlign w:val="center"/>
          </w:tcPr>
          <w:p w14:paraId="54F2E6F7" w14:textId="77777777" w:rsidR="00B82C09" w:rsidRDefault="00B82C09" w:rsidP="006F30A2">
            <w:pPr>
              <w:rPr>
                <w:rFonts w:ascii="Calibri" w:hAnsi="Calibri" w:cs="Calibri"/>
                <w:color w:val="000000"/>
                <w:szCs w:val="21"/>
              </w:rPr>
            </w:pPr>
            <w:r w:rsidRPr="00DD2CE2">
              <w:rPr>
                <w:rFonts w:hint="eastAsia"/>
              </w:rPr>
              <w:t>2</w:t>
            </w:r>
          </w:p>
        </w:tc>
        <w:tc>
          <w:tcPr>
            <w:tcW w:w="2453" w:type="dxa"/>
            <w:vAlign w:val="center"/>
          </w:tcPr>
          <w:p w14:paraId="0593686D" w14:textId="77777777" w:rsidR="00B82C09" w:rsidRPr="003C4CB4" w:rsidRDefault="00B82C09" w:rsidP="006E2217">
            <w:r w:rsidRPr="00DD2CE2">
              <w:rPr>
                <w:rFonts w:hint="eastAsia"/>
              </w:rPr>
              <w:t>证券账户类别</w:t>
            </w:r>
          </w:p>
        </w:tc>
        <w:tc>
          <w:tcPr>
            <w:tcW w:w="2023" w:type="dxa"/>
            <w:vAlign w:val="center"/>
          </w:tcPr>
          <w:p w14:paraId="0319D726" w14:textId="77777777" w:rsidR="00B82C09" w:rsidRDefault="00A9499A" w:rsidP="007A7601">
            <w:r>
              <w:rPr>
                <w:rFonts w:hint="eastAsia"/>
              </w:rPr>
              <w:t>同请求</w:t>
            </w:r>
          </w:p>
        </w:tc>
      </w:tr>
      <w:tr w:rsidR="00B82C09" w14:paraId="2E513B47" w14:textId="77777777" w:rsidTr="00FC0CF3">
        <w:trPr>
          <w:trHeight w:val="415"/>
          <w:jc w:val="center"/>
        </w:trPr>
        <w:tc>
          <w:tcPr>
            <w:tcW w:w="537" w:type="dxa"/>
            <w:vAlign w:val="center"/>
          </w:tcPr>
          <w:p w14:paraId="14E93CF1" w14:textId="77777777" w:rsidR="00E70528" w:rsidRDefault="00E70528">
            <w:pPr>
              <w:pStyle w:val="ab"/>
              <w:numPr>
                <w:ilvl w:val="0"/>
                <w:numId w:val="64"/>
              </w:numPr>
              <w:ind w:firstLineChars="0"/>
              <w:jc w:val="center"/>
              <w:rPr>
                <w:b/>
              </w:rPr>
            </w:pPr>
          </w:p>
        </w:tc>
        <w:tc>
          <w:tcPr>
            <w:tcW w:w="1587" w:type="dxa"/>
            <w:vAlign w:val="center"/>
          </w:tcPr>
          <w:p w14:paraId="52D3A066" w14:textId="77777777" w:rsidR="00B82C09" w:rsidRPr="00B768CA" w:rsidRDefault="00B82C09" w:rsidP="006F30A2">
            <w:pPr>
              <w:rPr>
                <w:rFonts w:ascii="Calibri" w:hAnsi="Calibri" w:cs="Calibri"/>
                <w:color w:val="000000"/>
                <w:sz w:val="22"/>
              </w:rPr>
            </w:pPr>
            <w:r w:rsidRPr="0015163B">
              <w:t>ZQZH</w:t>
            </w:r>
          </w:p>
        </w:tc>
        <w:tc>
          <w:tcPr>
            <w:tcW w:w="1867" w:type="dxa"/>
            <w:vAlign w:val="center"/>
          </w:tcPr>
          <w:p w14:paraId="1BBD4166" w14:textId="77777777" w:rsidR="00B82C09" w:rsidRDefault="00B82C09" w:rsidP="006F30A2">
            <w:pPr>
              <w:rPr>
                <w:rFonts w:ascii="Calibri" w:hAnsi="Calibri" w:cs="Calibri"/>
                <w:color w:val="000000"/>
                <w:szCs w:val="21"/>
              </w:rPr>
            </w:pPr>
            <w:r>
              <w:rPr>
                <w:rFonts w:ascii="Calibri" w:hAnsi="Calibri" w:cs="Calibri"/>
                <w:color w:val="000000"/>
                <w:szCs w:val="21"/>
              </w:rPr>
              <w:t>Character</w:t>
            </w:r>
          </w:p>
        </w:tc>
        <w:tc>
          <w:tcPr>
            <w:tcW w:w="855" w:type="dxa"/>
            <w:vAlign w:val="center"/>
          </w:tcPr>
          <w:p w14:paraId="46829F73" w14:textId="77777777" w:rsidR="00B82C09" w:rsidRDefault="00B82C09" w:rsidP="006F30A2">
            <w:pPr>
              <w:rPr>
                <w:rFonts w:ascii="Calibri" w:hAnsi="Calibri" w:cs="Calibri"/>
                <w:color w:val="000000"/>
                <w:szCs w:val="21"/>
              </w:rPr>
            </w:pPr>
            <w:r>
              <w:rPr>
                <w:rFonts w:ascii="Calibri" w:hAnsi="Calibri" w:cs="Calibri"/>
                <w:color w:val="000000"/>
                <w:szCs w:val="21"/>
              </w:rPr>
              <w:t>20</w:t>
            </w:r>
          </w:p>
        </w:tc>
        <w:tc>
          <w:tcPr>
            <w:tcW w:w="2453" w:type="dxa"/>
            <w:vAlign w:val="center"/>
          </w:tcPr>
          <w:p w14:paraId="1C2BDDDD" w14:textId="77777777" w:rsidR="00B82C09" w:rsidRPr="003C4CB4" w:rsidRDefault="00B82C09" w:rsidP="006E2217">
            <w:r>
              <w:rPr>
                <w:rFonts w:hint="eastAsia"/>
                <w:color w:val="000000"/>
                <w:szCs w:val="21"/>
              </w:rPr>
              <w:t>证券账户号码</w:t>
            </w:r>
          </w:p>
        </w:tc>
        <w:tc>
          <w:tcPr>
            <w:tcW w:w="2023" w:type="dxa"/>
            <w:vAlign w:val="center"/>
          </w:tcPr>
          <w:p w14:paraId="59EB2E04" w14:textId="77777777" w:rsidR="00B82C09" w:rsidRDefault="00A9499A" w:rsidP="007A7601">
            <w:r>
              <w:rPr>
                <w:rFonts w:hint="eastAsia"/>
              </w:rPr>
              <w:t>同请求</w:t>
            </w:r>
          </w:p>
        </w:tc>
      </w:tr>
      <w:tr w:rsidR="00B82C09" w14:paraId="4029AA79" w14:textId="77777777" w:rsidTr="00FC0CF3">
        <w:trPr>
          <w:trHeight w:val="415"/>
          <w:jc w:val="center"/>
        </w:trPr>
        <w:tc>
          <w:tcPr>
            <w:tcW w:w="537" w:type="dxa"/>
            <w:vAlign w:val="center"/>
          </w:tcPr>
          <w:p w14:paraId="7D5BD4E0" w14:textId="77777777" w:rsidR="00E70528" w:rsidRDefault="00E70528">
            <w:pPr>
              <w:pStyle w:val="ab"/>
              <w:numPr>
                <w:ilvl w:val="0"/>
                <w:numId w:val="64"/>
              </w:numPr>
              <w:ind w:firstLineChars="0"/>
              <w:jc w:val="center"/>
              <w:rPr>
                <w:b/>
              </w:rPr>
            </w:pPr>
          </w:p>
        </w:tc>
        <w:tc>
          <w:tcPr>
            <w:tcW w:w="1587" w:type="dxa"/>
            <w:vAlign w:val="center"/>
          </w:tcPr>
          <w:p w14:paraId="47029D85" w14:textId="77777777" w:rsidR="00B82C09" w:rsidRDefault="00B82C09" w:rsidP="006F30A2">
            <w:r w:rsidRPr="00E2626E">
              <w:rPr>
                <w:rFonts w:hint="eastAsia"/>
              </w:rPr>
              <w:t>KHJGDM</w:t>
            </w:r>
          </w:p>
        </w:tc>
        <w:tc>
          <w:tcPr>
            <w:tcW w:w="1867" w:type="dxa"/>
            <w:vAlign w:val="center"/>
          </w:tcPr>
          <w:p w14:paraId="4A61D2CE" w14:textId="77777777" w:rsidR="00B82C09" w:rsidRPr="00C45958" w:rsidRDefault="00B82C09" w:rsidP="006F30A2">
            <w:r w:rsidRPr="00E2626E">
              <w:rPr>
                <w:rFonts w:hint="eastAsia"/>
              </w:rPr>
              <w:t>Character</w:t>
            </w:r>
          </w:p>
        </w:tc>
        <w:tc>
          <w:tcPr>
            <w:tcW w:w="855" w:type="dxa"/>
            <w:vAlign w:val="center"/>
          </w:tcPr>
          <w:p w14:paraId="25E0FA5C" w14:textId="77777777" w:rsidR="00B82C09" w:rsidRDefault="00B82C09" w:rsidP="006F30A2">
            <w:r w:rsidRPr="00E2626E">
              <w:rPr>
                <w:rFonts w:hint="eastAsia"/>
              </w:rPr>
              <w:t>6</w:t>
            </w:r>
          </w:p>
        </w:tc>
        <w:tc>
          <w:tcPr>
            <w:tcW w:w="2453" w:type="dxa"/>
            <w:vAlign w:val="center"/>
          </w:tcPr>
          <w:p w14:paraId="42F166E0" w14:textId="77777777" w:rsidR="00B82C09" w:rsidRPr="00C45958" w:rsidDel="00520A22" w:rsidRDefault="00B82C09" w:rsidP="006F30A2">
            <w:r>
              <w:rPr>
                <w:rFonts w:hint="eastAsia"/>
              </w:rPr>
              <w:t>业务发起</w:t>
            </w:r>
            <w:r w:rsidRPr="00E2626E">
              <w:rPr>
                <w:rFonts w:hint="eastAsia"/>
              </w:rPr>
              <w:t>开户代理机构代码</w:t>
            </w:r>
          </w:p>
        </w:tc>
        <w:tc>
          <w:tcPr>
            <w:tcW w:w="2023" w:type="dxa"/>
            <w:vAlign w:val="center"/>
          </w:tcPr>
          <w:p w14:paraId="420475D8" w14:textId="77777777" w:rsidR="00B82C09" w:rsidRDefault="00B82C09" w:rsidP="007A7601"/>
        </w:tc>
      </w:tr>
      <w:tr w:rsidR="00B82C09" w14:paraId="3DEC0330" w14:textId="77777777" w:rsidTr="00FC0CF3">
        <w:trPr>
          <w:trHeight w:val="415"/>
          <w:jc w:val="center"/>
        </w:trPr>
        <w:tc>
          <w:tcPr>
            <w:tcW w:w="537" w:type="dxa"/>
            <w:vAlign w:val="center"/>
          </w:tcPr>
          <w:p w14:paraId="197DB6FB" w14:textId="77777777" w:rsidR="00E70528" w:rsidRDefault="00E70528">
            <w:pPr>
              <w:pStyle w:val="ab"/>
              <w:numPr>
                <w:ilvl w:val="0"/>
                <w:numId w:val="64"/>
              </w:numPr>
              <w:ind w:firstLineChars="0"/>
              <w:jc w:val="center"/>
              <w:rPr>
                <w:b/>
              </w:rPr>
            </w:pPr>
          </w:p>
        </w:tc>
        <w:tc>
          <w:tcPr>
            <w:tcW w:w="1587" w:type="dxa"/>
            <w:vAlign w:val="center"/>
          </w:tcPr>
          <w:p w14:paraId="06E1788E" w14:textId="77777777" w:rsidR="00B82C09" w:rsidRDefault="00B82C09" w:rsidP="006F30A2">
            <w:r w:rsidRPr="00C45958">
              <w:rPr>
                <w:rFonts w:hint="eastAsia"/>
              </w:rPr>
              <w:t>KHWDDM</w:t>
            </w:r>
          </w:p>
        </w:tc>
        <w:tc>
          <w:tcPr>
            <w:tcW w:w="1867" w:type="dxa"/>
            <w:vAlign w:val="center"/>
          </w:tcPr>
          <w:p w14:paraId="12DA8A00" w14:textId="77777777" w:rsidR="00B82C09" w:rsidRPr="00C45958" w:rsidRDefault="00B82C09" w:rsidP="006F30A2">
            <w:r w:rsidRPr="00C45958">
              <w:rPr>
                <w:rFonts w:hint="eastAsia"/>
              </w:rPr>
              <w:t>Character</w:t>
            </w:r>
          </w:p>
        </w:tc>
        <w:tc>
          <w:tcPr>
            <w:tcW w:w="855" w:type="dxa"/>
            <w:vAlign w:val="center"/>
          </w:tcPr>
          <w:p w14:paraId="64ECCE21" w14:textId="77777777" w:rsidR="00B82C09" w:rsidRDefault="00B82C09" w:rsidP="006F30A2">
            <w:r w:rsidRPr="00C45958">
              <w:rPr>
                <w:rFonts w:hint="eastAsia"/>
              </w:rPr>
              <w:t>10</w:t>
            </w:r>
          </w:p>
        </w:tc>
        <w:tc>
          <w:tcPr>
            <w:tcW w:w="2453" w:type="dxa"/>
            <w:vAlign w:val="center"/>
          </w:tcPr>
          <w:p w14:paraId="6BACC7AA" w14:textId="77777777" w:rsidR="00B82C09" w:rsidRPr="00C45958" w:rsidDel="00520A22" w:rsidRDefault="00B82C09" w:rsidP="006F30A2">
            <w:r>
              <w:rPr>
                <w:rFonts w:hint="eastAsia"/>
              </w:rPr>
              <w:t>业务发起</w:t>
            </w:r>
            <w:r w:rsidRPr="00C45958">
              <w:rPr>
                <w:rFonts w:hint="eastAsia"/>
              </w:rPr>
              <w:t>开户代理网点代码</w:t>
            </w:r>
          </w:p>
        </w:tc>
        <w:tc>
          <w:tcPr>
            <w:tcW w:w="2023" w:type="dxa"/>
            <w:vAlign w:val="center"/>
          </w:tcPr>
          <w:p w14:paraId="5E74B260" w14:textId="77777777" w:rsidR="00B82C09" w:rsidRDefault="00B82C09" w:rsidP="007A7601"/>
        </w:tc>
      </w:tr>
      <w:tr w:rsidR="00B82C09" w14:paraId="3E87AC17" w14:textId="77777777" w:rsidTr="00FC0CF3">
        <w:trPr>
          <w:trHeight w:val="415"/>
          <w:jc w:val="center"/>
        </w:trPr>
        <w:tc>
          <w:tcPr>
            <w:tcW w:w="537" w:type="dxa"/>
            <w:vAlign w:val="center"/>
          </w:tcPr>
          <w:p w14:paraId="22431B03" w14:textId="77777777" w:rsidR="00E70528" w:rsidRDefault="00E70528">
            <w:pPr>
              <w:pStyle w:val="ab"/>
              <w:numPr>
                <w:ilvl w:val="0"/>
                <w:numId w:val="64"/>
              </w:numPr>
              <w:ind w:firstLineChars="0"/>
              <w:jc w:val="center"/>
              <w:rPr>
                <w:b/>
              </w:rPr>
            </w:pPr>
          </w:p>
        </w:tc>
        <w:tc>
          <w:tcPr>
            <w:tcW w:w="1587" w:type="dxa"/>
            <w:vAlign w:val="center"/>
          </w:tcPr>
          <w:p w14:paraId="036FFC03" w14:textId="77777777" w:rsidR="00B82C09" w:rsidRPr="00C45958" w:rsidRDefault="00B82C09" w:rsidP="006F30A2">
            <w:r>
              <w:rPr>
                <w:rFonts w:hint="eastAsia"/>
              </w:rPr>
              <w:t>SQRQ</w:t>
            </w:r>
          </w:p>
        </w:tc>
        <w:tc>
          <w:tcPr>
            <w:tcW w:w="1867" w:type="dxa"/>
            <w:vAlign w:val="center"/>
          </w:tcPr>
          <w:p w14:paraId="7A23C239" w14:textId="77777777" w:rsidR="00B82C09" w:rsidRPr="00C45958" w:rsidRDefault="00B82C09" w:rsidP="006F30A2">
            <w:r w:rsidRPr="00C45958">
              <w:rPr>
                <w:rFonts w:hint="eastAsia"/>
              </w:rPr>
              <w:t>Character</w:t>
            </w:r>
          </w:p>
        </w:tc>
        <w:tc>
          <w:tcPr>
            <w:tcW w:w="855" w:type="dxa"/>
            <w:vAlign w:val="center"/>
          </w:tcPr>
          <w:p w14:paraId="48DEFB51" w14:textId="77777777" w:rsidR="00B82C09" w:rsidRDefault="00B82C09" w:rsidP="006F30A2">
            <w:r>
              <w:rPr>
                <w:rFonts w:hint="eastAsia"/>
              </w:rPr>
              <w:t>8</w:t>
            </w:r>
          </w:p>
        </w:tc>
        <w:tc>
          <w:tcPr>
            <w:tcW w:w="2453" w:type="dxa"/>
            <w:vAlign w:val="center"/>
          </w:tcPr>
          <w:p w14:paraId="2D5C40F2" w14:textId="77777777" w:rsidR="00B82C09" w:rsidRPr="00C45958" w:rsidRDefault="00B82C09" w:rsidP="006F30A2">
            <w:r>
              <w:rPr>
                <w:rFonts w:hint="eastAsia"/>
              </w:rPr>
              <w:t>申请日期</w:t>
            </w:r>
          </w:p>
        </w:tc>
        <w:tc>
          <w:tcPr>
            <w:tcW w:w="2023" w:type="dxa"/>
            <w:vAlign w:val="center"/>
          </w:tcPr>
          <w:p w14:paraId="47345AAE" w14:textId="77777777" w:rsidR="00B82C09" w:rsidRDefault="00B82C09" w:rsidP="007A7601"/>
        </w:tc>
      </w:tr>
      <w:tr w:rsidR="00A9499A" w14:paraId="6D80568D" w14:textId="77777777" w:rsidTr="00FC0CF3">
        <w:trPr>
          <w:trHeight w:val="415"/>
          <w:jc w:val="center"/>
        </w:trPr>
        <w:tc>
          <w:tcPr>
            <w:tcW w:w="537" w:type="dxa"/>
            <w:vAlign w:val="center"/>
          </w:tcPr>
          <w:p w14:paraId="75E1B0E4" w14:textId="77777777" w:rsidR="00E70528" w:rsidRDefault="00E70528">
            <w:pPr>
              <w:pStyle w:val="ab"/>
              <w:numPr>
                <w:ilvl w:val="0"/>
                <w:numId w:val="64"/>
              </w:numPr>
              <w:ind w:firstLineChars="0"/>
              <w:jc w:val="center"/>
              <w:rPr>
                <w:b/>
              </w:rPr>
            </w:pPr>
          </w:p>
        </w:tc>
        <w:tc>
          <w:tcPr>
            <w:tcW w:w="1587" w:type="dxa"/>
            <w:vAlign w:val="center"/>
          </w:tcPr>
          <w:p w14:paraId="6E4C000E" w14:textId="77777777" w:rsidR="00A9499A" w:rsidRDefault="00A9499A" w:rsidP="006F30A2">
            <w:r>
              <w:rPr>
                <w:rFonts w:hint="eastAsia"/>
              </w:rPr>
              <w:t>ZZJGDM</w:t>
            </w:r>
          </w:p>
        </w:tc>
        <w:tc>
          <w:tcPr>
            <w:tcW w:w="1867" w:type="dxa"/>
            <w:vAlign w:val="center"/>
          </w:tcPr>
          <w:p w14:paraId="74AB0235" w14:textId="77777777" w:rsidR="00A9499A" w:rsidRPr="00C45958" w:rsidRDefault="00A9499A" w:rsidP="006F30A2">
            <w:r w:rsidRPr="00C45958">
              <w:rPr>
                <w:rFonts w:hint="eastAsia"/>
              </w:rPr>
              <w:t>Character</w:t>
            </w:r>
          </w:p>
        </w:tc>
        <w:tc>
          <w:tcPr>
            <w:tcW w:w="855" w:type="dxa"/>
            <w:vAlign w:val="center"/>
          </w:tcPr>
          <w:p w14:paraId="5F80A576" w14:textId="77777777" w:rsidR="00A9499A" w:rsidRDefault="00A9499A" w:rsidP="006F30A2">
            <w:r>
              <w:rPr>
                <w:rFonts w:hint="eastAsia"/>
              </w:rPr>
              <w:t>4</w:t>
            </w:r>
            <w:r w:rsidRPr="00C45958">
              <w:rPr>
                <w:rFonts w:hint="eastAsia"/>
              </w:rPr>
              <w:t>0</w:t>
            </w:r>
          </w:p>
        </w:tc>
        <w:tc>
          <w:tcPr>
            <w:tcW w:w="2453" w:type="dxa"/>
            <w:vAlign w:val="center"/>
          </w:tcPr>
          <w:p w14:paraId="65588398" w14:textId="77777777" w:rsidR="00A9499A" w:rsidRDefault="00A9499A" w:rsidP="006F30A2">
            <w:r>
              <w:rPr>
                <w:rFonts w:hint="eastAsia"/>
              </w:rPr>
              <w:t>组织机构代码证</w:t>
            </w:r>
          </w:p>
        </w:tc>
        <w:tc>
          <w:tcPr>
            <w:tcW w:w="2023" w:type="dxa"/>
            <w:vAlign w:val="center"/>
          </w:tcPr>
          <w:p w14:paraId="0FBD555C" w14:textId="77777777" w:rsidR="00A9499A" w:rsidRDefault="00A9499A" w:rsidP="007A7601">
            <w:r>
              <w:rPr>
                <w:rFonts w:hint="eastAsia"/>
              </w:rPr>
              <w:t>核对成功且客户类别为“机构客户”</w:t>
            </w:r>
            <w:r w:rsidR="0094607C">
              <w:rPr>
                <w:rFonts w:hint="eastAsia"/>
              </w:rPr>
              <w:t>或“产品客户”</w:t>
            </w:r>
            <w:r>
              <w:rPr>
                <w:rFonts w:hint="eastAsia"/>
              </w:rPr>
              <w:t>时返回辅助身份证明文件代码</w:t>
            </w:r>
          </w:p>
        </w:tc>
      </w:tr>
      <w:tr w:rsidR="00353D1D" w14:paraId="0612802F" w14:textId="77777777" w:rsidTr="00FC0CF3">
        <w:trPr>
          <w:trHeight w:val="415"/>
          <w:jc w:val="center"/>
        </w:trPr>
        <w:tc>
          <w:tcPr>
            <w:tcW w:w="537" w:type="dxa"/>
            <w:vAlign w:val="center"/>
          </w:tcPr>
          <w:p w14:paraId="6F855EE6" w14:textId="77777777" w:rsidR="00E70528" w:rsidRDefault="00E70528">
            <w:pPr>
              <w:pStyle w:val="ab"/>
              <w:numPr>
                <w:ilvl w:val="0"/>
                <w:numId w:val="64"/>
              </w:numPr>
              <w:ind w:firstLineChars="0"/>
              <w:jc w:val="center"/>
              <w:rPr>
                <w:b/>
              </w:rPr>
            </w:pPr>
          </w:p>
        </w:tc>
        <w:tc>
          <w:tcPr>
            <w:tcW w:w="1587" w:type="dxa"/>
            <w:vAlign w:val="center"/>
          </w:tcPr>
          <w:p w14:paraId="6A968B2C" w14:textId="77777777" w:rsidR="00353D1D" w:rsidRDefault="00353D1D" w:rsidP="006F30A2">
            <w:r>
              <w:rPr>
                <w:rFonts w:hint="eastAsia"/>
              </w:rPr>
              <w:t>ZQZHZT</w:t>
            </w:r>
          </w:p>
        </w:tc>
        <w:tc>
          <w:tcPr>
            <w:tcW w:w="1867" w:type="dxa"/>
            <w:vAlign w:val="center"/>
          </w:tcPr>
          <w:p w14:paraId="2C660D4C" w14:textId="77777777" w:rsidR="00353D1D" w:rsidRPr="00C45958" w:rsidRDefault="00353D1D" w:rsidP="006F30A2">
            <w:r w:rsidRPr="00433566">
              <w:rPr>
                <w:rFonts w:hint="eastAsia"/>
              </w:rPr>
              <w:t>Character</w:t>
            </w:r>
          </w:p>
        </w:tc>
        <w:tc>
          <w:tcPr>
            <w:tcW w:w="855" w:type="dxa"/>
            <w:vAlign w:val="center"/>
          </w:tcPr>
          <w:p w14:paraId="6218EF2E" w14:textId="77777777" w:rsidR="00353D1D" w:rsidRDefault="00353D1D" w:rsidP="006F30A2">
            <w:r>
              <w:rPr>
                <w:rFonts w:hint="eastAsia"/>
              </w:rPr>
              <w:t>2</w:t>
            </w:r>
          </w:p>
        </w:tc>
        <w:tc>
          <w:tcPr>
            <w:tcW w:w="2453" w:type="dxa"/>
            <w:vAlign w:val="center"/>
          </w:tcPr>
          <w:p w14:paraId="719C97FE" w14:textId="77777777" w:rsidR="00353D1D" w:rsidRDefault="00353D1D" w:rsidP="006F30A2">
            <w:r w:rsidRPr="009E40DD">
              <w:rPr>
                <w:rFonts w:hint="eastAsia"/>
              </w:rPr>
              <w:t>证券账户状态</w:t>
            </w:r>
          </w:p>
        </w:tc>
        <w:tc>
          <w:tcPr>
            <w:tcW w:w="2023" w:type="dxa"/>
            <w:vAlign w:val="center"/>
          </w:tcPr>
          <w:p w14:paraId="1F7FD4C6" w14:textId="77777777" w:rsidR="00353D1D" w:rsidRDefault="00353D1D" w:rsidP="007A7601"/>
        </w:tc>
      </w:tr>
      <w:tr w:rsidR="00353D1D" w14:paraId="79A2CF68" w14:textId="77777777" w:rsidTr="00FC0CF3">
        <w:trPr>
          <w:trHeight w:val="415"/>
          <w:jc w:val="center"/>
        </w:trPr>
        <w:tc>
          <w:tcPr>
            <w:tcW w:w="537" w:type="dxa"/>
            <w:vAlign w:val="center"/>
          </w:tcPr>
          <w:p w14:paraId="0ECC2CCC" w14:textId="77777777" w:rsidR="00E70528" w:rsidRDefault="00E70528">
            <w:pPr>
              <w:pStyle w:val="ab"/>
              <w:numPr>
                <w:ilvl w:val="0"/>
                <w:numId w:val="64"/>
              </w:numPr>
              <w:ind w:firstLineChars="0"/>
              <w:jc w:val="center"/>
              <w:rPr>
                <w:b/>
              </w:rPr>
            </w:pPr>
          </w:p>
        </w:tc>
        <w:tc>
          <w:tcPr>
            <w:tcW w:w="1587" w:type="dxa"/>
            <w:vAlign w:val="center"/>
          </w:tcPr>
          <w:p w14:paraId="49DF378B" w14:textId="77777777" w:rsidR="00353D1D" w:rsidRDefault="00353D1D" w:rsidP="006F30A2">
            <w:r>
              <w:rPr>
                <w:rFonts w:hint="eastAsia"/>
              </w:rPr>
              <w:t>ZDJYXX</w:t>
            </w:r>
          </w:p>
        </w:tc>
        <w:tc>
          <w:tcPr>
            <w:tcW w:w="1867" w:type="dxa"/>
            <w:vAlign w:val="center"/>
          </w:tcPr>
          <w:p w14:paraId="1362BA7F" w14:textId="77777777" w:rsidR="00353D1D" w:rsidRPr="00C45958" w:rsidRDefault="00353D1D" w:rsidP="006F30A2">
            <w:r w:rsidRPr="00433566">
              <w:rPr>
                <w:rFonts w:hint="eastAsia"/>
              </w:rPr>
              <w:t>Character</w:t>
            </w:r>
          </w:p>
        </w:tc>
        <w:tc>
          <w:tcPr>
            <w:tcW w:w="855" w:type="dxa"/>
            <w:vAlign w:val="center"/>
          </w:tcPr>
          <w:p w14:paraId="4D995C4C" w14:textId="77777777" w:rsidR="00353D1D" w:rsidRDefault="00353D1D" w:rsidP="006F30A2">
            <w:r>
              <w:rPr>
                <w:rFonts w:hint="eastAsia"/>
              </w:rPr>
              <w:t>62</w:t>
            </w:r>
          </w:p>
        </w:tc>
        <w:tc>
          <w:tcPr>
            <w:tcW w:w="2453" w:type="dxa"/>
            <w:vAlign w:val="center"/>
          </w:tcPr>
          <w:p w14:paraId="0F76B85D" w14:textId="77777777" w:rsidR="00353D1D" w:rsidRDefault="00353D1D" w:rsidP="006F30A2">
            <w:r w:rsidRPr="009E40DD">
              <w:rPr>
                <w:rFonts w:hint="eastAsia"/>
              </w:rPr>
              <w:t>指定交易或指定结算信息</w:t>
            </w:r>
          </w:p>
        </w:tc>
        <w:tc>
          <w:tcPr>
            <w:tcW w:w="2023" w:type="dxa"/>
            <w:vAlign w:val="center"/>
          </w:tcPr>
          <w:p w14:paraId="588B78B6" w14:textId="77777777" w:rsidR="00353D1D" w:rsidRDefault="00353D1D" w:rsidP="007A7601">
            <w:r w:rsidRPr="00353D1D">
              <w:rPr>
                <w:rFonts w:hint="eastAsia"/>
              </w:rPr>
              <w:t>对于沪市账户，反馈指定交易或指定结算的参与人名称，对于深市账户为空。</w:t>
            </w:r>
          </w:p>
        </w:tc>
      </w:tr>
      <w:tr w:rsidR="00A9499A" w14:paraId="344C3A7E" w14:textId="77777777" w:rsidTr="00FC0CF3">
        <w:trPr>
          <w:trHeight w:val="415"/>
          <w:jc w:val="center"/>
        </w:trPr>
        <w:tc>
          <w:tcPr>
            <w:tcW w:w="537" w:type="dxa"/>
            <w:vAlign w:val="center"/>
          </w:tcPr>
          <w:p w14:paraId="75FBBB32" w14:textId="77777777" w:rsidR="00E70528" w:rsidRDefault="00E70528">
            <w:pPr>
              <w:pStyle w:val="ab"/>
              <w:numPr>
                <w:ilvl w:val="0"/>
                <w:numId w:val="64"/>
              </w:numPr>
              <w:ind w:firstLineChars="0"/>
              <w:jc w:val="center"/>
              <w:rPr>
                <w:b/>
              </w:rPr>
            </w:pPr>
          </w:p>
        </w:tc>
        <w:tc>
          <w:tcPr>
            <w:tcW w:w="1587" w:type="dxa"/>
            <w:vAlign w:val="center"/>
          </w:tcPr>
          <w:p w14:paraId="55495517" w14:textId="77777777" w:rsidR="00A9499A" w:rsidRDefault="00A9499A" w:rsidP="006F30A2">
            <w:r w:rsidRPr="00602A83">
              <w:rPr>
                <w:rFonts w:hint="eastAsia"/>
              </w:rPr>
              <w:t>YWRQ</w:t>
            </w:r>
          </w:p>
        </w:tc>
        <w:tc>
          <w:tcPr>
            <w:tcW w:w="1867" w:type="dxa"/>
            <w:vAlign w:val="center"/>
          </w:tcPr>
          <w:p w14:paraId="79522ACB" w14:textId="77777777" w:rsidR="00A9499A" w:rsidRPr="00C45958" w:rsidRDefault="00A9499A" w:rsidP="006F30A2">
            <w:r w:rsidRPr="00602A83">
              <w:rPr>
                <w:rFonts w:hint="eastAsia"/>
              </w:rPr>
              <w:t>Character</w:t>
            </w:r>
          </w:p>
        </w:tc>
        <w:tc>
          <w:tcPr>
            <w:tcW w:w="855" w:type="dxa"/>
            <w:vAlign w:val="center"/>
          </w:tcPr>
          <w:p w14:paraId="6040ACF9" w14:textId="77777777" w:rsidR="00A9499A" w:rsidRDefault="00A9499A" w:rsidP="006F30A2">
            <w:r w:rsidRPr="00602A83">
              <w:rPr>
                <w:rFonts w:hint="eastAsia"/>
              </w:rPr>
              <w:t>8</w:t>
            </w:r>
          </w:p>
        </w:tc>
        <w:tc>
          <w:tcPr>
            <w:tcW w:w="2453" w:type="dxa"/>
            <w:vAlign w:val="center"/>
          </w:tcPr>
          <w:p w14:paraId="2C38B6C8" w14:textId="77777777" w:rsidR="00A9499A" w:rsidRDefault="00A9499A" w:rsidP="006F30A2">
            <w:r w:rsidRPr="00602A83">
              <w:rPr>
                <w:rFonts w:hint="eastAsia"/>
              </w:rPr>
              <w:t>业务日期</w:t>
            </w:r>
          </w:p>
        </w:tc>
        <w:tc>
          <w:tcPr>
            <w:tcW w:w="2023" w:type="dxa"/>
            <w:vAlign w:val="center"/>
          </w:tcPr>
          <w:p w14:paraId="16C8E6D5" w14:textId="77777777" w:rsidR="00A9499A" w:rsidRDefault="00A9499A" w:rsidP="007A7601"/>
        </w:tc>
      </w:tr>
      <w:tr w:rsidR="00A9499A" w14:paraId="66DA0B86" w14:textId="77777777" w:rsidTr="00FC0CF3">
        <w:trPr>
          <w:trHeight w:val="415"/>
          <w:jc w:val="center"/>
        </w:trPr>
        <w:tc>
          <w:tcPr>
            <w:tcW w:w="537" w:type="dxa"/>
            <w:vAlign w:val="center"/>
          </w:tcPr>
          <w:p w14:paraId="6B6CC7B1" w14:textId="77777777" w:rsidR="00E70528" w:rsidRDefault="00E70528">
            <w:pPr>
              <w:pStyle w:val="ab"/>
              <w:numPr>
                <w:ilvl w:val="0"/>
                <w:numId w:val="64"/>
              </w:numPr>
              <w:ind w:firstLineChars="0"/>
              <w:jc w:val="center"/>
              <w:rPr>
                <w:b/>
              </w:rPr>
            </w:pPr>
          </w:p>
        </w:tc>
        <w:tc>
          <w:tcPr>
            <w:tcW w:w="1587" w:type="dxa"/>
            <w:vAlign w:val="center"/>
          </w:tcPr>
          <w:p w14:paraId="4735BBEC" w14:textId="77777777" w:rsidR="00A9499A" w:rsidRPr="00602A83" w:rsidRDefault="00A9499A" w:rsidP="006F30A2">
            <w:r w:rsidRPr="008C498F">
              <w:rPr>
                <w:rFonts w:hint="eastAsia"/>
              </w:rPr>
              <w:t>YWPZBS</w:t>
            </w:r>
          </w:p>
        </w:tc>
        <w:tc>
          <w:tcPr>
            <w:tcW w:w="1867" w:type="dxa"/>
            <w:vAlign w:val="center"/>
          </w:tcPr>
          <w:p w14:paraId="737738DA" w14:textId="77777777" w:rsidR="00A9499A" w:rsidRPr="00602A83" w:rsidRDefault="00A9499A" w:rsidP="006F30A2">
            <w:r w:rsidRPr="008C498F">
              <w:rPr>
                <w:rFonts w:hint="eastAsia"/>
              </w:rPr>
              <w:t>Character</w:t>
            </w:r>
          </w:p>
        </w:tc>
        <w:tc>
          <w:tcPr>
            <w:tcW w:w="855" w:type="dxa"/>
            <w:vAlign w:val="center"/>
          </w:tcPr>
          <w:p w14:paraId="3FCD0785" w14:textId="77777777" w:rsidR="00A9499A" w:rsidRPr="00602A83" w:rsidRDefault="00A9499A" w:rsidP="006F30A2">
            <w:r w:rsidRPr="008C498F">
              <w:rPr>
                <w:rFonts w:hint="eastAsia"/>
              </w:rPr>
              <w:t>1</w:t>
            </w:r>
          </w:p>
        </w:tc>
        <w:tc>
          <w:tcPr>
            <w:tcW w:w="2453" w:type="dxa"/>
            <w:vAlign w:val="center"/>
          </w:tcPr>
          <w:p w14:paraId="37A64AC4" w14:textId="77777777" w:rsidR="00A9499A" w:rsidRPr="00602A83" w:rsidRDefault="00A9499A" w:rsidP="006F30A2">
            <w:r w:rsidRPr="008C498F">
              <w:rPr>
                <w:rFonts w:hint="eastAsia"/>
              </w:rPr>
              <w:t>业务凭证报送标识</w:t>
            </w:r>
          </w:p>
        </w:tc>
        <w:tc>
          <w:tcPr>
            <w:tcW w:w="2023" w:type="dxa"/>
            <w:vAlign w:val="center"/>
          </w:tcPr>
          <w:p w14:paraId="018F05B1" w14:textId="77777777" w:rsidR="00A9499A" w:rsidRDefault="00A9499A" w:rsidP="007A7601">
            <w:r w:rsidRPr="00C45958">
              <w:rPr>
                <w:rFonts w:hint="eastAsia"/>
              </w:rPr>
              <w:t>字典</w:t>
            </w:r>
            <w:r w:rsidRPr="00C45958">
              <w:rPr>
                <w:rFonts w:hint="eastAsia"/>
              </w:rPr>
              <w:t>(</w:t>
            </w:r>
            <w:r w:rsidRPr="008C498F">
              <w:rPr>
                <w:rFonts w:hint="eastAsia"/>
              </w:rPr>
              <w:t>YWPZBS</w:t>
            </w:r>
            <w:r w:rsidRPr="00C45958">
              <w:rPr>
                <w:rFonts w:hint="eastAsia"/>
              </w:rPr>
              <w:t>)</w:t>
            </w:r>
          </w:p>
        </w:tc>
      </w:tr>
      <w:tr w:rsidR="00A9499A" w14:paraId="096136A6" w14:textId="77777777" w:rsidTr="00FC0CF3">
        <w:trPr>
          <w:trHeight w:val="415"/>
          <w:jc w:val="center"/>
        </w:trPr>
        <w:tc>
          <w:tcPr>
            <w:tcW w:w="537" w:type="dxa"/>
            <w:vAlign w:val="center"/>
          </w:tcPr>
          <w:p w14:paraId="55F904AC" w14:textId="77777777" w:rsidR="00E70528" w:rsidRDefault="00E70528">
            <w:pPr>
              <w:pStyle w:val="ab"/>
              <w:numPr>
                <w:ilvl w:val="0"/>
                <w:numId w:val="64"/>
              </w:numPr>
              <w:ind w:firstLineChars="0"/>
              <w:jc w:val="center"/>
              <w:rPr>
                <w:b/>
              </w:rPr>
            </w:pPr>
          </w:p>
        </w:tc>
        <w:tc>
          <w:tcPr>
            <w:tcW w:w="1587" w:type="dxa"/>
            <w:vAlign w:val="center"/>
          </w:tcPr>
          <w:p w14:paraId="4D351C7D" w14:textId="77777777" w:rsidR="00A9499A" w:rsidRPr="00602A83" w:rsidRDefault="00A9499A" w:rsidP="006F30A2">
            <w:r w:rsidRPr="00602A83">
              <w:rPr>
                <w:rFonts w:hint="eastAsia"/>
              </w:rPr>
              <w:t>JGDM</w:t>
            </w:r>
          </w:p>
        </w:tc>
        <w:tc>
          <w:tcPr>
            <w:tcW w:w="1867" w:type="dxa"/>
            <w:vAlign w:val="center"/>
          </w:tcPr>
          <w:p w14:paraId="0992D7BB" w14:textId="77777777" w:rsidR="00A9499A" w:rsidRPr="00602A83" w:rsidRDefault="00A9499A" w:rsidP="006F30A2">
            <w:r w:rsidRPr="00602A83">
              <w:rPr>
                <w:rFonts w:hint="eastAsia"/>
              </w:rPr>
              <w:t>Character</w:t>
            </w:r>
          </w:p>
        </w:tc>
        <w:tc>
          <w:tcPr>
            <w:tcW w:w="855" w:type="dxa"/>
            <w:vAlign w:val="center"/>
          </w:tcPr>
          <w:p w14:paraId="616ADF1F" w14:textId="77777777" w:rsidR="00A9499A" w:rsidRPr="00602A83" w:rsidRDefault="00A9499A" w:rsidP="006F30A2">
            <w:r w:rsidRPr="00602A83">
              <w:rPr>
                <w:rFonts w:hint="eastAsia"/>
              </w:rPr>
              <w:t>4</w:t>
            </w:r>
          </w:p>
        </w:tc>
        <w:tc>
          <w:tcPr>
            <w:tcW w:w="2453" w:type="dxa"/>
            <w:vAlign w:val="center"/>
          </w:tcPr>
          <w:p w14:paraId="5BFE9F52" w14:textId="77777777" w:rsidR="00A9499A" w:rsidRPr="00602A83" w:rsidRDefault="00A9499A" w:rsidP="006F30A2">
            <w:r w:rsidRPr="00602A83">
              <w:rPr>
                <w:rFonts w:hint="eastAsia"/>
              </w:rPr>
              <w:t>结果代码</w:t>
            </w:r>
          </w:p>
        </w:tc>
        <w:tc>
          <w:tcPr>
            <w:tcW w:w="2023" w:type="dxa"/>
            <w:vAlign w:val="center"/>
          </w:tcPr>
          <w:p w14:paraId="5232FEAE" w14:textId="77777777" w:rsidR="00A9499A" w:rsidRDefault="00A9499A" w:rsidP="007A7601"/>
        </w:tc>
      </w:tr>
      <w:tr w:rsidR="00A9499A" w14:paraId="5607F46D" w14:textId="77777777" w:rsidTr="00FC0CF3">
        <w:trPr>
          <w:trHeight w:val="415"/>
          <w:jc w:val="center"/>
        </w:trPr>
        <w:tc>
          <w:tcPr>
            <w:tcW w:w="537" w:type="dxa"/>
            <w:vAlign w:val="center"/>
          </w:tcPr>
          <w:p w14:paraId="717A452F" w14:textId="77777777" w:rsidR="00E70528" w:rsidRDefault="00E70528">
            <w:pPr>
              <w:pStyle w:val="ab"/>
              <w:numPr>
                <w:ilvl w:val="0"/>
                <w:numId w:val="64"/>
              </w:numPr>
              <w:ind w:firstLineChars="0"/>
              <w:jc w:val="center"/>
              <w:rPr>
                <w:b/>
              </w:rPr>
            </w:pPr>
          </w:p>
        </w:tc>
        <w:tc>
          <w:tcPr>
            <w:tcW w:w="1587" w:type="dxa"/>
            <w:vAlign w:val="center"/>
          </w:tcPr>
          <w:p w14:paraId="7ABD15D4" w14:textId="77777777" w:rsidR="00A9499A" w:rsidRPr="00602A83" w:rsidRDefault="00A9499A" w:rsidP="006F30A2">
            <w:r w:rsidRPr="00602A83">
              <w:rPr>
                <w:rFonts w:hint="eastAsia"/>
              </w:rPr>
              <w:t>JGSM</w:t>
            </w:r>
          </w:p>
        </w:tc>
        <w:tc>
          <w:tcPr>
            <w:tcW w:w="1867" w:type="dxa"/>
            <w:vAlign w:val="center"/>
          </w:tcPr>
          <w:p w14:paraId="42FB6CA9" w14:textId="77777777" w:rsidR="00A9499A" w:rsidRPr="00602A83" w:rsidRDefault="00A9499A" w:rsidP="006F30A2">
            <w:r w:rsidRPr="00602A83">
              <w:rPr>
                <w:rFonts w:hint="eastAsia"/>
              </w:rPr>
              <w:t>Character</w:t>
            </w:r>
          </w:p>
        </w:tc>
        <w:tc>
          <w:tcPr>
            <w:tcW w:w="855" w:type="dxa"/>
            <w:vAlign w:val="center"/>
          </w:tcPr>
          <w:p w14:paraId="428478F8" w14:textId="77777777" w:rsidR="00A9499A" w:rsidRPr="00602A83" w:rsidRDefault="00A9499A" w:rsidP="006F30A2">
            <w:r w:rsidRPr="00602A83">
              <w:rPr>
                <w:rFonts w:hint="eastAsia"/>
              </w:rPr>
              <w:t>40</w:t>
            </w:r>
          </w:p>
        </w:tc>
        <w:tc>
          <w:tcPr>
            <w:tcW w:w="2453" w:type="dxa"/>
            <w:vAlign w:val="center"/>
          </w:tcPr>
          <w:p w14:paraId="6F21994F" w14:textId="77777777" w:rsidR="00A9499A" w:rsidRPr="00602A83" w:rsidRDefault="00A9499A" w:rsidP="006F30A2">
            <w:r w:rsidRPr="00602A83">
              <w:rPr>
                <w:rFonts w:hint="eastAsia"/>
              </w:rPr>
              <w:t>结果说明</w:t>
            </w:r>
          </w:p>
        </w:tc>
        <w:tc>
          <w:tcPr>
            <w:tcW w:w="2023" w:type="dxa"/>
            <w:vAlign w:val="center"/>
          </w:tcPr>
          <w:p w14:paraId="77035605" w14:textId="77777777" w:rsidR="00A9499A" w:rsidRDefault="00A9499A" w:rsidP="00E87B0D"/>
        </w:tc>
      </w:tr>
    </w:tbl>
    <w:bookmarkEnd w:id="57"/>
    <w:p w14:paraId="0A38E81F" w14:textId="77777777" w:rsidR="00B82C09" w:rsidRPr="00842A6E" w:rsidRDefault="00B82C09" w:rsidP="00B82C09">
      <w:pPr>
        <w:spacing w:line="360" w:lineRule="auto"/>
        <w:rPr>
          <w:b/>
          <w:sz w:val="24"/>
          <w:szCs w:val="24"/>
        </w:rPr>
      </w:pPr>
      <w:r w:rsidRPr="00842A6E">
        <w:rPr>
          <w:rFonts w:hint="eastAsia"/>
          <w:b/>
          <w:sz w:val="24"/>
          <w:szCs w:val="24"/>
        </w:rPr>
        <w:t>说明：</w:t>
      </w:r>
    </w:p>
    <w:p w14:paraId="442D9DAA" w14:textId="77777777" w:rsidR="00E70528" w:rsidRDefault="00B82C09">
      <w:pPr>
        <w:pStyle w:val="ab"/>
        <w:numPr>
          <w:ilvl w:val="0"/>
          <w:numId w:val="92"/>
        </w:numPr>
        <w:spacing w:line="360" w:lineRule="auto"/>
        <w:ind w:firstLineChars="0"/>
        <w:rPr>
          <w:szCs w:val="21"/>
        </w:rPr>
      </w:pPr>
      <w:r>
        <w:rPr>
          <w:rFonts w:hint="eastAsia"/>
          <w:szCs w:val="21"/>
        </w:rPr>
        <w:t>若申报的证券账户属于申报的客户，则返回成功，否则，返回失败。</w:t>
      </w:r>
    </w:p>
    <w:p w14:paraId="250669A3" w14:textId="77777777" w:rsidR="003C6241" w:rsidRDefault="003C6241" w:rsidP="003C6241">
      <w:pPr>
        <w:pStyle w:val="2"/>
        <w:numPr>
          <w:ilvl w:val="0"/>
          <w:numId w:val="3"/>
        </w:numPr>
      </w:pPr>
      <w:bookmarkStart w:id="62" w:name="_Toc358041900"/>
      <w:bookmarkStart w:id="63" w:name="_Toc3820393"/>
      <w:r w:rsidRPr="0008385C">
        <w:rPr>
          <w:rFonts w:hint="eastAsia"/>
        </w:rPr>
        <w:t>证券账户使用信息维护</w:t>
      </w:r>
      <w:bookmarkEnd w:id="62"/>
      <w:bookmarkEnd w:id="63"/>
    </w:p>
    <w:p w14:paraId="020F54C1" w14:textId="77777777" w:rsidR="00700250" w:rsidRPr="00700250" w:rsidRDefault="00700250" w:rsidP="00700250">
      <w:pPr>
        <w:rPr>
          <w:sz w:val="24"/>
          <w:szCs w:val="24"/>
        </w:rPr>
      </w:pPr>
      <w:bookmarkStart w:id="64" w:name="_Toc358041901"/>
    </w:p>
    <w:p w14:paraId="21332EFB" w14:textId="77777777" w:rsidR="006019D9" w:rsidRDefault="006019D9" w:rsidP="006019D9">
      <w:pPr>
        <w:rPr>
          <w:sz w:val="24"/>
          <w:szCs w:val="24"/>
        </w:rPr>
      </w:pPr>
    </w:p>
    <w:p w14:paraId="439E15DF" w14:textId="77777777" w:rsidR="006019D9" w:rsidRPr="00700250" w:rsidRDefault="006019D9" w:rsidP="006019D9">
      <w:pPr>
        <w:rPr>
          <w:sz w:val="24"/>
          <w:szCs w:val="28"/>
        </w:rPr>
      </w:pPr>
      <w:r w:rsidRPr="00700250">
        <w:rPr>
          <w:sz w:val="24"/>
          <w:szCs w:val="28"/>
        </w:rPr>
        <w:t>ServiceDomain = “CSDCC           ”</w:t>
      </w:r>
    </w:p>
    <w:p w14:paraId="22B9EFD1" w14:textId="77777777" w:rsidR="006019D9" w:rsidRPr="00CF341F" w:rsidRDefault="006019D9" w:rsidP="006019D9">
      <w:pPr>
        <w:rPr>
          <w:sz w:val="24"/>
          <w:szCs w:val="28"/>
        </w:rPr>
      </w:pPr>
      <w:r w:rsidRPr="00700250">
        <w:rPr>
          <w:sz w:val="24"/>
          <w:szCs w:val="28"/>
        </w:rPr>
        <w:t>ServiceName = “UAPSRV          ”</w:t>
      </w:r>
    </w:p>
    <w:p w14:paraId="5231FCAB" w14:textId="77777777" w:rsidR="006019D9" w:rsidRDefault="006019D9" w:rsidP="006019D9">
      <w:pPr>
        <w:rPr>
          <w:sz w:val="24"/>
          <w:szCs w:val="24"/>
        </w:rPr>
      </w:pPr>
    </w:p>
    <w:p w14:paraId="62B6FA7F"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1</w:t>
      </w:r>
      <w:r w:rsidRPr="00700250">
        <w:rPr>
          <w:sz w:val="24"/>
          <w:szCs w:val="24"/>
        </w:rPr>
        <w:t>”</w:t>
      </w:r>
    </w:p>
    <w:p w14:paraId="20B4B3D4" w14:textId="77777777" w:rsidR="00700250" w:rsidRPr="00700250" w:rsidRDefault="00700250" w:rsidP="00700250">
      <w:pPr>
        <w:rPr>
          <w:sz w:val="24"/>
          <w:szCs w:val="24"/>
        </w:rPr>
      </w:pPr>
    </w:p>
    <w:p w14:paraId="4F638FC0" w14:textId="77777777" w:rsidR="003C6241" w:rsidRPr="00271B22" w:rsidRDefault="003C6241" w:rsidP="003C6241">
      <w:pPr>
        <w:rPr>
          <w:b/>
          <w:sz w:val="30"/>
          <w:szCs w:val="30"/>
        </w:rPr>
      </w:pPr>
      <w:r w:rsidRPr="00271B22">
        <w:rPr>
          <w:rFonts w:hint="eastAsia"/>
          <w:b/>
          <w:sz w:val="30"/>
          <w:szCs w:val="30"/>
        </w:rPr>
        <w:t>请求：</w:t>
      </w:r>
      <w:bookmarkEnd w:id="64"/>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C6241" w:rsidRPr="00455B38" w14:paraId="1EBB1935" w14:textId="77777777" w:rsidTr="006B3879">
        <w:trPr>
          <w:trHeight w:val="534"/>
          <w:jc w:val="center"/>
        </w:trPr>
        <w:tc>
          <w:tcPr>
            <w:tcW w:w="537" w:type="dxa"/>
            <w:shd w:val="clear" w:color="auto" w:fill="FFC000"/>
            <w:vAlign w:val="center"/>
          </w:tcPr>
          <w:p w14:paraId="398E9A62" w14:textId="77777777" w:rsidR="003C6241" w:rsidRPr="00455B38" w:rsidRDefault="003C6241"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2EC56F14"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6743250F"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15F1A5A4"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726C3B59"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3D2DBD11" w14:textId="77777777" w:rsidR="003C6241" w:rsidRPr="00455B38" w:rsidRDefault="002E6E96" w:rsidP="00AF7367">
            <w:pPr>
              <w:jc w:val="center"/>
              <w:rPr>
                <w:b/>
                <w:sz w:val="24"/>
                <w:szCs w:val="24"/>
              </w:rPr>
            </w:pPr>
            <w:r>
              <w:rPr>
                <w:rFonts w:hint="eastAsia"/>
                <w:b/>
                <w:sz w:val="24"/>
                <w:szCs w:val="24"/>
              </w:rPr>
              <w:t>备注</w:t>
            </w:r>
          </w:p>
        </w:tc>
      </w:tr>
      <w:tr w:rsidR="004F7F8C" w14:paraId="1F3E8247" w14:textId="77777777" w:rsidTr="006B3879">
        <w:trPr>
          <w:trHeight w:val="415"/>
          <w:jc w:val="center"/>
        </w:trPr>
        <w:tc>
          <w:tcPr>
            <w:tcW w:w="537" w:type="dxa"/>
            <w:vAlign w:val="center"/>
          </w:tcPr>
          <w:p w14:paraId="0AC2CC8A" w14:textId="77777777" w:rsidR="00E70528" w:rsidRDefault="00E70528">
            <w:pPr>
              <w:pStyle w:val="ab"/>
              <w:numPr>
                <w:ilvl w:val="0"/>
                <w:numId w:val="12"/>
              </w:numPr>
              <w:ind w:firstLineChars="0"/>
              <w:jc w:val="center"/>
              <w:rPr>
                <w:b/>
              </w:rPr>
            </w:pPr>
          </w:p>
        </w:tc>
        <w:tc>
          <w:tcPr>
            <w:tcW w:w="1272" w:type="dxa"/>
            <w:vAlign w:val="center"/>
          </w:tcPr>
          <w:p w14:paraId="6E2D8C24" w14:textId="77777777" w:rsidR="004F7F8C" w:rsidRPr="00194286" w:rsidRDefault="004F7F8C" w:rsidP="008935EB">
            <w:r>
              <w:rPr>
                <w:rFonts w:hint="eastAsia"/>
              </w:rPr>
              <w:t>YWLSH</w:t>
            </w:r>
          </w:p>
        </w:tc>
        <w:tc>
          <w:tcPr>
            <w:tcW w:w="1276" w:type="dxa"/>
            <w:vAlign w:val="center"/>
          </w:tcPr>
          <w:p w14:paraId="64664241" w14:textId="77777777" w:rsidR="004F7F8C" w:rsidRPr="00194286" w:rsidRDefault="004F7F8C" w:rsidP="008935EB">
            <w:r w:rsidRPr="00C45958">
              <w:rPr>
                <w:rFonts w:hint="eastAsia"/>
              </w:rPr>
              <w:t>Character</w:t>
            </w:r>
          </w:p>
        </w:tc>
        <w:tc>
          <w:tcPr>
            <w:tcW w:w="851" w:type="dxa"/>
            <w:vAlign w:val="center"/>
          </w:tcPr>
          <w:p w14:paraId="42089726" w14:textId="77777777" w:rsidR="004F7F8C" w:rsidRPr="00194286" w:rsidRDefault="004F7F8C" w:rsidP="008935EB">
            <w:r>
              <w:rPr>
                <w:rFonts w:hint="eastAsia"/>
              </w:rPr>
              <w:t>10</w:t>
            </w:r>
          </w:p>
        </w:tc>
        <w:tc>
          <w:tcPr>
            <w:tcW w:w="2976" w:type="dxa"/>
            <w:vAlign w:val="center"/>
          </w:tcPr>
          <w:p w14:paraId="5E9B56FB" w14:textId="77777777" w:rsidR="004F7F8C" w:rsidRPr="00194286" w:rsidRDefault="004F7F8C" w:rsidP="008935EB">
            <w:r>
              <w:rPr>
                <w:rFonts w:hint="eastAsia"/>
              </w:rPr>
              <w:t>业务流水号</w:t>
            </w:r>
          </w:p>
        </w:tc>
        <w:tc>
          <w:tcPr>
            <w:tcW w:w="2552" w:type="dxa"/>
            <w:vAlign w:val="center"/>
          </w:tcPr>
          <w:p w14:paraId="0864D4A5" w14:textId="77777777" w:rsidR="004F7F8C" w:rsidRPr="00194286" w:rsidRDefault="004F7F8C" w:rsidP="008935EB">
            <w:r w:rsidRPr="00194286">
              <w:rPr>
                <w:rFonts w:hint="eastAsia"/>
              </w:rPr>
              <w:t>必填</w:t>
            </w:r>
          </w:p>
        </w:tc>
      </w:tr>
      <w:tr w:rsidR="00705140" w14:paraId="00568A43" w14:textId="77777777" w:rsidTr="006B3879">
        <w:trPr>
          <w:trHeight w:val="415"/>
          <w:jc w:val="center"/>
        </w:trPr>
        <w:tc>
          <w:tcPr>
            <w:tcW w:w="537" w:type="dxa"/>
            <w:vAlign w:val="center"/>
          </w:tcPr>
          <w:p w14:paraId="3C18AA72" w14:textId="77777777" w:rsidR="00E70528" w:rsidRDefault="00E70528">
            <w:pPr>
              <w:pStyle w:val="ab"/>
              <w:numPr>
                <w:ilvl w:val="0"/>
                <w:numId w:val="12"/>
              </w:numPr>
              <w:ind w:firstLineChars="0"/>
              <w:jc w:val="center"/>
              <w:rPr>
                <w:b/>
              </w:rPr>
            </w:pPr>
          </w:p>
        </w:tc>
        <w:tc>
          <w:tcPr>
            <w:tcW w:w="1272" w:type="dxa"/>
            <w:vAlign w:val="center"/>
          </w:tcPr>
          <w:p w14:paraId="194FAA4A" w14:textId="77777777" w:rsidR="00705140" w:rsidRDefault="00705140" w:rsidP="008935EB">
            <w:r w:rsidRPr="00194286">
              <w:rPr>
                <w:rFonts w:hint="eastAsia"/>
              </w:rPr>
              <w:t>YWLB</w:t>
            </w:r>
          </w:p>
        </w:tc>
        <w:tc>
          <w:tcPr>
            <w:tcW w:w="1276" w:type="dxa"/>
            <w:vAlign w:val="center"/>
          </w:tcPr>
          <w:p w14:paraId="20448851" w14:textId="77777777" w:rsidR="00705140" w:rsidRPr="00C45958" w:rsidRDefault="00705140" w:rsidP="008935EB">
            <w:r w:rsidRPr="00194286">
              <w:rPr>
                <w:rFonts w:hint="eastAsia"/>
              </w:rPr>
              <w:t>Character</w:t>
            </w:r>
          </w:p>
        </w:tc>
        <w:tc>
          <w:tcPr>
            <w:tcW w:w="851" w:type="dxa"/>
            <w:vAlign w:val="center"/>
          </w:tcPr>
          <w:p w14:paraId="002E3E15" w14:textId="77777777" w:rsidR="00705140" w:rsidRDefault="00705140" w:rsidP="008935EB">
            <w:r w:rsidRPr="00194286">
              <w:rPr>
                <w:rFonts w:hint="eastAsia"/>
              </w:rPr>
              <w:t>2</w:t>
            </w:r>
          </w:p>
        </w:tc>
        <w:tc>
          <w:tcPr>
            <w:tcW w:w="2976" w:type="dxa"/>
            <w:vAlign w:val="center"/>
          </w:tcPr>
          <w:p w14:paraId="09105704" w14:textId="77777777" w:rsidR="00705140" w:rsidRDefault="00705140" w:rsidP="008935EB">
            <w:r w:rsidRPr="00194286">
              <w:rPr>
                <w:rFonts w:hint="eastAsia"/>
              </w:rPr>
              <w:t>业务类别</w:t>
            </w:r>
          </w:p>
        </w:tc>
        <w:tc>
          <w:tcPr>
            <w:tcW w:w="2552" w:type="dxa"/>
            <w:vAlign w:val="center"/>
          </w:tcPr>
          <w:p w14:paraId="52E6EE73" w14:textId="77777777" w:rsidR="00705140" w:rsidRPr="00194286" w:rsidRDefault="00705140" w:rsidP="00D82534">
            <w:r w:rsidRPr="00194286">
              <w:rPr>
                <w:rFonts w:hint="eastAsia"/>
              </w:rPr>
              <w:t>必填</w:t>
            </w:r>
            <w:r>
              <w:rPr>
                <w:rFonts w:hint="eastAsia"/>
              </w:rPr>
              <w:t>，</w:t>
            </w:r>
            <w:r>
              <w:rPr>
                <w:rFonts w:hint="eastAsia"/>
              </w:rPr>
              <w:t>01</w:t>
            </w:r>
            <w:r>
              <w:rPr>
                <w:rFonts w:hint="eastAsia"/>
              </w:rPr>
              <w:t>：</w:t>
            </w:r>
            <w:r w:rsidRPr="00B07089">
              <w:rPr>
                <w:rFonts w:hint="eastAsia"/>
              </w:rPr>
              <w:t>使用信息新增、</w:t>
            </w:r>
            <w:r>
              <w:rPr>
                <w:rFonts w:hint="eastAsia"/>
              </w:rPr>
              <w:t>02</w:t>
            </w:r>
            <w:r>
              <w:rPr>
                <w:rFonts w:hint="eastAsia"/>
              </w:rPr>
              <w:t>：</w:t>
            </w:r>
            <w:r w:rsidRPr="00B07089">
              <w:rPr>
                <w:rFonts w:hint="eastAsia"/>
              </w:rPr>
              <w:t>使用信息</w:t>
            </w:r>
            <w:r w:rsidR="00D82534">
              <w:rPr>
                <w:rFonts w:hint="eastAsia"/>
              </w:rPr>
              <w:t>撤销</w:t>
            </w:r>
            <w:r w:rsidRPr="00B07089">
              <w:rPr>
                <w:rFonts w:hint="eastAsia"/>
              </w:rPr>
              <w:t>、</w:t>
            </w:r>
            <w:r>
              <w:rPr>
                <w:rFonts w:hint="eastAsia"/>
              </w:rPr>
              <w:t>03</w:t>
            </w:r>
            <w:r>
              <w:rPr>
                <w:rFonts w:hint="eastAsia"/>
              </w:rPr>
              <w:t>：</w:t>
            </w:r>
            <w:r w:rsidRPr="00B07089">
              <w:rPr>
                <w:rFonts w:hint="eastAsia"/>
              </w:rPr>
              <w:t>使用信息查询</w:t>
            </w:r>
          </w:p>
        </w:tc>
      </w:tr>
      <w:tr w:rsidR="00705140" w14:paraId="5F943269" w14:textId="77777777" w:rsidTr="006B3879">
        <w:trPr>
          <w:trHeight w:val="415"/>
          <w:jc w:val="center"/>
        </w:trPr>
        <w:tc>
          <w:tcPr>
            <w:tcW w:w="537" w:type="dxa"/>
            <w:vAlign w:val="center"/>
          </w:tcPr>
          <w:p w14:paraId="1302E464" w14:textId="77777777" w:rsidR="00E70528" w:rsidRDefault="00E70528">
            <w:pPr>
              <w:pStyle w:val="ab"/>
              <w:numPr>
                <w:ilvl w:val="0"/>
                <w:numId w:val="12"/>
              </w:numPr>
              <w:ind w:firstLineChars="0"/>
              <w:jc w:val="center"/>
              <w:rPr>
                <w:b/>
              </w:rPr>
            </w:pPr>
          </w:p>
        </w:tc>
        <w:tc>
          <w:tcPr>
            <w:tcW w:w="1272" w:type="dxa"/>
            <w:vAlign w:val="center"/>
          </w:tcPr>
          <w:p w14:paraId="71007EB5" w14:textId="77777777" w:rsidR="00705140" w:rsidRPr="00194286" w:rsidRDefault="00705140" w:rsidP="008935EB">
            <w:r w:rsidRPr="00194286">
              <w:rPr>
                <w:rFonts w:hint="eastAsia"/>
              </w:rPr>
              <w:t>YMTH</w:t>
            </w:r>
          </w:p>
        </w:tc>
        <w:tc>
          <w:tcPr>
            <w:tcW w:w="1276" w:type="dxa"/>
            <w:vAlign w:val="center"/>
          </w:tcPr>
          <w:p w14:paraId="3B09DEAC" w14:textId="77777777" w:rsidR="00705140" w:rsidRPr="00194286" w:rsidRDefault="00705140" w:rsidP="008935EB">
            <w:r w:rsidRPr="00194286">
              <w:rPr>
                <w:rFonts w:hint="eastAsia"/>
              </w:rPr>
              <w:t>Character</w:t>
            </w:r>
          </w:p>
        </w:tc>
        <w:tc>
          <w:tcPr>
            <w:tcW w:w="851" w:type="dxa"/>
            <w:vAlign w:val="center"/>
          </w:tcPr>
          <w:p w14:paraId="04B02E5A" w14:textId="77777777" w:rsidR="00705140" w:rsidRDefault="00705140" w:rsidP="008935EB">
            <w:r>
              <w:rPr>
                <w:rFonts w:hint="eastAsia"/>
              </w:rPr>
              <w:t>20</w:t>
            </w:r>
          </w:p>
        </w:tc>
        <w:tc>
          <w:tcPr>
            <w:tcW w:w="2976" w:type="dxa"/>
            <w:vAlign w:val="center"/>
          </w:tcPr>
          <w:p w14:paraId="75EED935" w14:textId="77777777" w:rsidR="00705140" w:rsidRPr="00194286" w:rsidRDefault="00705140" w:rsidP="008935EB">
            <w:r w:rsidRPr="00194286">
              <w:rPr>
                <w:rFonts w:hint="eastAsia"/>
              </w:rPr>
              <w:t>一码通账户号码</w:t>
            </w:r>
          </w:p>
        </w:tc>
        <w:tc>
          <w:tcPr>
            <w:tcW w:w="2552" w:type="dxa"/>
            <w:vAlign w:val="center"/>
          </w:tcPr>
          <w:p w14:paraId="670FAE07" w14:textId="77777777" w:rsidR="00705140" w:rsidRPr="00194286" w:rsidRDefault="00705140" w:rsidP="008935EB">
            <w:r w:rsidRPr="00194286">
              <w:rPr>
                <w:rFonts w:hint="eastAsia"/>
              </w:rPr>
              <w:t>非必填</w:t>
            </w:r>
          </w:p>
        </w:tc>
      </w:tr>
      <w:tr w:rsidR="00705140" w14:paraId="0371F752" w14:textId="77777777" w:rsidTr="006B3879">
        <w:trPr>
          <w:trHeight w:val="415"/>
          <w:jc w:val="center"/>
        </w:trPr>
        <w:tc>
          <w:tcPr>
            <w:tcW w:w="537" w:type="dxa"/>
            <w:vAlign w:val="center"/>
          </w:tcPr>
          <w:p w14:paraId="535EC740" w14:textId="77777777" w:rsidR="00E70528" w:rsidRDefault="00E70528">
            <w:pPr>
              <w:pStyle w:val="ab"/>
              <w:numPr>
                <w:ilvl w:val="0"/>
                <w:numId w:val="12"/>
              </w:numPr>
              <w:ind w:firstLineChars="0"/>
              <w:jc w:val="center"/>
              <w:rPr>
                <w:b/>
              </w:rPr>
            </w:pPr>
          </w:p>
        </w:tc>
        <w:tc>
          <w:tcPr>
            <w:tcW w:w="1272" w:type="dxa"/>
            <w:vAlign w:val="center"/>
          </w:tcPr>
          <w:p w14:paraId="760ECBAC" w14:textId="77777777" w:rsidR="00705140" w:rsidRPr="00194286" w:rsidRDefault="00705140" w:rsidP="008935EB">
            <w:r w:rsidRPr="00194286">
              <w:rPr>
                <w:rFonts w:hint="eastAsia"/>
              </w:rPr>
              <w:t>ZHLB</w:t>
            </w:r>
          </w:p>
        </w:tc>
        <w:tc>
          <w:tcPr>
            <w:tcW w:w="1276" w:type="dxa"/>
            <w:vAlign w:val="center"/>
          </w:tcPr>
          <w:p w14:paraId="30A87521" w14:textId="77777777" w:rsidR="00705140" w:rsidRPr="00194286" w:rsidRDefault="00705140" w:rsidP="008935EB">
            <w:r w:rsidRPr="00194286">
              <w:rPr>
                <w:rFonts w:hint="eastAsia"/>
              </w:rPr>
              <w:t>Character</w:t>
            </w:r>
          </w:p>
        </w:tc>
        <w:tc>
          <w:tcPr>
            <w:tcW w:w="851" w:type="dxa"/>
            <w:vAlign w:val="center"/>
          </w:tcPr>
          <w:p w14:paraId="49A23F57" w14:textId="77777777" w:rsidR="00705140" w:rsidRPr="00194286" w:rsidRDefault="00705140" w:rsidP="008935EB">
            <w:r w:rsidRPr="00194286">
              <w:rPr>
                <w:rFonts w:hint="eastAsia"/>
              </w:rPr>
              <w:t>2</w:t>
            </w:r>
          </w:p>
        </w:tc>
        <w:tc>
          <w:tcPr>
            <w:tcW w:w="2976" w:type="dxa"/>
            <w:vAlign w:val="center"/>
          </w:tcPr>
          <w:p w14:paraId="7064C9F7" w14:textId="77777777" w:rsidR="00705140" w:rsidRPr="00194286" w:rsidRDefault="00705140" w:rsidP="008935EB">
            <w:r w:rsidRPr="00194286">
              <w:rPr>
                <w:rFonts w:hint="eastAsia"/>
              </w:rPr>
              <w:t>证券账户类别</w:t>
            </w:r>
          </w:p>
        </w:tc>
        <w:tc>
          <w:tcPr>
            <w:tcW w:w="2552" w:type="dxa"/>
            <w:vAlign w:val="center"/>
          </w:tcPr>
          <w:p w14:paraId="65A4EF01" w14:textId="77777777" w:rsidR="00705140" w:rsidRPr="00194286" w:rsidRDefault="00705140" w:rsidP="008935EB">
            <w:r w:rsidRPr="00194286">
              <w:rPr>
                <w:rFonts w:hint="eastAsia"/>
              </w:rPr>
              <w:t>必填</w:t>
            </w:r>
            <w:r>
              <w:rPr>
                <w:rFonts w:hint="eastAsia"/>
              </w:rPr>
              <w:t>，</w:t>
            </w:r>
            <w:r w:rsidRPr="00194286">
              <w:rPr>
                <w:rFonts w:hint="eastAsia"/>
              </w:rPr>
              <w:t>字典</w:t>
            </w:r>
            <w:r w:rsidRPr="00194286">
              <w:rPr>
                <w:rFonts w:hint="eastAsia"/>
              </w:rPr>
              <w:t>(ZHLB)</w:t>
            </w:r>
          </w:p>
        </w:tc>
      </w:tr>
      <w:tr w:rsidR="00705140" w14:paraId="03F7219C" w14:textId="77777777" w:rsidTr="006B3879">
        <w:trPr>
          <w:trHeight w:val="415"/>
          <w:jc w:val="center"/>
        </w:trPr>
        <w:tc>
          <w:tcPr>
            <w:tcW w:w="537" w:type="dxa"/>
            <w:vAlign w:val="center"/>
          </w:tcPr>
          <w:p w14:paraId="4629C53A" w14:textId="77777777" w:rsidR="00E70528" w:rsidRDefault="00E70528">
            <w:pPr>
              <w:pStyle w:val="ab"/>
              <w:numPr>
                <w:ilvl w:val="0"/>
                <w:numId w:val="12"/>
              </w:numPr>
              <w:ind w:firstLineChars="0"/>
              <w:jc w:val="center"/>
              <w:rPr>
                <w:b/>
              </w:rPr>
            </w:pPr>
          </w:p>
        </w:tc>
        <w:tc>
          <w:tcPr>
            <w:tcW w:w="1272" w:type="dxa"/>
            <w:vAlign w:val="center"/>
          </w:tcPr>
          <w:p w14:paraId="4B802400" w14:textId="77777777" w:rsidR="00705140" w:rsidRPr="00194286" w:rsidRDefault="00705140" w:rsidP="008935EB">
            <w:r w:rsidRPr="00194286">
              <w:rPr>
                <w:rFonts w:hint="eastAsia"/>
              </w:rPr>
              <w:t>ZQZH</w:t>
            </w:r>
          </w:p>
        </w:tc>
        <w:tc>
          <w:tcPr>
            <w:tcW w:w="1276" w:type="dxa"/>
            <w:vAlign w:val="center"/>
          </w:tcPr>
          <w:p w14:paraId="0DF1FD5A" w14:textId="77777777" w:rsidR="00705140" w:rsidRPr="00194286" w:rsidRDefault="00705140" w:rsidP="008935EB">
            <w:r w:rsidRPr="00194286">
              <w:rPr>
                <w:rFonts w:hint="eastAsia"/>
              </w:rPr>
              <w:t>Character</w:t>
            </w:r>
          </w:p>
        </w:tc>
        <w:tc>
          <w:tcPr>
            <w:tcW w:w="851" w:type="dxa"/>
            <w:vAlign w:val="center"/>
          </w:tcPr>
          <w:p w14:paraId="17912802" w14:textId="77777777" w:rsidR="00705140" w:rsidRPr="00194286" w:rsidRDefault="00705140" w:rsidP="008935EB">
            <w:r w:rsidRPr="00194286">
              <w:rPr>
                <w:rFonts w:hint="eastAsia"/>
              </w:rPr>
              <w:t>20</w:t>
            </w:r>
          </w:p>
        </w:tc>
        <w:tc>
          <w:tcPr>
            <w:tcW w:w="2976" w:type="dxa"/>
            <w:vAlign w:val="center"/>
          </w:tcPr>
          <w:p w14:paraId="36B8A50D" w14:textId="77777777" w:rsidR="00705140" w:rsidRPr="00194286" w:rsidRDefault="00705140" w:rsidP="008935EB">
            <w:r w:rsidRPr="00194286">
              <w:rPr>
                <w:rFonts w:hint="eastAsia"/>
              </w:rPr>
              <w:t>证券账户号码</w:t>
            </w:r>
          </w:p>
        </w:tc>
        <w:tc>
          <w:tcPr>
            <w:tcW w:w="2552" w:type="dxa"/>
            <w:vAlign w:val="center"/>
          </w:tcPr>
          <w:p w14:paraId="64A0B2C5" w14:textId="77777777" w:rsidR="00705140" w:rsidRPr="00194286" w:rsidRDefault="00705140" w:rsidP="008935EB">
            <w:r w:rsidRPr="00194286">
              <w:rPr>
                <w:rFonts w:hint="eastAsia"/>
              </w:rPr>
              <w:t>必填</w:t>
            </w:r>
          </w:p>
        </w:tc>
      </w:tr>
      <w:tr w:rsidR="00705140" w14:paraId="79E23919" w14:textId="77777777" w:rsidTr="006B3879">
        <w:trPr>
          <w:trHeight w:val="415"/>
          <w:jc w:val="center"/>
        </w:trPr>
        <w:tc>
          <w:tcPr>
            <w:tcW w:w="537" w:type="dxa"/>
            <w:vAlign w:val="center"/>
          </w:tcPr>
          <w:p w14:paraId="3AD122AE" w14:textId="77777777" w:rsidR="00E70528" w:rsidRDefault="00E70528">
            <w:pPr>
              <w:pStyle w:val="ab"/>
              <w:numPr>
                <w:ilvl w:val="0"/>
                <w:numId w:val="12"/>
              </w:numPr>
              <w:ind w:firstLineChars="0"/>
              <w:jc w:val="center"/>
              <w:rPr>
                <w:b/>
              </w:rPr>
            </w:pPr>
          </w:p>
        </w:tc>
        <w:tc>
          <w:tcPr>
            <w:tcW w:w="1272" w:type="dxa"/>
            <w:vAlign w:val="center"/>
          </w:tcPr>
          <w:p w14:paraId="042C5238" w14:textId="77777777" w:rsidR="00705140" w:rsidRPr="00194286" w:rsidRDefault="00705140" w:rsidP="008935EB">
            <w:r>
              <w:rPr>
                <w:rFonts w:hint="eastAsia"/>
              </w:rPr>
              <w:t>ZJLB</w:t>
            </w:r>
          </w:p>
        </w:tc>
        <w:tc>
          <w:tcPr>
            <w:tcW w:w="1276" w:type="dxa"/>
            <w:vAlign w:val="center"/>
          </w:tcPr>
          <w:p w14:paraId="335ADC20" w14:textId="77777777" w:rsidR="00705140" w:rsidRPr="00194286" w:rsidRDefault="00705140" w:rsidP="008935EB">
            <w:r>
              <w:rPr>
                <w:rFonts w:hint="eastAsia"/>
              </w:rPr>
              <w:t>Character</w:t>
            </w:r>
          </w:p>
        </w:tc>
        <w:tc>
          <w:tcPr>
            <w:tcW w:w="851" w:type="dxa"/>
            <w:vAlign w:val="center"/>
          </w:tcPr>
          <w:p w14:paraId="3FBB90CA" w14:textId="77777777" w:rsidR="00705140" w:rsidRPr="00194286" w:rsidRDefault="00705140" w:rsidP="008935EB">
            <w:r>
              <w:rPr>
                <w:rFonts w:hint="eastAsia"/>
              </w:rPr>
              <w:t>2</w:t>
            </w:r>
          </w:p>
        </w:tc>
        <w:tc>
          <w:tcPr>
            <w:tcW w:w="2976" w:type="dxa"/>
            <w:vAlign w:val="center"/>
          </w:tcPr>
          <w:p w14:paraId="19AE7512" w14:textId="77777777" w:rsidR="00705140" w:rsidRPr="00194286" w:rsidRDefault="00705140" w:rsidP="008935EB">
            <w:r>
              <w:rPr>
                <w:rFonts w:hint="eastAsia"/>
              </w:rPr>
              <w:t>主要身份证明文件类别</w:t>
            </w:r>
          </w:p>
        </w:tc>
        <w:tc>
          <w:tcPr>
            <w:tcW w:w="2552" w:type="dxa"/>
            <w:vAlign w:val="center"/>
          </w:tcPr>
          <w:p w14:paraId="54CDE54A" w14:textId="77777777" w:rsidR="00705140" w:rsidRPr="00F27367" w:rsidRDefault="00705140" w:rsidP="008935EB">
            <w:r w:rsidRPr="00194286">
              <w:rPr>
                <w:rFonts w:hint="eastAsia"/>
              </w:rPr>
              <w:t>新增、撤销必填</w:t>
            </w:r>
            <w:r>
              <w:rPr>
                <w:rFonts w:hint="eastAsia"/>
              </w:rPr>
              <w:t>，查询不填，</w:t>
            </w:r>
            <w:r w:rsidRPr="00194286">
              <w:rPr>
                <w:rFonts w:hint="eastAsia"/>
              </w:rPr>
              <w:t>字典</w:t>
            </w:r>
            <w:r w:rsidRPr="00194286">
              <w:rPr>
                <w:rFonts w:hint="eastAsia"/>
              </w:rPr>
              <w:t>(</w:t>
            </w:r>
            <w:r>
              <w:rPr>
                <w:rFonts w:hint="eastAsia"/>
              </w:rPr>
              <w:t>ZJLB</w:t>
            </w:r>
            <w:r w:rsidRPr="00194286">
              <w:rPr>
                <w:rFonts w:hint="eastAsia"/>
              </w:rPr>
              <w:t>)</w:t>
            </w:r>
          </w:p>
        </w:tc>
      </w:tr>
      <w:tr w:rsidR="00705140" w14:paraId="31F005A5" w14:textId="77777777" w:rsidTr="006B3879">
        <w:trPr>
          <w:trHeight w:val="415"/>
          <w:jc w:val="center"/>
        </w:trPr>
        <w:tc>
          <w:tcPr>
            <w:tcW w:w="537" w:type="dxa"/>
            <w:vAlign w:val="center"/>
          </w:tcPr>
          <w:p w14:paraId="76B55F87" w14:textId="77777777" w:rsidR="00E70528" w:rsidRDefault="00E70528">
            <w:pPr>
              <w:pStyle w:val="ab"/>
              <w:numPr>
                <w:ilvl w:val="0"/>
                <w:numId w:val="12"/>
              </w:numPr>
              <w:ind w:firstLineChars="0"/>
              <w:jc w:val="center"/>
              <w:rPr>
                <w:b/>
              </w:rPr>
            </w:pPr>
          </w:p>
        </w:tc>
        <w:tc>
          <w:tcPr>
            <w:tcW w:w="1272" w:type="dxa"/>
            <w:vAlign w:val="center"/>
          </w:tcPr>
          <w:p w14:paraId="271EAA2B" w14:textId="77777777" w:rsidR="00705140" w:rsidRPr="00194286" w:rsidRDefault="00705140" w:rsidP="008935EB">
            <w:r w:rsidRPr="00194286">
              <w:rPr>
                <w:rFonts w:hint="eastAsia"/>
              </w:rPr>
              <w:t>ZJDM</w:t>
            </w:r>
          </w:p>
        </w:tc>
        <w:tc>
          <w:tcPr>
            <w:tcW w:w="1276" w:type="dxa"/>
            <w:vAlign w:val="center"/>
          </w:tcPr>
          <w:p w14:paraId="5E72EB4B" w14:textId="77777777" w:rsidR="00705140" w:rsidRPr="00194286" w:rsidRDefault="00705140" w:rsidP="008935EB">
            <w:r w:rsidRPr="00194286">
              <w:rPr>
                <w:rFonts w:hint="eastAsia"/>
              </w:rPr>
              <w:t>Character</w:t>
            </w:r>
          </w:p>
        </w:tc>
        <w:tc>
          <w:tcPr>
            <w:tcW w:w="851" w:type="dxa"/>
            <w:vAlign w:val="center"/>
          </w:tcPr>
          <w:p w14:paraId="79B97482" w14:textId="77777777" w:rsidR="00705140" w:rsidRPr="00194286" w:rsidRDefault="00705140" w:rsidP="008935EB">
            <w:r>
              <w:rPr>
                <w:rFonts w:hint="eastAsia"/>
              </w:rPr>
              <w:t>4</w:t>
            </w:r>
            <w:r w:rsidRPr="00194286">
              <w:rPr>
                <w:rFonts w:hint="eastAsia"/>
              </w:rPr>
              <w:t>0</w:t>
            </w:r>
          </w:p>
        </w:tc>
        <w:tc>
          <w:tcPr>
            <w:tcW w:w="2976" w:type="dxa"/>
            <w:vAlign w:val="center"/>
          </w:tcPr>
          <w:p w14:paraId="5AB79E61" w14:textId="77777777" w:rsidR="00705140" w:rsidRPr="00194286" w:rsidRDefault="00705140" w:rsidP="008935EB">
            <w:r w:rsidRPr="00194286">
              <w:rPr>
                <w:rFonts w:hint="eastAsia"/>
              </w:rPr>
              <w:t>主要身份证明文件代码</w:t>
            </w:r>
          </w:p>
        </w:tc>
        <w:tc>
          <w:tcPr>
            <w:tcW w:w="2552" w:type="dxa"/>
            <w:vAlign w:val="center"/>
          </w:tcPr>
          <w:p w14:paraId="5143D284" w14:textId="77777777" w:rsidR="00705140" w:rsidRPr="00194286" w:rsidRDefault="00705140" w:rsidP="008935EB">
            <w:r w:rsidRPr="00194286">
              <w:rPr>
                <w:rFonts w:hint="eastAsia"/>
              </w:rPr>
              <w:t>新增、撤销必填</w:t>
            </w:r>
            <w:r>
              <w:rPr>
                <w:rFonts w:hint="eastAsia"/>
              </w:rPr>
              <w:t>，查询不填</w:t>
            </w:r>
          </w:p>
        </w:tc>
      </w:tr>
      <w:tr w:rsidR="00705140" w14:paraId="28A60758" w14:textId="77777777" w:rsidTr="006B3879">
        <w:trPr>
          <w:trHeight w:val="415"/>
          <w:jc w:val="center"/>
        </w:trPr>
        <w:tc>
          <w:tcPr>
            <w:tcW w:w="537" w:type="dxa"/>
            <w:vAlign w:val="center"/>
          </w:tcPr>
          <w:p w14:paraId="60154FCD" w14:textId="77777777" w:rsidR="00E70528" w:rsidRDefault="00E70528">
            <w:pPr>
              <w:pStyle w:val="ab"/>
              <w:numPr>
                <w:ilvl w:val="0"/>
                <w:numId w:val="12"/>
              </w:numPr>
              <w:ind w:firstLineChars="0"/>
              <w:jc w:val="center"/>
              <w:rPr>
                <w:b/>
              </w:rPr>
            </w:pPr>
          </w:p>
        </w:tc>
        <w:tc>
          <w:tcPr>
            <w:tcW w:w="1272" w:type="dxa"/>
            <w:vAlign w:val="center"/>
          </w:tcPr>
          <w:p w14:paraId="2CA3428A" w14:textId="77777777" w:rsidR="00705140" w:rsidRPr="00194286" w:rsidRDefault="00705140" w:rsidP="008935EB">
            <w:r w:rsidRPr="00194286">
              <w:rPr>
                <w:rFonts w:hint="eastAsia"/>
              </w:rPr>
              <w:t>JYDY</w:t>
            </w:r>
          </w:p>
        </w:tc>
        <w:tc>
          <w:tcPr>
            <w:tcW w:w="1276" w:type="dxa"/>
            <w:vAlign w:val="center"/>
          </w:tcPr>
          <w:p w14:paraId="0E3C8486" w14:textId="77777777" w:rsidR="00705140" w:rsidRPr="00194286" w:rsidRDefault="00705140" w:rsidP="008935EB">
            <w:r w:rsidRPr="00194286">
              <w:rPr>
                <w:rFonts w:hint="eastAsia"/>
              </w:rPr>
              <w:t>Character</w:t>
            </w:r>
          </w:p>
        </w:tc>
        <w:tc>
          <w:tcPr>
            <w:tcW w:w="851" w:type="dxa"/>
            <w:vAlign w:val="center"/>
          </w:tcPr>
          <w:p w14:paraId="42B4BABB" w14:textId="77777777" w:rsidR="00705140" w:rsidRPr="00194286" w:rsidRDefault="00705140" w:rsidP="008935EB">
            <w:r w:rsidRPr="00194286">
              <w:rPr>
                <w:rFonts w:hint="eastAsia"/>
              </w:rPr>
              <w:t>6</w:t>
            </w:r>
          </w:p>
        </w:tc>
        <w:tc>
          <w:tcPr>
            <w:tcW w:w="2976" w:type="dxa"/>
            <w:vAlign w:val="center"/>
          </w:tcPr>
          <w:p w14:paraId="2A6C7EA9" w14:textId="77777777" w:rsidR="00705140" w:rsidRPr="00194286" w:rsidRDefault="00705140" w:rsidP="008935EB">
            <w:r w:rsidRPr="00194286">
              <w:rPr>
                <w:rFonts w:hint="eastAsia"/>
              </w:rPr>
              <w:t>交易单元</w:t>
            </w:r>
          </w:p>
        </w:tc>
        <w:tc>
          <w:tcPr>
            <w:tcW w:w="2552" w:type="dxa"/>
            <w:vAlign w:val="center"/>
          </w:tcPr>
          <w:p w14:paraId="1F43F45C" w14:textId="77777777" w:rsidR="0020261B" w:rsidRDefault="003B6F4E" w:rsidP="00625D43">
            <w:r>
              <w:rPr>
                <w:rFonts w:hint="eastAsia"/>
              </w:rPr>
              <w:t>业务类别为</w:t>
            </w:r>
            <w:r w:rsidRPr="00023791">
              <w:rPr>
                <w:rFonts w:hint="eastAsia"/>
              </w:rPr>
              <w:t>新增、撤销</w:t>
            </w:r>
            <w:r>
              <w:rPr>
                <w:rFonts w:hint="eastAsia"/>
              </w:rPr>
              <w:t>时</w:t>
            </w:r>
            <w:r w:rsidR="0020261B">
              <w:rPr>
                <w:rFonts w:hint="eastAsia"/>
              </w:rPr>
              <w:t>，对</w:t>
            </w:r>
            <w:r w:rsidR="00343950">
              <w:rPr>
                <w:rFonts w:hint="eastAsia"/>
              </w:rPr>
              <w:t>深市</w:t>
            </w:r>
            <w:r w:rsidR="00343950">
              <w:rPr>
                <w:rFonts w:hint="eastAsia"/>
              </w:rPr>
              <w:t>A</w:t>
            </w:r>
            <w:r w:rsidR="00343950">
              <w:rPr>
                <w:rFonts w:hint="eastAsia"/>
              </w:rPr>
              <w:t>股、深市</w:t>
            </w:r>
            <w:r w:rsidR="00343950">
              <w:t>信用</w:t>
            </w:r>
            <w:r w:rsidR="00C06161">
              <w:rPr>
                <w:rFonts w:hint="eastAsia"/>
              </w:rPr>
              <w:t>证券</w:t>
            </w:r>
            <w:r w:rsidR="00343950">
              <w:t>账户</w:t>
            </w:r>
            <w:r w:rsidR="00705140" w:rsidRPr="00194286">
              <w:rPr>
                <w:rFonts w:hint="eastAsia"/>
              </w:rPr>
              <w:t>必填</w:t>
            </w:r>
            <w:r w:rsidR="00705140">
              <w:rPr>
                <w:rFonts w:hint="eastAsia"/>
              </w:rPr>
              <w:t>，</w:t>
            </w:r>
            <w:r w:rsidR="0020261B">
              <w:rPr>
                <w:rFonts w:hint="eastAsia"/>
              </w:rPr>
              <w:t>对</w:t>
            </w:r>
            <w:r w:rsidR="00343950">
              <w:rPr>
                <w:rFonts w:hint="eastAsia"/>
              </w:rPr>
              <w:t>其它证券</w:t>
            </w:r>
            <w:r w:rsidR="00343950">
              <w:t>账户类别不填</w:t>
            </w:r>
            <w:r w:rsidR="00343950">
              <w:rPr>
                <w:rFonts w:hint="eastAsia"/>
              </w:rPr>
              <w:t>；</w:t>
            </w:r>
          </w:p>
          <w:p w14:paraId="0D023488" w14:textId="77777777" w:rsidR="00705140" w:rsidRPr="00194286" w:rsidRDefault="003B6F4E" w:rsidP="00625D43">
            <w:r>
              <w:rPr>
                <w:rFonts w:hint="eastAsia"/>
              </w:rPr>
              <w:t>业务类别为查询时</w:t>
            </w:r>
            <w:r w:rsidR="0020261B">
              <w:rPr>
                <w:rFonts w:hint="eastAsia"/>
              </w:rPr>
              <w:t>，</w:t>
            </w:r>
            <w:r w:rsidR="00705140">
              <w:rPr>
                <w:rFonts w:hint="eastAsia"/>
              </w:rPr>
              <w:t>不填</w:t>
            </w:r>
            <w:r w:rsidR="0020261B">
              <w:rPr>
                <w:rFonts w:hint="eastAsia"/>
              </w:rPr>
              <w:t>。</w:t>
            </w:r>
          </w:p>
        </w:tc>
      </w:tr>
      <w:tr w:rsidR="00705140" w:rsidRPr="0081110F" w14:paraId="40D0D954" w14:textId="77777777" w:rsidTr="006B3879">
        <w:trPr>
          <w:trHeight w:val="415"/>
          <w:jc w:val="center"/>
        </w:trPr>
        <w:tc>
          <w:tcPr>
            <w:tcW w:w="537" w:type="dxa"/>
            <w:vAlign w:val="center"/>
          </w:tcPr>
          <w:p w14:paraId="04748ED1" w14:textId="77777777" w:rsidR="00E70528" w:rsidRDefault="00E70528">
            <w:pPr>
              <w:pStyle w:val="ab"/>
              <w:numPr>
                <w:ilvl w:val="0"/>
                <w:numId w:val="12"/>
              </w:numPr>
              <w:ind w:firstLineChars="0"/>
              <w:jc w:val="center"/>
              <w:rPr>
                <w:b/>
              </w:rPr>
            </w:pPr>
          </w:p>
        </w:tc>
        <w:tc>
          <w:tcPr>
            <w:tcW w:w="1272" w:type="dxa"/>
            <w:vAlign w:val="center"/>
          </w:tcPr>
          <w:p w14:paraId="0697A539" w14:textId="77777777" w:rsidR="00705140" w:rsidRPr="00194286" w:rsidRDefault="00705140" w:rsidP="008935EB">
            <w:r w:rsidRPr="00194286">
              <w:rPr>
                <w:rFonts w:hint="eastAsia"/>
              </w:rPr>
              <w:t>YYB</w:t>
            </w:r>
            <w:r>
              <w:rPr>
                <w:rFonts w:hint="eastAsia"/>
              </w:rPr>
              <w:t>B</w:t>
            </w:r>
            <w:r w:rsidRPr="00194286">
              <w:rPr>
                <w:rFonts w:hint="eastAsia"/>
              </w:rPr>
              <w:t>M</w:t>
            </w:r>
          </w:p>
        </w:tc>
        <w:tc>
          <w:tcPr>
            <w:tcW w:w="1276" w:type="dxa"/>
            <w:vAlign w:val="center"/>
          </w:tcPr>
          <w:p w14:paraId="02AA1F27" w14:textId="77777777" w:rsidR="00705140" w:rsidRPr="00194286" w:rsidRDefault="00705140" w:rsidP="008935EB">
            <w:r w:rsidRPr="00194286">
              <w:rPr>
                <w:rFonts w:hint="eastAsia"/>
              </w:rPr>
              <w:t>Character</w:t>
            </w:r>
          </w:p>
        </w:tc>
        <w:tc>
          <w:tcPr>
            <w:tcW w:w="851" w:type="dxa"/>
            <w:vAlign w:val="center"/>
          </w:tcPr>
          <w:p w14:paraId="5379CB6C" w14:textId="77777777" w:rsidR="00705140" w:rsidRPr="00194286" w:rsidRDefault="00705140" w:rsidP="008935EB">
            <w:r w:rsidRPr="00194286">
              <w:rPr>
                <w:rFonts w:hint="eastAsia"/>
              </w:rPr>
              <w:t>2</w:t>
            </w:r>
          </w:p>
        </w:tc>
        <w:tc>
          <w:tcPr>
            <w:tcW w:w="2976" w:type="dxa"/>
            <w:vAlign w:val="center"/>
          </w:tcPr>
          <w:p w14:paraId="027DC72E" w14:textId="77777777" w:rsidR="00705140" w:rsidRPr="00194286" w:rsidRDefault="00705140" w:rsidP="008935EB">
            <w:r w:rsidRPr="00194286">
              <w:rPr>
                <w:rFonts w:hint="eastAsia"/>
              </w:rPr>
              <w:t>营业部编码</w:t>
            </w:r>
          </w:p>
        </w:tc>
        <w:tc>
          <w:tcPr>
            <w:tcW w:w="2552" w:type="dxa"/>
            <w:vAlign w:val="center"/>
          </w:tcPr>
          <w:p w14:paraId="2E4EEB21" w14:textId="77777777" w:rsidR="00D82534" w:rsidRDefault="00D82534" w:rsidP="008935EB">
            <w:r w:rsidRPr="0002639B">
              <w:rPr>
                <w:rFonts w:hint="eastAsia"/>
              </w:rPr>
              <w:t>深交所的两位营业部编码</w:t>
            </w:r>
          </w:p>
          <w:p w14:paraId="249F2C68" w14:textId="77777777" w:rsidR="0020261B" w:rsidRDefault="003B6F4E" w:rsidP="00D82534">
            <w:r>
              <w:rPr>
                <w:rFonts w:hint="eastAsia"/>
              </w:rPr>
              <w:t>业务类别为</w:t>
            </w:r>
            <w:r w:rsidRPr="00023791">
              <w:rPr>
                <w:rFonts w:hint="eastAsia"/>
              </w:rPr>
              <w:t>新增、撤销</w:t>
            </w:r>
            <w:r>
              <w:rPr>
                <w:rFonts w:hint="eastAsia"/>
              </w:rPr>
              <w:t>时</w:t>
            </w:r>
            <w:r w:rsidR="0020261B">
              <w:rPr>
                <w:rFonts w:hint="eastAsia"/>
              </w:rPr>
              <w:t>，对</w:t>
            </w:r>
            <w:r w:rsidR="00343950">
              <w:rPr>
                <w:rFonts w:hint="eastAsia"/>
              </w:rPr>
              <w:t>深市</w:t>
            </w:r>
            <w:r w:rsidR="00343950">
              <w:rPr>
                <w:rFonts w:hint="eastAsia"/>
              </w:rPr>
              <w:t>A</w:t>
            </w:r>
            <w:r w:rsidR="00343950">
              <w:rPr>
                <w:rFonts w:hint="eastAsia"/>
              </w:rPr>
              <w:t>股、深市</w:t>
            </w:r>
            <w:r w:rsidR="00343950">
              <w:t>信用</w:t>
            </w:r>
            <w:r w:rsidR="00C06161">
              <w:rPr>
                <w:rFonts w:hint="eastAsia"/>
              </w:rPr>
              <w:t>证券</w:t>
            </w:r>
            <w:r w:rsidR="00343950">
              <w:t>账户</w:t>
            </w:r>
            <w:r w:rsidR="00705140" w:rsidRPr="00194286">
              <w:rPr>
                <w:rFonts w:hint="eastAsia"/>
              </w:rPr>
              <w:t>必填</w:t>
            </w:r>
            <w:r w:rsidR="00705140">
              <w:rPr>
                <w:rFonts w:hint="eastAsia"/>
              </w:rPr>
              <w:t>，</w:t>
            </w:r>
            <w:r w:rsidR="0020261B">
              <w:rPr>
                <w:rFonts w:hint="eastAsia"/>
              </w:rPr>
              <w:t>对</w:t>
            </w:r>
            <w:r w:rsidR="00343950">
              <w:rPr>
                <w:rFonts w:hint="eastAsia"/>
              </w:rPr>
              <w:t>其它证券</w:t>
            </w:r>
            <w:r w:rsidR="00343950">
              <w:t>账户类别不填</w:t>
            </w:r>
            <w:r w:rsidR="00343950">
              <w:rPr>
                <w:rFonts w:hint="eastAsia"/>
              </w:rPr>
              <w:t>；</w:t>
            </w:r>
          </w:p>
          <w:p w14:paraId="09774CFA" w14:textId="77777777" w:rsidR="00705140" w:rsidRPr="00194286" w:rsidRDefault="003B6F4E" w:rsidP="00D82534">
            <w:r>
              <w:rPr>
                <w:rFonts w:hint="eastAsia"/>
              </w:rPr>
              <w:t>业务类别为</w:t>
            </w:r>
            <w:r w:rsidR="00705140">
              <w:rPr>
                <w:rFonts w:hint="eastAsia"/>
              </w:rPr>
              <w:t>查询</w:t>
            </w:r>
            <w:r w:rsidR="0020261B">
              <w:rPr>
                <w:rFonts w:hint="eastAsia"/>
              </w:rPr>
              <w:t>时，</w:t>
            </w:r>
            <w:r w:rsidR="00705140">
              <w:rPr>
                <w:rFonts w:hint="eastAsia"/>
              </w:rPr>
              <w:t>不填</w:t>
            </w:r>
            <w:r w:rsidR="00343950">
              <w:rPr>
                <w:rFonts w:hint="eastAsia"/>
              </w:rPr>
              <w:t>。</w:t>
            </w:r>
          </w:p>
        </w:tc>
      </w:tr>
      <w:tr w:rsidR="00705140" w14:paraId="5215E200" w14:textId="77777777" w:rsidTr="006B3879">
        <w:trPr>
          <w:trHeight w:val="415"/>
          <w:jc w:val="center"/>
        </w:trPr>
        <w:tc>
          <w:tcPr>
            <w:tcW w:w="537" w:type="dxa"/>
            <w:vAlign w:val="center"/>
          </w:tcPr>
          <w:p w14:paraId="272E426F" w14:textId="77777777" w:rsidR="00E70528" w:rsidRDefault="00E70528">
            <w:pPr>
              <w:pStyle w:val="ab"/>
              <w:numPr>
                <w:ilvl w:val="0"/>
                <w:numId w:val="12"/>
              </w:numPr>
              <w:ind w:firstLineChars="0"/>
              <w:jc w:val="center"/>
              <w:rPr>
                <w:b/>
              </w:rPr>
            </w:pPr>
          </w:p>
        </w:tc>
        <w:tc>
          <w:tcPr>
            <w:tcW w:w="1272" w:type="dxa"/>
            <w:vAlign w:val="center"/>
          </w:tcPr>
          <w:p w14:paraId="34B76AC6" w14:textId="77777777" w:rsidR="00705140" w:rsidRPr="00194286" w:rsidRDefault="00705140" w:rsidP="008935EB">
            <w:r w:rsidRPr="00194286">
              <w:rPr>
                <w:rFonts w:hint="eastAsia"/>
              </w:rPr>
              <w:t>KHJGDM</w:t>
            </w:r>
          </w:p>
        </w:tc>
        <w:tc>
          <w:tcPr>
            <w:tcW w:w="1276" w:type="dxa"/>
            <w:vAlign w:val="center"/>
          </w:tcPr>
          <w:p w14:paraId="7B880E95" w14:textId="77777777" w:rsidR="00705140" w:rsidRPr="00194286" w:rsidRDefault="00705140" w:rsidP="008935EB">
            <w:r w:rsidRPr="00194286">
              <w:rPr>
                <w:rFonts w:hint="eastAsia"/>
              </w:rPr>
              <w:t>Character</w:t>
            </w:r>
          </w:p>
        </w:tc>
        <w:tc>
          <w:tcPr>
            <w:tcW w:w="851" w:type="dxa"/>
            <w:vAlign w:val="center"/>
          </w:tcPr>
          <w:p w14:paraId="2DA47679" w14:textId="77777777" w:rsidR="00705140" w:rsidRPr="00194286" w:rsidRDefault="00705140" w:rsidP="008935EB">
            <w:r w:rsidRPr="00194286">
              <w:rPr>
                <w:rFonts w:hint="eastAsia"/>
              </w:rPr>
              <w:t>6</w:t>
            </w:r>
          </w:p>
        </w:tc>
        <w:tc>
          <w:tcPr>
            <w:tcW w:w="2976" w:type="dxa"/>
            <w:vAlign w:val="center"/>
          </w:tcPr>
          <w:p w14:paraId="1961BBAD" w14:textId="77777777" w:rsidR="00705140" w:rsidRPr="00194286" w:rsidRDefault="00705140" w:rsidP="008935EB">
            <w:r>
              <w:rPr>
                <w:rFonts w:hint="eastAsia"/>
              </w:rPr>
              <w:t>业务发起</w:t>
            </w:r>
            <w:r w:rsidRPr="00194286">
              <w:rPr>
                <w:rFonts w:hint="eastAsia"/>
              </w:rPr>
              <w:t>开户代理机构代码</w:t>
            </w:r>
          </w:p>
        </w:tc>
        <w:tc>
          <w:tcPr>
            <w:tcW w:w="2552" w:type="dxa"/>
            <w:vAlign w:val="center"/>
          </w:tcPr>
          <w:p w14:paraId="5569ACC5" w14:textId="77777777" w:rsidR="00705140" w:rsidRPr="00194286" w:rsidRDefault="00705140" w:rsidP="008935EB">
            <w:r>
              <w:rPr>
                <w:rFonts w:hint="eastAsia"/>
              </w:rPr>
              <w:t>必填</w:t>
            </w:r>
          </w:p>
        </w:tc>
      </w:tr>
      <w:tr w:rsidR="00705140" w14:paraId="7DD3B62B" w14:textId="77777777" w:rsidTr="006B3879">
        <w:trPr>
          <w:trHeight w:val="415"/>
          <w:jc w:val="center"/>
        </w:trPr>
        <w:tc>
          <w:tcPr>
            <w:tcW w:w="537" w:type="dxa"/>
            <w:vAlign w:val="center"/>
          </w:tcPr>
          <w:p w14:paraId="2C8BEB13" w14:textId="77777777" w:rsidR="00E70528" w:rsidRDefault="00E70528">
            <w:pPr>
              <w:pStyle w:val="ab"/>
              <w:numPr>
                <w:ilvl w:val="0"/>
                <w:numId w:val="12"/>
              </w:numPr>
              <w:ind w:firstLineChars="0"/>
              <w:jc w:val="center"/>
              <w:rPr>
                <w:b/>
              </w:rPr>
            </w:pPr>
          </w:p>
        </w:tc>
        <w:tc>
          <w:tcPr>
            <w:tcW w:w="1272" w:type="dxa"/>
            <w:vAlign w:val="center"/>
          </w:tcPr>
          <w:p w14:paraId="0EC5FFE9" w14:textId="77777777" w:rsidR="00705140" w:rsidRPr="00194286" w:rsidRDefault="00705140" w:rsidP="008935EB">
            <w:r w:rsidRPr="00194286">
              <w:rPr>
                <w:rFonts w:hint="eastAsia"/>
              </w:rPr>
              <w:t>KHWDDM</w:t>
            </w:r>
          </w:p>
        </w:tc>
        <w:tc>
          <w:tcPr>
            <w:tcW w:w="1276" w:type="dxa"/>
            <w:vAlign w:val="center"/>
          </w:tcPr>
          <w:p w14:paraId="5CF75679" w14:textId="77777777" w:rsidR="00705140" w:rsidRPr="00194286" w:rsidRDefault="00705140" w:rsidP="008935EB">
            <w:r w:rsidRPr="00194286">
              <w:rPr>
                <w:rFonts w:hint="eastAsia"/>
              </w:rPr>
              <w:t>Character</w:t>
            </w:r>
          </w:p>
        </w:tc>
        <w:tc>
          <w:tcPr>
            <w:tcW w:w="851" w:type="dxa"/>
            <w:vAlign w:val="center"/>
          </w:tcPr>
          <w:p w14:paraId="17BD4F14" w14:textId="77777777" w:rsidR="00705140" w:rsidRPr="00194286" w:rsidRDefault="00705140" w:rsidP="008935EB">
            <w:r w:rsidRPr="00194286">
              <w:rPr>
                <w:rFonts w:hint="eastAsia"/>
              </w:rPr>
              <w:t>10</w:t>
            </w:r>
          </w:p>
        </w:tc>
        <w:tc>
          <w:tcPr>
            <w:tcW w:w="2976" w:type="dxa"/>
            <w:vAlign w:val="center"/>
          </w:tcPr>
          <w:p w14:paraId="548F740D" w14:textId="77777777" w:rsidR="00705140" w:rsidRPr="00194286" w:rsidRDefault="00705140" w:rsidP="008935EB">
            <w:r>
              <w:rPr>
                <w:rFonts w:hint="eastAsia"/>
              </w:rPr>
              <w:t>业务发起</w:t>
            </w:r>
            <w:r w:rsidRPr="00194286">
              <w:rPr>
                <w:rFonts w:hint="eastAsia"/>
              </w:rPr>
              <w:t>开户代理网点代码</w:t>
            </w:r>
          </w:p>
        </w:tc>
        <w:tc>
          <w:tcPr>
            <w:tcW w:w="2552" w:type="dxa"/>
            <w:vAlign w:val="center"/>
          </w:tcPr>
          <w:p w14:paraId="1E6402FF" w14:textId="77777777" w:rsidR="00705140" w:rsidRPr="00194286" w:rsidRDefault="00705140" w:rsidP="008935EB">
            <w:r>
              <w:rPr>
                <w:rFonts w:hint="eastAsia"/>
              </w:rPr>
              <w:t>必填</w:t>
            </w:r>
          </w:p>
        </w:tc>
      </w:tr>
      <w:tr w:rsidR="00705140" w14:paraId="2199A429" w14:textId="77777777" w:rsidTr="006B3879">
        <w:trPr>
          <w:trHeight w:val="415"/>
          <w:jc w:val="center"/>
        </w:trPr>
        <w:tc>
          <w:tcPr>
            <w:tcW w:w="537" w:type="dxa"/>
            <w:vAlign w:val="center"/>
          </w:tcPr>
          <w:p w14:paraId="3E007F0A" w14:textId="77777777" w:rsidR="00E70528" w:rsidRDefault="00E70528">
            <w:pPr>
              <w:pStyle w:val="ab"/>
              <w:numPr>
                <w:ilvl w:val="0"/>
                <w:numId w:val="12"/>
              </w:numPr>
              <w:ind w:firstLineChars="0"/>
              <w:jc w:val="center"/>
              <w:rPr>
                <w:b/>
              </w:rPr>
            </w:pPr>
          </w:p>
        </w:tc>
        <w:tc>
          <w:tcPr>
            <w:tcW w:w="1272" w:type="dxa"/>
            <w:vAlign w:val="center"/>
          </w:tcPr>
          <w:p w14:paraId="3416805F" w14:textId="77777777" w:rsidR="00705140" w:rsidRPr="00194286" w:rsidRDefault="00705140" w:rsidP="008935EB">
            <w:r>
              <w:rPr>
                <w:rFonts w:hint="eastAsia"/>
              </w:rPr>
              <w:t>SQRQ</w:t>
            </w:r>
          </w:p>
        </w:tc>
        <w:tc>
          <w:tcPr>
            <w:tcW w:w="1276" w:type="dxa"/>
            <w:vAlign w:val="center"/>
          </w:tcPr>
          <w:p w14:paraId="5E4778E7" w14:textId="77777777" w:rsidR="00705140" w:rsidRPr="00194286" w:rsidRDefault="00705140" w:rsidP="008935EB">
            <w:r w:rsidRPr="00C45958">
              <w:rPr>
                <w:rFonts w:hint="eastAsia"/>
              </w:rPr>
              <w:t>Character</w:t>
            </w:r>
          </w:p>
        </w:tc>
        <w:tc>
          <w:tcPr>
            <w:tcW w:w="851" w:type="dxa"/>
            <w:vAlign w:val="center"/>
          </w:tcPr>
          <w:p w14:paraId="76F61F30" w14:textId="77777777" w:rsidR="00705140" w:rsidRPr="00194286" w:rsidRDefault="00705140" w:rsidP="008935EB">
            <w:r>
              <w:rPr>
                <w:rFonts w:hint="eastAsia"/>
              </w:rPr>
              <w:t>8</w:t>
            </w:r>
          </w:p>
        </w:tc>
        <w:tc>
          <w:tcPr>
            <w:tcW w:w="2976" w:type="dxa"/>
            <w:vAlign w:val="center"/>
          </w:tcPr>
          <w:p w14:paraId="5B177C82" w14:textId="77777777" w:rsidR="00705140" w:rsidRPr="00194286" w:rsidRDefault="00705140" w:rsidP="008935EB">
            <w:r>
              <w:rPr>
                <w:rFonts w:hint="eastAsia"/>
              </w:rPr>
              <w:t>申请日期</w:t>
            </w:r>
          </w:p>
        </w:tc>
        <w:tc>
          <w:tcPr>
            <w:tcW w:w="2552" w:type="dxa"/>
            <w:vAlign w:val="center"/>
          </w:tcPr>
          <w:p w14:paraId="2F105BAC" w14:textId="77777777" w:rsidR="00705140" w:rsidRPr="00194286" w:rsidRDefault="00705140" w:rsidP="00A77FA8">
            <w:r>
              <w:rPr>
                <w:rFonts w:hint="eastAsia"/>
              </w:rPr>
              <w:t>必填</w:t>
            </w:r>
          </w:p>
        </w:tc>
      </w:tr>
    </w:tbl>
    <w:p w14:paraId="1E3B8819" w14:textId="77777777" w:rsidR="003C6241" w:rsidRPr="006C09A6" w:rsidRDefault="003C6241" w:rsidP="006C09A6">
      <w:pPr>
        <w:rPr>
          <w:b/>
          <w:sz w:val="24"/>
          <w:szCs w:val="24"/>
        </w:rPr>
      </w:pPr>
      <w:r w:rsidRPr="006C09A6">
        <w:rPr>
          <w:rFonts w:hint="eastAsia"/>
          <w:b/>
          <w:sz w:val="24"/>
          <w:szCs w:val="24"/>
        </w:rPr>
        <w:t>说明：</w:t>
      </w:r>
    </w:p>
    <w:p w14:paraId="6CE0DA55" w14:textId="77777777" w:rsidR="00E70528" w:rsidRDefault="009F6FF5" w:rsidP="00980985">
      <w:pPr>
        <w:pStyle w:val="ab"/>
        <w:numPr>
          <w:ilvl w:val="0"/>
          <w:numId w:val="173"/>
        </w:numPr>
        <w:spacing w:line="360" w:lineRule="auto"/>
        <w:ind w:firstLineChars="0"/>
      </w:pPr>
      <w:r>
        <w:rPr>
          <w:rFonts w:hint="eastAsia"/>
        </w:rPr>
        <w:t>发送方：开户</w:t>
      </w:r>
      <w:r w:rsidRPr="00980985">
        <w:rPr>
          <w:rFonts w:hint="eastAsia"/>
          <w:szCs w:val="21"/>
        </w:rPr>
        <w:t>代理</w:t>
      </w:r>
      <w:r>
        <w:rPr>
          <w:rFonts w:hint="eastAsia"/>
        </w:rPr>
        <w:t>机构</w:t>
      </w:r>
    </w:p>
    <w:p w14:paraId="0924D203" w14:textId="77777777" w:rsidR="00E70528" w:rsidRDefault="009F6FF5" w:rsidP="00980985">
      <w:pPr>
        <w:pStyle w:val="ab"/>
        <w:numPr>
          <w:ilvl w:val="0"/>
          <w:numId w:val="173"/>
        </w:numPr>
        <w:spacing w:line="360" w:lineRule="auto"/>
        <w:ind w:firstLineChars="0"/>
      </w:pPr>
      <w:r>
        <w:rPr>
          <w:rFonts w:hint="eastAsia"/>
        </w:rPr>
        <w:t>接收方：</w:t>
      </w:r>
      <w:r w:rsidR="003D63AB">
        <w:rPr>
          <w:rFonts w:hint="eastAsia"/>
        </w:rPr>
        <w:t>中国</w:t>
      </w:r>
      <w:r w:rsidR="003D63AB" w:rsidRPr="00980985">
        <w:rPr>
          <w:rFonts w:hint="eastAsia"/>
          <w:szCs w:val="21"/>
        </w:rPr>
        <w:t>结算</w:t>
      </w:r>
      <w:r w:rsidR="003D63AB">
        <w:rPr>
          <w:rFonts w:hint="eastAsia"/>
        </w:rPr>
        <w:t>账户系统</w:t>
      </w:r>
    </w:p>
    <w:p w14:paraId="64997C8D" w14:textId="77777777" w:rsidR="00E70528" w:rsidRDefault="00773204" w:rsidP="00980985">
      <w:pPr>
        <w:pStyle w:val="ab"/>
        <w:numPr>
          <w:ilvl w:val="0"/>
          <w:numId w:val="173"/>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6F4C27A7" w14:textId="77777777" w:rsidR="00E70528" w:rsidRDefault="008750B0" w:rsidP="00980985">
      <w:pPr>
        <w:pStyle w:val="ab"/>
        <w:numPr>
          <w:ilvl w:val="0"/>
          <w:numId w:val="173"/>
        </w:numPr>
        <w:spacing w:line="360" w:lineRule="auto"/>
        <w:ind w:firstLineChars="0"/>
      </w:pPr>
      <w:r>
        <w:rPr>
          <w:rFonts w:hint="eastAsia"/>
        </w:rPr>
        <w:t>通信通道：</w:t>
      </w:r>
      <w:r w:rsidRPr="00980985">
        <w:rPr>
          <w:rFonts w:hint="eastAsia"/>
          <w:szCs w:val="21"/>
        </w:rPr>
        <w:t>PROP</w:t>
      </w:r>
      <w:r>
        <w:rPr>
          <w:rFonts w:hint="eastAsia"/>
        </w:rPr>
        <w:t>通用交易接口</w:t>
      </w:r>
    </w:p>
    <w:p w14:paraId="579A2A3A" w14:textId="77777777" w:rsidR="003C6241" w:rsidRPr="00271B22" w:rsidRDefault="003C6241" w:rsidP="003C6241">
      <w:pPr>
        <w:rPr>
          <w:b/>
          <w:sz w:val="30"/>
          <w:szCs w:val="30"/>
        </w:rPr>
      </w:pPr>
      <w:bookmarkStart w:id="65" w:name="_Toc358041902"/>
      <w:r w:rsidRPr="00271B22">
        <w:rPr>
          <w:rFonts w:hint="eastAsia"/>
          <w:b/>
          <w:sz w:val="30"/>
          <w:szCs w:val="30"/>
        </w:rPr>
        <w:t>应答：</w:t>
      </w:r>
      <w:bookmarkEnd w:id="65"/>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636C57" w:rsidRPr="00455B38" w14:paraId="584FEFB2" w14:textId="77777777" w:rsidTr="006B3879">
        <w:trPr>
          <w:trHeight w:val="534"/>
          <w:jc w:val="center"/>
        </w:trPr>
        <w:tc>
          <w:tcPr>
            <w:tcW w:w="537" w:type="dxa"/>
            <w:shd w:val="clear" w:color="auto" w:fill="FFC000"/>
            <w:vAlign w:val="center"/>
          </w:tcPr>
          <w:p w14:paraId="5052D6F3" w14:textId="77777777" w:rsidR="00636C57" w:rsidRPr="00455B38" w:rsidRDefault="00636C57"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150D06FD" w14:textId="77777777" w:rsidR="00636C57" w:rsidRPr="00455B38" w:rsidRDefault="00636C57"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2FD1E22A" w14:textId="77777777" w:rsidR="00636C57" w:rsidRPr="00455B38" w:rsidRDefault="00636C57"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21DE3F53" w14:textId="77777777" w:rsidR="00636C57" w:rsidRPr="00455B38" w:rsidRDefault="00636C57"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6630135D" w14:textId="77777777" w:rsidR="00636C57" w:rsidRPr="00455B38" w:rsidRDefault="00636C57"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5D63CA2C" w14:textId="77777777" w:rsidR="00636C57" w:rsidRPr="00455B38" w:rsidRDefault="00636C57" w:rsidP="00636C57">
            <w:pPr>
              <w:jc w:val="center"/>
              <w:rPr>
                <w:b/>
                <w:sz w:val="24"/>
                <w:szCs w:val="24"/>
              </w:rPr>
            </w:pPr>
            <w:r>
              <w:rPr>
                <w:rFonts w:hint="eastAsia"/>
                <w:b/>
                <w:sz w:val="24"/>
                <w:szCs w:val="24"/>
              </w:rPr>
              <w:t>备注</w:t>
            </w:r>
          </w:p>
        </w:tc>
      </w:tr>
      <w:tr w:rsidR="00636C57" w14:paraId="0221F230" w14:textId="77777777" w:rsidTr="006B3879">
        <w:trPr>
          <w:trHeight w:val="415"/>
          <w:jc w:val="center"/>
        </w:trPr>
        <w:tc>
          <w:tcPr>
            <w:tcW w:w="537" w:type="dxa"/>
            <w:vAlign w:val="center"/>
          </w:tcPr>
          <w:p w14:paraId="0DAB6738" w14:textId="77777777" w:rsidR="00E70528" w:rsidRDefault="00E70528">
            <w:pPr>
              <w:pStyle w:val="ab"/>
              <w:numPr>
                <w:ilvl w:val="0"/>
                <w:numId w:val="13"/>
              </w:numPr>
              <w:ind w:firstLineChars="0"/>
              <w:jc w:val="center"/>
              <w:rPr>
                <w:b/>
              </w:rPr>
            </w:pPr>
          </w:p>
        </w:tc>
        <w:tc>
          <w:tcPr>
            <w:tcW w:w="1272" w:type="dxa"/>
            <w:vAlign w:val="center"/>
          </w:tcPr>
          <w:p w14:paraId="03A383DF" w14:textId="77777777" w:rsidR="00636C57" w:rsidRPr="00254896" w:rsidRDefault="00636C57" w:rsidP="008935EB">
            <w:r>
              <w:rPr>
                <w:rFonts w:hint="eastAsia"/>
              </w:rPr>
              <w:t>YWLSH</w:t>
            </w:r>
          </w:p>
        </w:tc>
        <w:tc>
          <w:tcPr>
            <w:tcW w:w="1276" w:type="dxa"/>
            <w:vAlign w:val="center"/>
          </w:tcPr>
          <w:p w14:paraId="3306C227" w14:textId="77777777" w:rsidR="00636C57" w:rsidRPr="00254896" w:rsidRDefault="00636C57" w:rsidP="008935EB">
            <w:r w:rsidRPr="00C45958">
              <w:rPr>
                <w:rFonts w:hint="eastAsia"/>
              </w:rPr>
              <w:t>Character</w:t>
            </w:r>
          </w:p>
        </w:tc>
        <w:tc>
          <w:tcPr>
            <w:tcW w:w="851" w:type="dxa"/>
            <w:vAlign w:val="center"/>
          </w:tcPr>
          <w:p w14:paraId="2553183A" w14:textId="77777777" w:rsidR="00636C57" w:rsidRPr="00254896" w:rsidRDefault="00636C57" w:rsidP="008935EB">
            <w:r>
              <w:rPr>
                <w:rFonts w:hint="eastAsia"/>
              </w:rPr>
              <w:t>10</w:t>
            </w:r>
          </w:p>
        </w:tc>
        <w:tc>
          <w:tcPr>
            <w:tcW w:w="2976" w:type="dxa"/>
            <w:vAlign w:val="center"/>
          </w:tcPr>
          <w:p w14:paraId="7FD53C89" w14:textId="77777777" w:rsidR="00636C57" w:rsidRPr="00254896" w:rsidRDefault="00636C57" w:rsidP="008935EB">
            <w:r>
              <w:rPr>
                <w:rFonts w:hint="eastAsia"/>
              </w:rPr>
              <w:t>业务流水号</w:t>
            </w:r>
          </w:p>
        </w:tc>
        <w:tc>
          <w:tcPr>
            <w:tcW w:w="2552" w:type="dxa"/>
            <w:vAlign w:val="center"/>
          </w:tcPr>
          <w:p w14:paraId="3280614F" w14:textId="77777777" w:rsidR="00636C57" w:rsidRPr="00254896" w:rsidRDefault="00636C57" w:rsidP="00636C57"/>
        </w:tc>
      </w:tr>
      <w:tr w:rsidR="00705140" w14:paraId="7EB4673D" w14:textId="77777777" w:rsidTr="006B3879">
        <w:trPr>
          <w:trHeight w:val="415"/>
          <w:jc w:val="center"/>
        </w:trPr>
        <w:tc>
          <w:tcPr>
            <w:tcW w:w="537" w:type="dxa"/>
            <w:vAlign w:val="center"/>
          </w:tcPr>
          <w:p w14:paraId="6B54D0C9" w14:textId="77777777" w:rsidR="00E70528" w:rsidRDefault="00E70528">
            <w:pPr>
              <w:pStyle w:val="ab"/>
              <w:numPr>
                <w:ilvl w:val="0"/>
                <w:numId w:val="13"/>
              </w:numPr>
              <w:ind w:firstLineChars="0"/>
              <w:jc w:val="center"/>
              <w:rPr>
                <w:b/>
              </w:rPr>
            </w:pPr>
          </w:p>
        </w:tc>
        <w:tc>
          <w:tcPr>
            <w:tcW w:w="1272" w:type="dxa"/>
            <w:vAlign w:val="center"/>
          </w:tcPr>
          <w:p w14:paraId="2FDA9573" w14:textId="77777777" w:rsidR="00705140" w:rsidRDefault="00705140" w:rsidP="008935EB">
            <w:r w:rsidRPr="00254896">
              <w:rPr>
                <w:rFonts w:hint="eastAsia"/>
              </w:rPr>
              <w:t>YWLB</w:t>
            </w:r>
          </w:p>
        </w:tc>
        <w:tc>
          <w:tcPr>
            <w:tcW w:w="1276" w:type="dxa"/>
            <w:vAlign w:val="center"/>
          </w:tcPr>
          <w:p w14:paraId="6FA432DE" w14:textId="77777777" w:rsidR="00705140" w:rsidRPr="00C45958" w:rsidRDefault="00705140" w:rsidP="008935EB">
            <w:r w:rsidRPr="00254896">
              <w:rPr>
                <w:rFonts w:hint="eastAsia"/>
              </w:rPr>
              <w:t>Character</w:t>
            </w:r>
          </w:p>
        </w:tc>
        <w:tc>
          <w:tcPr>
            <w:tcW w:w="851" w:type="dxa"/>
            <w:vAlign w:val="center"/>
          </w:tcPr>
          <w:p w14:paraId="0940638A" w14:textId="77777777" w:rsidR="00705140" w:rsidRDefault="00705140" w:rsidP="008935EB">
            <w:r w:rsidRPr="00254896">
              <w:rPr>
                <w:rFonts w:hint="eastAsia"/>
              </w:rPr>
              <w:t>2</w:t>
            </w:r>
          </w:p>
        </w:tc>
        <w:tc>
          <w:tcPr>
            <w:tcW w:w="2976" w:type="dxa"/>
            <w:vAlign w:val="center"/>
          </w:tcPr>
          <w:p w14:paraId="06376666" w14:textId="77777777" w:rsidR="00705140" w:rsidRDefault="00705140" w:rsidP="008935EB">
            <w:r w:rsidRPr="00254896">
              <w:rPr>
                <w:rFonts w:hint="eastAsia"/>
              </w:rPr>
              <w:t>业务类别</w:t>
            </w:r>
          </w:p>
        </w:tc>
        <w:tc>
          <w:tcPr>
            <w:tcW w:w="2552" w:type="dxa"/>
            <w:vAlign w:val="center"/>
          </w:tcPr>
          <w:p w14:paraId="1660128D" w14:textId="77777777" w:rsidR="00705140" w:rsidRPr="00254896" w:rsidRDefault="00705140" w:rsidP="00636C57"/>
        </w:tc>
      </w:tr>
      <w:tr w:rsidR="00705140" w14:paraId="59703052" w14:textId="77777777" w:rsidTr="006B3879">
        <w:trPr>
          <w:trHeight w:val="415"/>
          <w:jc w:val="center"/>
        </w:trPr>
        <w:tc>
          <w:tcPr>
            <w:tcW w:w="537" w:type="dxa"/>
            <w:vAlign w:val="center"/>
          </w:tcPr>
          <w:p w14:paraId="69E97BF4" w14:textId="77777777" w:rsidR="00E70528" w:rsidRDefault="00E70528">
            <w:pPr>
              <w:pStyle w:val="ab"/>
              <w:numPr>
                <w:ilvl w:val="0"/>
                <w:numId w:val="13"/>
              </w:numPr>
              <w:ind w:firstLineChars="0"/>
              <w:jc w:val="center"/>
              <w:rPr>
                <w:b/>
              </w:rPr>
            </w:pPr>
          </w:p>
        </w:tc>
        <w:tc>
          <w:tcPr>
            <w:tcW w:w="1272" w:type="dxa"/>
            <w:vAlign w:val="center"/>
          </w:tcPr>
          <w:p w14:paraId="3D4535F4" w14:textId="77777777" w:rsidR="00705140" w:rsidRPr="00254896" w:rsidRDefault="00705140" w:rsidP="008935EB">
            <w:r w:rsidRPr="00254896">
              <w:rPr>
                <w:rFonts w:hint="eastAsia"/>
              </w:rPr>
              <w:t>YMTH</w:t>
            </w:r>
          </w:p>
        </w:tc>
        <w:tc>
          <w:tcPr>
            <w:tcW w:w="1276" w:type="dxa"/>
            <w:vAlign w:val="center"/>
          </w:tcPr>
          <w:p w14:paraId="2333A437" w14:textId="77777777" w:rsidR="00705140" w:rsidRPr="00254896" w:rsidRDefault="00705140" w:rsidP="008935EB">
            <w:r w:rsidRPr="00254896">
              <w:rPr>
                <w:rFonts w:hint="eastAsia"/>
              </w:rPr>
              <w:t>Character</w:t>
            </w:r>
          </w:p>
        </w:tc>
        <w:tc>
          <w:tcPr>
            <w:tcW w:w="851" w:type="dxa"/>
            <w:vAlign w:val="center"/>
          </w:tcPr>
          <w:p w14:paraId="0F2F8BE7" w14:textId="77777777" w:rsidR="00705140" w:rsidRDefault="00705140" w:rsidP="008935EB">
            <w:r>
              <w:rPr>
                <w:rFonts w:hint="eastAsia"/>
              </w:rPr>
              <w:t>20</w:t>
            </w:r>
          </w:p>
        </w:tc>
        <w:tc>
          <w:tcPr>
            <w:tcW w:w="2976" w:type="dxa"/>
            <w:vAlign w:val="center"/>
          </w:tcPr>
          <w:p w14:paraId="2E16E00E" w14:textId="77777777" w:rsidR="00705140" w:rsidRPr="00254896" w:rsidRDefault="00705140" w:rsidP="008935EB">
            <w:r w:rsidRPr="00254896">
              <w:rPr>
                <w:rFonts w:hint="eastAsia"/>
              </w:rPr>
              <w:t>一码通账户号码</w:t>
            </w:r>
          </w:p>
        </w:tc>
        <w:tc>
          <w:tcPr>
            <w:tcW w:w="2552" w:type="dxa"/>
            <w:vAlign w:val="center"/>
          </w:tcPr>
          <w:p w14:paraId="3E9E4956" w14:textId="77777777" w:rsidR="00705140" w:rsidRPr="00254896" w:rsidRDefault="00705140" w:rsidP="00636C57"/>
        </w:tc>
      </w:tr>
      <w:tr w:rsidR="00705140" w14:paraId="3E89DD39" w14:textId="77777777" w:rsidTr="006B3879">
        <w:trPr>
          <w:trHeight w:val="415"/>
          <w:jc w:val="center"/>
        </w:trPr>
        <w:tc>
          <w:tcPr>
            <w:tcW w:w="537" w:type="dxa"/>
            <w:vAlign w:val="center"/>
          </w:tcPr>
          <w:p w14:paraId="3FFAAFF4" w14:textId="77777777" w:rsidR="00E70528" w:rsidRDefault="00E70528">
            <w:pPr>
              <w:pStyle w:val="ab"/>
              <w:numPr>
                <w:ilvl w:val="0"/>
                <w:numId w:val="13"/>
              </w:numPr>
              <w:ind w:firstLineChars="0"/>
              <w:jc w:val="center"/>
              <w:rPr>
                <w:b/>
              </w:rPr>
            </w:pPr>
          </w:p>
        </w:tc>
        <w:tc>
          <w:tcPr>
            <w:tcW w:w="1272" w:type="dxa"/>
            <w:vAlign w:val="center"/>
          </w:tcPr>
          <w:p w14:paraId="0F3CE847" w14:textId="77777777" w:rsidR="00705140" w:rsidRPr="00254896" w:rsidRDefault="00705140" w:rsidP="008935EB">
            <w:r w:rsidRPr="00254896">
              <w:rPr>
                <w:rFonts w:hint="eastAsia"/>
              </w:rPr>
              <w:t>ZHLB</w:t>
            </w:r>
          </w:p>
        </w:tc>
        <w:tc>
          <w:tcPr>
            <w:tcW w:w="1276" w:type="dxa"/>
            <w:vAlign w:val="center"/>
          </w:tcPr>
          <w:p w14:paraId="2EA7ADF5" w14:textId="77777777" w:rsidR="00705140" w:rsidRPr="00254896" w:rsidRDefault="00705140" w:rsidP="008935EB">
            <w:r w:rsidRPr="00254896">
              <w:rPr>
                <w:rFonts w:hint="eastAsia"/>
              </w:rPr>
              <w:t>Character</w:t>
            </w:r>
          </w:p>
        </w:tc>
        <w:tc>
          <w:tcPr>
            <w:tcW w:w="851" w:type="dxa"/>
            <w:vAlign w:val="center"/>
          </w:tcPr>
          <w:p w14:paraId="71C95263" w14:textId="77777777" w:rsidR="00705140" w:rsidRPr="00254896" w:rsidRDefault="00705140" w:rsidP="008935EB">
            <w:r w:rsidRPr="00254896">
              <w:rPr>
                <w:rFonts w:hint="eastAsia"/>
              </w:rPr>
              <w:t>2</w:t>
            </w:r>
          </w:p>
        </w:tc>
        <w:tc>
          <w:tcPr>
            <w:tcW w:w="2976" w:type="dxa"/>
            <w:vAlign w:val="center"/>
          </w:tcPr>
          <w:p w14:paraId="536A9D9E" w14:textId="77777777" w:rsidR="00705140" w:rsidRPr="00254896" w:rsidRDefault="00705140" w:rsidP="008935EB">
            <w:r w:rsidRPr="00254896">
              <w:rPr>
                <w:rFonts w:hint="eastAsia"/>
              </w:rPr>
              <w:t>证券账户类别</w:t>
            </w:r>
          </w:p>
        </w:tc>
        <w:tc>
          <w:tcPr>
            <w:tcW w:w="2552" w:type="dxa"/>
            <w:vAlign w:val="center"/>
          </w:tcPr>
          <w:p w14:paraId="3C2DA7C4" w14:textId="77777777" w:rsidR="00705140" w:rsidRPr="00254896" w:rsidRDefault="00705140" w:rsidP="00636C57">
            <w:r w:rsidRPr="00194286">
              <w:rPr>
                <w:rFonts w:hint="eastAsia"/>
              </w:rPr>
              <w:t>字典</w:t>
            </w:r>
            <w:r w:rsidRPr="00194286">
              <w:rPr>
                <w:rFonts w:hint="eastAsia"/>
              </w:rPr>
              <w:t>(ZHLB)</w:t>
            </w:r>
          </w:p>
        </w:tc>
      </w:tr>
      <w:tr w:rsidR="00705140" w14:paraId="228CCF4F" w14:textId="77777777" w:rsidTr="006B3879">
        <w:trPr>
          <w:trHeight w:val="415"/>
          <w:jc w:val="center"/>
        </w:trPr>
        <w:tc>
          <w:tcPr>
            <w:tcW w:w="537" w:type="dxa"/>
            <w:vAlign w:val="center"/>
          </w:tcPr>
          <w:p w14:paraId="49F8B770" w14:textId="77777777" w:rsidR="00E70528" w:rsidRDefault="00E70528">
            <w:pPr>
              <w:pStyle w:val="ab"/>
              <w:numPr>
                <w:ilvl w:val="0"/>
                <w:numId w:val="13"/>
              </w:numPr>
              <w:ind w:firstLineChars="0"/>
              <w:jc w:val="center"/>
              <w:rPr>
                <w:b/>
              </w:rPr>
            </w:pPr>
          </w:p>
        </w:tc>
        <w:tc>
          <w:tcPr>
            <w:tcW w:w="1272" w:type="dxa"/>
            <w:vAlign w:val="center"/>
          </w:tcPr>
          <w:p w14:paraId="65A21475" w14:textId="77777777" w:rsidR="00705140" w:rsidRPr="00254896" w:rsidRDefault="00705140" w:rsidP="008935EB">
            <w:r w:rsidRPr="00254896">
              <w:rPr>
                <w:rFonts w:hint="eastAsia"/>
              </w:rPr>
              <w:t>ZQZH</w:t>
            </w:r>
          </w:p>
        </w:tc>
        <w:tc>
          <w:tcPr>
            <w:tcW w:w="1276" w:type="dxa"/>
            <w:vAlign w:val="center"/>
          </w:tcPr>
          <w:p w14:paraId="15F7C55E" w14:textId="77777777" w:rsidR="00705140" w:rsidRPr="00254896" w:rsidRDefault="00705140" w:rsidP="008935EB">
            <w:r w:rsidRPr="00254896">
              <w:rPr>
                <w:rFonts w:hint="eastAsia"/>
              </w:rPr>
              <w:t>Character</w:t>
            </w:r>
          </w:p>
        </w:tc>
        <w:tc>
          <w:tcPr>
            <w:tcW w:w="851" w:type="dxa"/>
            <w:vAlign w:val="center"/>
          </w:tcPr>
          <w:p w14:paraId="5D5B5A19" w14:textId="77777777" w:rsidR="00705140" w:rsidRPr="00254896" w:rsidRDefault="00705140" w:rsidP="008935EB">
            <w:r w:rsidRPr="00254896">
              <w:rPr>
                <w:rFonts w:hint="eastAsia"/>
              </w:rPr>
              <w:t>20</w:t>
            </w:r>
          </w:p>
        </w:tc>
        <w:tc>
          <w:tcPr>
            <w:tcW w:w="2976" w:type="dxa"/>
            <w:vAlign w:val="center"/>
          </w:tcPr>
          <w:p w14:paraId="149C5EB5" w14:textId="77777777" w:rsidR="00705140" w:rsidRPr="00254896" w:rsidRDefault="00705140" w:rsidP="008935EB">
            <w:r w:rsidRPr="00254896">
              <w:rPr>
                <w:rFonts w:hint="eastAsia"/>
              </w:rPr>
              <w:t>证券账户号码</w:t>
            </w:r>
          </w:p>
        </w:tc>
        <w:tc>
          <w:tcPr>
            <w:tcW w:w="2552" w:type="dxa"/>
            <w:vAlign w:val="center"/>
          </w:tcPr>
          <w:p w14:paraId="4DE9EF43" w14:textId="77777777" w:rsidR="00705140" w:rsidRPr="00254896" w:rsidRDefault="00705140" w:rsidP="00636C57"/>
        </w:tc>
      </w:tr>
      <w:tr w:rsidR="00705140" w14:paraId="7AB9E77D" w14:textId="77777777" w:rsidTr="006B3879">
        <w:trPr>
          <w:trHeight w:val="415"/>
          <w:jc w:val="center"/>
        </w:trPr>
        <w:tc>
          <w:tcPr>
            <w:tcW w:w="537" w:type="dxa"/>
            <w:vAlign w:val="center"/>
          </w:tcPr>
          <w:p w14:paraId="0EF9C7BE" w14:textId="77777777" w:rsidR="00E70528" w:rsidRDefault="00E70528">
            <w:pPr>
              <w:pStyle w:val="ab"/>
              <w:numPr>
                <w:ilvl w:val="0"/>
                <w:numId w:val="13"/>
              </w:numPr>
              <w:ind w:firstLineChars="0"/>
              <w:jc w:val="center"/>
              <w:rPr>
                <w:b/>
              </w:rPr>
            </w:pPr>
          </w:p>
        </w:tc>
        <w:tc>
          <w:tcPr>
            <w:tcW w:w="1272" w:type="dxa"/>
            <w:vAlign w:val="center"/>
          </w:tcPr>
          <w:p w14:paraId="1F7086C9" w14:textId="77777777" w:rsidR="00705140" w:rsidRDefault="00705140" w:rsidP="008935EB">
            <w:r>
              <w:rPr>
                <w:rFonts w:hint="eastAsia"/>
              </w:rPr>
              <w:t>ZJLB</w:t>
            </w:r>
          </w:p>
        </w:tc>
        <w:tc>
          <w:tcPr>
            <w:tcW w:w="1276" w:type="dxa"/>
            <w:vAlign w:val="center"/>
          </w:tcPr>
          <w:p w14:paraId="3AEFA0CA" w14:textId="77777777" w:rsidR="00705140" w:rsidRDefault="00705140" w:rsidP="008935EB">
            <w:r>
              <w:rPr>
                <w:rFonts w:hint="eastAsia"/>
              </w:rPr>
              <w:t>Character</w:t>
            </w:r>
          </w:p>
        </w:tc>
        <w:tc>
          <w:tcPr>
            <w:tcW w:w="851" w:type="dxa"/>
            <w:vAlign w:val="center"/>
          </w:tcPr>
          <w:p w14:paraId="15F84212" w14:textId="77777777" w:rsidR="00705140" w:rsidRDefault="00705140" w:rsidP="008935EB">
            <w:r>
              <w:rPr>
                <w:rFonts w:hint="eastAsia"/>
              </w:rPr>
              <w:t>2</w:t>
            </w:r>
          </w:p>
        </w:tc>
        <w:tc>
          <w:tcPr>
            <w:tcW w:w="2976" w:type="dxa"/>
            <w:vAlign w:val="center"/>
          </w:tcPr>
          <w:p w14:paraId="700B7A76" w14:textId="77777777" w:rsidR="00705140" w:rsidRDefault="00705140" w:rsidP="008935EB">
            <w:r>
              <w:rPr>
                <w:rFonts w:hint="eastAsia"/>
              </w:rPr>
              <w:t>主要身份证明文件类别</w:t>
            </w:r>
          </w:p>
        </w:tc>
        <w:tc>
          <w:tcPr>
            <w:tcW w:w="2552" w:type="dxa"/>
            <w:vAlign w:val="center"/>
          </w:tcPr>
          <w:p w14:paraId="0365FD7A" w14:textId="77777777" w:rsidR="00705140" w:rsidRDefault="00705140" w:rsidP="00636C57">
            <w:r w:rsidRPr="00194286">
              <w:rPr>
                <w:rFonts w:hint="eastAsia"/>
              </w:rPr>
              <w:t>字典</w:t>
            </w:r>
            <w:r w:rsidRPr="00194286">
              <w:rPr>
                <w:rFonts w:hint="eastAsia"/>
              </w:rPr>
              <w:t>(</w:t>
            </w:r>
            <w:r>
              <w:rPr>
                <w:rFonts w:hint="eastAsia"/>
              </w:rPr>
              <w:t>ZJLB</w:t>
            </w:r>
            <w:r w:rsidRPr="00194286">
              <w:rPr>
                <w:rFonts w:hint="eastAsia"/>
              </w:rPr>
              <w:t>)</w:t>
            </w:r>
          </w:p>
        </w:tc>
      </w:tr>
      <w:tr w:rsidR="00705140" w14:paraId="79CBBD2F" w14:textId="77777777" w:rsidTr="006B3879">
        <w:trPr>
          <w:trHeight w:val="415"/>
          <w:jc w:val="center"/>
        </w:trPr>
        <w:tc>
          <w:tcPr>
            <w:tcW w:w="537" w:type="dxa"/>
            <w:vAlign w:val="center"/>
          </w:tcPr>
          <w:p w14:paraId="48F2B320" w14:textId="77777777" w:rsidR="00E70528" w:rsidRDefault="00E70528">
            <w:pPr>
              <w:pStyle w:val="ab"/>
              <w:numPr>
                <w:ilvl w:val="0"/>
                <w:numId w:val="13"/>
              </w:numPr>
              <w:ind w:firstLineChars="0"/>
              <w:jc w:val="center"/>
              <w:rPr>
                <w:b/>
              </w:rPr>
            </w:pPr>
          </w:p>
        </w:tc>
        <w:tc>
          <w:tcPr>
            <w:tcW w:w="1272" w:type="dxa"/>
            <w:vAlign w:val="center"/>
          </w:tcPr>
          <w:p w14:paraId="21CEB143" w14:textId="77777777" w:rsidR="00705140" w:rsidRPr="00254896" w:rsidRDefault="00705140" w:rsidP="008935EB">
            <w:r w:rsidRPr="00254896">
              <w:rPr>
                <w:rFonts w:hint="eastAsia"/>
              </w:rPr>
              <w:t>ZJDM</w:t>
            </w:r>
          </w:p>
        </w:tc>
        <w:tc>
          <w:tcPr>
            <w:tcW w:w="1276" w:type="dxa"/>
            <w:vAlign w:val="center"/>
          </w:tcPr>
          <w:p w14:paraId="11731AA1" w14:textId="77777777" w:rsidR="00705140" w:rsidRPr="00254896" w:rsidRDefault="00705140" w:rsidP="008935EB">
            <w:r w:rsidRPr="00254896">
              <w:rPr>
                <w:rFonts w:hint="eastAsia"/>
              </w:rPr>
              <w:t>Character</w:t>
            </w:r>
          </w:p>
        </w:tc>
        <w:tc>
          <w:tcPr>
            <w:tcW w:w="851" w:type="dxa"/>
            <w:vAlign w:val="center"/>
          </w:tcPr>
          <w:p w14:paraId="07D14A50" w14:textId="77777777" w:rsidR="00705140" w:rsidRPr="00254896" w:rsidRDefault="00705140" w:rsidP="008935EB">
            <w:r>
              <w:rPr>
                <w:rFonts w:hint="eastAsia"/>
              </w:rPr>
              <w:t>4</w:t>
            </w:r>
            <w:r w:rsidRPr="00254896">
              <w:rPr>
                <w:rFonts w:hint="eastAsia"/>
              </w:rPr>
              <w:t>0</w:t>
            </w:r>
          </w:p>
        </w:tc>
        <w:tc>
          <w:tcPr>
            <w:tcW w:w="2976" w:type="dxa"/>
            <w:vAlign w:val="center"/>
          </w:tcPr>
          <w:p w14:paraId="031C9EE8" w14:textId="77777777" w:rsidR="00705140" w:rsidRPr="00254896" w:rsidRDefault="00705140" w:rsidP="008935EB">
            <w:r w:rsidRPr="00254896">
              <w:rPr>
                <w:rFonts w:hint="eastAsia"/>
              </w:rPr>
              <w:t>主要身份证明文件代码</w:t>
            </w:r>
          </w:p>
        </w:tc>
        <w:tc>
          <w:tcPr>
            <w:tcW w:w="2552" w:type="dxa"/>
            <w:vAlign w:val="center"/>
          </w:tcPr>
          <w:p w14:paraId="7C08D476" w14:textId="77777777" w:rsidR="00705140" w:rsidRPr="00254896" w:rsidRDefault="00705140" w:rsidP="00636C57"/>
        </w:tc>
      </w:tr>
      <w:tr w:rsidR="00705140" w14:paraId="118A0EFC" w14:textId="77777777" w:rsidTr="006B3879">
        <w:trPr>
          <w:trHeight w:val="415"/>
          <w:jc w:val="center"/>
        </w:trPr>
        <w:tc>
          <w:tcPr>
            <w:tcW w:w="537" w:type="dxa"/>
            <w:vAlign w:val="center"/>
          </w:tcPr>
          <w:p w14:paraId="1825B0D5" w14:textId="77777777" w:rsidR="00E70528" w:rsidRDefault="00E70528">
            <w:pPr>
              <w:pStyle w:val="ab"/>
              <w:numPr>
                <w:ilvl w:val="0"/>
                <w:numId w:val="13"/>
              </w:numPr>
              <w:ind w:firstLineChars="0"/>
              <w:jc w:val="center"/>
              <w:rPr>
                <w:b/>
              </w:rPr>
            </w:pPr>
          </w:p>
        </w:tc>
        <w:tc>
          <w:tcPr>
            <w:tcW w:w="1272" w:type="dxa"/>
            <w:vAlign w:val="center"/>
          </w:tcPr>
          <w:p w14:paraId="78FD9F7C" w14:textId="77777777" w:rsidR="00705140" w:rsidRPr="00254896" w:rsidRDefault="00705140" w:rsidP="008935EB">
            <w:r w:rsidRPr="00254896">
              <w:rPr>
                <w:rFonts w:hint="eastAsia"/>
              </w:rPr>
              <w:t>JYDY</w:t>
            </w:r>
          </w:p>
        </w:tc>
        <w:tc>
          <w:tcPr>
            <w:tcW w:w="1276" w:type="dxa"/>
            <w:vAlign w:val="center"/>
          </w:tcPr>
          <w:p w14:paraId="34DC5C85" w14:textId="77777777" w:rsidR="00705140" w:rsidRPr="00254896" w:rsidRDefault="00705140" w:rsidP="008935EB">
            <w:r w:rsidRPr="00254896">
              <w:rPr>
                <w:rFonts w:hint="eastAsia"/>
              </w:rPr>
              <w:t>Character</w:t>
            </w:r>
          </w:p>
        </w:tc>
        <w:tc>
          <w:tcPr>
            <w:tcW w:w="851" w:type="dxa"/>
            <w:vAlign w:val="center"/>
          </w:tcPr>
          <w:p w14:paraId="04D6398E" w14:textId="77777777" w:rsidR="00705140" w:rsidRPr="00254896" w:rsidRDefault="00705140" w:rsidP="008935EB">
            <w:r w:rsidRPr="00254896">
              <w:rPr>
                <w:rFonts w:hint="eastAsia"/>
              </w:rPr>
              <w:t>6</w:t>
            </w:r>
          </w:p>
        </w:tc>
        <w:tc>
          <w:tcPr>
            <w:tcW w:w="2976" w:type="dxa"/>
            <w:vAlign w:val="center"/>
          </w:tcPr>
          <w:p w14:paraId="296AAAE5" w14:textId="77777777" w:rsidR="00705140" w:rsidRPr="00254896" w:rsidRDefault="00705140" w:rsidP="008935EB">
            <w:r w:rsidRPr="00254896">
              <w:rPr>
                <w:rFonts w:hint="eastAsia"/>
              </w:rPr>
              <w:t>交易单元</w:t>
            </w:r>
          </w:p>
        </w:tc>
        <w:tc>
          <w:tcPr>
            <w:tcW w:w="2552" w:type="dxa"/>
            <w:vAlign w:val="center"/>
          </w:tcPr>
          <w:p w14:paraId="7C2AD068" w14:textId="77777777" w:rsidR="00705140" w:rsidRPr="00254896" w:rsidRDefault="00705140" w:rsidP="00636C57"/>
        </w:tc>
      </w:tr>
      <w:tr w:rsidR="00705140" w14:paraId="4F763E4B" w14:textId="77777777" w:rsidTr="006B3879">
        <w:trPr>
          <w:trHeight w:val="415"/>
          <w:jc w:val="center"/>
        </w:trPr>
        <w:tc>
          <w:tcPr>
            <w:tcW w:w="537" w:type="dxa"/>
            <w:vAlign w:val="center"/>
          </w:tcPr>
          <w:p w14:paraId="786D8DEB" w14:textId="77777777" w:rsidR="00E70528" w:rsidRDefault="00E70528">
            <w:pPr>
              <w:pStyle w:val="ab"/>
              <w:numPr>
                <w:ilvl w:val="0"/>
                <w:numId w:val="13"/>
              </w:numPr>
              <w:ind w:firstLineChars="0"/>
              <w:jc w:val="center"/>
              <w:rPr>
                <w:b/>
              </w:rPr>
            </w:pPr>
          </w:p>
        </w:tc>
        <w:tc>
          <w:tcPr>
            <w:tcW w:w="1272" w:type="dxa"/>
            <w:vAlign w:val="center"/>
          </w:tcPr>
          <w:p w14:paraId="1DEA6F4D" w14:textId="77777777" w:rsidR="00705140" w:rsidRPr="00254896" w:rsidRDefault="00705140" w:rsidP="008935EB">
            <w:r w:rsidRPr="00254896">
              <w:rPr>
                <w:rFonts w:hint="eastAsia"/>
              </w:rPr>
              <w:t>YYB</w:t>
            </w:r>
            <w:r>
              <w:rPr>
                <w:rFonts w:hint="eastAsia"/>
              </w:rPr>
              <w:t>B</w:t>
            </w:r>
            <w:r w:rsidRPr="00254896">
              <w:rPr>
                <w:rFonts w:hint="eastAsia"/>
              </w:rPr>
              <w:t>M</w:t>
            </w:r>
          </w:p>
        </w:tc>
        <w:tc>
          <w:tcPr>
            <w:tcW w:w="1276" w:type="dxa"/>
            <w:vAlign w:val="center"/>
          </w:tcPr>
          <w:p w14:paraId="45BCAB6C" w14:textId="77777777" w:rsidR="00705140" w:rsidRPr="00254896" w:rsidRDefault="00705140" w:rsidP="008935EB">
            <w:r w:rsidRPr="00254896">
              <w:rPr>
                <w:rFonts w:hint="eastAsia"/>
              </w:rPr>
              <w:t>Character</w:t>
            </w:r>
          </w:p>
        </w:tc>
        <w:tc>
          <w:tcPr>
            <w:tcW w:w="851" w:type="dxa"/>
            <w:vAlign w:val="center"/>
          </w:tcPr>
          <w:p w14:paraId="72092EE4" w14:textId="77777777" w:rsidR="00705140" w:rsidRPr="00254896" w:rsidRDefault="00705140" w:rsidP="008935EB">
            <w:r w:rsidRPr="00254896">
              <w:rPr>
                <w:rFonts w:hint="eastAsia"/>
              </w:rPr>
              <w:t>2</w:t>
            </w:r>
          </w:p>
        </w:tc>
        <w:tc>
          <w:tcPr>
            <w:tcW w:w="2976" w:type="dxa"/>
            <w:vAlign w:val="center"/>
          </w:tcPr>
          <w:p w14:paraId="6558C6CE" w14:textId="77777777" w:rsidR="00705140" w:rsidRPr="00254896" w:rsidRDefault="00705140" w:rsidP="008935EB">
            <w:r w:rsidRPr="00254896">
              <w:rPr>
                <w:rFonts w:hint="eastAsia"/>
              </w:rPr>
              <w:t>营业部编码</w:t>
            </w:r>
          </w:p>
        </w:tc>
        <w:tc>
          <w:tcPr>
            <w:tcW w:w="2552" w:type="dxa"/>
            <w:vAlign w:val="center"/>
          </w:tcPr>
          <w:p w14:paraId="19CFAEEB" w14:textId="77777777" w:rsidR="00705140" w:rsidRPr="00254896" w:rsidRDefault="00705140" w:rsidP="00636C57"/>
        </w:tc>
      </w:tr>
      <w:tr w:rsidR="00705140" w14:paraId="2CE70715" w14:textId="77777777" w:rsidTr="006B3879">
        <w:trPr>
          <w:trHeight w:val="415"/>
          <w:jc w:val="center"/>
        </w:trPr>
        <w:tc>
          <w:tcPr>
            <w:tcW w:w="537" w:type="dxa"/>
            <w:vAlign w:val="center"/>
          </w:tcPr>
          <w:p w14:paraId="0640A3AF" w14:textId="77777777" w:rsidR="00E70528" w:rsidRDefault="00E70528">
            <w:pPr>
              <w:pStyle w:val="ab"/>
              <w:numPr>
                <w:ilvl w:val="0"/>
                <w:numId w:val="13"/>
              </w:numPr>
              <w:ind w:firstLineChars="0"/>
              <w:jc w:val="center"/>
              <w:rPr>
                <w:b/>
              </w:rPr>
            </w:pPr>
          </w:p>
        </w:tc>
        <w:tc>
          <w:tcPr>
            <w:tcW w:w="1272" w:type="dxa"/>
            <w:vAlign w:val="center"/>
          </w:tcPr>
          <w:p w14:paraId="78D41B48" w14:textId="77777777" w:rsidR="00705140" w:rsidRPr="00254896" w:rsidRDefault="00705140" w:rsidP="008935EB">
            <w:r w:rsidRPr="00254896">
              <w:rPr>
                <w:rFonts w:hint="eastAsia"/>
              </w:rPr>
              <w:t>KHJGDM</w:t>
            </w:r>
          </w:p>
        </w:tc>
        <w:tc>
          <w:tcPr>
            <w:tcW w:w="1276" w:type="dxa"/>
            <w:vAlign w:val="center"/>
          </w:tcPr>
          <w:p w14:paraId="7C278786" w14:textId="77777777" w:rsidR="00705140" w:rsidRPr="00254896" w:rsidRDefault="00705140" w:rsidP="008935EB">
            <w:r w:rsidRPr="00254896">
              <w:rPr>
                <w:rFonts w:hint="eastAsia"/>
              </w:rPr>
              <w:t>Character</w:t>
            </w:r>
          </w:p>
        </w:tc>
        <w:tc>
          <w:tcPr>
            <w:tcW w:w="851" w:type="dxa"/>
            <w:vAlign w:val="center"/>
          </w:tcPr>
          <w:p w14:paraId="13870EF4" w14:textId="77777777" w:rsidR="00705140" w:rsidRPr="00254896" w:rsidRDefault="00705140" w:rsidP="008935EB">
            <w:r w:rsidRPr="00254896">
              <w:rPr>
                <w:rFonts w:hint="eastAsia"/>
              </w:rPr>
              <w:t>6</w:t>
            </w:r>
          </w:p>
        </w:tc>
        <w:tc>
          <w:tcPr>
            <w:tcW w:w="2976" w:type="dxa"/>
            <w:vAlign w:val="center"/>
          </w:tcPr>
          <w:p w14:paraId="3F555014" w14:textId="77777777" w:rsidR="00705140" w:rsidRPr="00254896" w:rsidRDefault="00705140" w:rsidP="008935EB">
            <w:r>
              <w:rPr>
                <w:rFonts w:hint="eastAsia"/>
              </w:rPr>
              <w:t>业务发起</w:t>
            </w:r>
            <w:r w:rsidRPr="00254896">
              <w:rPr>
                <w:rFonts w:hint="eastAsia"/>
              </w:rPr>
              <w:t>开户代理机构代码</w:t>
            </w:r>
          </w:p>
        </w:tc>
        <w:tc>
          <w:tcPr>
            <w:tcW w:w="2552" w:type="dxa"/>
            <w:vAlign w:val="center"/>
          </w:tcPr>
          <w:p w14:paraId="46EDD3E6" w14:textId="77777777" w:rsidR="00705140" w:rsidRPr="00254896" w:rsidRDefault="00705140" w:rsidP="00636C57"/>
        </w:tc>
      </w:tr>
      <w:tr w:rsidR="00705140" w14:paraId="270A293C" w14:textId="77777777" w:rsidTr="006B3879">
        <w:trPr>
          <w:trHeight w:val="415"/>
          <w:jc w:val="center"/>
        </w:trPr>
        <w:tc>
          <w:tcPr>
            <w:tcW w:w="537" w:type="dxa"/>
            <w:vAlign w:val="center"/>
          </w:tcPr>
          <w:p w14:paraId="36077304" w14:textId="77777777" w:rsidR="00E70528" w:rsidRDefault="00E70528">
            <w:pPr>
              <w:pStyle w:val="ab"/>
              <w:numPr>
                <w:ilvl w:val="0"/>
                <w:numId w:val="13"/>
              </w:numPr>
              <w:ind w:firstLineChars="0"/>
              <w:jc w:val="center"/>
              <w:rPr>
                <w:b/>
              </w:rPr>
            </w:pPr>
          </w:p>
        </w:tc>
        <w:tc>
          <w:tcPr>
            <w:tcW w:w="1272" w:type="dxa"/>
            <w:vAlign w:val="center"/>
          </w:tcPr>
          <w:p w14:paraId="56D437BE" w14:textId="77777777" w:rsidR="00705140" w:rsidRPr="00254896" w:rsidRDefault="00705140" w:rsidP="008935EB">
            <w:r w:rsidRPr="00254896">
              <w:rPr>
                <w:rFonts w:hint="eastAsia"/>
              </w:rPr>
              <w:t>KHWDDM</w:t>
            </w:r>
          </w:p>
        </w:tc>
        <w:tc>
          <w:tcPr>
            <w:tcW w:w="1276" w:type="dxa"/>
            <w:vAlign w:val="center"/>
          </w:tcPr>
          <w:p w14:paraId="266B6551" w14:textId="77777777" w:rsidR="00705140" w:rsidRPr="00254896" w:rsidRDefault="00705140" w:rsidP="008935EB">
            <w:r w:rsidRPr="00254896">
              <w:rPr>
                <w:rFonts w:hint="eastAsia"/>
              </w:rPr>
              <w:t>Character</w:t>
            </w:r>
          </w:p>
        </w:tc>
        <w:tc>
          <w:tcPr>
            <w:tcW w:w="851" w:type="dxa"/>
            <w:vAlign w:val="center"/>
          </w:tcPr>
          <w:p w14:paraId="011AA07B" w14:textId="77777777" w:rsidR="00705140" w:rsidRPr="00254896" w:rsidRDefault="00705140" w:rsidP="008935EB">
            <w:r w:rsidRPr="00254896">
              <w:rPr>
                <w:rFonts w:hint="eastAsia"/>
              </w:rPr>
              <w:t>10</w:t>
            </w:r>
          </w:p>
        </w:tc>
        <w:tc>
          <w:tcPr>
            <w:tcW w:w="2976" w:type="dxa"/>
            <w:vAlign w:val="center"/>
          </w:tcPr>
          <w:p w14:paraId="758B502B" w14:textId="77777777" w:rsidR="00705140" w:rsidRPr="00254896" w:rsidRDefault="00705140" w:rsidP="008935EB">
            <w:r>
              <w:rPr>
                <w:rFonts w:hint="eastAsia"/>
              </w:rPr>
              <w:t>业务发起</w:t>
            </w:r>
            <w:r w:rsidRPr="00254896">
              <w:rPr>
                <w:rFonts w:hint="eastAsia"/>
              </w:rPr>
              <w:t>开户代理网点代码</w:t>
            </w:r>
          </w:p>
        </w:tc>
        <w:tc>
          <w:tcPr>
            <w:tcW w:w="2552" w:type="dxa"/>
            <w:vAlign w:val="center"/>
          </w:tcPr>
          <w:p w14:paraId="7C8F7861" w14:textId="77777777" w:rsidR="00705140" w:rsidRPr="00254896" w:rsidRDefault="00705140" w:rsidP="00636C57"/>
        </w:tc>
      </w:tr>
      <w:tr w:rsidR="00705140" w14:paraId="7C561B08" w14:textId="77777777" w:rsidTr="006B3879">
        <w:trPr>
          <w:trHeight w:val="415"/>
          <w:jc w:val="center"/>
        </w:trPr>
        <w:tc>
          <w:tcPr>
            <w:tcW w:w="537" w:type="dxa"/>
            <w:vAlign w:val="center"/>
          </w:tcPr>
          <w:p w14:paraId="4BDCB059" w14:textId="77777777" w:rsidR="00E70528" w:rsidRDefault="00E70528">
            <w:pPr>
              <w:pStyle w:val="ab"/>
              <w:numPr>
                <w:ilvl w:val="0"/>
                <w:numId w:val="13"/>
              </w:numPr>
              <w:ind w:firstLineChars="0"/>
              <w:jc w:val="center"/>
              <w:rPr>
                <w:b/>
              </w:rPr>
            </w:pPr>
          </w:p>
        </w:tc>
        <w:tc>
          <w:tcPr>
            <w:tcW w:w="1272" w:type="dxa"/>
            <w:vAlign w:val="center"/>
          </w:tcPr>
          <w:p w14:paraId="6C662018" w14:textId="77777777" w:rsidR="00705140" w:rsidRPr="00254896" w:rsidRDefault="00705140" w:rsidP="008935EB">
            <w:r w:rsidRPr="00254896">
              <w:rPr>
                <w:rFonts w:hint="eastAsia"/>
              </w:rPr>
              <w:t>KHJGMC</w:t>
            </w:r>
          </w:p>
        </w:tc>
        <w:tc>
          <w:tcPr>
            <w:tcW w:w="1276" w:type="dxa"/>
            <w:vAlign w:val="center"/>
          </w:tcPr>
          <w:p w14:paraId="24EA29CA" w14:textId="77777777" w:rsidR="00705140" w:rsidRPr="00254896" w:rsidRDefault="00705140" w:rsidP="008935EB">
            <w:r w:rsidRPr="00254896">
              <w:rPr>
                <w:rFonts w:hint="eastAsia"/>
              </w:rPr>
              <w:t>Character</w:t>
            </w:r>
          </w:p>
        </w:tc>
        <w:tc>
          <w:tcPr>
            <w:tcW w:w="851" w:type="dxa"/>
            <w:vAlign w:val="center"/>
          </w:tcPr>
          <w:p w14:paraId="4651E19B" w14:textId="77777777" w:rsidR="00705140" w:rsidRPr="00254896" w:rsidRDefault="00705140" w:rsidP="008935EB">
            <w:r>
              <w:rPr>
                <w:rFonts w:hint="eastAsia"/>
              </w:rPr>
              <w:t>62</w:t>
            </w:r>
          </w:p>
        </w:tc>
        <w:tc>
          <w:tcPr>
            <w:tcW w:w="2976" w:type="dxa"/>
            <w:vAlign w:val="center"/>
          </w:tcPr>
          <w:p w14:paraId="4E48CC20" w14:textId="77777777" w:rsidR="00705140" w:rsidRPr="00254896" w:rsidRDefault="00705140" w:rsidP="009E2895">
            <w:r>
              <w:rPr>
                <w:rFonts w:hint="eastAsia"/>
              </w:rPr>
              <w:t>使用信息申报券商</w:t>
            </w:r>
            <w:r w:rsidRPr="00254896">
              <w:rPr>
                <w:rFonts w:hint="eastAsia"/>
              </w:rPr>
              <w:t>名称</w:t>
            </w:r>
          </w:p>
        </w:tc>
        <w:tc>
          <w:tcPr>
            <w:tcW w:w="2552" w:type="dxa"/>
            <w:vAlign w:val="center"/>
          </w:tcPr>
          <w:p w14:paraId="59CBD924" w14:textId="77777777" w:rsidR="00705140" w:rsidRPr="00254896" w:rsidRDefault="00705140" w:rsidP="00636C57">
            <w:r>
              <w:rPr>
                <w:rFonts w:hint="eastAsia"/>
              </w:rPr>
              <w:t>业务类别为</w:t>
            </w:r>
            <w:r w:rsidRPr="00023791">
              <w:rPr>
                <w:rFonts w:hint="eastAsia"/>
              </w:rPr>
              <w:t>新增、撤销</w:t>
            </w:r>
            <w:r>
              <w:rPr>
                <w:rFonts w:hint="eastAsia"/>
              </w:rPr>
              <w:t>时，此字段</w:t>
            </w:r>
            <w:r w:rsidRPr="00023791">
              <w:rPr>
                <w:rFonts w:hint="eastAsia"/>
              </w:rPr>
              <w:t>为空</w:t>
            </w:r>
          </w:p>
        </w:tc>
      </w:tr>
      <w:tr w:rsidR="00705140" w:rsidRPr="00304627" w14:paraId="58DCC349" w14:textId="77777777" w:rsidTr="006B3879">
        <w:trPr>
          <w:trHeight w:val="415"/>
          <w:jc w:val="center"/>
        </w:trPr>
        <w:tc>
          <w:tcPr>
            <w:tcW w:w="537" w:type="dxa"/>
            <w:vAlign w:val="center"/>
          </w:tcPr>
          <w:p w14:paraId="0E5803C3" w14:textId="77777777" w:rsidR="00E70528" w:rsidRDefault="00E70528">
            <w:pPr>
              <w:pStyle w:val="ab"/>
              <w:numPr>
                <w:ilvl w:val="0"/>
                <w:numId w:val="13"/>
              </w:numPr>
              <w:ind w:firstLineChars="0"/>
              <w:jc w:val="center"/>
              <w:rPr>
                <w:b/>
              </w:rPr>
            </w:pPr>
          </w:p>
        </w:tc>
        <w:tc>
          <w:tcPr>
            <w:tcW w:w="1272" w:type="dxa"/>
            <w:vAlign w:val="center"/>
          </w:tcPr>
          <w:p w14:paraId="6194FB12" w14:textId="77777777" w:rsidR="00705140" w:rsidRPr="00254896" w:rsidRDefault="00705140" w:rsidP="008935EB">
            <w:r w:rsidRPr="00254896">
              <w:rPr>
                <w:rFonts w:hint="eastAsia"/>
              </w:rPr>
              <w:t>KHWDMC</w:t>
            </w:r>
          </w:p>
        </w:tc>
        <w:tc>
          <w:tcPr>
            <w:tcW w:w="1276" w:type="dxa"/>
            <w:vAlign w:val="center"/>
          </w:tcPr>
          <w:p w14:paraId="2B70DA53" w14:textId="77777777" w:rsidR="00705140" w:rsidRPr="00254896" w:rsidRDefault="00705140" w:rsidP="008935EB">
            <w:r w:rsidRPr="00254896">
              <w:rPr>
                <w:rFonts w:hint="eastAsia"/>
              </w:rPr>
              <w:t>Character</w:t>
            </w:r>
          </w:p>
        </w:tc>
        <w:tc>
          <w:tcPr>
            <w:tcW w:w="851" w:type="dxa"/>
            <w:vAlign w:val="center"/>
          </w:tcPr>
          <w:p w14:paraId="23747480" w14:textId="77777777" w:rsidR="00705140" w:rsidRPr="00254896" w:rsidRDefault="00705140" w:rsidP="008935EB">
            <w:r>
              <w:rPr>
                <w:rFonts w:hint="eastAsia"/>
              </w:rPr>
              <w:t>62</w:t>
            </w:r>
          </w:p>
        </w:tc>
        <w:tc>
          <w:tcPr>
            <w:tcW w:w="2976" w:type="dxa"/>
            <w:vAlign w:val="center"/>
          </w:tcPr>
          <w:p w14:paraId="45A61DE1" w14:textId="77777777" w:rsidR="00705140" w:rsidRPr="00254896" w:rsidRDefault="00705140" w:rsidP="008935EB">
            <w:r>
              <w:rPr>
                <w:rFonts w:hint="eastAsia"/>
              </w:rPr>
              <w:t>使用信息申报营业部</w:t>
            </w:r>
            <w:r w:rsidRPr="00254896">
              <w:rPr>
                <w:rFonts w:hint="eastAsia"/>
              </w:rPr>
              <w:t>名称</w:t>
            </w:r>
          </w:p>
        </w:tc>
        <w:tc>
          <w:tcPr>
            <w:tcW w:w="2552" w:type="dxa"/>
          </w:tcPr>
          <w:p w14:paraId="10D5103E" w14:textId="77777777" w:rsidR="00705140" w:rsidRPr="00254896" w:rsidRDefault="00705140" w:rsidP="00636C57">
            <w:r>
              <w:rPr>
                <w:rFonts w:hint="eastAsia"/>
              </w:rPr>
              <w:t>业务类别为</w:t>
            </w:r>
            <w:r w:rsidRPr="00023791">
              <w:rPr>
                <w:rFonts w:hint="eastAsia"/>
              </w:rPr>
              <w:t>新增、撤销</w:t>
            </w:r>
            <w:r>
              <w:rPr>
                <w:rFonts w:hint="eastAsia"/>
              </w:rPr>
              <w:t>时，此字段</w:t>
            </w:r>
            <w:r w:rsidRPr="00023791">
              <w:rPr>
                <w:rFonts w:hint="eastAsia"/>
              </w:rPr>
              <w:t>为空</w:t>
            </w:r>
          </w:p>
        </w:tc>
      </w:tr>
      <w:tr w:rsidR="00705140" w:rsidRPr="00304627" w14:paraId="20D3F556" w14:textId="77777777" w:rsidTr="006B3879">
        <w:trPr>
          <w:trHeight w:val="415"/>
          <w:jc w:val="center"/>
        </w:trPr>
        <w:tc>
          <w:tcPr>
            <w:tcW w:w="537" w:type="dxa"/>
            <w:vAlign w:val="center"/>
          </w:tcPr>
          <w:p w14:paraId="283C9A2B" w14:textId="77777777" w:rsidR="00E70528" w:rsidRDefault="00E70528">
            <w:pPr>
              <w:pStyle w:val="ab"/>
              <w:numPr>
                <w:ilvl w:val="0"/>
                <w:numId w:val="13"/>
              </w:numPr>
              <w:ind w:firstLineChars="0"/>
              <w:jc w:val="center"/>
              <w:rPr>
                <w:b/>
              </w:rPr>
            </w:pPr>
          </w:p>
        </w:tc>
        <w:tc>
          <w:tcPr>
            <w:tcW w:w="1272" w:type="dxa"/>
            <w:vAlign w:val="center"/>
          </w:tcPr>
          <w:p w14:paraId="37F32483" w14:textId="77777777" w:rsidR="00705140" w:rsidRPr="00254896" w:rsidRDefault="00705140" w:rsidP="00C977E2">
            <w:r>
              <w:rPr>
                <w:rFonts w:hint="eastAsia"/>
              </w:rPr>
              <w:t>ZD</w:t>
            </w:r>
            <w:r w:rsidRPr="00254896">
              <w:rPr>
                <w:rFonts w:hint="eastAsia"/>
              </w:rPr>
              <w:t>JGMC</w:t>
            </w:r>
          </w:p>
        </w:tc>
        <w:tc>
          <w:tcPr>
            <w:tcW w:w="1276" w:type="dxa"/>
            <w:vAlign w:val="center"/>
          </w:tcPr>
          <w:p w14:paraId="05CC749C" w14:textId="77777777" w:rsidR="00705140" w:rsidRPr="00254896" w:rsidRDefault="00705140" w:rsidP="008935EB">
            <w:r w:rsidRPr="00254896">
              <w:rPr>
                <w:rFonts w:hint="eastAsia"/>
              </w:rPr>
              <w:t>Character</w:t>
            </w:r>
          </w:p>
        </w:tc>
        <w:tc>
          <w:tcPr>
            <w:tcW w:w="851" w:type="dxa"/>
            <w:vAlign w:val="center"/>
          </w:tcPr>
          <w:p w14:paraId="0FA22EEF" w14:textId="77777777" w:rsidR="00705140" w:rsidRPr="00254896" w:rsidRDefault="00705140" w:rsidP="008935EB">
            <w:r>
              <w:rPr>
                <w:rFonts w:hint="eastAsia"/>
              </w:rPr>
              <w:t>62</w:t>
            </w:r>
          </w:p>
        </w:tc>
        <w:tc>
          <w:tcPr>
            <w:tcW w:w="2976" w:type="dxa"/>
            <w:vAlign w:val="center"/>
          </w:tcPr>
          <w:p w14:paraId="5BEF4B62" w14:textId="77777777" w:rsidR="00705140" w:rsidRDefault="00705140" w:rsidP="009E2895">
            <w:r>
              <w:rPr>
                <w:rFonts w:hint="eastAsia"/>
              </w:rPr>
              <w:t>指定交易券商</w:t>
            </w:r>
            <w:r w:rsidRPr="00254896">
              <w:rPr>
                <w:rFonts w:hint="eastAsia"/>
              </w:rPr>
              <w:t>名称</w:t>
            </w:r>
          </w:p>
        </w:tc>
        <w:tc>
          <w:tcPr>
            <w:tcW w:w="2552" w:type="dxa"/>
          </w:tcPr>
          <w:p w14:paraId="062BD029" w14:textId="77777777" w:rsidR="00762103" w:rsidRDefault="00F0729B" w:rsidP="00F0729B">
            <w:r w:rsidRPr="00023791">
              <w:rPr>
                <w:rFonts w:hint="eastAsia"/>
              </w:rPr>
              <w:t>查询</w:t>
            </w:r>
            <w:r w:rsidR="00705140">
              <w:rPr>
                <w:rFonts w:hint="eastAsia"/>
              </w:rPr>
              <w:t>沪市账户</w:t>
            </w:r>
            <w:r>
              <w:rPr>
                <w:rFonts w:hint="eastAsia"/>
              </w:rPr>
              <w:t>使用信息时</w:t>
            </w:r>
            <w:r w:rsidR="00AF3BA5">
              <w:rPr>
                <w:rFonts w:hint="eastAsia"/>
              </w:rPr>
              <w:t>，</w:t>
            </w:r>
            <w:r w:rsidR="00705140" w:rsidRPr="00023791">
              <w:rPr>
                <w:rFonts w:hint="eastAsia"/>
              </w:rPr>
              <w:t>返回</w:t>
            </w:r>
            <w:r>
              <w:rPr>
                <w:rFonts w:hint="eastAsia"/>
              </w:rPr>
              <w:t>指定交易券商名称</w:t>
            </w:r>
            <w:r w:rsidR="00245C40">
              <w:rPr>
                <w:rFonts w:hint="eastAsia"/>
              </w:rPr>
              <w:t>或指定结算券商名称</w:t>
            </w:r>
            <w:r w:rsidR="00AF3BA5">
              <w:rPr>
                <w:rFonts w:hint="eastAsia"/>
              </w:rPr>
              <w:t>。</w:t>
            </w:r>
          </w:p>
          <w:p w14:paraId="59DD7B67" w14:textId="77777777" w:rsidR="00CD1A7B" w:rsidRDefault="00F0729B">
            <w:r w:rsidRPr="00023791">
              <w:rPr>
                <w:rFonts w:hint="eastAsia"/>
              </w:rPr>
              <w:t>查询</w:t>
            </w:r>
            <w:r>
              <w:rPr>
                <w:rFonts w:hint="eastAsia"/>
              </w:rPr>
              <w:t>深市账户使用信息时</w:t>
            </w:r>
            <w:r w:rsidR="00AF3BA5">
              <w:rPr>
                <w:rFonts w:hint="eastAsia"/>
              </w:rPr>
              <w:t>，返回空。</w:t>
            </w:r>
          </w:p>
        </w:tc>
      </w:tr>
      <w:tr w:rsidR="00705140" w:rsidRPr="00304627" w14:paraId="45CE3F8F" w14:textId="77777777" w:rsidTr="006B3879">
        <w:trPr>
          <w:trHeight w:val="415"/>
          <w:jc w:val="center"/>
        </w:trPr>
        <w:tc>
          <w:tcPr>
            <w:tcW w:w="537" w:type="dxa"/>
            <w:vAlign w:val="center"/>
          </w:tcPr>
          <w:p w14:paraId="7E77B2B0" w14:textId="77777777" w:rsidR="00E70528" w:rsidRDefault="00E70528">
            <w:pPr>
              <w:pStyle w:val="ab"/>
              <w:numPr>
                <w:ilvl w:val="0"/>
                <w:numId w:val="13"/>
              </w:numPr>
              <w:ind w:firstLineChars="0"/>
              <w:jc w:val="center"/>
              <w:rPr>
                <w:b/>
              </w:rPr>
            </w:pPr>
          </w:p>
        </w:tc>
        <w:tc>
          <w:tcPr>
            <w:tcW w:w="1272" w:type="dxa"/>
            <w:vAlign w:val="center"/>
          </w:tcPr>
          <w:p w14:paraId="510F10F5" w14:textId="77777777" w:rsidR="00705140" w:rsidRPr="00254896" w:rsidRDefault="00705140" w:rsidP="008935EB">
            <w:r>
              <w:rPr>
                <w:rFonts w:hint="eastAsia"/>
              </w:rPr>
              <w:t>SYSBRQ</w:t>
            </w:r>
          </w:p>
        </w:tc>
        <w:tc>
          <w:tcPr>
            <w:tcW w:w="1276" w:type="dxa"/>
            <w:vAlign w:val="center"/>
          </w:tcPr>
          <w:p w14:paraId="4A0A6D22" w14:textId="77777777" w:rsidR="00705140" w:rsidRPr="00254896" w:rsidRDefault="00705140" w:rsidP="008935EB">
            <w:r w:rsidRPr="00D61495">
              <w:rPr>
                <w:rFonts w:hint="eastAsia"/>
              </w:rPr>
              <w:t>Character</w:t>
            </w:r>
          </w:p>
        </w:tc>
        <w:tc>
          <w:tcPr>
            <w:tcW w:w="851" w:type="dxa"/>
            <w:vAlign w:val="center"/>
          </w:tcPr>
          <w:p w14:paraId="0D097AEF" w14:textId="77777777" w:rsidR="00705140" w:rsidRPr="00254896" w:rsidRDefault="00705140" w:rsidP="008935EB">
            <w:r>
              <w:rPr>
                <w:rFonts w:hint="eastAsia"/>
              </w:rPr>
              <w:t>8</w:t>
            </w:r>
          </w:p>
        </w:tc>
        <w:tc>
          <w:tcPr>
            <w:tcW w:w="2976" w:type="dxa"/>
            <w:vAlign w:val="center"/>
          </w:tcPr>
          <w:p w14:paraId="3FBDE489" w14:textId="77777777" w:rsidR="00705140" w:rsidRDefault="00705140" w:rsidP="008935EB">
            <w:r>
              <w:rPr>
                <w:rFonts w:hint="eastAsia"/>
              </w:rPr>
              <w:t>使用信息申报日期</w:t>
            </w:r>
          </w:p>
        </w:tc>
        <w:tc>
          <w:tcPr>
            <w:tcW w:w="2552" w:type="dxa"/>
          </w:tcPr>
          <w:p w14:paraId="72F54112" w14:textId="77777777" w:rsidR="00705140" w:rsidRDefault="00705140" w:rsidP="00636C57">
            <w:r>
              <w:rPr>
                <w:rFonts w:hint="eastAsia"/>
              </w:rPr>
              <w:t>业务类别为</w:t>
            </w:r>
            <w:r w:rsidRPr="00023791">
              <w:rPr>
                <w:rFonts w:hint="eastAsia"/>
              </w:rPr>
              <w:t>新增、撤销</w:t>
            </w:r>
            <w:r>
              <w:rPr>
                <w:rFonts w:hint="eastAsia"/>
              </w:rPr>
              <w:t>时，此字段</w:t>
            </w:r>
            <w:r w:rsidRPr="00023791">
              <w:rPr>
                <w:rFonts w:hint="eastAsia"/>
              </w:rPr>
              <w:t>为空</w:t>
            </w:r>
          </w:p>
        </w:tc>
      </w:tr>
      <w:tr w:rsidR="00705140" w:rsidRPr="00304627" w14:paraId="315332C2" w14:textId="77777777" w:rsidTr="006B3879">
        <w:trPr>
          <w:trHeight w:val="415"/>
          <w:jc w:val="center"/>
        </w:trPr>
        <w:tc>
          <w:tcPr>
            <w:tcW w:w="537" w:type="dxa"/>
            <w:vAlign w:val="center"/>
          </w:tcPr>
          <w:p w14:paraId="146919B5" w14:textId="77777777" w:rsidR="00E70528" w:rsidRDefault="00E70528">
            <w:pPr>
              <w:pStyle w:val="ab"/>
              <w:numPr>
                <w:ilvl w:val="0"/>
                <w:numId w:val="13"/>
              </w:numPr>
              <w:ind w:firstLineChars="0"/>
              <w:jc w:val="center"/>
              <w:rPr>
                <w:b/>
              </w:rPr>
            </w:pPr>
          </w:p>
        </w:tc>
        <w:tc>
          <w:tcPr>
            <w:tcW w:w="1272" w:type="dxa"/>
            <w:vAlign w:val="center"/>
          </w:tcPr>
          <w:p w14:paraId="1F0BF68B" w14:textId="77777777" w:rsidR="00705140" w:rsidRDefault="00705140" w:rsidP="008935EB">
            <w:r>
              <w:rPr>
                <w:rFonts w:hint="eastAsia"/>
              </w:rPr>
              <w:t>SQRQ</w:t>
            </w:r>
          </w:p>
        </w:tc>
        <w:tc>
          <w:tcPr>
            <w:tcW w:w="1276" w:type="dxa"/>
            <w:vAlign w:val="center"/>
          </w:tcPr>
          <w:p w14:paraId="28FDF868" w14:textId="77777777" w:rsidR="00705140" w:rsidRPr="00D61495" w:rsidRDefault="00705140" w:rsidP="008935EB">
            <w:r w:rsidRPr="00C45958">
              <w:rPr>
                <w:rFonts w:hint="eastAsia"/>
              </w:rPr>
              <w:t>Character</w:t>
            </w:r>
          </w:p>
        </w:tc>
        <w:tc>
          <w:tcPr>
            <w:tcW w:w="851" w:type="dxa"/>
            <w:vAlign w:val="center"/>
          </w:tcPr>
          <w:p w14:paraId="322F7351" w14:textId="77777777" w:rsidR="00705140" w:rsidRDefault="00705140" w:rsidP="008935EB">
            <w:r>
              <w:rPr>
                <w:rFonts w:hint="eastAsia"/>
              </w:rPr>
              <w:t>8</w:t>
            </w:r>
          </w:p>
        </w:tc>
        <w:tc>
          <w:tcPr>
            <w:tcW w:w="2976" w:type="dxa"/>
            <w:vAlign w:val="center"/>
          </w:tcPr>
          <w:p w14:paraId="6167B37B" w14:textId="77777777" w:rsidR="00705140" w:rsidRDefault="00705140" w:rsidP="008935EB">
            <w:r>
              <w:rPr>
                <w:rFonts w:hint="eastAsia"/>
              </w:rPr>
              <w:t>申请日期</w:t>
            </w:r>
          </w:p>
        </w:tc>
        <w:tc>
          <w:tcPr>
            <w:tcW w:w="2552" w:type="dxa"/>
          </w:tcPr>
          <w:p w14:paraId="625D5358" w14:textId="77777777" w:rsidR="00705140" w:rsidRPr="00023791" w:rsidRDefault="00705140" w:rsidP="00636C57"/>
        </w:tc>
      </w:tr>
      <w:tr w:rsidR="00705140" w14:paraId="3FEA9F63" w14:textId="77777777" w:rsidTr="006B3879">
        <w:trPr>
          <w:trHeight w:val="415"/>
          <w:jc w:val="center"/>
        </w:trPr>
        <w:tc>
          <w:tcPr>
            <w:tcW w:w="537" w:type="dxa"/>
            <w:vAlign w:val="center"/>
          </w:tcPr>
          <w:p w14:paraId="5FCF0382" w14:textId="77777777" w:rsidR="00E70528" w:rsidRDefault="00E70528">
            <w:pPr>
              <w:pStyle w:val="ab"/>
              <w:numPr>
                <w:ilvl w:val="0"/>
                <w:numId w:val="13"/>
              </w:numPr>
              <w:ind w:firstLineChars="0"/>
              <w:jc w:val="center"/>
              <w:rPr>
                <w:b/>
              </w:rPr>
            </w:pPr>
          </w:p>
        </w:tc>
        <w:tc>
          <w:tcPr>
            <w:tcW w:w="1272" w:type="dxa"/>
            <w:vAlign w:val="center"/>
          </w:tcPr>
          <w:p w14:paraId="23C6738F" w14:textId="77777777" w:rsidR="00705140" w:rsidRPr="00254896" w:rsidRDefault="00705140" w:rsidP="008935EB">
            <w:r w:rsidRPr="00254896">
              <w:rPr>
                <w:rFonts w:hint="eastAsia"/>
              </w:rPr>
              <w:t>YWRQ</w:t>
            </w:r>
          </w:p>
        </w:tc>
        <w:tc>
          <w:tcPr>
            <w:tcW w:w="1276" w:type="dxa"/>
            <w:vAlign w:val="center"/>
          </w:tcPr>
          <w:p w14:paraId="0F4C0CEB" w14:textId="77777777" w:rsidR="00705140" w:rsidRPr="00254896" w:rsidRDefault="00705140" w:rsidP="008935EB">
            <w:r w:rsidRPr="00254896">
              <w:rPr>
                <w:rFonts w:hint="eastAsia"/>
              </w:rPr>
              <w:t>Character</w:t>
            </w:r>
          </w:p>
        </w:tc>
        <w:tc>
          <w:tcPr>
            <w:tcW w:w="851" w:type="dxa"/>
            <w:vAlign w:val="center"/>
          </w:tcPr>
          <w:p w14:paraId="73985049" w14:textId="77777777" w:rsidR="00705140" w:rsidRPr="00254896" w:rsidRDefault="00705140" w:rsidP="008935EB">
            <w:r w:rsidRPr="00254896">
              <w:rPr>
                <w:rFonts w:hint="eastAsia"/>
              </w:rPr>
              <w:t>8</w:t>
            </w:r>
          </w:p>
        </w:tc>
        <w:tc>
          <w:tcPr>
            <w:tcW w:w="2976" w:type="dxa"/>
            <w:vAlign w:val="center"/>
          </w:tcPr>
          <w:p w14:paraId="354CF436" w14:textId="77777777" w:rsidR="00705140" w:rsidRPr="00254896" w:rsidRDefault="00705140" w:rsidP="008935EB">
            <w:r w:rsidRPr="00254896">
              <w:rPr>
                <w:rFonts w:hint="eastAsia"/>
              </w:rPr>
              <w:t>业务日期</w:t>
            </w:r>
          </w:p>
        </w:tc>
        <w:tc>
          <w:tcPr>
            <w:tcW w:w="2552" w:type="dxa"/>
            <w:vAlign w:val="center"/>
          </w:tcPr>
          <w:p w14:paraId="64418079" w14:textId="77777777" w:rsidR="00705140" w:rsidRPr="00254896" w:rsidRDefault="00705140" w:rsidP="00636C57"/>
        </w:tc>
      </w:tr>
      <w:tr w:rsidR="00705140" w14:paraId="2905D745" w14:textId="77777777" w:rsidTr="006B3879">
        <w:trPr>
          <w:trHeight w:val="415"/>
          <w:jc w:val="center"/>
        </w:trPr>
        <w:tc>
          <w:tcPr>
            <w:tcW w:w="537" w:type="dxa"/>
            <w:vAlign w:val="center"/>
          </w:tcPr>
          <w:p w14:paraId="26F1755A" w14:textId="77777777" w:rsidR="00E70528" w:rsidRDefault="00E70528">
            <w:pPr>
              <w:pStyle w:val="ab"/>
              <w:numPr>
                <w:ilvl w:val="0"/>
                <w:numId w:val="13"/>
              </w:numPr>
              <w:ind w:firstLineChars="0"/>
              <w:jc w:val="center"/>
              <w:rPr>
                <w:b/>
              </w:rPr>
            </w:pPr>
          </w:p>
        </w:tc>
        <w:tc>
          <w:tcPr>
            <w:tcW w:w="1272" w:type="dxa"/>
            <w:vAlign w:val="center"/>
          </w:tcPr>
          <w:p w14:paraId="182FD61D" w14:textId="77777777" w:rsidR="00705140" w:rsidRPr="00254896" w:rsidRDefault="00705140" w:rsidP="008935EB">
            <w:r w:rsidRPr="008C498F">
              <w:rPr>
                <w:rFonts w:hint="eastAsia"/>
              </w:rPr>
              <w:t>YWPZBS</w:t>
            </w:r>
          </w:p>
        </w:tc>
        <w:tc>
          <w:tcPr>
            <w:tcW w:w="1276" w:type="dxa"/>
            <w:vAlign w:val="center"/>
          </w:tcPr>
          <w:p w14:paraId="7E35D6E5" w14:textId="77777777" w:rsidR="00705140" w:rsidRPr="00254896" w:rsidRDefault="00705140" w:rsidP="008935EB">
            <w:r w:rsidRPr="008C498F">
              <w:rPr>
                <w:rFonts w:hint="eastAsia"/>
              </w:rPr>
              <w:t>Character</w:t>
            </w:r>
          </w:p>
        </w:tc>
        <w:tc>
          <w:tcPr>
            <w:tcW w:w="851" w:type="dxa"/>
            <w:vAlign w:val="center"/>
          </w:tcPr>
          <w:p w14:paraId="72821084" w14:textId="77777777" w:rsidR="00705140" w:rsidRPr="00254896" w:rsidRDefault="00705140" w:rsidP="008935EB">
            <w:r w:rsidRPr="008C498F">
              <w:rPr>
                <w:rFonts w:hint="eastAsia"/>
              </w:rPr>
              <w:t>1</w:t>
            </w:r>
          </w:p>
        </w:tc>
        <w:tc>
          <w:tcPr>
            <w:tcW w:w="2976" w:type="dxa"/>
            <w:vAlign w:val="center"/>
          </w:tcPr>
          <w:p w14:paraId="02C08594" w14:textId="77777777" w:rsidR="00705140" w:rsidRPr="00254896" w:rsidRDefault="00705140" w:rsidP="008935EB">
            <w:r w:rsidRPr="008C498F">
              <w:rPr>
                <w:rFonts w:hint="eastAsia"/>
              </w:rPr>
              <w:t>业务凭证报送标识</w:t>
            </w:r>
          </w:p>
        </w:tc>
        <w:tc>
          <w:tcPr>
            <w:tcW w:w="2552" w:type="dxa"/>
            <w:vAlign w:val="center"/>
          </w:tcPr>
          <w:p w14:paraId="2ED1285A" w14:textId="77777777" w:rsidR="00705140" w:rsidRPr="00254896" w:rsidRDefault="00705140" w:rsidP="00636C57">
            <w:r w:rsidRPr="00C45958">
              <w:rPr>
                <w:rFonts w:hint="eastAsia"/>
              </w:rPr>
              <w:t>字典</w:t>
            </w:r>
            <w:r w:rsidRPr="00C45958">
              <w:rPr>
                <w:rFonts w:hint="eastAsia"/>
              </w:rPr>
              <w:t>(</w:t>
            </w:r>
            <w:r w:rsidRPr="008C498F">
              <w:rPr>
                <w:rFonts w:hint="eastAsia"/>
              </w:rPr>
              <w:t>YWPZBS</w:t>
            </w:r>
            <w:r w:rsidRPr="00C45958">
              <w:rPr>
                <w:rFonts w:hint="eastAsia"/>
              </w:rPr>
              <w:t>)</w:t>
            </w:r>
          </w:p>
        </w:tc>
      </w:tr>
      <w:tr w:rsidR="00705140" w14:paraId="65899F85" w14:textId="77777777" w:rsidTr="006B3879">
        <w:trPr>
          <w:trHeight w:val="415"/>
          <w:jc w:val="center"/>
        </w:trPr>
        <w:tc>
          <w:tcPr>
            <w:tcW w:w="537" w:type="dxa"/>
            <w:vAlign w:val="center"/>
          </w:tcPr>
          <w:p w14:paraId="602042FD" w14:textId="77777777" w:rsidR="00E70528" w:rsidRDefault="00E70528">
            <w:pPr>
              <w:pStyle w:val="ab"/>
              <w:numPr>
                <w:ilvl w:val="0"/>
                <w:numId w:val="13"/>
              </w:numPr>
              <w:ind w:firstLineChars="0"/>
              <w:jc w:val="center"/>
              <w:rPr>
                <w:b/>
              </w:rPr>
            </w:pPr>
          </w:p>
        </w:tc>
        <w:tc>
          <w:tcPr>
            <w:tcW w:w="1272" w:type="dxa"/>
            <w:vAlign w:val="center"/>
          </w:tcPr>
          <w:p w14:paraId="50B6C458" w14:textId="77777777" w:rsidR="00705140" w:rsidRPr="00254896" w:rsidRDefault="00705140" w:rsidP="008935EB">
            <w:r w:rsidRPr="00254896">
              <w:rPr>
                <w:rFonts w:hint="eastAsia"/>
              </w:rPr>
              <w:t>JGDM</w:t>
            </w:r>
          </w:p>
        </w:tc>
        <w:tc>
          <w:tcPr>
            <w:tcW w:w="1276" w:type="dxa"/>
            <w:vAlign w:val="center"/>
          </w:tcPr>
          <w:p w14:paraId="0E97350B" w14:textId="77777777" w:rsidR="00705140" w:rsidRPr="00254896" w:rsidRDefault="00705140" w:rsidP="008935EB">
            <w:r w:rsidRPr="00254896">
              <w:rPr>
                <w:rFonts w:hint="eastAsia"/>
              </w:rPr>
              <w:t>Character</w:t>
            </w:r>
          </w:p>
        </w:tc>
        <w:tc>
          <w:tcPr>
            <w:tcW w:w="851" w:type="dxa"/>
            <w:vAlign w:val="center"/>
          </w:tcPr>
          <w:p w14:paraId="59DAAF00" w14:textId="77777777" w:rsidR="00705140" w:rsidRPr="00254896" w:rsidRDefault="00705140" w:rsidP="008935EB">
            <w:r w:rsidRPr="00254896">
              <w:rPr>
                <w:rFonts w:hint="eastAsia"/>
              </w:rPr>
              <w:t>4</w:t>
            </w:r>
          </w:p>
        </w:tc>
        <w:tc>
          <w:tcPr>
            <w:tcW w:w="2976" w:type="dxa"/>
            <w:vAlign w:val="center"/>
          </w:tcPr>
          <w:p w14:paraId="35788232" w14:textId="77777777" w:rsidR="00705140" w:rsidRPr="00254896" w:rsidRDefault="00705140" w:rsidP="008935EB">
            <w:r w:rsidRPr="00254896">
              <w:rPr>
                <w:rFonts w:hint="eastAsia"/>
              </w:rPr>
              <w:t>结果代码</w:t>
            </w:r>
          </w:p>
        </w:tc>
        <w:tc>
          <w:tcPr>
            <w:tcW w:w="2552" w:type="dxa"/>
            <w:vAlign w:val="center"/>
          </w:tcPr>
          <w:p w14:paraId="6B2780EB" w14:textId="77777777" w:rsidR="00705140" w:rsidRPr="00254896" w:rsidRDefault="00705140" w:rsidP="00636C57"/>
        </w:tc>
      </w:tr>
      <w:tr w:rsidR="00705140" w14:paraId="6725F431" w14:textId="77777777" w:rsidTr="006B3879">
        <w:trPr>
          <w:trHeight w:val="415"/>
          <w:jc w:val="center"/>
        </w:trPr>
        <w:tc>
          <w:tcPr>
            <w:tcW w:w="537" w:type="dxa"/>
            <w:vAlign w:val="center"/>
          </w:tcPr>
          <w:p w14:paraId="6BB99DBC" w14:textId="77777777" w:rsidR="00E70528" w:rsidRDefault="00E70528">
            <w:pPr>
              <w:pStyle w:val="ab"/>
              <w:numPr>
                <w:ilvl w:val="0"/>
                <w:numId w:val="13"/>
              </w:numPr>
              <w:ind w:firstLineChars="0"/>
              <w:jc w:val="center"/>
              <w:rPr>
                <w:b/>
              </w:rPr>
            </w:pPr>
          </w:p>
        </w:tc>
        <w:tc>
          <w:tcPr>
            <w:tcW w:w="1272" w:type="dxa"/>
            <w:vAlign w:val="center"/>
          </w:tcPr>
          <w:p w14:paraId="4AE52F21" w14:textId="77777777" w:rsidR="00705140" w:rsidRPr="00254896" w:rsidRDefault="00705140" w:rsidP="008935EB">
            <w:r w:rsidRPr="00254896">
              <w:rPr>
                <w:rFonts w:hint="eastAsia"/>
              </w:rPr>
              <w:t>JGSM</w:t>
            </w:r>
          </w:p>
        </w:tc>
        <w:tc>
          <w:tcPr>
            <w:tcW w:w="1276" w:type="dxa"/>
            <w:vAlign w:val="center"/>
          </w:tcPr>
          <w:p w14:paraId="554DEC50" w14:textId="77777777" w:rsidR="00705140" w:rsidRPr="00254896" w:rsidRDefault="00705140" w:rsidP="008935EB">
            <w:r w:rsidRPr="00254896">
              <w:rPr>
                <w:rFonts w:hint="eastAsia"/>
              </w:rPr>
              <w:t>Character</w:t>
            </w:r>
          </w:p>
        </w:tc>
        <w:tc>
          <w:tcPr>
            <w:tcW w:w="851" w:type="dxa"/>
            <w:vAlign w:val="center"/>
          </w:tcPr>
          <w:p w14:paraId="296FA569" w14:textId="77777777" w:rsidR="00705140" w:rsidRPr="00254896" w:rsidRDefault="00705140" w:rsidP="008935EB">
            <w:r w:rsidRPr="00254896">
              <w:rPr>
                <w:rFonts w:hint="eastAsia"/>
              </w:rPr>
              <w:t>40</w:t>
            </w:r>
          </w:p>
        </w:tc>
        <w:tc>
          <w:tcPr>
            <w:tcW w:w="2976" w:type="dxa"/>
            <w:vAlign w:val="center"/>
          </w:tcPr>
          <w:p w14:paraId="3B2979A6" w14:textId="77777777" w:rsidR="00705140" w:rsidRDefault="00705140" w:rsidP="008935EB">
            <w:r w:rsidRPr="00254896">
              <w:rPr>
                <w:rFonts w:hint="eastAsia"/>
              </w:rPr>
              <w:t>结果说明</w:t>
            </w:r>
          </w:p>
        </w:tc>
        <w:tc>
          <w:tcPr>
            <w:tcW w:w="2552" w:type="dxa"/>
            <w:vAlign w:val="center"/>
          </w:tcPr>
          <w:p w14:paraId="412C9A3D" w14:textId="77777777" w:rsidR="00705140" w:rsidRDefault="00705140" w:rsidP="00636C57"/>
        </w:tc>
      </w:tr>
    </w:tbl>
    <w:p w14:paraId="3615FA6E" w14:textId="77777777" w:rsidR="00504D9C" w:rsidRDefault="00504D9C" w:rsidP="00504D9C">
      <w:pPr>
        <w:rPr>
          <w:b/>
          <w:sz w:val="24"/>
          <w:szCs w:val="24"/>
        </w:rPr>
      </w:pPr>
      <w:bookmarkStart w:id="66" w:name="_Toc358041903"/>
      <w:r w:rsidRPr="00504D9C">
        <w:rPr>
          <w:rFonts w:hint="eastAsia"/>
          <w:b/>
          <w:sz w:val="24"/>
          <w:szCs w:val="24"/>
        </w:rPr>
        <w:t>说明：</w:t>
      </w:r>
    </w:p>
    <w:p w14:paraId="043526C1" w14:textId="77777777" w:rsidR="00E70528" w:rsidRDefault="00484A49">
      <w:pPr>
        <w:pStyle w:val="ab"/>
        <w:numPr>
          <w:ilvl w:val="0"/>
          <w:numId w:val="60"/>
        </w:numPr>
        <w:spacing w:line="360" w:lineRule="auto"/>
        <w:ind w:firstLineChars="0"/>
      </w:pPr>
      <w:r>
        <w:rPr>
          <w:rFonts w:hint="eastAsia"/>
        </w:rPr>
        <w:t>当业务类别为“</w:t>
      </w:r>
      <w:r>
        <w:rPr>
          <w:rFonts w:hint="eastAsia"/>
        </w:rPr>
        <w:t xml:space="preserve">03 </w:t>
      </w:r>
      <w:r>
        <w:rPr>
          <w:rFonts w:hint="eastAsia"/>
        </w:rPr>
        <w:t>使用信息查询”时，</w:t>
      </w:r>
      <w:r w:rsidR="00A01CD9" w:rsidRPr="00101C15">
        <w:rPr>
          <w:rFonts w:hint="eastAsia"/>
        </w:rPr>
        <w:t>对于同一证券账户，可能返回多条使用信息，分多条记录返回。</w:t>
      </w:r>
    </w:p>
    <w:p w14:paraId="061C76F5" w14:textId="77777777" w:rsidR="00E70528" w:rsidRDefault="00B051B7">
      <w:pPr>
        <w:pStyle w:val="ab"/>
        <w:numPr>
          <w:ilvl w:val="0"/>
          <w:numId w:val="60"/>
        </w:numPr>
        <w:spacing w:line="360" w:lineRule="auto"/>
        <w:ind w:firstLineChars="0"/>
      </w:pPr>
      <w:r>
        <w:rPr>
          <w:rFonts w:hint="eastAsia"/>
        </w:rPr>
        <w:t>当业务类别为“</w:t>
      </w:r>
      <w:r>
        <w:rPr>
          <w:rFonts w:hint="eastAsia"/>
        </w:rPr>
        <w:t xml:space="preserve">03 </w:t>
      </w:r>
      <w:r>
        <w:rPr>
          <w:rFonts w:hint="eastAsia"/>
        </w:rPr>
        <w:t>使用信息查询”时，对沪市账户，返回指定交易信息与使用信息；对深市账户，返回使用信息</w:t>
      </w:r>
      <w:r w:rsidR="002E6E96" w:rsidRPr="00244A3E">
        <w:rPr>
          <w:rFonts w:hint="eastAsia"/>
        </w:rPr>
        <w:t>，指定交易券商名称为空。</w:t>
      </w:r>
    </w:p>
    <w:p w14:paraId="0D0C5B5D" w14:textId="77777777" w:rsidR="003C6241" w:rsidRDefault="003C6241" w:rsidP="003C6241">
      <w:pPr>
        <w:pStyle w:val="2"/>
        <w:numPr>
          <w:ilvl w:val="0"/>
          <w:numId w:val="3"/>
        </w:numPr>
      </w:pPr>
      <w:bookmarkStart w:id="67" w:name="_Toc3820394"/>
      <w:r w:rsidRPr="0008385C">
        <w:rPr>
          <w:rFonts w:hint="eastAsia"/>
        </w:rPr>
        <w:t>合伙人信息维护</w:t>
      </w:r>
      <w:bookmarkEnd w:id="66"/>
      <w:bookmarkEnd w:id="67"/>
    </w:p>
    <w:p w14:paraId="2E19C7C4" w14:textId="77777777" w:rsidR="00700250" w:rsidRPr="00700250" w:rsidRDefault="00700250" w:rsidP="00700250">
      <w:pPr>
        <w:rPr>
          <w:sz w:val="24"/>
          <w:szCs w:val="24"/>
        </w:rPr>
      </w:pPr>
      <w:bookmarkStart w:id="68" w:name="_Toc358041904"/>
    </w:p>
    <w:p w14:paraId="2E1180E6" w14:textId="77777777" w:rsidR="006019D9" w:rsidRDefault="006019D9" w:rsidP="006019D9">
      <w:pPr>
        <w:rPr>
          <w:sz w:val="24"/>
          <w:szCs w:val="24"/>
        </w:rPr>
      </w:pPr>
    </w:p>
    <w:p w14:paraId="708AB119" w14:textId="77777777" w:rsidR="006019D9" w:rsidRPr="00700250" w:rsidRDefault="006019D9" w:rsidP="006019D9">
      <w:pPr>
        <w:rPr>
          <w:sz w:val="24"/>
          <w:szCs w:val="28"/>
        </w:rPr>
      </w:pPr>
      <w:r w:rsidRPr="00700250">
        <w:rPr>
          <w:sz w:val="24"/>
          <w:szCs w:val="28"/>
        </w:rPr>
        <w:t>ServiceDomain = “CSDCC           ”</w:t>
      </w:r>
    </w:p>
    <w:p w14:paraId="13B8F91B" w14:textId="77777777" w:rsidR="006019D9" w:rsidRPr="00CF341F" w:rsidRDefault="006019D9" w:rsidP="006019D9">
      <w:pPr>
        <w:rPr>
          <w:sz w:val="24"/>
          <w:szCs w:val="28"/>
        </w:rPr>
      </w:pPr>
      <w:r w:rsidRPr="00700250">
        <w:rPr>
          <w:sz w:val="24"/>
          <w:szCs w:val="28"/>
        </w:rPr>
        <w:t>ServiceName = “UAPSRV          ”</w:t>
      </w:r>
    </w:p>
    <w:p w14:paraId="3A393F60" w14:textId="77777777" w:rsidR="006019D9" w:rsidRDefault="006019D9" w:rsidP="006019D9">
      <w:pPr>
        <w:rPr>
          <w:sz w:val="24"/>
          <w:szCs w:val="24"/>
        </w:rPr>
      </w:pPr>
    </w:p>
    <w:p w14:paraId="4141130D"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2</w:t>
      </w:r>
      <w:r w:rsidRPr="00700250">
        <w:rPr>
          <w:sz w:val="24"/>
          <w:szCs w:val="24"/>
        </w:rPr>
        <w:t>”</w:t>
      </w:r>
    </w:p>
    <w:p w14:paraId="7884B701" w14:textId="77777777" w:rsidR="00700250" w:rsidRPr="00700250" w:rsidRDefault="00700250" w:rsidP="00700250">
      <w:pPr>
        <w:rPr>
          <w:sz w:val="24"/>
          <w:szCs w:val="24"/>
        </w:rPr>
      </w:pPr>
    </w:p>
    <w:p w14:paraId="166DA70A" w14:textId="77777777" w:rsidR="003C6241" w:rsidRPr="00271B22" w:rsidRDefault="003C6241" w:rsidP="003C6241">
      <w:pPr>
        <w:rPr>
          <w:b/>
          <w:sz w:val="30"/>
          <w:szCs w:val="30"/>
        </w:rPr>
      </w:pPr>
      <w:r w:rsidRPr="00271B22">
        <w:rPr>
          <w:rFonts w:hint="eastAsia"/>
          <w:b/>
          <w:sz w:val="30"/>
          <w:szCs w:val="30"/>
        </w:rPr>
        <w:t>请求：</w:t>
      </w:r>
      <w:bookmarkEnd w:id="68"/>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C6241" w:rsidRPr="00455B38" w14:paraId="6EC293B0" w14:textId="77777777" w:rsidTr="006B3879">
        <w:trPr>
          <w:trHeight w:val="534"/>
          <w:jc w:val="center"/>
        </w:trPr>
        <w:tc>
          <w:tcPr>
            <w:tcW w:w="537" w:type="dxa"/>
            <w:shd w:val="clear" w:color="auto" w:fill="FFC000"/>
            <w:vAlign w:val="center"/>
          </w:tcPr>
          <w:p w14:paraId="07ADDFE9" w14:textId="77777777" w:rsidR="003C6241" w:rsidRPr="00455B38" w:rsidRDefault="003C6241"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3473A6BE"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53D08A3C"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0253F704"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6A381869"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050D6AB0" w14:textId="77777777" w:rsidR="003C6241" w:rsidRPr="00455B38" w:rsidRDefault="007526F8" w:rsidP="00AF7367">
            <w:pPr>
              <w:jc w:val="center"/>
              <w:rPr>
                <w:b/>
                <w:sz w:val="24"/>
                <w:szCs w:val="24"/>
              </w:rPr>
            </w:pPr>
            <w:r>
              <w:rPr>
                <w:rFonts w:hint="eastAsia"/>
                <w:b/>
                <w:sz w:val="24"/>
                <w:szCs w:val="24"/>
              </w:rPr>
              <w:t>备注</w:t>
            </w:r>
          </w:p>
        </w:tc>
      </w:tr>
      <w:tr w:rsidR="004371CA" w14:paraId="34FFDEC7" w14:textId="77777777" w:rsidTr="006B3879">
        <w:trPr>
          <w:trHeight w:val="415"/>
          <w:jc w:val="center"/>
        </w:trPr>
        <w:tc>
          <w:tcPr>
            <w:tcW w:w="537" w:type="dxa"/>
            <w:vAlign w:val="center"/>
          </w:tcPr>
          <w:p w14:paraId="39A8B828" w14:textId="77777777" w:rsidR="00E70528" w:rsidRDefault="00E70528">
            <w:pPr>
              <w:pStyle w:val="ab"/>
              <w:numPr>
                <w:ilvl w:val="0"/>
                <w:numId w:val="15"/>
              </w:numPr>
              <w:ind w:firstLineChars="0"/>
              <w:jc w:val="center"/>
              <w:rPr>
                <w:b/>
              </w:rPr>
            </w:pPr>
          </w:p>
        </w:tc>
        <w:tc>
          <w:tcPr>
            <w:tcW w:w="1272" w:type="dxa"/>
            <w:vAlign w:val="center"/>
          </w:tcPr>
          <w:p w14:paraId="18AD9BB1" w14:textId="77777777" w:rsidR="004371CA" w:rsidRPr="009643BF" w:rsidRDefault="004371CA" w:rsidP="00470CCA">
            <w:r>
              <w:rPr>
                <w:rFonts w:hint="eastAsia"/>
              </w:rPr>
              <w:t>YWLSH</w:t>
            </w:r>
          </w:p>
        </w:tc>
        <w:tc>
          <w:tcPr>
            <w:tcW w:w="1276" w:type="dxa"/>
            <w:vAlign w:val="center"/>
          </w:tcPr>
          <w:p w14:paraId="573AA1E0" w14:textId="77777777" w:rsidR="004371CA" w:rsidRPr="009643BF" w:rsidRDefault="004371CA" w:rsidP="00470CCA">
            <w:r w:rsidRPr="00C45958">
              <w:rPr>
                <w:rFonts w:hint="eastAsia"/>
              </w:rPr>
              <w:t>Character</w:t>
            </w:r>
          </w:p>
        </w:tc>
        <w:tc>
          <w:tcPr>
            <w:tcW w:w="851" w:type="dxa"/>
            <w:vAlign w:val="center"/>
          </w:tcPr>
          <w:p w14:paraId="7F6100A3" w14:textId="77777777" w:rsidR="004371CA" w:rsidRPr="009643BF" w:rsidRDefault="004371CA" w:rsidP="00470CCA">
            <w:r>
              <w:rPr>
                <w:rFonts w:hint="eastAsia"/>
              </w:rPr>
              <w:t>10</w:t>
            </w:r>
          </w:p>
        </w:tc>
        <w:tc>
          <w:tcPr>
            <w:tcW w:w="2976" w:type="dxa"/>
            <w:vAlign w:val="center"/>
          </w:tcPr>
          <w:p w14:paraId="47626D7E" w14:textId="77777777" w:rsidR="004371CA" w:rsidRPr="009643BF" w:rsidRDefault="004371CA" w:rsidP="00470CCA">
            <w:r>
              <w:rPr>
                <w:rFonts w:hint="eastAsia"/>
              </w:rPr>
              <w:t>业务流水号</w:t>
            </w:r>
          </w:p>
        </w:tc>
        <w:tc>
          <w:tcPr>
            <w:tcW w:w="2552" w:type="dxa"/>
            <w:vAlign w:val="center"/>
          </w:tcPr>
          <w:p w14:paraId="260F536A" w14:textId="77777777" w:rsidR="004371CA" w:rsidRPr="009643BF" w:rsidRDefault="004371CA" w:rsidP="00470CCA">
            <w:r w:rsidRPr="00194286">
              <w:rPr>
                <w:rFonts w:hint="eastAsia"/>
              </w:rPr>
              <w:t>必填</w:t>
            </w:r>
          </w:p>
        </w:tc>
      </w:tr>
      <w:tr w:rsidR="00705140" w14:paraId="3826669A" w14:textId="77777777" w:rsidTr="006B3879">
        <w:trPr>
          <w:trHeight w:val="415"/>
          <w:jc w:val="center"/>
        </w:trPr>
        <w:tc>
          <w:tcPr>
            <w:tcW w:w="537" w:type="dxa"/>
            <w:vAlign w:val="center"/>
          </w:tcPr>
          <w:p w14:paraId="571246E4" w14:textId="77777777" w:rsidR="00E70528" w:rsidRDefault="00E70528">
            <w:pPr>
              <w:pStyle w:val="ab"/>
              <w:numPr>
                <w:ilvl w:val="0"/>
                <w:numId w:val="15"/>
              </w:numPr>
              <w:ind w:firstLineChars="0"/>
              <w:jc w:val="center"/>
              <w:rPr>
                <w:b/>
              </w:rPr>
            </w:pPr>
          </w:p>
        </w:tc>
        <w:tc>
          <w:tcPr>
            <w:tcW w:w="1272" w:type="dxa"/>
            <w:vAlign w:val="center"/>
          </w:tcPr>
          <w:p w14:paraId="7336876B" w14:textId="77777777" w:rsidR="00705140" w:rsidRDefault="00705140" w:rsidP="00470CCA">
            <w:r w:rsidRPr="009643BF">
              <w:rPr>
                <w:rFonts w:hint="eastAsia"/>
              </w:rPr>
              <w:t>YWLB</w:t>
            </w:r>
          </w:p>
        </w:tc>
        <w:tc>
          <w:tcPr>
            <w:tcW w:w="1276" w:type="dxa"/>
            <w:vAlign w:val="center"/>
          </w:tcPr>
          <w:p w14:paraId="0DF617F9" w14:textId="77777777" w:rsidR="00705140" w:rsidRPr="00C45958" w:rsidRDefault="00705140" w:rsidP="00470CCA">
            <w:r w:rsidRPr="009643BF">
              <w:rPr>
                <w:rFonts w:hint="eastAsia"/>
              </w:rPr>
              <w:t>Character</w:t>
            </w:r>
          </w:p>
        </w:tc>
        <w:tc>
          <w:tcPr>
            <w:tcW w:w="851" w:type="dxa"/>
            <w:vAlign w:val="center"/>
          </w:tcPr>
          <w:p w14:paraId="350267ED" w14:textId="77777777" w:rsidR="00705140" w:rsidRDefault="00705140" w:rsidP="00470CCA">
            <w:r w:rsidRPr="009643BF">
              <w:rPr>
                <w:rFonts w:hint="eastAsia"/>
              </w:rPr>
              <w:t>2</w:t>
            </w:r>
          </w:p>
        </w:tc>
        <w:tc>
          <w:tcPr>
            <w:tcW w:w="2976" w:type="dxa"/>
            <w:vAlign w:val="center"/>
          </w:tcPr>
          <w:p w14:paraId="3859B8FA" w14:textId="77777777" w:rsidR="00705140" w:rsidRDefault="00705140" w:rsidP="00470CCA">
            <w:r w:rsidRPr="009643BF">
              <w:rPr>
                <w:rFonts w:hint="eastAsia"/>
              </w:rPr>
              <w:t>业务类别</w:t>
            </w:r>
          </w:p>
        </w:tc>
        <w:tc>
          <w:tcPr>
            <w:tcW w:w="2552" w:type="dxa"/>
            <w:vAlign w:val="center"/>
          </w:tcPr>
          <w:p w14:paraId="651A2C67" w14:textId="77777777" w:rsidR="00705140" w:rsidRPr="00194286" w:rsidRDefault="00705140" w:rsidP="00470CCA">
            <w:r w:rsidRPr="009643BF">
              <w:rPr>
                <w:rFonts w:hint="eastAsia"/>
              </w:rPr>
              <w:t>必填</w:t>
            </w:r>
            <w:r>
              <w:rPr>
                <w:rFonts w:hint="eastAsia"/>
              </w:rPr>
              <w:t>，</w:t>
            </w:r>
            <w:r>
              <w:rPr>
                <w:rFonts w:hint="eastAsia"/>
              </w:rPr>
              <w:t>01</w:t>
            </w:r>
            <w:r>
              <w:rPr>
                <w:rFonts w:hint="eastAsia"/>
              </w:rPr>
              <w:t>：</w:t>
            </w:r>
            <w:r w:rsidRPr="00B15293">
              <w:rPr>
                <w:rFonts w:hint="eastAsia"/>
              </w:rPr>
              <w:t>合伙人信息新增、</w:t>
            </w:r>
            <w:r>
              <w:rPr>
                <w:rFonts w:hint="eastAsia"/>
              </w:rPr>
              <w:t>02</w:t>
            </w:r>
            <w:r>
              <w:rPr>
                <w:rFonts w:hint="eastAsia"/>
              </w:rPr>
              <w:t>：</w:t>
            </w:r>
            <w:r w:rsidRPr="00B15293">
              <w:rPr>
                <w:rFonts w:hint="eastAsia"/>
              </w:rPr>
              <w:t>合伙人信息删除、</w:t>
            </w:r>
            <w:r>
              <w:rPr>
                <w:rFonts w:hint="eastAsia"/>
              </w:rPr>
              <w:t>03</w:t>
            </w:r>
            <w:r>
              <w:rPr>
                <w:rFonts w:hint="eastAsia"/>
              </w:rPr>
              <w:t>：</w:t>
            </w:r>
            <w:r w:rsidRPr="00B15293">
              <w:rPr>
                <w:rFonts w:hint="eastAsia"/>
              </w:rPr>
              <w:t>合伙人信息查询</w:t>
            </w:r>
          </w:p>
        </w:tc>
      </w:tr>
      <w:tr w:rsidR="00705140" w14:paraId="71B2D099" w14:textId="77777777" w:rsidTr="006B3879">
        <w:trPr>
          <w:trHeight w:val="415"/>
          <w:jc w:val="center"/>
        </w:trPr>
        <w:tc>
          <w:tcPr>
            <w:tcW w:w="537" w:type="dxa"/>
            <w:vAlign w:val="center"/>
          </w:tcPr>
          <w:p w14:paraId="343AED19" w14:textId="77777777" w:rsidR="00E70528" w:rsidRDefault="00E70528">
            <w:pPr>
              <w:pStyle w:val="ab"/>
              <w:numPr>
                <w:ilvl w:val="0"/>
                <w:numId w:val="15"/>
              </w:numPr>
              <w:ind w:firstLineChars="0"/>
              <w:jc w:val="center"/>
              <w:rPr>
                <w:b/>
              </w:rPr>
            </w:pPr>
          </w:p>
        </w:tc>
        <w:tc>
          <w:tcPr>
            <w:tcW w:w="1272" w:type="dxa"/>
            <w:vAlign w:val="center"/>
          </w:tcPr>
          <w:p w14:paraId="53A6B90A" w14:textId="77777777" w:rsidR="00705140" w:rsidRPr="009643BF" w:rsidRDefault="00705140" w:rsidP="00470CCA">
            <w:r w:rsidRPr="009643BF">
              <w:rPr>
                <w:rFonts w:hint="eastAsia"/>
              </w:rPr>
              <w:t>YMTH</w:t>
            </w:r>
          </w:p>
        </w:tc>
        <w:tc>
          <w:tcPr>
            <w:tcW w:w="1276" w:type="dxa"/>
            <w:vAlign w:val="center"/>
          </w:tcPr>
          <w:p w14:paraId="3E15901F" w14:textId="77777777" w:rsidR="00705140" w:rsidRPr="009643BF" w:rsidRDefault="00705140" w:rsidP="00470CCA">
            <w:r w:rsidRPr="009643BF">
              <w:rPr>
                <w:rFonts w:hint="eastAsia"/>
              </w:rPr>
              <w:t>Character</w:t>
            </w:r>
          </w:p>
        </w:tc>
        <w:tc>
          <w:tcPr>
            <w:tcW w:w="851" w:type="dxa"/>
            <w:vAlign w:val="center"/>
          </w:tcPr>
          <w:p w14:paraId="5C46C6C8" w14:textId="77777777" w:rsidR="00705140" w:rsidRDefault="00705140" w:rsidP="00470CCA">
            <w:r>
              <w:rPr>
                <w:rFonts w:hint="eastAsia"/>
              </w:rPr>
              <w:t>20</w:t>
            </w:r>
          </w:p>
        </w:tc>
        <w:tc>
          <w:tcPr>
            <w:tcW w:w="2976" w:type="dxa"/>
            <w:vAlign w:val="center"/>
          </w:tcPr>
          <w:p w14:paraId="2244D879" w14:textId="77777777" w:rsidR="00705140" w:rsidRPr="009643BF" w:rsidRDefault="00705140" w:rsidP="00470CCA">
            <w:r w:rsidRPr="009643BF">
              <w:rPr>
                <w:rFonts w:hint="eastAsia"/>
              </w:rPr>
              <w:t>一码通账户号码</w:t>
            </w:r>
          </w:p>
        </w:tc>
        <w:tc>
          <w:tcPr>
            <w:tcW w:w="2552" w:type="dxa"/>
            <w:vAlign w:val="center"/>
          </w:tcPr>
          <w:p w14:paraId="4631706D" w14:textId="77777777" w:rsidR="00705140" w:rsidRDefault="00705140" w:rsidP="00470CCA">
            <w:r>
              <w:rPr>
                <w:rFonts w:hint="eastAsia"/>
              </w:rPr>
              <w:t>必填</w:t>
            </w:r>
          </w:p>
        </w:tc>
      </w:tr>
      <w:tr w:rsidR="00705140" w14:paraId="01140A10" w14:textId="77777777" w:rsidTr="006B3879">
        <w:trPr>
          <w:trHeight w:val="415"/>
          <w:jc w:val="center"/>
        </w:trPr>
        <w:tc>
          <w:tcPr>
            <w:tcW w:w="537" w:type="dxa"/>
            <w:vAlign w:val="center"/>
          </w:tcPr>
          <w:p w14:paraId="73F976F7" w14:textId="77777777" w:rsidR="00E70528" w:rsidRDefault="00E70528">
            <w:pPr>
              <w:pStyle w:val="ab"/>
              <w:numPr>
                <w:ilvl w:val="0"/>
                <w:numId w:val="15"/>
              </w:numPr>
              <w:ind w:firstLineChars="0"/>
              <w:jc w:val="center"/>
              <w:rPr>
                <w:b/>
              </w:rPr>
            </w:pPr>
          </w:p>
        </w:tc>
        <w:tc>
          <w:tcPr>
            <w:tcW w:w="1272" w:type="dxa"/>
            <w:vAlign w:val="center"/>
          </w:tcPr>
          <w:p w14:paraId="4455C576" w14:textId="77777777" w:rsidR="00705140" w:rsidRPr="009643BF" w:rsidRDefault="00705140" w:rsidP="00470CCA">
            <w:r w:rsidRPr="009643BF">
              <w:rPr>
                <w:rFonts w:hint="eastAsia"/>
              </w:rPr>
              <w:t>HHMC</w:t>
            </w:r>
          </w:p>
        </w:tc>
        <w:tc>
          <w:tcPr>
            <w:tcW w:w="1276" w:type="dxa"/>
            <w:vAlign w:val="center"/>
          </w:tcPr>
          <w:p w14:paraId="298510B7" w14:textId="77777777" w:rsidR="00705140" w:rsidRPr="009643BF" w:rsidRDefault="00705140" w:rsidP="00470CCA">
            <w:r w:rsidRPr="009643BF">
              <w:rPr>
                <w:rFonts w:hint="eastAsia"/>
              </w:rPr>
              <w:t>Character</w:t>
            </w:r>
          </w:p>
        </w:tc>
        <w:tc>
          <w:tcPr>
            <w:tcW w:w="851" w:type="dxa"/>
            <w:vAlign w:val="center"/>
          </w:tcPr>
          <w:p w14:paraId="70DF15F1" w14:textId="77777777" w:rsidR="00705140" w:rsidRPr="009643BF" w:rsidRDefault="00705140" w:rsidP="00470CCA">
            <w:r>
              <w:rPr>
                <w:rFonts w:hint="eastAsia"/>
              </w:rPr>
              <w:t>12</w:t>
            </w:r>
            <w:r w:rsidRPr="009643BF">
              <w:rPr>
                <w:rFonts w:hint="eastAsia"/>
              </w:rPr>
              <w:t>0</w:t>
            </w:r>
          </w:p>
        </w:tc>
        <w:tc>
          <w:tcPr>
            <w:tcW w:w="2976" w:type="dxa"/>
            <w:vAlign w:val="center"/>
          </w:tcPr>
          <w:p w14:paraId="3959BA1C" w14:textId="77777777" w:rsidR="00705140" w:rsidRPr="009643BF" w:rsidRDefault="00705140" w:rsidP="00470CCA">
            <w:r w:rsidRPr="009643BF">
              <w:rPr>
                <w:rFonts w:hint="eastAsia"/>
              </w:rPr>
              <w:t>合伙人名称</w:t>
            </w:r>
          </w:p>
        </w:tc>
        <w:tc>
          <w:tcPr>
            <w:tcW w:w="2552" w:type="dxa"/>
            <w:vAlign w:val="center"/>
          </w:tcPr>
          <w:p w14:paraId="42458BE1" w14:textId="77777777" w:rsidR="00705140" w:rsidRPr="009643BF" w:rsidRDefault="00705140" w:rsidP="00470CCA">
            <w:r>
              <w:rPr>
                <w:rFonts w:hint="eastAsia"/>
              </w:rPr>
              <w:t>新增、删除必填，查询不填</w:t>
            </w:r>
          </w:p>
        </w:tc>
      </w:tr>
      <w:tr w:rsidR="00705140" w14:paraId="1A210010" w14:textId="77777777" w:rsidTr="006B3879">
        <w:trPr>
          <w:trHeight w:val="415"/>
          <w:jc w:val="center"/>
        </w:trPr>
        <w:tc>
          <w:tcPr>
            <w:tcW w:w="537" w:type="dxa"/>
            <w:vAlign w:val="center"/>
          </w:tcPr>
          <w:p w14:paraId="78D2BAB0" w14:textId="77777777" w:rsidR="00E70528" w:rsidRDefault="00E70528">
            <w:pPr>
              <w:pStyle w:val="ab"/>
              <w:numPr>
                <w:ilvl w:val="0"/>
                <w:numId w:val="15"/>
              </w:numPr>
              <w:ind w:firstLineChars="0"/>
              <w:jc w:val="center"/>
              <w:rPr>
                <w:b/>
              </w:rPr>
            </w:pPr>
          </w:p>
        </w:tc>
        <w:tc>
          <w:tcPr>
            <w:tcW w:w="1272" w:type="dxa"/>
            <w:vAlign w:val="center"/>
          </w:tcPr>
          <w:p w14:paraId="4750D897" w14:textId="77777777" w:rsidR="00705140" w:rsidRPr="009643BF" w:rsidRDefault="00705140" w:rsidP="00470CCA">
            <w:r w:rsidRPr="009643BF">
              <w:rPr>
                <w:rFonts w:hint="eastAsia"/>
              </w:rPr>
              <w:t>HHZJLB</w:t>
            </w:r>
          </w:p>
        </w:tc>
        <w:tc>
          <w:tcPr>
            <w:tcW w:w="1276" w:type="dxa"/>
            <w:vAlign w:val="center"/>
          </w:tcPr>
          <w:p w14:paraId="0391F865" w14:textId="77777777" w:rsidR="00705140" w:rsidRPr="009643BF" w:rsidRDefault="00705140" w:rsidP="00470CCA">
            <w:r w:rsidRPr="009643BF">
              <w:rPr>
                <w:rFonts w:hint="eastAsia"/>
              </w:rPr>
              <w:t>Character</w:t>
            </w:r>
          </w:p>
        </w:tc>
        <w:tc>
          <w:tcPr>
            <w:tcW w:w="851" w:type="dxa"/>
            <w:vAlign w:val="center"/>
          </w:tcPr>
          <w:p w14:paraId="11F2DE83" w14:textId="77777777" w:rsidR="00705140" w:rsidRPr="009643BF" w:rsidRDefault="00705140" w:rsidP="00470CCA">
            <w:r w:rsidRPr="009643BF">
              <w:rPr>
                <w:rFonts w:hint="eastAsia"/>
              </w:rPr>
              <w:t>2</w:t>
            </w:r>
          </w:p>
        </w:tc>
        <w:tc>
          <w:tcPr>
            <w:tcW w:w="2976" w:type="dxa"/>
            <w:vAlign w:val="center"/>
          </w:tcPr>
          <w:p w14:paraId="2D4EF453" w14:textId="77777777" w:rsidR="00705140" w:rsidRPr="009643BF" w:rsidRDefault="00705140" w:rsidP="00470CCA">
            <w:r w:rsidRPr="009643BF">
              <w:rPr>
                <w:rFonts w:hint="eastAsia"/>
              </w:rPr>
              <w:t>合伙人证件类别</w:t>
            </w:r>
          </w:p>
        </w:tc>
        <w:tc>
          <w:tcPr>
            <w:tcW w:w="2552" w:type="dxa"/>
            <w:vAlign w:val="center"/>
          </w:tcPr>
          <w:p w14:paraId="48FFD87D" w14:textId="77777777" w:rsidR="00705140" w:rsidRPr="009643BF" w:rsidRDefault="00705140" w:rsidP="00470CCA">
            <w:r>
              <w:rPr>
                <w:rFonts w:hint="eastAsia"/>
              </w:rPr>
              <w:t>新增、删除必填，查询不填，</w:t>
            </w:r>
            <w:r w:rsidRPr="009643BF">
              <w:rPr>
                <w:rFonts w:hint="eastAsia"/>
              </w:rPr>
              <w:t>字典</w:t>
            </w:r>
            <w:r>
              <w:rPr>
                <w:rFonts w:hint="eastAsia"/>
              </w:rPr>
              <w:t>(</w:t>
            </w:r>
            <w:r w:rsidRPr="009643BF">
              <w:rPr>
                <w:rFonts w:hint="eastAsia"/>
              </w:rPr>
              <w:t>ZJLB)</w:t>
            </w:r>
          </w:p>
        </w:tc>
      </w:tr>
      <w:tr w:rsidR="00705140" w14:paraId="7D99D86D" w14:textId="77777777" w:rsidTr="006B3879">
        <w:trPr>
          <w:trHeight w:val="415"/>
          <w:jc w:val="center"/>
        </w:trPr>
        <w:tc>
          <w:tcPr>
            <w:tcW w:w="537" w:type="dxa"/>
            <w:vAlign w:val="center"/>
          </w:tcPr>
          <w:p w14:paraId="7F0C38AE" w14:textId="77777777" w:rsidR="00E70528" w:rsidRDefault="00E70528">
            <w:pPr>
              <w:pStyle w:val="ab"/>
              <w:numPr>
                <w:ilvl w:val="0"/>
                <w:numId w:val="15"/>
              </w:numPr>
              <w:ind w:firstLineChars="0"/>
              <w:jc w:val="center"/>
              <w:rPr>
                <w:b/>
              </w:rPr>
            </w:pPr>
          </w:p>
        </w:tc>
        <w:tc>
          <w:tcPr>
            <w:tcW w:w="1272" w:type="dxa"/>
            <w:vAlign w:val="center"/>
          </w:tcPr>
          <w:p w14:paraId="12E7675F" w14:textId="77777777" w:rsidR="00705140" w:rsidRPr="009643BF" w:rsidRDefault="00705140" w:rsidP="00470CCA">
            <w:r w:rsidRPr="009643BF">
              <w:rPr>
                <w:rFonts w:hint="eastAsia"/>
              </w:rPr>
              <w:t>HHZJDM</w:t>
            </w:r>
          </w:p>
        </w:tc>
        <w:tc>
          <w:tcPr>
            <w:tcW w:w="1276" w:type="dxa"/>
            <w:vAlign w:val="center"/>
          </w:tcPr>
          <w:p w14:paraId="52755A3D" w14:textId="77777777" w:rsidR="00705140" w:rsidRPr="009643BF" w:rsidRDefault="00705140" w:rsidP="00470CCA">
            <w:r w:rsidRPr="009643BF">
              <w:rPr>
                <w:rFonts w:hint="eastAsia"/>
              </w:rPr>
              <w:t>Character</w:t>
            </w:r>
          </w:p>
        </w:tc>
        <w:tc>
          <w:tcPr>
            <w:tcW w:w="851" w:type="dxa"/>
            <w:vAlign w:val="center"/>
          </w:tcPr>
          <w:p w14:paraId="7B13AEDF" w14:textId="77777777" w:rsidR="00705140" w:rsidRPr="009643BF" w:rsidRDefault="00705140" w:rsidP="00470CCA">
            <w:r>
              <w:rPr>
                <w:rFonts w:hint="eastAsia"/>
              </w:rPr>
              <w:t>4</w:t>
            </w:r>
            <w:r w:rsidRPr="009643BF">
              <w:rPr>
                <w:rFonts w:hint="eastAsia"/>
              </w:rPr>
              <w:t>0</w:t>
            </w:r>
          </w:p>
        </w:tc>
        <w:tc>
          <w:tcPr>
            <w:tcW w:w="2976" w:type="dxa"/>
            <w:vAlign w:val="center"/>
          </w:tcPr>
          <w:p w14:paraId="3D28A39D" w14:textId="77777777" w:rsidR="00705140" w:rsidRPr="009643BF" w:rsidRDefault="00705140" w:rsidP="00470CCA">
            <w:r w:rsidRPr="009643BF">
              <w:rPr>
                <w:rFonts w:hint="eastAsia"/>
              </w:rPr>
              <w:t>合伙人证件代码</w:t>
            </w:r>
          </w:p>
        </w:tc>
        <w:tc>
          <w:tcPr>
            <w:tcW w:w="2552" w:type="dxa"/>
            <w:vAlign w:val="center"/>
          </w:tcPr>
          <w:p w14:paraId="5B198896" w14:textId="77777777" w:rsidR="00705140" w:rsidRPr="009643BF" w:rsidRDefault="00705140" w:rsidP="00470CCA">
            <w:r>
              <w:rPr>
                <w:rFonts w:hint="eastAsia"/>
              </w:rPr>
              <w:t>新增、删除必填，查询不填</w:t>
            </w:r>
          </w:p>
        </w:tc>
      </w:tr>
      <w:tr w:rsidR="00705140" w14:paraId="0ACDD658" w14:textId="77777777" w:rsidTr="006B3879">
        <w:trPr>
          <w:trHeight w:val="415"/>
          <w:jc w:val="center"/>
        </w:trPr>
        <w:tc>
          <w:tcPr>
            <w:tcW w:w="537" w:type="dxa"/>
            <w:vAlign w:val="center"/>
          </w:tcPr>
          <w:p w14:paraId="1210CA0F" w14:textId="77777777" w:rsidR="00E70528" w:rsidRDefault="00E70528">
            <w:pPr>
              <w:pStyle w:val="ab"/>
              <w:numPr>
                <w:ilvl w:val="0"/>
                <w:numId w:val="15"/>
              </w:numPr>
              <w:ind w:firstLineChars="0"/>
              <w:jc w:val="center"/>
              <w:rPr>
                <w:b/>
              </w:rPr>
            </w:pPr>
          </w:p>
        </w:tc>
        <w:tc>
          <w:tcPr>
            <w:tcW w:w="1272" w:type="dxa"/>
            <w:vAlign w:val="center"/>
          </w:tcPr>
          <w:p w14:paraId="292449B0" w14:textId="77777777" w:rsidR="00705140" w:rsidRPr="009643BF" w:rsidRDefault="00705140" w:rsidP="00470CCA">
            <w:r w:rsidRPr="009643BF">
              <w:rPr>
                <w:rFonts w:hint="eastAsia"/>
              </w:rPr>
              <w:t>HHJZRQ</w:t>
            </w:r>
          </w:p>
        </w:tc>
        <w:tc>
          <w:tcPr>
            <w:tcW w:w="1276" w:type="dxa"/>
            <w:vAlign w:val="center"/>
          </w:tcPr>
          <w:p w14:paraId="702BAD2A" w14:textId="77777777" w:rsidR="00705140" w:rsidRPr="009643BF" w:rsidRDefault="00705140" w:rsidP="00470CCA">
            <w:r w:rsidRPr="009643BF">
              <w:rPr>
                <w:rFonts w:hint="eastAsia"/>
              </w:rPr>
              <w:t>Character</w:t>
            </w:r>
          </w:p>
        </w:tc>
        <w:tc>
          <w:tcPr>
            <w:tcW w:w="851" w:type="dxa"/>
            <w:vAlign w:val="center"/>
          </w:tcPr>
          <w:p w14:paraId="569F285B" w14:textId="77777777" w:rsidR="00705140" w:rsidRPr="009643BF" w:rsidRDefault="00705140" w:rsidP="00470CCA">
            <w:r w:rsidRPr="009643BF">
              <w:rPr>
                <w:rFonts w:hint="eastAsia"/>
              </w:rPr>
              <w:t>8</w:t>
            </w:r>
          </w:p>
        </w:tc>
        <w:tc>
          <w:tcPr>
            <w:tcW w:w="2976" w:type="dxa"/>
            <w:vAlign w:val="center"/>
          </w:tcPr>
          <w:p w14:paraId="32DC0DE4" w14:textId="77777777" w:rsidR="00705140" w:rsidRPr="009643BF" w:rsidRDefault="00705140" w:rsidP="00470CCA">
            <w:r w:rsidRPr="009643BF">
              <w:rPr>
                <w:rFonts w:hint="eastAsia"/>
              </w:rPr>
              <w:t>合伙人证件截止日期</w:t>
            </w:r>
          </w:p>
        </w:tc>
        <w:tc>
          <w:tcPr>
            <w:tcW w:w="2552" w:type="dxa"/>
            <w:vAlign w:val="center"/>
          </w:tcPr>
          <w:p w14:paraId="3F0DADB5" w14:textId="77777777" w:rsidR="00705140" w:rsidRPr="009643BF" w:rsidRDefault="00705140">
            <w:r>
              <w:rPr>
                <w:rFonts w:hint="eastAsia"/>
              </w:rPr>
              <w:t>新增必填，删除、查询不填</w:t>
            </w:r>
          </w:p>
        </w:tc>
      </w:tr>
      <w:tr w:rsidR="00705140" w14:paraId="0DDF2208" w14:textId="77777777" w:rsidTr="006B3879">
        <w:trPr>
          <w:trHeight w:val="415"/>
          <w:jc w:val="center"/>
        </w:trPr>
        <w:tc>
          <w:tcPr>
            <w:tcW w:w="537" w:type="dxa"/>
            <w:vAlign w:val="center"/>
          </w:tcPr>
          <w:p w14:paraId="15A49C6D" w14:textId="77777777" w:rsidR="00E70528" w:rsidRDefault="00E70528">
            <w:pPr>
              <w:pStyle w:val="ab"/>
              <w:numPr>
                <w:ilvl w:val="0"/>
                <w:numId w:val="15"/>
              </w:numPr>
              <w:ind w:firstLineChars="0"/>
              <w:jc w:val="center"/>
              <w:rPr>
                <w:b/>
              </w:rPr>
            </w:pPr>
          </w:p>
        </w:tc>
        <w:tc>
          <w:tcPr>
            <w:tcW w:w="1272" w:type="dxa"/>
            <w:vAlign w:val="center"/>
          </w:tcPr>
          <w:p w14:paraId="6711CCC0" w14:textId="77777777" w:rsidR="00705140" w:rsidRPr="009643BF" w:rsidRDefault="00705140" w:rsidP="00470CCA">
            <w:r w:rsidRPr="009643BF">
              <w:rPr>
                <w:rFonts w:hint="eastAsia"/>
              </w:rPr>
              <w:t>GJDM</w:t>
            </w:r>
          </w:p>
        </w:tc>
        <w:tc>
          <w:tcPr>
            <w:tcW w:w="1276" w:type="dxa"/>
            <w:vAlign w:val="center"/>
          </w:tcPr>
          <w:p w14:paraId="30E8C2B5" w14:textId="77777777" w:rsidR="00705140" w:rsidRPr="009643BF" w:rsidRDefault="00705140" w:rsidP="00470CCA">
            <w:r w:rsidRPr="009643BF">
              <w:rPr>
                <w:rFonts w:hint="eastAsia"/>
              </w:rPr>
              <w:t>Character</w:t>
            </w:r>
          </w:p>
        </w:tc>
        <w:tc>
          <w:tcPr>
            <w:tcW w:w="851" w:type="dxa"/>
            <w:vAlign w:val="center"/>
          </w:tcPr>
          <w:p w14:paraId="6C82753D" w14:textId="77777777" w:rsidR="00705140" w:rsidRPr="009643BF" w:rsidRDefault="00705140" w:rsidP="00470CCA">
            <w:r w:rsidRPr="009643BF">
              <w:rPr>
                <w:rFonts w:hint="eastAsia"/>
              </w:rPr>
              <w:t>3</w:t>
            </w:r>
          </w:p>
        </w:tc>
        <w:tc>
          <w:tcPr>
            <w:tcW w:w="2976" w:type="dxa"/>
            <w:vAlign w:val="center"/>
          </w:tcPr>
          <w:p w14:paraId="63D89D0B" w14:textId="77777777" w:rsidR="00705140" w:rsidRPr="009643BF" w:rsidRDefault="00705140" w:rsidP="00470CCA">
            <w:r w:rsidRPr="009643BF">
              <w:rPr>
                <w:rFonts w:hint="eastAsia"/>
              </w:rPr>
              <w:t>国籍</w:t>
            </w:r>
            <w:r w:rsidRPr="009643BF">
              <w:rPr>
                <w:rFonts w:hint="eastAsia"/>
              </w:rPr>
              <w:t>/</w:t>
            </w:r>
            <w:r w:rsidRPr="009643BF">
              <w:rPr>
                <w:rFonts w:hint="eastAsia"/>
              </w:rPr>
              <w:t>地区代码</w:t>
            </w:r>
          </w:p>
        </w:tc>
        <w:tc>
          <w:tcPr>
            <w:tcW w:w="2552" w:type="dxa"/>
            <w:vAlign w:val="center"/>
          </w:tcPr>
          <w:p w14:paraId="080DA0D1" w14:textId="77777777" w:rsidR="00705140" w:rsidRDefault="00705140">
            <w:r>
              <w:rPr>
                <w:rFonts w:hint="eastAsia"/>
              </w:rPr>
              <w:t>新增、删除必填，查询不填，</w:t>
            </w:r>
            <w:r w:rsidRPr="009643BF">
              <w:rPr>
                <w:rFonts w:hint="eastAsia"/>
              </w:rPr>
              <w:t>字典</w:t>
            </w:r>
            <w:r w:rsidRPr="009643BF">
              <w:rPr>
                <w:rFonts w:hint="eastAsia"/>
              </w:rPr>
              <w:t>(GJDM)</w:t>
            </w:r>
          </w:p>
        </w:tc>
      </w:tr>
      <w:tr w:rsidR="00705140" w14:paraId="72DBE7FF" w14:textId="77777777" w:rsidTr="006B3879">
        <w:trPr>
          <w:trHeight w:val="415"/>
          <w:jc w:val="center"/>
        </w:trPr>
        <w:tc>
          <w:tcPr>
            <w:tcW w:w="537" w:type="dxa"/>
            <w:vAlign w:val="center"/>
          </w:tcPr>
          <w:p w14:paraId="442957E9" w14:textId="77777777" w:rsidR="00E70528" w:rsidRDefault="00E70528">
            <w:pPr>
              <w:pStyle w:val="ab"/>
              <w:numPr>
                <w:ilvl w:val="0"/>
                <w:numId w:val="15"/>
              </w:numPr>
              <w:ind w:firstLineChars="0"/>
              <w:jc w:val="center"/>
              <w:rPr>
                <w:b/>
              </w:rPr>
            </w:pPr>
          </w:p>
        </w:tc>
        <w:tc>
          <w:tcPr>
            <w:tcW w:w="1272" w:type="dxa"/>
            <w:vAlign w:val="center"/>
          </w:tcPr>
          <w:p w14:paraId="011E58AB" w14:textId="77777777" w:rsidR="00705140" w:rsidRPr="009643BF" w:rsidRDefault="00705140" w:rsidP="00470CCA">
            <w:r>
              <w:rPr>
                <w:rFonts w:hint="eastAsia"/>
              </w:rPr>
              <w:t>HH</w:t>
            </w:r>
            <w:r w:rsidRPr="009643BF">
              <w:rPr>
                <w:rFonts w:hint="eastAsia"/>
              </w:rPr>
              <w:t>CDFS</w:t>
            </w:r>
          </w:p>
        </w:tc>
        <w:tc>
          <w:tcPr>
            <w:tcW w:w="1276" w:type="dxa"/>
            <w:vAlign w:val="center"/>
          </w:tcPr>
          <w:p w14:paraId="043C557E" w14:textId="77777777" w:rsidR="00705140" w:rsidRPr="009643BF" w:rsidRDefault="00705140" w:rsidP="00470CCA">
            <w:r w:rsidRPr="009643BF">
              <w:rPr>
                <w:rFonts w:hint="eastAsia"/>
              </w:rPr>
              <w:t>Character</w:t>
            </w:r>
          </w:p>
        </w:tc>
        <w:tc>
          <w:tcPr>
            <w:tcW w:w="851" w:type="dxa"/>
            <w:vAlign w:val="center"/>
          </w:tcPr>
          <w:p w14:paraId="19A86D30" w14:textId="77777777" w:rsidR="00705140" w:rsidRPr="009643BF" w:rsidRDefault="00705140" w:rsidP="00470CCA">
            <w:r w:rsidRPr="009643BF">
              <w:rPr>
                <w:rFonts w:hint="eastAsia"/>
              </w:rPr>
              <w:t>1</w:t>
            </w:r>
          </w:p>
        </w:tc>
        <w:tc>
          <w:tcPr>
            <w:tcW w:w="2976" w:type="dxa"/>
            <w:vAlign w:val="center"/>
          </w:tcPr>
          <w:p w14:paraId="6D718211" w14:textId="77777777" w:rsidR="00705140" w:rsidRPr="009643BF" w:rsidRDefault="00705140" w:rsidP="00470CCA">
            <w:r w:rsidRPr="009643BF">
              <w:rPr>
                <w:rFonts w:hint="eastAsia"/>
              </w:rPr>
              <w:t>合伙人承担责任方式</w:t>
            </w:r>
          </w:p>
        </w:tc>
        <w:tc>
          <w:tcPr>
            <w:tcW w:w="2552" w:type="dxa"/>
            <w:vAlign w:val="center"/>
          </w:tcPr>
          <w:p w14:paraId="3697A684" w14:textId="77777777" w:rsidR="00705140" w:rsidRPr="009643BF" w:rsidRDefault="00705140" w:rsidP="00470CCA">
            <w:r>
              <w:rPr>
                <w:rFonts w:hint="eastAsia"/>
              </w:rPr>
              <w:t>新增必填，删除、查询不填，</w:t>
            </w:r>
            <w:r w:rsidRPr="009643BF">
              <w:rPr>
                <w:rFonts w:hint="eastAsia"/>
              </w:rPr>
              <w:t>字典</w:t>
            </w:r>
            <w:r w:rsidRPr="009643BF">
              <w:rPr>
                <w:rFonts w:hint="eastAsia"/>
              </w:rPr>
              <w:t>(</w:t>
            </w:r>
            <w:r>
              <w:rPr>
                <w:rFonts w:hint="eastAsia"/>
              </w:rPr>
              <w:t>HH</w:t>
            </w:r>
            <w:r w:rsidRPr="009643BF">
              <w:rPr>
                <w:rFonts w:hint="eastAsia"/>
              </w:rPr>
              <w:t>CDFS)</w:t>
            </w:r>
          </w:p>
        </w:tc>
      </w:tr>
      <w:tr w:rsidR="00705140" w14:paraId="29DBAB2F" w14:textId="77777777" w:rsidTr="006B3879">
        <w:trPr>
          <w:trHeight w:val="415"/>
          <w:jc w:val="center"/>
        </w:trPr>
        <w:tc>
          <w:tcPr>
            <w:tcW w:w="537" w:type="dxa"/>
            <w:vAlign w:val="center"/>
          </w:tcPr>
          <w:p w14:paraId="79601DDD" w14:textId="77777777" w:rsidR="00E70528" w:rsidRDefault="00E70528">
            <w:pPr>
              <w:pStyle w:val="ab"/>
              <w:numPr>
                <w:ilvl w:val="0"/>
                <w:numId w:val="15"/>
              </w:numPr>
              <w:ind w:firstLineChars="0"/>
              <w:jc w:val="center"/>
              <w:rPr>
                <w:b/>
              </w:rPr>
            </w:pPr>
          </w:p>
        </w:tc>
        <w:tc>
          <w:tcPr>
            <w:tcW w:w="1272" w:type="dxa"/>
            <w:vAlign w:val="center"/>
          </w:tcPr>
          <w:p w14:paraId="7766ADC7" w14:textId="77777777" w:rsidR="00705140" w:rsidRPr="009643BF" w:rsidRDefault="00705140" w:rsidP="00470CCA">
            <w:r w:rsidRPr="009643BF">
              <w:rPr>
                <w:rFonts w:hint="eastAsia"/>
              </w:rPr>
              <w:t>KHJGDM</w:t>
            </w:r>
          </w:p>
        </w:tc>
        <w:tc>
          <w:tcPr>
            <w:tcW w:w="1276" w:type="dxa"/>
            <w:vAlign w:val="center"/>
          </w:tcPr>
          <w:p w14:paraId="3925AD4B" w14:textId="77777777" w:rsidR="00705140" w:rsidRPr="009643BF" w:rsidRDefault="00705140" w:rsidP="00470CCA">
            <w:r w:rsidRPr="009643BF">
              <w:rPr>
                <w:rFonts w:hint="eastAsia"/>
              </w:rPr>
              <w:t>Character</w:t>
            </w:r>
          </w:p>
        </w:tc>
        <w:tc>
          <w:tcPr>
            <w:tcW w:w="851" w:type="dxa"/>
            <w:vAlign w:val="center"/>
          </w:tcPr>
          <w:p w14:paraId="7575F5C7" w14:textId="77777777" w:rsidR="00705140" w:rsidRPr="009643BF" w:rsidRDefault="00705140" w:rsidP="00470CCA">
            <w:r w:rsidRPr="009643BF">
              <w:rPr>
                <w:rFonts w:hint="eastAsia"/>
              </w:rPr>
              <w:t>6</w:t>
            </w:r>
          </w:p>
        </w:tc>
        <w:tc>
          <w:tcPr>
            <w:tcW w:w="2976" w:type="dxa"/>
            <w:vAlign w:val="center"/>
          </w:tcPr>
          <w:p w14:paraId="4962C3D6" w14:textId="77777777" w:rsidR="00705140" w:rsidRPr="009643BF" w:rsidRDefault="00705140" w:rsidP="00470CCA">
            <w:r>
              <w:rPr>
                <w:rFonts w:hint="eastAsia"/>
              </w:rPr>
              <w:t>业务发起</w:t>
            </w:r>
            <w:r w:rsidRPr="009643BF">
              <w:rPr>
                <w:rFonts w:hint="eastAsia"/>
              </w:rPr>
              <w:t>开户代理机构代码</w:t>
            </w:r>
          </w:p>
        </w:tc>
        <w:tc>
          <w:tcPr>
            <w:tcW w:w="2552" w:type="dxa"/>
            <w:vAlign w:val="center"/>
          </w:tcPr>
          <w:p w14:paraId="6CFFBBFC" w14:textId="77777777" w:rsidR="00705140" w:rsidRPr="009643BF" w:rsidRDefault="00705140" w:rsidP="00470CCA">
            <w:r>
              <w:rPr>
                <w:rFonts w:hint="eastAsia"/>
              </w:rPr>
              <w:t>必填</w:t>
            </w:r>
          </w:p>
        </w:tc>
      </w:tr>
      <w:tr w:rsidR="00705140" w14:paraId="59CC0967" w14:textId="77777777" w:rsidTr="006B3879">
        <w:trPr>
          <w:trHeight w:val="415"/>
          <w:jc w:val="center"/>
        </w:trPr>
        <w:tc>
          <w:tcPr>
            <w:tcW w:w="537" w:type="dxa"/>
            <w:vAlign w:val="center"/>
          </w:tcPr>
          <w:p w14:paraId="6B42EEA2" w14:textId="77777777" w:rsidR="00E70528" w:rsidRDefault="00E70528">
            <w:pPr>
              <w:pStyle w:val="ab"/>
              <w:numPr>
                <w:ilvl w:val="0"/>
                <w:numId w:val="15"/>
              </w:numPr>
              <w:ind w:firstLineChars="0"/>
              <w:jc w:val="center"/>
              <w:rPr>
                <w:b/>
              </w:rPr>
            </w:pPr>
          </w:p>
        </w:tc>
        <w:tc>
          <w:tcPr>
            <w:tcW w:w="1272" w:type="dxa"/>
            <w:vAlign w:val="center"/>
          </w:tcPr>
          <w:p w14:paraId="01C99E6A" w14:textId="77777777" w:rsidR="00705140" w:rsidRPr="009643BF" w:rsidRDefault="00705140" w:rsidP="00470CCA">
            <w:r w:rsidRPr="009643BF">
              <w:rPr>
                <w:rFonts w:hint="eastAsia"/>
              </w:rPr>
              <w:t>KHWDDM</w:t>
            </w:r>
          </w:p>
        </w:tc>
        <w:tc>
          <w:tcPr>
            <w:tcW w:w="1276" w:type="dxa"/>
            <w:vAlign w:val="center"/>
          </w:tcPr>
          <w:p w14:paraId="2ECEE8CE" w14:textId="77777777" w:rsidR="00705140" w:rsidRPr="009643BF" w:rsidRDefault="00705140" w:rsidP="00470CCA">
            <w:r w:rsidRPr="009643BF">
              <w:rPr>
                <w:rFonts w:hint="eastAsia"/>
              </w:rPr>
              <w:t>Character</w:t>
            </w:r>
          </w:p>
        </w:tc>
        <w:tc>
          <w:tcPr>
            <w:tcW w:w="851" w:type="dxa"/>
            <w:vAlign w:val="center"/>
          </w:tcPr>
          <w:p w14:paraId="52C5E554" w14:textId="77777777" w:rsidR="00705140" w:rsidRPr="009643BF" w:rsidRDefault="00705140" w:rsidP="00470CCA">
            <w:r w:rsidRPr="009643BF">
              <w:rPr>
                <w:rFonts w:hint="eastAsia"/>
              </w:rPr>
              <w:t>10</w:t>
            </w:r>
          </w:p>
        </w:tc>
        <w:tc>
          <w:tcPr>
            <w:tcW w:w="2976" w:type="dxa"/>
            <w:vAlign w:val="center"/>
          </w:tcPr>
          <w:p w14:paraId="0CFBA4BB" w14:textId="77777777" w:rsidR="00705140" w:rsidRPr="009643BF" w:rsidRDefault="00705140" w:rsidP="00470CCA">
            <w:r>
              <w:rPr>
                <w:rFonts w:hint="eastAsia"/>
              </w:rPr>
              <w:t>业务发起</w:t>
            </w:r>
            <w:r w:rsidRPr="009643BF">
              <w:rPr>
                <w:rFonts w:hint="eastAsia"/>
              </w:rPr>
              <w:t>开户代理网点代码</w:t>
            </w:r>
          </w:p>
        </w:tc>
        <w:tc>
          <w:tcPr>
            <w:tcW w:w="2552" w:type="dxa"/>
            <w:vAlign w:val="center"/>
          </w:tcPr>
          <w:p w14:paraId="2CEB4BEA" w14:textId="77777777" w:rsidR="00705140" w:rsidRPr="009643BF" w:rsidRDefault="00705140" w:rsidP="00470CCA">
            <w:r>
              <w:rPr>
                <w:rFonts w:hint="eastAsia"/>
              </w:rPr>
              <w:t>必填</w:t>
            </w:r>
          </w:p>
        </w:tc>
      </w:tr>
      <w:tr w:rsidR="00705140" w14:paraId="2F0713F0" w14:textId="77777777" w:rsidTr="006B3879">
        <w:trPr>
          <w:trHeight w:val="415"/>
          <w:jc w:val="center"/>
        </w:trPr>
        <w:tc>
          <w:tcPr>
            <w:tcW w:w="537" w:type="dxa"/>
            <w:vAlign w:val="center"/>
          </w:tcPr>
          <w:p w14:paraId="03919382" w14:textId="77777777" w:rsidR="00E70528" w:rsidRDefault="00E70528">
            <w:pPr>
              <w:pStyle w:val="ab"/>
              <w:numPr>
                <w:ilvl w:val="0"/>
                <w:numId w:val="15"/>
              </w:numPr>
              <w:ind w:firstLineChars="0"/>
              <w:jc w:val="center"/>
              <w:rPr>
                <w:b/>
              </w:rPr>
            </w:pPr>
          </w:p>
        </w:tc>
        <w:tc>
          <w:tcPr>
            <w:tcW w:w="1272" w:type="dxa"/>
            <w:vAlign w:val="center"/>
          </w:tcPr>
          <w:p w14:paraId="02D4829A" w14:textId="77777777" w:rsidR="00705140" w:rsidRPr="009643BF" w:rsidRDefault="00705140" w:rsidP="00470CCA">
            <w:r>
              <w:rPr>
                <w:rFonts w:hint="eastAsia"/>
              </w:rPr>
              <w:t>SQRQ</w:t>
            </w:r>
          </w:p>
        </w:tc>
        <w:tc>
          <w:tcPr>
            <w:tcW w:w="1276" w:type="dxa"/>
            <w:vAlign w:val="center"/>
          </w:tcPr>
          <w:p w14:paraId="2DA2ED0B" w14:textId="77777777" w:rsidR="00705140" w:rsidRPr="009643BF" w:rsidRDefault="00705140" w:rsidP="00470CCA">
            <w:r w:rsidRPr="00C45958">
              <w:rPr>
                <w:rFonts w:hint="eastAsia"/>
              </w:rPr>
              <w:t>Character</w:t>
            </w:r>
          </w:p>
        </w:tc>
        <w:tc>
          <w:tcPr>
            <w:tcW w:w="851" w:type="dxa"/>
            <w:vAlign w:val="center"/>
          </w:tcPr>
          <w:p w14:paraId="5E6C8115" w14:textId="77777777" w:rsidR="00705140" w:rsidRPr="009643BF" w:rsidRDefault="00705140" w:rsidP="00470CCA">
            <w:r>
              <w:rPr>
                <w:rFonts w:hint="eastAsia"/>
              </w:rPr>
              <w:t>8</w:t>
            </w:r>
          </w:p>
        </w:tc>
        <w:tc>
          <w:tcPr>
            <w:tcW w:w="2976" w:type="dxa"/>
            <w:vAlign w:val="center"/>
          </w:tcPr>
          <w:p w14:paraId="03A0FB6B" w14:textId="77777777" w:rsidR="00705140" w:rsidRPr="009643BF" w:rsidRDefault="00705140" w:rsidP="00470CCA">
            <w:r>
              <w:rPr>
                <w:rFonts w:hint="eastAsia"/>
              </w:rPr>
              <w:t>申请日期</w:t>
            </w:r>
          </w:p>
        </w:tc>
        <w:tc>
          <w:tcPr>
            <w:tcW w:w="2552" w:type="dxa"/>
            <w:vAlign w:val="center"/>
          </w:tcPr>
          <w:p w14:paraId="51D9E3DA" w14:textId="77777777" w:rsidR="00705140" w:rsidRPr="009643BF" w:rsidRDefault="00705140" w:rsidP="00470CCA">
            <w:r>
              <w:rPr>
                <w:rFonts w:hint="eastAsia"/>
              </w:rPr>
              <w:t>必填</w:t>
            </w:r>
          </w:p>
        </w:tc>
      </w:tr>
    </w:tbl>
    <w:p w14:paraId="3D94ADB0" w14:textId="77777777" w:rsidR="003C6241" w:rsidRPr="006C09A6" w:rsidRDefault="003C6241" w:rsidP="006C09A6">
      <w:pPr>
        <w:rPr>
          <w:b/>
          <w:sz w:val="24"/>
          <w:szCs w:val="24"/>
        </w:rPr>
      </w:pPr>
      <w:r w:rsidRPr="006C09A6">
        <w:rPr>
          <w:rFonts w:hint="eastAsia"/>
          <w:b/>
          <w:sz w:val="24"/>
          <w:szCs w:val="24"/>
        </w:rPr>
        <w:t>说明：</w:t>
      </w:r>
    </w:p>
    <w:p w14:paraId="0BD80811" w14:textId="77777777" w:rsidR="00E70528" w:rsidRDefault="00EF539F">
      <w:pPr>
        <w:pStyle w:val="ab"/>
        <w:numPr>
          <w:ilvl w:val="0"/>
          <w:numId w:val="14"/>
        </w:numPr>
        <w:spacing w:line="360" w:lineRule="auto"/>
        <w:ind w:firstLineChars="0"/>
      </w:pPr>
      <w:r>
        <w:rPr>
          <w:rFonts w:hint="eastAsia"/>
        </w:rPr>
        <w:t>发送方：开户代理机构</w:t>
      </w:r>
    </w:p>
    <w:p w14:paraId="79BA2075" w14:textId="77777777" w:rsidR="00E70528" w:rsidRDefault="00EF539F">
      <w:pPr>
        <w:pStyle w:val="ab"/>
        <w:numPr>
          <w:ilvl w:val="0"/>
          <w:numId w:val="14"/>
        </w:numPr>
        <w:spacing w:line="360" w:lineRule="auto"/>
        <w:ind w:firstLineChars="0"/>
      </w:pPr>
      <w:r>
        <w:rPr>
          <w:rFonts w:hint="eastAsia"/>
        </w:rPr>
        <w:t>接收方：</w:t>
      </w:r>
      <w:r w:rsidR="003D63AB">
        <w:rPr>
          <w:rFonts w:hint="eastAsia"/>
        </w:rPr>
        <w:t>中国结算账户系统</w:t>
      </w:r>
    </w:p>
    <w:p w14:paraId="747C0FC1" w14:textId="77777777" w:rsidR="00E70528" w:rsidRDefault="00773204">
      <w:pPr>
        <w:pStyle w:val="ab"/>
        <w:numPr>
          <w:ilvl w:val="0"/>
          <w:numId w:val="14"/>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567544A4" w14:textId="77777777" w:rsidR="00E70528" w:rsidRDefault="008750B0">
      <w:pPr>
        <w:pStyle w:val="ab"/>
        <w:numPr>
          <w:ilvl w:val="0"/>
          <w:numId w:val="14"/>
        </w:numPr>
        <w:spacing w:line="360" w:lineRule="auto"/>
        <w:ind w:firstLineChars="0"/>
      </w:pPr>
      <w:r>
        <w:rPr>
          <w:rFonts w:hint="eastAsia"/>
        </w:rPr>
        <w:t>通信通道：</w:t>
      </w:r>
      <w:r>
        <w:rPr>
          <w:rFonts w:hint="eastAsia"/>
        </w:rPr>
        <w:t>PROP</w:t>
      </w:r>
      <w:r>
        <w:rPr>
          <w:rFonts w:hint="eastAsia"/>
        </w:rPr>
        <w:t>通用交易接口</w:t>
      </w:r>
    </w:p>
    <w:p w14:paraId="6BD72636" w14:textId="77777777" w:rsidR="003C6241" w:rsidRPr="00271B22" w:rsidRDefault="003C6241" w:rsidP="003C6241">
      <w:pPr>
        <w:rPr>
          <w:b/>
          <w:sz w:val="30"/>
          <w:szCs w:val="30"/>
        </w:rPr>
      </w:pPr>
      <w:bookmarkStart w:id="69" w:name="_Toc358041905"/>
      <w:r w:rsidRPr="00271B22">
        <w:rPr>
          <w:rFonts w:hint="eastAsia"/>
          <w:b/>
          <w:sz w:val="30"/>
          <w:szCs w:val="30"/>
        </w:rPr>
        <w:t>应答：</w:t>
      </w:r>
      <w:bookmarkEnd w:id="69"/>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0E6D99" w:rsidRPr="00455B38" w14:paraId="49B6517B" w14:textId="77777777" w:rsidTr="006B3879">
        <w:trPr>
          <w:trHeight w:val="534"/>
          <w:jc w:val="center"/>
        </w:trPr>
        <w:tc>
          <w:tcPr>
            <w:tcW w:w="537" w:type="dxa"/>
            <w:shd w:val="clear" w:color="auto" w:fill="FFC000"/>
            <w:vAlign w:val="center"/>
          </w:tcPr>
          <w:p w14:paraId="37E1CF44" w14:textId="77777777" w:rsidR="000E6D99" w:rsidRPr="00455B38" w:rsidRDefault="000E6D99"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6CD94209" w14:textId="77777777" w:rsidR="000E6D99" w:rsidRPr="00455B38" w:rsidRDefault="000E6D99"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65C74768" w14:textId="77777777" w:rsidR="000E6D99" w:rsidRPr="00455B38" w:rsidRDefault="000E6D99"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290B4F9A" w14:textId="77777777" w:rsidR="000E6D99" w:rsidRPr="00455B38" w:rsidRDefault="000E6D99"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31F99339" w14:textId="77777777" w:rsidR="000E6D99" w:rsidRPr="00455B38" w:rsidRDefault="000E6D99"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4E91C819" w14:textId="77777777" w:rsidR="000E6D99" w:rsidRPr="00455B38" w:rsidRDefault="000E6D99" w:rsidP="000E6D99">
            <w:pPr>
              <w:jc w:val="center"/>
              <w:rPr>
                <w:b/>
                <w:sz w:val="24"/>
                <w:szCs w:val="24"/>
              </w:rPr>
            </w:pPr>
            <w:r>
              <w:rPr>
                <w:rFonts w:hint="eastAsia"/>
                <w:b/>
                <w:sz w:val="24"/>
                <w:szCs w:val="24"/>
              </w:rPr>
              <w:t>备注</w:t>
            </w:r>
          </w:p>
        </w:tc>
      </w:tr>
      <w:tr w:rsidR="004371CA" w14:paraId="7E2747F0" w14:textId="77777777" w:rsidTr="006B3879">
        <w:trPr>
          <w:trHeight w:val="415"/>
          <w:jc w:val="center"/>
        </w:trPr>
        <w:tc>
          <w:tcPr>
            <w:tcW w:w="537" w:type="dxa"/>
            <w:vAlign w:val="center"/>
          </w:tcPr>
          <w:p w14:paraId="7260B2D3" w14:textId="77777777" w:rsidR="00E70528" w:rsidRDefault="00E70528">
            <w:pPr>
              <w:pStyle w:val="ab"/>
              <w:numPr>
                <w:ilvl w:val="0"/>
                <w:numId w:val="16"/>
              </w:numPr>
              <w:ind w:firstLineChars="0"/>
              <w:jc w:val="center"/>
              <w:rPr>
                <w:b/>
              </w:rPr>
            </w:pPr>
          </w:p>
        </w:tc>
        <w:tc>
          <w:tcPr>
            <w:tcW w:w="1272" w:type="dxa"/>
            <w:vAlign w:val="center"/>
          </w:tcPr>
          <w:p w14:paraId="02B92C03" w14:textId="77777777" w:rsidR="004371CA" w:rsidRPr="0075338A" w:rsidRDefault="004371CA" w:rsidP="00470CCA">
            <w:r>
              <w:rPr>
                <w:rFonts w:hint="eastAsia"/>
              </w:rPr>
              <w:t>YWLSH</w:t>
            </w:r>
          </w:p>
        </w:tc>
        <w:tc>
          <w:tcPr>
            <w:tcW w:w="1276" w:type="dxa"/>
            <w:vAlign w:val="center"/>
          </w:tcPr>
          <w:p w14:paraId="14DA1D2C" w14:textId="77777777" w:rsidR="004371CA" w:rsidRPr="0075338A" w:rsidRDefault="004371CA" w:rsidP="00470CCA">
            <w:r w:rsidRPr="00C45958">
              <w:rPr>
                <w:rFonts w:hint="eastAsia"/>
              </w:rPr>
              <w:t>Character</w:t>
            </w:r>
          </w:p>
        </w:tc>
        <w:tc>
          <w:tcPr>
            <w:tcW w:w="851" w:type="dxa"/>
            <w:vAlign w:val="center"/>
          </w:tcPr>
          <w:p w14:paraId="0E9DEFAA" w14:textId="77777777" w:rsidR="004371CA" w:rsidRPr="0075338A" w:rsidRDefault="004371CA" w:rsidP="00470CCA">
            <w:r>
              <w:rPr>
                <w:rFonts w:hint="eastAsia"/>
              </w:rPr>
              <w:t>10</w:t>
            </w:r>
          </w:p>
        </w:tc>
        <w:tc>
          <w:tcPr>
            <w:tcW w:w="2976" w:type="dxa"/>
            <w:vAlign w:val="center"/>
          </w:tcPr>
          <w:p w14:paraId="5C000C98" w14:textId="77777777" w:rsidR="004371CA" w:rsidRPr="0075338A" w:rsidRDefault="004371CA" w:rsidP="00470CCA">
            <w:r>
              <w:rPr>
                <w:rFonts w:hint="eastAsia"/>
              </w:rPr>
              <w:t>业务流水号</w:t>
            </w:r>
          </w:p>
        </w:tc>
        <w:tc>
          <w:tcPr>
            <w:tcW w:w="2552" w:type="dxa"/>
            <w:vAlign w:val="center"/>
          </w:tcPr>
          <w:p w14:paraId="08F01A22" w14:textId="77777777" w:rsidR="004371CA" w:rsidRPr="0075338A" w:rsidRDefault="004371CA" w:rsidP="000E6D99"/>
        </w:tc>
      </w:tr>
      <w:tr w:rsidR="008E2E9B" w14:paraId="0AE71F53" w14:textId="77777777" w:rsidTr="006B3879">
        <w:trPr>
          <w:trHeight w:val="415"/>
          <w:jc w:val="center"/>
        </w:trPr>
        <w:tc>
          <w:tcPr>
            <w:tcW w:w="537" w:type="dxa"/>
            <w:vAlign w:val="center"/>
          </w:tcPr>
          <w:p w14:paraId="43FFCE3B" w14:textId="77777777" w:rsidR="00E70528" w:rsidRDefault="00E70528">
            <w:pPr>
              <w:pStyle w:val="ab"/>
              <w:numPr>
                <w:ilvl w:val="0"/>
                <w:numId w:val="16"/>
              </w:numPr>
              <w:ind w:firstLineChars="0"/>
              <w:jc w:val="center"/>
              <w:rPr>
                <w:b/>
              </w:rPr>
            </w:pPr>
          </w:p>
        </w:tc>
        <w:tc>
          <w:tcPr>
            <w:tcW w:w="1272" w:type="dxa"/>
            <w:vAlign w:val="center"/>
          </w:tcPr>
          <w:p w14:paraId="479773A4" w14:textId="77777777" w:rsidR="008E2E9B" w:rsidRDefault="008E2E9B" w:rsidP="00470CCA">
            <w:r w:rsidRPr="0075338A">
              <w:rPr>
                <w:rFonts w:hint="eastAsia"/>
              </w:rPr>
              <w:t>YWLB</w:t>
            </w:r>
          </w:p>
        </w:tc>
        <w:tc>
          <w:tcPr>
            <w:tcW w:w="1276" w:type="dxa"/>
            <w:vAlign w:val="center"/>
          </w:tcPr>
          <w:p w14:paraId="183C3BFD" w14:textId="77777777" w:rsidR="008E2E9B" w:rsidRPr="00C45958" w:rsidRDefault="008E2E9B" w:rsidP="00470CCA">
            <w:r w:rsidRPr="0075338A">
              <w:rPr>
                <w:rFonts w:hint="eastAsia"/>
              </w:rPr>
              <w:t>Character</w:t>
            </w:r>
          </w:p>
        </w:tc>
        <w:tc>
          <w:tcPr>
            <w:tcW w:w="851" w:type="dxa"/>
            <w:vAlign w:val="center"/>
          </w:tcPr>
          <w:p w14:paraId="59D6117B" w14:textId="77777777" w:rsidR="008E2E9B" w:rsidRDefault="008E2E9B" w:rsidP="00470CCA">
            <w:r w:rsidRPr="0075338A">
              <w:rPr>
                <w:rFonts w:hint="eastAsia"/>
              </w:rPr>
              <w:t>2</w:t>
            </w:r>
          </w:p>
        </w:tc>
        <w:tc>
          <w:tcPr>
            <w:tcW w:w="2976" w:type="dxa"/>
            <w:vAlign w:val="center"/>
          </w:tcPr>
          <w:p w14:paraId="04697AD9" w14:textId="77777777" w:rsidR="008E2E9B" w:rsidRDefault="008E2E9B" w:rsidP="00470CCA">
            <w:r w:rsidRPr="0075338A">
              <w:rPr>
                <w:rFonts w:hint="eastAsia"/>
              </w:rPr>
              <w:t>业务类别</w:t>
            </w:r>
          </w:p>
        </w:tc>
        <w:tc>
          <w:tcPr>
            <w:tcW w:w="2552" w:type="dxa"/>
            <w:vAlign w:val="center"/>
          </w:tcPr>
          <w:p w14:paraId="5D9A7E2B" w14:textId="77777777" w:rsidR="008E2E9B" w:rsidRPr="0075338A" w:rsidRDefault="008E2E9B" w:rsidP="000E6D99"/>
        </w:tc>
      </w:tr>
      <w:tr w:rsidR="008E2E9B" w14:paraId="2B0CF94B" w14:textId="77777777" w:rsidTr="006B3879">
        <w:trPr>
          <w:trHeight w:val="415"/>
          <w:jc w:val="center"/>
        </w:trPr>
        <w:tc>
          <w:tcPr>
            <w:tcW w:w="537" w:type="dxa"/>
            <w:vAlign w:val="center"/>
          </w:tcPr>
          <w:p w14:paraId="5FA9759D" w14:textId="77777777" w:rsidR="00E70528" w:rsidRDefault="00E70528">
            <w:pPr>
              <w:pStyle w:val="ab"/>
              <w:numPr>
                <w:ilvl w:val="0"/>
                <w:numId w:val="16"/>
              </w:numPr>
              <w:ind w:firstLineChars="0"/>
              <w:jc w:val="center"/>
              <w:rPr>
                <w:b/>
              </w:rPr>
            </w:pPr>
          </w:p>
        </w:tc>
        <w:tc>
          <w:tcPr>
            <w:tcW w:w="1272" w:type="dxa"/>
            <w:vAlign w:val="center"/>
          </w:tcPr>
          <w:p w14:paraId="0311E64D" w14:textId="77777777" w:rsidR="008E2E9B" w:rsidRPr="0075338A" w:rsidRDefault="008E2E9B" w:rsidP="00470CCA">
            <w:r w:rsidRPr="009643BF">
              <w:rPr>
                <w:rFonts w:hint="eastAsia"/>
              </w:rPr>
              <w:t>YMTH</w:t>
            </w:r>
          </w:p>
        </w:tc>
        <w:tc>
          <w:tcPr>
            <w:tcW w:w="1276" w:type="dxa"/>
            <w:vAlign w:val="center"/>
          </w:tcPr>
          <w:p w14:paraId="60BCB86A" w14:textId="77777777" w:rsidR="008E2E9B" w:rsidRPr="0075338A" w:rsidRDefault="008E2E9B" w:rsidP="00470CCA">
            <w:r w:rsidRPr="009643BF">
              <w:rPr>
                <w:rFonts w:hint="eastAsia"/>
              </w:rPr>
              <w:t>Character</w:t>
            </w:r>
          </w:p>
        </w:tc>
        <w:tc>
          <w:tcPr>
            <w:tcW w:w="851" w:type="dxa"/>
            <w:vAlign w:val="center"/>
          </w:tcPr>
          <w:p w14:paraId="42FBAD4D" w14:textId="77777777" w:rsidR="008E2E9B" w:rsidRDefault="008E2E9B" w:rsidP="00470CCA">
            <w:r>
              <w:rPr>
                <w:rFonts w:hint="eastAsia"/>
              </w:rPr>
              <w:t>20</w:t>
            </w:r>
          </w:p>
        </w:tc>
        <w:tc>
          <w:tcPr>
            <w:tcW w:w="2976" w:type="dxa"/>
            <w:vAlign w:val="center"/>
          </w:tcPr>
          <w:p w14:paraId="4C3437F1" w14:textId="77777777" w:rsidR="008E2E9B" w:rsidRPr="0075338A" w:rsidRDefault="008E2E9B" w:rsidP="00470CCA">
            <w:r w:rsidRPr="009643BF">
              <w:rPr>
                <w:rFonts w:hint="eastAsia"/>
              </w:rPr>
              <w:t>一码通账户号码</w:t>
            </w:r>
          </w:p>
        </w:tc>
        <w:tc>
          <w:tcPr>
            <w:tcW w:w="2552" w:type="dxa"/>
            <w:vAlign w:val="center"/>
          </w:tcPr>
          <w:p w14:paraId="0A52F1A5" w14:textId="77777777" w:rsidR="008E2E9B" w:rsidRPr="0075338A" w:rsidRDefault="008E2E9B" w:rsidP="000E6D99"/>
        </w:tc>
      </w:tr>
      <w:tr w:rsidR="008E2E9B" w14:paraId="55DC9B56" w14:textId="77777777" w:rsidTr="006B3879">
        <w:trPr>
          <w:trHeight w:val="415"/>
          <w:jc w:val="center"/>
        </w:trPr>
        <w:tc>
          <w:tcPr>
            <w:tcW w:w="537" w:type="dxa"/>
            <w:vAlign w:val="center"/>
          </w:tcPr>
          <w:p w14:paraId="2BC48E7C" w14:textId="77777777" w:rsidR="00E70528" w:rsidRDefault="00E70528">
            <w:pPr>
              <w:pStyle w:val="ab"/>
              <w:numPr>
                <w:ilvl w:val="0"/>
                <w:numId w:val="16"/>
              </w:numPr>
              <w:ind w:firstLineChars="0"/>
              <w:jc w:val="center"/>
              <w:rPr>
                <w:b/>
              </w:rPr>
            </w:pPr>
          </w:p>
        </w:tc>
        <w:tc>
          <w:tcPr>
            <w:tcW w:w="1272" w:type="dxa"/>
            <w:vAlign w:val="center"/>
          </w:tcPr>
          <w:p w14:paraId="2E9AF587" w14:textId="77777777" w:rsidR="008E2E9B" w:rsidRPr="0075338A" w:rsidRDefault="008E2E9B" w:rsidP="00470CCA">
            <w:r w:rsidRPr="0075338A">
              <w:rPr>
                <w:rFonts w:hint="eastAsia"/>
              </w:rPr>
              <w:t>H</w:t>
            </w:r>
            <w:r>
              <w:rPr>
                <w:rFonts w:hint="eastAsia"/>
              </w:rPr>
              <w:t>H</w:t>
            </w:r>
            <w:r w:rsidRPr="0075338A">
              <w:rPr>
                <w:rFonts w:hint="eastAsia"/>
              </w:rPr>
              <w:t>MC</w:t>
            </w:r>
          </w:p>
        </w:tc>
        <w:tc>
          <w:tcPr>
            <w:tcW w:w="1276" w:type="dxa"/>
            <w:vAlign w:val="center"/>
          </w:tcPr>
          <w:p w14:paraId="09CA04A7" w14:textId="77777777" w:rsidR="008E2E9B" w:rsidRPr="0075338A" w:rsidRDefault="008E2E9B" w:rsidP="00470CCA">
            <w:r w:rsidRPr="0075338A">
              <w:rPr>
                <w:rFonts w:hint="eastAsia"/>
              </w:rPr>
              <w:t>Character</w:t>
            </w:r>
          </w:p>
        </w:tc>
        <w:tc>
          <w:tcPr>
            <w:tcW w:w="851" w:type="dxa"/>
            <w:vAlign w:val="center"/>
          </w:tcPr>
          <w:p w14:paraId="26212E85" w14:textId="77777777" w:rsidR="008E2E9B" w:rsidRPr="0075338A" w:rsidRDefault="008E2E9B" w:rsidP="00470CCA">
            <w:r>
              <w:rPr>
                <w:rFonts w:hint="eastAsia"/>
              </w:rPr>
              <w:t>12</w:t>
            </w:r>
            <w:r w:rsidRPr="0075338A">
              <w:rPr>
                <w:rFonts w:hint="eastAsia"/>
              </w:rPr>
              <w:t>0</w:t>
            </w:r>
          </w:p>
        </w:tc>
        <w:tc>
          <w:tcPr>
            <w:tcW w:w="2976" w:type="dxa"/>
            <w:vAlign w:val="center"/>
          </w:tcPr>
          <w:p w14:paraId="62027277" w14:textId="77777777" w:rsidR="008E2E9B" w:rsidRPr="0075338A" w:rsidRDefault="008E2E9B" w:rsidP="00470CCA">
            <w:r w:rsidRPr="0075338A">
              <w:rPr>
                <w:rFonts w:hint="eastAsia"/>
              </w:rPr>
              <w:t>合伙人名称</w:t>
            </w:r>
          </w:p>
        </w:tc>
        <w:tc>
          <w:tcPr>
            <w:tcW w:w="2552" w:type="dxa"/>
            <w:vAlign w:val="center"/>
          </w:tcPr>
          <w:p w14:paraId="12EE2A62" w14:textId="77777777" w:rsidR="008E2E9B" w:rsidRPr="0075338A" w:rsidRDefault="008E2E9B" w:rsidP="000E6D99"/>
        </w:tc>
      </w:tr>
      <w:tr w:rsidR="008E2E9B" w14:paraId="1C05140C" w14:textId="77777777" w:rsidTr="006B3879">
        <w:trPr>
          <w:trHeight w:val="415"/>
          <w:jc w:val="center"/>
        </w:trPr>
        <w:tc>
          <w:tcPr>
            <w:tcW w:w="537" w:type="dxa"/>
            <w:vAlign w:val="center"/>
          </w:tcPr>
          <w:p w14:paraId="0B4012C1" w14:textId="77777777" w:rsidR="00E70528" w:rsidRDefault="00E70528">
            <w:pPr>
              <w:pStyle w:val="ab"/>
              <w:numPr>
                <w:ilvl w:val="0"/>
                <w:numId w:val="16"/>
              </w:numPr>
              <w:ind w:firstLineChars="0"/>
              <w:jc w:val="center"/>
              <w:rPr>
                <w:b/>
              </w:rPr>
            </w:pPr>
          </w:p>
        </w:tc>
        <w:tc>
          <w:tcPr>
            <w:tcW w:w="1272" w:type="dxa"/>
            <w:vAlign w:val="center"/>
          </w:tcPr>
          <w:p w14:paraId="341C27CB" w14:textId="77777777" w:rsidR="008E2E9B" w:rsidRPr="0075338A" w:rsidRDefault="008E2E9B" w:rsidP="00470CCA">
            <w:r w:rsidRPr="0075338A">
              <w:rPr>
                <w:rFonts w:hint="eastAsia"/>
              </w:rPr>
              <w:t>HHZJLB</w:t>
            </w:r>
          </w:p>
        </w:tc>
        <w:tc>
          <w:tcPr>
            <w:tcW w:w="1276" w:type="dxa"/>
            <w:vAlign w:val="center"/>
          </w:tcPr>
          <w:p w14:paraId="372F5AA2" w14:textId="77777777" w:rsidR="008E2E9B" w:rsidRPr="0075338A" w:rsidRDefault="008E2E9B" w:rsidP="00470CCA">
            <w:r w:rsidRPr="0075338A">
              <w:rPr>
                <w:rFonts w:hint="eastAsia"/>
              </w:rPr>
              <w:t>Character</w:t>
            </w:r>
          </w:p>
        </w:tc>
        <w:tc>
          <w:tcPr>
            <w:tcW w:w="851" w:type="dxa"/>
            <w:vAlign w:val="center"/>
          </w:tcPr>
          <w:p w14:paraId="2EB4C20F" w14:textId="77777777" w:rsidR="008E2E9B" w:rsidRPr="0075338A" w:rsidRDefault="008E2E9B" w:rsidP="00470CCA">
            <w:r w:rsidRPr="0075338A">
              <w:rPr>
                <w:rFonts w:hint="eastAsia"/>
              </w:rPr>
              <w:t>2</w:t>
            </w:r>
          </w:p>
        </w:tc>
        <w:tc>
          <w:tcPr>
            <w:tcW w:w="2976" w:type="dxa"/>
            <w:vAlign w:val="center"/>
          </w:tcPr>
          <w:p w14:paraId="67857EAE" w14:textId="77777777" w:rsidR="008E2E9B" w:rsidRPr="0075338A" w:rsidRDefault="008E2E9B" w:rsidP="00470CCA">
            <w:r w:rsidRPr="0075338A">
              <w:rPr>
                <w:rFonts w:hint="eastAsia"/>
              </w:rPr>
              <w:t>合伙人证件类别</w:t>
            </w:r>
          </w:p>
        </w:tc>
        <w:tc>
          <w:tcPr>
            <w:tcW w:w="2552" w:type="dxa"/>
            <w:vAlign w:val="center"/>
          </w:tcPr>
          <w:p w14:paraId="0759D320" w14:textId="77777777" w:rsidR="008E2E9B" w:rsidRPr="0075338A" w:rsidRDefault="008E2E9B" w:rsidP="000E6D99">
            <w:r w:rsidRPr="009643BF">
              <w:rPr>
                <w:rFonts w:hint="eastAsia"/>
              </w:rPr>
              <w:t>字典</w:t>
            </w:r>
            <w:r>
              <w:rPr>
                <w:rFonts w:hint="eastAsia"/>
              </w:rPr>
              <w:t>(</w:t>
            </w:r>
            <w:r w:rsidRPr="009643BF">
              <w:rPr>
                <w:rFonts w:hint="eastAsia"/>
              </w:rPr>
              <w:t>ZJLB)</w:t>
            </w:r>
          </w:p>
        </w:tc>
      </w:tr>
      <w:tr w:rsidR="008E2E9B" w14:paraId="26E95D01" w14:textId="77777777" w:rsidTr="006B3879">
        <w:trPr>
          <w:trHeight w:val="415"/>
          <w:jc w:val="center"/>
        </w:trPr>
        <w:tc>
          <w:tcPr>
            <w:tcW w:w="537" w:type="dxa"/>
            <w:vAlign w:val="center"/>
          </w:tcPr>
          <w:p w14:paraId="09DEC44A" w14:textId="77777777" w:rsidR="00E70528" w:rsidRDefault="00E70528">
            <w:pPr>
              <w:pStyle w:val="ab"/>
              <w:numPr>
                <w:ilvl w:val="0"/>
                <w:numId w:val="16"/>
              </w:numPr>
              <w:ind w:firstLineChars="0"/>
              <w:jc w:val="center"/>
              <w:rPr>
                <w:b/>
              </w:rPr>
            </w:pPr>
          </w:p>
        </w:tc>
        <w:tc>
          <w:tcPr>
            <w:tcW w:w="1272" w:type="dxa"/>
            <w:vAlign w:val="center"/>
          </w:tcPr>
          <w:p w14:paraId="421CF9A3" w14:textId="77777777" w:rsidR="008E2E9B" w:rsidRPr="0075338A" w:rsidRDefault="008E2E9B" w:rsidP="00470CCA">
            <w:r w:rsidRPr="0075338A">
              <w:rPr>
                <w:rFonts w:hint="eastAsia"/>
              </w:rPr>
              <w:t>HHZJDM</w:t>
            </w:r>
          </w:p>
        </w:tc>
        <w:tc>
          <w:tcPr>
            <w:tcW w:w="1276" w:type="dxa"/>
            <w:vAlign w:val="center"/>
          </w:tcPr>
          <w:p w14:paraId="6CA1C93D" w14:textId="77777777" w:rsidR="008E2E9B" w:rsidRPr="0075338A" w:rsidRDefault="008E2E9B" w:rsidP="00470CCA">
            <w:r w:rsidRPr="0075338A">
              <w:rPr>
                <w:rFonts w:hint="eastAsia"/>
              </w:rPr>
              <w:t>Character</w:t>
            </w:r>
          </w:p>
        </w:tc>
        <w:tc>
          <w:tcPr>
            <w:tcW w:w="851" w:type="dxa"/>
            <w:vAlign w:val="center"/>
          </w:tcPr>
          <w:p w14:paraId="15B22000" w14:textId="77777777" w:rsidR="008E2E9B" w:rsidRPr="0075338A" w:rsidRDefault="008E2E9B" w:rsidP="00470CCA">
            <w:r>
              <w:rPr>
                <w:rFonts w:hint="eastAsia"/>
              </w:rPr>
              <w:t>4</w:t>
            </w:r>
            <w:r w:rsidRPr="0075338A">
              <w:rPr>
                <w:rFonts w:hint="eastAsia"/>
              </w:rPr>
              <w:t>0</w:t>
            </w:r>
          </w:p>
        </w:tc>
        <w:tc>
          <w:tcPr>
            <w:tcW w:w="2976" w:type="dxa"/>
            <w:vAlign w:val="center"/>
          </w:tcPr>
          <w:p w14:paraId="6D8256C5" w14:textId="77777777" w:rsidR="008E2E9B" w:rsidRPr="0075338A" w:rsidRDefault="008E2E9B" w:rsidP="00470CCA">
            <w:r w:rsidRPr="0075338A">
              <w:rPr>
                <w:rFonts w:hint="eastAsia"/>
              </w:rPr>
              <w:t>合伙人证件代码</w:t>
            </w:r>
          </w:p>
        </w:tc>
        <w:tc>
          <w:tcPr>
            <w:tcW w:w="2552" w:type="dxa"/>
            <w:vAlign w:val="center"/>
          </w:tcPr>
          <w:p w14:paraId="3C47BB4D" w14:textId="77777777" w:rsidR="008E2E9B" w:rsidRPr="0075338A" w:rsidRDefault="008E2E9B" w:rsidP="000E6D99"/>
        </w:tc>
      </w:tr>
      <w:tr w:rsidR="008E2E9B" w14:paraId="23F60603" w14:textId="77777777" w:rsidTr="006B3879">
        <w:trPr>
          <w:trHeight w:val="415"/>
          <w:jc w:val="center"/>
        </w:trPr>
        <w:tc>
          <w:tcPr>
            <w:tcW w:w="537" w:type="dxa"/>
            <w:vAlign w:val="center"/>
          </w:tcPr>
          <w:p w14:paraId="61A1B5A5" w14:textId="77777777" w:rsidR="00E70528" w:rsidRDefault="00E70528">
            <w:pPr>
              <w:pStyle w:val="ab"/>
              <w:numPr>
                <w:ilvl w:val="0"/>
                <w:numId w:val="16"/>
              </w:numPr>
              <w:ind w:firstLineChars="0"/>
              <w:jc w:val="center"/>
              <w:rPr>
                <w:b/>
              </w:rPr>
            </w:pPr>
          </w:p>
        </w:tc>
        <w:tc>
          <w:tcPr>
            <w:tcW w:w="1272" w:type="dxa"/>
            <w:vAlign w:val="center"/>
          </w:tcPr>
          <w:p w14:paraId="13C26352" w14:textId="77777777" w:rsidR="008E2E9B" w:rsidRPr="0075338A" w:rsidRDefault="008E2E9B" w:rsidP="00470CCA">
            <w:r w:rsidRPr="0075338A">
              <w:rPr>
                <w:rFonts w:hint="eastAsia"/>
              </w:rPr>
              <w:t>HHJZRQ</w:t>
            </w:r>
          </w:p>
        </w:tc>
        <w:tc>
          <w:tcPr>
            <w:tcW w:w="1276" w:type="dxa"/>
            <w:vAlign w:val="center"/>
          </w:tcPr>
          <w:p w14:paraId="2368F53E" w14:textId="77777777" w:rsidR="008E2E9B" w:rsidRPr="0075338A" w:rsidRDefault="008E2E9B" w:rsidP="00470CCA">
            <w:r w:rsidRPr="0075338A">
              <w:rPr>
                <w:rFonts w:hint="eastAsia"/>
              </w:rPr>
              <w:t>Character</w:t>
            </w:r>
          </w:p>
        </w:tc>
        <w:tc>
          <w:tcPr>
            <w:tcW w:w="851" w:type="dxa"/>
            <w:vAlign w:val="center"/>
          </w:tcPr>
          <w:p w14:paraId="0C9504B2" w14:textId="77777777" w:rsidR="008E2E9B" w:rsidRPr="0075338A" w:rsidRDefault="008E2E9B" w:rsidP="00470CCA">
            <w:r w:rsidRPr="0075338A">
              <w:rPr>
                <w:rFonts w:hint="eastAsia"/>
              </w:rPr>
              <w:t>8</w:t>
            </w:r>
          </w:p>
        </w:tc>
        <w:tc>
          <w:tcPr>
            <w:tcW w:w="2976" w:type="dxa"/>
            <w:vAlign w:val="center"/>
          </w:tcPr>
          <w:p w14:paraId="4BE1EAD8" w14:textId="77777777" w:rsidR="008E2E9B" w:rsidRPr="0075338A" w:rsidRDefault="008E2E9B" w:rsidP="00470CCA">
            <w:r w:rsidRPr="0075338A">
              <w:rPr>
                <w:rFonts w:hint="eastAsia"/>
              </w:rPr>
              <w:t>合伙人证件截止日期</w:t>
            </w:r>
          </w:p>
        </w:tc>
        <w:tc>
          <w:tcPr>
            <w:tcW w:w="2552" w:type="dxa"/>
            <w:vAlign w:val="center"/>
          </w:tcPr>
          <w:p w14:paraId="34FB3391" w14:textId="77777777" w:rsidR="008E2E9B" w:rsidRPr="0075338A" w:rsidRDefault="008E2E9B" w:rsidP="000E6D99"/>
        </w:tc>
      </w:tr>
      <w:tr w:rsidR="008E2E9B" w:rsidRPr="0081110F" w14:paraId="7F0B4E73" w14:textId="77777777" w:rsidTr="006B3879">
        <w:trPr>
          <w:trHeight w:val="415"/>
          <w:jc w:val="center"/>
        </w:trPr>
        <w:tc>
          <w:tcPr>
            <w:tcW w:w="537" w:type="dxa"/>
            <w:vAlign w:val="center"/>
          </w:tcPr>
          <w:p w14:paraId="30516DBE" w14:textId="77777777" w:rsidR="00E70528" w:rsidRDefault="00E70528">
            <w:pPr>
              <w:pStyle w:val="ab"/>
              <w:numPr>
                <w:ilvl w:val="0"/>
                <w:numId w:val="16"/>
              </w:numPr>
              <w:ind w:firstLineChars="0"/>
              <w:jc w:val="center"/>
              <w:rPr>
                <w:b/>
              </w:rPr>
            </w:pPr>
          </w:p>
        </w:tc>
        <w:tc>
          <w:tcPr>
            <w:tcW w:w="1272" w:type="dxa"/>
            <w:vAlign w:val="center"/>
          </w:tcPr>
          <w:p w14:paraId="3EEBE4E5" w14:textId="77777777" w:rsidR="008E2E9B" w:rsidRPr="0075338A" w:rsidRDefault="008E2E9B" w:rsidP="00470CCA">
            <w:r w:rsidRPr="0075338A">
              <w:rPr>
                <w:rFonts w:hint="eastAsia"/>
              </w:rPr>
              <w:t>GJDM</w:t>
            </w:r>
          </w:p>
        </w:tc>
        <w:tc>
          <w:tcPr>
            <w:tcW w:w="1276" w:type="dxa"/>
            <w:vAlign w:val="center"/>
          </w:tcPr>
          <w:p w14:paraId="7AB8FAFB" w14:textId="77777777" w:rsidR="008E2E9B" w:rsidRPr="0075338A" w:rsidRDefault="008E2E9B" w:rsidP="00470CCA">
            <w:r w:rsidRPr="0075338A">
              <w:rPr>
                <w:rFonts w:hint="eastAsia"/>
              </w:rPr>
              <w:t>Character</w:t>
            </w:r>
          </w:p>
        </w:tc>
        <w:tc>
          <w:tcPr>
            <w:tcW w:w="851" w:type="dxa"/>
            <w:vAlign w:val="center"/>
          </w:tcPr>
          <w:p w14:paraId="25816E90" w14:textId="77777777" w:rsidR="008E2E9B" w:rsidRPr="0075338A" w:rsidRDefault="008E2E9B" w:rsidP="00470CCA">
            <w:r w:rsidRPr="0075338A">
              <w:rPr>
                <w:rFonts w:hint="eastAsia"/>
              </w:rPr>
              <w:t>3</w:t>
            </w:r>
          </w:p>
        </w:tc>
        <w:tc>
          <w:tcPr>
            <w:tcW w:w="2976" w:type="dxa"/>
            <w:vAlign w:val="center"/>
          </w:tcPr>
          <w:p w14:paraId="717B5C0E" w14:textId="77777777" w:rsidR="008E2E9B" w:rsidRPr="0075338A" w:rsidRDefault="008E2E9B" w:rsidP="00470CCA">
            <w:r w:rsidRPr="0075338A">
              <w:rPr>
                <w:rFonts w:hint="eastAsia"/>
              </w:rPr>
              <w:t>国籍</w:t>
            </w:r>
            <w:r w:rsidRPr="0075338A">
              <w:rPr>
                <w:rFonts w:hint="eastAsia"/>
              </w:rPr>
              <w:t>/</w:t>
            </w:r>
            <w:r w:rsidRPr="0075338A">
              <w:rPr>
                <w:rFonts w:hint="eastAsia"/>
              </w:rPr>
              <w:t>地区代码</w:t>
            </w:r>
          </w:p>
        </w:tc>
        <w:tc>
          <w:tcPr>
            <w:tcW w:w="2552" w:type="dxa"/>
            <w:vAlign w:val="center"/>
          </w:tcPr>
          <w:p w14:paraId="24878BCF" w14:textId="77777777" w:rsidR="008E2E9B" w:rsidRPr="0075338A" w:rsidRDefault="008E2E9B" w:rsidP="000E6D99">
            <w:r w:rsidRPr="009643BF">
              <w:rPr>
                <w:rFonts w:hint="eastAsia"/>
              </w:rPr>
              <w:t>字典</w:t>
            </w:r>
            <w:r>
              <w:rPr>
                <w:rFonts w:hint="eastAsia"/>
              </w:rPr>
              <w:t>(</w:t>
            </w:r>
            <w:r w:rsidRPr="0075338A">
              <w:rPr>
                <w:rFonts w:hint="eastAsia"/>
              </w:rPr>
              <w:t>GJDM</w:t>
            </w:r>
            <w:r w:rsidRPr="009643BF">
              <w:rPr>
                <w:rFonts w:hint="eastAsia"/>
              </w:rPr>
              <w:t>)</w:t>
            </w:r>
          </w:p>
        </w:tc>
      </w:tr>
      <w:tr w:rsidR="008E2E9B" w14:paraId="5E21AB2F" w14:textId="77777777" w:rsidTr="006B3879">
        <w:trPr>
          <w:trHeight w:val="415"/>
          <w:jc w:val="center"/>
        </w:trPr>
        <w:tc>
          <w:tcPr>
            <w:tcW w:w="537" w:type="dxa"/>
            <w:vAlign w:val="center"/>
          </w:tcPr>
          <w:p w14:paraId="6FCD9234" w14:textId="77777777" w:rsidR="00E70528" w:rsidRDefault="00E70528">
            <w:pPr>
              <w:pStyle w:val="ab"/>
              <w:numPr>
                <w:ilvl w:val="0"/>
                <w:numId w:val="16"/>
              </w:numPr>
              <w:ind w:firstLineChars="0"/>
              <w:jc w:val="center"/>
              <w:rPr>
                <w:b/>
              </w:rPr>
            </w:pPr>
          </w:p>
        </w:tc>
        <w:tc>
          <w:tcPr>
            <w:tcW w:w="1272" w:type="dxa"/>
            <w:vAlign w:val="center"/>
          </w:tcPr>
          <w:p w14:paraId="3C6EBB9E" w14:textId="77777777" w:rsidR="008E2E9B" w:rsidRPr="0075338A" w:rsidRDefault="008E2E9B" w:rsidP="00470CCA">
            <w:r>
              <w:rPr>
                <w:rFonts w:hint="eastAsia"/>
              </w:rPr>
              <w:t>HH</w:t>
            </w:r>
            <w:r w:rsidRPr="0075338A">
              <w:rPr>
                <w:rFonts w:hint="eastAsia"/>
              </w:rPr>
              <w:t>CDFS</w:t>
            </w:r>
          </w:p>
        </w:tc>
        <w:tc>
          <w:tcPr>
            <w:tcW w:w="1276" w:type="dxa"/>
            <w:vAlign w:val="center"/>
          </w:tcPr>
          <w:p w14:paraId="7F20776F" w14:textId="77777777" w:rsidR="008E2E9B" w:rsidRPr="0075338A" w:rsidRDefault="008E2E9B" w:rsidP="00470CCA">
            <w:r w:rsidRPr="0075338A">
              <w:rPr>
                <w:rFonts w:hint="eastAsia"/>
              </w:rPr>
              <w:t>Character</w:t>
            </w:r>
          </w:p>
        </w:tc>
        <w:tc>
          <w:tcPr>
            <w:tcW w:w="851" w:type="dxa"/>
            <w:vAlign w:val="center"/>
          </w:tcPr>
          <w:p w14:paraId="1B92D1C4" w14:textId="77777777" w:rsidR="008E2E9B" w:rsidRPr="0075338A" w:rsidRDefault="008E2E9B" w:rsidP="00470CCA">
            <w:r w:rsidRPr="0075338A">
              <w:rPr>
                <w:rFonts w:hint="eastAsia"/>
              </w:rPr>
              <w:t>1</w:t>
            </w:r>
          </w:p>
        </w:tc>
        <w:tc>
          <w:tcPr>
            <w:tcW w:w="2976" w:type="dxa"/>
            <w:vAlign w:val="center"/>
          </w:tcPr>
          <w:p w14:paraId="6A860A2B" w14:textId="77777777" w:rsidR="008E2E9B" w:rsidRPr="0075338A" w:rsidRDefault="008E2E9B" w:rsidP="00470CCA">
            <w:r w:rsidRPr="0075338A">
              <w:rPr>
                <w:rFonts w:hint="eastAsia"/>
              </w:rPr>
              <w:t>合伙人承担责任方式</w:t>
            </w:r>
          </w:p>
        </w:tc>
        <w:tc>
          <w:tcPr>
            <w:tcW w:w="2552" w:type="dxa"/>
            <w:vAlign w:val="center"/>
          </w:tcPr>
          <w:p w14:paraId="3340F5C7" w14:textId="77777777" w:rsidR="008E2E9B" w:rsidRPr="0075338A" w:rsidRDefault="008E2E9B" w:rsidP="000E6D99">
            <w:r w:rsidRPr="009643BF">
              <w:rPr>
                <w:rFonts w:hint="eastAsia"/>
              </w:rPr>
              <w:t>字典</w:t>
            </w:r>
            <w:r>
              <w:rPr>
                <w:rFonts w:hint="eastAsia"/>
              </w:rPr>
              <w:t>(HH</w:t>
            </w:r>
            <w:r w:rsidRPr="0075338A">
              <w:rPr>
                <w:rFonts w:hint="eastAsia"/>
              </w:rPr>
              <w:t>CDFS</w:t>
            </w:r>
            <w:r w:rsidRPr="009643BF">
              <w:rPr>
                <w:rFonts w:hint="eastAsia"/>
              </w:rPr>
              <w:t>)</w:t>
            </w:r>
          </w:p>
        </w:tc>
      </w:tr>
      <w:tr w:rsidR="008E2E9B" w14:paraId="48CFB916" w14:textId="77777777" w:rsidTr="006B3879">
        <w:trPr>
          <w:trHeight w:val="415"/>
          <w:jc w:val="center"/>
        </w:trPr>
        <w:tc>
          <w:tcPr>
            <w:tcW w:w="537" w:type="dxa"/>
            <w:vAlign w:val="center"/>
          </w:tcPr>
          <w:p w14:paraId="4CB10663" w14:textId="77777777" w:rsidR="00E70528" w:rsidRDefault="00E70528">
            <w:pPr>
              <w:pStyle w:val="ab"/>
              <w:numPr>
                <w:ilvl w:val="0"/>
                <w:numId w:val="16"/>
              </w:numPr>
              <w:ind w:firstLineChars="0"/>
              <w:jc w:val="center"/>
              <w:rPr>
                <w:b/>
              </w:rPr>
            </w:pPr>
          </w:p>
        </w:tc>
        <w:tc>
          <w:tcPr>
            <w:tcW w:w="1272" w:type="dxa"/>
            <w:vAlign w:val="center"/>
          </w:tcPr>
          <w:p w14:paraId="3E4ED56A" w14:textId="77777777" w:rsidR="008E2E9B" w:rsidRDefault="008E2E9B" w:rsidP="00470CCA">
            <w:r w:rsidRPr="009643BF">
              <w:rPr>
                <w:rFonts w:hint="eastAsia"/>
              </w:rPr>
              <w:t>KHJGDM</w:t>
            </w:r>
          </w:p>
        </w:tc>
        <w:tc>
          <w:tcPr>
            <w:tcW w:w="1276" w:type="dxa"/>
            <w:vAlign w:val="center"/>
          </w:tcPr>
          <w:p w14:paraId="715E07FD" w14:textId="77777777" w:rsidR="008E2E9B" w:rsidRPr="0075338A" w:rsidRDefault="008E2E9B" w:rsidP="00470CCA">
            <w:r w:rsidRPr="009643BF">
              <w:rPr>
                <w:rFonts w:hint="eastAsia"/>
              </w:rPr>
              <w:t>Character</w:t>
            </w:r>
          </w:p>
        </w:tc>
        <w:tc>
          <w:tcPr>
            <w:tcW w:w="851" w:type="dxa"/>
            <w:vAlign w:val="center"/>
          </w:tcPr>
          <w:p w14:paraId="3F6575DD" w14:textId="77777777" w:rsidR="008E2E9B" w:rsidRPr="0075338A" w:rsidRDefault="008E2E9B" w:rsidP="00470CCA">
            <w:r w:rsidRPr="009643BF">
              <w:rPr>
                <w:rFonts w:hint="eastAsia"/>
              </w:rPr>
              <w:t>6</w:t>
            </w:r>
          </w:p>
        </w:tc>
        <w:tc>
          <w:tcPr>
            <w:tcW w:w="2976" w:type="dxa"/>
            <w:vAlign w:val="center"/>
          </w:tcPr>
          <w:p w14:paraId="326769FD" w14:textId="77777777" w:rsidR="008E2E9B" w:rsidRPr="0075338A" w:rsidRDefault="008E2E9B" w:rsidP="00470CCA">
            <w:r>
              <w:rPr>
                <w:rFonts w:hint="eastAsia"/>
              </w:rPr>
              <w:t>业务发起</w:t>
            </w:r>
            <w:r w:rsidRPr="009643BF">
              <w:rPr>
                <w:rFonts w:hint="eastAsia"/>
              </w:rPr>
              <w:t>开户代理机构代码</w:t>
            </w:r>
          </w:p>
        </w:tc>
        <w:tc>
          <w:tcPr>
            <w:tcW w:w="2552" w:type="dxa"/>
            <w:vAlign w:val="center"/>
          </w:tcPr>
          <w:p w14:paraId="4459EC6C" w14:textId="77777777" w:rsidR="008E2E9B" w:rsidRPr="0075338A" w:rsidRDefault="008E2E9B" w:rsidP="000E6D99"/>
        </w:tc>
      </w:tr>
      <w:tr w:rsidR="008E2E9B" w14:paraId="1B85E103" w14:textId="77777777" w:rsidTr="006B3879">
        <w:trPr>
          <w:trHeight w:val="415"/>
          <w:jc w:val="center"/>
        </w:trPr>
        <w:tc>
          <w:tcPr>
            <w:tcW w:w="537" w:type="dxa"/>
            <w:vAlign w:val="center"/>
          </w:tcPr>
          <w:p w14:paraId="63FC5044" w14:textId="77777777" w:rsidR="00E70528" w:rsidRDefault="00E70528">
            <w:pPr>
              <w:pStyle w:val="ab"/>
              <w:numPr>
                <w:ilvl w:val="0"/>
                <w:numId w:val="16"/>
              </w:numPr>
              <w:ind w:firstLineChars="0"/>
              <w:jc w:val="center"/>
              <w:rPr>
                <w:b/>
              </w:rPr>
            </w:pPr>
          </w:p>
        </w:tc>
        <w:tc>
          <w:tcPr>
            <w:tcW w:w="1272" w:type="dxa"/>
            <w:vAlign w:val="center"/>
          </w:tcPr>
          <w:p w14:paraId="61A02149" w14:textId="77777777" w:rsidR="008E2E9B" w:rsidRDefault="008E2E9B" w:rsidP="00470CCA">
            <w:r w:rsidRPr="009643BF">
              <w:rPr>
                <w:rFonts w:hint="eastAsia"/>
              </w:rPr>
              <w:t>KHWDDM</w:t>
            </w:r>
          </w:p>
        </w:tc>
        <w:tc>
          <w:tcPr>
            <w:tcW w:w="1276" w:type="dxa"/>
            <w:vAlign w:val="center"/>
          </w:tcPr>
          <w:p w14:paraId="5729CC87" w14:textId="77777777" w:rsidR="008E2E9B" w:rsidRPr="0075338A" w:rsidRDefault="008E2E9B" w:rsidP="00470CCA">
            <w:r w:rsidRPr="009643BF">
              <w:rPr>
                <w:rFonts w:hint="eastAsia"/>
              </w:rPr>
              <w:t>Character</w:t>
            </w:r>
          </w:p>
        </w:tc>
        <w:tc>
          <w:tcPr>
            <w:tcW w:w="851" w:type="dxa"/>
            <w:vAlign w:val="center"/>
          </w:tcPr>
          <w:p w14:paraId="79983D2B" w14:textId="77777777" w:rsidR="008E2E9B" w:rsidRPr="0075338A" w:rsidRDefault="008E2E9B" w:rsidP="00470CCA">
            <w:r w:rsidRPr="009643BF">
              <w:rPr>
                <w:rFonts w:hint="eastAsia"/>
              </w:rPr>
              <w:t>10</w:t>
            </w:r>
          </w:p>
        </w:tc>
        <w:tc>
          <w:tcPr>
            <w:tcW w:w="2976" w:type="dxa"/>
            <w:vAlign w:val="center"/>
          </w:tcPr>
          <w:p w14:paraId="606F8A90" w14:textId="77777777" w:rsidR="008E2E9B" w:rsidRPr="0075338A" w:rsidRDefault="008E2E9B" w:rsidP="00470CCA">
            <w:r>
              <w:rPr>
                <w:rFonts w:hint="eastAsia"/>
              </w:rPr>
              <w:t>业务发起</w:t>
            </w:r>
            <w:r w:rsidRPr="009643BF">
              <w:rPr>
                <w:rFonts w:hint="eastAsia"/>
              </w:rPr>
              <w:t>开户代理网点代码</w:t>
            </w:r>
          </w:p>
        </w:tc>
        <w:tc>
          <w:tcPr>
            <w:tcW w:w="2552" w:type="dxa"/>
            <w:vAlign w:val="center"/>
          </w:tcPr>
          <w:p w14:paraId="32239E8A" w14:textId="77777777" w:rsidR="008E2E9B" w:rsidRPr="0075338A" w:rsidRDefault="008E2E9B" w:rsidP="000E6D99"/>
        </w:tc>
      </w:tr>
      <w:tr w:rsidR="008E2E9B" w14:paraId="1444AE23" w14:textId="77777777" w:rsidTr="006B3879">
        <w:trPr>
          <w:trHeight w:val="415"/>
          <w:jc w:val="center"/>
        </w:trPr>
        <w:tc>
          <w:tcPr>
            <w:tcW w:w="537" w:type="dxa"/>
            <w:vAlign w:val="center"/>
          </w:tcPr>
          <w:p w14:paraId="7A15F180" w14:textId="77777777" w:rsidR="00E70528" w:rsidRDefault="00E70528">
            <w:pPr>
              <w:pStyle w:val="ab"/>
              <w:numPr>
                <w:ilvl w:val="0"/>
                <w:numId w:val="16"/>
              </w:numPr>
              <w:ind w:firstLineChars="0"/>
              <w:jc w:val="center"/>
              <w:rPr>
                <w:b/>
              </w:rPr>
            </w:pPr>
          </w:p>
        </w:tc>
        <w:tc>
          <w:tcPr>
            <w:tcW w:w="1272" w:type="dxa"/>
            <w:vAlign w:val="center"/>
          </w:tcPr>
          <w:p w14:paraId="36DEAB4B" w14:textId="77777777" w:rsidR="008E2E9B" w:rsidRPr="0075338A" w:rsidRDefault="008E2E9B" w:rsidP="00470CCA">
            <w:r>
              <w:rPr>
                <w:rFonts w:hint="eastAsia"/>
              </w:rPr>
              <w:t>SQRQ</w:t>
            </w:r>
          </w:p>
        </w:tc>
        <w:tc>
          <w:tcPr>
            <w:tcW w:w="1276" w:type="dxa"/>
            <w:vAlign w:val="center"/>
          </w:tcPr>
          <w:p w14:paraId="175E3663" w14:textId="77777777" w:rsidR="008E2E9B" w:rsidRPr="0075338A" w:rsidRDefault="008E2E9B" w:rsidP="00470CCA">
            <w:r w:rsidRPr="00C45958">
              <w:rPr>
                <w:rFonts w:hint="eastAsia"/>
              </w:rPr>
              <w:t>Character</w:t>
            </w:r>
          </w:p>
        </w:tc>
        <w:tc>
          <w:tcPr>
            <w:tcW w:w="851" w:type="dxa"/>
            <w:vAlign w:val="center"/>
          </w:tcPr>
          <w:p w14:paraId="14593B26" w14:textId="77777777" w:rsidR="008E2E9B" w:rsidRPr="0075338A" w:rsidRDefault="008E2E9B" w:rsidP="00470CCA">
            <w:r>
              <w:rPr>
                <w:rFonts w:hint="eastAsia"/>
              </w:rPr>
              <w:t>8</w:t>
            </w:r>
          </w:p>
        </w:tc>
        <w:tc>
          <w:tcPr>
            <w:tcW w:w="2976" w:type="dxa"/>
            <w:vAlign w:val="center"/>
          </w:tcPr>
          <w:p w14:paraId="3E3EE9B6" w14:textId="77777777" w:rsidR="008E2E9B" w:rsidRPr="0075338A" w:rsidRDefault="008E2E9B" w:rsidP="00470CCA">
            <w:r>
              <w:rPr>
                <w:rFonts w:hint="eastAsia"/>
              </w:rPr>
              <w:t>申请日期</w:t>
            </w:r>
          </w:p>
        </w:tc>
        <w:tc>
          <w:tcPr>
            <w:tcW w:w="2552" w:type="dxa"/>
            <w:vAlign w:val="center"/>
          </w:tcPr>
          <w:p w14:paraId="0E98BAD8" w14:textId="77777777" w:rsidR="008E2E9B" w:rsidRPr="0075338A" w:rsidRDefault="008E2E9B" w:rsidP="000E6D99"/>
        </w:tc>
      </w:tr>
      <w:tr w:rsidR="008E2E9B" w14:paraId="4D82EB8A" w14:textId="77777777" w:rsidTr="006B3879">
        <w:trPr>
          <w:trHeight w:val="415"/>
          <w:jc w:val="center"/>
        </w:trPr>
        <w:tc>
          <w:tcPr>
            <w:tcW w:w="537" w:type="dxa"/>
            <w:vAlign w:val="center"/>
          </w:tcPr>
          <w:p w14:paraId="29D93B00" w14:textId="77777777" w:rsidR="00E70528" w:rsidRDefault="00E70528">
            <w:pPr>
              <w:pStyle w:val="ab"/>
              <w:numPr>
                <w:ilvl w:val="0"/>
                <w:numId w:val="16"/>
              </w:numPr>
              <w:ind w:firstLineChars="0"/>
              <w:jc w:val="center"/>
              <w:rPr>
                <w:b/>
              </w:rPr>
            </w:pPr>
          </w:p>
        </w:tc>
        <w:tc>
          <w:tcPr>
            <w:tcW w:w="1272" w:type="dxa"/>
            <w:vAlign w:val="center"/>
          </w:tcPr>
          <w:p w14:paraId="0DB93104" w14:textId="77777777" w:rsidR="008E2E9B" w:rsidRPr="009643BF" w:rsidRDefault="008E2E9B" w:rsidP="00470CCA">
            <w:r w:rsidRPr="0075338A">
              <w:rPr>
                <w:rFonts w:hint="eastAsia"/>
              </w:rPr>
              <w:t>YWRQ</w:t>
            </w:r>
          </w:p>
        </w:tc>
        <w:tc>
          <w:tcPr>
            <w:tcW w:w="1276" w:type="dxa"/>
            <w:vAlign w:val="center"/>
          </w:tcPr>
          <w:p w14:paraId="149A1AE8" w14:textId="77777777" w:rsidR="008E2E9B" w:rsidRPr="009643BF" w:rsidRDefault="008E2E9B" w:rsidP="00470CCA">
            <w:r w:rsidRPr="0075338A">
              <w:rPr>
                <w:rFonts w:hint="eastAsia"/>
              </w:rPr>
              <w:t>Character</w:t>
            </w:r>
          </w:p>
        </w:tc>
        <w:tc>
          <w:tcPr>
            <w:tcW w:w="851" w:type="dxa"/>
            <w:vAlign w:val="center"/>
          </w:tcPr>
          <w:p w14:paraId="7706EF73" w14:textId="77777777" w:rsidR="008E2E9B" w:rsidRPr="009643BF" w:rsidRDefault="008E2E9B" w:rsidP="00470CCA">
            <w:r w:rsidRPr="0075338A">
              <w:rPr>
                <w:rFonts w:hint="eastAsia"/>
              </w:rPr>
              <w:t>8</w:t>
            </w:r>
          </w:p>
        </w:tc>
        <w:tc>
          <w:tcPr>
            <w:tcW w:w="2976" w:type="dxa"/>
            <w:vAlign w:val="center"/>
          </w:tcPr>
          <w:p w14:paraId="601CFF51" w14:textId="77777777" w:rsidR="008E2E9B" w:rsidRDefault="008E2E9B" w:rsidP="00470CCA">
            <w:r w:rsidRPr="0075338A">
              <w:rPr>
                <w:rFonts w:hint="eastAsia"/>
              </w:rPr>
              <w:t>业务日期</w:t>
            </w:r>
          </w:p>
        </w:tc>
        <w:tc>
          <w:tcPr>
            <w:tcW w:w="2552" w:type="dxa"/>
            <w:vAlign w:val="center"/>
          </w:tcPr>
          <w:p w14:paraId="537BC009" w14:textId="77777777" w:rsidR="008E2E9B" w:rsidRDefault="008E2E9B" w:rsidP="000E6D99"/>
        </w:tc>
      </w:tr>
      <w:tr w:rsidR="008E2E9B" w14:paraId="0B848979" w14:textId="77777777" w:rsidTr="006B3879">
        <w:trPr>
          <w:trHeight w:val="415"/>
          <w:jc w:val="center"/>
        </w:trPr>
        <w:tc>
          <w:tcPr>
            <w:tcW w:w="537" w:type="dxa"/>
            <w:vAlign w:val="center"/>
          </w:tcPr>
          <w:p w14:paraId="3292F7E8" w14:textId="77777777" w:rsidR="00E70528" w:rsidRDefault="00E70528">
            <w:pPr>
              <w:pStyle w:val="ab"/>
              <w:numPr>
                <w:ilvl w:val="0"/>
                <w:numId w:val="16"/>
              </w:numPr>
              <w:ind w:firstLineChars="0"/>
              <w:jc w:val="center"/>
              <w:rPr>
                <w:b/>
              </w:rPr>
            </w:pPr>
          </w:p>
        </w:tc>
        <w:tc>
          <w:tcPr>
            <w:tcW w:w="1272" w:type="dxa"/>
            <w:vAlign w:val="center"/>
          </w:tcPr>
          <w:p w14:paraId="4B3D52E7" w14:textId="77777777" w:rsidR="008E2E9B" w:rsidRPr="0075338A" w:rsidRDefault="008E2E9B" w:rsidP="00470CCA">
            <w:r w:rsidRPr="008C498F">
              <w:rPr>
                <w:rFonts w:hint="eastAsia"/>
              </w:rPr>
              <w:t>YWPZBS</w:t>
            </w:r>
          </w:p>
        </w:tc>
        <w:tc>
          <w:tcPr>
            <w:tcW w:w="1276" w:type="dxa"/>
            <w:vAlign w:val="center"/>
          </w:tcPr>
          <w:p w14:paraId="0AA236AC" w14:textId="77777777" w:rsidR="008E2E9B" w:rsidRPr="0075338A" w:rsidRDefault="008E2E9B" w:rsidP="00470CCA">
            <w:r w:rsidRPr="008C498F">
              <w:rPr>
                <w:rFonts w:hint="eastAsia"/>
              </w:rPr>
              <w:t>Character</w:t>
            </w:r>
          </w:p>
        </w:tc>
        <w:tc>
          <w:tcPr>
            <w:tcW w:w="851" w:type="dxa"/>
            <w:vAlign w:val="center"/>
          </w:tcPr>
          <w:p w14:paraId="0C18144B" w14:textId="77777777" w:rsidR="008E2E9B" w:rsidRPr="0075338A" w:rsidRDefault="008E2E9B" w:rsidP="00470CCA">
            <w:r w:rsidRPr="008C498F">
              <w:rPr>
                <w:rFonts w:hint="eastAsia"/>
              </w:rPr>
              <w:t>1</w:t>
            </w:r>
          </w:p>
        </w:tc>
        <w:tc>
          <w:tcPr>
            <w:tcW w:w="2976" w:type="dxa"/>
            <w:vAlign w:val="center"/>
          </w:tcPr>
          <w:p w14:paraId="12CF3061" w14:textId="77777777" w:rsidR="008E2E9B" w:rsidRPr="0075338A" w:rsidRDefault="008E2E9B" w:rsidP="00470CCA">
            <w:r w:rsidRPr="008C498F">
              <w:rPr>
                <w:rFonts w:hint="eastAsia"/>
              </w:rPr>
              <w:t>业务凭证报送标识</w:t>
            </w:r>
          </w:p>
        </w:tc>
        <w:tc>
          <w:tcPr>
            <w:tcW w:w="2552" w:type="dxa"/>
            <w:vAlign w:val="center"/>
          </w:tcPr>
          <w:p w14:paraId="317FB662" w14:textId="77777777" w:rsidR="008E2E9B" w:rsidRDefault="008E2E9B" w:rsidP="000E6D99">
            <w:r w:rsidRPr="00C45958">
              <w:rPr>
                <w:rFonts w:hint="eastAsia"/>
              </w:rPr>
              <w:t>字典</w:t>
            </w:r>
            <w:r w:rsidRPr="00C45958">
              <w:rPr>
                <w:rFonts w:hint="eastAsia"/>
              </w:rPr>
              <w:t>(</w:t>
            </w:r>
            <w:r w:rsidRPr="008C498F">
              <w:rPr>
                <w:rFonts w:hint="eastAsia"/>
              </w:rPr>
              <w:t>YWPZBS</w:t>
            </w:r>
            <w:r w:rsidRPr="00C45958">
              <w:rPr>
                <w:rFonts w:hint="eastAsia"/>
              </w:rPr>
              <w:t>)</w:t>
            </w:r>
          </w:p>
        </w:tc>
      </w:tr>
      <w:tr w:rsidR="008E2E9B" w14:paraId="4B206ECD" w14:textId="77777777" w:rsidTr="006B3879">
        <w:trPr>
          <w:trHeight w:val="415"/>
          <w:jc w:val="center"/>
        </w:trPr>
        <w:tc>
          <w:tcPr>
            <w:tcW w:w="537" w:type="dxa"/>
            <w:vAlign w:val="center"/>
          </w:tcPr>
          <w:p w14:paraId="769A9F73" w14:textId="77777777" w:rsidR="00E70528" w:rsidRDefault="00E70528">
            <w:pPr>
              <w:pStyle w:val="ab"/>
              <w:numPr>
                <w:ilvl w:val="0"/>
                <w:numId w:val="16"/>
              </w:numPr>
              <w:ind w:firstLineChars="0"/>
              <w:jc w:val="center"/>
              <w:rPr>
                <w:b/>
              </w:rPr>
            </w:pPr>
          </w:p>
        </w:tc>
        <w:tc>
          <w:tcPr>
            <w:tcW w:w="1272" w:type="dxa"/>
            <w:vAlign w:val="center"/>
          </w:tcPr>
          <w:p w14:paraId="24E3FD55" w14:textId="77777777" w:rsidR="008E2E9B" w:rsidRPr="0075338A" w:rsidRDefault="008E2E9B" w:rsidP="00470CCA">
            <w:r w:rsidRPr="0075338A">
              <w:rPr>
                <w:rFonts w:hint="eastAsia"/>
              </w:rPr>
              <w:t>JGDM</w:t>
            </w:r>
          </w:p>
        </w:tc>
        <w:tc>
          <w:tcPr>
            <w:tcW w:w="1276" w:type="dxa"/>
            <w:vAlign w:val="center"/>
          </w:tcPr>
          <w:p w14:paraId="597A77C6" w14:textId="77777777" w:rsidR="008E2E9B" w:rsidRPr="0075338A" w:rsidRDefault="008E2E9B" w:rsidP="00470CCA">
            <w:r w:rsidRPr="0075338A">
              <w:rPr>
                <w:rFonts w:hint="eastAsia"/>
              </w:rPr>
              <w:t>Character</w:t>
            </w:r>
          </w:p>
        </w:tc>
        <w:tc>
          <w:tcPr>
            <w:tcW w:w="851" w:type="dxa"/>
            <w:vAlign w:val="center"/>
          </w:tcPr>
          <w:p w14:paraId="4A51D539" w14:textId="77777777" w:rsidR="008E2E9B" w:rsidRPr="0075338A" w:rsidRDefault="008E2E9B" w:rsidP="00470CCA">
            <w:r w:rsidRPr="0075338A">
              <w:rPr>
                <w:rFonts w:hint="eastAsia"/>
              </w:rPr>
              <w:t>4</w:t>
            </w:r>
          </w:p>
        </w:tc>
        <w:tc>
          <w:tcPr>
            <w:tcW w:w="2976" w:type="dxa"/>
            <w:vAlign w:val="center"/>
          </w:tcPr>
          <w:p w14:paraId="406DD3EF" w14:textId="77777777" w:rsidR="008E2E9B" w:rsidRPr="0075338A" w:rsidRDefault="008E2E9B" w:rsidP="00470CCA">
            <w:r w:rsidRPr="0075338A">
              <w:rPr>
                <w:rFonts w:hint="eastAsia"/>
              </w:rPr>
              <w:t>结果代码</w:t>
            </w:r>
          </w:p>
        </w:tc>
        <w:tc>
          <w:tcPr>
            <w:tcW w:w="2552" w:type="dxa"/>
            <w:vAlign w:val="center"/>
          </w:tcPr>
          <w:p w14:paraId="506844B3" w14:textId="77777777" w:rsidR="008E2E9B" w:rsidRPr="0075338A" w:rsidRDefault="008E2E9B" w:rsidP="000E6D99"/>
        </w:tc>
      </w:tr>
      <w:tr w:rsidR="008E2E9B" w14:paraId="0E78E5B9" w14:textId="77777777" w:rsidTr="006B3879">
        <w:trPr>
          <w:trHeight w:val="415"/>
          <w:jc w:val="center"/>
        </w:trPr>
        <w:tc>
          <w:tcPr>
            <w:tcW w:w="537" w:type="dxa"/>
            <w:vAlign w:val="center"/>
          </w:tcPr>
          <w:p w14:paraId="36479E44" w14:textId="77777777" w:rsidR="00E70528" w:rsidRDefault="00E70528">
            <w:pPr>
              <w:pStyle w:val="ab"/>
              <w:numPr>
                <w:ilvl w:val="0"/>
                <w:numId w:val="16"/>
              </w:numPr>
              <w:ind w:firstLineChars="0"/>
              <w:jc w:val="center"/>
              <w:rPr>
                <w:b/>
              </w:rPr>
            </w:pPr>
          </w:p>
        </w:tc>
        <w:tc>
          <w:tcPr>
            <w:tcW w:w="1272" w:type="dxa"/>
            <w:vAlign w:val="center"/>
          </w:tcPr>
          <w:p w14:paraId="748F70D7" w14:textId="77777777" w:rsidR="008E2E9B" w:rsidRPr="0075338A" w:rsidRDefault="008E2E9B" w:rsidP="00470CCA">
            <w:r w:rsidRPr="0075338A">
              <w:rPr>
                <w:rFonts w:hint="eastAsia"/>
              </w:rPr>
              <w:t>JGSM</w:t>
            </w:r>
          </w:p>
        </w:tc>
        <w:tc>
          <w:tcPr>
            <w:tcW w:w="1276" w:type="dxa"/>
            <w:vAlign w:val="center"/>
          </w:tcPr>
          <w:p w14:paraId="3DE8D5A7" w14:textId="77777777" w:rsidR="008E2E9B" w:rsidRPr="0075338A" w:rsidRDefault="008E2E9B" w:rsidP="00470CCA">
            <w:r w:rsidRPr="0075338A">
              <w:rPr>
                <w:rFonts w:hint="eastAsia"/>
              </w:rPr>
              <w:t>Character</w:t>
            </w:r>
          </w:p>
        </w:tc>
        <w:tc>
          <w:tcPr>
            <w:tcW w:w="851" w:type="dxa"/>
            <w:vAlign w:val="center"/>
          </w:tcPr>
          <w:p w14:paraId="285930BA" w14:textId="77777777" w:rsidR="008E2E9B" w:rsidRPr="0075338A" w:rsidRDefault="008E2E9B" w:rsidP="00470CCA">
            <w:r w:rsidRPr="0075338A">
              <w:rPr>
                <w:rFonts w:hint="eastAsia"/>
              </w:rPr>
              <w:t>40</w:t>
            </w:r>
          </w:p>
        </w:tc>
        <w:tc>
          <w:tcPr>
            <w:tcW w:w="2976" w:type="dxa"/>
            <w:vAlign w:val="center"/>
          </w:tcPr>
          <w:p w14:paraId="00AF06DF" w14:textId="77777777" w:rsidR="008E2E9B" w:rsidRDefault="008E2E9B" w:rsidP="00470CCA">
            <w:r w:rsidRPr="0075338A">
              <w:rPr>
                <w:rFonts w:hint="eastAsia"/>
              </w:rPr>
              <w:t>结果说明</w:t>
            </w:r>
          </w:p>
        </w:tc>
        <w:tc>
          <w:tcPr>
            <w:tcW w:w="2552" w:type="dxa"/>
            <w:vAlign w:val="center"/>
          </w:tcPr>
          <w:p w14:paraId="55A74E6F" w14:textId="77777777" w:rsidR="008E2E9B" w:rsidRDefault="008E2E9B" w:rsidP="000E6D99"/>
        </w:tc>
      </w:tr>
    </w:tbl>
    <w:p w14:paraId="4F11B0A4" w14:textId="77777777" w:rsidR="00484A49" w:rsidRPr="006C09A6" w:rsidRDefault="00484A49" w:rsidP="00484A49">
      <w:pPr>
        <w:rPr>
          <w:b/>
          <w:sz w:val="24"/>
          <w:szCs w:val="24"/>
        </w:rPr>
      </w:pPr>
      <w:bookmarkStart w:id="70" w:name="_Toc358041906"/>
      <w:r w:rsidRPr="006C09A6">
        <w:rPr>
          <w:rFonts w:hint="eastAsia"/>
          <w:b/>
          <w:sz w:val="24"/>
          <w:szCs w:val="24"/>
        </w:rPr>
        <w:t>说明：</w:t>
      </w:r>
    </w:p>
    <w:p w14:paraId="74B25386" w14:textId="77777777" w:rsidR="00E70528" w:rsidRDefault="00484A49">
      <w:pPr>
        <w:pStyle w:val="ab"/>
        <w:numPr>
          <w:ilvl w:val="0"/>
          <w:numId w:val="118"/>
        </w:numPr>
        <w:spacing w:line="360" w:lineRule="auto"/>
        <w:ind w:firstLineChars="0"/>
      </w:pPr>
      <w:r>
        <w:rPr>
          <w:rFonts w:hint="eastAsia"/>
        </w:rPr>
        <w:t>当业务类别为“</w:t>
      </w:r>
      <w:r>
        <w:rPr>
          <w:rFonts w:hint="eastAsia"/>
        </w:rPr>
        <w:t xml:space="preserve">03 </w:t>
      </w:r>
      <w:r>
        <w:rPr>
          <w:rFonts w:hint="eastAsia"/>
        </w:rPr>
        <w:t>合伙人信息查询”时，可能返回多条结果记录</w:t>
      </w:r>
      <w:r w:rsidRPr="00101C15">
        <w:rPr>
          <w:rFonts w:hint="eastAsia"/>
        </w:rPr>
        <w:t>。</w:t>
      </w:r>
    </w:p>
    <w:p w14:paraId="783B349C" w14:textId="77777777" w:rsidR="00D132E4" w:rsidRDefault="00D132E4" w:rsidP="00D132E4"/>
    <w:p w14:paraId="125E4B79" w14:textId="77777777" w:rsidR="003C6241" w:rsidRDefault="003C6241" w:rsidP="003C6241">
      <w:pPr>
        <w:pStyle w:val="2"/>
        <w:numPr>
          <w:ilvl w:val="0"/>
          <w:numId w:val="3"/>
        </w:numPr>
      </w:pPr>
      <w:bookmarkStart w:id="71" w:name="_Toc3820395"/>
      <w:r w:rsidRPr="005D7C68">
        <w:rPr>
          <w:rFonts w:hint="eastAsia"/>
        </w:rPr>
        <w:t>适当性管理</w:t>
      </w:r>
      <w:r w:rsidRPr="005B0EBE">
        <w:rPr>
          <w:rFonts w:hint="eastAsia"/>
        </w:rPr>
        <w:t>信息</w:t>
      </w:r>
      <w:r w:rsidRPr="0008385C">
        <w:rPr>
          <w:rFonts w:hint="eastAsia"/>
        </w:rPr>
        <w:t>维护</w:t>
      </w:r>
      <w:bookmarkEnd w:id="70"/>
      <w:bookmarkEnd w:id="71"/>
    </w:p>
    <w:p w14:paraId="46820BBE" w14:textId="77777777" w:rsidR="00700250" w:rsidRPr="00700250" w:rsidRDefault="00700250" w:rsidP="00700250">
      <w:pPr>
        <w:rPr>
          <w:sz w:val="24"/>
          <w:szCs w:val="24"/>
        </w:rPr>
      </w:pPr>
      <w:bookmarkStart w:id="72" w:name="_Toc358041907"/>
    </w:p>
    <w:p w14:paraId="06094700" w14:textId="77777777" w:rsidR="006019D9" w:rsidRDefault="006019D9" w:rsidP="006019D9">
      <w:pPr>
        <w:rPr>
          <w:sz w:val="24"/>
          <w:szCs w:val="24"/>
        </w:rPr>
      </w:pPr>
    </w:p>
    <w:p w14:paraId="2CF58FB6" w14:textId="77777777" w:rsidR="006019D9" w:rsidRPr="00700250" w:rsidRDefault="006019D9" w:rsidP="006019D9">
      <w:pPr>
        <w:rPr>
          <w:sz w:val="24"/>
          <w:szCs w:val="28"/>
        </w:rPr>
      </w:pPr>
      <w:r w:rsidRPr="00700250">
        <w:rPr>
          <w:sz w:val="24"/>
          <w:szCs w:val="28"/>
        </w:rPr>
        <w:t>ServiceDomain = “CSDCC           ”</w:t>
      </w:r>
    </w:p>
    <w:p w14:paraId="6397023F" w14:textId="77777777" w:rsidR="006019D9" w:rsidRPr="00CF341F" w:rsidRDefault="006019D9" w:rsidP="006019D9">
      <w:pPr>
        <w:rPr>
          <w:sz w:val="24"/>
          <w:szCs w:val="28"/>
        </w:rPr>
      </w:pPr>
      <w:r w:rsidRPr="00700250">
        <w:rPr>
          <w:sz w:val="24"/>
          <w:szCs w:val="28"/>
        </w:rPr>
        <w:t>ServiceName = “UAPSRV          ”</w:t>
      </w:r>
    </w:p>
    <w:p w14:paraId="333E0F84" w14:textId="77777777" w:rsidR="006019D9" w:rsidRDefault="006019D9" w:rsidP="006019D9">
      <w:pPr>
        <w:rPr>
          <w:sz w:val="24"/>
          <w:szCs w:val="24"/>
        </w:rPr>
      </w:pPr>
    </w:p>
    <w:p w14:paraId="6EE6129E"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3</w:t>
      </w:r>
      <w:r w:rsidRPr="00700250">
        <w:rPr>
          <w:sz w:val="24"/>
          <w:szCs w:val="24"/>
        </w:rPr>
        <w:t>”</w:t>
      </w:r>
    </w:p>
    <w:p w14:paraId="0B65252C" w14:textId="77777777" w:rsidR="00700250" w:rsidRPr="00700250" w:rsidRDefault="00700250" w:rsidP="00700250">
      <w:pPr>
        <w:rPr>
          <w:sz w:val="24"/>
          <w:szCs w:val="24"/>
        </w:rPr>
      </w:pPr>
    </w:p>
    <w:bookmarkEnd w:id="72"/>
    <w:p w14:paraId="424FC082" w14:textId="77777777" w:rsidR="00FB46CE" w:rsidRPr="00271B22" w:rsidRDefault="00FB46CE" w:rsidP="00FB46CE">
      <w:pPr>
        <w:rPr>
          <w:b/>
          <w:sz w:val="30"/>
          <w:szCs w:val="30"/>
        </w:rPr>
      </w:pPr>
      <w:r w:rsidRPr="00271B22">
        <w:rPr>
          <w:rFonts w:hint="eastAsia"/>
          <w:b/>
          <w:sz w:val="30"/>
          <w:szCs w:val="30"/>
        </w:rPr>
        <w:t>请求：</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FB46CE" w:rsidRPr="00455B38" w14:paraId="50D0913B" w14:textId="77777777" w:rsidTr="00F21476">
        <w:trPr>
          <w:trHeight w:val="534"/>
          <w:jc w:val="center"/>
        </w:trPr>
        <w:tc>
          <w:tcPr>
            <w:tcW w:w="537" w:type="dxa"/>
            <w:shd w:val="clear" w:color="auto" w:fill="FFC000"/>
            <w:vAlign w:val="center"/>
          </w:tcPr>
          <w:p w14:paraId="0899058F" w14:textId="77777777" w:rsidR="00FB46CE" w:rsidRPr="00455B38" w:rsidRDefault="00FB46CE" w:rsidP="00F21476">
            <w:pPr>
              <w:jc w:val="center"/>
              <w:rPr>
                <w:b/>
                <w:sz w:val="24"/>
                <w:szCs w:val="24"/>
              </w:rPr>
            </w:pPr>
            <w:r w:rsidRPr="00455B38">
              <w:rPr>
                <w:rFonts w:hint="eastAsia"/>
                <w:b/>
                <w:sz w:val="24"/>
                <w:szCs w:val="24"/>
              </w:rPr>
              <w:t>NO</w:t>
            </w:r>
          </w:p>
        </w:tc>
        <w:tc>
          <w:tcPr>
            <w:tcW w:w="1272" w:type="dxa"/>
            <w:shd w:val="clear" w:color="auto" w:fill="FFC000"/>
            <w:vAlign w:val="center"/>
          </w:tcPr>
          <w:p w14:paraId="7176F99E" w14:textId="77777777" w:rsidR="00FB46CE" w:rsidRPr="00455B38" w:rsidRDefault="00FB46CE" w:rsidP="00F21476">
            <w:pPr>
              <w:jc w:val="center"/>
              <w:rPr>
                <w:b/>
                <w:sz w:val="24"/>
                <w:szCs w:val="24"/>
              </w:rPr>
            </w:pPr>
            <w:r w:rsidRPr="00455B38">
              <w:rPr>
                <w:rFonts w:hint="eastAsia"/>
                <w:b/>
                <w:sz w:val="24"/>
                <w:szCs w:val="24"/>
              </w:rPr>
              <w:t>字段</w:t>
            </w:r>
          </w:p>
        </w:tc>
        <w:tc>
          <w:tcPr>
            <w:tcW w:w="1276" w:type="dxa"/>
            <w:shd w:val="clear" w:color="auto" w:fill="FFC000"/>
            <w:vAlign w:val="center"/>
          </w:tcPr>
          <w:p w14:paraId="7C5304DA" w14:textId="77777777" w:rsidR="00FB46CE" w:rsidRPr="00455B38" w:rsidRDefault="00FB46CE" w:rsidP="00F21476">
            <w:pPr>
              <w:jc w:val="center"/>
              <w:rPr>
                <w:b/>
                <w:sz w:val="24"/>
                <w:szCs w:val="24"/>
              </w:rPr>
            </w:pPr>
            <w:r w:rsidRPr="00455B38">
              <w:rPr>
                <w:rFonts w:hint="eastAsia"/>
                <w:b/>
                <w:sz w:val="24"/>
                <w:szCs w:val="24"/>
              </w:rPr>
              <w:t>类型</w:t>
            </w:r>
          </w:p>
        </w:tc>
        <w:tc>
          <w:tcPr>
            <w:tcW w:w="851" w:type="dxa"/>
            <w:shd w:val="clear" w:color="auto" w:fill="FFC000"/>
            <w:vAlign w:val="center"/>
          </w:tcPr>
          <w:p w14:paraId="17EE131D" w14:textId="77777777" w:rsidR="00FB46CE" w:rsidRPr="00455B38" w:rsidRDefault="00FB46CE" w:rsidP="00F21476">
            <w:pPr>
              <w:jc w:val="center"/>
              <w:rPr>
                <w:b/>
                <w:sz w:val="24"/>
                <w:szCs w:val="24"/>
              </w:rPr>
            </w:pPr>
            <w:r w:rsidRPr="00455B38">
              <w:rPr>
                <w:rFonts w:hint="eastAsia"/>
                <w:b/>
                <w:sz w:val="24"/>
                <w:szCs w:val="24"/>
              </w:rPr>
              <w:t>长度</w:t>
            </w:r>
          </w:p>
        </w:tc>
        <w:tc>
          <w:tcPr>
            <w:tcW w:w="2976" w:type="dxa"/>
            <w:shd w:val="clear" w:color="auto" w:fill="FFC000"/>
            <w:vAlign w:val="center"/>
          </w:tcPr>
          <w:p w14:paraId="235FF303" w14:textId="77777777" w:rsidR="00FB46CE" w:rsidRPr="00455B38" w:rsidRDefault="00FB46CE" w:rsidP="00F21476">
            <w:pPr>
              <w:jc w:val="center"/>
              <w:rPr>
                <w:b/>
                <w:sz w:val="24"/>
                <w:szCs w:val="24"/>
              </w:rPr>
            </w:pPr>
            <w:r w:rsidRPr="00455B38">
              <w:rPr>
                <w:rFonts w:hint="eastAsia"/>
                <w:b/>
                <w:sz w:val="24"/>
                <w:szCs w:val="24"/>
              </w:rPr>
              <w:t>字段名称</w:t>
            </w:r>
          </w:p>
        </w:tc>
        <w:tc>
          <w:tcPr>
            <w:tcW w:w="2552" w:type="dxa"/>
            <w:shd w:val="clear" w:color="auto" w:fill="FFC000"/>
            <w:vAlign w:val="center"/>
          </w:tcPr>
          <w:p w14:paraId="32FA8BC3" w14:textId="77777777" w:rsidR="00FB46CE" w:rsidRPr="00455B38" w:rsidRDefault="00FB46CE" w:rsidP="00F21476">
            <w:pPr>
              <w:jc w:val="center"/>
              <w:rPr>
                <w:b/>
                <w:sz w:val="24"/>
                <w:szCs w:val="24"/>
              </w:rPr>
            </w:pPr>
            <w:r>
              <w:rPr>
                <w:rFonts w:hint="eastAsia"/>
                <w:b/>
                <w:sz w:val="24"/>
                <w:szCs w:val="24"/>
              </w:rPr>
              <w:t>备注</w:t>
            </w:r>
          </w:p>
        </w:tc>
      </w:tr>
      <w:tr w:rsidR="00FB46CE" w14:paraId="54B614CE" w14:textId="77777777" w:rsidTr="00F21476">
        <w:trPr>
          <w:trHeight w:val="415"/>
          <w:jc w:val="center"/>
        </w:trPr>
        <w:tc>
          <w:tcPr>
            <w:tcW w:w="537" w:type="dxa"/>
            <w:vAlign w:val="center"/>
          </w:tcPr>
          <w:p w14:paraId="6C6052A8" w14:textId="77777777" w:rsidR="00FB46CE" w:rsidRDefault="00FB46CE" w:rsidP="00F21476">
            <w:pPr>
              <w:pStyle w:val="ab"/>
              <w:numPr>
                <w:ilvl w:val="0"/>
                <w:numId w:val="18"/>
              </w:numPr>
              <w:ind w:firstLineChars="0"/>
              <w:jc w:val="center"/>
              <w:rPr>
                <w:b/>
              </w:rPr>
            </w:pPr>
          </w:p>
        </w:tc>
        <w:tc>
          <w:tcPr>
            <w:tcW w:w="1272" w:type="dxa"/>
            <w:vAlign w:val="center"/>
          </w:tcPr>
          <w:p w14:paraId="464FE926" w14:textId="77777777" w:rsidR="00FB46CE" w:rsidRPr="004A6013" w:rsidRDefault="00FB46CE" w:rsidP="00F21476">
            <w:r>
              <w:rPr>
                <w:rFonts w:hint="eastAsia"/>
              </w:rPr>
              <w:t>YWLSH</w:t>
            </w:r>
          </w:p>
        </w:tc>
        <w:tc>
          <w:tcPr>
            <w:tcW w:w="1276" w:type="dxa"/>
            <w:vAlign w:val="center"/>
          </w:tcPr>
          <w:p w14:paraId="02B022DC" w14:textId="77777777" w:rsidR="00FB46CE" w:rsidRPr="004A6013" w:rsidRDefault="00FB46CE" w:rsidP="00F21476">
            <w:r w:rsidRPr="00C45958">
              <w:rPr>
                <w:rFonts w:hint="eastAsia"/>
              </w:rPr>
              <w:t>Character</w:t>
            </w:r>
          </w:p>
        </w:tc>
        <w:tc>
          <w:tcPr>
            <w:tcW w:w="851" w:type="dxa"/>
            <w:vAlign w:val="center"/>
          </w:tcPr>
          <w:p w14:paraId="3A361369" w14:textId="77777777" w:rsidR="00FB46CE" w:rsidRPr="004A6013" w:rsidRDefault="00FB46CE" w:rsidP="00F21476">
            <w:r>
              <w:rPr>
                <w:rFonts w:hint="eastAsia"/>
              </w:rPr>
              <w:t>10</w:t>
            </w:r>
          </w:p>
        </w:tc>
        <w:tc>
          <w:tcPr>
            <w:tcW w:w="2976" w:type="dxa"/>
            <w:vAlign w:val="center"/>
          </w:tcPr>
          <w:p w14:paraId="4793738B" w14:textId="77777777" w:rsidR="00FB46CE" w:rsidRPr="004A6013" w:rsidRDefault="00FB46CE" w:rsidP="00F21476">
            <w:r>
              <w:rPr>
                <w:rFonts w:hint="eastAsia"/>
              </w:rPr>
              <w:t>业务流水号</w:t>
            </w:r>
          </w:p>
        </w:tc>
        <w:tc>
          <w:tcPr>
            <w:tcW w:w="2552" w:type="dxa"/>
            <w:vAlign w:val="center"/>
          </w:tcPr>
          <w:p w14:paraId="7EC48883" w14:textId="77777777" w:rsidR="00FB46CE" w:rsidRPr="004A6013" w:rsidRDefault="00FB46CE" w:rsidP="00F21476">
            <w:r w:rsidRPr="00194286">
              <w:rPr>
                <w:rFonts w:hint="eastAsia"/>
              </w:rPr>
              <w:t>必填</w:t>
            </w:r>
          </w:p>
        </w:tc>
      </w:tr>
      <w:tr w:rsidR="00FB46CE" w14:paraId="728E8310" w14:textId="77777777" w:rsidTr="00F21476">
        <w:trPr>
          <w:trHeight w:val="415"/>
          <w:jc w:val="center"/>
        </w:trPr>
        <w:tc>
          <w:tcPr>
            <w:tcW w:w="537" w:type="dxa"/>
            <w:vAlign w:val="center"/>
          </w:tcPr>
          <w:p w14:paraId="68490F8E" w14:textId="77777777" w:rsidR="00FB46CE" w:rsidRDefault="00FB46CE" w:rsidP="00F21476">
            <w:pPr>
              <w:pStyle w:val="ab"/>
              <w:numPr>
                <w:ilvl w:val="0"/>
                <w:numId w:val="18"/>
              </w:numPr>
              <w:ind w:firstLineChars="0"/>
              <w:jc w:val="center"/>
              <w:rPr>
                <w:b/>
              </w:rPr>
            </w:pPr>
          </w:p>
        </w:tc>
        <w:tc>
          <w:tcPr>
            <w:tcW w:w="1272" w:type="dxa"/>
            <w:vAlign w:val="center"/>
          </w:tcPr>
          <w:p w14:paraId="55E6A9EE" w14:textId="77777777" w:rsidR="00FB46CE" w:rsidRDefault="00FB46CE" w:rsidP="00F21476">
            <w:r w:rsidRPr="004A6013">
              <w:rPr>
                <w:rFonts w:hint="eastAsia"/>
              </w:rPr>
              <w:t>YWLB</w:t>
            </w:r>
          </w:p>
        </w:tc>
        <w:tc>
          <w:tcPr>
            <w:tcW w:w="1276" w:type="dxa"/>
            <w:vAlign w:val="center"/>
          </w:tcPr>
          <w:p w14:paraId="0D11E628" w14:textId="77777777" w:rsidR="00FB46CE" w:rsidRPr="00C45958" w:rsidRDefault="00FB46CE" w:rsidP="00F21476">
            <w:r w:rsidRPr="004A6013">
              <w:rPr>
                <w:rFonts w:hint="eastAsia"/>
              </w:rPr>
              <w:t>Character</w:t>
            </w:r>
          </w:p>
        </w:tc>
        <w:tc>
          <w:tcPr>
            <w:tcW w:w="851" w:type="dxa"/>
            <w:vAlign w:val="center"/>
          </w:tcPr>
          <w:p w14:paraId="02B74615" w14:textId="77777777" w:rsidR="00FB46CE" w:rsidRDefault="00FB46CE" w:rsidP="00F21476">
            <w:r w:rsidRPr="004A6013">
              <w:rPr>
                <w:rFonts w:hint="eastAsia"/>
              </w:rPr>
              <w:t>2</w:t>
            </w:r>
          </w:p>
        </w:tc>
        <w:tc>
          <w:tcPr>
            <w:tcW w:w="2976" w:type="dxa"/>
            <w:vAlign w:val="center"/>
          </w:tcPr>
          <w:p w14:paraId="4C0833EC" w14:textId="77777777" w:rsidR="00FB46CE" w:rsidRDefault="00FB46CE" w:rsidP="00F21476">
            <w:r w:rsidRPr="004A6013">
              <w:rPr>
                <w:rFonts w:hint="eastAsia"/>
              </w:rPr>
              <w:t>业务类别</w:t>
            </w:r>
          </w:p>
        </w:tc>
        <w:tc>
          <w:tcPr>
            <w:tcW w:w="2552" w:type="dxa"/>
            <w:vAlign w:val="center"/>
          </w:tcPr>
          <w:p w14:paraId="71BCC996" w14:textId="77777777" w:rsidR="00FB46CE" w:rsidRDefault="00FB46CE" w:rsidP="00F21476">
            <w:r w:rsidRPr="004A6013">
              <w:rPr>
                <w:rFonts w:hint="eastAsia"/>
              </w:rPr>
              <w:t>必填</w:t>
            </w:r>
            <w:r>
              <w:rPr>
                <w:rFonts w:hint="eastAsia"/>
              </w:rPr>
              <w:t>，</w:t>
            </w:r>
            <w:r>
              <w:rPr>
                <w:rFonts w:hint="eastAsia"/>
              </w:rPr>
              <w:t xml:space="preserve"> 01</w:t>
            </w:r>
            <w:r>
              <w:rPr>
                <w:rFonts w:hint="eastAsia"/>
              </w:rPr>
              <w:t>：</w:t>
            </w:r>
            <w:r w:rsidRPr="006D14A0">
              <w:rPr>
                <w:rFonts w:hint="eastAsia"/>
              </w:rPr>
              <w:t>适当性管理信息新增</w:t>
            </w:r>
            <w:r>
              <w:rPr>
                <w:rFonts w:hint="eastAsia"/>
              </w:rPr>
              <w:t>、</w:t>
            </w:r>
            <w:r>
              <w:rPr>
                <w:rFonts w:hint="eastAsia"/>
              </w:rPr>
              <w:t>02</w:t>
            </w:r>
            <w:r>
              <w:rPr>
                <w:rFonts w:hint="eastAsia"/>
              </w:rPr>
              <w:t>：适当性管理信息撤销、</w:t>
            </w:r>
            <w:r>
              <w:rPr>
                <w:rFonts w:hint="eastAsia"/>
              </w:rPr>
              <w:t>03</w:t>
            </w:r>
            <w:r>
              <w:rPr>
                <w:rFonts w:hint="eastAsia"/>
              </w:rPr>
              <w:t>：</w:t>
            </w:r>
            <w:r w:rsidRPr="006D14A0">
              <w:rPr>
                <w:rFonts w:hint="eastAsia"/>
              </w:rPr>
              <w:t>适当性管理信息查询</w:t>
            </w:r>
          </w:p>
        </w:tc>
      </w:tr>
      <w:tr w:rsidR="00FB46CE" w14:paraId="0E303D75" w14:textId="77777777" w:rsidTr="00F21476">
        <w:trPr>
          <w:trHeight w:val="415"/>
          <w:jc w:val="center"/>
        </w:trPr>
        <w:tc>
          <w:tcPr>
            <w:tcW w:w="537" w:type="dxa"/>
            <w:vAlign w:val="center"/>
          </w:tcPr>
          <w:p w14:paraId="6046FB84" w14:textId="77777777" w:rsidR="00FB46CE" w:rsidRDefault="00FB46CE" w:rsidP="00F21476">
            <w:pPr>
              <w:pStyle w:val="ab"/>
              <w:numPr>
                <w:ilvl w:val="0"/>
                <w:numId w:val="18"/>
              </w:numPr>
              <w:ind w:firstLineChars="0"/>
              <w:jc w:val="center"/>
              <w:rPr>
                <w:b/>
              </w:rPr>
            </w:pPr>
          </w:p>
        </w:tc>
        <w:tc>
          <w:tcPr>
            <w:tcW w:w="1272" w:type="dxa"/>
            <w:vAlign w:val="center"/>
          </w:tcPr>
          <w:p w14:paraId="1E2BD6CA" w14:textId="77777777" w:rsidR="00FB46CE" w:rsidRPr="004A6013" w:rsidRDefault="00FB46CE" w:rsidP="00F21476">
            <w:r w:rsidRPr="009643BF">
              <w:rPr>
                <w:rFonts w:hint="eastAsia"/>
              </w:rPr>
              <w:t>YMTH</w:t>
            </w:r>
          </w:p>
        </w:tc>
        <w:tc>
          <w:tcPr>
            <w:tcW w:w="1276" w:type="dxa"/>
            <w:vAlign w:val="center"/>
          </w:tcPr>
          <w:p w14:paraId="12DBC313" w14:textId="77777777" w:rsidR="00FB46CE" w:rsidRPr="004A6013" w:rsidRDefault="00FB46CE" w:rsidP="00F21476">
            <w:r w:rsidRPr="009643BF">
              <w:rPr>
                <w:rFonts w:hint="eastAsia"/>
              </w:rPr>
              <w:t>Character</w:t>
            </w:r>
          </w:p>
        </w:tc>
        <w:tc>
          <w:tcPr>
            <w:tcW w:w="851" w:type="dxa"/>
            <w:vAlign w:val="center"/>
          </w:tcPr>
          <w:p w14:paraId="13D77284" w14:textId="77777777" w:rsidR="00FB46CE" w:rsidRDefault="00FB46CE" w:rsidP="00F21476">
            <w:r>
              <w:rPr>
                <w:rFonts w:hint="eastAsia"/>
              </w:rPr>
              <w:t>20</w:t>
            </w:r>
          </w:p>
        </w:tc>
        <w:tc>
          <w:tcPr>
            <w:tcW w:w="2976" w:type="dxa"/>
            <w:vAlign w:val="center"/>
          </w:tcPr>
          <w:p w14:paraId="4B50F7C9" w14:textId="77777777" w:rsidR="00FB46CE" w:rsidRPr="004A6013" w:rsidRDefault="00FB46CE" w:rsidP="00F21476">
            <w:r w:rsidRPr="009643BF">
              <w:rPr>
                <w:rFonts w:hint="eastAsia"/>
              </w:rPr>
              <w:t>一码通账户号码</w:t>
            </w:r>
          </w:p>
        </w:tc>
        <w:tc>
          <w:tcPr>
            <w:tcW w:w="2552" w:type="dxa"/>
            <w:vAlign w:val="center"/>
          </w:tcPr>
          <w:p w14:paraId="7C3EBEF2" w14:textId="77777777" w:rsidR="00FB46CE" w:rsidRDefault="00FB46CE" w:rsidP="00F21476">
            <w:r>
              <w:rPr>
                <w:rFonts w:hint="eastAsia"/>
              </w:rPr>
              <w:t>非必填</w:t>
            </w:r>
          </w:p>
        </w:tc>
      </w:tr>
      <w:tr w:rsidR="00FB46CE" w14:paraId="3DDA6AC8" w14:textId="77777777" w:rsidTr="00F21476">
        <w:trPr>
          <w:trHeight w:val="415"/>
          <w:jc w:val="center"/>
        </w:trPr>
        <w:tc>
          <w:tcPr>
            <w:tcW w:w="537" w:type="dxa"/>
            <w:vAlign w:val="center"/>
          </w:tcPr>
          <w:p w14:paraId="6BB26893" w14:textId="77777777" w:rsidR="00FB46CE" w:rsidRDefault="00FB46CE" w:rsidP="00F21476">
            <w:pPr>
              <w:pStyle w:val="ab"/>
              <w:numPr>
                <w:ilvl w:val="0"/>
                <w:numId w:val="18"/>
              </w:numPr>
              <w:ind w:firstLineChars="0"/>
              <w:jc w:val="center"/>
              <w:rPr>
                <w:b/>
              </w:rPr>
            </w:pPr>
          </w:p>
        </w:tc>
        <w:tc>
          <w:tcPr>
            <w:tcW w:w="1272" w:type="dxa"/>
            <w:vAlign w:val="center"/>
          </w:tcPr>
          <w:p w14:paraId="3662BCA6" w14:textId="77777777" w:rsidR="00FB46CE" w:rsidRPr="009643BF" w:rsidRDefault="00FB46CE" w:rsidP="00F21476">
            <w:r w:rsidRPr="004A6013">
              <w:rPr>
                <w:rFonts w:hint="eastAsia"/>
              </w:rPr>
              <w:t>ZHLB</w:t>
            </w:r>
          </w:p>
        </w:tc>
        <w:tc>
          <w:tcPr>
            <w:tcW w:w="1276" w:type="dxa"/>
            <w:vAlign w:val="center"/>
          </w:tcPr>
          <w:p w14:paraId="04EBFFDB" w14:textId="77777777" w:rsidR="00FB46CE" w:rsidRPr="009643BF" w:rsidRDefault="00FB46CE" w:rsidP="00F21476">
            <w:r w:rsidRPr="004A6013">
              <w:rPr>
                <w:rFonts w:hint="eastAsia"/>
              </w:rPr>
              <w:t>Character</w:t>
            </w:r>
          </w:p>
        </w:tc>
        <w:tc>
          <w:tcPr>
            <w:tcW w:w="851" w:type="dxa"/>
            <w:vAlign w:val="center"/>
          </w:tcPr>
          <w:p w14:paraId="6CC315F9" w14:textId="77777777" w:rsidR="00FB46CE" w:rsidRDefault="00FB46CE" w:rsidP="00F21476">
            <w:r w:rsidRPr="004A6013">
              <w:rPr>
                <w:rFonts w:hint="eastAsia"/>
              </w:rPr>
              <w:t>2</w:t>
            </w:r>
          </w:p>
        </w:tc>
        <w:tc>
          <w:tcPr>
            <w:tcW w:w="2976" w:type="dxa"/>
            <w:vAlign w:val="center"/>
          </w:tcPr>
          <w:p w14:paraId="132EF21D" w14:textId="77777777" w:rsidR="00FB46CE" w:rsidRPr="009643BF" w:rsidRDefault="00FB46CE" w:rsidP="00F21476">
            <w:r w:rsidRPr="004A6013">
              <w:rPr>
                <w:rFonts w:hint="eastAsia"/>
              </w:rPr>
              <w:t>证券账户类别</w:t>
            </w:r>
          </w:p>
        </w:tc>
        <w:tc>
          <w:tcPr>
            <w:tcW w:w="2552" w:type="dxa"/>
            <w:vAlign w:val="center"/>
          </w:tcPr>
          <w:p w14:paraId="0B0AF15E" w14:textId="77777777" w:rsidR="00FB46CE" w:rsidRDefault="00FB46CE" w:rsidP="00F21476">
            <w:r>
              <w:rPr>
                <w:rFonts w:hint="eastAsia"/>
              </w:rPr>
              <w:t>必填，</w:t>
            </w:r>
            <w:r w:rsidRPr="004A6013">
              <w:rPr>
                <w:rFonts w:hint="eastAsia"/>
              </w:rPr>
              <w:t>字典</w:t>
            </w:r>
            <w:r w:rsidRPr="004A6013">
              <w:rPr>
                <w:rFonts w:hint="eastAsia"/>
              </w:rPr>
              <w:t>(ZHLB)</w:t>
            </w:r>
          </w:p>
        </w:tc>
      </w:tr>
      <w:tr w:rsidR="00FB46CE" w14:paraId="06DBDF5E" w14:textId="77777777" w:rsidTr="00F21476">
        <w:trPr>
          <w:trHeight w:val="415"/>
          <w:jc w:val="center"/>
        </w:trPr>
        <w:tc>
          <w:tcPr>
            <w:tcW w:w="537" w:type="dxa"/>
            <w:vAlign w:val="center"/>
          </w:tcPr>
          <w:p w14:paraId="7F3F4701" w14:textId="77777777" w:rsidR="00FB46CE" w:rsidRDefault="00FB46CE" w:rsidP="00F21476">
            <w:pPr>
              <w:pStyle w:val="ab"/>
              <w:numPr>
                <w:ilvl w:val="0"/>
                <w:numId w:val="18"/>
              </w:numPr>
              <w:ind w:firstLineChars="0"/>
              <w:jc w:val="center"/>
              <w:rPr>
                <w:b/>
              </w:rPr>
            </w:pPr>
          </w:p>
        </w:tc>
        <w:tc>
          <w:tcPr>
            <w:tcW w:w="1272" w:type="dxa"/>
            <w:vAlign w:val="center"/>
          </w:tcPr>
          <w:p w14:paraId="3993F517" w14:textId="77777777" w:rsidR="00FB46CE" w:rsidRPr="004A6013" w:rsidRDefault="00FB46CE" w:rsidP="00F21476">
            <w:r w:rsidRPr="004A6013">
              <w:rPr>
                <w:rFonts w:hint="eastAsia"/>
              </w:rPr>
              <w:t>ZQZH</w:t>
            </w:r>
          </w:p>
        </w:tc>
        <w:tc>
          <w:tcPr>
            <w:tcW w:w="1276" w:type="dxa"/>
            <w:vAlign w:val="center"/>
          </w:tcPr>
          <w:p w14:paraId="7C2E336A" w14:textId="77777777" w:rsidR="00FB46CE" w:rsidRPr="004A6013" w:rsidRDefault="00FB46CE" w:rsidP="00F21476">
            <w:r w:rsidRPr="004A6013">
              <w:rPr>
                <w:rFonts w:hint="eastAsia"/>
              </w:rPr>
              <w:t>Character</w:t>
            </w:r>
          </w:p>
        </w:tc>
        <w:tc>
          <w:tcPr>
            <w:tcW w:w="851" w:type="dxa"/>
            <w:vAlign w:val="center"/>
          </w:tcPr>
          <w:p w14:paraId="13777554" w14:textId="77777777" w:rsidR="00FB46CE" w:rsidRPr="004A6013" w:rsidRDefault="00FB46CE" w:rsidP="00F21476">
            <w:r w:rsidRPr="004A6013">
              <w:rPr>
                <w:rFonts w:hint="eastAsia"/>
              </w:rPr>
              <w:t>20</w:t>
            </w:r>
          </w:p>
        </w:tc>
        <w:tc>
          <w:tcPr>
            <w:tcW w:w="2976" w:type="dxa"/>
            <w:vAlign w:val="center"/>
          </w:tcPr>
          <w:p w14:paraId="68DCC8E4" w14:textId="77777777" w:rsidR="00FB46CE" w:rsidRPr="004A6013" w:rsidRDefault="00FB46CE" w:rsidP="00F21476">
            <w:r w:rsidRPr="004A6013">
              <w:rPr>
                <w:rFonts w:hint="eastAsia"/>
              </w:rPr>
              <w:t>证券账户号码</w:t>
            </w:r>
          </w:p>
        </w:tc>
        <w:tc>
          <w:tcPr>
            <w:tcW w:w="2552" w:type="dxa"/>
            <w:vAlign w:val="center"/>
          </w:tcPr>
          <w:p w14:paraId="7913C790" w14:textId="77777777" w:rsidR="00FB46CE" w:rsidRPr="004A6013" w:rsidRDefault="00FB46CE" w:rsidP="00F21476">
            <w:r>
              <w:rPr>
                <w:rFonts w:hint="eastAsia"/>
              </w:rPr>
              <w:t>必填</w:t>
            </w:r>
          </w:p>
        </w:tc>
      </w:tr>
      <w:tr w:rsidR="00FB46CE" w14:paraId="0EE8A58C" w14:textId="77777777" w:rsidTr="00F21476">
        <w:trPr>
          <w:trHeight w:val="415"/>
          <w:jc w:val="center"/>
        </w:trPr>
        <w:tc>
          <w:tcPr>
            <w:tcW w:w="537" w:type="dxa"/>
            <w:vAlign w:val="center"/>
          </w:tcPr>
          <w:p w14:paraId="3C14DCF6" w14:textId="77777777" w:rsidR="00FB46CE" w:rsidRDefault="00FB46CE" w:rsidP="00F21476">
            <w:pPr>
              <w:pStyle w:val="ab"/>
              <w:numPr>
                <w:ilvl w:val="0"/>
                <w:numId w:val="18"/>
              </w:numPr>
              <w:ind w:firstLineChars="0"/>
              <w:jc w:val="center"/>
              <w:rPr>
                <w:b/>
              </w:rPr>
            </w:pPr>
          </w:p>
        </w:tc>
        <w:tc>
          <w:tcPr>
            <w:tcW w:w="1272" w:type="dxa"/>
            <w:vAlign w:val="center"/>
          </w:tcPr>
          <w:p w14:paraId="076D8B9C" w14:textId="77777777" w:rsidR="00FB46CE" w:rsidRPr="004A6013" w:rsidRDefault="00FB46CE" w:rsidP="00F21476">
            <w:r>
              <w:rPr>
                <w:rFonts w:hint="eastAsia"/>
              </w:rPr>
              <w:t>SDXLB</w:t>
            </w:r>
          </w:p>
        </w:tc>
        <w:tc>
          <w:tcPr>
            <w:tcW w:w="1276" w:type="dxa"/>
            <w:vAlign w:val="center"/>
          </w:tcPr>
          <w:p w14:paraId="109182AB" w14:textId="77777777" w:rsidR="00FB46CE" w:rsidRPr="004A6013" w:rsidRDefault="00FB46CE" w:rsidP="00F21476">
            <w:r w:rsidRPr="004A6013">
              <w:rPr>
                <w:rFonts w:hint="eastAsia"/>
              </w:rPr>
              <w:t>Character</w:t>
            </w:r>
          </w:p>
        </w:tc>
        <w:tc>
          <w:tcPr>
            <w:tcW w:w="851" w:type="dxa"/>
            <w:vAlign w:val="center"/>
          </w:tcPr>
          <w:p w14:paraId="394E86EE" w14:textId="77777777" w:rsidR="00FB46CE" w:rsidRPr="004A6013" w:rsidRDefault="00FB46CE" w:rsidP="00F21476">
            <w:r w:rsidRPr="004A6013">
              <w:rPr>
                <w:rFonts w:hint="eastAsia"/>
              </w:rPr>
              <w:t>1</w:t>
            </w:r>
          </w:p>
        </w:tc>
        <w:tc>
          <w:tcPr>
            <w:tcW w:w="2976" w:type="dxa"/>
            <w:vAlign w:val="center"/>
          </w:tcPr>
          <w:p w14:paraId="149B23C4" w14:textId="77777777" w:rsidR="00FB46CE" w:rsidRPr="004A6013" w:rsidRDefault="00FB46CE" w:rsidP="00F21476">
            <w:r>
              <w:rPr>
                <w:rFonts w:hint="eastAsia"/>
              </w:rPr>
              <w:t>适当性类别</w:t>
            </w:r>
          </w:p>
        </w:tc>
        <w:tc>
          <w:tcPr>
            <w:tcW w:w="2552" w:type="dxa"/>
            <w:vAlign w:val="center"/>
          </w:tcPr>
          <w:p w14:paraId="1EB7DEBC" w14:textId="77777777" w:rsidR="00FB46CE" w:rsidRDefault="001C4F83" w:rsidP="00F21476">
            <w:r>
              <w:rPr>
                <w:rFonts w:hint="eastAsia"/>
              </w:rPr>
              <w:t>必填</w:t>
            </w:r>
            <w:r w:rsidR="00FB46CE">
              <w:rPr>
                <w:rFonts w:hint="eastAsia"/>
              </w:rPr>
              <w:t>，</w:t>
            </w:r>
            <w:r w:rsidR="00FB46CE" w:rsidRPr="004A6013">
              <w:rPr>
                <w:rFonts w:hint="eastAsia"/>
              </w:rPr>
              <w:t>字典</w:t>
            </w:r>
            <w:r w:rsidR="00FB46CE" w:rsidRPr="004A6013">
              <w:rPr>
                <w:rFonts w:hint="eastAsia"/>
              </w:rPr>
              <w:t>(</w:t>
            </w:r>
            <w:r w:rsidR="00FB46CE">
              <w:rPr>
                <w:rFonts w:hint="eastAsia"/>
              </w:rPr>
              <w:t>SDXLB</w:t>
            </w:r>
            <w:r w:rsidR="00FB46CE" w:rsidRPr="004A6013">
              <w:rPr>
                <w:rFonts w:hint="eastAsia"/>
              </w:rPr>
              <w:t>)</w:t>
            </w:r>
          </w:p>
        </w:tc>
      </w:tr>
      <w:tr w:rsidR="00FB46CE" w14:paraId="3F41B66C" w14:textId="77777777" w:rsidTr="00F21476">
        <w:trPr>
          <w:trHeight w:val="415"/>
          <w:jc w:val="center"/>
        </w:trPr>
        <w:tc>
          <w:tcPr>
            <w:tcW w:w="537" w:type="dxa"/>
            <w:vAlign w:val="center"/>
          </w:tcPr>
          <w:p w14:paraId="0E2397C5" w14:textId="77777777" w:rsidR="00FB46CE" w:rsidRDefault="00FB46CE" w:rsidP="00F21476">
            <w:pPr>
              <w:pStyle w:val="ab"/>
              <w:numPr>
                <w:ilvl w:val="0"/>
                <w:numId w:val="18"/>
              </w:numPr>
              <w:ind w:firstLineChars="0"/>
              <w:jc w:val="center"/>
              <w:rPr>
                <w:b/>
              </w:rPr>
            </w:pPr>
          </w:p>
        </w:tc>
        <w:tc>
          <w:tcPr>
            <w:tcW w:w="1272" w:type="dxa"/>
            <w:vAlign w:val="center"/>
          </w:tcPr>
          <w:p w14:paraId="068224FB" w14:textId="77777777" w:rsidR="00FB46CE" w:rsidRDefault="00FB46CE" w:rsidP="00F21476">
            <w:r w:rsidRPr="004A6013">
              <w:rPr>
                <w:rFonts w:hint="eastAsia"/>
              </w:rPr>
              <w:t>QY</w:t>
            </w:r>
            <w:r>
              <w:rPr>
                <w:rFonts w:hint="eastAsia"/>
              </w:rPr>
              <w:t>LB</w:t>
            </w:r>
          </w:p>
        </w:tc>
        <w:tc>
          <w:tcPr>
            <w:tcW w:w="1276" w:type="dxa"/>
            <w:vAlign w:val="center"/>
          </w:tcPr>
          <w:p w14:paraId="49D15E71" w14:textId="77777777" w:rsidR="00FB46CE" w:rsidRPr="004A6013" w:rsidRDefault="00FB46CE" w:rsidP="00F21476">
            <w:r w:rsidRPr="004A6013">
              <w:rPr>
                <w:rFonts w:hint="eastAsia"/>
              </w:rPr>
              <w:t>Character</w:t>
            </w:r>
          </w:p>
        </w:tc>
        <w:tc>
          <w:tcPr>
            <w:tcW w:w="851" w:type="dxa"/>
            <w:vAlign w:val="center"/>
          </w:tcPr>
          <w:p w14:paraId="0020E3CE" w14:textId="77777777" w:rsidR="00FB46CE" w:rsidRPr="004A6013" w:rsidRDefault="00FB46CE" w:rsidP="00F21476">
            <w:r w:rsidRPr="004A6013">
              <w:rPr>
                <w:rFonts w:hint="eastAsia"/>
              </w:rPr>
              <w:t>1</w:t>
            </w:r>
          </w:p>
        </w:tc>
        <w:tc>
          <w:tcPr>
            <w:tcW w:w="2976" w:type="dxa"/>
            <w:vAlign w:val="center"/>
          </w:tcPr>
          <w:p w14:paraId="08D005A5" w14:textId="77777777" w:rsidR="00FB46CE" w:rsidRDefault="00FB46CE" w:rsidP="00F21476">
            <w:r>
              <w:rPr>
                <w:rFonts w:hint="eastAsia"/>
              </w:rPr>
              <w:t>签约类别</w:t>
            </w:r>
          </w:p>
        </w:tc>
        <w:tc>
          <w:tcPr>
            <w:tcW w:w="2552" w:type="dxa"/>
            <w:vAlign w:val="center"/>
          </w:tcPr>
          <w:p w14:paraId="2F753A13" w14:textId="77777777" w:rsidR="00FB46CE" w:rsidRDefault="00FB46CE" w:rsidP="00F21476">
            <w:r>
              <w:rPr>
                <w:rFonts w:hint="eastAsia"/>
              </w:rPr>
              <w:t>创业板</w:t>
            </w:r>
            <w:r w:rsidRPr="006D14A0">
              <w:rPr>
                <w:rFonts w:hint="eastAsia"/>
              </w:rPr>
              <w:t>适当性管理信息</w:t>
            </w:r>
            <w:r>
              <w:rPr>
                <w:rFonts w:hint="eastAsia"/>
              </w:rPr>
              <w:t>新增时必填，</w:t>
            </w:r>
            <w:ins w:id="73" w:author="CN=李壮恒/OU=北京分公司技术开发部/OU=公司总部/O=ChinaClear" w:date="2019-03-06T17:03:00Z">
              <w:r w:rsidR="00174B1F" w:rsidRPr="00174B1F">
                <w:rPr>
                  <w:rFonts w:hint="eastAsia"/>
                </w:rPr>
                <w:t>撤销不填，</w:t>
              </w:r>
            </w:ins>
            <w:r>
              <w:rPr>
                <w:rFonts w:hint="eastAsia"/>
              </w:rPr>
              <w:t>查询不填，其他适当性类别不填，</w:t>
            </w:r>
            <w:r w:rsidRPr="004A6013">
              <w:rPr>
                <w:rFonts w:hint="eastAsia"/>
              </w:rPr>
              <w:t>字典</w:t>
            </w:r>
            <w:r w:rsidRPr="004A6013">
              <w:rPr>
                <w:rFonts w:hint="eastAsia"/>
              </w:rPr>
              <w:t>(QY</w:t>
            </w:r>
            <w:r>
              <w:rPr>
                <w:rFonts w:hint="eastAsia"/>
              </w:rPr>
              <w:t>LB</w:t>
            </w:r>
            <w:r w:rsidRPr="004A6013">
              <w:rPr>
                <w:rFonts w:hint="eastAsia"/>
              </w:rPr>
              <w:t>)</w:t>
            </w:r>
          </w:p>
        </w:tc>
      </w:tr>
      <w:tr w:rsidR="00FB46CE" w14:paraId="54276FA1" w14:textId="77777777" w:rsidTr="00F21476">
        <w:trPr>
          <w:trHeight w:val="415"/>
          <w:jc w:val="center"/>
        </w:trPr>
        <w:tc>
          <w:tcPr>
            <w:tcW w:w="537" w:type="dxa"/>
            <w:vAlign w:val="center"/>
          </w:tcPr>
          <w:p w14:paraId="57001B6C" w14:textId="77777777" w:rsidR="00FB46CE" w:rsidRDefault="00FB46CE" w:rsidP="00F21476">
            <w:pPr>
              <w:pStyle w:val="ab"/>
              <w:numPr>
                <w:ilvl w:val="0"/>
                <w:numId w:val="18"/>
              </w:numPr>
              <w:ind w:firstLineChars="0"/>
              <w:jc w:val="center"/>
              <w:rPr>
                <w:b/>
              </w:rPr>
            </w:pPr>
          </w:p>
        </w:tc>
        <w:tc>
          <w:tcPr>
            <w:tcW w:w="1272" w:type="dxa"/>
            <w:vAlign w:val="center"/>
          </w:tcPr>
          <w:p w14:paraId="3A28D9A6" w14:textId="77777777" w:rsidR="00FB46CE" w:rsidRPr="004A6013" w:rsidRDefault="00FB46CE" w:rsidP="00F21476">
            <w:r w:rsidRPr="004A6013">
              <w:rPr>
                <w:rFonts w:hint="eastAsia"/>
              </w:rPr>
              <w:t>QYRQ</w:t>
            </w:r>
          </w:p>
        </w:tc>
        <w:tc>
          <w:tcPr>
            <w:tcW w:w="1276" w:type="dxa"/>
            <w:vAlign w:val="center"/>
          </w:tcPr>
          <w:p w14:paraId="4C327FDC" w14:textId="77777777" w:rsidR="00FB46CE" w:rsidRPr="004A6013" w:rsidRDefault="00FB46CE" w:rsidP="00F21476">
            <w:r w:rsidRPr="004A6013">
              <w:rPr>
                <w:rFonts w:hint="eastAsia"/>
              </w:rPr>
              <w:t>Character</w:t>
            </w:r>
          </w:p>
        </w:tc>
        <w:tc>
          <w:tcPr>
            <w:tcW w:w="851" w:type="dxa"/>
            <w:vAlign w:val="center"/>
          </w:tcPr>
          <w:p w14:paraId="485FEA7F" w14:textId="77777777" w:rsidR="00FB46CE" w:rsidRPr="004A6013" w:rsidRDefault="00FB46CE" w:rsidP="00F21476">
            <w:r w:rsidRPr="004A6013">
              <w:rPr>
                <w:rFonts w:hint="eastAsia"/>
              </w:rPr>
              <w:t>8</w:t>
            </w:r>
          </w:p>
        </w:tc>
        <w:tc>
          <w:tcPr>
            <w:tcW w:w="2976" w:type="dxa"/>
            <w:vAlign w:val="center"/>
          </w:tcPr>
          <w:p w14:paraId="22B3E03B" w14:textId="77777777" w:rsidR="00FB46CE" w:rsidRPr="004A6013" w:rsidRDefault="00FB46CE" w:rsidP="00F21476">
            <w:r w:rsidRPr="004A6013">
              <w:rPr>
                <w:rFonts w:hint="eastAsia"/>
              </w:rPr>
              <w:t>签约日期</w:t>
            </w:r>
          </w:p>
        </w:tc>
        <w:tc>
          <w:tcPr>
            <w:tcW w:w="2552" w:type="dxa"/>
            <w:vAlign w:val="center"/>
          </w:tcPr>
          <w:p w14:paraId="69AE05F5" w14:textId="77777777" w:rsidR="00FB46CE" w:rsidRPr="004A6013" w:rsidRDefault="00FB46CE" w:rsidP="00F21476">
            <w:r>
              <w:rPr>
                <w:rFonts w:hint="eastAsia"/>
              </w:rPr>
              <w:t>新增必填，</w:t>
            </w:r>
            <w:ins w:id="74" w:author="CN=李壮恒/OU=北京分公司技术开发部/OU=公司总部/O=ChinaClear" w:date="2019-03-06T17:03:00Z">
              <w:r w:rsidR="00174B1F" w:rsidRPr="00174B1F">
                <w:rPr>
                  <w:rFonts w:hint="eastAsia"/>
                </w:rPr>
                <w:t>撤销不填，</w:t>
              </w:r>
            </w:ins>
            <w:r>
              <w:rPr>
                <w:rFonts w:hint="eastAsia"/>
              </w:rPr>
              <w:t>查询不填</w:t>
            </w:r>
          </w:p>
        </w:tc>
      </w:tr>
      <w:tr w:rsidR="00FB46CE" w14:paraId="5FA125F9" w14:textId="77777777" w:rsidTr="00F21476">
        <w:trPr>
          <w:trHeight w:val="415"/>
          <w:jc w:val="center"/>
        </w:trPr>
        <w:tc>
          <w:tcPr>
            <w:tcW w:w="537" w:type="dxa"/>
            <w:vAlign w:val="center"/>
          </w:tcPr>
          <w:p w14:paraId="07F25559" w14:textId="77777777" w:rsidR="00FB46CE" w:rsidRDefault="00FB46CE" w:rsidP="00F21476">
            <w:pPr>
              <w:pStyle w:val="ab"/>
              <w:numPr>
                <w:ilvl w:val="0"/>
                <w:numId w:val="18"/>
              </w:numPr>
              <w:ind w:firstLineChars="0"/>
              <w:jc w:val="center"/>
              <w:rPr>
                <w:b/>
              </w:rPr>
            </w:pPr>
          </w:p>
        </w:tc>
        <w:tc>
          <w:tcPr>
            <w:tcW w:w="1272" w:type="dxa"/>
            <w:vAlign w:val="center"/>
          </w:tcPr>
          <w:p w14:paraId="76C0F359" w14:textId="77777777" w:rsidR="00FB46CE" w:rsidRPr="004A6013" w:rsidRDefault="00FB46CE" w:rsidP="00F21476">
            <w:r>
              <w:rPr>
                <w:rFonts w:hint="eastAsia"/>
              </w:rPr>
              <w:t>YYBBM</w:t>
            </w:r>
          </w:p>
        </w:tc>
        <w:tc>
          <w:tcPr>
            <w:tcW w:w="1276" w:type="dxa"/>
            <w:vAlign w:val="center"/>
          </w:tcPr>
          <w:p w14:paraId="63448A20" w14:textId="77777777" w:rsidR="00FB46CE" w:rsidRPr="004A6013" w:rsidRDefault="00FB46CE" w:rsidP="00F21476">
            <w:r w:rsidRPr="004A6013">
              <w:rPr>
                <w:rFonts w:hint="eastAsia"/>
              </w:rPr>
              <w:t>Character</w:t>
            </w:r>
          </w:p>
        </w:tc>
        <w:tc>
          <w:tcPr>
            <w:tcW w:w="851" w:type="dxa"/>
            <w:vAlign w:val="center"/>
          </w:tcPr>
          <w:p w14:paraId="5773E3F0" w14:textId="77777777" w:rsidR="00FB46CE" w:rsidRPr="004A6013" w:rsidRDefault="00FB46CE" w:rsidP="00F21476">
            <w:r w:rsidRPr="004A6013">
              <w:rPr>
                <w:rFonts w:hint="eastAsia"/>
              </w:rPr>
              <w:t>2</w:t>
            </w:r>
          </w:p>
        </w:tc>
        <w:tc>
          <w:tcPr>
            <w:tcW w:w="2976" w:type="dxa"/>
            <w:vAlign w:val="center"/>
          </w:tcPr>
          <w:p w14:paraId="13FC40C3" w14:textId="77777777" w:rsidR="00FB46CE" w:rsidRPr="004A6013" w:rsidRDefault="00FB46CE" w:rsidP="00F21476">
            <w:r w:rsidRPr="004A6013">
              <w:rPr>
                <w:rFonts w:hint="eastAsia"/>
              </w:rPr>
              <w:t>签约营业部编码</w:t>
            </w:r>
          </w:p>
        </w:tc>
        <w:tc>
          <w:tcPr>
            <w:tcW w:w="2552" w:type="dxa"/>
            <w:vAlign w:val="center"/>
          </w:tcPr>
          <w:p w14:paraId="4F4D32C2" w14:textId="77777777" w:rsidR="00FB46CE" w:rsidRDefault="00FB46CE" w:rsidP="00F21476">
            <w:r>
              <w:rPr>
                <w:rFonts w:hint="eastAsia"/>
              </w:rPr>
              <w:t>创业板</w:t>
            </w:r>
            <w:r w:rsidRPr="006D14A0">
              <w:rPr>
                <w:rFonts w:hint="eastAsia"/>
              </w:rPr>
              <w:t>适当性管理信息</w:t>
            </w:r>
            <w:r>
              <w:rPr>
                <w:rFonts w:hint="eastAsia"/>
              </w:rPr>
              <w:t>新增时必填，填写深交所</w:t>
            </w:r>
            <w:r w:rsidRPr="004A6013">
              <w:rPr>
                <w:rFonts w:hint="eastAsia"/>
              </w:rPr>
              <w:t>2</w:t>
            </w:r>
            <w:r w:rsidRPr="004A6013">
              <w:rPr>
                <w:rFonts w:hint="eastAsia"/>
              </w:rPr>
              <w:t>位营业部编码</w:t>
            </w:r>
            <w:r>
              <w:rPr>
                <w:rFonts w:hint="eastAsia"/>
              </w:rPr>
              <w:t>，查询不填，其他适当性类别不填</w:t>
            </w:r>
          </w:p>
        </w:tc>
      </w:tr>
      <w:tr w:rsidR="00FB46CE" w14:paraId="51590DD9" w14:textId="77777777" w:rsidTr="00F21476">
        <w:trPr>
          <w:trHeight w:val="415"/>
          <w:jc w:val="center"/>
        </w:trPr>
        <w:tc>
          <w:tcPr>
            <w:tcW w:w="537" w:type="dxa"/>
            <w:vAlign w:val="center"/>
          </w:tcPr>
          <w:p w14:paraId="443AB812" w14:textId="77777777" w:rsidR="00FB46CE" w:rsidRDefault="00FB46CE" w:rsidP="00F21476">
            <w:pPr>
              <w:pStyle w:val="ab"/>
              <w:numPr>
                <w:ilvl w:val="0"/>
                <w:numId w:val="18"/>
              </w:numPr>
              <w:ind w:firstLineChars="0"/>
              <w:jc w:val="center"/>
              <w:rPr>
                <w:b/>
              </w:rPr>
            </w:pPr>
          </w:p>
        </w:tc>
        <w:tc>
          <w:tcPr>
            <w:tcW w:w="1272" w:type="dxa"/>
            <w:vAlign w:val="center"/>
          </w:tcPr>
          <w:p w14:paraId="1BB4529F" w14:textId="77777777" w:rsidR="00FB46CE" w:rsidRPr="004A6013" w:rsidRDefault="00FB46CE" w:rsidP="00F21476">
            <w:r w:rsidRPr="004A6013">
              <w:rPr>
                <w:rFonts w:hint="eastAsia"/>
              </w:rPr>
              <w:t>KHJGDM</w:t>
            </w:r>
          </w:p>
        </w:tc>
        <w:tc>
          <w:tcPr>
            <w:tcW w:w="1276" w:type="dxa"/>
            <w:vAlign w:val="center"/>
          </w:tcPr>
          <w:p w14:paraId="6FD26D8F" w14:textId="77777777" w:rsidR="00FB46CE" w:rsidRPr="004A6013" w:rsidRDefault="00FB46CE" w:rsidP="00F21476">
            <w:r w:rsidRPr="004A6013">
              <w:rPr>
                <w:rFonts w:hint="eastAsia"/>
              </w:rPr>
              <w:t>Character</w:t>
            </w:r>
          </w:p>
        </w:tc>
        <w:tc>
          <w:tcPr>
            <w:tcW w:w="851" w:type="dxa"/>
            <w:vAlign w:val="center"/>
          </w:tcPr>
          <w:p w14:paraId="76C1F1F2" w14:textId="77777777" w:rsidR="00FB46CE" w:rsidRPr="004A6013" w:rsidRDefault="00FB46CE" w:rsidP="00F21476">
            <w:r w:rsidRPr="004A6013">
              <w:rPr>
                <w:rFonts w:hint="eastAsia"/>
              </w:rPr>
              <w:t>6</w:t>
            </w:r>
          </w:p>
        </w:tc>
        <w:tc>
          <w:tcPr>
            <w:tcW w:w="2976" w:type="dxa"/>
            <w:vAlign w:val="center"/>
          </w:tcPr>
          <w:p w14:paraId="096BB971" w14:textId="77777777" w:rsidR="00FB46CE" w:rsidRPr="004A6013" w:rsidRDefault="00FB46CE" w:rsidP="00F21476">
            <w:r>
              <w:rPr>
                <w:rFonts w:hint="eastAsia"/>
              </w:rPr>
              <w:t>业务发起</w:t>
            </w:r>
            <w:r w:rsidRPr="004A6013">
              <w:rPr>
                <w:rFonts w:hint="eastAsia"/>
              </w:rPr>
              <w:t>开户代理机构代码</w:t>
            </w:r>
          </w:p>
        </w:tc>
        <w:tc>
          <w:tcPr>
            <w:tcW w:w="2552" w:type="dxa"/>
            <w:vAlign w:val="center"/>
          </w:tcPr>
          <w:p w14:paraId="04B5E684" w14:textId="77777777" w:rsidR="00FB46CE" w:rsidRPr="004A6013" w:rsidRDefault="00FB46CE" w:rsidP="00F21476">
            <w:r>
              <w:rPr>
                <w:rFonts w:hint="eastAsia"/>
              </w:rPr>
              <w:t>必填</w:t>
            </w:r>
          </w:p>
        </w:tc>
      </w:tr>
      <w:tr w:rsidR="00FB46CE" w14:paraId="21C3BFE5" w14:textId="77777777" w:rsidTr="00F21476">
        <w:trPr>
          <w:trHeight w:val="415"/>
          <w:jc w:val="center"/>
        </w:trPr>
        <w:tc>
          <w:tcPr>
            <w:tcW w:w="537" w:type="dxa"/>
            <w:vAlign w:val="center"/>
          </w:tcPr>
          <w:p w14:paraId="60752B00" w14:textId="77777777" w:rsidR="00FB46CE" w:rsidRDefault="00FB46CE" w:rsidP="00F21476">
            <w:pPr>
              <w:pStyle w:val="ab"/>
              <w:numPr>
                <w:ilvl w:val="0"/>
                <w:numId w:val="18"/>
              </w:numPr>
              <w:ind w:firstLineChars="0"/>
              <w:jc w:val="center"/>
              <w:rPr>
                <w:b/>
              </w:rPr>
            </w:pPr>
          </w:p>
        </w:tc>
        <w:tc>
          <w:tcPr>
            <w:tcW w:w="1272" w:type="dxa"/>
            <w:vAlign w:val="center"/>
          </w:tcPr>
          <w:p w14:paraId="09FF91CB" w14:textId="77777777" w:rsidR="00FB46CE" w:rsidRPr="004A6013" w:rsidRDefault="00FB46CE" w:rsidP="00F21476">
            <w:r w:rsidRPr="004A6013">
              <w:rPr>
                <w:rFonts w:hint="eastAsia"/>
              </w:rPr>
              <w:t>KHWDDM</w:t>
            </w:r>
          </w:p>
        </w:tc>
        <w:tc>
          <w:tcPr>
            <w:tcW w:w="1276" w:type="dxa"/>
            <w:vAlign w:val="center"/>
          </w:tcPr>
          <w:p w14:paraId="2C88D6B7" w14:textId="77777777" w:rsidR="00FB46CE" w:rsidRPr="004A6013" w:rsidRDefault="00FB46CE" w:rsidP="00F21476">
            <w:r w:rsidRPr="004A6013">
              <w:rPr>
                <w:rFonts w:hint="eastAsia"/>
              </w:rPr>
              <w:t>Character</w:t>
            </w:r>
          </w:p>
        </w:tc>
        <w:tc>
          <w:tcPr>
            <w:tcW w:w="851" w:type="dxa"/>
            <w:vAlign w:val="center"/>
          </w:tcPr>
          <w:p w14:paraId="18A1E647" w14:textId="77777777" w:rsidR="00FB46CE" w:rsidRPr="004A6013" w:rsidRDefault="00FB46CE" w:rsidP="00F21476">
            <w:r w:rsidRPr="004A6013">
              <w:rPr>
                <w:rFonts w:hint="eastAsia"/>
              </w:rPr>
              <w:t>10</w:t>
            </w:r>
          </w:p>
        </w:tc>
        <w:tc>
          <w:tcPr>
            <w:tcW w:w="2976" w:type="dxa"/>
            <w:vAlign w:val="center"/>
          </w:tcPr>
          <w:p w14:paraId="160BE353" w14:textId="77777777" w:rsidR="00FB46CE" w:rsidRPr="004A6013" w:rsidRDefault="00FB46CE" w:rsidP="00F21476">
            <w:r>
              <w:rPr>
                <w:rFonts w:hint="eastAsia"/>
              </w:rPr>
              <w:t>业务发起</w:t>
            </w:r>
            <w:r w:rsidRPr="004A6013">
              <w:rPr>
                <w:rFonts w:hint="eastAsia"/>
              </w:rPr>
              <w:t>开户代理网点代码</w:t>
            </w:r>
          </w:p>
        </w:tc>
        <w:tc>
          <w:tcPr>
            <w:tcW w:w="2552" w:type="dxa"/>
            <w:vAlign w:val="center"/>
          </w:tcPr>
          <w:p w14:paraId="611C9D19" w14:textId="77777777" w:rsidR="00FB46CE" w:rsidRPr="004A6013" w:rsidRDefault="00FB46CE" w:rsidP="00F21476">
            <w:r>
              <w:rPr>
                <w:rFonts w:hint="eastAsia"/>
              </w:rPr>
              <w:t>必填</w:t>
            </w:r>
          </w:p>
        </w:tc>
      </w:tr>
      <w:tr w:rsidR="00FB46CE" w14:paraId="10B434EF" w14:textId="77777777" w:rsidTr="00F21476">
        <w:trPr>
          <w:trHeight w:val="415"/>
          <w:jc w:val="center"/>
        </w:trPr>
        <w:tc>
          <w:tcPr>
            <w:tcW w:w="537" w:type="dxa"/>
            <w:vAlign w:val="center"/>
          </w:tcPr>
          <w:p w14:paraId="6DA578AC" w14:textId="77777777" w:rsidR="00FB46CE" w:rsidRDefault="00FB46CE" w:rsidP="00F21476">
            <w:pPr>
              <w:pStyle w:val="ab"/>
              <w:numPr>
                <w:ilvl w:val="0"/>
                <w:numId w:val="18"/>
              </w:numPr>
              <w:ind w:firstLineChars="0"/>
              <w:jc w:val="center"/>
              <w:rPr>
                <w:b/>
              </w:rPr>
            </w:pPr>
          </w:p>
        </w:tc>
        <w:tc>
          <w:tcPr>
            <w:tcW w:w="1272" w:type="dxa"/>
            <w:vAlign w:val="center"/>
          </w:tcPr>
          <w:p w14:paraId="00135F71" w14:textId="77777777" w:rsidR="00FB46CE" w:rsidRPr="004A6013" w:rsidRDefault="00FB46CE" w:rsidP="00F21476">
            <w:r>
              <w:rPr>
                <w:rFonts w:hint="eastAsia"/>
              </w:rPr>
              <w:t>SQRQ</w:t>
            </w:r>
          </w:p>
        </w:tc>
        <w:tc>
          <w:tcPr>
            <w:tcW w:w="1276" w:type="dxa"/>
            <w:vAlign w:val="center"/>
          </w:tcPr>
          <w:p w14:paraId="02411665" w14:textId="77777777" w:rsidR="00FB46CE" w:rsidRPr="004A6013" w:rsidRDefault="00FB46CE" w:rsidP="00F21476">
            <w:r w:rsidRPr="00C45958">
              <w:rPr>
                <w:rFonts w:hint="eastAsia"/>
              </w:rPr>
              <w:t>Character</w:t>
            </w:r>
          </w:p>
        </w:tc>
        <w:tc>
          <w:tcPr>
            <w:tcW w:w="851" w:type="dxa"/>
            <w:vAlign w:val="center"/>
          </w:tcPr>
          <w:p w14:paraId="1604D7D8" w14:textId="77777777" w:rsidR="00FB46CE" w:rsidRPr="004A6013" w:rsidRDefault="00FB46CE" w:rsidP="00F21476">
            <w:r>
              <w:rPr>
                <w:rFonts w:hint="eastAsia"/>
              </w:rPr>
              <w:t>8</w:t>
            </w:r>
          </w:p>
        </w:tc>
        <w:tc>
          <w:tcPr>
            <w:tcW w:w="2976" w:type="dxa"/>
            <w:vAlign w:val="center"/>
          </w:tcPr>
          <w:p w14:paraId="52D92E9C" w14:textId="77777777" w:rsidR="00FB46CE" w:rsidRPr="004A6013" w:rsidRDefault="00FB46CE" w:rsidP="00F21476">
            <w:r>
              <w:rPr>
                <w:rFonts w:hint="eastAsia"/>
              </w:rPr>
              <w:t>申请日期</w:t>
            </w:r>
          </w:p>
        </w:tc>
        <w:tc>
          <w:tcPr>
            <w:tcW w:w="2552" w:type="dxa"/>
            <w:vAlign w:val="center"/>
          </w:tcPr>
          <w:p w14:paraId="70DE06B5" w14:textId="77777777" w:rsidR="00FB46CE" w:rsidRPr="004A6013" w:rsidRDefault="00FB46CE" w:rsidP="00F21476">
            <w:r>
              <w:rPr>
                <w:rFonts w:hint="eastAsia"/>
              </w:rPr>
              <w:t>必填</w:t>
            </w:r>
          </w:p>
        </w:tc>
      </w:tr>
    </w:tbl>
    <w:p w14:paraId="6C5F6CF1" w14:textId="77777777" w:rsidR="00FB46CE" w:rsidRPr="006C09A6" w:rsidRDefault="00FB46CE" w:rsidP="00FB46CE">
      <w:pPr>
        <w:rPr>
          <w:b/>
          <w:sz w:val="24"/>
          <w:szCs w:val="24"/>
        </w:rPr>
      </w:pPr>
      <w:r w:rsidRPr="006C09A6">
        <w:rPr>
          <w:rFonts w:hint="eastAsia"/>
          <w:b/>
          <w:sz w:val="24"/>
          <w:szCs w:val="24"/>
        </w:rPr>
        <w:t>说明：</w:t>
      </w:r>
    </w:p>
    <w:p w14:paraId="23E35BA1" w14:textId="77777777" w:rsidR="00FB46CE" w:rsidRDefault="00FB46CE" w:rsidP="00FB46CE">
      <w:pPr>
        <w:pStyle w:val="ab"/>
        <w:numPr>
          <w:ilvl w:val="0"/>
          <w:numId w:val="17"/>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发送方：开户代理机构</w:t>
      </w:r>
    </w:p>
    <w:p w14:paraId="643EEF8D" w14:textId="77777777" w:rsidR="00FB46CE" w:rsidRDefault="00FB46CE" w:rsidP="00FB46CE">
      <w:pPr>
        <w:pStyle w:val="ab"/>
        <w:numPr>
          <w:ilvl w:val="0"/>
          <w:numId w:val="17"/>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接收方：中国结算账户系统</w:t>
      </w:r>
    </w:p>
    <w:p w14:paraId="5D78D9AD" w14:textId="77777777" w:rsidR="00FB46CE" w:rsidRDefault="00FB46CE" w:rsidP="00FB46CE">
      <w:pPr>
        <w:pStyle w:val="ab"/>
        <w:numPr>
          <w:ilvl w:val="0"/>
          <w:numId w:val="17"/>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服务时间：周一至周日</w:t>
      </w:r>
      <w:r>
        <w:rPr>
          <w:rFonts w:asciiTheme="minorHAnsi" w:eastAsiaTheme="minorEastAsia" w:hAnsiTheme="minorHAnsi" w:cstheme="minorBidi"/>
        </w:rPr>
        <w:t xml:space="preserve"> 09:00</w:t>
      </w:r>
      <w:r>
        <w:rPr>
          <w:rFonts w:asciiTheme="minorHAnsi" w:eastAsiaTheme="minorEastAsia" w:hAnsiTheme="minorHAnsi" w:cstheme="minorBidi" w:hint="eastAsia"/>
        </w:rPr>
        <w:t>至</w:t>
      </w:r>
      <w:r>
        <w:rPr>
          <w:rFonts w:asciiTheme="minorHAnsi" w:eastAsiaTheme="minorEastAsia" w:hAnsiTheme="minorHAnsi" w:cstheme="minorBidi"/>
        </w:rPr>
        <w:t>16:00</w:t>
      </w:r>
    </w:p>
    <w:p w14:paraId="00439971" w14:textId="77777777" w:rsidR="00FB46CE" w:rsidRDefault="00FB46CE" w:rsidP="00FB46CE">
      <w:pPr>
        <w:pStyle w:val="ab"/>
        <w:numPr>
          <w:ilvl w:val="0"/>
          <w:numId w:val="17"/>
        </w:numPr>
        <w:spacing w:line="360" w:lineRule="auto"/>
        <w:ind w:left="360" w:firstLineChars="0"/>
        <w:rPr>
          <w:rFonts w:asciiTheme="minorHAnsi" w:eastAsiaTheme="minorEastAsia" w:hAnsiTheme="minorHAnsi" w:cstheme="minorBidi"/>
        </w:rPr>
      </w:pPr>
      <w:r>
        <w:rPr>
          <w:rFonts w:hint="eastAsia"/>
        </w:rPr>
        <w:t>通信通道：</w:t>
      </w:r>
      <w:r>
        <w:rPr>
          <w:rFonts w:hint="eastAsia"/>
        </w:rPr>
        <w:t>PROP</w:t>
      </w:r>
      <w:r>
        <w:rPr>
          <w:rFonts w:hint="eastAsia"/>
        </w:rPr>
        <w:t>通用交易接口</w:t>
      </w:r>
    </w:p>
    <w:p w14:paraId="3C62447D" w14:textId="77777777" w:rsidR="00FB46CE" w:rsidRDefault="00FB46CE" w:rsidP="00FB46CE">
      <w:pPr>
        <w:pStyle w:val="ab"/>
        <w:numPr>
          <w:ilvl w:val="0"/>
          <w:numId w:val="17"/>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对同一证券账户，</w:t>
      </w:r>
      <w:r>
        <w:rPr>
          <w:rFonts w:hint="eastAsia"/>
        </w:rPr>
        <w:t>创业板</w:t>
      </w:r>
      <w:r w:rsidRPr="00C2413A">
        <w:rPr>
          <w:rFonts w:asciiTheme="minorHAnsi" w:eastAsiaTheme="minorEastAsia" w:hAnsiTheme="minorHAnsi" w:cstheme="minorBidi" w:hint="eastAsia"/>
        </w:rPr>
        <w:t>“适当性管理信息新增”的当天允许重复申报，以最后一笔申报数据为准。</w:t>
      </w:r>
    </w:p>
    <w:p w14:paraId="20EA5158" w14:textId="77777777" w:rsidR="00FB46CE" w:rsidRDefault="00FB46CE" w:rsidP="00FB46CE">
      <w:pPr>
        <w:pStyle w:val="ab"/>
        <w:numPr>
          <w:ilvl w:val="0"/>
          <w:numId w:val="17"/>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对科创板适当性信息，允许报送适当性管理信息撤销。对创业板适当性信息，不允许报送适当性管理信息撤销。</w:t>
      </w:r>
    </w:p>
    <w:p w14:paraId="583F6E57" w14:textId="77777777" w:rsidR="00FB46CE" w:rsidRPr="00271B22" w:rsidRDefault="00FB46CE" w:rsidP="00FB46CE">
      <w:pPr>
        <w:rPr>
          <w:b/>
          <w:sz w:val="30"/>
          <w:szCs w:val="30"/>
        </w:rPr>
      </w:pPr>
      <w:bookmarkStart w:id="75" w:name="_Toc358041908"/>
      <w:r w:rsidRPr="00271B22">
        <w:rPr>
          <w:rFonts w:hint="eastAsia"/>
          <w:b/>
          <w:sz w:val="30"/>
          <w:szCs w:val="30"/>
        </w:rPr>
        <w:t>应答：</w:t>
      </w:r>
      <w:bookmarkEnd w:id="75"/>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11"/>
        <w:gridCol w:w="3016"/>
        <w:gridCol w:w="2410"/>
      </w:tblGrid>
      <w:tr w:rsidR="00FB46CE" w:rsidRPr="00455B38" w14:paraId="1CB58906" w14:textId="77777777" w:rsidTr="00F21476">
        <w:trPr>
          <w:trHeight w:val="534"/>
          <w:jc w:val="center"/>
        </w:trPr>
        <w:tc>
          <w:tcPr>
            <w:tcW w:w="537" w:type="dxa"/>
            <w:shd w:val="clear" w:color="auto" w:fill="FFC000"/>
            <w:vAlign w:val="center"/>
          </w:tcPr>
          <w:p w14:paraId="1478E37D" w14:textId="77777777" w:rsidR="00FB46CE" w:rsidRPr="00455B38" w:rsidRDefault="00FB46CE" w:rsidP="00F21476">
            <w:pPr>
              <w:jc w:val="center"/>
              <w:rPr>
                <w:b/>
                <w:sz w:val="24"/>
                <w:szCs w:val="24"/>
              </w:rPr>
            </w:pPr>
            <w:r w:rsidRPr="00455B38">
              <w:rPr>
                <w:rFonts w:hint="eastAsia"/>
                <w:b/>
                <w:sz w:val="24"/>
                <w:szCs w:val="24"/>
              </w:rPr>
              <w:t>NO</w:t>
            </w:r>
          </w:p>
        </w:tc>
        <w:tc>
          <w:tcPr>
            <w:tcW w:w="1272" w:type="dxa"/>
            <w:shd w:val="clear" w:color="auto" w:fill="FFC000"/>
            <w:vAlign w:val="center"/>
          </w:tcPr>
          <w:p w14:paraId="7CBBEAC1" w14:textId="77777777" w:rsidR="00FB46CE" w:rsidRPr="00455B38" w:rsidRDefault="00FB46CE" w:rsidP="00F21476">
            <w:pPr>
              <w:jc w:val="center"/>
              <w:rPr>
                <w:b/>
                <w:sz w:val="24"/>
                <w:szCs w:val="24"/>
              </w:rPr>
            </w:pPr>
            <w:r w:rsidRPr="00455B38">
              <w:rPr>
                <w:rFonts w:hint="eastAsia"/>
                <w:b/>
                <w:sz w:val="24"/>
                <w:szCs w:val="24"/>
              </w:rPr>
              <w:t>字段</w:t>
            </w:r>
          </w:p>
        </w:tc>
        <w:tc>
          <w:tcPr>
            <w:tcW w:w="1276" w:type="dxa"/>
            <w:shd w:val="clear" w:color="auto" w:fill="FFC000"/>
            <w:vAlign w:val="center"/>
          </w:tcPr>
          <w:p w14:paraId="5029DEBB" w14:textId="77777777" w:rsidR="00FB46CE" w:rsidRPr="00455B38" w:rsidRDefault="00FB46CE" w:rsidP="00F21476">
            <w:pPr>
              <w:jc w:val="center"/>
              <w:rPr>
                <w:b/>
                <w:sz w:val="24"/>
                <w:szCs w:val="24"/>
              </w:rPr>
            </w:pPr>
            <w:r w:rsidRPr="00455B38">
              <w:rPr>
                <w:rFonts w:hint="eastAsia"/>
                <w:b/>
                <w:sz w:val="24"/>
                <w:szCs w:val="24"/>
              </w:rPr>
              <w:t>类型</w:t>
            </w:r>
          </w:p>
        </w:tc>
        <w:tc>
          <w:tcPr>
            <w:tcW w:w="811" w:type="dxa"/>
            <w:shd w:val="clear" w:color="auto" w:fill="FFC000"/>
            <w:vAlign w:val="center"/>
          </w:tcPr>
          <w:p w14:paraId="71528612" w14:textId="77777777" w:rsidR="00FB46CE" w:rsidRPr="00455B38" w:rsidRDefault="00FB46CE" w:rsidP="00F21476">
            <w:pPr>
              <w:jc w:val="center"/>
              <w:rPr>
                <w:b/>
                <w:sz w:val="24"/>
                <w:szCs w:val="24"/>
              </w:rPr>
            </w:pPr>
            <w:r w:rsidRPr="00455B38">
              <w:rPr>
                <w:rFonts w:hint="eastAsia"/>
                <w:b/>
                <w:sz w:val="24"/>
                <w:szCs w:val="24"/>
              </w:rPr>
              <w:t>长度</w:t>
            </w:r>
          </w:p>
        </w:tc>
        <w:tc>
          <w:tcPr>
            <w:tcW w:w="3016" w:type="dxa"/>
            <w:shd w:val="clear" w:color="auto" w:fill="FFC000"/>
            <w:vAlign w:val="center"/>
          </w:tcPr>
          <w:p w14:paraId="05EE4E17" w14:textId="77777777" w:rsidR="00FB46CE" w:rsidRPr="00455B38" w:rsidRDefault="00FB46CE" w:rsidP="00F21476">
            <w:pPr>
              <w:jc w:val="center"/>
              <w:rPr>
                <w:b/>
                <w:sz w:val="24"/>
                <w:szCs w:val="24"/>
              </w:rPr>
            </w:pPr>
            <w:r w:rsidRPr="00455B38">
              <w:rPr>
                <w:rFonts w:hint="eastAsia"/>
                <w:b/>
                <w:sz w:val="24"/>
                <w:szCs w:val="24"/>
              </w:rPr>
              <w:t>字段名称</w:t>
            </w:r>
          </w:p>
        </w:tc>
        <w:tc>
          <w:tcPr>
            <w:tcW w:w="2410" w:type="dxa"/>
            <w:shd w:val="clear" w:color="auto" w:fill="FFC000"/>
            <w:vAlign w:val="center"/>
          </w:tcPr>
          <w:p w14:paraId="22366B0D" w14:textId="77777777" w:rsidR="00FB46CE" w:rsidRPr="00455B38" w:rsidRDefault="00FB46CE" w:rsidP="00F21476">
            <w:pPr>
              <w:jc w:val="center"/>
              <w:rPr>
                <w:b/>
                <w:sz w:val="24"/>
                <w:szCs w:val="24"/>
              </w:rPr>
            </w:pPr>
            <w:r>
              <w:rPr>
                <w:rFonts w:hint="eastAsia"/>
                <w:b/>
                <w:sz w:val="24"/>
                <w:szCs w:val="24"/>
              </w:rPr>
              <w:t>备注</w:t>
            </w:r>
          </w:p>
        </w:tc>
      </w:tr>
      <w:tr w:rsidR="00FB46CE" w14:paraId="71912A89" w14:textId="77777777" w:rsidTr="00F21476">
        <w:trPr>
          <w:trHeight w:val="415"/>
          <w:jc w:val="center"/>
        </w:trPr>
        <w:tc>
          <w:tcPr>
            <w:tcW w:w="537" w:type="dxa"/>
            <w:vAlign w:val="center"/>
          </w:tcPr>
          <w:p w14:paraId="7B56609A" w14:textId="77777777" w:rsidR="00FB46CE" w:rsidRDefault="00FB46CE" w:rsidP="00F21476">
            <w:pPr>
              <w:pStyle w:val="ab"/>
              <w:numPr>
                <w:ilvl w:val="0"/>
                <w:numId w:val="19"/>
              </w:numPr>
              <w:ind w:firstLineChars="0"/>
              <w:jc w:val="center"/>
              <w:rPr>
                <w:b/>
              </w:rPr>
            </w:pPr>
          </w:p>
        </w:tc>
        <w:tc>
          <w:tcPr>
            <w:tcW w:w="1272" w:type="dxa"/>
            <w:vAlign w:val="center"/>
          </w:tcPr>
          <w:p w14:paraId="3BC4E157" w14:textId="77777777" w:rsidR="00FB46CE" w:rsidRPr="00015D07" w:rsidRDefault="00FB46CE" w:rsidP="00F21476">
            <w:r>
              <w:rPr>
                <w:rFonts w:hint="eastAsia"/>
              </w:rPr>
              <w:t>YWLSH</w:t>
            </w:r>
          </w:p>
        </w:tc>
        <w:tc>
          <w:tcPr>
            <w:tcW w:w="1276" w:type="dxa"/>
            <w:vAlign w:val="center"/>
          </w:tcPr>
          <w:p w14:paraId="0B05A7F1" w14:textId="77777777" w:rsidR="00FB46CE" w:rsidRPr="00015D07" w:rsidRDefault="00FB46CE" w:rsidP="00F21476">
            <w:r w:rsidRPr="00C45958">
              <w:rPr>
                <w:rFonts w:hint="eastAsia"/>
              </w:rPr>
              <w:t>Character</w:t>
            </w:r>
          </w:p>
        </w:tc>
        <w:tc>
          <w:tcPr>
            <w:tcW w:w="811" w:type="dxa"/>
            <w:vAlign w:val="center"/>
          </w:tcPr>
          <w:p w14:paraId="73087A27" w14:textId="77777777" w:rsidR="00FB46CE" w:rsidRPr="00015D07" w:rsidRDefault="00FB46CE" w:rsidP="00F21476">
            <w:r>
              <w:rPr>
                <w:rFonts w:hint="eastAsia"/>
              </w:rPr>
              <w:t>10</w:t>
            </w:r>
          </w:p>
        </w:tc>
        <w:tc>
          <w:tcPr>
            <w:tcW w:w="3016" w:type="dxa"/>
            <w:vAlign w:val="center"/>
          </w:tcPr>
          <w:p w14:paraId="27430D73" w14:textId="77777777" w:rsidR="00FB46CE" w:rsidRPr="00015D07" w:rsidRDefault="00FB46CE" w:rsidP="00F21476">
            <w:r>
              <w:rPr>
                <w:rFonts w:hint="eastAsia"/>
              </w:rPr>
              <w:t>业务流水号</w:t>
            </w:r>
          </w:p>
        </w:tc>
        <w:tc>
          <w:tcPr>
            <w:tcW w:w="2410" w:type="dxa"/>
            <w:vAlign w:val="center"/>
          </w:tcPr>
          <w:p w14:paraId="5267C22D" w14:textId="77777777" w:rsidR="00FB46CE" w:rsidRPr="00015D07" w:rsidRDefault="00FB46CE" w:rsidP="00F21476"/>
        </w:tc>
      </w:tr>
      <w:tr w:rsidR="00FB46CE" w14:paraId="4AC04642" w14:textId="77777777" w:rsidTr="00F21476">
        <w:trPr>
          <w:trHeight w:val="415"/>
          <w:jc w:val="center"/>
        </w:trPr>
        <w:tc>
          <w:tcPr>
            <w:tcW w:w="537" w:type="dxa"/>
            <w:vAlign w:val="center"/>
          </w:tcPr>
          <w:p w14:paraId="6919C314" w14:textId="77777777" w:rsidR="00FB46CE" w:rsidRDefault="00FB46CE" w:rsidP="00F21476">
            <w:pPr>
              <w:pStyle w:val="ab"/>
              <w:numPr>
                <w:ilvl w:val="0"/>
                <w:numId w:val="19"/>
              </w:numPr>
              <w:ind w:firstLineChars="0"/>
              <w:jc w:val="center"/>
              <w:rPr>
                <w:b/>
              </w:rPr>
            </w:pPr>
          </w:p>
        </w:tc>
        <w:tc>
          <w:tcPr>
            <w:tcW w:w="1272" w:type="dxa"/>
            <w:vAlign w:val="center"/>
          </w:tcPr>
          <w:p w14:paraId="1C5DB31B" w14:textId="77777777" w:rsidR="00FB46CE" w:rsidRDefault="00FB46CE" w:rsidP="00F21476">
            <w:r w:rsidRPr="00015D07">
              <w:rPr>
                <w:rFonts w:hint="eastAsia"/>
              </w:rPr>
              <w:t>YWLB</w:t>
            </w:r>
          </w:p>
        </w:tc>
        <w:tc>
          <w:tcPr>
            <w:tcW w:w="1276" w:type="dxa"/>
            <w:vAlign w:val="center"/>
          </w:tcPr>
          <w:p w14:paraId="51ACC84F" w14:textId="77777777" w:rsidR="00FB46CE" w:rsidRPr="00C45958" w:rsidRDefault="00FB46CE" w:rsidP="00F21476">
            <w:r w:rsidRPr="00015D07">
              <w:rPr>
                <w:rFonts w:hint="eastAsia"/>
              </w:rPr>
              <w:t>Character</w:t>
            </w:r>
          </w:p>
        </w:tc>
        <w:tc>
          <w:tcPr>
            <w:tcW w:w="811" w:type="dxa"/>
            <w:vAlign w:val="center"/>
          </w:tcPr>
          <w:p w14:paraId="6C8D4CB2" w14:textId="77777777" w:rsidR="00FB46CE" w:rsidRDefault="00FB46CE" w:rsidP="00F21476">
            <w:r w:rsidRPr="00015D07">
              <w:rPr>
                <w:rFonts w:hint="eastAsia"/>
              </w:rPr>
              <w:t>2</w:t>
            </w:r>
          </w:p>
        </w:tc>
        <w:tc>
          <w:tcPr>
            <w:tcW w:w="3016" w:type="dxa"/>
            <w:vAlign w:val="center"/>
          </w:tcPr>
          <w:p w14:paraId="03C44C3E" w14:textId="77777777" w:rsidR="00FB46CE" w:rsidRDefault="00FB46CE" w:rsidP="00F21476">
            <w:r>
              <w:rPr>
                <w:rFonts w:hint="eastAsia"/>
              </w:rPr>
              <w:t>业务</w:t>
            </w:r>
            <w:r w:rsidRPr="00015D07">
              <w:rPr>
                <w:rFonts w:hint="eastAsia"/>
              </w:rPr>
              <w:t>类别</w:t>
            </w:r>
          </w:p>
        </w:tc>
        <w:tc>
          <w:tcPr>
            <w:tcW w:w="2410" w:type="dxa"/>
            <w:vAlign w:val="center"/>
          </w:tcPr>
          <w:p w14:paraId="1CAD9881" w14:textId="77777777" w:rsidR="00FB46CE" w:rsidRPr="00015D07" w:rsidRDefault="00FB46CE" w:rsidP="00F21476"/>
        </w:tc>
      </w:tr>
      <w:tr w:rsidR="00FB46CE" w14:paraId="13E98A57" w14:textId="77777777" w:rsidTr="00F21476">
        <w:trPr>
          <w:trHeight w:val="415"/>
          <w:jc w:val="center"/>
        </w:trPr>
        <w:tc>
          <w:tcPr>
            <w:tcW w:w="537" w:type="dxa"/>
            <w:vAlign w:val="center"/>
          </w:tcPr>
          <w:p w14:paraId="4D54310F" w14:textId="77777777" w:rsidR="00FB46CE" w:rsidRDefault="00FB46CE" w:rsidP="00F21476">
            <w:pPr>
              <w:pStyle w:val="ab"/>
              <w:numPr>
                <w:ilvl w:val="0"/>
                <w:numId w:val="19"/>
              </w:numPr>
              <w:ind w:firstLineChars="0"/>
              <w:jc w:val="center"/>
              <w:rPr>
                <w:b/>
              </w:rPr>
            </w:pPr>
          </w:p>
        </w:tc>
        <w:tc>
          <w:tcPr>
            <w:tcW w:w="1272" w:type="dxa"/>
            <w:vAlign w:val="center"/>
          </w:tcPr>
          <w:p w14:paraId="31EAF98C" w14:textId="77777777" w:rsidR="00FB46CE" w:rsidRPr="00015D07" w:rsidRDefault="00FB46CE" w:rsidP="00F21476">
            <w:r w:rsidRPr="009643BF">
              <w:rPr>
                <w:rFonts w:hint="eastAsia"/>
              </w:rPr>
              <w:t>YMTH</w:t>
            </w:r>
          </w:p>
        </w:tc>
        <w:tc>
          <w:tcPr>
            <w:tcW w:w="1276" w:type="dxa"/>
            <w:vAlign w:val="center"/>
          </w:tcPr>
          <w:p w14:paraId="1E743552" w14:textId="77777777" w:rsidR="00FB46CE" w:rsidRPr="00015D07" w:rsidRDefault="00FB46CE" w:rsidP="00F21476">
            <w:r w:rsidRPr="009643BF">
              <w:rPr>
                <w:rFonts w:hint="eastAsia"/>
              </w:rPr>
              <w:t>Character</w:t>
            </w:r>
          </w:p>
        </w:tc>
        <w:tc>
          <w:tcPr>
            <w:tcW w:w="811" w:type="dxa"/>
            <w:vAlign w:val="center"/>
          </w:tcPr>
          <w:p w14:paraId="6B2E4CE0" w14:textId="77777777" w:rsidR="00FB46CE" w:rsidRDefault="00FB46CE" w:rsidP="00F21476">
            <w:r>
              <w:rPr>
                <w:rFonts w:hint="eastAsia"/>
              </w:rPr>
              <w:t>20</w:t>
            </w:r>
          </w:p>
        </w:tc>
        <w:tc>
          <w:tcPr>
            <w:tcW w:w="3016" w:type="dxa"/>
            <w:vAlign w:val="center"/>
          </w:tcPr>
          <w:p w14:paraId="6A480F27" w14:textId="77777777" w:rsidR="00FB46CE" w:rsidRPr="00015D07" w:rsidRDefault="00FB46CE" w:rsidP="00F21476">
            <w:r w:rsidRPr="009643BF">
              <w:rPr>
                <w:rFonts w:hint="eastAsia"/>
              </w:rPr>
              <w:t>一码通账户号码</w:t>
            </w:r>
          </w:p>
        </w:tc>
        <w:tc>
          <w:tcPr>
            <w:tcW w:w="2410" w:type="dxa"/>
            <w:vAlign w:val="center"/>
          </w:tcPr>
          <w:p w14:paraId="697A4D04" w14:textId="77777777" w:rsidR="00FB46CE" w:rsidRPr="00015D07" w:rsidRDefault="00FB46CE" w:rsidP="00F21476"/>
        </w:tc>
      </w:tr>
      <w:tr w:rsidR="00FB46CE" w14:paraId="392B01BF" w14:textId="77777777" w:rsidTr="00F21476">
        <w:trPr>
          <w:trHeight w:val="415"/>
          <w:jc w:val="center"/>
        </w:trPr>
        <w:tc>
          <w:tcPr>
            <w:tcW w:w="537" w:type="dxa"/>
            <w:vAlign w:val="center"/>
          </w:tcPr>
          <w:p w14:paraId="016CF710" w14:textId="77777777" w:rsidR="00FB46CE" w:rsidRDefault="00FB46CE" w:rsidP="00F21476">
            <w:pPr>
              <w:pStyle w:val="ab"/>
              <w:numPr>
                <w:ilvl w:val="0"/>
                <w:numId w:val="19"/>
              </w:numPr>
              <w:ind w:firstLineChars="0"/>
              <w:jc w:val="center"/>
              <w:rPr>
                <w:b/>
              </w:rPr>
            </w:pPr>
          </w:p>
        </w:tc>
        <w:tc>
          <w:tcPr>
            <w:tcW w:w="1272" w:type="dxa"/>
            <w:vAlign w:val="center"/>
          </w:tcPr>
          <w:p w14:paraId="4C4ED0EB" w14:textId="77777777" w:rsidR="00FB46CE" w:rsidRPr="009643BF" w:rsidRDefault="00FB46CE" w:rsidP="00F21476">
            <w:r w:rsidRPr="00015D07">
              <w:rPr>
                <w:rFonts w:hint="eastAsia"/>
              </w:rPr>
              <w:t>ZHLB</w:t>
            </w:r>
          </w:p>
        </w:tc>
        <w:tc>
          <w:tcPr>
            <w:tcW w:w="1276" w:type="dxa"/>
            <w:vAlign w:val="center"/>
          </w:tcPr>
          <w:p w14:paraId="06B19261" w14:textId="77777777" w:rsidR="00FB46CE" w:rsidRPr="009643BF" w:rsidRDefault="00FB46CE" w:rsidP="00F21476">
            <w:r w:rsidRPr="00015D07">
              <w:rPr>
                <w:rFonts w:hint="eastAsia"/>
              </w:rPr>
              <w:t>Character</w:t>
            </w:r>
          </w:p>
        </w:tc>
        <w:tc>
          <w:tcPr>
            <w:tcW w:w="811" w:type="dxa"/>
            <w:vAlign w:val="center"/>
          </w:tcPr>
          <w:p w14:paraId="65494B5C" w14:textId="77777777" w:rsidR="00FB46CE" w:rsidRDefault="00FB46CE" w:rsidP="00F21476">
            <w:r w:rsidRPr="00015D07">
              <w:rPr>
                <w:rFonts w:hint="eastAsia"/>
              </w:rPr>
              <w:t>2</w:t>
            </w:r>
          </w:p>
        </w:tc>
        <w:tc>
          <w:tcPr>
            <w:tcW w:w="3016" w:type="dxa"/>
            <w:vAlign w:val="center"/>
          </w:tcPr>
          <w:p w14:paraId="47DCE422" w14:textId="77777777" w:rsidR="00FB46CE" w:rsidRPr="009643BF" w:rsidRDefault="00FB46CE" w:rsidP="00F21476">
            <w:r w:rsidRPr="00015D07">
              <w:rPr>
                <w:rFonts w:hint="eastAsia"/>
              </w:rPr>
              <w:t>证券账户类别</w:t>
            </w:r>
          </w:p>
        </w:tc>
        <w:tc>
          <w:tcPr>
            <w:tcW w:w="2410" w:type="dxa"/>
            <w:vAlign w:val="center"/>
          </w:tcPr>
          <w:p w14:paraId="0028D2C8" w14:textId="77777777" w:rsidR="00FB46CE" w:rsidRPr="00015D07" w:rsidRDefault="00FB46CE" w:rsidP="00F21476">
            <w:r w:rsidRPr="004A6013">
              <w:rPr>
                <w:rFonts w:hint="eastAsia"/>
              </w:rPr>
              <w:t>字典</w:t>
            </w:r>
            <w:r w:rsidRPr="004A6013">
              <w:rPr>
                <w:rFonts w:hint="eastAsia"/>
              </w:rPr>
              <w:t>(ZHLB)</w:t>
            </w:r>
          </w:p>
        </w:tc>
      </w:tr>
      <w:tr w:rsidR="00FB46CE" w14:paraId="3B5223A3" w14:textId="77777777" w:rsidTr="00F21476">
        <w:trPr>
          <w:trHeight w:val="415"/>
          <w:jc w:val="center"/>
        </w:trPr>
        <w:tc>
          <w:tcPr>
            <w:tcW w:w="537" w:type="dxa"/>
            <w:vAlign w:val="center"/>
          </w:tcPr>
          <w:p w14:paraId="41EED3FB" w14:textId="77777777" w:rsidR="00FB46CE" w:rsidRDefault="00FB46CE" w:rsidP="00F21476">
            <w:pPr>
              <w:pStyle w:val="ab"/>
              <w:numPr>
                <w:ilvl w:val="0"/>
                <w:numId w:val="19"/>
              </w:numPr>
              <w:ind w:firstLineChars="0"/>
              <w:jc w:val="center"/>
              <w:rPr>
                <w:b/>
              </w:rPr>
            </w:pPr>
          </w:p>
        </w:tc>
        <w:tc>
          <w:tcPr>
            <w:tcW w:w="1272" w:type="dxa"/>
            <w:vAlign w:val="center"/>
          </w:tcPr>
          <w:p w14:paraId="02471303" w14:textId="77777777" w:rsidR="00FB46CE" w:rsidRPr="00015D07" w:rsidRDefault="00FB46CE" w:rsidP="00F21476">
            <w:r w:rsidRPr="00015D07">
              <w:rPr>
                <w:rFonts w:hint="eastAsia"/>
              </w:rPr>
              <w:t>ZQZH</w:t>
            </w:r>
          </w:p>
        </w:tc>
        <w:tc>
          <w:tcPr>
            <w:tcW w:w="1276" w:type="dxa"/>
            <w:vAlign w:val="center"/>
          </w:tcPr>
          <w:p w14:paraId="7BB110DC" w14:textId="77777777" w:rsidR="00FB46CE" w:rsidRPr="00015D07" w:rsidRDefault="00FB46CE" w:rsidP="00F21476">
            <w:r w:rsidRPr="00015D07">
              <w:rPr>
                <w:rFonts w:hint="eastAsia"/>
              </w:rPr>
              <w:t>Character</w:t>
            </w:r>
          </w:p>
        </w:tc>
        <w:tc>
          <w:tcPr>
            <w:tcW w:w="811" w:type="dxa"/>
            <w:vAlign w:val="center"/>
          </w:tcPr>
          <w:p w14:paraId="52E0BFA9" w14:textId="77777777" w:rsidR="00FB46CE" w:rsidRPr="00015D07" w:rsidRDefault="00FB46CE" w:rsidP="00F21476">
            <w:r w:rsidRPr="00015D07">
              <w:rPr>
                <w:rFonts w:hint="eastAsia"/>
              </w:rPr>
              <w:t>20</w:t>
            </w:r>
          </w:p>
        </w:tc>
        <w:tc>
          <w:tcPr>
            <w:tcW w:w="3016" w:type="dxa"/>
            <w:vAlign w:val="center"/>
          </w:tcPr>
          <w:p w14:paraId="13258AFE" w14:textId="77777777" w:rsidR="00FB46CE" w:rsidRPr="00015D07" w:rsidRDefault="00FB46CE" w:rsidP="00F21476">
            <w:r w:rsidRPr="00015D07">
              <w:rPr>
                <w:rFonts w:hint="eastAsia"/>
              </w:rPr>
              <w:t>证券账户号码</w:t>
            </w:r>
          </w:p>
        </w:tc>
        <w:tc>
          <w:tcPr>
            <w:tcW w:w="2410" w:type="dxa"/>
            <w:vAlign w:val="center"/>
          </w:tcPr>
          <w:p w14:paraId="2251E886" w14:textId="77777777" w:rsidR="00FB46CE" w:rsidRPr="00015D07" w:rsidRDefault="00FB46CE" w:rsidP="00F21476"/>
        </w:tc>
      </w:tr>
      <w:tr w:rsidR="00FB46CE" w14:paraId="429378B2" w14:textId="77777777" w:rsidTr="00F21476">
        <w:trPr>
          <w:trHeight w:val="415"/>
          <w:jc w:val="center"/>
        </w:trPr>
        <w:tc>
          <w:tcPr>
            <w:tcW w:w="537" w:type="dxa"/>
            <w:vAlign w:val="center"/>
          </w:tcPr>
          <w:p w14:paraId="592DFE94" w14:textId="77777777" w:rsidR="00FB46CE" w:rsidRDefault="00FB46CE" w:rsidP="00F21476">
            <w:pPr>
              <w:pStyle w:val="ab"/>
              <w:numPr>
                <w:ilvl w:val="0"/>
                <w:numId w:val="19"/>
              </w:numPr>
              <w:ind w:firstLineChars="0"/>
              <w:jc w:val="center"/>
              <w:rPr>
                <w:b/>
              </w:rPr>
            </w:pPr>
          </w:p>
        </w:tc>
        <w:tc>
          <w:tcPr>
            <w:tcW w:w="1272" w:type="dxa"/>
            <w:vAlign w:val="center"/>
          </w:tcPr>
          <w:p w14:paraId="548C4FDA" w14:textId="77777777" w:rsidR="00FB46CE" w:rsidRPr="00015D07" w:rsidRDefault="00FB46CE" w:rsidP="00F21476">
            <w:r>
              <w:rPr>
                <w:rFonts w:hint="eastAsia"/>
              </w:rPr>
              <w:t>SDXLB</w:t>
            </w:r>
          </w:p>
        </w:tc>
        <w:tc>
          <w:tcPr>
            <w:tcW w:w="1276" w:type="dxa"/>
            <w:vAlign w:val="center"/>
          </w:tcPr>
          <w:p w14:paraId="25E0411A" w14:textId="77777777" w:rsidR="00FB46CE" w:rsidRPr="00015D07" w:rsidRDefault="00FB46CE" w:rsidP="00F21476">
            <w:r w:rsidRPr="00015D07">
              <w:rPr>
                <w:rFonts w:hint="eastAsia"/>
              </w:rPr>
              <w:t>Character</w:t>
            </w:r>
          </w:p>
        </w:tc>
        <w:tc>
          <w:tcPr>
            <w:tcW w:w="811" w:type="dxa"/>
            <w:vAlign w:val="center"/>
          </w:tcPr>
          <w:p w14:paraId="272E534B" w14:textId="77777777" w:rsidR="00FB46CE" w:rsidRPr="00015D07" w:rsidRDefault="00FB46CE" w:rsidP="00F21476">
            <w:r w:rsidRPr="00015D07">
              <w:rPr>
                <w:rFonts w:hint="eastAsia"/>
              </w:rPr>
              <w:t>1</w:t>
            </w:r>
          </w:p>
        </w:tc>
        <w:tc>
          <w:tcPr>
            <w:tcW w:w="3016" w:type="dxa"/>
            <w:vAlign w:val="center"/>
          </w:tcPr>
          <w:p w14:paraId="373E3DB6" w14:textId="77777777" w:rsidR="00FB46CE" w:rsidRPr="00015D07" w:rsidRDefault="00FB46CE" w:rsidP="00F21476">
            <w:r>
              <w:rPr>
                <w:rFonts w:hint="eastAsia"/>
              </w:rPr>
              <w:t>适当性</w:t>
            </w:r>
            <w:r w:rsidRPr="00015D07">
              <w:rPr>
                <w:rFonts w:hint="eastAsia"/>
              </w:rPr>
              <w:t>类别</w:t>
            </w:r>
          </w:p>
        </w:tc>
        <w:tc>
          <w:tcPr>
            <w:tcW w:w="2410" w:type="dxa"/>
            <w:vAlign w:val="center"/>
          </w:tcPr>
          <w:p w14:paraId="69D2444F" w14:textId="77777777" w:rsidR="00FB46CE" w:rsidRPr="00015D07" w:rsidRDefault="00FB46CE" w:rsidP="00F21476">
            <w:r w:rsidRPr="004A6013">
              <w:rPr>
                <w:rFonts w:hint="eastAsia"/>
              </w:rPr>
              <w:t>字典</w:t>
            </w:r>
            <w:r w:rsidRPr="004A6013">
              <w:rPr>
                <w:rFonts w:hint="eastAsia"/>
              </w:rPr>
              <w:t>(</w:t>
            </w:r>
            <w:r>
              <w:rPr>
                <w:rFonts w:hint="eastAsia"/>
              </w:rPr>
              <w:t>SDXLB</w:t>
            </w:r>
            <w:r w:rsidRPr="004A6013">
              <w:rPr>
                <w:rFonts w:hint="eastAsia"/>
              </w:rPr>
              <w:t>)</w:t>
            </w:r>
          </w:p>
        </w:tc>
      </w:tr>
      <w:tr w:rsidR="00FB46CE" w14:paraId="48F7B379" w14:textId="77777777" w:rsidTr="00F21476">
        <w:trPr>
          <w:trHeight w:val="415"/>
          <w:jc w:val="center"/>
        </w:trPr>
        <w:tc>
          <w:tcPr>
            <w:tcW w:w="537" w:type="dxa"/>
            <w:vAlign w:val="center"/>
          </w:tcPr>
          <w:p w14:paraId="2E8A1104" w14:textId="77777777" w:rsidR="00FB46CE" w:rsidRDefault="00FB46CE" w:rsidP="00F21476">
            <w:pPr>
              <w:pStyle w:val="ab"/>
              <w:numPr>
                <w:ilvl w:val="0"/>
                <w:numId w:val="19"/>
              </w:numPr>
              <w:ind w:firstLineChars="0"/>
              <w:jc w:val="center"/>
              <w:rPr>
                <w:b/>
              </w:rPr>
            </w:pPr>
          </w:p>
        </w:tc>
        <w:tc>
          <w:tcPr>
            <w:tcW w:w="1272" w:type="dxa"/>
            <w:vAlign w:val="center"/>
          </w:tcPr>
          <w:p w14:paraId="01BBA3D1" w14:textId="77777777" w:rsidR="00FB46CE" w:rsidRPr="00015D07" w:rsidRDefault="00FB46CE" w:rsidP="00F21476">
            <w:r w:rsidRPr="00015D07">
              <w:rPr>
                <w:rFonts w:hint="eastAsia"/>
              </w:rPr>
              <w:t>QY</w:t>
            </w:r>
            <w:r>
              <w:rPr>
                <w:rFonts w:hint="eastAsia"/>
              </w:rPr>
              <w:t>LB</w:t>
            </w:r>
          </w:p>
        </w:tc>
        <w:tc>
          <w:tcPr>
            <w:tcW w:w="1276" w:type="dxa"/>
            <w:vAlign w:val="center"/>
          </w:tcPr>
          <w:p w14:paraId="168848D8" w14:textId="77777777" w:rsidR="00FB46CE" w:rsidRPr="00015D07" w:rsidRDefault="00FB46CE" w:rsidP="00F21476">
            <w:r w:rsidRPr="00015D07">
              <w:rPr>
                <w:rFonts w:hint="eastAsia"/>
              </w:rPr>
              <w:t>Character</w:t>
            </w:r>
          </w:p>
        </w:tc>
        <w:tc>
          <w:tcPr>
            <w:tcW w:w="811" w:type="dxa"/>
            <w:vAlign w:val="center"/>
          </w:tcPr>
          <w:p w14:paraId="055F37A1" w14:textId="77777777" w:rsidR="00FB46CE" w:rsidRPr="00015D07" w:rsidRDefault="00FB46CE" w:rsidP="00F21476">
            <w:r w:rsidRPr="00015D07">
              <w:rPr>
                <w:rFonts w:hint="eastAsia"/>
              </w:rPr>
              <w:t>1</w:t>
            </w:r>
          </w:p>
        </w:tc>
        <w:tc>
          <w:tcPr>
            <w:tcW w:w="3016" w:type="dxa"/>
            <w:vAlign w:val="center"/>
          </w:tcPr>
          <w:p w14:paraId="30E5C599" w14:textId="77777777" w:rsidR="00FB46CE" w:rsidRPr="00015D07" w:rsidRDefault="00FB46CE" w:rsidP="00F21476">
            <w:r w:rsidRPr="00015D07">
              <w:rPr>
                <w:rFonts w:hint="eastAsia"/>
              </w:rPr>
              <w:t>签约</w:t>
            </w:r>
            <w:r>
              <w:rPr>
                <w:rFonts w:hint="eastAsia"/>
              </w:rPr>
              <w:t>类别</w:t>
            </w:r>
          </w:p>
        </w:tc>
        <w:tc>
          <w:tcPr>
            <w:tcW w:w="2410" w:type="dxa"/>
            <w:vAlign w:val="center"/>
          </w:tcPr>
          <w:p w14:paraId="79DA5B91" w14:textId="77777777" w:rsidR="00FB46CE" w:rsidRPr="00015D07" w:rsidRDefault="00FB46CE" w:rsidP="00F21476">
            <w:r w:rsidRPr="004A6013">
              <w:rPr>
                <w:rFonts w:hint="eastAsia"/>
              </w:rPr>
              <w:t>字典</w:t>
            </w:r>
            <w:r w:rsidRPr="004A6013">
              <w:rPr>
                <w:rFonts w:hint="eastAsia"/>
              </w:rPr>
              <w:t>(</w:t>
            </w:r>
            <w:r w:rsidRPr="00015D07">
              <w:rPr>
                <w:rFonts w:hint="eastAsia"/>
              </w:rPr>
              <w:t>QY</w:t>
            </w:r>
            <w:r>
              <w:rPr>
                <w:rFonts w:hint="eastAsia"/>
              </w:rPr>
              <w:t>LB</w:t>
            </w:r>
            <w:r w:rsidRPr="004A6013">
              <w:rPr>
                <w:rFonts w:hint="eastAsia"/>
              </w:rPr>
              <w:t>)</w:t>
            </w:r>
          </w:p>
        </w:tc>
      </w:tr>
      <w:tr w:rsidR="00FB46CE" w14:paraId="1BC413BA" w14:textId="77777777" w:rsidTr="00F21476">
        <w:trPr>
          <w:trHeight w:val="415"/>
          <w:jc w:val="center"/>
        </w:trPr>
        <w:tc>
          <w:tcPr>
            <w:tcW w:w="537" w:type="dxa"/>
            <w:vAlign w:val="center"/>
          </w:tcPr>
          <w:p w14:paraId="61AD1514" w14:textId="77777777" w:rsidR="00FB46CE" w:rsidRDefault="00FB46CE" w:rsidP="00F21476">
            <w:pPr>
              <w:pStyle w:val="ab"/>
              <w:numPr>
                <w:ilvl w:val="0"/>
                <w:numId w:val="19"/>
              </w:numPr>
              <w:ind w:firstLineChars="0"/>
              <w:jc w:val="center"/>
              <w:rPr>
                <w:b/>
              </w:rPr>
            </w:pPr>
          </w:p>
        </w:tc>
        <w:tc>
          <w:tcPr>
            <w:tcW w:w="1272" w:type="dxa"/>
            <w:vAlign w:val="center"/>
          </w:tcPr>
          <w:p w14:paraId="480E7E3A" w14:textId="77777777" w:rsidR="00FB46CE" w:rsidRPr="00015D07" w:rsidRDefault="00FB46CE" w:rsidP="00F21476">
            <w:r w:rsidRPr="00015D07">
              <w:rPr>
                <w:rFonts w:hint="eastAsia"/>
              </w:rPr>
              <w:t>QYRQ</w:t>
            </w:r>
          </w:p>
        </w:tc>
        <w:tc>
          <w:tcPr>
            <w:tcW w:w="1276" w:type="dxa"/>
            <w:vAlign w:val="center"/>
          </w:tcPr>
          <w:p w14:paraId="6F0D485D" w14:textId="77777777" w:rsidR="00FB46CE" w:rsidRPr="00015D07" w:rsidRDefault="00FB46CE" w:rsidP="00F21476">
            <w:r w:rsidRPr="00015D07">
              <w:rPr>
                <w:rFonts w:hint="eastAsia"/>
              </w:rPr>
              <w:t>Character</w:t>
            </w:r>
          </w:p>
        </w:tc>
        <w:tc>
          <w:tcPr>
            <w:tcW w:w="811" w:type="dxa"/>
            <w:vAlign w:val="center"/>
          </w:tcPr>
          <w:p w14:paraId="6B9E1B0F" w14:textId="77777777" w:rsidR="00FB46CE" w:rsidRPr="00015D07" w:rsidRDefault="00FB46CE" w:rsidP="00F21476">
            <w:r w:rsidRPr="00015D07">
              <w:rPr>
                <w:rFonts w:hint="eastAsia"/>
              </w:rPr>
              <w:t>8</w:t>
            </w:r>
          </w:p>
        </w:tc>
        <w:tc>
          <w:tcPr>
            <w:tcW w:w="3016" w:type="dxa"/>
            <w:vAlign w:val="center"/>
          </w:tcPr>
          <w:p w14:paraId="2B80F148" w14:textId="77777777" w:rsidR="00FB46CE" w:rsidRPr="00015D07" w:rsidRDefault="00FB46CE" w:rsidP="00F21476">
            <w:r w:rsidRPr="00015D07">
              <w:rPr>
                <w:rFonts w:hint="eastAsia"/>
              </w:rPr>
              <w:t>签约日期</w:t>
            </w:r>
          </w:p>
        </w:tc>
        <w:tc>
          <w:tcPr>
            <w:tcW w:w="2410" w:type="dxa"/>
            <w:vAlign w:val="center"/>
          </w:tcPr>
          <w:p w14:paraId="0CB5211D" w14:textId="77777777" w:rsidR="00FB46CE" w:rsidRPr="004A6013" w:rsidRDefault="00FB46CE" w:rsidP="00F21476"/>
        </w:tc>
      </w:tr>
      <w:tr w:rsidR="00FB46CE" w14:paraId="669B436F" w14:textId="77777777" w:rsidTr="00F21476">
        <w:trPr>
          <w:trHeight w:val="415"/>
          <w:jc w:val="center"/>
        </w:trPr>
        <w:tc>
          <w:tcPr>
            <w:tcW w:w="537" w:type="dxa"/>
            <w:vAlign w:val="center"/>
          </w:tcPr>
          <w:p w14:paraId="4C359745" w14:textId="77777777" w:rsidR="00FB46CE" w:rsidRDefault="00FB46CE" w:rsidP="00F21476">
            <w:pPr>
              <w:pStyle w:val="ab"/>
              <w:numPr>
                <w:ilvl w:val="0"/>
                <w:numId w:val="19"/>
              </w:numPr>
              <w:ind w:firstLineChars="0"/>
              <w:jc w:val="center"/>
              <w:rPr>
                <w:b/>
              </w:rPr>
            </w:pPr>
          </w:p>
        </w:tc>
        <w:tc>
          <w:tcPr>
            <w:tcW w:w="1272" w:type="dxa"/>
            <w:vAlign w:val="center"/>
          </w:tcPr>
          <w:p w14:paraId="3EF8FD98" w14:textId="77777777" w:rsidR="00FB46CE" w:rsidRPr="00015D07" w:rsidRDefault="00FB46CE" w:rsidP="00F21476">
            <w:r>
              <w:rPr>
                <w:rFonts w:hint="eastAsia"/>
              </w:rPr>
              <w:t>YYBBM</w:t>
            </w:r>
          </w:p>
        </w:tc>
        <w:tc>
          <w:tcPr>
            <w:tcW w:w="1276" w:type="dxa"/>
            <w:vAlign w:val="center"/>
          </w:tcPr>
          <w:p w14:paraId="71258DA7" w14:textId="77777777" w:rsidR="00FB46CE" w:rsidRPr="00015D07" w:rsidRDefault="00FB46CE" w:rsidP="00F21476">
            <w:r w:rsidRPr="004A6013">
              <w:rPr>
                <w:rFonts w:hint="eastAsia"/>
              </w:rPr>
              <w:t>Character</w:t>
            </w:r>
          </w:p>
        </w:tc>
        <w:tc>
          <w:tcPr>
            <w:tcW w:w="811" w:type="dxa"/>
            <w:vAlign w:val="center"/>
          </w:tcPr>
          <w:p w14:paraId="48B82CEA" w14:textId="77777777" w:rsidR="00FB46CE" w:rsidRPr="00015D07" w:rsidRDefault="00FB46CE" w:rsidP="00F21476">
            <w:r w:rsidRPr="004A6013">
              <w:rPr>
                <w:rFonts w:hint="eastAsia"/>
              </w:rPr>
              <w:t>2</w:t>
            </w:r>
          </w:p>
        </w:tc>
        <w:tc>
          <w:tcPr>
            <w:tcW w:w="3016" w:type="dxa"/>
            <w:vAlign w:val="center"/>
          </w:tcPr>
          <w:p w14:paraId="5C9FE08D" w14:textId="77777777" w:rsidR="00FB46CE" w:rsidRPr="00015D07" w:rsidRDefault="00FB46CE" w:rsidP="00F21476">
            <w:r w:rsidRPr="004A6013">
              <w:rPr>
                <w:rFonts w:hint="eastAsia"/>
              </w:rPr>
              <w:t>签约营业部编码</w:t>
            </w:r>
          </w:p>
        </w:tc>
        <w:tc>
          <w:tcPr>
            <w:tcW w:w="2410" w:type="dxa"/>
            <w:vAlign w:val="center"/>
          </w:tcPr>
          <w:p w14:paraId="7C766F5D" w14:textId="77777777" w:rsidR="00FB46CE" w:rsidRPr="004A6013" w:rsidRDefault="00FB46CE" w:rsidP="00F21476"/>
        </w:tc>
      </w:tr>
      <w:tr w:rsidR="00FB46CE" w14:paraId="6F4B8CDA" w14:textId="77777777" w:rsidTr="00F21476">
        <w:trPr>
          <w:trHeight w:val="415"/>
          <w:jc w:val="center"/>
        </w:trPr>
        <w:tc>
          <w:tcPr>
            <w:tcW w:w="537" w:type="dxa"/>
            <w:vAlign w:val="center"/>
          </w:tcPr>
          <w:p w14:paraId="6D76F4E1" w14:textId="77777777" w:rsidR="00FB46CE" w:rsidRDefault="00FB46CE" w:rsidP="00F21476">
            <w:pPr>
              <w:pStyle w:val="ab"/>
              <w:numPr>
                <w:ilvl w:val="0"/>
                <w:numId w:val="19"/>
              </w:numPr>
              <w:ind w:firstLineChars="0"/>
              <w:jc w:val="center"/>
              <w:rPr>
                <w:b/>
              </w:rPr>
            </w:pPr>
          </w:p>
        </w:tc>
        <w:tc>
          <w:tcPr>
            <w:tcW w:w="1272" w:type="dxa"/>
            <w:vAlign w:val="center"/>
          </w:tcPr>
          <w:p w14:paraId="079D49BD" w14:textId="77777777" w:rsidR="00FB46CE" w:rsidRPr="00015D07" w:rsidRDefault="00FB46CE" w:rsidP="00F21476">
            <w:r w:rsidRPr="004A6013">
              <w:rPr>
                <w:rFonts w:hint="eastAsia"/>
              </w:rPr>
              <w:t>KHJGDM</w:t>
            </w:r>
          </w:p>
        </w:tc>
        <w:tc>
          <w:tcPr>
            <w:tcW w:w="1276" w:type="dxa"/>
            <w:vAlign w:val="center"/>
          </w:tcPr>
          <w:p w14:paraId="38227DA6" w14:textId="77777777" w:rsidR="00FB46CE" w:rsidRPr="00015D07" w:rsidRDefault="00FB46CE" w:rsidP="00F21476">
            <w:r w:rsidRPr="004A6013">
              <w:rPr>
                <w:rFonts w:hint="eastAsia"/>
              </w:rPr>
              <w:t>Character</w:t>
            </w:r>
          </w:p>
        </w:tc>
        <w:tc>
          <w:tcPr>
            <w:tcW w:w="811" w:type="dxa"/>
            <w:vAlign w:val="center"/>
          </w:tcPr>
          <w:p w14:paraId="1E3B26AB" w14:textId="77777777" w:rsidR="00FB46CE" w:rsidRPr="00015D07" w:rsidRDefault="00FB46CE" w:rsidP="00F21476">
            <w:r w:rsidRPr="004A6013">
              <w:rPr>
                <w:rFonts w:hint="eastAsia"/>
              </w:rPr>
              <w:t>6</w:t>
            </w:r>
          </w:p>
        </w:tc>
        <w:tc>
          <w:tcPr>
            <w:tcW w:w="3016" w:type="dxa"/>
            <w:vAlign w:val="center"/>
          </w:tcPr>
          <w:p w14:paraId="5E472E09" w14:textId="77777777" w:rsidR="00FB46CE" w:rsidRPr="00015D07" w:rsidRDefault="00FB46CE" w:rsidP="00F21476">
            <w:r>
              <w:rPr>
                <w:rFonts w:hint="eastAsia"/>
              </w:rPr>
              <w:t>业务发起</w:t>
            </w:r>
            <w:r w:rsidRPr="004A6013">
              <w:rPr>
                <w:rFonts w:hint="eastAsia"/>
              </w:rPr>
              <w:t>开户代理机构代码</w:t>
            </w:r>
          </w:p>
        </w:tc>
        <w:tc>
          <w:tcPr>
            <w:tcW w:w="2410" w:type="dxa"/>
            <w:vAlign w:val="center"/>
          </w:tcPr>
          <w:p w14:paraId="6BBDE6C9" w14:textId="77777777" w:rsidR="00FB46CE" w:rsidRPr="00015D07" w:rsidRDefault="00FB46CE" w:rsidP="00F21476"/>
        </w:tc>
      </w:tr>
      <w:tr w:rsidR="00FB46CE" w14:paraId="1A679841" w14:textId="77777777" w:rsidTr="00F21476">
        <w:trPr>
          <w:trHeight w:val="415"/>
          <w:jc w:val="center"/>
        </w:trPr>
        <w:tc>
          <w:tcPr>
            <w:tcW w:w="537" w:type="dxa"/>
            <w:vAlign w:val="center"/>
          </w:tcPr>
          <w:p w14:paraId="40676D53" w14:textId="77777777" w:rsidR="00FB46CE" w:rsidRDefault="00FB46CE" w:rsidP="00F21476">
            <w:pPr>
              <w:pStyle w:val="ab"/>
              <w:numPr>
                <w:ilvl w:val="0"/>
                <w:numId w:val="19"/>
              </w:numPr>
              <w:ind w:firstLineChars="0"/>
              <w:jc w:val="center"/>
              <w:rPr>
                <w:b/>
              </w:rPr>
            </w:pPr>
          </w:p>
        </w:tc>
        <w:tc>
          <w:tcPr>
            <w:tcW w:w="1272" w:type="dxa"/>
            <w:vAlign w:val="center"/>
          </w:tcPr>
          <w:p w14:paraId="5AD9D2CE" w14:textId="77777777" w:rsidR="00FB46CE" w:rsidRPr="00015D07" w:rsidRDefault="00FB46CE" w:rsidP="00F21476">
            <w:r w:rsidRPr="004A6013">
              <w:rPr>
                <w:rFonts w:hint="eastAsia"/>
              </w:rPr>
              <w:t>KHWDDM</w:t>
            </w:r>
          </w:p>
        </w:tc>
        <w:tc>
          <w:tcPr>
            <w:tcW w:w="1276" w:type="dxa"/>
            <w:vAlign w:val="center"/>
          </w:tcPr>
          <w:p w14:paraId="717917E1" w14:textId="77777777" w:rsidR="00FB46CE" w:rsidRPr="00015D07" w:rsidRDefault="00FB46CE" w:rsidP="00F21476">
            <w:r w:rsidRPr="004A6013">
              <w:rPr>
                <w:rFonts w:hint="eastAsia"/>
              </w:rPr>
              <w:t>Character</w:t>
            </w:r>
          </w:p>
        </w:tc>
        <w:tc>
          <w:tcPr>
            <w:tcW w:w="811" w:type="dxa"/>
            <w:vAlign w:val="center"/>
          </w:tcPr>
          <w:p w14:paraId="4D95F3EB" w14:textId="77777777" w:rsidR="00FB46CE" w:rsidRPr="00015D07" w:rsidRDefault="00FB46CE" w:rsidP="00F21476">
            <w:r w:rsidRPr="004A6013">
              <w:rPr>
                <w:rFonts w:hint="eastAsia"/>
              </w:rPr>
              <w:t>10</w:t>
            </w:r>
          </w:p>
        </w:tc>
        <w:tc>
          <w:tcPr>
            <w:tcW w:w="3016" w:type="dxa"/>
            <w:vAlign w:val="center"/>
          </w:tcPr>
          <w:p w14:paraId="0CBB6ED8" w14:textId="77777777" w:rsidR="00FB46CE" w:rsidRPr="00015D07" w:rsidRDefault="00FB46CE" w:rsidP="00F21476">
            <w:r>
              <w:rPr>
                <w:rFonts w:hint="eastAsia"/>
              </w:rPr>
              <w:t>业务发起</w:t>
            </w:r>
            <w:r w:rsidRPr="004A6013">
              <w:rPr>
                <w:rFonts w:hint="eastAsia"/>
              </w:rPr>
              <w:t>开户代理网点代码</w:t>
            </w:r>
          </w:p>
        </w:tc>
        <w:tc>
          <w:tcPr>
            <w:tcW w:w="2410" w:type="dxa"/>
            <w:vAlign w:val="center"/>
          </w:tcPr>
          <w:p w14:paraId="0D97FA3C" w14:textId="77777777" w:rsidR="00FB46CE" w:rsidRPr="00015D07" w:rsidRDefault="00FB46CE" w:rsidP="00F21476"/>
        </w:tc>
      </w:tr>
      <w:tr w:rsidR="00FB46CE" w14:paraId="6815AE9E" w14:textId="77777777" w:rsidTr="00F21476">
        <w:trPr>
          <w:trHeight w:val="415"/>
          <w:jc w:val="center"/>
        </w:trPr>
        <w:tc>
          <w:tcPr>
            <w:tcW w:w="537" w:type="dxa"/>
            <w:vAlign w:val="center"/>
          </w:tcPr>
          <w:p w14:paraId="1348C1E5" w14:textId="77777777" w:rsidR="00FB46CE" w:rsidRDefault="00FB46CE" w:rsidP="00F21476">
            <w:pPr>
              <w:pStyle w:val="ab"/>
              <w:numPr>
                <w:ilvl w:val="0"/>
                <w:numId w:val="19"/>
              </w:numPr>
              <w:ind w:firstLineChars="0"/>
              <w:jc w:val="center"/>
              <w:rPr>
                <w:b/>
              </w:rPr>
            </w:pPr>
          </w:p>
        </w:tc>
        <w:tc>
          <w:tcPr>
            <w:tcW w:w="1272" w:type="dxa"/>
            <w:vAlign w:val="center"/>
          </w:tcPr>
          <w:p w14:paraId="69431E38" w14:textId="77777777" w:rsidR="00FB46CE" w:rsidRPr="00015D07" w:rsidRDefault="00FB46CE" w:rsidP="00F21476">
            <w:r>
              <w:rPr>
                <w:rFonts w:hint="eastAsia"/>
              </w:rPr>
              <w:t>SQRQ</w:t>
            </w:r>
          </w:p>
        </w:tc>
        <w:tc>
          <w:tcPr>
            <w:tcW w:w="1276" w:type="dxa"/>
            <w:vAlign w:val="center"/>
          </w:tcPr>
          <w:p w14:paraId="4EEB34BE" w14:textId="77777777" w:rsidR="00FB46CE" w:rsidRPr="00015D07" w:rsidRDefault="00FB46CE" w:rsidP="00F21476">
            <w:r w:rsidRPr="00C45958">
              <w:rPr>
                <w:rFonts w:hint="eastAsia"/>
              </w:rPr>
              <w:t>Character</w:t>
            </w:r>
          </w:p>
        </w:tc>
        <w:tc>
          <w:tcPr>
            <w:tcW w:w="811" w:type="dxa"/>
            <w:vAlign w:val="center"/>
          </w:tcPr>
          <w:p w14:paraId="3053342B" w14:textId="77777777" w:rsidR="00FB46CE" w:rsidRPr="00015D07" w:rsidRDefault="00FB46CE" w:rsidP="00F21476">
            <w:r>
              <w:rPr>
                <w:rFonts w:hint="eastAsia"/>
              </w:rPr>
              <w:t>8</w:t>
            </w:r>
          </w:p>
        </w:tc>
        <w:tc>
          <w:tcPr>
            <w:tcW w:w="3016" w:type="dxa"/>
            <w:vAlign w:val="center"/>
          </w:tcPr>
          <w:p w14:paraId="0305129E" w14:textId="77777777" w:rsidR="00FB46CE" w:rsidRDefault="00FB46CE" w:rsidP="00F21476">
            <w:r>
              <w:rPr>
                <w:rFonts w:hint="eastAsia"/>
              </w:rPr>
              <w:t>申请日期</w:t>
            </w:r>
          </w:p>
        </w:tc>
        <w:tc>
          <w:tcPr>
            <w:tcW w:w="2410" w:type="dxa"/>
            <w:vAlign w:val="center"/>
          </w:tcPr>
          <w:p w14:paraId="74A7E554" w14:textId="77777777" w:rsidR="00FB46CE" w:rsidRPr="00015D07" w:rsidRDefault="00FB46CE" w:rsidP="00F21476"/>
        </w:tc>
      </w:tr>
      <w:tr w:rsidR="00FB46CE" w14:paraId="3D61F7ED" w14:textId="77777777" w:rsidTr="00F21476">
        <w:trPr>
          <w:trHeight w:val="415"/>
          <w:jc w:val="center"/>
        </w:trPr>
        <w:tc>
          <w:tcPr>
            <w:tcW w:w="537" w:type="dxa"/>
            <w:vAlign w:val="center"/>
          </w:tcPr>
          <w:p w14:paraId="22D8D1EB" w14:textId="77777777" w:rsidR="00FB46CE" w:rsidRDefault="00FB46CE" w:rsidP="00F21476">
            <w:pPr>
              <w:pStyle w:val="ab"/>
              <w:numPr>
                <w:ilvl w:val="0"/>
                <w:numId w:val="19"/>
              </w:numPr>
              <w:ind w:firstLineChars="0"/>
              <w:jc w:val="center"/>
              <w:rPr>
                <w:b/>
              </w:rPr>
            </w:pPr>
          </w:p>
        </w:tc>
        <w:tc>
          <w:tcPr>
            <w:tcW w:w="1272" w:type="dxa"/>
            <w:vAlign w:val="center"/>
          </w:tcPr>
          <w:p w14:paraId="72F9FB23" w14:textId="77777777" w:rsidR="00FB46CE" w:rsidRPr="00015D07" w:rsidRDefault="00FB46CE" w:rsidP="00F21476">
            <w:r w:rsidRPr="00015D07">
              <w:rPr>
                <w:rFonts w:hint="eastAsia"/>
              </w:rPr>
              <w:t>YWRQ</w:t>
            </w:r>
          </w:p>
        </w:tc>
        <w:tc>
          <w:tcPr>
            <w:tcW w:w="1276" w:type="dxa"/>
            <w:vAlign w:val="center"/>
          </w:tcPr>
          <w:p w14:paraId="7B245497" w14:textId="77777777" w:rsidR="00FB46CE" w:rsidRPr="00015D07" w:rsidRDefault="00FB46CE" w:rsidP="00F21476">
            <w:r w:rsidRPr="00015D07">
              <w:rPr>
                <w:rFonts w:hint="eastAsia"/>
              </w:rPr>
              <w:t>Character</w:t>
            </w:r>
          </w:p>
        </w:tc>
        <w:tc>
          <w:tcPr>
            <w:tcW w:w="811" w:type="dxa"/>
            <w:vAlign w:val="center"/>
          </w:tcPr>
          <w:p w14:paraId="3BCE0DD5" w14:textId="77777777" w:rsidR="00FB46CE" w:rsidRPr="00015D07" w:rsidRDefault="00FB46CE" w:rsidP="00F21476">
            <w:r w:rsidRPr="00015D07">
              <w:rPr>
                <w:rFonts w:hint="eastAsia"/>
              </w:rPr>
              <w:t>8</w:t>
            </w:r>
          </w:p>
        </w:tc>
        <w:tc>
          <w:tcPr>
            <w:tcW w:w="3016" w:type="dxa"/>
            <w:vAlign w:val="center"/>
          </w:tcPr>
          <w:p w14:paraId="6AF56A49" w14:textId="77777777" w:rsidR="00FB46CE" w:rsidRPr="00015D07" w:rsidRDefault="00FB46CE" w:rsidP="00F21476">
            <w:r w:rsidRPr="00015D07">
              <w:rPr>
                <w:rFonts w:hint="eastAsia"/>
              </w:rPr>
              <w:t>业务日期</w:t>
            </w:r>
          </w:p>
        </w:tc>
        <w:tc>
          <w:tcPr>
            <w:tcW w:w="2410" w:type="dxa"/>
            <w:vAlign w:val="center"/>
          </w:tcPr>
          <w:p w14:paraId="63FB5E6A" w14:textId="77777777" w:rsidR="00FB46CE" w:rsidRPr="00015D07" w:rsidRDefault="00FB46CE" w:rsidP="00F21476"/>
        </w:tc>
      </w:tr>
      <w:tr w:rsidR="00FB46CE" w14:paraId="6F275105" w14:textId="77777777" w:rsidTr="00F21476">
        <w:trPr>
          <w:trHeight w:val="415"/>
          <w:jc w:val="center"/>
        </w:trPr>
        <w:tc>
          <w:tcPr>
            <w:tcW w:w="537" w:type="dxa"/>
            <w:vAlign w:val="center"/>
          </w:tcPr>
          <w:p w14:paraId="72711CC1" w14:textId="77777777" w:rsidR="00FB46CE" w:rsidRDefault="00FB46CE" w:rsidP="00F21476">
            <w:pPr>
              <w:pStyle w:val="ab"/>
              <w:numPr>
                <w:ilvl w:val="0"/>
                <w:numId w:val="19"/>
              </w:numPr>
              <w:ind w:firstLineChars="0"/>
              <w:jc w:val="center"/>
              <w:rPr>
                <w:b/>
              </w:rPr>
            </w:pPr>
          </w:p>
        </w:tc>
        <w:tc>
          <w:tcPr>
            <w:tcW w:w="1272" w:type="dxa"/>
            <w:vAlign w:val="center"/>
          </w:tcPr>
          <w:p w14:paraId="78691A43" w14:textId="77777777" w:rsidR="00FB46CE" w:rsidRPr="00015D07" w:rsidRDefault="00FB46CE" w:rsidP="00F21476">
            <w:r w:rsidRPr="008C498F">
              <w:rPr>
                <w:rFonts w:hint="eastAsia"/>
              </w:rPr>
              <w:t>YWPZBS</w:t>
            </w:r>
          </w:p>
        </w:tc>
        <w:tc>
          <w:tcPr>
            <w:tcW w:w="1276" w:type="dxa"/>
            <w:vAlign w:val="center"/>
          </w:tcPr>
          <w:p w14:paraId="732169CF" w14:textId="77777777" w:rsidR="00FB46CE" w:rsidRPr="00015D07" w:rsidRDefault="00FB46CE" w:rsidP="00F21476">
            <w:r w:rsidRPr="008C498F">
              <w:rPr>
                <w:rFonts w:hint="eastAsia"/>
              </w:rPr>
              <w:t>Character</w:t>
            </w:r>
          </w:p>
        </w:tc>
        <w:tc>
          <w:tcPr>
            <w:tcW w:w="811" w:type="dxa"/>
            <w:vAlign w:val="center"/>
          </w:tcPr>
          <w:p w14:paraId="63E51293" w14:textId="77777777" w:rsidR="00FB46CE" w:rsidRPr="00015D07" w:rsidRDefault="00FB46CE" w:rsidP="00F21476">
            <w:r w:rsidRPr="008C498F">
              <w:rPr>
                <w:rFonts w:hint="eastAsia"/>
              </w:rPr>
              <w:t>1</w:t>
            </w:r>
          </w:p>
        </w:tc>
        <w:tc>
          <w:tcPr>
            <w:tcW w:w="3016" w:type="dxa"/>
            <w:vAlign w:val="center"/>
          </w:tcPr>
          <w:p w14:paraId="66066C4A" w14:textId="77777777" w:rsidR="00FB46CE" w:rsidRPr="00015D07" w:rsidRDefault="00FB46CE" w:rsidP="00F21476">
            <w:r w:rsidRPr="008C498F">
              <w:rPr>
                <w:rFonts w:hint="eastAsia"/>
              </w:rPr>
              <w:t>业务凭证报送标识</w:t>
            </w:r>
          </w:p>
        </w:tc>
        <w:tc>
          <w:tcPr>
            <w:tcW w:w="2410" w:type="dxa"/>
            <w:vAlign w:val="center"/>
          </w:tcPr>
          <w:p w14:paraId="1F753963" w14:textId="77777777" w:rsidR="00FB46CE" w:rsidRPr="00015D07" w:rsidRDefault="00FB46CE" w:rsidP="00F21476">
            <w:r w:rsidRPr="00C45958">
              <w:rPr>
                <w:rFonts w:hint="eastAsia"/>
              </w:rPr>
              <w:t>字典</w:t>
            </w:r>
            <w:r w:rsidRPr="00C45958">
              <w:rPr>
                <w:rFonts w:hint="eastAsia"/>
              </w:rPr>
              <w:t>(</w:t>
            </w:r>
            <w:r w:rsidRPr="008C498F">
              <w:rPr>
                <w:rFonts w:hint="eastAsia"/>
              </w:rPr>
              <w:t>YWPZBS</w:t>
            </w:r>
            <w:r w:rsidRPr="00C45958">
              <w:rPr>
                <w:rFonts w:hint="eastAsia"/>
              </w:rPr>
              <w:t>)</w:t>
            </w:r>
          </w:p>
        </w:tc>
      </w:tr>
      <w:tr w:rsidR="00FB46CE" w14:paraId="2DE9366B" w14:textId="77777777" w:rsidTr="00F21476">
        <w:trPr>
          <w:trHeight w:val="415"/>
          <w:jc w:val="center"/>
        </w:trPr>
        <w:tc>
          <w:tcPr>
            <w:tcW w:w="537" w:type="dxa"/>
            <w:vAlign w:val="center"/>
          </w:tcPr>
          <w:p w14:paraId="525C26A6" w14:textId="77777777" w:rsidR="00FB46CE" w:rsidRDefault="00FB46CE" w:rsidP="00F21476">
            <w:pPr>
              <w:pStyle w:val="ab"/>
              <w:numPr>
                <w:ilvl w:val="0"/>
                <w:numId w:val="19"/>
              </w:numPr>
              <w:ind w:firstLineChars="0"/>
              <w:jc w:val="center"/>
              <w:rPr>
                <w:b/>
              </w:rPr>
            </w:pPr>
          </w:p>
        </w:tc>
        <w:tc>
          <w:tcPr>
            <w:tcW w:w="1272" w:type="dxa"/>
            <w:vAlign w:val="center"/>
          </w:tcPr>
          <w:p w14:paraId="344395A2" w14:textId="77777777" w:rsidR="00FB46CE" w:rsidRPr="00015D07" w:rsidRDefault="00FB46CE" w:rsidP="00F21476">
            <w:r w:rsidRPr="00015D07">
              <w:rPr>
                <w:rFonts w:hint="eastAsia"/>
              </w:rPr>
              <w:t>JGDM</w:t>
            </w:r>
          </w:p>
        </w:tc>
        <w:tc>
          <w:tcPr>
            <w:tcW w:w="1276" w:type="dxa"/>
            <w:vAlign w:val="center"/>
          </w:tcPr>
          <w:p w14:paraId="1FD02DD6" w14:textId="77777777" w:rsidR="00FB46CE" w:rsidRPr="00015D07" w:rsidRDefault="00FB46CE" w:rsidP="00F21476">
            <w:r w:rsidRPr="00015D07">
              <w:rPr>
                <w:rFonts w:hint="eastAsia"/>
              </w:rPr>
              <w:t>Character</w:t>
            </w:r>
          </w:p>
        </w:tc>
        <w:tc>
          <w:tcPr>
            <w:tcW w:w="811" w:type="dxa"/>
            <w:vAlign w:val="center"/>
          </w:tcPr>
          <w:p w14:paraId="107B373F" w14:textId="77777777" w:rsidR="00FB46CE" w:rsidRPr="00015D07" w:rsidRDefault="00FB46CE" w:rsidP="00F21476">
            <w:r w:rsidRPr="00015D07">
              <w:rPr>
                <w:rFonts w:hint="eastAsia"/>
              </w:rPr>
              <w:t>4</w:t>
            </w:r>
          </w:p>
        </w:tc>
        <w:tc>
          <w:tcPr>
            <w:tcW w:w="3016" w:type="dxa"/>
            <w:vAlign w:val="center"/>
          </w:tcPr>
          <w:p w14:paraId="620330D2" w14:textId="77777777" w:rsidR="00FB46CE" w:rsidRPr="00015D07" w:rsidRDefault="00FB46CE" w:rsidP="00F21476">
            <w:r w:rsidRPr="00015D07">
              <w:rPr>
                <w:rFonts w:hint="eastAsia"/>
              </w:rPr>
              <w:t>结果代码</w:t>
            </w:r>
          </w:p>
        </w:tc>
        <w:tc>
          <w:tcPr>
            <w:tcW w:w="2410" w:type="dxa"/>
            <w:vAlign w:val="center"/>
          </w:tcPr>
          <w:p w14:paraId="2F74C653" w14:textId="77777777" w:rsidR="00FB46CE" w:rsidRPr="00015D07" w:rsidRDefault="00FB46CE" w:rsidP="00F21476"/>
        </w:tc>
      </w:tr>
      <w:tr w:rsidR="00FB46CE" w14:paraId="1B0FF7DC" w14:textId="77777777" w:rsidTr="00F21476">
        <w:trPr>
          <w:trHeight w:val="415"/>
          <w:jc w:val="center"/>
        </w:trPr>
        <w:tc>
          <w:tcPr>
            <w:tcW w:w="537" w:type="dxa"/>
            <w:vAlign w:val="center"/>
          </w:tcPr>
          <w:p w14:paraId="66D97FA9" w14:textId="77777777" w:rsidR="00FB46CE" w:rsidRDefault="00FB46CE" w:rsidP="00F21476">
            <w:pPr>
              <w:pStyle w:val="ab"/>
              <w:numPr>
                <w:ilvl w:val="0"/>
                <w:numId w:val="19"/>
              </w:numPr>
              <w:ind w:firstLineChars="0"/>
              <w:jc w:val="center"/>
              <w:rPr>
                <w:b/>
              </w:rPr>
            </w:pPr>
          </w:p>
        </w:tc>
        <w:tc>
          <w:tcPr>
            <w:tcW w:w="1272" w:type="dxa"/>
            <w:vAlign w:val="center"/>
          </w:tcPr>
          <w:p w14:paraId="4103599A" w14:textId="77777777" w:rsidR="00FB46CE" w:rsidRPr="00015D07" w:rsidRDefault="00FB46CE" w:rsidP="00F21476">
            <w:r w:rsidRPr="00015D07">
              <w:rPr>
                <w:rFonts w:hint="eastAsia"/>
              </w:rPr>
              <w:t>JGSM</w:t>
            </w:r>
          </w:p>
        </w:tc>
        <w:tc>
          <w:tcPr>
            <w:tcW w:w="1276" w:type="dxa"/>
            <w:vAlign w:val="center"/>
          </w:tcPr>
          <w:p w14:paraId="38912F4E" w14:textId="77777777" w:rsidR="00FB46CE" w:rsidRPr="00015D07" w:rsidRDefault="00FB46CE" w:rsidP="00F21476">
            <w:r w:rsidRPr="00015D07">
              <w:rPr>
                <w:rFonts w:hint="eastAsia"/>
              </w:rPr>
              <w:t>Character</w:t>
            </w:r>
          </w:p>
        </w:tc>
        <w:tc>
          <w:tcPr>
            <w:tcW w:w="811" w:type="dxa"/>
            <w:vAlign w:val="center"/>
          </w:tcPr>
          <w:p w14:paraId="34D08C51" w14:textId="77777777" w:rsidR="00FB46CE" w:rsidRPr="00015D07" w:rsidRDefault="00FB46CE" w:rsidP="00F21476">
            <w:r w:rsidRPr="00015D07">
              <w:rPr>
                <w:rFonts w:hint="eastAsia"/>
              </w:rPr>
              <w:t>40</w:t>
            </w:r>
          </w:p>
        </w:tc>
        <w:tc>
          <w:tcPr>
            <w:tcW w:w="3016" w:type="dxa"/>
            <w:vAlign w:val="center"/>
          </w:tcPr>
          <w:p w14:paraId="3FA3D61E" w14:textId="77777777" w:rsidR="00FB46CE" w:rsidRDefault="00FB46CE" w:rsidP="00F21476">
            <w:r w:rsidRPr="00015D07">
              <w:rPr>
                <w:rFonts w:hint="eastAsia"/>
              </w:rPr>
              <w:t>结果说明</w:t>
            </w:r>
          </w:p>
        </w:tc>
        <w:tc>
          <w:tcPr>
            <w:tcW w:w="2410" w:type="dxa"/>
            <w:vAlign w:val="center"/>
          </w:tcPr>
          <w:p w14:paraId="0B5A1CCF" w14:textId="77777777" w:rsidR="00FB46CE" w:rsidRDefault="00FB46CE" w:rsidP="00F21476"/>
        </w:tc>
      </w:tr>
    </w:tbl>
    <w:p w14:paraId="4EA47169" w14:textId="77777777" w:rsidR="00FB46CE" w:rsidRPr="006C09A6" w:rsidRDefault="00FB46CE" w:rsidP="00FB46CE">
      <w:pPr>
        <w:rPr>
          <w:b/>
          <w:sz w:val="24"/>
          <w:szCs w:val="24"/>
        </w:rPr>
      </w:pPr>
      <w:r w:rsidRPr="006C09A6">
        <w:rPr>
          <w:rFonts w:hint="eastAsia"/>
          <w:b/>
          <w:sz w:val="24"/>
          <w:szCs w:val="24"/>
        </w:rPr>
        <w:t>说明：</w:t>
      </w:r>
    </w:p>
    <w:p w14:paraId="159FB5B8" w14:textId="77777777" w:rsidR="00FB46CE" w:rsidRPr="005F2980" w:rsidRDefault="00FB46CE" w:rsidP="00FB46CE">
      <w:pPr>
        <w:pStyle w:val="ab"/>
        <w:numPr>
          <w:ilvl w:val="0"/>
          <w:numId w:val="52"/>
        </w:numPr>
        <w:spacing w:line="360" w:lineRule="auto"/>
        <w:ind w:firstLineChars="0"/>
        <w:rPr>
          <w:szCs w:val="21"/>
        </w:rPr>
      </w:pPr>
      <w:r>
        <w:rPr>
          <w:rFonts w:asciiTheme="minorHAnsi" w:eastAsiaTheme="minorEastAsia" w:hAnsiTheme="minorHAnsi" w:cstheme="minorBidi" w:hint="eastAsia"/>
        </w:rPr>
        <w:t>创业板</w:t>
      </w:r>
      <w:r w:rsidRPr="00AB186B">
        <w:rPr>
          <w:rFonts w:asciiTheme="minorHAnsi" w:eastAsiaTheme="minorEastAsia" w:hAnsiTheme="minorHAnsi" w:cstheme="minorBidi" w:hint="eastAsia"/>
        </w:rPr>
        <w:t>“适当性管理信息查询”</w:t>
      </w:r>
      <w:r>
        <w:rPr>
          <w:rFonts w:asciiTheme="minorHAnsi" w:eastAsiaTheme="minorEastAsia" w:hAnsiTheme="minorHAnsi" w:cstheme="minorBidi" w:hint="eastAsia"/>
        </w:rPr>
        <w:t>的应答文件中</w:t>
      </w:r>
      <w:r w:rsidRPr="00AB186B">
        <w:rPr>
          <w:rFonts w:asciiTheme="minorHAnsi" w:eastAsiaTheme="minorEastAsia" w:hAnsiTheme="minorHAnsi" w:cstheme="minorBidi" w:hint="eastAsia"/>
        </w:rPr>
        <w:t>只返回第一次</w:t>
      </w:r>
      <w:r>
        <w:rPr>
          <w:rFonts w:asciiTheme="minorHAnsi" w:eastAsiaTheme="minorEastAsia" w:hAnsiTheme="minorHAnsi" w:cstheme="minorBidi" w:hint="eastAsia"/>
        </w:rPr>
        <w:t>成功</w:t>
      </w:r>
      <w:r w:rsidRPr="00AB186B">
        <w:rPr>
          <w:rFonts w:asciiTheme="minorHAnsi" w:eastAsiaTheme="minorEastAsia" w:hAnsiTheme="minorHAnsi" w:cstheme="minorBidi" w:hint="eastAsia"/>
        </w:rPr>
        <w:t>签约的</w:t>
      </w:r>
      <w:r>
        <w:rPr>
          <w:rFonts w:asciiTheme="minorHAnsi" w:eastAsiaTheme="minorEastAsia" w:hAnsiTheme="minorHAnsi" w:cstheme="minorBidi" w:hint="eastAsia"/>
        </w:rPr>
        <w:t>创业板适当性</w:t>
      </w:r>
      <w:r w:rsidRPr="00AB186B">
        <w:rPr>
          <w:rFonts w:asciiTheme="minorHAnsi" w:eastAsiaTheme="minorEastAsia" w:hAnsiTheme="minorHAnsi" w:cstheme="minorBidi" w:hint="eastAsia"/>
        </w:rPr>
        <w:t>信息。</w:t>
      </w:r>
    </w:p>
    <w:p w14:paraId="2B0B0EE4" w14:textId="77777777" w:rsidR="00E70528" w:rsidRPr="00FB46CE" w:rsidRDefault="00FB46CE" w:rsidP="00294227">
      <w:pPr>
        <w:pStyle w:val="ab"/>
        <w:numPr>
          <w:ilvl w:val="0"/>
          <w:numId w:val="52"/>
        </w:numPr>
        <w:spacing w:line="360" w:lineRule="auto"/>
        <w:ind w:firstLineChars="0"/>
        <w:rPr>
          <w:szCs w:val="21"/>
        </w:rPr>
      </w:pPr>
      <w:r w:rsidRPr="00FB46CE">
        <w:rPr>
          <w:rFonts w:asciiTheme="minorHAnsi" w:eastAsiaTheme="minorEastAsia" w:hAnsiTheme="minorHAnsi" w:cstheme="minorBidi" w:hint="eastAsia"/>
        </w:rPr>
        <w:t>科创板“适当性管理信息查询”的应答文件中返回业务发起开户代理机构申报的科创板适当性信息。</w:t>
      </w:r>
    </w:p>
    <w:p w14:paraId="6246F966" w14:textId="77777777" w:rsidR="003C6241" w:rsidRDefault="003C6241" w:rsidP="003C6241">
      <w:pPr>
        <w:pStyle w:val="2"/>
        <w:numPr>
          <w:ilvl w:val="0"/>
          <w:numId w:val="3"/>
        </w:numPr>
      </w:pPr>
      <w:bookmarkStart w:id="76" w:name="_Toc358041909"/>
      <w:bookmarkStart w:id="77" w:name="_Toc3820396"/>
      <w:r w:rsidRPr="0008385C">
        <w:rPr>
          <w:rFonts w:hint="eastAsia"/>
        </w:rPr>
        <w:t>信息批量</w:t>
      </w:r>
      <w:r>
        <w:rPr>
          <w:rFonts w:hint="eastAsia"/>
        </w:rPr>
        <w:t>查询申请</w:t>
      </w:r>
      <w:bookmarkEnd w:id="76"/>
      <w:r w:rsidR="00FF30F1">
        <w:rPr>
          <w:rFonts w:hint="eastAsia"/>
        </w:rPr>
        <w:t>（未启用）</w:t>
      </w:r>
      <w:bookmarkEnd w:id="77"/>
    </w:p>
    <w:p w14:paraId="57DA9D36" w14:textId="77777777" w:rsidR="00700250" w:rsidRPr="00700250" w:rsidRDefault="00700250" w:rsidP="00700250">
      <w:pPr>
        <w:rPr>
          <w:sz w:val="24"/>
          <w:szCs w:val="24"/>
        </w:rPr>
      </w:pPr>
      <w:bookmarkStart w:id="78" w:name="_Toc356999312"/>
      <w:bookmarkStart w:id="79" w:name="_Toc357065994"/>
      <w:bookmarkStart w:id="80" w:name="_Toc357269459"/>
      <w:bookmarkStart w:id="81" w:name="_Toc356999313"/>
      <w:bookmarkStart w:id="82" w:name="_Toc357065995"/>
      <w:bookmarkStart w:id="83" w:name="_Toc357269460"/>
      <w:bookmarkStart w:id="84" w:name="_Toc356999314"/>
      <w:bookmarkStart w:id="85" w:name="_Toc357065996"/>
      <w:bookmarkStart w:id="86" w:name="_Toc357269461"/>
      <w:bookmarkStart w:id="87" w:name="_Toc358041910"/>
      <w:bookmarkEnd w:id="78"/>
      <w:bookmarkEnd w:id="79"/>
      <w:bookmarkEnd w:id="80"/>
      <w:bookmarkEnd w:id="81"/>
      <w:bookmarkEnd w:id="82"/>
      <w:bookmarkEnd w:id="83"/>
      <w:bookmarkEnd w:id="84"/>
      <w:bookmarkEnd w:id="85"/>
      <w:bookmarkEnd w:id="86"/>
    </w:p>
    <w:p w14:paraId="78CE14AE" w14:textId="77777777" w:rsidR="006019D9" w:rsidRDefault="006019D9" w:rsidP="006019D9">
      <w:pPr>
        <w:rPr>
          <w:sz w:val="24"/>
          <w:szCs w:val="24"/>
        </w:rPr>
      </w:pPr>
    </w:p>
    <w:p w14:paraId="14FC3EEA" w14:textId="77777777" w:rsidR="006019D9" w:rsidRPr="00700250" w:rsidRDefault="006019D9" w:rsidP="006019D9">
      <w:pPr>
        <w:rPr>
          <w:sz w:val="24"/>
          <w:szCs w:val="28"/>
        </w:rPr>
      </w:pPr>
      <w:r w:rsidRPr="00700250">
        <w:rPr>
          <w:sz w:val="24"/>
          <w:szCs w:val="28"/>
        </w:rPr>
        <w:t>ServiceDomain = “CSDCC           ”</w:t>
      </w:r>
    </w:p>
    <w:p w14:paraId="2C065979" w14:textId="77777777" w:rsidR="006019D9" w:rsidRPr="00CF341F" w:rsidRDefault="006019D9" w:rsidP="006019D9">
      <w:pPr>
        <w:rPr>
          <w:sz w:val="24"/>
          <w:szCs w:val="28"/>
        </w:rPr>
      </w:pPr>
      <w:r w:rsidRPr="00700250">
        <w:rPr>
          <w:sz w:val="24"/>
          <w:szCs w:val="28"/>
        </w:rPr>
        <w:t>ServiceName = “UAPSRV          ”</w:t>
      </w:r>
    </w:p>
    <w:p w14:paraId="0AA32EDB" w14:textId="77777777" w:rsidR="006019D9" w:rsidRDefault="006019D9" w:rsidP="006019D9">
      <w:pPr>
        <w:rPr>
          <w:sz w:val="24"/>
          <w:szCs w:val="24"/>
        </w:rPr>
      </w:pPr>
    </w:p>
    <w:p w14:paraId="31494E5E"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4</w:t>
      </w:r>
      <w:r w:rsidRPr="00700250">
        <w:rPr>
          <w:sz w:val="24"/>
          <w:szCs w:val="24"/>
        </w:rPr>
        <w:t>”</w:t>
      </w:r>
    </w:p>
    <w:p w14:paraId="64503893" w14:textId="77777777" w:rsidR="00700250" w:rsidRPr="00700250" w:rsidRDefault="00700250" w:rsidP="00700250">
      <w:pPr>
        <w:rPr>
          <w:sz w:val="24"/>
          <w:szCs w:val="24"/>
        </w:rPr>
      </w:pPr>
    </w:p>
    <w:p w14:paraId="749743BA" w14:textId="77777777" w:rsidR="003C6241" w:rsidRPr="00271B22" w:rsidRDefault="003C6241" w:rsidP="003C6241">
      <w:pPr>
        <w:rPr>
          <w:b/>
          <w:sz w:val="30"/>
          <w:szCs w:val="30"/>
        </w:rPr>
      </w:pPr>
      <w:r w:rsidRPr="00271B22">
        <w:rPr>
          <w:rFonts w:hint="eastAsia"/>
          <w:b/>
          <w:sz w:val="30"/>
          <w:szCs w:val="30"/>
        </w:rPr>
        <w:t>请求：</w:t>
      </w:r>
      <w:bookmarkEnd w:id="87"/>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410"/>
      </w:tblGrid>
      <w:tr w:rsidR="003C6241" w:rsidRPr="00455B38" w14:paraId="3F61188A" w14:textId="77777777" w:rsidTr="006B3879">
        <w:trPr>
          <w:trHeight w:val="534"/>
          <w:jc w:val="center"/>
        </w:trPr>
        <w:tc>
          <w:tcPr>
            <w:tcW w:w="537" w:type="dxa"/>
            <w:shd w:val="clear" w:color="auto" w:fill="FFC000"/>
            <w:vAlign w:val="center"/>
          </w:tcPr>
          <w:p w14:paraId="6A0E3F16" w14:textId="77777777" w:rsidR="003C6241" w:rsidRPr="00455B38" w:rsidRDefault="003C6241"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3F972D66"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25B565F1"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3B1497C2"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200EB2B6" w14:textId="77777777" w:rsidR="003C6241" w:rsidRPr="00455B38" w:rsidRDefault="003C6241" w:rsidP="00AF7367">
            <w:pPr>
              <w:jc w:val="center"/>
              <w:rPr>
                <w:b/>
                <w:sz w:val="24"/>
                <w:szCs w:val="24"/>
              </w:rPr>
            </w:pPr>
            <w:r w:rsidRPr="00455B38">
              <w:rPr>
                <w:rFonts w:hint="eastAsia"/>
                <w:b/>
                <w:sz w:val="24"/>
                <w:szCs w:val="24"/>
              </w:rPr>
              <w:t>字段名称</w:t>
            </w:r>
          </w:p>
        </w:tc>
        <w:tc>
          <w:tcPr>
            <w:tcW w:w="2410" w:type="dxa"/>
            <w:shd w:val="clear" w:color="auto" w:fill="FFC000"/>
            <w:vAlign w:val="center"/>
          </w:tcPr>
          <w:p w14:paraId="6EEAC3A9" w14:textId="77777777" w:rsidR="003C6241" w:rsidRPr="00455B38" w:rsidRDefault="001C780D" w:rsidP="00AF7367">
            <w:pPr>
              <w:jc w:val="center"/>
              <w:rPr>
                <w:b/>
                <w:sz w:val="24"/>
                <w:szCs w:val="24"/>
              </w:rPr>
            </w:pPr>
            <w:r>
              <w:rPr>
                <w:rFonts w:hint="eastAsia"/>
                <w:b/>
                <w:sz w:val="24"/>
                <w:szCs w:val="24"/>
              </w:rPr>
              <w:t>备注</w:t>
            </w:r>
          </w:p>
        </w:tc>
      </w:tr>
      <w:tr w:rsidR="00AF404E" w14:paraId="22F598CD" w14:textId="77777777" w:rsidTr="006B3879">
        <w:trPr>
          <w:trHeight w:val="415"/>
          <w:jc w:val="center"/>
        </w:trPr>
        <w:tc>
          <w:tcPr>
            <w:tcW w:w="537" w:type="dxa"/>
            <w:vAlign w:val="center"/>
          </w:tcPr>
          <w:p w14:paraId="0AF74093" w14:textId="77777777" w:rsidR="00E70528" w:rsidRDefault="00E70528">
            <w:pPr>
              <w:pStyle w:val="ab"/>
              <w:numPr>
                <w:ilvl w:val="0"/>
                <w:numId w:val="20"/>
              </w:numPr>
              <w:ind w:firstLineChars="0"/>
              <w:jc w:val="center"/>
              <w:rPr>
                <w:b/>
              </w:rPr>
            </w:pPr>
          </w:p>
        </w:tc>
        <w:tc>
          <w:tcPr>
            <w:tcW w:w="1272" w:type="dxa"/>
            <w:vAlign w:val="center"/>
          </w:tcPr>
          <w:p w14:paraId="4A750418" w14:textId="77777777" w:rsidR="00AF404E" w:rsidRPr="00C168B5" w:rsidRDefault="00AF404E" w:rsidP="00470CCA">
            <w:r>
              <w:rPr>
                <w:rFonts w:hint="eastAsia"/>
              </w:rPr>
              <w:t>YWLSH</w:t>
            </w:r>
          </w:p>
        </w:tc>
        <w:tc>
          <w:tcPr>
            <w:tcW w:w="1276" w:type="dxa"/>
            <w:vAlign w:val="center"/>
          </w:tcPr>
          <w:p w14:paraId="062AEB82" w14:textId="77777777" w:rsidR="00AF404E" w:rsidRPr="00C168B5" w:rsidRDefault="00AF404E" w:rsidP="00470CCA">
            <w:r w:rsidRPr="00C45958">
              <w:rPr>
                <w:rFonts w:hint="eastAsia"/>
              </w:rPr>
              <w:t>Character</w:t>
            </w:r>
          </w:p>
        </w:tc>
        <w:tc>
          <w:tcPr>
            <w:tcW w:w="851" w:type="dxa"/>
            <w:vAlign w:val="center"/>
          </w:tcPr>
          <w:p w14:paraId="37998516" w14:textId="77777777" w:rsidR="00AF404E" w:rsidRPr="00C168B5" w:rsidRDefault="00AF404E" w:rsidP="00470CCA">
            <w:r>
              <w:rPr>
                <w:rFonts w:hint="eastAsia"/>
              </w:rPr>
              <w:t>10</w:t>
            </w:r>
          </w:p>
        </w:tc>
        <w:tc>
          <w:tcPr>
            <w:tcW w:w="2976" w:type="dxa"/>
            <w:vAlign w:val="center"/>
          </w:tcPr>
          <w:p w14:paraId="179372F0" w14:textId="77777777" w:rsidR="00AF404E" w:rsidRPr="00C168B5" w:rsidRDefault="00AF404E" w:rsidP="00470CCA">
            <w:r>
              <w:rPr>
                <w:rFonts w:hint="eastAsia"/>
              </w:rPr>
              <w:t>业务流水号</w:t>
            </w:r>
          </w:p>
        </w:tc>
        <w:tc>
          <w:tcPr>
            <w:tcW w:w="2410" w:type="dxa"/>
            <w:vAlign w:val="center"/>
          </w:tcPr>
          <w:p w14:paraId="0EAD21C7" w14:textId="77777777" w:rsidR="00AF404E" w:rsidRPr="00C168B5" w:rsidRDefault="00AF404E" w:rsidP="00470CCA">
            <w:r>
              <w:rPr>
                <w:rFonts w:hint="eastAsia"/>
              </w:rPr>
              <w:t>必填</w:t>
            </w:r>
          </w:p>
        </w:tc>
      </w:tr>
      <w:tr w:rsidR="00144453" w14:paraId="1EEF49F6" w14:textId="77777777" w:rsidTr="006B3879">
        <w:trPr>
          <w:trHeight w:val="415"/>
          <w:jc w:val="center"/>
        </w:trPr>
        <w:tc>
          <w:tcPr>
            <w:tcW w:w="537" w:type="dxa"/>
            <w:vAlign w:val="center"/>
          </w:tcPr>
          <w:p w14:paraId="42F3AB37" w14:textId="77777777" w:rsidR="00E70528" w:rsidRDefault="00E70528">
            <w:pPr>
              <w:pStyle w:val="ab"/>
              <w:numPr>
                <w:ilvl w:val="0"/>
                <w:numId w:val="20"/>
              </w:numPr>
              <w:ind w:firstLineChars="0"/>
              <w:jc w:val="center"/>
              <w:rPr>
                <w:b/>
              </w:rPr>
            </w:pPr>
          </w:p>
        </w:tc>
        <w:tc>
          <w:tcPr>
            <w:tcW w:w="1272" w:type="dxa"/>
            <w:vAlign w:val="center"/>
          </w:tcPr>
          <w:p w14:paraId="18FC4668" w14:textId="77777777" w:rsidR="00144453" w:rsidRDefault="00144453" w:rsidP="00470CCA">
            <w:r w:rsidRPr="00C168B5">
              <w:rPr>
                <w:rFonts w:hint="eastAsia"/>
              </w:rPr>
              <w:t>YWSQLB</w:t>
            </w:r>
          </w:p>
        </w:tc>
        <w:tc>
          <w:tcPr>
            <w:tcW w:w="1276" w:type="dxa"/>
            <w:vAlign w:val="center"/>
          </w:tcPr>
          <w:p w14:paraId="2125CD10" w14:textId="77777777" w:rsidR="00144453" w:rsidRPr="00C45958" w:rsidRDefault="00144453" w:rsidP="00470CCA">
            <w:r w:rsidRPr="00C168B5">
              <w:rPr>
                <w:rFonts w:hint="eastAsia"/>
              </w:rPr>
              <w:t>Character</w:t>
            </w:r>
          </w:p>
        </w:tc>
        <w:tc>
          <w:tcPr>
            <w:tcW w:w="851" w:type="dxa"/>
            <w:vAlign w:val="center"/>
          </w:tcPr>
          <w:p w14:paraId="4238AB04" w14:textId="77777777" w:rsidR="00144453" w:rsidRDefault="00144453" w:rsidP="00470CCA">
            <w:r w:rsidRPr="00C168B5">
              <w:rPr>
                <w:rFonts w:hint="eastAsia"/>
              </w:rPr>
              <w:t>2</w:t>
            </w:r>
          </w:p>
        </w:tc>
        <w:tc>
          <w:tcPr>
            <w:tcW w:w="2976" w:type="dxa"/>
            <w:vAlign w:val="center"/>
          </w:tcPr>
          <w:p w14:paraId="130587E1" w14:textId="77777777" w:rsidR="00144453" w:rsidRDefault="00144453" w:rsidP="00470CCA">
            <w:r w:rsidRPr="00C168B5">
              <w:rPr>
                <w:rFonts w:hint="eastAsia"/>
              </w:rPr>
              <w:t>业务申请类</w:t>
            </w:r>
            <w:r>
              <w:rPr>
                <w:rFonts w:hint="eastAsia"/>
              </w:rPr>
              <w:t>别</w:t>
            </w:r>
          </w:p>
        </w:tc>
        <w:tc>
          <w:tcPr>
            <w:tcW w:w="2410" w:type="dxa"/>
            <w:vAlign w:val="center"/>
          </w:tcPr>
          <w:p w14:paraId="563A8AE5" w14:textId="77777777" w:rsidR="00CD1A7B" w:rsidRDefault="00144453">
            <w:r w:rsidRPr="00C168B5">
              <w:rPr>
                <w:rFonts w:hint="eastAsia"/>
              </w:rPr>
              <w:t>必填</w:t>
            </w:r>
          </w:p>
        </w:tc>
      </w:tr>
      <w:tr w:rsidR="00144453" w14:paraId="02D72517" w14:textId="77777777" w:rsidTr="006B3879">
        <w:trPr>
          <w:trHeight w:val="415"/>
          <w:jc w:val="center"/>
        </w:trPr>
        <w:tc>
          <w:tcPr>
            <w:tcW w:w="537" w:type="dxa"/>
            <w:vAlign w:val="center"/>
          </w:tcPr>
          <w:p w14:paraId="5CF522E1" w14:textId="77777777" w:rsidR="00E70528" w:rsidRDefault="00E70528">
            <w:pPr>
              <w:pStyle w:val="ab"/>
              <w:numPr>
                <w:ilvl w:val="0"/>
                <w:numId w:val="20"/>
              </w:numPr>
              <w:ind w:firstLineChars="0"/>
              <w:jc w:val="center"/>
              <w:rPr>
                <w:b/>
              </w:rPr>
            </w:pPr>
          </w:p>
        </w:tc>
        <w:tc>
          <w:tcPr>
            <w:tcW w:w="1272" w:type="dxa"/>
            <w:vAlign w:val="center"/>
          </w:tcPr>
          <w:p w14:paraId="4347FAA3" w14:textId="77777777" w:rsidR="00144453" w:rsidRPr="00C168B5" w:rsidRDefault="00144453" w:rsidP="00470CCA">
            <w:r w:rsidRPr="00C168B5">
              <w:rPr>
                <w:rFonts w:hint="eastAsia"/>
              </w:rPr>
              <w:t>KHJGDM</w:t>
            </w:r>
          </w:p>
        </w:tc>
        <w:tc>
          <w:tcPr>
            <w:tcW w:w="1276" w:type="dxa"/>
            <w:vAlign w:val="center"/>
          </w:tcPr>
          <w:p w14:paraId="3B672472" w14:textId="77777777" w:rsidR="00144453" w:rsidRPr="00C168B5" w:rsidRDefault="00144453" w:rsidP="00470CCA">
            <w:r w:rsidRPr="00C168B5">
              <w:rPr>
                <w:rFonts w:hint="eastAsia"/>
              </w:rPr>
              <w:t>Character</w:t>
            </w:r>
          </w:p>
        </w:tc>
        <w:tc>
          <w:tcPr>
            <w:tcW w:w="851" w:type="dxa"/>
            <w:vAlign w:val="center"/>
          </w:tcPr>
          <w:p w14:paraId="7EEDEC19" w14:textId="77777777" w:rsidR="00144453" w:rsidRPr="00C168B5" w:rsidRDefault="00144453" w:rsidP="00470CCA">
            <w:r w:rsidRPr="00C168B5">
              <w:rPr>
                <w:rFonts w:hint="eastAsia"/>
              </w:rPr>
              <w:t>6</w:t>
            </w:r>
          </w:p>
        </w:tc>
        <w:tc>
          <w:tcPr>
            <w:tcW w:w="2976" w:type="dxa"/>
            <w:vAlign w:val="center"/>
          </w:tcPr>
          <w:p w14:paraId="08876E40" w14:textId="77777777" w:rsidR="00144453" w:rsidRDefault="00144453" w:rsidP="00470CCA">
            <w:r>
              <w:rPr>
                <w:rFonts w:hint="eastAsia"/>
              </w:rPr>
              <w:t>业务发起</w:t>
            </w:r>
            <w:r w:rsidRPr="00C168B5">
              <w:rPr>
                <w:rFonts w:hint="eastAsia"/>
              </w:rPr>
              <w:t>开户代理机构代码</w:t>
            </w:r>
          </w:p>
        </w:tc>
        <w:tc>
          <w:tcPr>
            <w:tcW w:w="2410" w:type="dxa"/>
            <w:vAlign w:val="center"/>
          </w:tcPr>
          <w:p w14:paraId="4E9D47C5" w14:textId="77777777" w:rsidR="00144453" w:rsidRPr="00C168B5" w:rsidRDefault="00144453" w:rsidP="00470CCA">
            <w:r w:rsidRPr="00C168B5">
              <w:rPr>
                <w:rFonts w:hint="eastAsia"/>
              </w:rPr>
              <w:t>必填</w:t>
            </w:r>
          </w:p>
        </w:tc>
      </w:tr>
      <w:tr w:rsidR="00144453" w14:paraId="614E39D2" w14:textId="77777777" w:rsidTr="006B3879">
        <w:trPr>
          <w:trHeight w:val="415"/>
          <w:jc w:val="center"/>
        </w:trPr>
        <w:tc>
          <w:tcPr>
            <w:tcW w:w="537" w:type="dxa"/>
            <w:vAlign w:val="center"/>
          </w:tcPr>
          <w:p w14:paraId="12B692A3" w14:textId="77777777" w:rsidR="00E70528" w:rsidRDefault="00E70528">
            <w:pPr>
              <w:pStyle w:val="ab"/>
              <w:numPr>
                <w:ilvl w:val="0"/>
                <w:numId w:val="20"/>
              </w:numPr>
              <w:ind w:firstLineChars="0"/>
              <w:jc w:val="center"/>
              <w:rPr>
                <w:b/>
              </w:rPr>
            </w:pPr>
          </w:p>
        </w:tc>
        <w:tc>
          <w:tcPr>
            <w:tcW w:w="1272" w:type="dxa"/>
            <w:vAlign w:val="center"/>
          </w:tcPr>
          <w:p w14:paraId="0124424D" w14:textId="77777777" w:rsidR="00144453" w:rsidRPr="00C168B5" w:rsidRDefault="00144453" w:rsidP="00470CCA">
            <w:r>
              <w:rPr>
                <w:rFonts w:hint="eastAsia"/>
              </w:rPr>
              <w:t>SQRQ</w:t>
            </w:r>
          </w:p>
        </w:tc>
        <w:tc>
          <w:tcPr>
            <w:tcW w:w="1276" w:type="dxa"/>
            <w:vAlign w:val="center"/>
          </w:tcPr>
          <w:p w14:paraId="6710283C" w14:textId="77777777" w:rsidR="00144453" w:rsidRPr="00C168B5" w:rsidRDefault="00144453" w:rsidP="00470CCA">
            <w:r w:rsidRPr="00C45958">
              <w:rPr>
                <w:rFonts w:hint="eastAsia"/>
              </w:rPr>
              <w:t>Character</w:t>
            </w:r>
          </w:p>
        </w:tc>
        <w:tc>
          <w:tcPr>
            <w:tcW w:w="851" w:type="dxa"/>
            <w:vAlign w:val="center"/>
          </w:tcPr>
          <w:p w14:paraId="71E482B3" w14:textId="77777777" w:rsidR="00144453" w:rsidRPr="00C168B5" w:rsidRDefault="00144453" w:rsidP="00470CCA">
            <w:r>
              <w:rPr>
                <w:rFonts w:hint="eastAsia"/>
              </w:rPr>
              <w:t>8</w:t>
            </w:r>
          </w:p>
        </w:tc>
        <w:tc>
          <w:tcPr>
            <w:tcW w:w="2976" w:type="dxa"/>
            <w:vAlign w:val="center"/>
          </w:tcPr>
          <w:p w14:paraId="667710D3" w14:textId="77777777" w:rsidR="00144453" w:rsidRPr="00C168B5" w:rsidRDefault="00144453" w:rsidP="00470CCA">
            <w:r>
              <w:rPr>
                <w:rFonts w:hint="eastAsia"/>
              </w:rPr>
              <w:t>申请日期</w:t>
            </w:r>
          </w:p>
        </w:tc>
        <w:tc>
          <w:tcPr>
            <w:tcW w:w="2410" w:type="dxa"/>
            <w:vAlign w:val="center"/>
          </w:tcPr>
          <w:p w14:paraId="00CD5BFA" w14:textId="77777777" w:rsidR="00144453" w:rsidRPr="00C168B5" w:rsidRDefault="00144453" w:rsidP="00470CCA">
            <w:r>
              <w:rPr>
                <w:rFonts w:hint="eastAsia"/>
              </w:rPr>
              <w:t>必填</w:t>
            </w:r>
          </w:p>
        </w:tc>
      </w:tr>
    </w:tbl>
    <w:p w14:paraId="110D0961" w14:textId="77777777" w:rsidR="003C6241" w:rsidRPr="006C09A6" w:rsidRDefault="003C6241" w:rsidP="006C09A6">
      <w:pPr>
        <w:rPr>
          <w:b/>
          <w:sz w:val="24"/>
          <w:szCs w:val="24"/>
        </w:rPr>
      </w:pPr>
      <w:r w:rsidRPr="006C09A6">
        <w:rPr>
          <w:rFonts w:hint="eastAsia"/>
          <w:b/>
          <w:sz w:val="24"/>
          <w:szCs w:val="24"/>
        </w:rPr>
        <w:t>说明：</w:t>
      </w:r>
    </w:p>
    <w:p w14:paraId="3C2D963F" w14:textId="77777777" w:rsidR="00E70528" w:rsidRDefault="00933A64" w:rsidP="00980985">
      <w:pPr>
        <w:pStyle w:val="ab"/>
        <w:numPr>
          <w:ilvl w:val="0"/>
          <w:numId w:val="40"/>
        </w:numPr>
        <w:spacing w:line="360" w:lineRule="auto"/>
        <w:ind w:left="360" w:firstLineChars="0"/>
      </w:pPr>
      <w:r>
        <w:rPr>
          <w:rFonts w:hint="eastAsia"/>
        </w:rPr>
        <w:t>发送方：开户代理机构</w:t>
      </w:r>
    </w:p>
    <w:p w14:paraId="3BE9B7B8" w14:textId="77777777" w:rsidR="00E70528" w:rsidRDefault="00933A64">
      <w:pPr>
        <w:pStyle w:val="ab"/>
        <w:numPr>
          <w:ilvl w:val="0"/>
          <w:numId w:val="40"/>
        </w:numPr>
        <w:spacing w:line="360" w:lineRule="auto"/>
        <w:ind w:left="360" w:firstLineChars="0"/>
      </w:pPr>
      <w:r>
        <w:rPr>
          <w:rFonts w:hint="eastAsia"/>
        </w:rPr>
        <w:t>接收方：</w:t>
      </w:r>
      <w:r w:rsidR="003D63AB">
        <w:rPr>
          <w:rFonts w:hint="eastAsia"/>
        </w:rPr>
        <w:t>中国结算账户系统</w:t>
      </w:r>
    </w:p>
    <w:p w14:paraId="1039D69A" w14:textId="77777777" w:rsidR="00E70528" w:rsidRDefault="00773204">
      <w:pPr>
        <w:pStyle w:val="ab"/>
        <w:numPr>
          <w:ilvl w:val="0"/>
          <w:numId w:val="40"/>
        </w:numPr>
        <w:spacing w:line="360" w:lineRule="auto"/>
        <w:ind w:left="360"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15EA93BC" w14:textId="77777777" w:rsidR="00E70528" w:rsidRDefault="008750B0">
      <w:pPr>
        <w:pStyle w:val="ab"/>
        <w:numPr>
          <w:ilvl w:val="0"/>
          <w:numId w:val="40"/>
        </w:numPr>
        <w:spacing w:line="360" w:lineRule="auto"/>
        <w:ind w:left="360" w:firstLineChars="0"/>
      </w:pPr>
      <w:r>
        <w:rPr>
          <w:rFonts w:hint="eastAsia"/>
        </w:rPr>
        <w:t>通信通道：</w:t>
      </w:r>
      <w:r>
        <w:rPr>
          <w:rFonts w:hint="eastAsia"/>
        </w:rPr>
        <w:t>PROP</w:t>
      </w:r>
      <w:r>
        <w:rPr>
          <w:rFonts w:hint="eastAsia"/>
        </w:rPr>
        <w:t>通用交易接口</w:t>
      </w:r>
    </w:p>
    <w:p w14:paraId="63325934" w14:textId="77777777" w:rsidR="00E70528" w:rsidRDefault="00915995">
      <w:pPr>
        <w:pStyle w:val="ab"/>
        <w:numPr>
          <w:ilvl w:val="0"/>
          <w:numId w:val="40"/>
        </w:numPr>
        <w:spacing w:line="360" w:lineRule="auto"/>
        <w:ind w:left="360" w:firstLineChars="0"/>
      </w:pPr>
      <w:r w:rsidRPr="00C168B5">
        <w:rPr>
          <w:rFonts w:hint="eastAsia"/>
        </w:rPr>
        <w:t>业务申请类</w:t>
      </w:r>
      <w:r>
        <w:rPr>
          <w:rFonts w:hint="eastAsia"/>
        </w:rPr>
        <w:t>别</w:t>
      </w:r>
      <w:r w:rsidR="00933A64">
        <w:rPr>
          <w:rFonts w:hint="eastAsia"/>
        </w:rPr>
        <w:t>：</w:t>
      </w:r>
    </w:p>
    <w:p w14:paraId="1D950BCA" w14:textId="77777777" w:rsidR="00A63DC5" w:rsidRDefault="00FB50EC" w:rsidP="00FC0CF3">
      <w:pPr>
        <w:pStyle w:val="ab"/>
        <w:spacing w:line="360" w:lineRule="auto"/>
        <w:ind w:leftChars="243" w:left="510" w:firstLineChars="0" w:firstLine="0"/>
      </w:pPr>
      <w:r>
        <w:rPr>
          <w:rFonts w:hint="eastAsia"/>
        </w:rPr>
        <w:t>C1</w:t>
      </w:r>
      <w:r>
        <w:rPr>
          <w:rFonts w:hint="eastAsia"/>
        </w:rPr>
        <w:tab/>
      </w:r>
      <w:r w:rsidR="00824425">
        <w:rPr>
          <w:rFonts w:ascii="宋体" w:hAnsi="宋体" w:hint="eastAsia"/>
          <w:szCs w:val="21"/>
        </w:rPr>
        <w:t>全量</w:t>
      </w:r>
      <w:r w:rsidR="000268CA">
        <w:rPr>
          <w:rFonts w:hint="eastAsia"/>
        </w:rPr>
        <w:t>一码通</w:t>
      </w:r>
      <w:r w:rsidR="000268CA" w:rsidRPr="00124CF6">
        <w:rPr>
          <w:rFonts w:hint="eastAsia"/>
        </w:rPr>
        <w:t>账户资料</w:t>
      </w:r>
      <w:r w:rsidR="000268CA">
        <w:rPr>
          <w:rFonts w:hint="eastAsia"/>
        </w:rPr>
        <w:t>申请</w:t>
      </w:r>
    </w:p>
    <w:p w14:paraId="79F20D6F" w14:textId="77777777" w:rsidR="00A63DC5" w:rsidRDefault="000268CA" w:rsidP="00FC0CF3">
      <w:pPr>
        <w:pStyle w:val="ab"/>
        <w:spacing w:line="360" w:lineRule="auto"/>
        <w:ind w:leftChars="243" w:left="510" w:firstLineChars="0" w:firstLine="0"/>
      </w:pPr>
      <w:r>
        <w:rPr>
          <w:rFonts w:hint="eastAsia"/>
        </w:rPr>
        <w:t>C2</w:t>
      </w:r>
      <w:r>
        <w:rPr>
          <w:rFonts w:hint="eastAsia"/>
        </w:rPr>
        <w:tab/>
      </w:r>
      <w:r w:rsidR="00824425">
        <w:rPr>
          <w:rFonts w:ascii="宋体" w:hAnsi="宋体" w:hint="eastAsia"/>
          <w:szCs w:val="21"/>
        </w:rPr>
        <w:t>全量</w:t>
      </w:r>
      <w:r>
        <w:rPr>
          <w:rFonts w:hint="eastAsia"/>
        </w:rPr>
        <w:t>证券账户资料申请</w:t>
      </w:r>
    </w:p>
    <w:p w14:paraId="55FA5F59" w14:textId="77777777" w:rsidR="00A63DC5" w:rsidRDefault="00FB50EC" w:rsidP="00FC0CF3">
      <w:pPr>
        <w:pStyle w:val="ab"/>
        <w:spacing w:line="360" w:lineRule="auto"/>
        <w:ind w:leftChars="243" w:left="510" w:firstLineChars="0" w:firstLine="0"/>
      </w:pPr>
      <w:r>
        <w:rPr>
          <w:rFonts w:hint="eastAsia"/>
        </w:rPr>
        <w:t>C</w:t>
      </w:r>
      <w:r w:rsidR="000268CA">
        <w:rPr>
          <w:rFonts w:hint="eastAsia"/>
        </w:rPr>
        <w:t>3</w:t>
      </w:r>
      <w:r>
        <w:rPr>
          <w:rFonts w:hint="eastAsia"/>
        </w:rPr>
        <w:tab/>
      </w:r>
      <w:r w:rsidR="00824425">
        <w:rPr>
          <w:rFonts w:ascii="宋体" w:hAnsi="宋体" w:hint="eastAsia"/>
          <w:szCs w:val="21"/>
        </w:rPr>
        <w:t>全量</w:t>
      </w:r>
      <w:r>
        <w:rPr>
          <w:rFonts w:hint="eastAsia"/>
        </w:rPr>
        <w:t>证券账户使用信息申请</w:t>
      </w:r>
    </w:p>
    <w:p w14:paraId="0128B546" w14:textId="77777777" w:rsidR="00A63DC5" w:rsidRDefault="00FB50EC" w:rsidP="00FC0CF3">
      <w:pPr>
        <w:pStyle w:val="ab"/>
        <w:spacing w:line="360" w:lineRule="auto"/>
        <w:ind w:leftChars="243" w:left="510" w:firstLineChars="0" w:firstLine="0"/>
      </w:pPr>
      <w:r>
        <w:rPr>
          <w:rFonts w:hint="eastAsia"/>
        </w:rPr>
        <w:t>C</w:t>
      </w:r>
      <w:r w:rsidR="000268CA">
        <w:rPr>
          <w:rFonts w:hint="eastAsia"/>
        </w:rPr>
        <w:t>4</w:t>
      </w:r>
      <w:r>
        <w:rPr>
          <w:rFonts w:hint="eastAsia"/>
        </w:rPr>
        <w:tab/>
      </w:r>
      <w:r w:rsidR="00824425">
        <w:rPr>
          <w:rFonts w:ascii="宋体" w:hAnsi="宋体" w:hint="eastAsia"/>
          <w:szCs w:val="21"/>
        </w:rPr>
        <w:t>全量</w:t>
      </w:r>
      <w:r>
        <w:rPr>
          <w:rFonts w:hint="eastAsia"/>
        </w:rPr>
        <w:t>适当性管理信息申请</w:t>
      </w:r>
    </w:p>
    <w:p w14:paraId="11BEED0A" w14:textId="77777777" w:rsidR="00A63DC5" w:rsidRDefault="009B38B8" w:rsidP="00FC0CF3">
      <w:pPr>
        <w:pStyle w:val="ab"/>
        <w:spacing w:line="360" w:lineRule="auto"/>
        <w:ind w:leftChars="243" w:left="510" w:firstLineChars="0" w:firstLine="0"/>
      </w:pPr>
      <w:r>
        <w:rPr>
          <w:rFonts w:hint="eastAsia"/>
        </w:rPr>
        <w:t>C5</w:t>
      </w:r>
      <w:r>
        <w:rPr>
          <w:rFonts w:hint="eastAsia"/>
        </w:rPr>
        <w:tab/>
      </w:r>
      <w:r w:rsidR="00824425">
        <w:rPr>
          <w:rFonts w:ascii="宋体" w:hAnsi="宋体" w:hint="eastAsia"/>
          <w:szCs w:val="21"/>
        </w:rPr>
        <w:t>全量</w:t>
      </w:r>
      <w:r w:rsidR="00AF6616">
        <w:rPr>
          <w:rFonts w:ascii="宋体" w:hAnsi="宋体" w:cs="宋体" w:hint="eastAsia"/>
          <w:color w:val="000000"/>
          <w:kern w:val="0"/>
          <w:sz w:val="22"/>
        </w:rPr>
        <w:t>不合格账户</w:t>
      </w:r>
      <w:r w:rsidR="00DF0A25">
        <w:rPr>
          <w:rFonts w:ascii="宋体" w:hAnsi="宋体" w:cs="宋体" w:hint="eastAsia"/>
          <w:color w:val="000000"/>
          <w:kern w:val="0"/>
          <w:sz w:val="22"/>
        </w:rPr>
        <w:t>信息</w:t>
      </w:r>
      <w:r w:rsidR="00DF0A25">
        <w:rPr>
          <w:rFonts w:hint="eastAsia"/>
        </w:rPr>
        <w:t>申请</w:t>
      </w:r>
    </w:p>
    <w:p w14:paraId="64984B5C" w14:textId="77777777" w:rsidR="00FF30F1" w:rsidRDefault="00FF30F1" w:rsidP="00FF30F1">
      <w:pPr>
        <w:pStyle w:val="ab"/>
        <w:spacing w:line="360" w:lineRule="auto"/>
        <w:ind w:leftChars="243" w:left="510" w:firstLineChars="0" w:firstLine="0"/>
      </w:pPr>
      <w:r>
        <w:rPr>
          <w:rFonts w:hint="eastAsia"/>
        </w:rPr>
        <w:t xml:space="preserve">C6 </w:t>
      </w:r>
      <w:r w:rsidR="00824425">
        <w:rPr>
          <w:rFonts w:ascii="宋体" w:hAnsi="宋体" w:hint="eastAsia"/>
          <w:szCs w:val="21"/>
        </w:rPr>
        <w:t>全量</w:t>
      </w:r>
      <w:r>
        <w:rPr>
          <w:rFonts w:hint="eastAsia"/>
        </w:rPr>
        <w:t>带股转标识的证券账户申请</w:t>
      </w:r>
    </w:p>
    <w:p w14:paraId="418FECA4" w14:textId="77777777" w:rsidR="00FF30F1" w:rsidRPr="00FF30F1" w:rsidRDefault="00FF30F1" w:rsidP="00FC0CF3">
      <w:pPr>
        <w:pStyle w:val="ab"/>
        <w:spacing w:line="360" w:lineRule="auto"/>
        <w:ind w:leftChars="243" w:left="510" w:firstLineChars="0" w:firstLine="0"/>
      </w:pPr>
      <w:r>
        <w:rPr>
          <w:rFonts w:hint="eastAsia"/>
        </w:rPr>
        <w:t xml:space="preserve">C7 </w:t>
      </w:r>
      <w:r w:rsidR="00824425">
        <w:rPr>
          <w:rFonts w:ascii="宋体" w:hAnsi="宋体" w:hint="eastAsia"/>
          <w:szCs w:val="21"/>
        </w:rPr>
        <w:t>全量</w:t>
      </w:r>
      <w:r>
        <w:rPr>
          <w:rFonts w:hint="eastAsia"/>
        </w:rPr>
        <w:t>股转使用信息申请</w:t>
      </w:r>
    </w:p>
    <w:p w14:paraId="49761410" w14:textId="77777777" w:rsidR="003C6241" w:rsidRPr="00271B22" w:rsidRDefault="003C6241" w:rsidP="003C6241">
      <w:pPr>
        <w:rPr>
          <w:b/>
          <w:sz w:val="30"/>
          <w:szCs w:val="30"/>
        </w:rPr>
      </w:pPr>
      <w:bookmarkStart w:id="88" w:name="_Toc358041911"/>
      <w:r w:rsidRPr="00271B22">
        <w:rPr>
          <w:rFonts w:hint="eastAsia"/>
          <w:b/>
          <w:sz w:val="30"/>
          <w:szCs w:val="30"/>
        </w:rPr>
        <w:t>应答：</w:t>
      </w:r>
      <w:bookmarkEnd w:id="88"/>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C65952" w:rsidRPr="00455B38" w14:paraId="22C2654E" w14:textId="77777777" w:rsidTr="006B3879">
        <w:trPr>
          <w:trHeight w:val="534"/>
          <w:jc w:val="center"/>
        </w:trPr>
        <w:tc>
          <w:tcPr>
            <w:tcW w:w="537" w:type="dxa"/>
            <w:shd w:val="clear" w:color="auto" w:fill="FFC000"/>
            <w:vAlign w:val="center"/>
          </w:tcPr>
          <w:p w14:paraId="51EC8466" w14:textId="77777777" w:rsidR="00C65952" w:rsidRPr="00455B38" w:rsidRDefault="00C65952"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79A02E0B" w14:textId="77777777" w:rsidR="00C65952" w:rsidRPr="00455B38" w:rsidRDefault="00C65952"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111358E8" w14:textId="77777777" w:rsidR="00C65952" w:rsidRPr="00455B38" w:rsidRDefault="00C65952"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2E4667F7" w14:textId="77777777" w:rsidR="00C65952" w:rsidRPr="00455B38" w:rsidRDefault="00C65952"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5E0F4499" w14:textId="77777777" w:rsidR="00C65952" w:rsidRPr="00455B38" w:rsidRDefault="00C65952"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0AC78192" w14:textId="77777777" w:rsidR="00C65952" w:rsidRPr="00455B38" w:rsidRDefault="008A3FEB" w:rsidP="00C65952">
            <w:pPr>
              <w:jc w:val="center"/>
              <w:rPr>
                <w:b/>
                <w:sz w:val="24"/>
                <w:szCs w:val="24"/>
              </w:rPr>
            </w:pPr>
            <w:r>
              <w:rPr>
                <w:rFonts w:hint="eastAsia"/>
                <w:b/>
                <w:sz w:val="24"/>
                <w:szCs w:val="24"/>
              </w:rPr>
              <w:t>备注</w:t>
            </w:r>
          </w:p>
        </w:tc>
      </w:tr>
      <w:tr w:rsidR="00E35656" w14:paraId="4FF01EC4" w14:textId="77777777" w:rsidTr="006B3879">
        <w:trPr>
          <w:trHeight w:val="415"/>
          <w:jc w:val="center"/>
        </w:trPr>
        <w:tc>
          <w:tcPr>
            <w:tcW w:w="537" w:type="dxa"/>
            <w:vAlign w:val="center"/>
          </w:tcPr>
          <w:p w14:paraId="16B51BB5" w14:textId="77777777" w:rsidR="00E70528" w:rsidRDefault="00E70528">
            <w:pPr>
              <w:pStyle w:val="ab"/>
              <w:numPr>
                <w:ilvl w:val="0"/>
                <w:numId w:val="21"/>
              </w:numPr>
              <w:ind w:firstLineChars="0"/>
              <w:jc w:val="center"/>
              <w:rPr>
                <w:b/>
              </w:rPr>
            </w:pPr>
          </w:p>
        </w:tc>
        <w:tc>
          <w:tcPr>
            <w:tcW w:w="1272" w:type="dxa"/>
            <w:vAlign w:val="center"/>
          </w:tcPr>
          <w:p w14:paraId="3CF4B556" w14:textId="77777777" w:rsidR="00E35656" w:rsidRPr="00436210" w:rsidRDefault="00E35656" w:rsidP="00470CCA">
            <w:r>
              <w:rPr>
                <w:rFonts w:hint="eastAsia"/>
              </w:rPr>
              <w:t>YWLSH</w:t>
            </w:r>
          </w:p>
        </w:tc>
        <w:tc>
          <w:tcPr>
            <w:tcW w:w="1276" w:type="dxa"/>
            <w:vAlign w:val="center"/>
          </w:tcPr>
          <w:p w14:paraId="12DD8221" w14:textId="77777777" w:rsidR="00E35656" w:rsidRPr="00436210" w:rsidRDefault="00E35656" w:rsidP="00470CCA">
            <w:r w:rsidRPr="00C45958">
              <w:rPr>
                <w:rFonts w:hint="eastAsia"/>
              </w:rPr>
              <w:t>Character</w:t>
            </w:r>
          </w:p>
        </w:tc>
        <w:tc>
          <w:tcPr>
            <w:tcW w:w="851" w:type="dxa"/>
            <w:vAlign w:val="center"/>
          </w:tcPr>
          <w:p w14:paraId="56D5F651" w14:textId="77777777" w:rsidR="00E35656" w:rsidRPr="00436210" w:rsidRDefault="00E35656" w:rsidP="00470CCA">
            <w:r>
              <w:rPr>
                <w:rFonts w:hint="eastAsia"/>
              </w:rPr>
              <w:t>10</w:t>
            </w:r>
          </w:p>
        </w:tc>
        <w:tc>
          <w:tcPr>
            <w:tcW w:w="2976" w:type="dxa"/>
            <w:vAlign w:val="center"/>
          </w:tcPr>
          <w:p w14:paraId="69576275" w14:textId="77777777" w:rsidR="00E35656" w:rsidRPr="00436210" w:rsidRDefault="00E35656" w:rsidP="00470CCA">
            <w:r>
              <w:rPr>
                <w:rFonts w:hint="eastAsia"/>
              </w:rPr>
              <w:t>业务流水号</w:t>
            </w:r>
          </w:p>
        </w:tc>
        <w:tc>
          <w:tcPr>
            <w:tcW w:w="2552" w:type="dxa"/>
            <w:vAlign w:val="center"/>
          </w:tcPr>
          <w:p w14:paraId="586904F5" w14:textId="77777777" w:rsidR="00E35656" w:rsidRPr="00436210" w:rsidRDefault="00E35656" w:rsidP="00C65952"/>
        </w:tc>
      </w:tr>
      <w:tr w:rsidR="00144453" w14:paraId="5F955C68" w14:textId="77777777" w:rsidTr="006B3879">
        <w:trPr>
          <w:trHeight w:val="415"/>
          <w:jc w:val="center"/>
        </w:trPr>
        <w:tc>
          <w:tcPr>
            <w:tcW w:w="537" w:type="dxa"/>
            <w:vAlign w:val="center"/>
          </w:tcPr>
          <w:p w14:paraId="49D93765" w14:textId="77777777" w:rsidR="00E70528" w:rsidRDefault="00E70528">
            <w:pPr>
              <w:pStyle w:val="ab"/>
              <w:numPr>
                <w:ilvl w:val="0"/>
                <w:numId w:val="21"/>
              </w:numPr>
              <w:ind w:firstLineChars="0"/>
              <w:jc w:val="center"/>
              <w:rPr>
                <w:b/>
              </w:rPr>
            </w:pPr>
          </w:p>
        </w:tc>
        <w:tc>
          <w:tcPr>
            <w:tcW w:w="1272" w:type="dxa"/>
            <w:vAlign w:val="center"/>
          </w:tcPr>
          <w:p w14:paraId="2D2EF0A3" w14:textId="77777777" w:rsidR="00144453" w:rsidRDefault="00144453" w:rsidP="00470CCA">
            <w:r w:rsidRPr="00436210">
              <w:rPr>
                <w:rFonts w:hint="eastAsia"/>
              </w:rPr>
              <w:t>YWSQLB</w:t>
            </w:r>
          </w:p>
        </w:tc>
        <w:tc>
          <w:tcPr>
            <w:tcW w:w="1276" w:type="dxa"/>
            <w:vAlign w:val="center"/>
          </w:tcPr>
          <w:p w14:paraId="7CD279F9" w14:textId="77777777" w:rsidR="00144453" w:rsidRPr="00C45958" w:rsidRDefault="00144453" w:rsidP="00470CCA">
            <w:r w:rsidRPr="00436210">
              <w:rPr>
                <w:rFonts w:hint="eastAsia"/>
              </w:rPr>
              <w:t>Character</w:t>
            </w:r>
          </w:p>
        </w:tc>
        <w:tc>
          <w:tcPr>
            <w:tcW w:w="851" w:type="dxa"/>
            <w:vAlign w:val="center"/>
          </w:tcPr>
          <w:p w14:paraId="319E40B7" w14:textId="77777777" w:rsidR="00144453" w:rsidRDefault="00144453" w:rsidP="00470CCA">
            <w:r w:rsidRPr="00436210">
              <w:rPr>
                <w:rFonts w:hint="eastAsia"/>
              </w:rPr>
              <w:t>2</w:t>
            </w:r>
          </w:p>
        </w:tc>
        <w:tc>
          <w:tcPr>
            <w:tcW w:w="2976" w:type="dxa"/>
            <w:vAlign w:val="center"/>
          </w:tcPr>
          <w:p w14:paraId="1F257EAE" w14:textId="77777777" w:rsidR="00144453" w:rsidRDefault="00144453" w:rsidP="00470CCA">
            <w:r w:rsidRPr="00436210">
              <w:rPr>
                <w:rFonts w:hint="eastAsia"/>
              </w:rPr>
              <w:t>业务申请</w:t>
            </w:r>
            <w:r>
              <w:rPr>
                <w:rFonts w:hint="eastAsia"/>
              </w:rPr>
              <w:t>类别</w:t>
            </w:r>
          </w:p>
        </w:tc>
        <w:tc>
          <w:tcPr>
            <w:tcW w:w="2552" w:type="dxa"/>
            <w:vAlign w:val="center"/>
          </w:tcPr>
          <w:p w14:paraId="7C7996A6" w14:textId="77777777" w:rsidR="00144453" w:rsidRPr="00436210" w:rsidRDefault="00144453" w:rsidP="00C65952"/>
        </w:tc>
      </w:tr>
      <w:tr w:rsidR="00144453" w14:paraId="5686BB10" w14:textId="77777777" w:rsidTr="006B3879">
        <w:trPr>
          <w:trHeight w:val="415"/>
          <w:jc w:val="center"/>
        </w:trPr>
        <w:tc>
          <w:tcPr>
            <w:tcW w:w="537" w:type="dxa"/>
            <w:vAlign w:val="center"/>
          </w:tcPr>
          <w:p w14:paraId="0006F699" w14:textId="77777777" w:rsidR="00E70528" w:rsidRDefault="00E70528">
            <w:pPr>
              <w:pStyle w:val="ab"/>
              <w:numPr>
                <w:ilvl w:val="0"/>
                <w:numId w:val="21"/>
              </w:numPr>
              <w:ind w:firstLineChars="0"/>
              <w:jc w:val="center"/>
              <w:rPr>
                <w:b/>
              </w:rPr>
            </w:pPr>
          </w:p>
        </w:tc>
        <w:tc>
          <w:tcPr>
            <w:tcW w:w="1272" w:type="dxa"/>
            <w:vAlign w:val="center"/>
          </w:tcPr>
          <w:p w14:paraId="262F05E1" w14:textId="77777777" w:rsidR="00144453" w:rsidRDefault="00144453" w:rsidP="00470CCA">
            <w:r w:rsidRPr="00436210">
              <w:rPr>
                <w:rFonts w:hint="eastAsia"/>
              </w:rPr>
              <w:t>KHJGDM</w:t>
            </w:r>
          </w:p>
        </w:tc>
        <w:tc>
          <w:tcPr>
            <w:tcW w:w="1276" w:type="dxa"/>
            <w:vAlign w:val="center"/>
          </w:tcPr>
          <w:p w14:paraId="7501485A" w14:textId="77777777" w:rsidR="00144453" w:rsidRPr="00C45958" w:rsidRDefault="00144453" w:rsidP="00470CCA">
            <w:r w:rsidRPr="00436210">
              <w:rPr>
                <w:rFonts w:hint="eastAsia"/>
              </w:rPr>
              <w:t>Character</w:t>
            </w:r>
          </w:p>
        </w:tc>
        <w:tc>
          <w:tcPr>
            <w:tcW w:w="851" w:type="dxa"/>
            <w:vAlign w:val="center"/>
          </w:tcPr>
          <w:p w14:paraId="4D419457" w14:textId="77777777" w:rsidR="00144453" w:rsidRDefault="00144453" w:rsidP="00470CCA">
            <w:r w:rsidRPr="00436210">
              <w:rPr>
                <w:rFonts w:hint="eastAsia"/>
              </w:rPr>
              <w:t>6</w:t>
            </w:r>
          </w:p>
        </w:tc>
        <w:tc>
          <w:tcPr>
            <w:tcW w:w="2976" w:type="dxa"/>
            <w:vAlign w:val="center"/>
          </w:tcPr>
          <w:p w14:paraId="67E499F5" w14:textId="77777777" w:rsidR="00144453" w:rsidRDefault="00144453" w:rsidP="00470CCA">
            <w:r>
              <w:rPr>
                <w:rFonts w:hint="eastAsia"/>
              </w:rPr>
              <w:t>业务发起</w:t>
            </w:r>
            <w:r w:rsidRPr="00436210">
              <w:rPr>
                <w:rFonts w:hint="eastAsia"/>
              </w:rPr>
              <w:t>开户代理机构代码</w:t>
            </w:r>
          </w:p>
        </w:tc>
        <w:tc>
          <w:tcPr>
            <w:tcW w:w="2552" w:type="dxa"/>
            <w:vAlign w:val="center"/>
          </w:tcPr>
          <w:p w14:paraId="47F3295D" w14:textId="77777777" w:rsidR="00144453" w:rsidRPr="00436210" w:rsidRDefault="00144453" w:rsidP="00C65952"/>
        </w:tc>
      </w:tr>
      <w:tr w:rsidR="00144453" w14:paraId="1F0A01C5" w14:textId="77777777" w:rsidTr="006B3879">
        <w:trPr>
          <w:trHeight w:val="415"/>
          <w:jc w:val="center"/>
        </w:trPr>
        <w:tc>
          <w:tcPr>
            <w:tcW w:w="537" w:type="dxa"/>
            <w:vAlign w:val="center"/>
          </w:tcPr>
          <w:p w14:paraId="09C32C55" w14:textId="77777777" w:rsidR="00E70528" w:rsidRDefault="00E70528">
            <w:pPr>
              <w:pStyle w:val="ab"/>
              <w:numPr>
                <w:ilvl w:val="0"/>
                <w:numId w:val="21"/>
              </w:numPr>
              <w:ind w:firstLineChars="0"/>
              <w:jc w:val="center"/>
              <w:rPr>
                <w:b/>
              </w:rPr>
            </w:pPr>
          </w:p>
        </w:tc>
        <w:tc>
          <w:tcPr>
            <w:tcW w:w="1272" w:type="dxa"/>
            <w:vAlign w:val="center"/>
          </w:tcPr>
          <w:p w14:paraId="1F88725A" w14:textId="77777777" w:rsidR="00144453" w:rsidRPr="00436210" w:rsidRDefault="00144453" w:rsidP="00470CCA">
            <w:r>
              <w:rPr>
                <w:rFonts w:hint="eastAsia"/>
              </w:rPr>
              <w:t>SQRQ</w:t>
            </w:r>
          </w:p>
        </w:tc>
        <w:tc>
          <w:tcPr>
            <w:tcW w:w="1276" w:type="dxa"/>
            <w:vAlign w:val="center"/>
          </w:tcPr>
          <w:p w14:paraId="5097A662" w14:textId="77777777" w:rsidR="00144453" w:rsidRPr="00436210" w:rsidRDefault="00144453" w:rsidP="00470CCA">
            <w:r w:rsidRPr="00C45958">
              <w:rPr>
                <w:rFonts w:hint="eastAsia"/>
              </w:rPr>
              <w:t>Character</w:t>
            </w:r>
          </w:p>
        </w:tc>
        <w:tc>
          <w:tcPr>
            <w:tcW w:w="851" w:type="dxa"/>
            <w:vAlign w:val="center"/>
          </w:tcPr>
          <w:p w14:paraId="64D6E693" w14:textId="77777777" w:rsidR="00144453" w:rsidRPr="00436210" w:rsidRDefault="00144453" w:rsidP="00470CCA">
            <w:r>
              <w:rPr>
                <w:rFonts w:hint="eastAsia"/>
              </w:rPr>
              <w:t>8</w:t>
            </w:r>
          </w:p>
        </w:tc>
        <w:tc>
          <w:tcPr>
            <w:tcW w:w="2976" w:type="dxa"/>
            <w:vAlign w:val="center"/>
          </w:tcPr>
          <w:p w14:paraId="2358819A" w14:textId="77777777" w:rsidR="00144453" w:rsidRPr="00436210" w:rsidRDefault="00144453" w:rsidP="00470CCA">
            <w:r>
              <w:rPr>
                <w:rFonts w:hint="eastAsia"/>
              </w:rPr>
              <w:t>申请日期</w:t>
            </w:r>
          </w:p>
        </w:tc>
        <w:tc>
          <w:tcPr>
            <w:tcW w:w="2552" w:type="dxa"/>
            <w:vAlign w:val="center"/>
          </w:tcPr>
          <w:p w14:paraId="1570AF83" w14:textId="77777777" w:rsidR="00144453" w:rsidRPr="00436210" w:rsidRDefault="00144453" w:rsidP="00C65952"/>
        </w:tc>
      </w:tr>
      <w:tr w:rsidR="00144453" w14:paraId="47E1065F" w14:textId="77777777" w:rsidTr="006B3879">
        <w:trPr>
          <w:trHeight w:val="415"/>
          <w:jc w:val="center"/>
        </w:trPr>
        <w:tc>
          <w:tcPr>
            <w:tcW w:w="537" w:type="dxa"/>
            <w:vAlign w:val="center"/>
          </w:tcPr>
          <w:p w14:paraId="5DF2997D" w14:textId="77777777" w:rsidR="00E70528" w:rsidRDefault="00E70528">
            <w:pPr>
              <w:pStyle w:val="ab"/>
              <w:numPr>
                <w:ilvl w:val="0"/>
                <w:numId w:val="21"/>
              </w:numPr>
              <w:ind w:firstLineChars="0"/>
              <w:jc w:val="center"/>
              <w:rPr>
                <w:b/>
              </w:rPr>
            </w:pPr>
          </w:p>
        </w:tc>
        <w:tc>
          <w:tcPr>
            <w:tcW w:w="1272" w:type="dxa"/>
            <w:vAlign w:val="center"/>
          </w:tcPr>
          <w:p w14:paraId="3EF72FB8" w14:textId="77777777" w:rsidR="00144453" w:rsidRDefault="00144453" w:rsidP="00470CCA">
            <w:r w:rsidRPr="00436210">
              <w:rPr>
                <w:rFonts w:hint="eastAsia"/>
              </w:rPr>
              <w:t>YWRQ</w:t>
            </w:r>
          </w:p>
        </w:tc>
        <w:tc>
          <w:tcPr>
            <w:tcW w:w="1276" w:type="dxa"/>
            <w:vAlign w:val="center"/>
          </w:tcPr>
          <w:p w14:paraId="2BEE817C" w14:textId="77777777" w:rsidR="00144453" w:rsidRPr="00C45958" w:rsidRDefault="00144453" w:rsidP="00470CCA">
            <w:r w:rsidRPr="00436210">
              <w:rPr>
                <w:rFonts w:hint="eastAsia"/>
              </w:rPr>
              <w:t>Character</w:t>
            </w:r>
          </w:p>
        </w:tc>
        <w:tc>
          <w:tcPr>
            <w:tcW w:w="851" w:type="dxa"/>
            <w:vAlign w:val="center"/>
          </w:tcPr>
          <w:p w14:paraId="77EA2B24" w14:textId="77777777" w:rsidR="00144453" w:rsidRDefault="00144453" w:rsidP="00470CCA">
            <w:r w:rsidRPr="00436210">
              <w:rPr>
                <w:rFonts w:hint="eastAsia"/>
              </w:rPr>
              <w:t>8</w:t>
            </w:r>
          </w:p>
        </w:tc>
        <w:tc>
          <w:tcPr>
            <w:tcW w:w="2976" w:type="dxa"/>
            <w:vAlign w:val="center"/>
          </w:tcPr>
          <w:p w14:paraId="6D85EDA6" w14:textId="77777777" w:rsidR="00144453" w:rsidRDefault="00144453" w:rsidP="00470CCA">
            <w:r w:rsidRPr="00436210">
              <w:rPr>
                <w:rFonts w:hint="eastAsia"/>
              </w:rPr>
              <w:t>业务日期</w:t>
            </w:r>
          </w:p>
        </w:tc>
        <w:tc>
          <w:tcPr>
            <w:tcW w:w="2552" w:type="dxa"/>
            <w:vAlign w:val="center"/>
          </w:tcPr>
          <w:p w14:paraId="45FAF6F6" w14:textId="77777777" w:rsidR="00144453" w:rsidRPr="00436210" w:rsidRDefault="00144453" w:rsidP="00C65952"/>
        </w:tc>
      </w:tr>
      <w:tr w:rsidR="00144453" w14:paraId="7CC66348" w14:textId="77777777" w:rsidTr="006B3879">
        <w:trPr>
          <w:trHeight w:val="415"/>
          <w:jc w:val="center"/>
        </w:trPr>
        <w:tc>
          <w:tcPr>
            <w:tcW w:w="537" w:type="dxa"/>
            <w:vAlign w:val="center"/>
          </w:tcPr>
          <w:p w14:paraId="1EBE3D89" w14:textId="77777777" w:rsidR="00E70528" w:rsidRDefault="00E70528">
            <w:pPr>
              <w:pStyle w:val="ab"/>
              <w:numPr>
                <w:ilvl w:val="0"/>
                <w:numId w:val="21"/>
              </w:numPr>
              <w:ind w:firstLineChars="0"/>
              <w:jc w:val="center"/>
              <w:rPr>
                <w:b/>
              </w:rPr>
            </w:pPr>
          </w:p>
        </w:tc>
        <w:tc>
          <w:tcPr>
            <w:tcW w:w="1272" w:type="dxa"/>
            <w:vAlign w:val="center"/>
          </w:tcPr>
          <w:p w14:paraId="034B6E24" w14:textId="77777777" w:rsidR="00144453" w:rsidRPr="00436210" w:rsidRDefault="00144453" w:rsidP="00470CCA">
            <w:r w:rsidRPr="008C498F">
              <w:rPr>
                <w:rFonts w:hint="eastAsia"/>
              </w:rPr>
              <w:t>YWPZBS</w:t>
            </w:r>
          </w:p>
        </w:tc>
        <w:tc>
          <w:tcPr>
            <w:tcW w:w="1276" w:type="dxa"/>
            <w:vAlign w:val="center"/>
          </w:tcPr>
          <w:p w14:paraId="7FCD057C" w14:textId="77777777" w:rsidR="00144453" w:rsidRPr="00436210" w:rsidRDefault="00144453" w:rsidP="00470CCA">
            <w:r w:rsidRPr="008C498F">
              <w:rPr>
                <w:rFonts w:hint="eastAsia"/>
              </w:rPr>
              <w:t>Character</w:t>
            </w:r>
          </w:p>
        </w:tc>
        <w:tc>
          <w:tcPr>
            <w:tcW w:w="851" w:type="dxa"/>
            <w:vAlign w:val="center"/>
          </w:tcPr>
          <w:p w14:paraId="77585EE8" w14:textId="77777777" w:rsidR="00144453" w:rsidRPr="00436210" w:rsidRDefault="00144453" w:rsidP="00470CCA">
            <w:r w:rsidRPr="008C498F">
              <w:rPr>
                <w:rFonts w:hint="eastAsia"/>
              </w:rPr>
              <w:t>1</w:t>
            </w:r>
          </w:p>
        </w:tc>
        <w:tc>
          <w:tcPr>
            <w:tcW w:w="2976" w:type="dxa"/>
            <w:vAlign w:val="center"/>
          </w:tcPr>
          <w:p w14:paraId="143DDA9A" w14:textId="77777777" w:rsidR="00144453" w:rsidRPr="00436210" w:rsidRDefault="00144453" w:rsidP="00470CCA">
            <w:r w:rsidRPr="008C498F">
              <w:rPr>
                <w:rFonts w:hint="eastAsia"/>
              </w:rPr>
              <w:t>业务凭证报送标识</w:t>
            </w:r>
          </w:p>
        </w:tc>
        <w:tc>
          <w:tcPr>
            <w:tcW w:w="2552" w:type="dxa"/>
            <w:vAlign w:val="center"/>
          </w:tcPr>
          <w:p w14:paraId="23F80436" w14:textId="77777777" w:rsidR="00144453" w:rsidRPr="00436210" w:rsidRDefault="00144453" w:rsidP="00C65952">
            <w:r w:rsidRPr="00C45958">
              <w:rPr>
                <w:rFonts w:hint="eastAsia"/>
              </w:rPr>
              <w:t>字典</w:t>
            </w:r>
            <w:r w:rsidRPr="00C45958">
              <w:rPr>
                <w:rFonts w:hint="eastAsia"/>
              </w:rPr>
              <w:t>(</w:t>
            </w:r>
            <w:r w:rsidRPr="008C498F">
              <w:rPr>
                <w:rFonts w:hint="eastAsia"/>
              </w:rPr>
              <w:t>YWPZBS</w:t>
            </w:r>
            <w:r w:rsidRPr="00C45958">
              <w:rPr>
                <w:rFonts w:hint="eastAsia"/>
              </w:rPr>
              <w:t>)</w:t>
            </w:r>
          </w:p>
        </w:tc>
      </w:tr>
      <w:tr w:rsidR="00144453" w14:paraId="105D135B" w14:textId="77777777" w:rsidTr="006B3879">
        <w:trPr>
          <w:trHeight w:val="415"/>
          <w:jc w:val="center"/>
        </w:trPr>
        <w:tc>
          <w:tcPr>
            <w:tcW w:w="537" w:type="dxa"/>
            <w:vAlign w:val="center"/>
          </w:tcPr>
          <w:p w14:paraId="61DBAEED" w14:textId="77777777" w:rsidR="00E70528" w:rsidRDefault="00E70528">
            <w:pPr>
              <w:pStyle w:val="ab"/>
              <w:numPr>
                <w:ilvl w:val="0"/>
                <w:numId w:val="21"/>
              </w:numPr>
              <w:ind w:firstLineChars="0"/>
              <w:jc w:val="center"/>
              <w:rPr>
                <w:b/>
              </w:rPr>
            </w:pPr>
          </w:p>
        </w:tc>
        <w:tc>
          <w:tcPr>
            <w:tcW w:w="1272" w:type="dxa"/>
            <w:vAlign w:val="center"/>
          </w:tcPr>
          <w:p w14:paraId="43D297FC" w14:textId="77777777" w:rsidR="00144453" w:rsidRPr="00436210" w:rsidRDefault="00144453" w:rsidP="00470CCA">
            <w:r w:rsidRPr="00436210">
              <w:rPr>
                <w:rFonts w:hint="eastAsia"/>
              </w:rPr>
              <w:t>JGDM</w:t>
            </w:r>
          </w:p>
        </w:tc>
        <w:tc>
          <w:tcPr>
            <w:tcW w:w="1276" w:type="dxa"/>
            <w:vAlign w:val="center"/>
          </w:tcPr>
          <w:p w14:paraId="011D68E1" w14:textId="77777777" w:rsidR="00144453" w:rsidRPr="00436210" w:rsidRDefault="00144453" w:rsidP="00470CCA">
            <w:r w:rsidRPr="00436210">
              <w:rPr>
                <w:rFonts w:hint="eastAsia"/>
              </w:rPr>
              <w:t>Character</w:t>
            </w:r>
          </w:p>
        </w:tc>
        <w:tc>
          <w:tcPr>
            <w:tcW w:w="851" w:type="dxa"/>
            <w:vAlign w:val="center"/>
          </w:tcPr>
          <w:p w14:paraId="604D3A68" w14:textId="77777777" w:rsidR="00144453" w:rsidRPr="00436210" w:rsidRDefault="00144453" w:rsidP="00470CCA">
            <w:r w:rsidRPr="00436210">
              <w:rPr>
                <w:rFonts w:hint="eastAsia"/>
              </w:rPr>
              <w:t>4</w:t>
            </w:r>
          </w:p>
        </w:tc>
        <w:tc>
          <w:tcPr>
            <w:tcW w:w="2976" w:type="dxa"/>
            <w:vAlign w:val="center"/>
          </w:tcPr>
          <w:p w14:paraId="0DC68A3E" w14:textId="77777777" w:rsidR="00144453" w:rsidRPr="00436210" w:rsidRDefault="00144453" w:rsidP="00470CCA">
            <w:r w:rsidRPr="00436210">
              <w:rPr>
                <w:rFonts w:hint="eastAsia"/>
              </w:rPr>
              <w:t>结果代码</w:t>
            </w:r>
          </w:p>
        </w:tc>
        <w:tc>
          <w:tcPr>
            <w:tcW w:w="2552" w:type="dxa"/>
            <w:vAlign w:val="center"/>
          </w:tcPr>
          <w:p w14:paraId="14B21F07" w14:textId="77777777" w:rsidR="00144453" w:rsidRPr="00436210" w:rsidRDefault="00144453" w:rsidP="00C65952"/>
        </w:tc>
      </w:tr>
      <w:tr w:rsidR="00144453" w14:paraId="2059390E" w14:textId="77777777" w:rsidTr="006B3879">
        <w:trPr>
          <w:trHeight w:val="415"/>
          <w:jc w:val="center"/>
        </w:trPr>
        <w:tc>
          <w:tcPr>
            <w:tcW w:w="537" w:type="dxa"/>
            <w:vAlign w:val="center"/>
          </w:tcPr>
          <w:p w14:paraId="5DBC4C4B" w14:textId="77777777" w:rsidR="00E70528" w:rsidRDefault="00E70528">
            <w:pPr>
              <w:pStyle w:val="ab"/>
              <w:numPr>
                <w:ilvl w:val="0"/>
                <w:numId w:val="21"/>
              </w:numPr>
              <w:ind w:firstLineChars="0"/>
              <w:jc w:val="center"/>
              <w:rPr>
                <w:b/>
              </w:rPr>
            </w:pPr>
          </w:p>
        </w:tc>
        <w:tc>
          <w:tcPr>
            <w:tcW w:w="1272" w:type="dxa"/>
            <w:vAlign w:val="center"/>
          </w:tcPr>
          <w:p w14:paraId="1BC7C8F7" w14:textId="77777777" w:rsidR="00144453" w:rsidRPr="00436210" w:rsidRDefault="00144453" w:rsidP="00470CCA">
            <w:r w:rsidRPr="00436210">
              <w:rPr>
                <w:rFonts w:hint="eastAsia"/>
              </w:rPr>
              <w:t>JGSM</w:t>
            </w:r>
          </w:p>
        </w:tc>
        <w:tc>
          <w:tcPr>
            <w:tcW w:w="1276" w:type="dxa"/>
            <w:vAlign w:val="center"/>
          </w:tcPr>
          <w:p w14:paraId="5A757EE6" w14:textId="77777777" w:rsidR="00144453" w:rsidRPr="00436210" w:rsidRDefault="00144453" w:rsidP="00470CCA">
            <w:r w:rsidRPr="00436210">
              <w:rPr>
                <w:rFonts w:hint="eastAsia"/>
              </w:rPr>
              <w:t>Character</w:t>
            </w:r>
          </w:p>
        </w:tc>
        <w:tc>
          <w:tcPr>
            <w:tcW w:w="851" w:type="dxa"/>
            <w:vAlign w:val="center"/>
          </w:tcPr>
          <w:p w14:paraId="68922F38" w14:textId="77777777" w:rsidR="00144453" w:rsidRPr="00436210" w:rsidRDefault="00144453" w:rsidP="00470CCA">
            <w:r w:rsidRPr="00436210">
              <w:rPr>
                <w:rFonts w:hint="eastAsia"/>
              </w:rPr>
              <w:t>40</w:t>
            </w:r>
          </w:p>
        </w:tc>
        <w:tc>
          <w:tcPr>
            <w:tcW w:w="2976" w:type="dxa"/>
            <w:vAlign w:val="center"/>
          </w:tcPr>
          <w:p w14:paraId="4B2A663D" w14:textId="77777777" w:rsidR="00144453" w:rsidRDefault="00144453" w:rsidP="00470CCA">
            <w:r w:rsidRPr="00436210">
              <w:rPr>
                <w:rFonts w:hint="eastAsia"/>
              </w:rPr>
              <w:t>结果说明</w:t>
            </w:r>
          </w:p>
        </w:tc>
        <w:tc>
          <w:tcPr>
            <w:tcW w:w="2552" w:type="dxa"/>
            <w:vAlign w:val="center"/>
          </w:tcPr>
          <w:p w14:paraId="34A10568" w14:textId="77777777" w:rsidR="00144453" w:rsidRDefault="00144453" w:rsidP="00C65952"/>
        </w:tc>
      </w:tr>
    </w:tbl>
    <w:p w14:paraId="19EE9280" w14:textId="77777777" w:rsidR="008B3411" w:rsidRPr="006C09A6" w:rsidRDefault="008B3411" w:rsidP="008B3411">
      <w:pPr>
        <w:rPr>
          <w:b/>
          <w:sz w:val="24"/>
          <w:szCs w:val="24"/>
        </w:rPr>
      </w:pPr>
      <w:r w:rsidRPr="006C09A6">
        <w:rPr>
          <w:rFonts w:hint="eastAsia"/>
          <w:b/>
          <w:sz w:val="24"/>
          <w:szCs w:val="24"/>
        </w:rPr>
        <w:t>说明：</w:t>
      </w:r>
    </w:p>
    <w:p w14:paraId="7076E5C1" w14:textId="77777777" w:rsidR="003C6241" w:rsidRDefault="008B3411" w:rsidP="006E2217">
      <w:pPr>
        <w:spacing w:line="360" w:lineRule="auto"/>
      </w:pPr>
      <w:r>
        <w:rPr>
          <w:rFonts w:hint="eastAsia"/>
        </w:rPr>
        <w:t xml:space="preserve">1. </w:t>
      </w:r>
      <w:r>
        <w:rPr>
          <w:rFonts w:hint="eastAsia"/>
        </w:rPr>
        <w:t>若</w:t>
      </w:r>
      <w:r w:rsidR="003C6241">
        <w:rPr>
          <w:rFonts w:hint="eastAsia"/>
        </w:rPr>
        <w:t>返回</w:t>
      </w:r>
      <w:r w:rsidR="003C6241" w:rsidRPr="00366CBB">
        <w:rPr>
          <w:rFonts w:hint="eastAsia"/>
        </w:rPr>
        <w:t>成功，</w:t>
      </w:r>
      <w:r>
        <w:rPr>
          <w:rFonts w:hint="eastAsia"/>
        </w:rPr>
        <w:t>账户系统</w:t>
      </w:r>
      <w:r w:rsidR="003C6241" w:rsidRPr="00366CBB">
        <w:rPr>
          <w:rFonts w:hint="eastAsia"/>
        </w:rPr>
        <w:t>日终发送数据文件至申请的开户代理机构。</w:t>
      </w:r>
    </w:p>
    <w:p w14:paraId="1C59123B" w14:textId="77777777" w:rsidR="003C6241" w:rsidRDefault="003C6241" w:rsidP="003C6241"/>
    <w:p w14:paraId="201D1151" w14:textId="77777777" w:rsidR="003C6241" w:rsidRPr="0059107A" w:rsidRDefault="003C6241" w:rsidP="003C6241">
      <w:pPr>
        <w:pStyle w:val="2"/>
        <w:numPr>
          <w:ilvl w:val="0"/>
          <w:numId w:val="3"/>
        </w:numPr>
      </w:pPr>
      <w:bookmarkStart w:id="89" w:name="_Toc358041912"/>
      <w:bookmarkStart w:id="90" w:name="_Toc3820397"/>
      <w:r w:rsidRPr="0059107A">
        <w:rPr>
          <w:rFonts w:hint="eastAsia"/>
        </w:rPr>
        <w:t>客户关键信息修改历史查询</w:t>
      </w:r>
      <w:bookmarkEnd w:id="89"/>
      <w:bookmarkEnd w:id="90"/>
    </w:p>
    <w:p w14:paraId="162E0687" w14:textId="77777777" w:rsidR="00700250" w:rsidRPr="00700250" w:rsidRDefault="00700250" w:rsidP="00700250">
      <w:pPr>
        <w:rPr>
          <w:sz w:val="24"/>
          <w:szCs w:val="24"/>
        </w:rPr>
      </w:pPr>
      <w:bookmarkStart w:id="91" w:name="_Toc358041913"/>
    </w:p>
    <w:p w14:paraId="7EBD220F" w14:textId="77777777" w:rsidR="006019D9" w:rsidRDefault="006019D9" w:rsidP="006019D9">
      <w:pPr>
        <w:rPr>
          <w:sz w:val="24"/>
          <w:szCs w:val="24"/>
        </w:rPr>
      </w:pPr>
    </w:p>
    <w:p w14:paraId="38D0A26B" w14:textId="77777777" w:rsidR="006019D9" w:rsidRPr="00700250" w:rsidRDefault="006019D9" w:rsidP="006019D9">
      <w:pPr>
        <w:rPr>
          <w:sz w:val="24"/>
          <w:szCs w:val="28"/>
        </w:rPr>
      </w:pPr>
      <w:r w:rsidRPr="00700250">
        <w:rPr>
          <w:sz w:val="24"/>
          <w:szCs w:val="28"/>
        </w:rPr>
        <w:t>ServiceDomain = “CSDCC           ”</w:t>
      </w:r>
    </w:p>
    <w:p w14:paraId="36F3BE36" w14:textId="77777777" w:rsidR="006019D9" w:rsidRPr="00CF341F" w:rsidRDefault="006019D9" w:rsidP="006019D9">
      <w:pPr>
        <w:rPr>
          <w:sz w:val="24"/>
          <w:szCs w:val="28"/>
        </w:rPr>
      </w:pPr>
      <w:r w:rsidRPr="00700250">
        <w:rPr>
          <w:sz w:val="24"/>
          <w:szCs w:val="28"/>
        </w:rPr>
        <w:t>ServiceName = “UAPSRV          ”</w:t>
      </w:r>
    </w:p>
    <w:p w14:paraId="3FD4E134" w14:textId="77777777" w:rsidR="006019D9" w:rsidRDefault="006019D9" w:rsidP="006019D9">
      <w:pPr>
        <w:rPr>
          <w:sz w:val="24"/>
          <w:szCs w:val="24"/>
        </w:rPr>
      </w:pPr>
    </w:p>
    <w:p w14:paraId="64D05B95"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5</w:t>
      </w:r>
      <w:r w:rsidRPr="00700250">
        <w:rPr>
          <w:sz w:val="24"/>
          <w:szCs w:val="24"/>
        </w:rPr>
        <w:t>”</w:t>
      </w:r>
    </w:p>
    <w:p w14:paraId="28565F36" w14:textId="77777777" w:rsidR="00700250" w:rsidRPr="00700250" w:rsidRDefault="00700250" w:rsidP="00700250">
      <w:pPr>
        <w:rPr>
          <w:sz w:val="24"/>
          <w:szCs w:val="24"/>
        </w:rPr>
      </w:pPr>
    </w:p>
    <w:p w14:paraId="148F6CAB" w14:textId="77777777" w:rsidR="003C6241" w:rsidRPr="00271B22" w:rsidRDefault="003C6241" w:rsidP="003C6241">
      <w:pPr>
        <w:rPr>
          <w:b/>
          <w:sz w:val="30"/>
          <w:szCs w:val="30"/>
        </w:rPr>
      </w:pPr>
      <w:r w:rsidRPr="00271B22">
        <w:rPr>
          <w:rFonts w:hint="eastAsia"/>
          <w:b/>
          <w:sz w:val="30"/>
          <w:szCs w:val="30"/>
        </w:rPr>
        <w:t>请求</w:t>
      </w:r>
      <w:r w:rsidRPr="00271B22">
        <w:rPr>
          <w:rFonts w:hint="eastAsia"/>
          <w:b/>
          <w:sz w:val="30"/>
          <w:szCs w:val="30"/>
        </w:rPr>
        <w:t>:</w:t>
      </w:r>
      <w:bookmarkEnd w:id="91"/>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C6241" w:rsidRPr="00455B38" w14:paraId="360CFFE4" w14:textId="77777777" w:rsidTr="006B3879">
        <w:trPr>
          <w:trHeight w:val="534"/>
          <w:jc w:val="center"/>
        </w:trPr>
        <w:tc>
          <w:tcPr>
            <w:tcW w:w="537" w:type="dxa"/>
            <w:shd w:val="clear" w:color="auto" w:fill="FFC000"/>
            <w:vAlign w:val="center"/>
          </w:tcPr>
          <w:p w14:paraId="5D488BA0" w14:textId="77777777" w:rsidR="003C6241" w:rsidRPr="00455B38" w:rsidRDefault="003C6241"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4321591C"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716454CB"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3115F6D8"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32AB8321"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78D2477A" w14:textId="77777777" w:rsidR="003C6241" w:rsidRPr="00455B38" w:rsidRDefault="001C780D" w:rsidP="00AF7367">
            <w:pPr>
              <w:jc w:val="center"/>
              <w:rPr>
                <w:b/>
                <w:sz w:val="24"/>
                <w:szCs w:val="24"/>
              </w:rPr>
            </w:pPr>
            <w:r>
              <w:rPr>
                <w:rFonts w:hint="eastAsia"/>
                <w:b/>
                <w:sz w:val="24"/>
                <w:szCs w:val="24"/>
              </w:rPr>
              <w:t>备注</w:t>
            </w:r>
          </w:p>
        </w:tc>
      </w:tr>
      <w:tr w:rsidR="00EC74EF" w14:paraId="3412FEB4" w14:textId="77777777" w:rsidTr="006B3879">
        <w:trPr>
          <w:trHeight w:val="415"/>
          <w:jc w:val="center"/>
        </w:trPr>
        <w:tc>
          <w:tcPr>
            <w:tcW w:w="537" w:type="dxa"/>
            <w:vAlign w:val="center"/>
          </w:tcPr>
          <w:p w14:paraId="2BC1AF50" w14:textId="77777777" w:rsidR="00E70528" w:rsidRDefault="00E70528">
            <w:pPr>
              <w:pStyle w:val="ab"/>
              <w:numPr>
                <w:ilvl w:val="0"/>
                <w:numId w:val="25"/>
              </w:numPr>
              <w:ind w:firstLineChars="0"/>
              <w:jc w:val="center"/>
              <w:rPr>
                <w:b/>
              </w:rPr>
            </w:pPr>
          </w:p>
        </w:tc>
        <w:tc>
          <w:tcPr>
            <w:tcW w:w="1272" w:type="dxa"/>
            <w:vAlign w:val="center"/>
          </w:tcPr>
          <w:p w14:paraId="406F4F9A" w14:textId="77777777" w:rsidR="00EC74EF" w:rsidRPr="00675688" w:rsidRDefault="00EC74EF" w:rsidP="00470CCA">
            <w:r>
              <w:rPr>
                <w:rFonts w:hint="eastAsia"/>
              </w:rPr>
              <w:t>YWLSH</w:t>
            </w:r>
          </w:p>
        </w:tc>
        <w:tc>
          <w:tcPr>
            <w:tcW w:w="1276" w:type="dxa"/>
            <w:vAlign w:val="center"/>
          </w:tcPr>
          <w:p w14:paraId="094DA1FD" w14:textId="77777777" w:rsidR="00EC74EF" w:rsidRPr="00675688" w:rsidRDefault="00EC74EF" w:rsidP="00470CCA">
            <w:r w:rsidRPr="00C45958">
              <w:rPr>
                <w:rFonts w:hint="eastAsia"/>
              </w:rPr>
              <w:t>Character</w:t>
            </w:r>
          </w:p>
        </w:tc>
        <w:tc>
          <w:tcPr>
            <w:tcW w:w="851" w:type="dxa"/>
            <w:vAlign w:val="center"/>
          </w:tcPr>
          <w:p w14:paraId="024C0EA0" w14:textId="77777777" w:rsidR="00EC74EF" w:rsidRPr="00675688" w:rsidRDefault="00EC74EF" w:rsidP="00470CCA">
            <w:r>
              <w:rPr>
                <w:rFonts w:hint="eastAsia"/>
              </w:rPr>
              <w:t>10</w:t>
            </w:r>
          </w:p>
        </w:tc>
        <w:tc>
          <w:tcPr>
            <w:tcW w:w="2976" w:type="dxa"/>
            <w:vAlign w:val="center"/>
          </w:tcPr>
          <w:p w14:paraId="3AD9CDF1" w14:textId="77777777" w:rsidR="00EC74EF" w:rsidRPr="00675688" w:rsidRDefault="00EC74EF" w:rsidP="00470CCA">
            <w:r>
              <w:rPr>
                <w:rFonts w:hint="eastAsia"/>
              </w:rPr>
              <w:t>业务流水号</w:t>
            </w:r>
          </w:p>
        </w:tc>
        <w:tc>
          <w:tcPr>
            <w:tcW w:w="2552" w:type="dxa"/>
            <w:vAlign w:val="center"/>
          </w:tcPr>
          <w:p w14:paraId="50BE6AC6" w14:textId="77777777" w:rsidR="00EC74EF" w:rsidRPr="00675688" w:rsidRDefault="00EC74EF" w:rsidP="00470CCA">
            <w:r w:rsidRPr="00194286">
              <w:rPr>
                <w:rFonts w:hint="eastAsia"/>
              </w:rPr>
              <w:t>必填</w:t>
            </w:r>
          </w:p>
        </w:tc>
      </w:tr>
      <w:tr w:rsidR="00EC74EF" w14:paraId="73FFBFBD" w14:textId="77777777" w:rsidTr="006B3879">
        <w:trPr>
          <w:trHeight w:val="415"/>
          <w:jc w:val="center"/>
        </w:trPr>
        <w:tc>
          <w:tcPr>
            <w:tcW w:w="537" w:type="dxa"/>
            <w:vAlign w:val="center"/>
          </w:tcPr>
          <w:p w14:paraId="57C211E3" w14:textId="77777777" w:rsidR="00E70528" w:rsidRDefault="00E70528">
            <w:pPr>
              <w:pStyle w:val="ab"/>
              <w:numPr>
                <w:ilvl w:val="0"/>
                <w:numId w:val="25"/>
              </w:numPr>
              <w:ind w:firstLineChars="0"/>
              <w:jc w:val="center"/>
              <w:rPr>
                <w:b/>
              </w:rPr>
            </w:pPr>
          </w:p>
        </w:tc>
        <w:tc>
          <w:tcPr>
            <w:tcW w:w="1272" w:type="dxa"/>
            <w:vAlign w:val="center"/>
          </w:tcPr>
          <w:p w14:paraId="4B350AC7" w14:textId="77777777" w:rsidR="00EC74EF" w:rsidRPr="00E2626E" w:rsidRDefault="00EC74EF" w:rsidP="00470CCA">
            <w:r w:rsidRPr="009643BF">
              <w:rPr>
                <w:rFonts w:hint="eastAsia"/>
              </w:rPr>
              <w:t>YMTH</w:t>
            </w:r>
          </w:p>
        </w:tc>
        <w:tc>
          <w:tcPr>
            <w:tcW w:w="1276" w:type="dxa"/>
            <w:vAlign w:val="center"/>
          </w:tcPr>
          <w:p w14:paraId="4CEB61EA" w14:textId="77777777" w:rsidR="00EC74EF" w:rsidRPr="00E2626E" w:rsidRDefault="00EC74EF" w:rsidP="00470CCA">
            <w:r w:rsidRPr="009643BF">
              <w:rPr>
                <w:rFonts w:hint="eastAsia"/>
              </w:rPr>
              <w:t>Character</w:t>
            </w:r>
          </w:p>
        </w:tc>
        <w:tc>
          <w:tcPr>
            <w:tcW w:w="851" w:type="dxa"/>
            <w:vAlign w:val="center"/>
          </w:tcPr>
          <w:p w14:paraId="7D181DE1" w14:textId="77777777" w:rsidR="00EC74EF" w:rsidRDefault="00EC74EF" w:rsidP="00470CCA">
            <w:r>
              <w:rPr>
                <w:rFonts w:hint="eastAsia"/>
              </w:rPr>
              <w:t>20</w:t>
            </w:r>
          </w:p>
        </w:tc>
        <w:tc>
          <w:tcPr>
            <w:tcW w:w="2976" w:type="dxa"/>
            <w:vAlign w:val="center"/>
          </w:tcPr>
          <w:p w14:paraId="213F32B5" w14:textId="77777777" w:rsidR="00EC74EF" w:rsidRPr="00E2626E" w:rsidRDefault="00EC74EF" w:rsidP="00470CCA">
            <w:r w:rsidRPr="009643BF">
              <w:rPr>
                <w:rFonts w:hint="eastAsia"/>
              </w:rPr>
              <w:t>一码通账户号码</w:t>
            </w:r>
          </w:p>
        </w:tc>
        <w:tc>
          <w:tcPr>
            <w:tcW w:w="2552" w:type="dxa"/>
            <w:vAlign w:val="center"/>
          </w:tcPr>
          <w:p w14:paraId="108907DF" w14:textId="77777777" w:rsidR="00EC74EF" w:rsidRPr="00675688" w:rsidRDefault="00200D44" w:rsidP="00470CCA">
            <w:r>
              <w:rPr>
                <w:rFonts w:hint="eastAsia"/>
              </w:rPr>
              <w:t>非必填</w:t>
            </w:r>
          </w:p>
        </w:tc>
      </w:tr>
      <w:tr w:rsidR="00624BC4" w14:paraId="6AEAE8F3" w14:textId="77777777" w:rsidTr="006B3879">
        <w:trPr>
          <w:trHeight w:val="415"/>
          <w:jc w:val="center"/>
        </w:trPr>
        <w:tc>
          <w:tcPr>
            <w:tcW w:w="537" w:type="dxa"/>
            <w:vAlign w:val="center"/>
          </w:tcPr>
          <w:p w14:paraId="356BABAC" w14:textId="77777777" w:rsidR="00E70528" w:rsidRDefault="00E70528">
            <w:pPr>
              <w:pStyle w:val="ab"/>
              <w:numPr>
                <w:ilvl w:val="0"/>
                <w:numId w:val="25"/>
              </w:numPr>
              <w:ind w:firstLineChars="0"/>
              <w:jc w:val="center"/>
              <w:rPr>
                <w:b/>
              </w:rPr>
            </w:pPr>
          </w:p>
        </w:tc>
        <w:tc>
          <w:tcPr>
            <w:tcW w:w="1272" w:type="dxa"/>
            <w:vAlign w:val="center"/>
          </w:tcPr>
          <w:p w14:paraId="7EA5C29E" w14:textId="77777777" w:rsidR="00624BC4" w:rsidRPr="009643BF" w:rsidRDefault="00624BC4" w:rsidP="00470CCA">
            <w:r w:rsidRPr="00675688">
              <w:rPr>
                <w:rFonts w:hint="eastAsia"/>
              </w:rPr>
              <w:t>ZHLB</w:t>
            </w:r>
          </w:p>
        </w:tc>
        <w:tc>
          <w:tcPr>
            <w:tcW w:w="1276" w:type="dxa"/>
            <w:vAlign w:val="center"/>
          </w:tcPr>
          <w:p w14:paraId="38281F22" w14:textId="77777777" w:rsidR="00624BC4" w:rsidRPr="009643BF" w:rsidRDefault="00624BC4" w:rsidP="00470CCA">
            <w:r w:rsidRPr="00675688">
              <w:rPr>
                <w:rFonts w:hint="eastAsia"/>
              </w:rPr>
              <w:t>Character</w:t>
            </w:r>
          </w:p>
        </w:tc>
        <w:tc>
          <w:tcPr>
            <w:tcW w:w="851" w:type="dxa"/>
            <w:vAlign w:val="center"/>
          </w:tcPr>
          <w:p w14:paraId="763F3F61" w14:textId="77777777" w:rsidR="00624BC4" w:rsidRDefault="00624BC4" w:rsidP="00470CCA">
            <w:r w:rsidRPr="00675688">
              <w:rPr>
                <w:rFonts w:hint="eastAsia"/>
              </w:rPr>
              <w:t>2</w:t>
            </w:r>
          </w:p>
        </w:tc>
        <w:tc>
          <w:tcPr>
            <w:tcW w:w="2976" w:type="dxa"/>
            <w:vAlign w:val="center"/>
          </w:tcPr>
          <w:p w14:paraId="736F58E2" w14:textId="77777777" w:rsidR="00624BC4" w:rsidRPr="009643BF" w:rsidRDefault="00624BC4" w:rsidP="00470CCA">
            <w:r w:rsidRPr="00675688">
              <w:rPr>
                <w:rFonts w:hint="eastAsia"/>
              </w:rPr>
              <w:t>证券账户类别</w:t>
            </w:r>
          </w:p>
        </w:tc>
        <w:tc>
          <w:tcPr>
            <w:tcW w:w="2552" w:type="dxa"/>
            <w:vAlign w:val="center"/>
          </w:tcPr>
          <w:p w14:paraId="11B1BEA1" w14:textId="77777777" w:rsidR="00624BC4" w:rsidRDefault="00624BC4" w:rsidP="00470CCA">
            <w:r>
              <w:rPr>
                <w:rFonts w:hint="eastAsia"/>
              </w:rPr>
              <w:t>非必填，</w:t>
            </w:r>
            <w:r w:rsidRPr="00675688">
              <w:rPr>
                <w:rFonts w:hint="eastAsia"/>
              </w:rPr>
              <w:t>字典</w:t>
            </w:r>
            <w:r w:rsidRPr="00675688">
              <w:rPr>
                <w:rFonts w:hint="eastAsia"/>
              </w:rPr>
              <w:t>(ZHLB)</w:t>
            </w:r>
          </w:p>
        </w:tc>
      </w:tr>
      <w:tr w:rsidR="00624BC4" w14:paraId="5802E61A" w14:textId="77777777" w:rsidTr="006B3879">
        <w:trPr>
          <w:trHeight w:val="415"/>
          <w:jc w:val="center"/>
        </w:trPr>
        <w:tc>
          <w:tcPr>
            <w:tcW w:w="537" w:type="dxa"/>
            <w:vAlign w:val="center"/>
          </w:tcPr>
          <w:p w14:paraId="50F79089" w14:textId="77777777" w:rsidR="00E70528" w:rsidRDefault="00E70528">
            <w:pPr>
              <w:pStyle w:val="ab"/>
              <w:numPr>
                <w:ilvl w:val="0"/>
                <w:numId w:val="25"/>
              </w:numPr>
              <w:ind w:firstLineChars="0"/>
              <w:jc w:val="center"/>
              <w:rPr>
                <w:b/>
              </w:rPr>
            </w:pPr>
          </w:p>
        </w:tc>
        <w:tc>
          <w:tcPr>
            <w:tcW w:w="1272" w:type="dxa"/>
            <w:vAlign w:val="center"/>
          </w:tcPr>
          <w:p w14:paraId="4470C517" w14:textId="77777777" w:rsidR="00624BC4" w:rsidRPr="00675688" w:rsidRDefault="00624BC4" w:rsidP="00470CCA">
            <w:r w:rsidRPr="00675688">
              <w:rPr>
                <w:rFonts w:hint="eastAsia"/>
              </w:rPr>
              <w:t>ZQZH</w:t>
            </w:r>
          </w:p>
        </w:tc>
        <w:tc>
          <w:tcPr>
            <w:tcW w:w="1276" w:type="dxa"/>
            <w:vAlign w:val="center"/>
          </w:tcPr>
          <w:p w14:paraId="3545DDB8" w14:textId="77777777" w:rsidR="00624BC4" w:rsidRPr="00675688" w:rsidRDefault="00624BC4" w:rsidP="00470CCA">
            <w:r w:rsidRPr="00675688">
              <w:rPr>
                <w:rFonts w:hint="eastAsia"/>
              </w:rPr>
              <w:t>Character</w:t>
            </w:r>
          </w:p>
        </w:tc>
        <w:tc>
          <w:tcPr>
            <w:tcW w:w="851" w:type="dxa"/>
            <w:vAlign w:val="center"/>
          </w:tcPr>
          <w:p w14:paraId="5457B7EE" w14:textId="77777777" w:rsidR="00624BC4" w:rsidRPr="00675688" w:rsidRDefault="00624BC4" w:rsidP="00470CCA">
            <w:r w:rsidRPr="00675688">
              <w:rPr>
                <w:rFonts w:hint="eastAsia"/>
              </w:rPr>
              <w:t>20</w:t>
            </w:r>
          </w:p>
        </w:tc>
        <w:tc>
          <w:tcPr>
            <w:tcW w:w="2976" w:type="dxa"/>
            <w:vAlign w:val="center"/>
          </w:tcPr>
          <w:p w14:paraId="4438085E" w14:textId="77777777" w:rsidR="00624BC4" w:rsidRPr="00675688" w:rsidRDefault="00624BC4" w:rsidP="00470CCA">
            <w:r w:rsidRPr="00675688">
              <w:rPr>
                <w:rFonts w:hint="eastAsia"/>
              </w:rPr>
              <w:t>证券账户号码</w:t>
            </w:r>
          </w:p>
        </w:tc>
        <w:tc>
          <w:tcPr>
            <w:tcW w:w="2552" w:type="dxa"/>
            <w:vAlign w:val="center"/>
          </w:tcPr>
          <w:p w14:paraId="34A5CEFF" w14:textId="77777777" w:rsidR="00624BC4" w:rsidRPr="00675688" w:rsidRDefault="00624BC4" w:rsidP="00470CCA">
            <w:r>
              <w:rPr>
                <w:rFonts w:hint="eastAsia"/>
              </w:rPr>
              <w:t>非必填</w:t>
            </w:r>
          </w:p>
        </w:tc>
      </w:tr>
      <w:tr w:rsidR="00694303" w14:paraId="29C8FE71" w14:textId="77777777" w:rsidTr="006B3879">
        <w:trPr>
          <w:trHeight w:val="415"/>
          <w:jc w:val="center"/>
        </w:trPr>
        <w:tc>
          <w:tcPr>
            <w:tcW w:w="537" w:type="dxa"/>
            <w:vAlign w:val="center"/>
          </w:tcPr>
          <w:p w14:paraId="024248A5" w14:textId="77777777" w:rsidR="00E70528" w:rsidRDefault="00E70528">
            <w:pPr>
              <w:pStyle w:val="ab"/>
              <w:numPr>
                <w:ilvl w:val="0"/>
                <w:numId w:val="25"/>
              </w:numPr>
              <w:ind w:firstLineChars="0"/>
              <w:jc w:val="center"/>
              <w:rPr>
                <w:b/>
              </w:rPr>
            </w:pPr>
          </w:p>
        </w:tc>
        <w:tc>
          <w:tcPr>
            <w:tcW w:w="1272" w:type="dxa"/>
            <w:vAlign w:val="center"/>
          </w:tcPr>
          <w:p w14:paraId="43E98336" w14:textId="77777777" w:rsidR="00694303" w:rsidRPr="00675688" w:rsidRDefault="00694303" w:rsidP="00470CCA">
            <w:r w:rsidRPr="00C168B5">
              <w:rPr>
                <w:rFonts w:hint="eastAsia"/>
              </w:rPr>
              <w:t>KHJGDM</w:t>
            </w:r>
          </w:p>
        </w:tc>
        <w:tc>
          <w:tcPr>
            <w:tcW w:w="1276" w:type="dxa"/>
            <w:vAlign w:val="center"/>
          </w:tcPr>
          <w:p w14:paraId="705B7AF8" w14:textId="77777777" w:rsidR="00694303" w:rsidRPr="00675688" w:rsidRDefault="00694303" w:rsidP="00470CCA">
            <w:r w:rsidRPr="00C168B5">
              <w:rPr>
                <w:rFonts w:hint="eastAsia"/>
              </w:rPr>
              <w:t>Character</w:t>
            </w:r>
          </w:p>
        </w:tc>
        <w:tc>
          <w:tcPr>
            <w:tcW w:w="851" w:type="dxa"/>
            <w:vAlign w:val="center"/>
          </w:tcPr>
          <w:p w14:paraId="00897076" w14:textId="77777777" w:rsidR="00694303" w:rsidRPr="00675688" w:rsidRDefault="00694303" w:rsidP="00470CCA">
            <w:r w:rsidRPr="00C168B5">
              <w:rPr>
                <w:rFonts w:hint="eastAsia"/>
              </w:rPr>
              <w:t>6</w:t>
            </w:r>
          </w:p>
        </w:tc>
        <w:tc>
          <w:tcPr>
            <w:tcW w:w="2976" w:type="dxa"/>
            <w:vAlign w:val="center"/>
          </w:tcPr>
          <w:p w14:paraId="33AC15CA" w14:textId="77777777" w:rsidR="00694303" w:rsidRPr="00675688" w:rsidRDefault="00694303" w:rsidP="00470CCA">
            <w:r>
              <w:rPr>
                <w:rFonts w:hint="eastAsia"/>
              </w:rPr>
              <w:t>业务发起</w:t>
            </w:r>
            <w:r w:rsidRPr="00C168B5">
              <w:rPr>
                <w:rFonts w:hint="eastAsia"/>
              </w:rPr>
              <w:t>开户代理机构代码</w:t>
            </w:r>
          </w:p>
        </w:tc>
        <w:tc>
          <w:tcPr>
            <w:tcW w:w="2552" w:type="dxa"/>
            <w:vAlign w:val="center"/>
          </w:tcPr>
          <w:p w14:paraId="6BCCC5B1" w14:textId="77777777" w:rsidR="00694303" w:rsidRPr="00675688" w:rsidRDefault="00694303" w:rsidP="00470CCA">
            <w:r w:rsidRPr="00C168B5">
              <w:rPr>
                <w:rFonts w:hint="eastAsia"/>
              </w:rPr>
              <w:t>必填</w:t>
            </w:r>
          </w:p>
        </w:tc>
      </w:tr>
      <w:tr w:rsidR="00694303" w14:paraId="23D39772" w14:textId="77777777" w:rsidTr="006B3879">
        <w:trPr>
          <w:trHeight w:val="415"/>
          <w:jc w:val="center"/>
        </w:trPr>
        <w:tc>
          <w:tcPr>
            <w:tcW w:w="537" w:type="dxa"/>
            <w:vAlign w:val="center"/>
          </w:tcPr>
          <w:p w14:paraId="1ED5FCE9" w14:textId="77777777" w:rsidR="00E70528" w:rsidRDefault="00E70528">
            <w:pPr>
              <w:pStyle w:val="ab"/>
              <w:numPr>
                <w:ilvl w:val="0"/>
                <w:numId w:val="25"/>
              </w:numPr>
              <w:ind w:firstLineChars="0"/>
              <w:jc w:val="center"/>
              <w:rPr>
                <w:b/>
              </w:rPr>
            </w:pPr>
          </w:p>
        </w:tc>
        <w:tc>
          <w:tcPr>
            <w:tcW w:w="1272" w:type="dxa"/>
            <w:vAlign w:val="center"/>
          </w:tcPr>
          <w:p w14:paraId="1254318B" w14:textId="77777777" w:rsidR="00694303" w:rsidRPr="00C168B5" w:rsidRDefault="00694303" w:rsidP="00470CCA">
            <w:r w:rsidRPr="00530CE8">
              <w:rPr>
                <w:rFonts w:hint="eastAsia"/>
              </w:rPr>
              <w:t>KHWDDM</w:t>
            </w:r>
          </w:p>
        </w:tc>
        <w:tc>
          <w:tcPr>
            <w:tcW w:w="1276" w:type="dxa"/>
            <w:vAlign w:val="center"/>
          </w:tcPr>
          <w:p w14:paraId="42FD4C21" w14:textId="77777777" w:rsidR="00694303" w:rsidRPr="00C168B5" w:rsidRDefault="00694303" w:rsidP="00470CCA">
            <w:r w:rsidRPr="00530CE8">
              <w:rPr>
                <w:rFonts w:hint="eastAsia"/>
              </w:rPr>
              <w:t>Character</w:t>
            </w:r>
          </w:p>
        </w:tc>
        <w:tc>
          <w:tcPr>
            <w:tcW w:w="851" w:type="dxa"/>
            <w:vAlign w:val="center"/>
          </w:tcPr>
          <w:p w14:paraId="0A5E7565" w14:textId="77777777" w:rsidR="00694303" w:rsidRPr="00C168B5" w:rsidRDefault="00694303" w:rsidP="00470CCA">
            <w:r w:rsidRPr="00530CE8">
              <w:rPr>
                <w:rFonts w:hint="eastAsia"/>
              </w:rPr>
              <w:t>10</w:t>
            </w:r>
          </w:p>
        </w:tc>
        <w:tc>
          <w:tcPr>
            <w:tcW w:w="2976" w:type="dxa"/>
            <w:vAlign w:val="center"/>
          </w:tcPr>
          <w:p w14:paraId="64CA4A47" w14:textId="77777777" w:rsidR="00694303" w:rsidRDefault="00694303" w:rsidP="00470CCA">
            <w:r>
              <w:rPr>
                <w:rFonts w:hint="eastAsia"/>
              </w:rPr>
              <w:t>业务发起</w:t>
            </w:r>
            <w:r w:rsidRPr="00530CE8">
              <w:rPr>
                <w:rFonts w:hint="eastAsia"/>
              </w:rPr>
              <w:t>开户代理网点代码</w:t>
            </w:r>
          </w:p>
        </w:tc>
        <w:tc>
          <w:tcPr>
            <w:tcW w:w="2552" w:type="dxa"/>
            <w:vAlign w:val="center"/>
          </w:tcPr>
          <w:p w14:paraId="3F90748A" w14:textId="77777777" w:rsidR="00694303" w:rsidRPr="00C168B5" w:rsidRDefault="00694303" w:rsidP="00470CCA">
            <w:r w:rsidRPr="00530CE8">
              <w:rPr>
                <w:rFonts w:hint="eastAsia"/>
              </w:rPr>
              <w:t>必填</w:t>
            </w:r>
          </w:p>
        </w:tc>
      </w:tr>
      <w:tr w:rsidR="00694303" w:rsidRPr="0081110F" w14:paraId="23180AE7" w14:textId="77777777" w:rsidTr="006B3879">
        <w:trPr>
          <w:trHeight w:val="415"/>
          <w:jc w:val="center"/>
        </w:trPr>
        <w:tc>
          <w:tcPr>
            <w:tcW w:w="537" w:type="dxa"/>
            <w:vAlign w:val="center"/>
          </w:tcPr>
          <w:p w14:paraId="0765A491" w14:textId="77777777" w:rsidR="00E70528" w:rsidRDefault="00E70528">
            <w:pPr>
              <w:pStyle w:val="ab"/>
              <w:numPr>
                <w:ilvl w:val="0"/>
                <w:numId w:val="25"/>
              </w:numPr>
              <w:ind w:firstLineChars="0"/>
              <w:jc w:val="center"/>
              <w:rPr>
                <w:b/>
              </w:rPr>
            </w:pPr>
          </w:p>
        </w:tc>
        <w:tc>
          <w:tcPr>
            <w:tcW w:w="1272" w:type="dxa"/>
            <w:vAlign w:val="center"/>
          </w:tcPr>
          <w:p w14:paraId="61671256" w14:textId="77777777" w:rsidR="00694303" w:rsidRPr="00675688" w:rsidRDefault="00694303" w:rsidP="00470CCA">
            <w:r>
              <w:rPr>
                <w:rFonts w:hint="eastAsia"/>
              </w:rPr>
              <w:t>SQRQ</w:t>
            </w:r>
          </w:p>
        </w:tc>
        <w:tc>
          <w:tcPr>
            <w:tcW w:w="1276" w:type="dxa"/>
            <w:vAlign w:val="center"/>
          </w:tcPr>
          <w:p w14:paraId="4A3747E8" w14:textId="77777777" w:rsidR="00694303" w:rsidRPr="00675688" w:rsidRDefault="00694303" w:rsidP="00470CCA">
            <w:r w:rsidRPr="00C45958">
              <w:rPr>
                <w:rFonts w:hint="eastAsia"/>
              </w:rPr>
              <w:t>Character</w:t>
            </w:r>
          </w:p>
        </w:tc>
        <w:tc>
          <w:tcPr>
            <w:tcW w:w="851" w:type="dxa"/>
            <w:vAlign w:val="center"/>
          </w:tcPr>
          <w:p w14:paraId="45CE60E1" w14:textId="77777777" w:rsidR="00694303" w:rsidRPr="00675688" w:rsidRDefault="00694303" w:rsidP="00470CCA">
            <w:r>
              <w:rPr>
                <w:rFonts w:hint="eastAsia"/>
              </w:rPr>
              <w:t>8</w:t>
            </w:r>
          </w:p>
        </w:tc>
        <w:tc>
          <w:tcPr>
            <w:tcW w:w="2976" w:type="dxa"/>
            <w:vAlign w:val="center"/>
          </w:tcPr>
          <w:p w14:paraId="19676A29" w14:textId="77777777" w:rsidR="00694303" w:rsidRPr="00675688" w:rsidRDefault="00694303" w:rsidP="00470CCA">
            <w:r>
              <w:rPr>
                <w:rFonts w:hint="eastAsia"/>
              </w:rPr>
              <w:t>申请日期</w:t>
            </w:r>
          </w:p>
        </w:tc>
        <w:tc>
          <w:tcPr>
            <w:tcW w:w="2552" w:type="dxa"/>
            <w:vAlign w:val="center"/>
          </w:tcPr>
          <w:p w14:paraId="2F60793E" w14:textId="77777777" w:rsidR="00694303" w:rsidRPr="00675688" w:rsidRDefault="00694303" w:rsidP="00470CCA">
            <w:r>
              <w:rPr>
                <w:rFonts w:hint="eastAsia"/>
              </w:rPr>
              <w:t>必填</w:t>
            </w:r>
          </w:p>
        </w:tc>
      </w:tr>
    </w:tbl>
    <w:p w14:paraId="6C670F6A" w14:textId="77777777" w:rsidR="006C09A6" w:rsidRPr="006C09A6" w:rsidRDefault="006C09A6" w:rsidP="006C09A6">
      <w:pPr>
        <w:rPr>
          <w:b/>
          <w:sz w:val="24"/>
          <w:szCs w:val="24"/>
        </w:rPr>
      </w:pPr>
      <w:r w:rsidRPr="006C09A6">
        <w:rPr>
          <w:rFonts w:hint="eastAsia"/>
          <w:b/>
          <w:sz w:val="24"/>
          <w:szCs w:val="24"/>
        </w:rPr>
        <w:t>说明：</w:t>
      </w:r>
    </w:p>
    <w:p w14:paraId="48C74AFF" w14:textId="77777777" w:rsidR="00E70528" w:rsidRDefault="006C09A6">
      <w:pPr>
        <w:pStyle w:val="ab"/>
        <w:numPr>
          <w:ilvl w:val="0"/>
          <w:numId w:val="93"/>
        </w:numPr>
        <w:spacing w:line="360" w:lineRule="auto"/>
        <w:ind w:left="360" w:firstLineChars="0"/>
      </w:pPr>
      <w:r>
        <w:rPr>
          <w:rFonts w:hint="eastAsia"/>
        </w:rPr>
        <w:t>发送方：开户代理机构</w:t>
      </w:r>
    </w:p>
    <w:p w14:paraId="2094EB49" w14:textId="77777777" w:rsidR="00E70528" w:rsidRDefault="006C09A6">
      <w:pPr>
        <w:pStyle w:val="ab"/>
        <w:numPr>
          <w:ilvl w:val="0"/>
          <w:numId w:val="93"/>
        </w:numPr>
        <w:spacing w:line="360" w:lineRule="auto"/>
        <w:ind w:left="360" w:firstLineChars="0"/>
      </w:pPr>
      <w:r>
        <w:rPr>
          <w:rFonts w:hint="eastAsia"/>
        </w:rPr>
        <w:t>接收方：</w:t>
      </w:r>
      <w:r w:rsidR="003D63AB">
        <w:rPr>
          <w:rFonts w:hint="eastAsia"/>
        </w:rPr>
        <w:t>中国结算账户系统</w:t>
      </w:r>
    </w:p>
    <w:p w14:paraId="0C131069" w14:textId="77777777" w:rsidR="00E70528" w:rsidRDefault="00773204">
      <w:pPr>
        <w:pStyle w:val="ab"/>
        <w:numPr>
          <w:ilvl w:val="0"/>
          <w:numId w:val="93"/>
        </w:numPr>
        <w:spacing w:line="360" w:lineRule="auto"/>
        <w:ind w:left="360"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52694B29" w14:textId="77777777" w:rsidR="00E70528" w:rsidRDefault="008750B0">
      <w:pPr>
        <w:pStyle w:val="ab"/>
        <w:numPr>
          <w:ilvl w:val="0"/>
          <w:numId w:val="93"/>
        </w:numPr>
        <w:spacing w:line="360" w:lineRule="auto"/>
        <w:ind w:left="360" w:firstLineChars="0"/>
      </w:pPr>
      <w:r>
        <w:rPr>
          <w:rFonts w:hint="eastAsia"/>
        </w:rPr>
        <w:t>通信通道：</w:t>
      </w:r>
      <w:r>
        <w:rPr>
          <w:rFonts w:hint="eastAsia"/>
        </w:rPr>
        <w:t>PROP</w:t>
      </w:r>
      <w:r>
        <w:rPr>
          <w:rFonts w:hint="eastAsia"/>
        </w:rPr>
        <w:t>通用交易接口</w:t>
      </w:r>
    </w:p>
    <w:p w14:paraId="2C753485" w14:textId="77777777" w:rsidR="00E70528" w:rsidRDefault="00073A55">
      <w:pPr>
        <w:pStyle w:val="ab"/>
        <w:numPr>
          <w:ilvl w:val="0"/>
          <w:numId w:val="93"/>
        </w:numPr>
        <w:spacing w:line="360" w:lineRule="auto"/>
        <w:ind w:left="360" w:firstLineChars="0"/>
      </w:pPr>
      <w:r>
        <w:rPr>
          <w:rFonts w:hint="eastAsia"/>
        </w:rPr>
        <w:t>一码通账户号码为空时，证券账户类别、证券账户号码不能为空；证券账户类别、证券账户号码为空时，一码通账户号码不能为空</w:t>
      </w:r>
      <w:r w:rsidR="0015447A">
        <w:rPr>
          <w:rFonts w:hint="eastAsia"/>
        </w:rPr>
        <w:t>；一码通账户号码、证券账户类别、证券账户号码都不为空时，申报的证券账户应属于申报的一码通账户。</w:t>
      </w:r>
    </w:p>
    <w:p w14:paraId="276C96E1" w14:textId="77777777" w:rsidR="003C6241" w:rsidRPr="00271B22" w:rsidRDefault="003C6241" w:rsidP="003C6241">
      <w:pPr>
        <w:rPr>
          <w:b/>
          <w:sz w:val="30"/>
          <w:szCs w:val="30"/>
        </w:rPr>
      </w:pPr>
      <w:bookmarkStart w:id="92" w:name="_Toc358041914"/>
      <w:r w:rsidRPr="00271B22">
        <w:rPr>
          <w:rFonts w:hint="eastAsia"/>
          <w:b/>
          <w:sz w:val="30"/>
          <w:szCs w:val="30"/>
        </w:rPr>
        <w:t>应答：</w:t>
      </w:r>
      <w:bookmarkEnd w:id="92"/>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410"/>
      </w:tblGrid>
      <w:tr w:rsidR="00B53859" w:rsidRPr="00455B38" w14:paraId="5596CE86" w14:textId="77777777" w:rsidTr="006B3879">
        <w:trPr>
          <w:trHeight w:val="534"/>
          <w:jc w:val="center"/>
        </w:trPr>
        <w:tc>
          <w:tcPr>
            <w:tcW w:w="537" w:type="dxa"/>
            <w:shd w:val="clear" w:color="auto" w:fill="FFC000"/>
            <w:vAlign w:val="center"/>
          </w:tcPr>
          <w:p w14:paraId="0BE4F0EF" w14:textId="77777777" w:rsidR="00B53859" w:rsidRPr="00455B38" w:rsidRDefault="00B53859"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68FBC754" w14:textId="77777777" w:rsidR="00B53859" w:rsidRPr="00455B38" w:rsidRDefault="00B53859"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1E1ADECC" w14:textId="77777777" w:rsidR="00B53859" w:rsidRPr="00455B38" w:rsidRDefault="00B53859"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07E20690" w14:textId="77777777" w:rsidR="00B53859" w:rsidRPr="00455B38" w:rsidRDefault="00B53859"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05227C9C" w14:textId="77777777" w:rsidR="00B53859" w:rsidRPr="00455B38" w:rsidRDefault="00B53859" w:rsidP="00AF7367">
            <w:pPr>
              <w:jc w:val="center"/>
              <w:rPr>
                <w:b/>
                <w:sz w:val="24"/>
                <w:szCs w:val="24"/>
              </w:rPr>
            </w:pPr>
            <w:r w:rsidRPr="00455B38">
              <w:rPr>
                <w:rFonts w:hint="eastAsia"/>
                <w:b/>
                <w:sz w:val="24"/>
                <w:szCs w:val="24"/>
              </w:rPr>
              <w:t>字段名称</w:t>
            </w:r>
          </w:p>
        </w:tc>
        <w:tc>
          <w:tcPr>
            <w:tcW w:w="2410" w:type="dxa"/>
            <w:shd w:val="clear" w:color="auto" w:fill="FFC000"/>
            <w:vAlign w:val="center"/>
          </w:tcPr>
          <w:p w14:paraId="17132C4A" w14:textId="77777777" w:rsidR="00B53859" w:rsidRPr="00455B38" w:rsidRDefault="00B53859" w:rsidP="00B53859">
            <w:pPr>
              <w:jc w:val="center"/>
              <w:rPr>
                <w:b/>
                <w:sz w:val="24"/>
                <w:szCs w:val="24"/>
              </w:rPr>
            </w:pPr>
            <w:r>
              <w:rPr>
                <w:rFonts w:hint="eastAsia"/>
                <w:b/>
                <w:sz w:val="24"/>
                <w:szCs w:val="24"/>
              </w:rPr>
              <w:t>备注</w:t>
            </w:r>
          </w:p>
        </w:tc>
      </w:tr>
      <w:tr w:rsidR="00314871" w14:paraId="49A3EFDE" w14:textId="77777777" w:rsidTr="006B3879">
        <w:trPr>
          <w:trHeight w:val="415"/>
          <w:jc w:val="center"/>
        </w:trPr>
        <w:tc>
          <w:tcPr>
            <w:tcW w:w="537" w:type="dxa"/>
            <w:vAlign w:val="center"/>
          </w:tcPr>
          <w:p w14:paraId="157DDB00" w14:textId="77777777" w:rsidR="00E70528" w:rsidRDefault="00E70528">
            <w:pPr>
              <w:pStyle w:val="ab"/>
              <w:numPr>
                <w:ilvl w:val="0"/>
                <w:numId w:val="32"/>
              </w:numPr>
              <w:ind w:firstLineChars="0"/>
              <w:jc w:val="center"/>
              <w:rPr>
                <w:b/>
              </w:rPr>
            </w:pPr>
          </w:p>
        </w:tc>
        <w:tc>
          <w:tcPr>
            <w:tcW w:w="1272" w:type="dxa"/>
            <w:vAlign w:val="center"/>
          </w:tcPr>
          <w:p w14:paraId="18474D31" w14:textId="77777777" w:rsidR="00314871" w:rsidRPr="009D3553" w:rsidRDefault="00314871" w:rsidP="00470CCA">
            <w:r>
              <w:rPr>
                <w:rFonts w:hint="eastAsia"/>
              </w:rPr>
              <w:t>YWLSH</w:t>
            </w:r>
          </w:p>
        </w:tc>
        <w:tc>
          <w:tcPr>
            <w:tcW w:w="1276" w:type="dxa"/>
            <w:vAlign w:val="center"/>
          </w:tcPr>
          <w:p w14:paraId="02692181" w14:textId="77777777" w:rsidR="00314871" w:rsidRPr="009D3553" w:rsidRDefault="00314871" w:rsidP="00470CCA">
            <w:r w:rsidRPr="00C45958">
              <w:rPr>
                <w:rFonts w:hint="eastAsia"/>
              </w:rPr>
              <w:t>Character</w:t>
            </w:r>
          </w:p>
        </w:tc>
        <w:tc>
          <w:tcPr>
            <w:tcW w:w="851" w:type="dxa"/>
            <w:vAlign w:val="center"/>
          </w:tcPr>
          <w:p w14:paraId="1636F708" w14:textId="77777777" w:rsidR="00314871" w:rsidRPr="009D3553" w:rsidRDefault="00314871" w:rsidP="00470CCA">
            <w:r>
              <w:rPr>
                <w:rFonts w:hint="eastAsia"/>
              </w:rPr>
              <w:t>10</w:t>
            </w:r>
          </w:p>
        </w:tc>
        <w:tc>
          <w:tcPr>
            <w:tcW w:w="2976" w:type="dxa"/>
            <w:vAlign w:val="center"/>
          </w:tcPr>
          <w:p w14:paraId="55AFA4FB" w14:textId="77777777" w:rsidR="00314871" w:rsidRPr="009D3553" w:rsidRDefault="00314871" w:rsidP="00470CCA">
            <w:r>
              <w:rPr>
                <w:rFonts w:hint="eastAsia"/>
              </w:rPr>
              <w:t>业务流水号</w:t>
            </w:r>
          </w:p>
        </w:tc>
        <w:tc>
          <w:tcPr>
            <w:tcW w:w="2410" w:type="dxa"/>
            <w:vAlign w:val="center"/>
          </w:tcPr>
          <w:p w14:paraId="4E590F11" w14:textId="77777777" w:rsidR="00314871" w:rsidRPr="009D3553" w:rsidRDefault="00314871" w:rsidP="00B53859"/>
        </w:tc>
      </w:tr>
      <w:tr w:rsidR="003C068D" w14:paraId="0B528C7D" w14:textId="77777777" w:rsidTr="006B3879">
        <w:trPr>
          <w:trHeight w:val="415"/>
          <w:jc w:val="center"/>
        </w:trPr>
        <w:tc>
          <w:tcPr>
            <w:tcW w:w="537" w:type="dxa"/>
            <w:vAlign w:val="center"/>
          </w:tcPr>
          <w:p w14:paraId="3135F8AF" w14:textId="77777777" w:rsidR="00E70528" w:rsidRDefault="00E70528">
            <w:pPr>
              <w:pStyle w:val="ab"/>
              <w:numPr>
                <w:ilvl w:val="0"/>
                <w:numId w:val="32"/>
              </w:numPr>
              <w:ind w:firstLineChars="0"/>
              <w:jc w:val="center"/>
              <w:rPr>
                <w:b/>
              </w:rPr>
            </w:pPr>
          </w:p>
        </w:tc>
        <w:tc>
          <w:tcPr>
            <w:tcW w:w="1272" w:type="dxa"/>
            <w:vAlign w:val="center"/>
          </w:tcPr>
          <w:p w14:paraId="7E920DAA" w14:textId="77777777" w:rsidR="003C068D" w:rsidRDefault="003C068D" w:rsidP="00470CCA">
            <w:r w:rsidRPr="009643BF">
              <w:rPr>
                <w:rFonts w:hint="eastAsia"/>
              </w:rPr>
              <w:t>YMTH</w:t>
            </w:r>
          </w:p>
        </w:tc>
        <w:tc>
          <w:tcPr>
            <w:tcW w:w="1276" w:type="dxa"/>
            <w:vAlign w:val="center"/>
          </w:tcPr>
          <w:p w14:paraId="44232686" w14:textId="77777777" w:rsidR="003C068D" w:rsidRPr="00C45958" w:rsidRDefault="003C068D" w:rsidP="00470CCA">
            <w:r w:rsidRPr="009643BF">
              <w:rPr>
                <w:rFonts w:hint="eastAsia"/>
              </w:rPr>
              <w:t>Character</w:t>
            </w:r>
          </w:p>
        </w:tc>
        <w:tc>
          <w:tcPr>
            <w:tcW w:w="851" w:type="dxa"/>
            <w:vAlign w:val="center"/>
          </w:tcPr>
          <w:p w14:paraId="1389AE96" w14:textId="77777777" w:rsidR="003C068D" w:rsidRDefault="003C068D" w:rsidP="00470CCA">
            <w:r>
              <w:rPr>
                <w:rFonts w:hint="eastAsia"/>
              </w:rPr>
              <w:t>20</w:t>
            </w:r>
          </w:p>
        </w:tc>
        <w:tc>
          <w:tcPr>
            <w:tcW w:w="2976" w:type="dxa"/>
            <w:vAlign w:val="center"/>
          </w:tcPr>
          <w:p w14:paraId="23FB640B" w14:textId="77777777" w:rsidR="003C068D" w:rsidRDefault="003C068D" w:rsidP="00470CCA">
            <w:r w:rsidRPr="009643BF">
              <w:rPr>
                <w:rFonts w:hint="eastAsia"/>
              </w:rPr>
              <w:t>一码通账户号码</w:t>
            </w:r>
          </w:p>
        </w:tc>
        <w:tc>
          <w:tcPr>
            <w:tcW w:w="2410" w:type="dxa"/>
            <w:vAlign w:val="center"/>
          </w:tcPr>
          <w:p w14:paraId="7E39D2A2" w14:textId="77777777" w:rsidR="003C068D" w:rsidRPr="009D3553" w:rsidRDefault="003C068D" w:rsidP="00B53859"/>
        </w:tc>
      </w:tr>
      <w:tr w:rsidR="003C068D" w14:paraId="2828774C" w14:textId="77777777" w:rsidTr="006B3879">
        <w:trPr>
          <w:trHeight w:val="415"/>
          <w:jc w:val="center"/>
        </w:trPr>
        <w:tc>
          <w:tcPr>
            <w:tcW w:w="537" w:type="dxa"/>
            <w:vAlign w:val="center"/>
          </w:tcPr>
          <w:p w14:paraId="78E43FCB" w14:textId="77777777" w:rsidR="00E70528" w:rsidRDefault="00E70528">
            <w:pPr>
              <w:pStyle w:val="ab"/>
              <w:numPr>
                <w:ilvl w:val="0"/>
                <w:numId w:val="32"/>
              </w:numPr>
              <w:ind w:firstLineChars="0"/>
              <w:jc w:val="center"/>
              <w:rPr>
                <w:b/>
              </w:rPr>
            </w:pPr>
          </w:p>
        </w:tc>
        <w:tc>
          <w:tcPr>
            <w:tcW w:w="1272" w:type="dxa"/>
            <w:vAlign w:val="center"/>
          </w:tcPr>
          <w:p w14:paraId="67704B46" w14:textId="77777777" w:rsidR="003C068D" w:rsidRDefault="003C068D" w:rsidP="00470CCA">
            <w:r w:rsidRPr="00675688">
              <w:rPr>
                <w:rFonts w:hint="eastAsia"/>
              </w:rPr>
              <w:t>ZHLB</w:t>
            </w:r>
          </w:p>
        </w:tc>
        <w:tc>
          <w:tcPr>
            <w:tcW w:w="1276" w:type="dxa"/>
            <w:vAlign w:val="center"/>
          </w:tcPr>
          <w:p w14:paraId="5A04B86F" w14:textId="77777777" w:rsidR="003C068D" w:rsidRPr="00C45958" w:rsidRDefault="003C068D" w:rsidP="00470CCA">
            <w:r w:rsidRPr="00675688">
              <w:rPr>
                <w:rFonts w:hint="eastAsia"/>
              </w:rPr>
              <w:t>Character</w:t>
            </w:r>
          </w:p>
        </w:tc>
        <w:tc>
          <w:tcPr>
            <w:tcW w:w="851" w:type="dxa"/>
            <w:vAlign w:val="center"/>
          </w:tcPr>
          <w:p w14:paraId="02246BC5" w14:textId="77777777" w:rsidR="003C068D" w:rsidRDefault="003C068D" w:rsidP="00470CCA">
            <w:r w:rsidRPr="00675688">
              <w:rPr>
                <w:rFonts w:hint="eastAsia"/>
              </w:rPr>
              <w:t>2</w:t>
            </w:r>
          </w:p>
        </w:tc>
        <w:tc>
          <w:tcPr>
            <w:tcW w:w="2976" w:type="dxa"/>
            <w:vAlign w:val="center"/>
          </w:tcPr>
          <w:p w14:paraId="4A471831" w14:textId="77777777" w:rsidR="003C068D" w:rsidRDefault="003C068D" w:rsidP="00470CCA">
            <w:r w:rsidRPr="00675688">
              <w:rPr>
                <w:rFonts w:hint="eastAsia"/>
              </w:rPr>
              <w:t>证券账户类别</w:t>
            </w:r>
          </w:p>
        </w:tc>
        <w:tc>
          <w:tcPr>
            <w:tcW w:w="2410" w:type="dxa"/>
            <w:vAlign w:val="center"/>
          </w:tcPr>
          <w:p w14:paraId="2477EF6A" w14:textId="77777777" w:rsidR="003C068D" w:rsidRPr="009D3553" w:rsidRDefault="003C068D" w:rsidP="00B53859"/>
        </w:tc>
      </w:tr>
      <w:tr w:rsidR="003C068D" w14:paraId="54E5662C" w14:textId="77777777" w:rsidTr="006B3879">
        <w:trPr>
          <w:trHeight w:val="415"/>
          <w:jc w:val="center"/>
        </w:trPr>
        <w:tc>
          <w:tcPr>
            <w:tcW w:w="537" w:type="dxa"/>
            <w:vAlign w:val="center"/>
          </w:tcPr>
          <w:p w14:paraId="33756485" w14:textId="77777777" w:rsidR="00E70528" w:rsidRDefault="00E70528">
            <w:pPr>
              <w:pStyle w:val="ab"/>
              <w:numPr>
                <w:ilvl w:val="0"/>
                <w:numId w:val="32"/>
              </w:numPr>
              <w:ind w:firstLineChars="0"/>
              <w:jc w:val="center"/>
              <w:rPr>
                <w:b/>
              </w:rPr>
            </w:pPr>
          </w:p>
        </w:tc>
        <w:tc>
          <w:tcPr>
            <w:tcW w:w="1272" w:type="dxa"/>
            <w:vAlign w:val="center"/>
          </w:tcPr>
          <w:p w14:paraId="399E07DA" w14:textId="77777777" w:rsidR="003C068D" w:rsidRDefault="003C068D" w:rsidP="00470CCA">
            <w:r w:rsidRPr="00675688">
              <w:rPr>
                <w:rFonts w:hint="eastAsia"/>
              </w:rPr>
              <w:t>ZQZH</w:t>
            </w:r>
          </w:p>
        </w:tc>
        <w:tc>
          <w:tcPr>
            <w:tcW w:w="1276" w:type="dxa"/>
            <w:vAlign w:val="center"/>
          </w:tcPr>
          <w:p w14:paraId="7E9FFF3F" w14:textId="77777777" w:rsidR="003C068D" w:rsidRPr="00C45958" w:rsidRDefault="003C068D" w:rsidP="00470CCA">
            <w:r w:rsidRPr="00675688">
              <w:rPr>
                <w:rFonts w:hint="eastAsia"/>
              </w:rPr>
              <w:t>Character</w:t>
            </w:r>
          </w:p>
        </w:tc>
        <w:tc>
          <w:tcPr>
            <w:tcW w:w="851" w:type="dxa"/>
            <w:vAlign w:val="center"/>
          </w:tcPr>
          <w:p w14:paraId="5B1017E9" w14:textId="77777777" w:rsidR="003C068D" w:rsidRDefault="003C068D" w:rsidP="00470CCA">
            <w:r w:rsidRPr="00675688">
              <w:rPr>
                <w:rFonts w:hint="eastAsia"/>
              </w:rPr>
              <w:t>20</w:t>
            </w:r>
          </w:p>
        </w:tc>
        <w:tc>
          <w:tcPr>
            <w:tcW w:w="2976" w:type="dxa"/>
            <w:vAlign w:val="center"/>
          </w:tcPr>
          <w:p w14:paraId="13722196" w14:textId="77777777" w:rsidR="003C068D" w:rsidRDefault="003C068D" w:rsidP="00470CCA">
            <w:r w:rsidRPr="00675688">
              <w:rPr>
                <w:rFonts w:hint="eastAsia"/>
              </w:rPr>
              <w:t>证券账户号码</w:t>
            </w:r>
          </w:p>
        </w:tc>
        <w:tc>
          <w:tcPr>
            <w:tcW w:w="2410" w:type="dxa"/>
            <w:vAlign w:val="center"/>
          </w:tcPr>
          <w:p w14:paraId="1C7F261A" w14:textId="77777777" w:rsidR="003C068D" w:rsidRPr="009D3553" w:rsidRDefault="003C068D" w:rsidP="00B53859"/>
        </w:tc>
      </w:tr>
      <w:tr w:rsidR="00EF3545" w14:paraId="671E22DD" w14:textId="77777777" w:rsidTr="006B3879">
        <w:trPr>
          <w:trHeight w:val="415"/>
          <w:jc w:val="center"/>
        </w:trPr>
        <w:tc>
          <w:tcPr>
            <w:tcW w:w="537" w:type="dxa"/>
            <w:vAlign w:val="center"/>
          </w:tcPr>
          <w:p w14:paraId="7F8D7EB2" w14:textId="77777777" w:rsidR="00E70528" w:rsidRDefault="00E70528">
            <w:pPr>
              <w:pStyle w:val="ab"/>
              <w:numPr>
                <w:ilvl w:val="0"/>
                <w:numId w:val="32"/>
              </w:numPr>
              <w:ind w:firstLineChars="0"/>
              <w:jc w:val="center"/>
              <w:rPr>
                <w:b/>
              </w:rPr>
            </w:pPr>
          </w:p>
        </w:tc>
        <w:tc>
          <w:tcPr>
            <w:tcW w:w="1272" w:type="dxa"/>
            <w:vAlign w:val="center"/>
          </w:tcPr>
          <w:p w14:paraId="72427543" w14:textId="77777777" w:rsidR="00EF3545" w:rsidRPr="00675688" w:rsidRDefault="00EF3545" w:rsidP="00470CCA">
            <w:r w:rsidRPr="00C168B5">
              <w:rPr>
                <w:rFonts w:hint="eastAsia"/>
              </w:rPr>
              <w:t>KHJGDM</w:t>
            </w:r>
          </w:p>
        </w:tc>
        <w:tc>
          <w:tcPr>
            <w:tcW w:w="1276" w:type="dxa"/>
            <w:vAlign w:val="center"/>
          </w:tcPr>
          <w:p w14:paraId="7A997C41" w14:textId="77777777" w:rsidR="00EF3545" w:rsidRPr="00675688" w:rsidRDefault="00EF3545" w:rsidP="00470CCA">
            <w:r w:rsidRPr="00C168B5">
              <w:rPr>
                <w:rFonts w:hint="eastAsia"/>
              </w:rPr>
              <w:t>Character</w:t>
            </w:r>
          </w:p>
        </w:tc>
        <w:tc>
          <w:tcPr>
            <w:tcW w:w="851" w:type="dxa"/>
            <w:vAlign w:val="center"/>
          </w:tcPr>
          <w:p w14:paraId="6D40BF9F" w14:textId="77777777" w:rsidR="00EF3545" w:rsidRPr="00675688" w:rsidRDefault="00EF3545" w:rsidP="00470CCA">
            <w:r w:rsidRPr="00C168B5">
              <w:rPr>
                <w:rFonts w:hint="eastAsia"/>
              </w:rPr>
              <w:t>6</w:t>
            </w:r>
          </w:p>
        </w:tc>
        <w:tc>
          <w:tcPr>
            <w:tcW w:w="2976" w:type="dxa"/>
            <w:vAlign w:val="center"/>
          </w:tcPr>
          <w:p w14:paraId="68043A42" w14:textId="77777777" w:rsidR="00EF3545" w:rsidRPr="00675688" w:rsidRDefault="00EF3545" w:rsidP="00470CCA">
            <w:r>
              <w:rPr>
                <w:rFonts w:hint="eastAsia"/>
              </w:rPr>
              <w:t>业务发起</w:t>
            </w:r>
            <w:r w:rsidRPr="00C168B5">
              <w:rPr>
                <w:rFonts w:hint="eastAsia"/>
              </w:rPr>
              <w:t>开户代理机构代码</w:t>
            </w:r>
          </w:p>
        </w:tc>
        <w:tc>
          <w:tcPr>
            <w:tcW w:w="2410" w:type="dxa"/>
            <w:vAlign w:val="center"/>
          </w:tcPr>
          <w:p w14:paraId="053BEDCA" w14:textId="77777777" w:rsidR="00EF3545" w:rsidRPr="009D3553" w:rsidRDefault="00EF3545" w:rsidP="00B53859"/>
        </w:tc>
      </w:tr>
      <w:tr w:rsidR="00EF3545" w14:paraId="4FD0DDFF" w14:textId="77777777" w:rsidTr="006B3879">
        <w:trPr>
          <w:trHeight w:val="415"/>
          <w:jc w:val="center"/>
        </w:trPr>
        <w:tc>
          <w:tcPr>
            <w:tcW w:w="537" w:type="dxa"/>
            <w:vAlign w:val="center"/>
          </w:tcPr>
          <w:p w14:paraId="0A2C793E" w14:textId="77777777" w:rsidR="00E70528" w:rsidRDefault="00E70528">
            <w:pPr>
              <w:pStyle w:val="ab"/>
              <w:numPr>
                <w:ilvl w:val="0"/>
                <w:numId w:val="32"/>
              </w:numPr>
              <w:ind w:firstLineChars="0"/>
              <w:jc w:val="center"/>
              <w:rPr>
                <w:b/>
              </w:rPr>
            </w:pPr>
          </w:p>
        </w:tc>
        <w:tc>
          <w:tcPr>
            <w:tcW w:w="1272" w:type="dxa"/>
            <w:vAlign w:val="center"/>
          </w:tcPr>
          <w:p w14:paraId="6733E3C9" w14:textId="77777777" w:rsidR="00EF3545" w:rsidRPr="00675688" w:rsidRDefault="00EF3545" w:rsidP="00470CCA">
            <w:r w:rsidRPr="00530CE8">
              <w:rPr>
                <w:rFonts w:hint="eastAsia"/>
              </w:rPr>
              <w:t>KHWDDM</w:t>
            </w:r>
          </w:p>
        </w:tc>
        <w:tc>
          <w:tcPr>
            <w:tcW w:w="1276" w:type="dxa"/>
            <w:vAlign w:val="center"/>
          </w:tcPr>
          <w:p w14:paraId="4CB692ED" w14:textId="77777777" w:rsidR="00EF3545" w:rsidRPr="00675688" w:rsidRDefault="00EF3545" w:rsidP="00470CCA">
            <w:r w:rsidRPr="00530CE8">
              <w:rPr>
                <w:rFonts w:hint="eastAsia"/>
              </w:rPr>
              <w:t>Character</w:t>
            </w:r>
          </w:p>
        </w:tc>
        <w:tc>
          <w:tcPr>
            <w:tcW w:w="851" w:type="dxa"/>
            <w:vAlign w:val="center"/>
          </w:tcPr>
          <w:p w14:paraId="132F6013" w14:textId="77777777" w:rsidR="00EF3545" w:rsidRPr="00675688" w:rsidRDefault="00EF3545" w:rsidP="00470CCA">
            <w:r w:rsidRPr="00530CE8">
              <w:rPr>
                <w:rFonts w:hint="eastAsia"/>
              </w:rPr>
              <w:t>10</w:t>
            </w:r>
          </w:p>
        </w:tc>
        <w:tc>
          <w:tcPr>
            <w:tcW w:w="2976" w:type="dxa"/>
            <w:vAlign w:val="center"/>
          </w:tcPr>
          <w:p w14:paraId="1B856171" w14:textId="77777777" w:rsidR="00EF3545" w:rsidRPr="00675688" w:rsidRDefault="00EF3545" w:rsidP="00470CCA">
            <w:r>
              <w:rPr>
                <w:rFonts w:hint="eastAsia"/>
              </w:rPr>
              <w:t>业务发起</w:t>
            </w:r>
            <w:r w:rsidRPr="00530CE8">
              <w:rPr>
                <w:rFonts w:hint="eastAsia"/>
              </w:rPr>
              <w:t>开户代理网点代码</w:t>
            </w:r>
          </w:p>
        </w:tc>
        <w:tc>
          <w:tcPr>
            <w:tcW w:w="2410" w:type="dxa"/>
            <w:vAlign w:val="center"/>
          </w:tcPr>
          <w:p w14:paraId="66F7E9CA" w14:textId="77777777" w:rsidR="00EF3545" w:rsidRPr="009D3553" w:rsidRDefault="00EF3545" w:rsidP="00B53859"/>
        </w:tc>
      </w:tr>
      <w:tr w:rsidR="00EF3545" w14:paraId="6D2E3AA0" w14:textId="77777777" w:rsidTr="006B3879">
        <w:trPr>
          <w:trHeight w:val="415"/>
          <w:jc w:val="center"/>
        </w:trPr>
        <w:tc>
          <w:tcPr>
            <w:tcW w:w="537" w:type="dxa"/>
            <w:vAlign w:val="center"/>
          </w:tcPr>
          <w:p w14:paraId="1AE163E5" w14:textId="77777777" w:rsidR="00E70528" w:rsidRDefault="00E70528">
            <w:pPr>
              <w:pStyle w:val="ab"/>
              <w:numPr>
                <w:ilvl w:val="0"/>
                <w:numId w:val="32"/>
              </w:numPr>
              <w:ind w:firstLineChars="0"/>
              <w:jc w:val="center"/>
              <w:rPr>
                <w:b/>
              </w:rPr>
            </w:pPr>
          </w:p>
        </w:tc>
        <w:tc>
          <w:tcPr>
            <w:tcW w:w="1272" w:type="dxa"/>
            <w:vAlign w:val="center"/>
          </w:tcPr>
          <w:p w14:paraId="53C1FD04" w14:textId="77777777" w:rsidR="00EF3545" w:rsidRPr="00675688" w:rsidRDefault="00EF3545" w:rsidP="00470CCA">
            <w:r>
              <w:rPr>
                <w:rFonts w:hint="eastAsia"/>
              </w:rPr>
              <w:t>SQRQ</w:t>
            </w:r>
          </w:p>
        </w:tc>
        <w:tc>
          <w:tcPr>
            <w:tcW w:w="1276" w:type="dxa"/>
            <w:vAlign w:val="center"/>
          </w:tcPr>
          <w:p w14:paraId="54145E77" w14:textId="77777777" w:rsidR="00EF3545" w:rsidRPr="00675688" w:rsidRDefault="00EF3545" w:rsidP="00470CCA">
            <w:r w:rsidRPr="00C45958">
              <w:rPr>
                <w:rFonts w:hint="eastAsia"/>
              </w:rPr>
              <w:t>Character</w:t>
            </w:r>
          </w:p>
        </w:tc>
        <w:tc>
          <w:tcPr>
            <w:tcW w:w="851" w:type="dxa"/>
            <w:vAlign w:val="center"/>
          </w:tcPr>
          <w:p w14:paraId="2C78D72B" w14:textId="77777777" w:rsidR="00EF3545" w:rsidRPr="00675688" w:rsidRDefault="00EF3545" w:rsidP="00470CCA">
            <w:r>
              <w:rPr>
                <w:rFonts w:hint="eastAsia"/>
              </w:rPr>
              <w:t>8</w:t>
            </w:r>
          </w:p>
        </w:tc>
        <w:tc>
          <w:tcPr>
            <w:tcW w:w="2976" w:type="dxa"/>
            <w:vAlign w:val="center"/>
          </w:tcPr>
          <w:p w14:paraId="32E36197" w14:textId="77777777" w:rsidR="00EF3545" w:rsidRPr="00675688" w:rsidRDefault="00EF3545" w:rsidP="00470CCA">
            <w:r>
              <w:rPr>
                <w:rFonts w:hint="eastAsia"/>
              </w:rPr>
              <w:t>申请日期</w:t>
            </w:r>
          </w:p>
        </w:tc>
        <w:tc>
          <w:tcPr>
            <w:tcW w:w="2410" w:type="dxa"/>
            <w:vAlign w:val="center"/>
          </w:tcPr>
          <w:p w14:paraId="5823B6F2" w14:textId="77777777" w:rsidR="00EF3545" w:rsidRPr="009D3553" w:rsidRDefault="00EF3545" w:rsidP="00B53859"/>
        </w:tc>
      </w:tr>
      <w:tr w:rsidR="00EF3545" w14:paraId="3F26C44C" w14:textId="77777777" w:rsidTr="006B3879">
        <w:trPr>
          <w:trHeight w:val="415"/>
          <w:jc w:val="center"/>
        </w:trPr>
        <w:tc>
          <w:tcPr>
            <w:tcW w:w="537" w:type="dxa"/>
            <w:vAlign w:val="center"/>
          </w:tcPr>
          <w:p w14:paraId="218C0EBA" w14:textId="77777777" w:rsidR="00E70528" w:rsidRDefault="00E70528">
            <w:pPr>
              <w:pStyle w:val="ab"/>
              <w:numPr>
                <w:ilvl w:val="0"/>
                <w:numId w:val="32"/>
              </w:numPr>
              <w:ind w:firstLineChars="0"/>
              <w:jc w:val="center"/>
              <w:rPr>
                <w:b/>
              </w:rPr>
            </w:pPr>
          </w:p>
        </w:tc>
        <w:tc>
          <w:tcPr>
            <w:tcW w:w="1272" w:type="dxa"/>
            <w:vAlign w:val="center"/>
          </w:tcPr>
          <w:p w14:paraId="151DC020" w14:textId="77777777" w:rsidR="00EF3545" w:rsidRPr="009D3553" w:rsidRDefault="00EF3545" w:rsidP="00470CCA">
            <w:r w:rsidRPr="009D3553">
              <w:rPr>
                <w:rFonts w:hint="eastAsia"/>
              </w:rPr>
              <w:t>YKHMC</w:t>
            </w:r>
          </w:p>
        </w:tc>
        <w:tc>
          <w:tcPr>
            <w:tcW w:w="1276" w:type="dxa"/>
            <w:vAlign w:val="center"/>
          </w:tcPr>
          <w:p w14:paraId="31605B33" w14:textId="77777777" w:rsidR="00EF3545" w:rsidRPr="009D3553" w:rsidRDefault="00EF3545" w:rsidP="00470CCA">
            <w:r w:rsidRPr="009D3553">
              <w:rPr>
                <w:rFonts w:hint="eastAsia"/>
              </w:rPr>
              <w:t>Character</w:t>
            </w:r>
          </w:p>
        </w:tc>
        <w:tc>
          <w:tcPr>
            <w:tcW w:w="851" w:type="dxa"/>
            <w:vAlign w:val="center"/>
          </w:tcPr>
          <w:p w14:paraId="5897899E" w14:textId="77777777" w:rsidR="00EF3545" w:rsidRDefault="00EF3545" w:rsidP="00470CCA">
            <w:r>
              <w:rPr>
                <w:rFonts w:hint="eastAsia"/>
              </w:rPr>
              <w:t>12</w:t>
            </w:r>
            <w:r w:rsidRPr="009D3553">
              <w:rPr>
                <w:rFonts w:hint="eastAsia"/>
              </w:rPr>
              <w:t>0</w:t>
            </w:r>
          </w:p>
        </w:tc>
        <w:tc>
          <w:tcPr>
            <w:tcW w:w="2976" w:type="dxa"/>
            <w:vAlign w:val="center"/>
          </w:tcPr>
          <w:p w14:paraId="48876749" w14:textId="77777777" w:rsidR="00EF3545" w:rsidRPr="009D3553" w:rsidRDefault="00EF3545" w:rsidP="00470CCA">
            <w:r w:rsidRPr="009D3553">
              <w:rPr>
                <w:rFonts w:hint="eastAsia"/>
              </w:rPr>
              <w:t>原客户名称</w:t>
            </w:r>
          </w:p>
        </w:tc>
        <w:tc>
          <w:tcPr>
            <w:tcW w:w="2410" w:type="dxa"/>
            <w:vAlign w:val="center"/>
          </w:tcPr>
          <w:p w14:paraId="0D924326" w14:textId="77777777" w:rsidR="00EF3545" w:rsidRPr="009D3553" w:rsidRDefault="00EF3545" w:rsidP="00B53859"/>
        </w:tc>
      </w:tr>
      <w:tr w:rsidR="00EF3545" w14:paraId="0B172E08" w14:textId="77777777" w:rsidTr="006B3879">
        <w:trPr>
          <w:trHeight w:val="415"/>
          <w:jc w:val="center"/>
        </w:trPr>
        <w:tc>
          <w:tcPr>
            <w:tcW w:w="537" w:type="dxa"/>
            <w:vAlign w:val="center"/>
          </w:tcPr>
          <w:p w14:paraId="4D4579FD" w14:textId="77777777" w:rsidR="00E70528" w:rsidRDefault="00E70528">
            <w:pPr>
              <w:pStyle w:val="ab"/>
              <w:numPr>
                <w:ilvl w:val="0"/>
                <w:numId w:val="32"/>
              </w:numPr>
              <w:ind w:firstLineChars="0"/>
              <w:jc w:val="center"/>
              <w:rPr>
                <w:b/>
              </w:rPr>
            </w:pPr>
          </w:p>
        </w:tc>
        <w:tc>
          <w:tcPr>
            <w:tcW w:w="1272" w:type="dxa"/>
            <w:vAlign w:val="center"/>
          </w:tcPr>
          <w:p w14:paraId="7D65CBB4" w14:textId="77777777" w:rsidR="00EF3545" w:rsidRPr="009D3553" w:rsidRDefault="00EF3545" w:rsidP="00470CCA">
            <w:r w:rsidRPr="009D3553">
              <w:rPr>
                <w:rFonts w:hint="eastAsia"/>
              </w:rPr>
              <w:t>YZJLB</w:t>
            </w:r>
          </w:p>
        </w:tc>
        <w:tc>
          <w:tcPr>
            <w:tcW w:w="1276" w:type="dxa"/>
            <w:vAlign w:val="center"/>
          </w:tcPr>
          <w:p w14:paraId="4544AEB4" w14:textId="77777777" w:rsidR="00EF3545" w:rsidRPr="009D3553" w:rsidRDefault="00EF3545" w:rsidP="00470CCA">
            <w:r w:rsidRPr="009D3553">
              <w:rPr>
                <w:rFonts w:hint="eastAsia"/>
              </w:rPr>
              <w:t>Character</w:t>
            </w:r>
          </w:p>
        </w:tc>
        <w:tc>
          <w:tcPr>
            <w:tcW w:w="851" w:type="dxa"/>
            <w:vAlign w:val="center"/>
          </w:tcPr>
          <w:p w14:paraId="76EF0209" w14:textId="77777777" w:rsidR="00EF3545" w:rsidRDefault="00EF3545" w:rsidP="00470CCA">
            <w:r w:rsidRPr="009D3553">
              <w:rPr>
                <w:rFonts w:hint="eastAsia"/>
              </w:rPr>
              <w:t>2</w:t>
            </w:r>
          </w:p>
        </w:tc>
        <w:tc>
          <w:tcPr>
            <w:tcW w:w="2976" w:type="dxa"/>
            <w:vAlign w:val="center"/>
          </w:tcPr>
          <w:p w14:paraId="4A2DFA85" w14:textId="77777777" w:rsidR="00EF3545" w:rsidRPr="009D3553" w:rsidRDefault="00EF3545" w:rsidP="00470CCA">
            <w:r w:rsidRPr="009D3553">
              <w:rPr>
                <w:rFonts w:hint="eastAsia"/>
              </w:rPr>
              <w:t>原</w:t>
            </w:r>
            <w:r>
              <w:rPr>
                <w:rFonts w:hint="eastAsia"/>
              </w:rPr>
              <w:t>主要</w:t>
            </w:r>
            <w:r w:rsidRPr="009D3553">
              <w:rPr>
                <w:rFonts w:hint="eastAsia"/>
              </w:rPr>
              <w:t>身份证明文件类别</w:t>
            </w:r>
          </w:p>
        </w:tc>
        <w:tc>
          <w:tcPr>
            <w:tcW w:w="2410" w:type="dxa"/>
            <w:vAlign w:val="center"/>
          </w:tcPr>
          <w:p w14:paraId="60F0A5D8" w14:textId="77777777" w:rsidR="00EF3545" w:rsidRPr="009D3553" w:rsidRDefault="00EF3545" w:rsidP="00B53859">
            <w:r w:rsidRPr="00675688">
              <w:rPr>
                <w:rFonts w:hint="eastAsia"/>
              </w:rPr>
              <w:t>字典</w:t>
            </w:r>
            <w:r w:rsidRPr="00675688">
              <w:rPr>
                <w:rFonts w:hint="eastAsia"/>
              </w:rPr>
              <w:t>(</w:t>
            </w:r>
            <w:r w:rsidRPr="009D3553">
              <w:rPr>
                <w:rFonts w:hint="eastAsia"/>
              </w:rPr>
              <w:t>ZJLB</w:t>
            </w:r>
            <w:r w:rsidRPr="00675688">
              <w:rPr>
                <w:rFonts w:hint="eastAsia"/>
              </w:rPr>
              <w:t>)</w:t>
            </w:r>
          </w:p>
        </w:tc>
      </w:tr>
      <w:tr w:rsidR="00EF3545" w14:paraId="2FF1800B" w14:textId="77777777" w:rsidTr="006B3879">
        <w:trPr>
          <w:trHeight w:val="415"/>
          <w:jc w:val="center"/>
        </w:trPr>
        <w:tc>
          <w:tcPr>
            <w:tcW w:w="537" w:type="dxa"/>
            <w:vAlign w:val="center"/>
          </w:tcPr>
          <w:p w14:paraId="134DA53A" w14:textId="77777777" w:rsidR="00E70528" w:rsidRDefault="00E70528">
            <w:pPr>
              <w:pStyle w:val="ab"/>
              <w:numPr>
                <w:ilvl w:val="0"/>
                <w:numId w:val="32"/>
              </w:numPr>
              <w:ind w:firstLineChars="0"/>
              <w:jc w:val="center"/>
              <w:rPr>
                <w:b/>
              </w:rPr>
            </w:pPr>
          </w:p>
        </w:tc>
        <w:tc>
          <w:tcPr>
            <w:tcW w:w="1272" w:type="dxa"/>
            <w:vAlign w:val="center"/>
          </w:tcPr>
          <w:p w14:paraId="24C85E04" w14:textId="77777777" w:rsidR="00EF3545" w:rsidRPr="009D3553" w:rsidRDefault="00EF3545" w:rsidP="00470CCA">
            <w:r w:rsidRPr="009D3553">
              <w:rPr>
                <w:rFonts w:hint="eastAsia"/>
              </w:rPr>
              <w:t>YZJHM</w:t>
            </w:r>
          </w:p>
        </w:tc>
        <w:tc>
          <w:tcPr>
            <w:tcW w:w="1276" w:type="dxa"/>
            <w:vAlign w:val="center"/>
          </w:tcPr>
          <w:p w14:paraId="35CB7EEB" w14:textId="77777777" w:rsidR="00EF3545" w:rsidRPr="009D3553" w:rsidRDefault="00EF3545" w:rsidP="00470CCA">
            <w:r w:rsidRPr="009D3553">
              <w:rPr>
                <w:rFonts w:hint="eastAsia"/>
              </w:rPr>
              <w:t>Character</w:t>
            </w:r>
          </w:p>
        </w:tc>
        <w:tc>
          <w:tcPr>
            <w:tcW w:w="851" w:type="dxa"/>
            <w:vAlign w:val="center"/>
          </w:tcPr>
          <w:p w14:paraId="5AD0D170" w14:textId="77777777" w:rsidR="00EF3545" w:rsidRPr="009D3553" w:rsidRDefault="00EF3545" w:rsidP="00470CCA">
            <w:r>
              <w:rPr>
                <w:rFonts w:hint="eastAsia"/>
              </w:rPr>
              <w:t>4</w:t>
            </w:r>
            <w:r w:rsidRPr="009D3553">
              <w:rPr>
                <w:rFonts w:hint="eastAsia"/>
              </w:rPr>
              <w:t>0</w:t>
            </w:r>
          </w:p>
        </w:tc>
        <w:tc>
          <w:tcPr>
            <w:tcW w:w="2976" w:type="dxa"/>
            <w:vAlign w:val="center"/>
          </w:tcPr>
          <w:p w14:paraId="17FFAE40" w14:textId="77777777" w:rsidR="00EF3545" w:rsidRPr="009D3553" w:rsidRDefault="00EF3545" w:rsidP="00470CCA">
            <w:r w:rsidRPr="009D3553">
              <w:rPr>
                <w:rFonts w:hint="eastAsia"/>
              </w:rPr>
              <w:t>原</w:t>
            </w:r>
            <w:r>
              <w:rPr>
                <w:rFonts w:hint="eastAsia"/>
              </w:rPr>
              <w:t>主要</w:t>
            </w:r>
            <w:r w:rsidRPr="009D3553">
              <w:rPr>
                <w:rFonts w:hint="eastAsia"/>
              </w:rPr>
              <w:t>身份证明文件代码</w:t>
            </w:r>
          </w:p>
        </w:tc>
        <w:tc>
          <w:tcPr>
            <w:tcW w:w="2410" w:type="dxa"/>
            <w:vAlign w:val="center"/>
          </w:tcPr>
          <w:p w14:paraId="46CC8AB1" w14:textId="77777777" w:rsidR="00EF3545" w:rsidRPr="009D3553" w:rsidRDefault="00EF3545" w:rsidP="00B53859"/>
        </w:tc>
      </w:tr>
      <w:tr w:rsidR="00EF3545" w14:paraId="7037CC40" w14:textId="77777777" w:rsidTr="006B3879">
        <w:trPr>
          <w:trHeight w:val="415"/>
          <w:jc w:val="center"/>
        </w:trPr>
        <w:tc>
          <w:tcPr>
            <w:tcW w:w="537" w:type="dxa"/>
            <w:vAlign w:val="center"/>
          </w:tcPr>
          <w:p w14:paraId="5EC9F45F" w14:textId="77777777" w:rsidR="00E70528" w:rsidRDefault="00E70528">
            <w:pPr>
              <w:pStyle w:val="ab"/>
              <w:numPr>
                <w:ilvl w:val="0"/>
                <w:numId w:val="32"/>
              </w:numPr>
              <w:ind w:firstLineChars="0"/>
              <w:jc w:val="center"/>
              <w:rPr>
                <w:b/>
              </w:rPr>
            </w:pPr>
          </w:p>
        </w:tc>
        <w:tc>
          <w:tcPr>
            <w:tcW w:w="1272" w:type="dxa"/>
            <w:vAlign w:val="center"/>
          </w:tcPr>
          <w:p w14:paraId="04B0BA34" w14:textId="77777777" w:rsidR="00EF3545" w:rsidRPr="009D3553" w:rsidRDefault="00EF3545" w:rsidP="00470CCA">
            <w:r>
              <w:rPr>
                <w:rFonts w:hint="eastAsia"/>
              </w:rPr>
              <w:t>Y</w:t>
            </w:r>
            <w:r w:rsidRPr="00C45958">
              <w:rPr>
                <w:rFonts w:hint="eastAsia"/>
              </w:rPr>
              <w:t>FZZJLB</w:t>
            </w:r>
          </w:p>
        </w:tc>
        <w:tc>
          <w:tcPr>
            <w:tcW w:w="1276" w:type="dxa"/>
            <w:vAlign w:val="center"/>
          </w:tcPr>
          <w:p w14:paraId="0AE420A1" w14:textId="77777777" w:rsidR="00EF3545" w:rsidRPr="009D3553" w:rsidRDefault="00EF3545" w:rsidP="00470CCA">
            <w:r w:rsidRPr="00C45958">
              <w:rPr>
                <w:rFonts w:hint="eastAsia"/>
              </w:rPr>
              <w:t>Character</w:t>
            </w:r>
          </w:p>
        </w:tc>
        <w:tc>
          <w:tcPr>
            <w:tcW w:w="851" w:type="dxa"/>
            <w:vAlign w:val="center"/>
          </w:tcPr>
          <w:p w14:paraId="6CC47BC1" w14:textId="77777777" w:rsidR="00EF3545" w:rsidRDefault="00EF3545" w:rsidP="00470CCA">
            <w:r w:rsidRPr="00C45958">
              <w:rPr>
                <w:rFonts w:hint="eastAsia"/>
              </w:rPr>
              <w:t>2</w:t>
            </w:r>
          </w:p>
        </w:tc>
        <w:tc>
          <w:tcPr>
            <w:tcW w:w="2976" w:type="dxa"/>
            <w:vAlign w:val="center"/>
          </w:tcPr>
          <w:p w14:paraId="48CC8EF4" w14:textId="77777777" w:rsidR="00EF3545" w:rsidRPr="009D3553" w:rsidRDefault="00EF3545" w:rsidP="00470CCA">
            <w:r>
              <w:rPr>
                <w:rFonts w:hint="eastAsia"/>
              </w:rPr>
              <w:t>原</w:t>
            </w:r>
            <w:r w:rsidRPr="00C45958">
              <w:rPr>
                <w:rFonts w:hint="eastAsia"/>
              </w:rPr>
              <w:t>辅助身份证明文件类别</w:t>
            </w:r>
          </w:p>
        </w:tc>
        <w:tc>
          <w:tcPr>
            <w:tcW w:w="2410" w:type="dxa"/>
            <w:vAlign w:val="center"/>
          </w:tcPr>
          <w:p w14:paraId="6A94F995" w14:textId="77777777" w:rsidR="00EF3545" w:rsidRPr="009D3553" w:rsidRDefault="00EF3545" w:rsidP="00B53859">
            <w:r w:rsidRPr="00675688">
              <w:rPr>
                <w:rFonts w:hint="eastAsia"/>
              </w:rPr>
              <w:t>字典</w:t>
            </w:r>
            <w:r w:rsidRPr="00675688">
              <w:rPr>
                <w:rFonts w:hint="eastAsia"/>
              </w:rPr>
              <w:t>(</w:t>
            </w:r>
            <w:r w:rsidRPr="009D3553">
              <w:rPr>
                <w:rFonts w:hint="eastAsia"/>
              </w:rPr>
              <w:t>ZJLB</w:t>
            </w:r>
            <w:r w:rsidRPr="00675688">
              <w:rPr>
                <w:rFonts w:hint="eastAsia"/>
              </w:rPr>
              <w:t>)</w:t>
            </w:r>
          </w:p>
        </w:tc>
      </w:tr>
      <w:tr w:rsidR="00EF3545" w14:paraId="44F44707" w14:textId="77777777" w:rsidTr="006B3879">
        <w:trPr>
          <w:trHeight w:val="415"/>
          <w:jc w:val="center"/>
        </w:trPr>
        <w:tc>
          <w:tcPr>
            <w:tcW w:w="537" w:type="dxa"/>
            <w:vAlign w:val="center"/>
          </w:tcPr>
          <w:p w14:paraId="27A3AE82" w14:textId="77777777" w:rsidR="00E70528" w:rsidRDefault="00E70528">
            <w:pPr>
              <w:pStyle w:val="ab"/>
              <w:numPr>
                <w:ilvl w:val="0"/>
                <w:numId w:val="32"/>
              </w:numPr>
              <w:ind w:firstLineChars="0"/>
              <w:jc w:val="center"/>
              <w:rPr>
                <w:b/>
              </w:rPr>
            </w:pPr>
          </w:p>
        </w:tc>
        <w:tc>
          <w:tcPr>
            <w:tcW w:w="1272" w:type="dxa"/>
            <w:vAlign w:val="center"/>
          </w:tcPr>
          <w:p w14:paraId="4D6A836C" w14:textId="77777777" w:rsidR="00EF3545" w:rsidRPr="009D3553" w:rsidRDefault="00EF3545" w:rsidP="00470CCA">
            <w:r>
              <w:rPr>
                <w:rFonts w:hint="eastAsia"/>
              </w:rPr>
              <w:t>Y</w:t>
            </w:r>
            <w:r w:rsidRPr="00C45958">
              <w:rPr>
                <w:rFonts w:hint="eastAsia"/>
              </w:rPr>
              <w:t>FZZJDM</w:t>
            </w:r>
          </w:p>
        </w:tc>
        <w:tc>
          <w:tcPr>
            <w:tcW w:w="1276" w:type="dxa"/>
            <w:vAlign w:val="center"/>
          </w:tcPr>
          <w:p w14:paraId="0A40AA0B" w14:textId="77777777" w:rsidR="00EF3545" w:rsidRPr="009D3553" w:rsidRDefault="00EF3545" w:rsidP="00470CCA">
            <w:r w:rsidRPr="00C45958">
              <w:rPr>
                <w:rFonts w:hint="eastAsia"/>
              </w:rPr>
              <w:t>Character</w:t>
            </w:r>
          </w:p>
        </w:tc>
        <w:tc>
          <w:tcPr>
            <w:tcW w:w="851" w:type="dxa"/>
            <w:vAlign w:val="center"/>
          </w:tcPr>
          <w:p w14:paraId="6DC8195F" w14:textId="77777777" w:rsidR="00EF3545" w:rsidRDefault="00EF3545" w:rsidP="00470CCA">
            <w:r>
              <w:rPr>
                <w:rFonts w:hint="eastAsia"/>
              </w:rPr>
              <w:t>4</w:t>
            </w:r>
            <w:r w:rsidRPr="00C45958">
              <w:rPr>
                <w:rFonts w:hint="eastAsia"/>
              </w:rPr>
              <w:t>0</w:t>
            </w:r>
          </w:p>
        </w:tc>
        <w:tc>
          <w:tcPr>
            <w:tcW w:w="2976" w:type="dxa"/>
            <w:vAlign w:val="center"/>
          </w:tcPr>
          <w:p w14:paraId="30824640" w14:textId="77777777" w:rsidR="00EF3545" w:rsidRPr="009D3553" w:rsidRDefault="00EF3545" w:rsidP="00470CCA">
            <w:r>
              <w:rPr>
                <w:rFonts w:hint="eastAsia"/>
              </w:rPr>
              <w:t>原</w:t>
            </w:r>
            <w:r w:rsidRPr="00C45958">
              <w:rPr>
                <w:rFonts w:hint="eastAsia"/>
              </w:rPr>
              <w:t>辅助身份证明文件代码</w:t>
            </w:r>
          </w:p>
        </w:tc>
        <w:tc>
          <w:tcPr>
            <w:tcW w:w="2410" w:type="dxa"/>
            <w:vAlign w:val="center"/>
          </w:tcPr>
          <w:p w14:paraId="10CDDF18" w14:textId="77777777" w:rsidR="00EF3545" w:rsidRPr="009D3553" w:rsidRDefault="00EF3545" w:rsidP="00B53859"/>
        </w:tc>
      </w:tr>
      <w:tr w:rsidR="00EF3545" w14:paraId="0F0ACA18" w14:textId="77777777" w:rsidTr="006B3879">
        <w:trPr>
          <w:trHeight w:val="415"/>
          <w:jc w:val="center"/>
        </w:trPr>
        <w:tc>
          <w:tcPr>
            <w:tcW w:w="537" w:type="dxa"/>
            <w:vAlign w:val="center"/>
          </w:tcPr>
          <w:p w14:paraId="6A55B0EE" w14:textId="77777777" w:rsidR="00E70528" w:rsidRDefault="00E70528">
            <w:pPr>
              <w:pStyle w:val="ab"/>
              <w:numPr>
                <w:ilvl w:val="0"/>
                <w:numId w:val="32"/>
              </w:numPr>
              <w:ind w:firstLineChars="0"/>
              <w:jc w:val="center"/>
              <w:rPr>
                <w:b/>
              </w:rPr>
            </w:pPr>
          </w:p>
        </w:tc>
        <w:tc>
          <w:tcPr>
            <w:tcW w:w="1272" w:type="dxa"/>
            <w:vAlign w:val="center"/>
          </w:tcPr>
          <w:p w14:paraId="74718F0C" w14:textId="77777777" w:rsidR="00EF3545" w:rsidRPr="009D3553" w:rsidRDefault="00EF3545" w:rsidP="00470CCA">
            <w:r w:rsidRPr="009D3553">
              <w:rPr>
                <w:rFonts w:hint="eastAsia"/>
              </w:rPr>
              <w:t>XKHMC</w:t>
            </w:r>
          </w:p>
        </w:tc>
        <w:tc>
          <w:tcPr>
            <w:tcW w:w="1276" w:type="dxa"/>
            <w:vAlign w:val="center"/>
          </w:tcPr>
          <w:p w14:paraId="4389B17A" w14:textId="77777777" w:rsidR="00EF3545" w:rsidRPr="009D3553" w:rsidRDefault="00EF3545" w:rsidP="00470CCA">
            <w:r w:rsidRPr="009D3553">
              <w:rPr>
                <w:rFonts w:hint="eastAsia"/>
              </w:rPr>
              <w:t>Character</w:t>
            </w:r>
          </w:p>
        </w:tc>
        <w:tc>
          <w:tcPr>
            <w:tcW w:w="851" w:type="dxa"/>
            <w:vAlign w:val="center"/>
          </w:tcPr>
          <w:p w14:paraId="146A6160" w14:textId="77777777" w:rsidR="00EF3545" w:rsidRPr="009D3553" w:rsidRDefault="00EF3545" w:rsidP="00470CCA">
            <w:r w:rsidRPr="009D3553">
              <w:rPr>
                <w:rFonts w:hint="eastAsia"/>
              </w:rPr>
              <w:t>1</w:t>
            </w:r>
            <w:r>
              <w:rPr>
                <w:rFonts w:hint="eastAsia"/>
              </w:rPr>
              <w:t>2</w:t>
            </w:r>
            <w:r w:rsidRPr="009D3553">
              <w:rPr>
                <w:rFonts w:hint="eastAsia"/>
              </w:rPr>
              <w:t>0</w:t>
            </w:r>
          </w:p>
        </w:tc>
        <w:tc>
          <w:tcPr>
            <w:tcW w:w="2976" w:type="dxa"/>
            <w:vAlign w:val="center"/>
          </w:tcPr>
          <w:p w14:paraId="5026615D" w14:textId="77777777" w:rsidR="00EF3545" w:rsidRPr="009D3553" w:rsidRDefault="00EF3545" w:rsidP="00470CCA">
            <w:r w:rsidRPr="009D3553">
              <w:rPr>
                <w:rFonts w:hint="eastAsia"/>
              </w:rPr>
              <w:t>新客户名称</w:t>
            </w:r>
          </w:p>
        </w:tc>
        <w:tc>
          <w:tcPr>
            <w:tcW w:w="2410" w:type="dxa"/>
            <w:vAlign w:val="center"/>
          </w:tcPr>
          <w:p w14:paraId="6B71FD2E" w14:textId="77777777" w:rsidR="00EF3545" w:rsidRPr="009D3553" w:rsidRDefault="00EF3545" w:rsidP="00B53859"/>
        </w:tc>
      </w:tr>
      <w:tr w:rsidR="00EF3545" w14:paraId="663ED485" w14:textId="77777777" w:rsidTr="006B3879">
        <w:trPr>
          <w:trHeight w:val="415"/>
          <w:jc w:val="center"/>
        </w:trPr>
        <w:tc>
          <w:tcPr>
            <w:tcW w:w="537" w:type="dxa"/>
            <w:vAlign w:val="center"/>
          </w:tcPr>
          <w:p w14:paraId="2BF7C247" w14:textId="77777777" w:rsidR="00E70528" w:rsidRDefault="00E70528">
            <w:pPr>
              <w:pStyle w:val="ab"/>
              <w:numPr>
                <w:ilvl w:val="0"/>
                <w:numId w:val="32"/>
              </w:numPr>
              <w:ind w:firstLineChars="0"/>
              <w:jc w:val="center"/>
              <w:rPr>
                <w:b/>
              </w:rPr>
            </w:pPr>
          </w:p>
        </w:tc>
        <w:tc>
          <w:tcPr>
            <w:tcW w:w="1272" w:type="dxa"/>
            <w:vAlign w:val="center"/>
          </w:tcPr>
          <w:p w14:paraId="5AE4E32D" w14:textId="77777777" w:rsidR="00EF3545" w:rsidRPr="009D3553" w:rsidRDefault="00EF3545" w:rsidP="00470CCA">
            <w:r w:rsidRPr="009D3553">
              <w:rPr>
                <w:rFonts w:hint="eastAsia"/>
              </w:rPr>
              <w:t>XZJLB</w:t>
            </w:r>
          </w:p>
        </w:tc>
        <w:tc>
          <w:tcPr>
            <w:tcW w:w="1276" w:type="dxa"/>
            <w:vAlign w:val="center"/>
          </w:tcPr>
          <w:p w14:paraId="19EC16D5" w14:textId="77777777" w:rsidR="00EF3545" w:rsidRPr="009D3553" w:rsidRDefault="00EF3545" w:rsidP="00470CCA">
            <w:r w:rsidRPr="009D3553">
              <w:rPr>
                <w:rFonts w:hint="eastAsia"/>
              </w:rPr>
              <w:t>Character</w:t>
            </w:r>
          </w:p>
        </w:tc>
        <w:tc>
          <w:tcPr>
            <w:tcW w:w="851" w:type="dxa"/>
            <w:vAlign w:val="center"/>
          </w:tcPr>
          <w:p w14:paraId="1134A8EC" w14:textId="77777777" w:rsidR="00EF3545" w:rsidRPr="009D3553" w:rsidRDefault="00EF3545" w:rsidP="00470CCA">
            <w:r w:rsidRPr="009D3553">
              <w:rPr>
                <w:rFonts w:hint="eastAsia"/>
              </w:rPr>
              <w:t>2</w:t>
            </w:r>
          </w:p>
        </w:tc>
        <w:tc>
          <w:tcPr>
            <w:tcW w:w="2976" w:type="dxa"/>
            <w:vAlign w:val="center"/>
          </w:tcPr>
          <w:p w14:paraId="2C411A69" w14:textId="77777777" w:rsidR="00EF3545" w:rsidRPr="009D3553" w:rsidRDefault="00EF3545" w:rsidP="00470CCA">
            <w:r w:rsidRPr="009D3553">
              <w:rPr>
                <w:rFonts w:hint="eastAsia"/>
              </w:rPr>
              <w:t>新</w:t>
            </w:r>
            <w:r>
              <w:rPr>
                <w:rFonts w:hint="eastAsia"/>
              </w:rPr>
              <w:t>主要</w:t>
            </w:r>
            <w:r w:rsidRPr="009D3553">
              <w:rPr>
                <w:rFonts w:hint="eastAsia"/>
              </w:rPr>
              <w:t>身份证明文件类别</w:t>
            </w:r>
          </w:p>
        </w:tc>
        <w:tc>
          <w:tcPr>
            <w:tcW w:w="2410" w:type="dxa"/>
            <w:vAlign w:val="center"/>
          </w:tcPr>
          <w:p w14:paraId="589EFC38" w14:textId="77777777" w:rsidR="00EF3545" w:rsidRPr="009D3553" w:rsidRDefault="00EF3545" w:rsidP="00B53859">
            <w:r w:rsidRPr="00675688">
              <w:rPr>
                <w:rFonts w:hint="eastAsia"/>
              </w:rPr>
              <w:t>字典</w:t>
            </w:r>
            <w:r w:rsidRPr="00675688">
              <w:rPr>
                <w:rFonts w:hint="eastAsia"/>
              </w:rPr>
              <w:t>(</w:t>
            </w:r>
            <w:r w:rsidRPr="009D3553">
              <w:rPr>
                <w:rFonts w:hint="eastAsia"/>
              </w:rPr>
              <w:t>ZJLB</w:t>
            </w:r>
            <w:r w:rsidRPr="00675688">
              <w:rPr>
                <w:rFonts w:hint="eastAsia"/>
              </w:rPr>
              <w:t>)</w:t>
            </w:r>
          </w:p>
        </w:tc>
      </w:tr>
      <w:tr w:rsidR="00EF3545" w14:paraId="35E0F3F3" w14:textId="77777777" w:rsidTr="006B3879">
        <w:trPr>
          <w:trHeight w:val="415"/>
          <w:jc w:val="center"/>
        </w:trPr>
        <w:tc>
          <w:tcPr>
            <w:tcW w:w="537" w:type="dxa"/>
            <w:vAlign w:val="center"/>
          </w:tcPr>
          <w:p w14:paraId="136BECE7" w14:textId="77777777" w:rsidR="00E70528" w:rsidRDefault="00E70528">
            <w:pPr>
              <w:pStyle w:val="ab"/>
              <w:numPr>
                <w:ilvl w:val="0"/>
                <w:numId w:val="32"/>
              </w:numPr>
              <w:ind w:firstLineChars="0"/>
              <w:jc w:val="center"/>
              <w:rPr>
                <w:b/>
              </w:rPr>
            </w:pPr>
          </w:p>
        </w:tc>
        <w:tc>
          <w:tcPr>
            <w:tcW w:w="1272" w:type="dxa"/>
            <w:vAlign w:val="center"/>
          </w:tcPr>
          <w:p w14:paraId="2E6C13B0" w14:textId="77777777" w:rsidR="00EF3545" w:rsidRPr="009D3553" w:rsidRDefault="00EF3545" w:rsidP="00470CCA">
            <w:r w:rsidRPr="009D3553">
              <w:rPr>
                <w:rFonts w:hint="eastAsia"/>
              </w:rPr>
              <w:t>XZJHM</w:t>
            </w:r>
          </w:p>
        </w:tc>
        <w:tc>
          <w:tcPr>
            <w:tcW w:w="1276" w:type="dxa"/>
            <w:vAlign w:val="center"/>
          </w:tcPr>
          <w:p w14:paraId="033C2281" w14:textId="77777777" w:rsidR="00EF3545" w:rsidRPr="009D3553" w:rsidRDefault="00EF3545" w:rsidP="00470CCA">
            <w:r w:rsidRPr="009D3553">
              <w:rPr>
                <w:rFonts w:hint="eastAsia"/>
              </w:rPr>
              <w:t>Character</w:t>
            </w:r>
          </w:p>
        </w:tc>
        <w:tc>
          <w:tcPr>
            <w:tcW w:w="851" w:type="dxa"/>
            <w:vAlign w:val="center"/>
          </w:tcPr>
          <w:p w14:paraId="350460FE" w14:textId="77777777" w:rsidR="00EF3545" w:rsidRPr="009D3553" w:rsidRDefault="00EF3545" w:rsidP="00470CCA">
            <w:r>
              <w:rPr>
                <w:rFonts w:hint="eastAsia"/>
              </w:rPr>
              <w:t>4</w:t>
            </w:r>
            <w:r w:rsidRPr="009D3553">
              <w:rPr>
                <w:rFonts w:hint="eastAsia"/>
              </w:rPr>
              <w:t>0</w:t>
            </w:r>
          </w:p>
        </w:tc>
        <w:tc>
          <w:tcPr>
            <w:tcW w:w="2976" w:type="dxa"/>
            <w:vAlign w:val="center"/>
          </w:tcPr>
          <w:p w14:paraId="0409B79D" w14:textId="77777777" w:rsidR="00EF3545" w:rsidRPr="009D3553" w:rsidRDefault="00EF3545" w:rsidP="00470CCA">
            <w:r w:rsidRPr="009D3553">
              <w:rPr>
                <w:rFonts w:hint="eastAsia"/>
              </w:rPr>
              <w:t>新</w:t>
            </w:r>
            <w:r>
              <w:rPr>
                <w:rFonts w:hint="eastAsia"/>
              </w:rPr>
              <w:t>主要</w:t>
            </w:r>
            <w:r w:rsidRPr="009D3553">
              <w:rPr>
                <w:rFonts w:hint="eastAsia"/>
              </w:rPr>
              <w:t>身份证明文件代码</w:t>
            </w:r>
          </w:p>
        </w:tc>
        <w:tc>
          <w:tcPr>
            <w:tcW w:w="2410" w:type="dxa"/>
            <w:vAlign w:val="center"/>
          </w:tcPr>
          <w:p w14:paraId="03D5A328" w14:textId="77777777" w:rsidR="00EF3545" w:rsidRPr="00542AEC" w:rsidRDefault="00EF3545" w:rsidP="00B53859"/>
        </w:tc>
      </w:tr>
      <w:tr w:rsidR="00EF3545" w14:paraId="55D427BF" w14:textId="77777777" w:rsidTr="006B3879">
        <w:trPr>
          <w:trHeight w:val="415"/>
          <w:jc w:val="center"/>
        </w:trPr>
        <w:tc>
          <w:tcPr>
            <w:tcW w:w="537" w:type="dxa"/>
            <w:vAlign w:val="center"/>
          </w:tcPr>
          <w:p w14:paraId="11FB7085" w14:textId="77777777" w:rsidR="00E70528" w:rsidRDefault="00E70528">
            <w:pPr>
              <w:pStyle w:val="ab"/>
              <w:numPr>
                <w:ilvl w:val="0"/>
                <w:numId w:val="32"/>
              </w:numPr>
              <w:ind w:firstLineChars="0"/>
              <w:jc w:val="center"/>
              <w:rPr>
                <w:b/>
              </w:rPr>
            </w:pPr>
          </w:p>
        </w:tc>
        <w:tc>
          <w:tcPr>
            <w:tcW w:w="1272" w:type="dxa"/>
            <w:vAlign w:val="center"/>
          </w:tcPr>
          <w:p w14:paraId="76185D7A" w14:textId="77777777" w:rsidR="00EF3545" w:rsidRPr="009D3553" w:rsidRDefault="00EF3545" w:rsidP="00470CCA">
            <w:r>
              <w:rPr>
                <w:rFonts w:hint="eastAsia"/>
              </w:rPr>
              <w:t>X</w:t>
            </w:r>
            <w:r w:rsidRPr="00C45958">
              <w:rPr>
                <w:rFonts w:hint="eastAsia"/>
              </w:rPr>
              <w:t>FZZJLB</w:t>
            </w:r>
          </w:p>
        </w:tc>
        <w:tc>
          <w:tcPr>
            <w:tcW w:w="1276" w:type="dxa"/>
            <w:vAlign w:val="center"/>
          </w:tcPr>
          <w:p w14:paraId="1FC7163F" w14:textId="77777777" w:rsidR="00EF3545" w:rsidRPr="009D3553" w:rsidRDefault="00EF3545" w:rsidP="00470CCA">
            <w:r w:rsidRPr="00C45958">
              <w:rPr>
                <w:rFonts w:hint="eastAsia"/>
              </w:rPr>
              <w:t>Character</w:t>
            </w:r>
          </w:p>
        </w:tc>
        <w:tc>
          <w:tcPr>
            <w:tcW w:w="851" w:type="dxa"/>
            <w:vAlign w:val="center"/>
          </w:tcPr>
          <w:p w14:paraId="33AD2B5B" w14:textId="77777777" w:rsidR="00EF3545" w:rsidRDefault="00EF3545" w:rsidP="00470CCA">
            <w:r w:rsidRPr="00C45958">
              <w:rPr>
                <w:rFonts w:hint="eastAsia"/>
              </w:rPr>
              <w:t>2</w:t>
            </w:r>
          </w:p>
        </w:tc>
        <w:tc>
          <w:tcPr>
            <w:tcW w:w="2976" w:type="dxa"/>
            <w:vAlign w:val="center"/>
          </w:tcPr>
          <w:p w14:paraId="15650BF1" w14:textId="77777777" w:rsidR="00EF3545" w:rsidRPr="009D3553" w:rsidRDefault="00EF3545" w:rsidP="00470CCA">
            <w:r>
              <w:rPr>
                <w:rFonts w:hint="eastAsia"/>
              </w:rPr>
              <w:t>新</w:t>
            </w:r>
            <w:r w:rsidRPr="00C45958">
              <w:rPr>
                <w:rFonts w:hint="eastAsia"/>
              </w:rPr>
              <w:t>辅助身份证明文件类别</w:t>
            </w:r>
          </w:p>
        </w:tc>
        <w:tc>
          <w:tcPr>
            <w:tcW w:w="2410" w:type="dxa"/>
            <w:vAlign w:val="center"/>
          </w:tcPr>
          <w:p w14:paraId="6087D3C5" w14:textId="77777777" w:rsidR="00EF3545" w:rsidRPr="00542AEC" w:rsidRDefault="00EF3545" w:rsidP="00B53859">
            <w:r w:rsidRPr="00675688">
              <w:rPr>
                <w:rFonts w:hint="eastAsia"/>
              </w:rPr>
              <w:t>字典</w:t>
            </w:r>
            <w:r w:rsidRPr="00675688">
              <w:rPr>
                <w:rFonts w:hint="eastAsia"/>
              </w:rPr>
              <w:t>(</w:t>
            </w:r>
            <w:r w:rsidRPr="009D3553">
              <w:rPr>
                <w:rFonts w:hint="eastAsia"/>
              </w:rPr>
              <w:t>ZJLB</w:t>
            </w:r>
            <w:r w:rsidRPr="00675688">
              <w:rPr>
                <w:rFonts w:hint="eastAsia"/>
              </w:rPr>
              <w:t>)</w:t>
            </w:r>
          </w:p>
        </w:tc>
      </w:tr>
      <w:tr w:rsidR="00EF3545" w14:paraId="288E62B8" w14:textId="77777777" w:rsidTr="006B3879">
        <w:trPr>
          <w:trHeight w:val="415"/>
          <w:jc w:val="center"/>
        </w:trPr>
        <w:tc>
          <w:tcPr>
            <w:tcW w:w="537" w:type="dxa"/>
            <w:vAlign w:val="center"/>
          </w:tcPr>
          <w:p w14:paraId="4705BBE7" w14:textId="77777777" w:rsidR="00E70528" w:rsidRDefault="00E70528">
            <w:pPr>
              <w:pStyle w:val="ab"/>
              <w:numPr>
                <w:ilvl w:val="0"/>
                <w:numId w:val="32"/>
              </w:numPr>
              <w:ind w:firstLineChars="0"/>
              <w:jc w:val="center"/>
              <w:rPr>
                <w:b/>
              </w:rPr>
            </w:pPr>
          </w:p>
        </w:tc>
        <w:tc>
          <w:tcPr>
            <w:tcW w:w="1272" w:type="dxa"/>
            <w:vAlign w:val="center"/>
          </w:tcPr>
          <w:p w14:paraId="42066DE0" w14:textId="77777777" w:rsidR="00EF3545" w:rsidRPr="009D3553" w:rsidRDefault="00EF3545" w:rsidP="00470CCA">
            <w:r>
              <w:rPr>
                <w:rFonts w:hint="eastAsia"/>
              </w:rPr>
              <w:t>X</w:t>
            </w:r>
            <w:r w:rsidRPr="00C45958">
              <w:rPr>
                <w:rFonts w:hint="eastAsia"/>
              </w:rPr>
              <w:t>FZZJDM</w:t>
            </w:r>
          </w:p>
        </w:tc>
        <w:tc>
          <w:tcPr>
            <w:tcW w:w="1276" w:type="dxa"/>
            <w:vAlign w:val="center"/>
          </w:tcPr>
          <w:p w14:paraId="0BB205DE" w14:textId="77777777" w:rsidR="00EF3545" w:rsidRPr="009D3553" w:rsidRDefault="00EF3545" w:rsidP="00470CCA">
            <w:r w:rsidRPr="00C45958">
              <w:rPr>
                <w:rFonts w:hint="eastAsia"/>
              </w:rPr>
              <w:t>Character</w:t>
            </w:r>
          </w:p>
        </w:tc>
        <w:tc>
          <w:tcPr>
            <w:tcW w:w="851" w:type="dxa"/>
            <w:vAlign w:val="center"/>
          </w:tcPr>
          <w:p w14:paraId="4797C0CF" w14:textId="77777777" w:rsidR="00EF3545" w:rsidRDefault="00EF3545" w:rsidP="00470CCA">
            <w:r>
              <w:rPr>
                <w:rFonts w:hint="eastAsia"/>
              </w:rPr>
              <w:t>4</w:t>
            </w:r>
            <w:r w:rsidRPr="00C45958">
              <w:rPr>
                <w:rFonts w:hint="eastAsia"/>
              </w:rPr>
              <w:t>0</w:t>
            </w:r>
          </w:p>
        </w:tc>
        <w:tc>
          <w:tcPr>
            <w:tcW w:w="2976" w:type="dxa"/>
            <w:vAlign w:val="center"/>
          </w:tcPr>
          <w:p w14:paraId="23CC90A7" w14:textId="77777777" w:rsidR="00EF3545" w:rsidRPr="009D3553" w:rsidRDefault="00EF3545" w:rsidP="00470CCA">
            <w:r>
              <w:rPr>
                <w:rFonts w:hint="eastAsia"/>
              </w:rPr>
              <w:t>新</w:t>
            </w:r>
            <w:r w:rsidRPr="00C45958">
              <w:rPr>
                <w:rFonts w:hint="eastAsia"/>
              </w:rPr>
              <w:t>辅助身份证明文件代码</w:t>
            </w:r>
          </w:p>
        </w:tc>
        <w:tc>
          <w:tcPr>
            <w:tcW w:w="2410" w:type="dxa"/>
            <w:vAlign w:val="center"/>
          </w:tcPr>
          <w:p w14:paraId="79D62D22" w14:textId="77777777" w:rsidR="00EF3545" w:rsidRPr="00542AEC" w:rsidRDefault="00EF3545" w:rsidP="00B53859"/>
        </w:tc>
      </w:tr>
      <w:tr w:rsidR="00EF3545" w14:paraId="149F5170" w14:textId="77777777" w:rsidTr="006B3879">
        <w:trPr>
          <w:trHeight w:val="415"/>
          <w:jc w:val="center"/>
        </w:trPr>
        <w:tc>
          <w:tcPr>
            <w:tcW w:w="537" w:type="dxa"/>
            <w:vAlign w:val="center"/>
          </w:tcPr>
          <w:p w14:paraId="796DFFF0" w14:textId="77777777" w:rsidR="00E70528" w:rsidRDefault="00E70528">
            <w:pPr>
              <w:pStyle w:val="ab"/>
              <w:numPr>
                <w:ilvl w:val="0"/>
                <w:numId w:val="32"/>
              </w:numPr>
              <w:ind w:firstLineChars="0"/>
              <w:jc w:val="center"/>
              <w:rPr>
                <w:b/>
              </w:rPr>
            </w:pPr>
          </w:p>
        </w:tc>
        <w:tc>
          <w:tcPr>
            <w:tcW w:w="1272" w:type="dxa"/>
            <w:vAlign w:val="center"/>
          </w:tcPr>
          <w:p w14:paraId="0C0084E4" w14:textId="77777777" w:rsidR="00EF3545" w:rsidRPr="009D3553" w:rsidRDefault="00EF3545" w:rsidP="00470CCA">
            <w:r w:rsidRPr="009D3553">
              <w:rPr>
                <w:rFonts w:hint="eastAsia"/>
              </w:rPr>
              <w:t>JGMC</w:t>
            </w:r>
          </w:p>
        </w:tc>
        <w:tc>
          <w:tcPr>
            <w:tcW w:w="1276" w:type="dxa"/>
            <w:vAlign w:val="center"/>
          </w:tcPr>
          <w:p w14:paraId="0AF6C51F" w14:textId="77777777" w:rsidR="00EF3545" w:rsidRPr="009D3553" w:rsidRDefault="00EF3545" w:rsidP="00470CCA">
            <w:r w:rsidRPr="009D3553">
              <w:rPr>
                <w:rFonts w:hint="eastAsia"/>
              </w:rPr>
              <w:t>Character</w:t>
            </w:r>
          </w:p>
        </w:tc>
        <w:tc>
          <w:tcPr>
            <w:tcW w:w="851" w:type="dxa"/>
            <w:vAlign w:val="center"/>
          </w:tcPr>
          <w:p w14:paraId="37F4E2C5" w14:textId="77777777" w:rsidR="00EF3545" w:rsidRPr="009D3553" w:rsidRDefault="00EF3545" w:rsidP="00470CCA">
            <w:r>
              <w:rPr>
                <w:rFonts w:hint="eastAsia"/>
              </w:rPr>
              <w:t>62</w:t>
            </w:r>
          </w:p>
        </w:tc>
        <w:tc>
          <w:tcPr>
            <w:tcW w:w="2976" w:type="dxa"/>
            <w:vAlign w:val="center"/>
          </w:tcPr>
          <w:p w14:paraId="48AC755C" w14:textId="77777777" w:rsidR="00EF3545" w:rsidRPr="009D3553" w:rsidRDefault="00EF3545" w:rsidP="00470CCA">
            <w:r w:rsidRPr="009D3553">
              <w:rPr>
                <w:rFonts w:hint="eastAsia"/>
              </w:rPr>
              <w:t>修改</w:t>
            </w:r>
            <w:r>
              <w:rPr>
                <w:rFonts w:hint="eastAsia"/>
              </w:rPr>
              <w:t>开户代理</w:t>
            </w:r>
            <w:r w:rsidRPr="009D3553">
              <w:rPr>
                <w:rFonts w:hint="eastAsia"/>
              </w:rPr>
              <w:t>机构名称</w:t>
            </w:r>
          </w:p>
        </w:tc>
        <w:tc>
          <w:tcPr>
            <w:tcW w:w="2410" w:type="dxa"/>
            <w:vAlign w:val="center"/>
          </w:tcPr>
          <w:p w14:paraId="1B1F2370" w14:textId="77777777" w:rsidR="00EF3545" w:rsidRPr="009D3553" w:rsidRDefault="00EF3545" w:rsidP="00B53859"/>
        </w:tc>
      </w:tr>
      <w:tr w:rsidR="00EF3545" w14:paraId="5DCCA4AD" w14:textId="77777777" w:rsidTr="006B3879">
        <w:trPr>
          <w:trHeight w:val="415"/>
          <w:jc w:val="center"/>
        </w:trPr>
        <w:tc>
          <w:tcPr>
            <w:tcW w:w="537" w:type="dxa"/>
            <w:vAlign w:val="center"/>
          </w:tcPr>
          <w:p w14:paraId="3F03EFAF" w14:textId="77777777" w:rsidR="00E70528" w:rsidRDefault="00E70528">
            <w:pPr>
              <w:pStyle w:val="ab"/>
              <w:numPr>
                <w:ilvl w:val="0"/>
                <w:numId w:val="32"/>
              </w:numPr>
              <w:ind w:firstLineChars="0"/>
              <w:jc w:val="center"/>
              <w:rPr>
                <w:b/>
              </w:rPr>
            </w:pPr>
          </w:p>
        </w:tc>
        <w:tc>
          <w:tcPr>
            <w:tcW w:w="1272" w:type="dxa"/>
            <w:vAlign w:val="center"/>
          </w:tcPr>
          <w:p w14:paraId="150ED6AE" w14:textId="77777777" w:rsidR="00EF3545" w:rsidRPr="009D3553" w:rsidRDefault="00EF3545" w:rsidP="00470CCA">
            <w:r w:rsidRPr="009D3553">
              <w:rPr>
                <w:rFonts w:hint="eastAsia"/>
              </w:rPr>
              <w:t>WDMC</w:t>
            </w:r>
          </w:p>
        </w:tc>
        <w:tc>
          <w:tcPr>
            <w:tcW w:w="1276" w:type="dxa"/>
            <w:vAlign w:val="center"/>
          </w:tcPr>
          <w:p w14:paraId="754E9D56" w14:textId="77777777" w:rsidR="00EF3545" w:rsidRPr="009D3553" w:rsidRDefault="00EF3545" w:rsidP="00470CCA">
            <w:r w:rsidRPr="009D3553">
              <w:rPr>
                <w:rFonts w:hint="eastAsia"/>
              </w:rPr>
              <w:t>Character</w:t>
            </w:r>
          </w:p>
        </w:tc>
        <w:tc>
          <w:tcPr>
            <w:tcW w:w="851" w:type="dxa"/>
            <w:vAlign w:val="center"/>
          </w:tcPr>
          <w:p w14:paraId="63F6DB0F" w14:textId="77777777" w:rsidR="00EF3545" w:rsidRPr="009D3553" w:rsidRDefault="00EF3545" w:rsidP="00470CCA">
            <w:r>
              <w:rPr>
                <w:rFonts w:hint="eastAsia"/>
              </w:rPr>
              <w:t>62</w:t>
            </w:r>
          </w:p>
        </w:tc>
        <w:tc>
          <w:tcPr>
            <w:tcW w:w="2976" w:type="dxa"/>
            <w:vAlign w:val="center"/>
          </w:tcPr>
          <w:p w14:paraId="103EC12B" w14:textId="77777777" w:rsidR="00EF3545" w:rsidRPr="009D3553" w:rsidRDefault="00EF3545" w:rsidP="00470CCA">
            <w:r w:rsidRPr="009D3553">
              <w:rPr>
                <w:rFonts w:hint="eastAsia"/>
              </w:rPr>
              <w:t>修改</w:t>
            </w:r>
            <w:r>
              <w:rPr>
                <w:rFonts w:hint="eastAsia"/>
              </w:rPr>
              <w:t>开户代理</w:t>
            </w:r>
            <w:r w:rsidRPr="009D3553">
              <w:rPr>
                <w:rFonts w:hint="eastAsia"/>
              </w:rPr>
              <w:t>网点名称</w:t>
            </w:r>
          </w:p>
        </w:tc>
        <w:tc>
          <w:tcPr>
            <w:tcW w:w="2410" w:type="dxa"/>
            <w:vAlign w:val="center"/>
          </w:tcPr>
          <w:p w14:paraId="5285459E" w14:textId="77777777" w:rsidR="00EF3545" w:rsidRPr="009D3553" w:rsidRDefault="00EF3545" w:rsidP="00B53859"/>
        </w:tc>
      </w:tr>
      <w:tr w:rsidR="00EF3545" w:rsidRPr="0081110F" w14:paraId="2CA40889" w14:textId="77777777" w:rsidTr="006B3879">
        <w:trPr>
          <w:trHeight w:val="415"/>
          <w:jc w:val="center"/>
        </w:trPr>
        <w:tc>
          <w:tcPr>
            <w:tcW w:w="537" w:type="dxa"/>
            <w:vAlign w:val="center"/>
          </w:tcPr>
          <w:p w14:paraId="0ED6585E" w14:textId="77777777" w:rsidR="00E70528" w:rsidRDefault="00E70528">
            <w:pPr>
              <w:pStyle w:val="ab"/>
              <w:numPr>
                <w:ilvl w:val="0"/>
                <w:numId w:val="32"/>
              </w:numPr>
              <w:ind w:firstLineChars="0"/>
              <w:jc w:val="center"/>
              <w:rPr>
                <w:b/>
              </w:rPr>
            </w:pPr>
          </w:p>
        </w:tc>
        <w:tc>
          <w:tcPr>
            <w:tcW w:w="1272" w:type="dxa"/>
            <w:vAlign w:val="center"/>
          </w:tcPr>
          <w:p w14:paraId="5008C79E" w14:textId="77777777" w:rsidR="00EF3545" w:rsidRPr="009D3553" w:rsidRDefault="00EF3545" w:rsidP="00470CCA">
            <w:r>
              <w:rPr>
                <w:rFonts w:hint="eastAsia"/>
              </w:rPr>
              <w:t>XG</w:t>
            </w:r>
            <w:r w:rsidRPr="009D3553">
              <w:rPr>
                <w:rFonts w:hint="eastAsia"/>
              </w:rPr>
              <w:t>RQ</w:t>
            </w:r>
          </w:p>
        </w:tc>
        <w:tc>
          <w:tcPr>
            <w:tcW w:w="1276" w:type="dxa"/>
            <w:vAlign w:val="center"/>
          </w:tcPr>
          <w:p w14:paraId="7BDEDE73" w14:textId="77777777" w:rsidR="00EF3545" w:rsidRPr="009D3553" w:rsidRDefault="00EF3545" w:rsidP="00470CCA">
            <w:r w:rsidRPr="009D3553">
              <w:rPr>
                <w:rFonts w:hint="eastAsia"/>
              </w:rPr>
              <w:t>Character</w:t>
            </w:r>
          </w:p>
        </w:tc>
        <w:tc>
          <w:tcPr>
            <w:tcW w:w="851" w:type="dxa"/>
            <w:vAlign w:val="center"/>
          </w:tcPr>
          <w:p w14:paraId="3008CAC1" w14:textId="77777777" w:rsidR="00EF3545" w:rsidRPr="009D3553" w:rsidRDefault="00EF3545" w:rsidP="00470CCA">
            <w:r w:rsidRPr="009D3553">
              <w:rPr>
                <w:rFonts w:hint="eastAsia"/>
              </w:rPr>
              <w:t>8</w:t>
            </w:r>
          </w:p>
        </w:tc>
        <w:tc>
          <w:tcPr>
            <w:tcW w:w="2976" w:type="dxa"/>
            <w:vAlign w:val="center"/>
          </w:tcPr>
          <w:p w14:paraId="5C571405" w14:textId="77777777" w:rsidR="00EF3545" w:rsidRDefault="00EF3545" w:rsidP="00470CCA">
            <w:r w:rsidRPr="009D3553">
              <w:rPr>
                <w:rFonts w:hint="eastAsia"/>
              </w:rPr>
              <w:t>修改日期</w:t>
            </w:r>
          </w:p>
        </w:tc>
        <w:tc>
          <w:tcPr>
            <w:tcW w:w="2410" w:type="dxa"/>
            <w:vAlign w:val="center"/>
          </w:tcPr>
          <w:p w14:paraId="13A7EFB7" w14:textId="77777777" w:rsidR="00EF3545" w:rsidRDefault="00EF3545" w:rsidP="00B53859"/>
        </w:tc>
      </w:tr>
      <w:tr w:rsidR="00EF3545" w:rsidRPr="0081110F" w14:paraId="447F405B" w14:textId="77777777" w:rsidTr="006B3879">
        <w:trPr>
          <w:trHeight w:val="415"/>
          <w:jc w:val="center"/>
        </w:trPr>
        <w:tc>
          <w:tcPr>
            <w:tcW w:w="537" w:type="dxa"/>
            <w:vAlign w:val="center"/>
          </w:tcPr>
          <w:p w14:paraId="2BE84D6E" w14:textId="77777777" w:rsidR="00E70528" w:rsidRDefault="00E70528">
            <w:pPr>
              <w:pStyle w:val="ab"/>
              <w:numPr>
                <w:ilvl w:val="0"/>
                <w:numId w:val="32"/>
              </w:numPr>
              <w:ind w:firstLineChars="0"/>
              <w:jc w:val="center"/>
              <w:rPr>
                <w:b/>
              </w:rPr>
            </w:pPr>
          </w:p>
        </w:tc>
        <w:tc>
          <w:tcPr>
            <w:tcW w:w="1272" w:type="dxa"/>
            <w:vAlign w:val="center"/>
          </w:tcPr>
          <w:p w14:paraId="09EF50C0" w14:textId="77777777" w:rsidR="00EF3545" w:rsidRPr="009D3553" w:rsidRDefault="00EF3545" w:rsidP="00470CCA">
            <w:r>
              <w:rPr>
                <w:rFonts w:hint="eastAsia"/>
              </w:rPr>
              <w:t>XGSJ</w:t>
            </w:r>
          </w:p>
        </w:tc>
        <w:tc>
          <w:tcPr>
            <w:tcW w:w="1276" w:type="dxa"/>
            <w:vAlign w:val="center"/>
          </w:tcPr>
          <w:p w14:paraId="3CF99CC8" w14:textId="77777777" w:rsidR="00EF3545" w:rsidRPr="009D3553" w:rsidRDefault="00EF3545" w:rsidP="00470CCA">
            <w:r w:rsidRPr="009D3553">
              <w:rPr>
                <w:rFonts w:hint="eastAsia"/>
              </w:rPr>
              <w:t>Character</w:t>
            </w:r>
          </w:p>
        </w:tc>
        <w:tc>
          <w:tcPr>
            <w:tcW w:w="851" w:type="dxa"/>
            <w:vAlign w:val="center"/>
          </w:tcPr>
          <w:p w14:paraId="4F0085FD" w14:textId="77777777" w:rsidR="00EF3545" w:rsidRPr="009D3553" w:rsidRDefault="00EF3545" w:rsidP="00470CCA">
            <w:r>
              <w:rPr>
                <w:rFonts w:hint="eastAsia"/>
              </w:rPr>
              <w:t>6</w:t>
            </w:r>
          </w:p>
        </w:tc>
        <w:tc>
          <w:tcPr>
            <w:tcW w:w="2976" w:type="dxa"/>
            <w:vAlign w:val="center"/>
          </w:tcPr>
          <w:p w14:paraId="622112E0" w14:textId="77777777" w:rsidR="00EF3545" w:rsidRPr="009D3553" w:rsidRDefault="00EF3545" w:rsidP="00470CCA">
            <w:r>
              <w:rPr>
                <w:rFonts w:hint="eastAsia"/>
              </w:rPr>
              <w:t>修改时间</w:t>
            </w:r>
          </w:p>
        </w:tc>
        <w:tc>
          <w:tcPr>
            <w:tcW w:w="2410" w:type="dxa"/>
            <w:vAlign w:val="center"/>
          </w:tcPr>
          <w:p w14:paraId="29DDFEA8" w14:textId="77777777" w:rsidR="00EF3545" w:rsidRDefault="00EF3545" w:rsidP="00B53859"/>
        </w:tc>
      </w:tr>
      <w:tr w:rsidR="00EF3545" w:rsidRPr="0081110F" w14:paraId="70607E8A" w14:textId="77777777" w:rsidTr="006B3879">
        <w:trPr>
          <w:trHeight w:val="415"/>
          <w:jc w:val="center"/>
        </w:trPr>
        <w:tc>
          <w:tcPr>
            <w:tcW w:w="537" w:type="dxa"/>
            <w:vAlign w:val="center"/>
          </w:tcPr>
          <w:p w14:paraId="60D4CE48" w14:textId="77777777" w:rsidR="00E70528" w:rsidRDefault="00E70528">
            <w:pPr>
              <w:pStyle w:val="ab"/>
              <w:numPr>
                <w:ilvl w:val="0"/>
                <w:numId w:val="32"/>
              </w:numPr>
              <w:ind w:firstLineChars="0"/>
              <w:jc w:val="center"/>
              <w:rPr>
                <w:b/>
              </w:rPr>
            </w:pPr>
          </w:p>
        </w:tc>
        <w:tc>
          <w:tcPr>
            <w:tcW w:w="1272" w:type="dxa"/>
            <w:vAlign w:val="center"/>
          </w:tcPr>
          <w:p w14:paraId="5EFA7739" w14:textId="77777777" w:rsidR="00EF3545" w:rsidRDefault="00EF3545" w:rsidP="00470CCA">
            <w:r w:rsidRPr="00602A83">
              <w:rPr>
                <w:rFonts w:hint="eastAsia"/>
              </w:rPr>
              <w:t>YWRQ</w:t>
            </w:r>
          </w:p>
        </w:tc>
        <w:tc>
          <w:tcPr>
            <w:tcW w:w="1276" w:type="dxa"/>
            <w:vAlign w:val="center"/>
          </w:tcPr>
          <w:p w14:paraId="49BCA218" w14:textId="77777777" w:rsidR="00EF3545" w:rsidRPr="00C45958" w:rsidRDefault="00EF3545" w:rsidP="00470CCA">
            <w:r w:rsidRPr="00602A83">
              <w:rPr>
                <w:rFonts w:hint="eastAsia"/>
              </w:rPr>
              <w:t>Character</w:t>
            </w:r>
          </w:p>
        </w:tc>
        <w:tc>
          <w:tcPr>
            <w:tcW w:w="851" w:type="dxa"/>
            <w:vAlign w:val="center"/>
          </w:tcPr>
          <w:p w14:paraId="64A34B22" w14:textId="77777777" w:rsidR="00EF3545" w:rsidRDefault="00EF3545" w:rsidP="00470CCA">
            <w:r w:rsidRPr="00602A83">
              <w:rPr>
                <w:rFonts w:hint="eastAsia"/>
              </w:rPr>
              <w:t>8</w:t>
            </w:r>
          </w:p>
        </w:tc>
        <w:tc>
          <w:tcPr>
            <w:tcW w:w="2976" w:type="dxa"/>
            <w:vAlign w:val="center"/>
          </w:tcPr>
          <w:p w14:paraId="67863E13" w14:textId="77777777" w:rsidR="00EF3545" w:rsidRDefault="00EF3545" w:rsidP="00470CCA">
            <w:r w:rsidRPr="00602A83">
              <w:rPr>
                <w:rFonts w:hint="eastAsia"/>
              </w:rPr>
              <w:t>业务日期</w:t>
            </w:r>
          </w:p>
        </w:tc>
        <w:tc>
          <w:tcPr>
            <w:tcW w:w="2410" w:type="dxa"/>
            <w:vAlign w:val="center"/>
          </w:tcPr>
          <w:p w14:paraId="2408603B" w14:textId="77777777" w:rsidR="00EF3545" w:rsidRDefault="00EF3545" w:rsidP="00B53859"/>
        </w:tc>
      </w:tr>
      <w:tr w:rsidR="00EF3545" w:rsidRPr="0081110F" w14:paraId="70FA73C6" w14:textId="77777777" w:rsidTr="006B3879">
        <w:trPr>
          <w:trHeight w:val="415"/>
          <w:jc w:val="center"/>
        </w:trPr>
        <w:tc>
          <w:tcPr>
            <w:tcW w:w="537" w:type="dxa"/>
            <w:vAlign w:val="center"/>
          </w:tcPr>
          <w:p w14:paraId="40E35C6F" w14:textId="77777777" w:rsidR="00E70528" w:rsidRDefault="00E70528">
            <w:pPr>
              <w:pStyle w:val="ab"/>
              <w:numPr>
                <w:ilvl w:val="0"/>
                <w:numId w:val="32"/>
              </w:numPr>
              <w:ind w:firstLineChars="0"/>
              <w:jc w:val="center"/>
              <w:rPr>
                <w:b/>
              </w:rPr>
            </w:pPr>
          </w:p>
        </w:tc>
        <w:tc>
          <w:tcPr>
            <w:tcW w:w="1272" w:type="dxa"/>
            <w:vAlign w:val="center"/>
          </w:tcPr>
          <w:p w14:paraId="6D5DE22B" w14:textId="77777777" w:rsidR="00EF3545" w:rsidRPr="00602A83" w:rsidRDefault="00EF3545" w:rsidP="00470CCA">
            <w:r w:rsidRPr="008C498F">
              <w:rPr>
                <w:rFonts w:hint="eastAsia"/>
              </w:rPr>
              <w:t>YWPZBS</w:t>
            </w:r>
          </w:p>
        </w:tc>
        <w:tc>
          <w:tcPr>
            <w:tcW w:w="1276" w:type="dxa"/>
            <w:vAlign w:val="center"/>
          </w:tcPr>
          <w:p w14:paraId="45BA6F47" w14:textId="77777777" w:rsidR="00EF3545" w:rsidRPr="00602A83" w:rsidRDefault="00EF3545" w:rsidP="00470CCA">
            <w:r w:rsidRPr="008C498F">
              <w:rPr>
                <w:rFonts w:hint="eastAsia"/>
              </w:rPr>
              <w:t>Character</w:t>
            </w:r>
          </w:p>
        </w:tc>
        <w:tc>
          <w:tcPr>
            <w:tcW w:w="851" w:type="dxa"/>
            <w:vAlign w:val="center"/>
          </w:tcPr>
          <w:p w14:paraId="1C4BC0C0" w14:textId="77777777" w:rsidR="00EF3545" w:rsidRPr="00602A83" w:rsidRDefault="00EF3545" w:rsidP="00470CCA">
            <w:r w:rsidRPr="008C498F">
              <w:rPr>
                <w:rFonts w:hint="eastAsia"/>
              </w:rPr>
              <w:t>1</w:t>
            </w:r>
          </w:p>
        </w:tc>
        <w:tc>
          <w:tcPr>
            <w:tcW w:w="2976" w:type="dxa"/>
            <w:vAlign w:val="center"/>
          </w:tcPr>
          <w:p w14:paraId="212E43F1" w14:textId="77777777" w:rsidR="00EF3545" w:rsidRPr="00602A83" w:rsidRDefault="00EF3545" w:rsidP="00470CCA">
            <w:r w:rsidRPr="008C498F">
              <w:rPr>
                <w:rFonts w:hint="eastAsia"/>
              </w:rPr>
              <w:t>业务凭证报送标识</w:t>
            </w:r>
          </w:p>
        </w:tc>
        <w:tc>
          <w:tcPr>
            <w:tcW w:w="2410" w:type="dxa"/>
            <w:vAlign w:val="center"/>
          </w:tcPr>
          <w:p w14:paraId="06F14541" w14:textId="77777777" w:rsidR="00EF3545" w:rsidRDefault="00EF3545" w:rsidP="00B53859">
            <w:r w:rsidRPr="00C45958">
              <w:rPr>
                <w:rFonts w:hint="eastAsia"/>
              </w:rPr>
              <w:t>字典</w:t>
            </w:r>
            <w:r w:rsidRPr="00C45958">
              <w:rPr>
                <w:rFonts w:hint="eastAsia"/>
              </w:rPr>
              <w:t>(</w:t>
            </w:r>
            <w:r w:rsidRPr="008C498F">
              <w:rPr>
                <w:rFonts w:hint="eastAsia"/>
              </w:rPr>
              <w:t>YWPZBS</w:t>
            </w:r>
            <w:r w:rsidRPr="00C45958">
              <w:rPr>
                <w:rFonts w:hint="eastAsia"/>
              </w:rPr>
              <w:t>)</w:t>
            </w:r>
          </w:p>
        </w:tc>
      </w:tr>
      <w:tr w:rsidR="00EF3545" w:rsidRPr="0081110F" w14:paraId="6ED630E2" w14:textId="77777777" w:rsidTr="006B3879">
        <w:trPr>
          <w:trHeight w:val="415"/>
          <w:jc w:val="center"/>
        </w:trPr>
        <w:tc>
          <w:tcPr>
            <w:tcW w:w="537" w:type="dxa"/>
            <w:vAlign w:val="center"/>
          </w:tcPr>
          <w:p w14:paraId="533876BA" w14:textId="77777777" w:rsidR="00E70528" w:rsidRDefault="00E70528">
            <w:pPr>
              <w:pStyle w:val="ab"/>
              <w:numPr>
                <w:ilvl w:val="0"/>
                <w:numId w:val="32"/>
              </w:numPr>
              <w:ind w:firstLineChars="0"/>
              <w:jc w:val="center"/>
              <w:rPr>
                <w:b/>
              </w:rPr>
            </w:pPr>
          </w:p>
        </w:tc>
        <w:tc>
          <w:tcPr>
            <w:tcW w:w="1272" w:type="dxa"/>
            <w:vAlign w:val="center"/>
          </w:tcPr>
          <w:p w14:paraId="382FAAE4" w14:textId="77777777" w:rsidR="00EF3545" w:rsidRDefault="00EF3545" w:rsidP="00470CCA">
            <w:r w:rsidRPr="00602A83">
              <w:rPr>
                <w:rFonts w:hint="eastAsia"/>
              </w:rPr>
              <w:t>JGDM</w:t>
            </w:r>
          </w:p>
        </w:tc>
        <w:tc>
          <w:tcPr>
            <w:tcW w:w="1276" w:type="dxa"/>
            <w:vAlign w:val="center"/>
          </w:tcPr>
          <w:p w14:paraId="17BBC732" w14:textId="77777777" w:rsidR="00EF3545" w:rsidRPr="00C45958" w:rsidRDefault="00EF3545" w:rsidP="00470CCA">
            <w:r w:rsidRPr="00602A83">
              <w:rPr>
                <w:rFonts w:hint="eastAsia"/>
              </w:rPr>
              <w:t>Character</w:t>
            </w:r>
          </w:p>
        </w:tc>
        <w:tc>
          <w:tcPr>
            <w:tcW w:w="851" w:type="dxa"/>
            <w:vAlign w:val="center"/>
          </w:tcPr>
          <w:p w14:paraId="19D57EE4" w14:textId="77777777" w:rsidR="00EF3545" w:rsidRDefault="00EF3545" w:rsidP="00470CCA">
            <w:r w:rsidRPr="00602A83">
              <w:rPr>
                <w:rFonts w:hint="eastAsia"/>
              </w:rPr>
              <w:t>4</w:t>
            </w:r>
          </w:p>
        </w:tc>
        <w:tc>
          <w:tcPr>
            <w:tcW w:w="2976" w:type="dxa"/>
            <w:vAlign w:val="center"/>
          </w:tcPr>
          <w:p w14:paraId="2E71AD5F" w14:textId="77777777" w:rsidR="00EF3545" w:rsidRDefault="00EF3545" w:rsidP="00470CCA">
            <w:r w:rsidRPr="00602A83">
              <w:rPr>
                <w:rFonts w:hint="eastAsia"/>
              </w:rPr>
              <w:t>结果代码</w:t>
            </w:r>
          </w:p>
        </w:tc>
        <w:tc>
          <w:tcPr>
            <w:tcW w:w="2410" w:type="dxa"/>
            <w:vAlign w:val="center"/>
          </w:tcPr>
          <w:p w14:paraId="5A14E65C" w14:textId="77777777" w:rsidR="00EF3545" w:rsidRDefault="00EF3545" w:rsidP="00B53859"/>
        </w:tc>
      </w:tr>
      <w:tr w:rsidR="00EF3545" w:rsidRPr="0081110F" w14:paraId="384DC732" w14:textId="77777777" w:rsidTr="006B3879">
        <w:trPr>
          <w:trHeight w:val="415"/>
          <w:jc w:val="center"/>
        </w:trPr>
        <w:tc>
          <w:tcPr>
            <w:tcW w:w="537" w:type="dxa"/>
            <w:vAlign w:val="center"/>
          </w:tcPr>
          <w:p w14:paraId="2A1E49A9" w14:textId="77777777" w:rsidR="00E70528" w:rsidRDefault="00E70528">
            <w:pPr>
              <w:pStyle w:val="ab"/>
              <w:numPr>
                <w:ilvl w:val="0"/>
                <w:numId w:val="32"/>
              </w:numPr>
              <w:ind w:firstLineChars="0"/>
              <w:jc w:val="center"/>
              <w:rPr>
                <w:b/>
              </w:rPr>
            </w:pPr>
          </w:p>
        </w:tc>
        <w:tc>
          <w:tcPr>
            <w:tcW w:w="1272" w:type="dxa"/>
            <w:vAlign w:val="center"/>
          </w:tcPr>
          <w:p w14:paraId="66FCA019" w14:textId="77777777" w:rsidR="00EF3545" w:rsidRDefault="00EF3545" w:rsidP="00470CCA">
            <w:r w:rsidRPr="00602A83">
              <w:rPr>
                <w:rFonts w:hint="eastAsia"/>
              </w:rPr>
              <w:t>JGSM</w:t>
            </w:r>
          </w:p>
        </w:tc>
        <w:tc>
          <w:tcPr>
            <w:tcW w:w="1276" w:type="dxa"/>
            <w:vAlign w:val="center"/>
          </w:tcPr>
          <w:p w14:paraId="0496D8C5" w14:textId="77777777" w:rsidR="00EF3545" w:rsidRPr="00C45958" w:rsidRDefault="00EF3545" w:rsidP="00470CCA">
            <w:r w:rsidRPr="00602A83">
              <w:rPr>
                <w:rFonts w:hint="eastAsia"/>
              </w:rPr>
              <w:t>Character</w:t>
            </w:r>
          </w:p>
        </w:tc>
        <w:tc>
          <w:tcPr>
            <w:tcW w:w="851" w:type="dxa"/>
            <w:vAlign w:val="center"/>
          </w:tcPr>
          <w:p w14:paraId="2A06B072" w14:textId="77777777" w:rsidR="00EF3545" w:rsidRDefault="00EF3545" w:rsidP="00470CCA">
            <w:r w:rsidRPr="00602A83">
              <w:rPr>
                <w:rFonts w:hint="eastAsia"/>
              </w:rPr>
              <w:t>40</w:t>
            </w:r>
          </w:p>
        </w:tc>
        <w:tc>
          <w:tcPr>
            <w:tcW w:w="2976" w:type="dxa"/>
            <w:vAlign w:val="center"/>
          </w:tcPr>
          <w:p w14:paraId="5DABC5B3" w14:textId="77777777" w:rsidR="00EF3545" w:rsidRDefault="00EF3545" w:rsidP="00470CCA">
            <w:r w:rsidRPr="00602A83">
              <w:rPr>
                <w:rFonts w:hint="eastAsia"/>
              </w:rPr>
              <w:t>结果说明</w:t>
            </w:r>
          </w:p>
        </w:tc>
        <w:tc>
          <w:tcPr>
            <w:tcW w:w="2410" w:type="dxa"/>
            <w:vAlign w:val="center"/>
          </w:tcPr>
          <w:p w14:paraId="21CC5E63" w14:textId="77777777" w:rsidR="00EF3545" w:rsidRDefault="00EF3545" w:rsidP="00B53859"/>
        </w:tc>
      </w:tr>
    </w:tbl>
    <w:p w14:paraId="1ADF8ABB" w14:textId="77777777" w:rsidR="003C58F5" w:rsidRPr="006C09A6" w:rsidRDefault="003C58F5" w:rsidP="003C58F5">
      <w:pPr>
        <w:rPr>
          <w:b/>
          <w:sz w:val="24"/>
          <w:szCs w:val="24"/>
        </w:rPr>
      </w:pPr>
      <w:bookmarkStart w:id="93" w:name="_Toc357269353"/>
      <w:bookmarkStart w:id="94" w:name="_Toc357269354"/>
      <w:bookmarkStart w:id="95" w:name="_Toc356999294"/>
      <w:bookmarkStart w:id="96" w:name="_Toc357065976"/>
      <w:bookmarkStart w:id="97" w:name="_Toc357269355"/>
      <w:bookmarkStart w:id="98" w:name="_Toc356999295"/>
      <w:bookmarkStart w:id="99" w:name="_Toc357065977"/>
      <w:bookmarkStart w:id="100" w:name="_Toc357269356"/>
      <w:bookmarkStart w:id="101" w:name="_Toc356999296"/>
      <w:bookmarkStart w:id="102" w:name="_Toc357065978"/>
      <w:bookmarkStart w:id="103" w:name="_Toc357269357"/>
      <w:bookmarkStart w:id="104" w:name="_Toc357269358"/>
      <w:bookmarkStart w:id="105" w:name="_Toc357269394"/>
      <w:bookmarkStart w:id="106" w:name="_Toc357269395"/>
      <w:bookmarkStart w:id="107" w:name="_Toc357269445"/>
      <w:bookmarkStart w:id="108" w:name="_Toc35804191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6C09A6">
        <w:rPr>
          <w:rFonts w:hint="eastAsia"/>
          <w:b/>
          <w:sz w:val="24"/>
          <w:szCs w:val="24"/>
        </w:rPr>
        <w:t>说明：</w:t>
      </w:r>
    </w:p>
    <w:p w14:paraId="0CD9D8F1" w14:textId="77777777" w:rsidR="00E70528" w:rsidRDefault="00A01CD9">
      <w:pPr>
        <w:pStyle w:val="ab"/>
        <w:numPr>
          <w:ilvl w:val="0"/>
          <w:numId w:val="53"/>
        </w:numPr>
        <w:spacing w:line="360" w:lineRule="auto"/>
        <w:ind w:firstLineChars="0"/>
        <w:rPr>
          <w:szCs w:val="21"/>
        </w:rPr>
      </w:pPr>
      <w:r w:rsidRPr="00101C15">
        <w:rPr>
          <w:rFonts w:hint="eastAsia"/>
          <w:szCs w:val="21"/>
        </w:rPr>
        <w:t>可</w:t>
      </w:r>
      <w:r w:rsidR="00F5447A">
        <w:rPr>
          <w:rFonts w:hint="eastAsia"/>
          <w:szCs w:val="21"/>
        </w:rPr>
        <w:t>能</w:t>
      </w:r>
      <w:r w:rsidRPr="00101C15">
        <w:rPr>
          <w:rFonts w:hint="eastAsia"/>
          <w:szCs w:val="21"/>
        </w:rPr>
        <w:t>返回多条修改历史信息，分多条记录返回。</w:t>
      </w:r>
    </w:p>
    <w:p w14:paraId="1C644116" w14:textId="77777777" w:rsidR="003C6241" w:rsidRDefault="003C6241" w:rsidP="003C6241">
      <w:pPr>
        <w:pStyle w:val="2"/>
        <w:numPr>
          <w:ilvl w:val="0"/>
          <w:numId w:val="3"/>
        </w:numPr>
      </w:pPr>
      <w:bookmarkStart w:id="109" w:name="_Toc3820398"/>
      <w:r w:rsidRPr="005D7C68">
        <w:rPr>
          <w:rFonts w:hint="eastAsia"/>
        </w:rPr>
        <w:t>休眠账户激活</w:t>
      </w:r>
      <w:bookmarkEnd w:id="108"/>
      <w:bookmarkEnd w:id="109"/>
    </w:p>
    <w:p w14:paraId="4D21B0EC" w14:textId="77777777" w:rsidR="00700250" w:rsidRPr="00700250" w:rsidRDefault="00700250" w:rsidP="00700250">
      <w:pPr>
        <w:rPr>
          <w:sz w:val="24"/>
          <w:szCs w:val="24"/>
        </w:rPr>
      </w:pPr>
      <w:bookmarkStart w:id="110" w:name="_Toc356999330"/>
      <w:bookmarkStart w:id="111" w:name="_Toc357066012"/>
      <w:bookmarkStart w:id="112" w:name="_Toc357269477"/>
      <w:bookmarkStart w:id="113" w:name="_Toc356999331"/>
      <w:bookmarkStart w:id="114" w:name="_Toc357066013"/>
      <w:bookmarkStart w:id="115" w:name="_Toc357269478"/>
      <w:bookmarkStart w:id="116" w:name="_Toc356999332"/>
      <w:bookmarkStart w:id="117" w:name="_Toc357066014"/>
      <w:bookmarkStart w:id="118" w:name="_Toc357269479"/>
      <w:bookmarkStart w:id="119" w:name="_Toc358041916"/>
      <w:bookmarkEnd w:id="110"/>
      <w:bookmarkEnd w:id="111"/>
      <w:bookmarkEnd w:id="112"/>
      <w:bookmarkEnd w:id="113"/>
      <w:bookmarkEnd w:id="114"/>
      <w:bookmarkEnd w:id="115"/>
      <w:bookmarkEnd w:id="116"/>
      <w:bookmarkEnd w:id="117"/>
      <w:bookmarkEnd w:id="118"/>
    </w:p>
    <w:p w14:paraId="208D35F6" w14:textId="77777777" w:rsidR="006019D9" w:rsidRDefault="006019D9" w:rsidP="006019D9">
      <w:pPr>
        <w:rPr>
          <w:sz w:val="24"/>
          <w:szCs w:val="24"/>
        </w:rPr>
      </w:pPr>
    </w:p>
    <w:p w14:paraId="645BEB3E" w14:textId="77777777" w:rsidR="006019D9" w:rsidRPr="00700250" w:rsidRDefault="006019D9" w:rsidP="006019D9">
      <w:pPr>
        <w:rPr>
          <w:sz w:val="24"/>
          <w:szCs w:val="28"/>
        </w:rPr>
      </w:pPr>
      <w:r w:rsidRPr="00700250">
        <w:rPr>
          <w:sz w:val="24"/>
          <w:szCs w:val="28"/>
        </w:rPr>
        <w:t>ServiceDomain = “CSDCC           ”</w:t>
      </w:r>
    </w:p>
    <w:p w14:paraId="355C914D" w14:textId="77777777" w:rsidR="006019D9" w:rsidRPr="00CF341F" w:rsidRDefault="006019D9" w:rsidP="006019D9">
      <w:pPr>
        <w:rPr>
          <w:sz w:val="24"/>
          <w:szCs w:val="28"/>
        </w:rPr>
      </w:pPr>
      <w:r w:rsidRPr="00700250">
        <w:rPr>
          <w:sz w:val="24"/>
          <w:szCs w:val="28"/>
        </w:rPr>
        <w:t>ServiceName = “UAPSRV          ”</w:t>
      </w:r>
    </w:p>
    <w:p w14:paraId="3B3F0067" w14:textId="77777777" w:rsidR="006019D9" w:rsidRDefault="006019D9" w:rsidP="006019D9">
      <w:pPr>
        <w:rPr>
          <w:sz w:val="24"/>
          <w:szCs w:val="24"/>
        </w:rPr>
      </w:pPr>
    </w:p>
    <w:p w14:paraId="7AFF498E"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6</w:t>
      </w:r>
      <w:r w:rsidRPr="00700250">
        <w:rPr>
          <w:sz w:val="24"/>
          <w:szCs w:val="24"/>
        </w:rPr>
        <w:t>”</w:t>
      </w:r>
    </w:p>
    <w:p w14:paraId="2EB5BA22" w14:textId="77777777" w:rsidR="00700250" w:rsidRPr="00700250" w:rsidRDefault="00700250" w:rsidP="00700250">
      <w:pPr>
        <w:rPr>
          <w:sz w:val="24"/>
          <w:szCs w:val="24"/>
        </w:rPr>
      </w:pPr>
    </w:p>
    <w:p w14:paraId="0CB27369" w14:textId="77777777" w:rsidR="003C6241" w:rsidRPr="00271B22" w:rsidRDefault="003C6241" w:rsidP="003C6241">
      <w:pPr>
        <w:rPr>
          <w:b/>
          <w:sz w:val="30"/>
          <w:szCs w:val="30"/>
        </w:rPr>
      </w:pPr>
      <w:r w:rsidRPr="00271B22">
        <w:rPr>
          <w:rFonts w:hint="eastAsia"/>
          <w:b/>
          <w:sz w:val="30"/>
          <w:szCs w:val="30"/>
        </w:rPr>
        <w:t>请求：</w:t>
      </w:r>
      <w:bookmarkEnd w:id="119"/>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C6241" w:rsidRPr="00455B38" w14:paraId="3F28D5A7" w14:textId="77777777" w:rsidTr="006B3879">
        <w:trPr>
          <w:trHeight w:val="534"/>
          <w:jc w:val="center"/>
        </w:trPr>
        <w:tc>
          <w:tcPr>
            <w:tcW w:w="537" w:type="dxa"/>
            <w:shd w:val="clear" w:color="auto" w:fill="FFC000"/>
            <w:vAlign w:val="center"/>
          </w:tcPr>
          <w:p w14:paraId="35023A71" w14:textId="77777777" w:rsidR="003C6241" w:rsidRPr="00455B38" w:rsidRDefault="003C6241" w:rsidP="00AF7367">
            <w:pPr>
              <w:jc w:val="center"/>
              <w:rPr>
                <w:b/>
                <w:sz w:val="24"/>
                <w:szCs w:val="24"/>
              </w:rPr>
            </w:pPr>
            <w:r w:rsidRPr="00455B38">
              <w:rPr>
                <w:rFonts w:hint="eastAsia"/>
                <w:b/>
                <w:sz w:val="24"/>
                <w:szCs w:val="24"/>
              </w:rPr>
              <w:t>NO</w:t>
            </w:r>
          </w:p>
        </w:tc>
        <w:tc>
          <w:tcPr>
            <w:tcW w:w="1272" w:type="dxa"/>
            <w:shd w:val="clear" w:color="auto" w:fill="FFC000"/>
            <w:vAlign w:val="center"/>
          </w:tcPr>
          <w:p w14:paraId="3188DCD7" w14:textId="77777777" w:rsidR="003C6241" w:rsidRPr="00455B38" w:rsidRDefault="003C6241"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6A8CEB23"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3B257F0C"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2887C754"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7BF69E6E" w14:textId="77777777" w:rsidR="003C6241" w:rsidRPr="00455B38" w:rsidRDefault="001C780D" w:rsidP="00AF7367">
            <w:pPr>
              <w:jc w:val="center"/>
              <w:rPr>
                <w:b/>
                <w:sz w:val="24"/>
                <w:szCs w:val="24"/>
              </w:rPr>
            </w:pPr>
            <w:r>
              <w:rPr>
                <w:rFonts w:hint="eastAsia"/>
                <w:b/>
                <w:sz w:val="24"/>
                <w:szCs w:val="24"/>
              </w:rPr>
              <w:t>备注</w:t>
            </w:r>
          </w:p>
        </w:tc>
      </w:tr>
      <w:tr w:rsidR="005C38EB" w14:paraId="7DDBE2B0" w14:textId="77777777" w:rsidTr="006B3879">
        <w:trPr>
          <w:trHeight w:val="415"/>
          <w:jc w:val="center"/>
        </w:trPr>
        <w:tc>
          <w:tcPr>
            <w:tcW w:w="537" w:type="dxa"/>
            <w:vAlign w:val="center"/>
          </w:tcPr>
          <w:p w14:paraId="1C992C88" w14:textId="77777777" w:rsidR="00E70528" w:rsidRDefault="00E70528">
            <w:pPr>
              <w:pStyle w:val="ab"/>
              <w:numPr>
                <w:ilvl w:val="0"/>
                <w:numId w:val="42"/>
              </w:numPr>
              <w:ind w:firstLineChars="0"/>
              <w:jc w:val="center"/>
              <w:rPr>
                <w:b/>
              </w:rPr>
            </w:pPr>
          </w:p>
        </w:tc>
        <w:tc>
          <w:tcPr>
            <w:tcW w:w="1272" w:type="dxa"/>
            <w:vAlign w:val="center"/>
          </w:tcPr>
          <w:p w14:paraId="3B4E0E1C" w14:textId="77777777" w:rsidR="005C38EB" w:rsidRPr="00663F4D" w:rsidRDefault="005C38EB" w:rsidP="00470CCA">
            <w:r>
              <w:rPr>
                <w:rFonts w:hint="eastAsia"/>
              </w:rPr>
              <w:t>YWLSH</w:t>
            </w:r>
          </w:p>
        </w:tc>
        <w:tc>
          <w:tcPr>
            <w:tcW w:w="1276" w:type="dxa"/>
            <w:vAlign w:val="center"/>
          </w:tcPr>
          <w:p w14:paraId="3C80248F" w14:textId="77777777" w:rsidR="005C38EB" w:rsidRPr="00663F4D" w:rsidRDefault="005C38EB" w:rsidP="00470CCA">
            <w:r w:rsidRPr="00C45958">
              <w:rPr>
                <w:rFonts w:hint="eastAsia"/>
              </w:rPr>
              <w:t>Character</w:t>
            </w:r>
          </w:p>
        </w:tc>
        <w:tc>
          <w:tcPr>
            <w:tcW w:w="851" w:type="dxa"/>
            <w:vAlign w:val="center"/>
          </w:tcPr>
          <w:p w14:paraId="1B075A5E" w14:textId="77777777" w:rsidR="005C38EB" w:rsidRPr="00663F4D" w:rsidRDefault="005C38EB" w:rsidP="00470CCA">
            <w:r>
              <w:rPr>
                <w:rFonts w:hint="eastAsia"/>
              </w:rPr>
              <w:t>10</w:t>
            </w:r>
          </w:p>
        </w:tc>
        <w:tc>
          <w:tcPr>
            <w:tcW w:w="2976" w:type="dxa"/>
            <w:vAlign w:val="center"/>
          </w:tcPr>
          <w:p w14:paraId="04228884" w14:textId="77777777" w:rsidR="005C38EB" w:rsidRPr="00663F4D" w:rsidRDefault="005C38EB" w:rsidP="00470CCA">
            <w:r>
              <w:rPr>
                <w:rFonts w:hint="eastAsia"/>
              </w:rPr>
              <w:t>业务流水号</w:t>
            </w:r>
          </w:p>
        </w:tc>
        <w:tc>
          <w:tcPr>
            <w:tcW w:w="2552" w:type="dxa"/>
            <w:vAlign w:val="center"/>
          </w:tcPr>
          <w:p w14:paraId="3BDBE48E" w14:textId="77777777" w:rsidR="005C38EB" w:rsidRPr="00663F4D" w:rsidRDefault="005C38EB" w:rsidP="00470CCA">
            <w:r>
              <w:rPr>
                <w:rFonts w:hint="eastAsia"/>
              </w:rPr>
              <w:t>必填</w:t>
            </w:r>
          </w:p>
        </w:tc>
      </w:tr>
      <w:tr w:rsidR="005C38EB" w14:paraId="7289EAF0" w14:textId="77777777" w:rsidTr="006B3879">
        <w:trPr>
          <w:trHeight w:val="415"/>
          <w:jc w:val="center"/>
        </w:trPr>
        <w:tc>
          <w:tcPr>
            <w:tcW w:w="537" w:type="dxa"/>
            <w:vAlign w:val="center"/>
          </w:tcPr>
          <w:p w14:paraId="77948899" w14:textId="77777777" w:rsidR="00E70528" w:rsidRDefault="00E70528">
            <w:pPr>
              <w:pStyle w:val="ab"/>
              <w:numPr>
                <w:ilvl w:val="0"/>
                <w:numId w:val="42"/>
              </w:numPr>
              <w:ind w:firstLineChars="0"/>
              <w:jc w:val="center"/>
              <w:rPr>
                <w:b/>
              </w:rPr>
            </w:pPr>
          </w:p>
        </w:tc>
        <w:tc>
          <w:tcPr>
            <w:tcW w:w="1272" w:type="dxa"/>
            <w:vAlign w:val="center"/>
          </w:tcPr>
          <w:p w14:paraId="18494FCB" w14:textId="77777777" w:rsidR="005C38EB" w:rsidRPr="00663F4D" w:rsidRDefault="005C38EB" w:rsidP="00470CCA">
            <w:r w:rsidRPr="00663F4D">
              <w:rPr>
                <w:rFonts w:hint="eastAsia"/>
              </w:rPr>
              <w:t>YMTH</w:t>
            </w:r>
          </w:p>
        </w:tc>
        <w:tc>
          <w:tcPr>
            <w:tcW w:w="1276" w:type="dxa"/>
            <w:vAlign w:val="center"/>
          </w:tcPr>
          <w:p w14:paraId="4F86DC1D" w14:textId="77777777" w:rsidR="005C38EB" w:rsidRPr="00663F4D" w:rsidRDefault="005C38EB" w:rsidP="00470CCA">
            <w:r w:rsidRPr="00663F4D">
              <w:rPr>
                <w:rFonts w:hint="eastAsia"/>
              </w:rPr>
              <w:t>Character</w:t>
            </w:r>
          </w:p>
        </w:tc>
        <w:tc>
          <w:tcPr>
            <w:tcW w:w="851" w:type="dxa"/>
            <w:vAlign w:val="center"/>
          </w:tcPr>
          <w:p w14:paraId="03B71550" w14:textId="77777777" w:rsidR="005C38EB" w:rsidRDefault="005C38EB" w:rsidP="00470CCA">
            <w:r>
              <w:rPr>
                <w:rFonts w:hint="eastAsia"/>
              </w:rPr>
              <w:t>20</w:t>
            </w:r>
          </w:p>
        </w:tc>
        <w:tc>
          <w:tcPr>
            <w:tcW w:w="2976" w:type="dxa"/>
            <w:vAlign w:val="center"/>
          </w:tcPr>
          <w:p w14:paraId="21B94A33" w14:textId="77777777" w:rsidR="005C38EB" w:rsidRPr="00663F4D" w:rsidRDefault="005C38EB" w:rsidP="00470CCA">
            <w:r w:rsidRPr="00663F4D">
              <w:rPr>
                <w:rFonts w:hint="eastAsia"/>
              </w:rPr>
              <w:t>一码通账户号码</w:t>
            </w:r>
          </w:p>
        </w:tc>
        <w:tc>
          <w:tcPr>
            <w:tcW w:w="2552" w:type="dxa"/>
            <w:vAlign w:val="center"/>
          </w:tcPr>
          <w:p w14:paraId="5C60397A" w14:textId="77777777" w:rsidR="005C38EB" w:rsidRDefault="005C38EB" w:rsidP="00470CCA">
            <w:r>
              <w:rPr>
                <w:rFonts w:hint="eastAsia"/>
              </w:rPr>
              <w:t>非</w:t>
            </w:r>
            <w:r w:rsidRPr="00663F4D">
              <w:rPr>
                <w:rFonts w:hint="eastAsia"/>
              </w:rPr>
              <w:t>必填</w:t>
            </w:r>
          </w:p>
        </w:tc>
      </w:tr>
      <w:tr w:rsidR="00250FD6" w14:paraId="5561BE2C" w14:textId="77777777" w:rsidTr="006B3879">
        <w:trPr>
          <w:trHeight w:val="415"/>
          <w:jc w:val="center"/>
        </w:trPr>
        <w:tc>
          <w:tcPr>
            <w:tcW w:w="537" w:type="dxa"/>
            <w:vAlign w:val="center"/>
          </w:tcPr>
          <w:p w14:paraId="3006EF6D" w14:textId="77777777" w:rsidR="00E70528" w:rsidRDefault="00E70528">
            <w:pPr>
              <w:pStyle w:val="ab"/>
              <w:numPr>
                <w:ilvl w:val="0"/>
                <w:numId w:val="42"/>
              </w:numPr>
              <w:ind w:firstLineChars="0"/>
              <w:jc w:val="center"/>
              <w:rPr>
                <w:b/>
              </w:rPr>
            </w:pPr>
          </w:p>
        </w:tc>
        <w:tc>
          <w:tcPr>
            <w:tcW w:w="1272" w:type="dxa"/>
            <w:vAlign w:val="center"/>
          </w:tcPr>
          <w:p w14:paraId="151BF45A" w14:textId="77777777" w:rsidR="00250FD6" w:rsidRPr="00663F4D" w:rsidRDefault="00250FD6" w:rsidP="00470CCA">
            <w:r w:rsidRPr="00663F4D">
              <w:rPr>
                <w:rFonts w:hint="eastAsia"/>
              </w:rPr>
              <w:t>ZHLB</w:t>
            </w:r>
          </w:p>
        </w:tc>
        <w:tc>
          <w:tcPr>
            <w:tcW w:w="1276" w:type="dxa"/>
            <w:vAlign w:val="center"/>
          </w:tcPr>
          <w:p w14:paraId="6C79ECAC" w14:textId="77777777" w:rsidR="00250FD6" w:rsidRPr="00663F4D" w:rsidRDefault="00250FD6" w:rsidP="00470CCA">
            <w:r w:rsidRPr="00663F4D">
              <w:rPr>
                <w:rFonts w:hint="eastAsia"/>
              </w:rPr>
              <w:t>Character</w:t>
            </w:r>
          </w:p>
        </w:tc>
        <w:tc>
          <w:tcPr>
            <w:tcW w:w="851" w:type="dxa"/>
            <w:vAlign w:val="center"/>
          </w:tcPr>
          <w:p w14:paraId="1C79635F" w14:textId="77777777" w:rsidR="00250FD6" w:rsidRDefault="00250FD6" w:rsidP="00470CCA">
            <w:r w:rsidRPr="00663F4D">
              <w:rPr>
                <w:rFonts w:hint="eastAsia"/>
              </w:rPr>
              <w:t>2</w:t>
            </w:r>
          </w:p>
        </w:tc>
        <w:tc>
          <w:tcPr>
            <w:tcW w:w="2976" w:type="dxa"/>
            <w:vAlign w:val="center"/>
          </w:tcPr>
          <w:p w14:paraId="77E5E1BD" w14:textId="77777777" w:rsidR="00250FD6" w:rsidRPr="00663F4D" w:rsidRDefault="00250FD6" w:rsidP="00470CCA">
            <w:r w:rsidRPr="00663F4D">
              <w:rPr>
                <w:rFonts w:hint="eastAsia"/>
              </w:rPr>
              <w:t>证券账户类别</w:t>
            </w:r>
          </w:p>
        </w:tc>
        <w:tc>
          <w:tcPr>
            <w:tcW w:w="2552" w:type="dxa"/>
            <w:vAlign w:val="center"/>
          </w:tcPr>
          <w:p w14:paraId="491212A2" w14:textId="77777777" w:rsidR="00250FD6" w:rsidRDefault="00250FD6" w:rsidP="00470CCA">
            <w:r w:rsidRPr="00663F4D">
              <w:rPr>
                <w:rFonts w:hint="eastAsia"/>
              </w:rPr>
              <w:t>必填</w:t>
            </w:r>
            <w:r>
              <w:rPr>
                <w:rFonts w:hint="eastAsia"/>
              </w:rPr>
              <w:t>，</w:t>
            </w:r>
            <w:r w:rsidRPr="00663F4D">
              <w:rPr>
                <w:rFonts w:hint="eastAsia"/>
              </w:rPr>
              <w:t>字典</w:t>
            </w:r>
            <w:r w:rsidRPr="00663F4D">
              <w:rPr>
                <w:rFonts w:hint="eastAsia"/>
              </w:rPr>
              <w:t>(ZHLB)</w:t>
            </w:r>
          </w:p>
        </w:tc>
      </w:tr>
      <w:tr w:rsidR="00250FD6" w14:paraId="6C0B6CEE" w14:textId="77777777" w:rsidTr="006B3879">
        <w:trPr>
          <w:trHeight w:val="415"/>
          <w:jc w:val="center"/>
        </w:trPr>
        <w:tc>
          <w:tcPr>
            <w:tcW w:w="537" w:type="dxa"/>
            <w:vAlign w:val="center"/>
          </w:tcPr>
          <w:p w14:paraId="21C9785A" w14:textId="77777777" w:rsidR="00E70528" w:rsidRDefault="00E70528">
            <w:pPr>
              <w:pStyle w:val="ab"/>
              <w:numPr>
                <w:ilvl w:val="0"/>
                <w:numId w:val="42"/>
              </w:numPr>
              <w:ind w:firstLineChars="0"/>
              <w:jc w:val="center"/>
              <w:rPr>
                <w:b/>
              </w:rPr>
            </w:pPr>
          </w:p>
        </w:tc>
        <w:tc>
          <w:tcPr>
            <w:tcW w:w="1272" w:type="dxa"/>
            <w:vAlign w:val="center"/>
          </w:tcPr>
          <w:p w14:paraId="491ACA6B" w14:textId="77777777" w:rsidR="00250FD6" w:rsidRPr="00663F4D" w:rsidRDefault="00250FD6" w:rsidP="00470CCA">
            <w:r w:rsidRPr="00663F4D">
              <w:rPr>
                <w:rFonts w:hint="eastAsia"/>
              </w:rPr>
              <w:t>ZQZH</w:t>
            </w:r>
          </w:p>
        </w:tc>
        <w:tc>
          <w:tcPr>
            <w:tcW w:w="1276" w:type="dxa"/>
            <w:vAlign w:val="center"/>
          </w:tcPr>
          <w:p w14:paraId="23D44DC7" w14:textId="77777777" w:rsidR="00250FD6" w:rsidRPr="00663F4D" w:rsidRDefault="00250FD6" w:rsidP="00470CCA">
            <w:r w:rsidRPr="00663F4D">
              <w:rPr>
                <w:rFonts w:hint="eastAsia"/>
              </w:rPr>
              <w:t>Character</w:t>
            </w:r>
          </w:p>
        </w:tc>
        <w:tc>
          <w:tcPr>
            <w:tcW w:w="851" w:type="dxa"/>
            <w:vAlign w:val="center"/>
          </w:tcPr>
          <w:p w14:paraId="22B89C25" w14:textId="77777777" w:rsidR="00250FD6" w:rsidRPr="00663F4D" w:rsidRDefault="00250FD6" w:rsidP="00470CCA">
            <w:r w:rsidRPr="00663F4D">
              <w:rPr>
                <w:rFonts w:hint="eastAsia"/>
              </w:rPr>
              <w:t>20</w:t>
            </w:r>
          </w:p>
        </w:tc>
        <w:tc>
          <w:tcPr>
            <w:tcW w:w="2976" w:type="dxa"/>
            <w:vAlign w:val="center"/>
          </w:tcPr>
          <w:p w14:paraId="1F4AEA8B" w14:textId="77777777" w:rsidR="00250FD6" w:rsidRPr="00663F4D" w:rsidRDefault="00250FD6" w:rsidP="00470CCA">
            <w:r w:rsidRPr="00663F4D">
              <w:rPr>
                <w:rFonts w:hint="eastAsia"/>
              </w:rPr>
              <w:t>证券账户号码</w:t>
            </w:r>
          </w:p>
        </w:tc>
        <w:tc>
          <w:tcPr>
            <w:tcW w:w="2552" w:type="dxa"/>
            <w:vAlign w:val="center"/>
          </w:tcPr>
          <w:p w14:paraId="1814ABB1" w14:textId="77777777" w:rsidR="00250FD6" w:rsidRPr="00663F4D" w:rsidRDefault="00250FD6" w:rsidP="00470CCA">
            <w:r w:rsidRPr="00663F4D">
              <w:rPr>
                <w:rFonts w:hint="eastAsia"/>
              </w:rPr>
              <w:t>必填</w:t>
            </w:r>
          </w:p>
        </w:tc>
      </w:tr>
      <w:tr w:rsidR="00250FD6" w14:paraId="21A2D5F4" w14:textId="77777777" w:rsidTr="006B3879">
        <w:trPr>
          <w:trHeight w:val="415"/>
          <w:jc w:val="center"/>
        </w:trPr>
        <w:tc>
          <w:tcPr>
            <w:tcW w:w="537" w:type="dxa"/>
            <w:vAlign w:val="center"/>
          </w:tcPr>
          <w:p w14:paraId="0D5ED92E" w14:textId="77777777" w:rsidR="00E70528" w:rsidRDefault="00E70528">
            <w:pPr>
              <w:pStyle w:val="ab"/>
              <w:numPr>
                <w:ilvl w:val="0"/>
                <w:numId w:val="42"/>
              </w:numPr>
              <w:ind w:firstLineChars="0"/>
              <w:jc w:val="center"/>
              <w:rPr>
                <w:b/>
              </w:rPr>
            </w:pPr>
          </w:p>
        </w:tc>
        <w:tc>
          <w:tcPr>
            <w:tcW w:w="1272" w:type="dxa"/>
            <w:vAlign w:val="center"/>
          </w:tcPr>
          <w:p w14:paraId="0ABE70C9" w14:textId="77777777" w:rsidR="00250FD6" w:rsidRPr="00663F4D" w:rsidRDefault="00250FD6" w:rsidP="00470CCA">
            <w:r w:rsidRPr="00663F4D">
              <w:rPr>
                <w:rFonts w:hint="eastAsia"/>
              </w:rPr>
              <w:t>ZJLB</w:t>
            </w:r>
          </w:p>
        </w:tc>
        <w:tc>
          <w:tcPr>
            <w:tcW w:w="1276" w:type="dxa"/>
            <w:vAlign w:val="center"/>
          </w:tcPr>
          <w:p w14:paraId="46F995E7" w14:textId="77777777" w:rsidR="00250FD6" w:rsidRPr="00663F4D" w:rsidRDefault="00250FD6" w:rsidP="00470CCA">
            <w:r w:rsidRPr="00663F4D">
              <w:rPr>
                <w:rFonts w:hint="eastAsia"/>
              </w:rPr>
              <w:t>Character</w:t>
            </w:r>
          </w:p>
        </w:tc>
        <w:tc>
          <w:tcPr>
            <w:tcW w:w="851" w:type="dxa"/>
            <w:vAlign w:val="center"/>
          </w:tcPr>
          <w:p w14:paraId="6FF89250" w14:textId="77777777" w:rsidR="00250FD6" w:rsidRPr="00663F4D" w:rsidRDefault="00250FD6" w:rsidP="00470CCA">
            <w:r w:rsidRPr="00663F4D">
              <w:rPr>
                <w:rFonts w:hint="eastAsia"/>
              </w:rPr>
              <w:t>2</w:t>
            </w:r>
          </w:p>
        </w:tc>
        <w:tc>
          <w:tcPr>
            <w:tcW w:w="2976" w:type="dxa"/>
            <w:vAlign w:val="center"/>
          </w:tcPr>
          <w:p w14:paraId="2E11E746" w14:textId="77777777" w:rsidR="00250FD6" w:rsidRPr="00663F4D" w:rsidRDefault="00250FD6" w:rsidP="00470CCA">
            <w:r w:rsidRPr="00663F4D">
              <w:rPr>
                <w:rFonts w:hint="eastAsia"/>
              </w:rPr>
              <w:t>主要身份证明文件类别</w:t>
            </w:r>
          </w:p>
        </w:tc>
        <w:tc>
          <w:tcPr>
            <w:tcW w:w="2552" w:type="dxa"/>
            <w:vAlign w:val="center"/>
          </w:tcPr>
          <w:p w14:paraId="7FE22498" w14:textId="77777777" w:rsidR="00250FD6" w:rsidRPr="00663F4D" w:rsidRDefault="00250FD6" w:rsidP="00470CCA">
            <w:r w:rsidRPr="00663F4D">
              <w:rPr>
                <w:rFonts w:hint="eastAsia"/>
              </w:rPr>
              <w:t>必填</w:t>
            </w:r>
            <w:r>
              <w:rPr>
                <w:rFonts w:hint="eastAsia"/>
              </w:rPr>
              <w:t>，</w:t>
            </w:r>
            <w:r w:rsidRPr="00663F4D">
              <w:rPr>
                <w:rFonts w:hint="eastAsia"/>
              </w:rPr>
              <w:t>字典</w:t>
            </w:r>
            <w:r w:rsidRPr="00663F4D">
              <w:rPr>
                <w:rFonts w:hint="eastAsia"/>
              </w:rPr>
              <w:t>(ZJLB)</w:t>
            </w:r>
          </w:p>
        </w:tc>
      </w:tr>
      <w:tr w:rsidR="00250FD6" w:rsidRPr="0081110F" w14:paraId="7BF57800" w14:textId="77777777" w:rsidTr="006B3879">
        <w:trPr>
          <w:trHeight w:val="415"/>
          <w:jc w:val="center"/>
        </w:trPr>
        <w:tc>
          <w:tcPr>
            <w:tcW w:w="537" w:type="dxa"/>
            <w:vAlign w:val="center"/>
          </w:tcPr>
          <w:p w14:paraId="7EF6B97E" w14:textId="77777777" w:rsidR="00E70528" w:rsidRDefault="00E70528">
            <w:pPr>
              <w:pStyle w:val="ab"/>
              <w:numPr>
                <w:ilvl w:val="0"/>
                <w:numId w:val="42"/>
              </w:numPr>
              <w:ind w:firstLineChars="0"/>
              <w:jc w:val="center"/>
              <w:rPr>
                <w:b/>
              </w:rPr>
            </w:pPr>
          </w:p>
        </w:tc>
        <w:tc>
          <w:tcPr>
            <w:tcW w:w="1272" w:type="dxa"/>
            <w:vAlign w:val="center"/>
          </w:tcPr>
          <w:p w14:paraId="5A371E64" w14:textId="77777777" w:rsidR="00250FD6" w:rsidRPr="00663F4D" w:rsidRDefault="00250FD6" w:rsidP="00470CCA">
            <w:r w:rsidRPr="00663F4D">
              <w:rPr>
                <w:rFonts w:hint="eastAsia"/>
              </w:rPr>
              <w:t>ZJDM</w:t>
            </w:r>
          </w:p>
        </w:tc>
        <w:tc>
          <w:tcPr>
            <w:tcW w:w="1276" w:type="dxa"/>
            <w:vAlign w:val="center"/>
          </w:tcPr>
          <w:p w14:paraId="0F95D9D8" w14:textId="77777777" w:rsidR="00250FD6" w:rsidRPr="00663F4D" w:rsidRDefault="00250FD6" w:rsidP="00470CCA">
            <w:r w:rsidRPr="00663F4D">
              <w:rPr>
                <w:rFonts w:hint="eastAsia"/>
              </w:rPr>
              <w:t>Character</w:t>
            </w:r>
          </w:p>
        </w:tc>
        <w:tc>
          <w:tcPr>
            <w:tcW w:w="851" w:type="dxa"/>
            <w:vAlign w:val="center"/>
          </w:tcPr>
          <w:p w14:paraId="02D2DC15" w14:textId="77777777" w:rsidR="00250FD6" w:rsidRPr="00663F4D" w:rsidRDefault="00250FD6" w:rsidP="00470CCA">
            <w:r>
              <w:rPr>
                <w:rFonts w:hint="eastAsia"/>
              </w:rPr>
              <w:t>4</w:t>
            </w:r>
            <w:r w:rsidRPr="00663F4D">
              <w:rPr>
                <w:rFonts w:hint="eastAsia"/>
              </w:rPr>
              <w:t>0</w:t>
            </w:r>
          </w:p>
        </w:tc>
        <w:tc>
          <w:tcPr>
            <w:tcW w:w="2976" w:type="dxa"/>
            <w:vAlign w:val="center"/>
          </w:tcPr>
          <w:p w14:paraId="6E51D656" w14:textId="77777777" w:rsidR="00250FD6" w:rsidRPr="00663F4D" w:rsidRDefault="00250FD6" w:rsidP="00470CCA">
            <w:r w:rsidRPr="00663F4D">
              <w:rPr>
                <w:rFonts w:hint="eastAsia"/>
              </w:rPr>
              <w:t>主要身份证明文件代码</w:t>
            </w:r>
          </w:p>
        </w:tc>
        <w:tc>
          <w:tcPr>
            <w:tcW w:w="2552" w:type="dxa"/>
            <w:vAlign w:val="center"/>
          </w:tcPr>
          <w:p w14:paraId="549890BD" w14:textId="77777777" w:rsidR="00250FD6" w:rsidRDefault="00250FD6" w:rsidP="00470CCA">
            <w:r w:rsidRPr="00663F4D">
              <w:rPr>
                <w:rFonts w:hint="eastAsia"/>
              </w:rPr>
              <w:t>必填</w:t>
            </w:r>
          </w:p>
        </w:tc>
      </w:tr>
      <w:tr w:rsidR="00877D96" w:rsidRPr="0081110F" w14:paraId="063782BE" w14:textId="77777777" w:rsidTr="006B3879">
        <w:trPr>
          <w:trHeight w:val="415"/>
          <w:jc w:val="center"/>
        </w:trPr>
        <w:tc>
          <w:tcPr>
            <w:tcW w:w="537" w:type="dxa"/>
            <w:vAlign w:val="center"/>
          </w:tcPr>
          <w:p w14:paraId="130993EF" w14:textId="77777777" w:rsidR="00E70528" w:rsidRDefault="00E70528">
            <w:pPr>
              <w:pStyle w:val="ab"/>
              <w:numPr>
                <w:ilvl w:val="0"/>
                <w:numId w:val="42"/>
              </w:numPr>
              <w:ind w:firstLineChars="0"/>
              <w:jc w:val="center"/>
              <w:rPr>
                <w:b/>
              </w:rPr>
            </w:pPr>
          </w:p>
        </w:tc>
        <w:tc>
          <w:tcPr>
            <w:tcW w:w="1272" w:type="dxa"/>
            <w:vAlign w:val="center"/>
          </w:tcPr>
          <w:p w14:paraId="717CFC15" w14:textId="77777777" w:rsidR="00877D96" w:rsidRPr="00663F4D" w:rsidRDefault="00877D96" w:rsidP="00470CCA">
            <w:r w:rsidRPr="00663F4D">
              <w:rPr>
                <w:rFonts w:hint="eastAsia"/>
              </w:rPr>
              <w:t>KHJGDM</w:t>
            </w:r>
          </w:p>
        </w:tc>
        <w:tc>
          <w:tcPr>
            <w:tcW w:w="1276" w:type="dxa"/>
            <w:vAlign w:val="center"/>
          </w:tcPr>
          <w:p w14:paraId="62DF9DAC" w14:textId="77777777" w:rsidR="00877D96" w:rsidRPr="00663F4D" w:rsidRDefault="00877D96" w:rsidP="00470CCA">
            <w:r w:rsidRPr="00663F4D">
              <w:rPr>
                <w:rFonts w:hint="eastAsia"/>
              </w:rPr>
              <w:t>Character</w:t>
            </w:r>
          </w:p>
        </w:tc>
        <w:tc>
          <w:tcPr>
            <w:tcW w:w="851" w:type="dxa"/>
            <w:vAlign w:val="center"/>
          </w:tcPr>
          <w:p w14:paraId="37B0CCFD" w14:textId="77777777" w:rsidR="00877D96" w:rsidRPr="00663F4D" w:rsidRDefault="00877D96" w:rsidP="00470CCA">
            <w:r w:rsidRPr="00663F4D">
              <w:rPr>
                <w:rFonts w:hint="eastAsia"/>
              </w:rPr>
              <w:t>6</w:t>
            </w:r>
          </w:p>
        </w:tc>
        <w:tc>
          <w:tcPr>
            <w:tcW w:w="2976" w:type="dxa"/>
            <w:vAlign w:val="center"/>
          </w:tcPr>
          <w:p w14:paraId="14B4E945" w14:textId="77777777" w:rsidR="00877D96" w:rsidRPr="00663F4D" w:rsidRDefault="00877D96" w:rsidP="00470CCA">
            <w:r>
              <w:rPr>
                <w:rFonts w:hint="eastAsia"/>
              </w:rPr>
              <w:t>业务发起</w:t>
            </w:r>
            <w:r w:rsidRPr="00663F4D">
              <w:rPr>
                <w:rFonts w:hint="eastAsia"/>
              </w:rPr>
              <w:t>开户代理机构代码</w:t>
            </w:r>
          </w:p>
        </w:tc>
        <w:tc>
          <w:tcPr>
            <w:tcW w:w="2552" w:type="dxa"/>
            <w:vAlign w:val="center"/>
          </w:tcPr>
          <w:p w14:paraId="7B65A9FF" w14:textId="77777777" w:rsidR="00877D96" w:rsidRPr="00663F4D" w:rsidRDefault="00877D96" w:rsidP="00470CCA">
            <w:r w:rsidRPr="00932014">
              <w:rPr>
                <w:rFonts w:hint="eastAsia"/>
              </w:rPr>
              <w:t>必填</w:t>
            </w:r>
          </w:p>
        </w:tc>
      </w:tr>
      <w:tr w:rsidR="00877D96" w:rsidRPr="0081110F" w14:paraId="29E05602" w14:textId="77777777" w:rsidTr="006B3879">
        <w:trPr>
          <w:trHeight w:val="415"/>
          <w:jc w:val="center"/>
        </w:trPr>
        <w:tc>
          <w:tcPr>
            <w:tcW w:w="537" w:type="dxa"/>
            <w:vAlign w:val="center"/>
          </w:tcPr>
          <w:p w14:paraId="1A9F641B" w14:textId="77777777" w:rsidR="00E70528" w:rsidRDefault="00E70528">
            <w:pPr>
              <w:pStyle w:val="ab"/>
              <w:numPr>
                <w:ilvl w:val="0"/>
                <w:numId w:val="42"/>
              </w:numPr>
              <w:ind w:firstLineChars="0"/>
              <w:jc w:val="center"/>
              <w:rPr>
                <w:b/>
              </w:rPr>
            </w:pPr>
          </w:p>
        </w:tc>
        <w:tc>
          <w:tcPr>
            <w:tcW w:w="1272" w:type="dxa"/>
            <w:vAlign w:val="center"/>
          </w:tcPr>
          <w:p w14:paraId="6FD0124F" w14:textId="77777777" w:rsidR="00877D96" w:rsidRPr="00663F4D" w:rsidRDefault="00877D96" w:rsidP="00470CCA">
            <w:r w:rsidRPr="00663F4D">
              <w:rPr>
                <w:rFonts w:hint="eastAsia"/>
              </w:rPr>
              <w:t>KHWDDM</w:t>
            </w:r>
          </w:p>
        </w:tc>
        <w:tc>
          <w:tcPr>
            <w:tcW w:w="1276" w:type="dxa"/>
            <w:vAlign w:val="center"/>
          </w:tcPr>
          <w:p w14:paraId="1C5B4AE0" w14:textId="77777777" w:rsidR="00877D96" w:rsidRPr="00663F4D" w:rsidRDefault="00877D96" w:rsidP="00470CCA">
            <w:r w:rsidRPr="00663F4D">
              <w:rPr>
                <w:rFonts w:hint="eastAsia"/>
              </w:rPr>
              <w:t>Character</w:t>
            </w:r>
          </w:p>
        </w:tc>
        <w:tc>
          <w:tcPr>
            <w:tcW w:w="851" w:type="dxa"/>
            <w:vAlign w:val="center"/>
          </w:tcPr>
          <w:p w14:paraId="755435AF" w14:textId="77777777" w:rsidR="00877D96" w:rsidRPr="00663F4D" w:rsidRDefault="00877D96" w:rsidP="00470CCA">
            <w:r w:rsidRPr="00663F4D">
              <w:rPr>
                <w:rFonts w:hint="eastAsia"/>
              </w:rPr>
              <w:t>10</w:t>
            </w:r>
          </w:p>
        </w:tc>
        <w:tc>
          <w:tcPr>
            <w:tcW w:w="2976" w:type="dxa"/>
            <w:vAlign w:val="center"/>
          </w:tcPr>
          <w:p w14:paraId="3A9C7143" w14:textId="77777777" w:rsidR="00877D96" w:rsidRPr="00663F4D" w:rsidRDefault="00877D96" w:rsidP="00470CCA">
            <w:r>
              <w:rPr>
                <w:rFonts w:hint="eastAsia"/>
              </w:rPr>
              <w:t>业务发起</w:t>
            </w:r>
            <w:r w:rsidRPr="00663F4D">
              <w:rPr>
                <w:rFonts w:hint="eastAsia"/>
              </w:rPr>
              <w:t>开户代理网点代码</w:t>
            </w:r>
          </w:p>
        </w:tc>
        <w:tc>
          <w:tcPr>
            <w:tcW w:w="2552" w:type="dxa"/>
            <w:vAlign w:val="center"/>
          </w:tcPr>
          <w:p w14:paraId="1EB1E664" w14:textId="77777777" w:rsidR="00877D96" w:rsidRPr="00663F4D" w:rsidRDefault="00877D96" w:rsidP="00470CCA">
            <w:r w:rsidRPr="00932014">
              <w:rPr>
                <w:rFonts w:hint="eastAsia"/>
              </w:rPr>
              <w:t>必填</w:t>
            </w:r>
          </w:p>
        </w:tc>
      </w:tr>
      <w:tr w:rsidR="00684A27" w:rsidRPr="0081110F" w14:paraId="162EFF78" w14:textId="77777777" w:rsidTr="006B3879">
        <w:trPr>
          <w:trHeight w:val="415"/>
          <w:jc w:val="center"/>
        </w:trPr>
        <w:tc>
          <w:tcPr>
            <w:tcW w:w="537" w:type="dxa"/>
            <w:vAlign w:val="center"/>
          </w:tcPr>
          <w:p w14:paraId="1E504FBD" w14:textId="77777777" w:rsidR="00E70528" w:rsidRDefault="00E70528">
            <w:pPr>
              <w:pStyle w:val="ab"/>
              <w:numPr>
                <w:ilvl w:val="0"/>
                <w:numId w:val="42"/>
              </w:numPr>
              <w:ind w:firstLineChars="0"/>
              <w:jc w:val="center"/>
              <w:rPr>
                <w:b/>
              </w:rPr>
            </w:pPr>
          </w:p>
        </w:tc>
        <w:tc>
          <w:tcPr>
            <w:tcW w:w="1272" w:type="dxa"/>
            <w:vAlign w:val="center"/>
          </w:tcPr>
          <w:p w14:paraId="0A0FC44E" w14:textId="77777777" w:rsidR="00684A27" w:rsidRPr="00663F4D" w:rsidRDefault="00684A27" w:rsidP="00470CCA">
            <w:r>
              <w:rPr>
                <w:rFonts w:hint="eastAsia"/>
              </w:rPr>
              <w:t>SQRQ</w:t>
            </w:r>
          </w:p>
        </w:tc>
        <w:tc>
          <w:tcPr>
            <w:tcW w:w="1276" w:type="dxa"/>
            <w:vAlign w:val="center"/>
          </w:tcPr>
          <w:p w14:paraId="19EA921F" w14:textId="77777777" w:rsidR="00684A27" w:rsidRPr="00663F4D" w:rsidRDefault="00684A27" w:rsidP="00470CCA">
            <w:r w:rsidRPr="00C45958">
              <w:rPr>
                <w:rFonts w:hint="eastAsia"/>
              </w:rPr>
              <w:t>Character</w:t>
            </w:r>
          </w:p>
        </w:tc>
        <w:tc>
          <w:tcPr>
            <w:tcW w:w="851" w:type="dxa"/>
            <w:vAlign w:val="center"/>
          </w:tcPr>
          <w:p w14:paraId="56F46210" w14:textId="77777777" w:rsidR="00684A27" w:rsidRPr="00663F4D" w:rsidRDefault="00684A27" w:rsidP="00470CCA">
            <w:r>
              <w:rPr>
                <w:rFonts w:hint="eastAsia"/>
              </w:rPr>
              <w:t>8</w:t>
            </w:r>
          </w:p>
        </w:tc>
        <w:tc>
          <w:tcPr>
            <w:tcW w:w="2976" w:type="dxa"/>
            <w:vAlign w:val="center"/>
          </w:tcPr>
          <w:p w14:paraId="7862DF7E" w14:textId="77777777" w:rsidR="00684A27" w:rsidRDefault="00684A27" w:rsidP="00470CCA">
            <w:r>
              <w:rPr>
                <w:rFonts w:hint="eastAsia"/>
              </w:rPr>
              <w:t>申请日期</w:t>
            </w:r>
          </w:p>
        </w:tc>
        <w:tc>
          <w:tcPr>
            <w:tcW w:w="2552" w:type="dxa"/>
            <w:vAlign w:val="center"/>
          </w:tcPr>
          <w:p w14:paraId="0424E342" w14:textId="77777777" w:rsidR="00684A27" w:rsidRPr="00932014" w:rsidRDefault="00684A27" w:rsidP="00470CCA">
            <w:r>
              <w:rPr>
                <w:rFonts w:hint="eastAsia"/>
              </w:rPr>
              <w:t>必填</w:t>
            </w:r>
          </w:p>
        </w:tc>
      </w:tr>
    </w:tbl>
    <w:p w14:paraId="240B63AE" w14:textId="77777777" w:rsidR="006C09A6" w:rsidRPr="006C09A6" w:rsidRDefault="006C09A6" w:rsidP="003C6241">
      <w:pPr>
        <w:rPr>
          <w:b/>
          <w:sz w:val="24"/>
          <w:szCs w:val="24"/>
        </w:rPr>
      </w:pPr>
      <w:bookmarkStart w:id="120" w:name="_Toc358041917"/>
      <w:r w:rsidRPr="006C09A6">
        <w:rPr>
          <w:rFonts w:hint="eastAsia"/>
          <w:b/>
          <w:sz w:val="24"/>
          <w:szCs w:val="24"/>
        </w:rPr>
        <w:t>说明：</w:t>
      </w:r>
    </w:p>
    <w:p w14:paraId="63FBCFD1" w14:textId="77777777" w:rsidR="00E70528" w:rsidRDefault="006C09A6" w:rsidP="00980985">
      <w:pPr>
        <w:pStyle w:val="ab"/>
        <w:numPr>
          <w:ilvl w:val="0"/>
          <w:numId w:val="26"/>
        </w:numPr>
        <w:spacing w:line="360" w:lineRule="auto"/>
        <w:ind w:left="426" w:firstLineChars="0" w:hanging="426"/>
      </w:pPr>
      <w:r>
        <w:rPr>
          <w:rFonts w:hint="eastAsia"/>
        </w:rPr>
        <w:t>发送方：开户代理机构</w:t>
      </w:r>
    </w:p>
    <w:p w14:paraId="4E607B50" w14:textId="77777777" w:rsidR="00E70528" w:rsidRDefault="006C09A6">
      <w:pPr>
        <w:pStyle w:val="ab"/>
        <w:numPr>
          <w:ilvl w:val="0"/>
          <w:numId w:val="26"/>
        </w:numPr>
        <w:spacing w:line="360" w:lineRule="auto"/>
        <w:ind w:left="426" w:firstLineChars="0" w:hanging="426"/>
      </w:pPr>
      <w:r>
        <w:rPr>
          <w:rFonts w:hint="eastAsia"/>
        </w:rPr>
        <w:t>接收方：</w:t>
      </w:r>
      <w:r w:rsidR="003D63AB">
        <w:rPr>
          <w:rFonts w:hint="eastAsia"/>
        </w:rPr>
        <w:t>中国结算账户系统</w:t>
      </w:r>
    </w:p>
    <w:p w14:paraId="6667859A" w14:textId="77777777" w:rsidR="00E70528" w:rsidRDefault="00773204">
      <w:pPr>
        <w:pStyle w:val="ab"/>
        <w:numPr>
          <w:ilvl w:val="0"/>
          <w:numId w:val="26"/>
        </w:numPr>
        <w:spacing w:line="360" w:lineRule="auto"/>
        <w:ind w:left="426" w:firstLineChars="0" w:hanging="426"/>
      </w:pPr>
      <w:r>
        <w:rPr>
          <w:rFonts w:hint="eastAsia"/>
        </w:rPr>
        <w:t>服务时间：周一至周日</w:t>
      </w:r>
      <w:r>
        <w:rPr>
          <w:rFonts w:hint="eastAsia"/>
        </w:rPr>
        <w:t xml:space="preserve"> 09:00</w:t>
      </w:r>
      <w:r>
        <w:rPr>
          <w:rFonts w:hint="eastAsia"/>
        </w:rPr>
        <w:t>至</w:t>
      </w:r>
      <w:r w:rsidR="008B1B41">
        <w:rPr>
          <w:rFonts w:hint="eastAsia"/>
        </w:rPr>
        <w:t>16:00</w:t>
      </w:r>
    </w:p>
    <w:p w14:paraId="2C7D411C" w14:textId="77777777" w:rsidR="00E70528" w:rsidRDefault="008750B0">
      <w:pPr>
        <w:pStyle w:val="ab"/>
        <w:numPr>
          <w:ilvl w:val="0"/>
          <w:numId w:val="26"/>
        </w:numPr>
        <w:spacing w:line="360" w:lineRule="auto"/>
        <w:ind w:left="426" w:firstLineChars="0" w:hanging="426"/>
      </w:pPr>
      <w:r>
        <w:rPr>
          <w:rFonts w:hint="eastAsia"/>
        </w:rPr>
        <w:t>通信通道：</w:t>
      </w:r>
      <w:r>
        <w:rPr>
          <w:rFonts w:hint="eastAsia"/>
        </w:rPr>
        <w:t>PROP</w:t>
      </w:r>
      <w:r>
        <w:rPr>
          <w:rFonts w:hint="eastAsia"/>
        </w:rPr>
        <w:t>通用交易接口</w:t>
      </w:r>
    </w:p>
    <w:p w14:paraId="5C3792AE" w14:textId="77777777" w:rsidR="003C6241" w:rsidRPr="00271B22" w:rsidRDefault="003C6241" w:rsidP="003C6241">
      <w:pPr>
        <w:rPr>
          <w:b/>
          <w:sz w:val="30"/>
          <w:szCs w:val="30"/>
        </w:rPr>
      </w:pPr>
      <w:r w:rsidRPr="00271B22">
        <w:rPr>
          <w:rFonts w:hint="eastAsia"/>
          <w:b/>
          <w:sz w:val="30"/>
          <w:szCs w:val="30"/>
        </w:rPr>
        <w:t>应答：</w:t>
      </w:r>
      <w:bookmarkEnd w:id="120"/>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1271"/>
        <w:gridCol w:w="1276"/>
        <w:gridCol w:w="851"/>
        <w:gridCol w:w="2976"/>
        <w:gridCol w:w="2410"/>
      </w:tblGrid>
      <w:tr w:rsidR="008A3FEB" w:rsidRPr="00455B38" w14:paraId="33E9B82F" w14:textId="77777777" w:rsidTr="006B3879">
        <w:trPr>
          <w:trHeight w:val="534"/>
          <w:jc w:val="center"/>
        </w:trPr>
        <w:tc>
          <w:tcPr>
            <w:tcW w:w="538" w:type="dxa"/>
            <w:shd w:val="clear" w:color="auto" w:fill="FFC000"/>
            <w:vAlign w:val="center"/>
          </w:tcPr>
          <w:p w14:paraId="5B03104D" w14:textId="77777777" w:rsidR="008A3FEB" w:rsidRPr="00455B38" w:rsidRDefault="008A3FEB" w:rsidP="00AF7367">
            <w:pPr>
              <w:jc w:val="center"/>
              <w:rPr>
                <w:b/>
                <w:sz w:val="24"/>
                <w:szCs w:val="24"/>
              </w:rPr>
            </w:pPr>
            <w:r w:rsidRPr="00455B38">
              <w:rPr>
                <w:rFonts w:hint="eastAsia"/>
                <w:b/>
                <w:sz w:val="24"/>
                <w:szCs w:val="24"/>
              </w:rPr>
              <w:t>NO</w:t>
            </w:r>
          </w:p>
        </w:tc>
        <w:tc>
          <w:tcPr>
            <w:tcW w:w="1271" w:type="dxa"/>
            <w:shd w:val="clear" w:color="auto" w:fill="FFC000"/>
            <w:vAlign w:val="center"/>
          </w:tcPr>
          <w:p w14:paraId="1F9533D0" w14:textId="77777777" w:rsidR="008A3FEB" w:rsidRPr="00455B38" w:rsidRDefault="008A3FEB" w:rsidP="00AF7367">
            <w:pPr>
              <w:jc w:val="center"/>
              <w:rPr>
                <w:b/>
                <w:sz w:val="24"/>
                <w:szCs w:val="24"/>
              </w:rPr>
            </w:pPr>
            <w:r w:rsidRPr="00455B38">
              <w:rPr>
                <w:rFonts w:hint="eastAsia"/>
                <w:b/>
                <w:sz w:val="24"/>
                <w:szCs w:val="24"/>
              </w:rPr>
              <w:t>字段</w:t>
            </w:r>
          </w:p>
        </w:tc>
        <w:tc>
          <w:tcPr>
            <w:tcW w:w="1276" w:type="dxa"/>
            <w:shd w:val="clear" w:color="auto" w:fill="FFC000"/>
            <w:vAlign w:val="center"/>
          </w:tcPr>
          <w:p w14:paraId="39F1843C" w14:textId="77777777" w:rsidR="008A3FEB" w:rsidRPr="00455B38" w:rsidRDefault="008A3FEB"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016ACB31" w14:textId="77777777" w:rsidR="008A3FEB" w:rsidRPr="00455B38" w:rsidRDefault="008A3FEB"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7901BEA9" w14:textId="77777777" w:rsidR="008A3FEB" w:rsidRPr="00455B38" w:rsidRDefault="008A3FEB" w:rsidP="00AF7367">
            <w:pPr>
              <w:jc w:val="center"/>
              <w:rPr>
                <w:b/>
                <w:sz w:val="24"/>
                <w:szCs w:val="24"/>
              </w:rPr>
            </w:pPr>
            <w:r w:rsidRPr="00455B38">
              <w:rPr>
                <w:rFonts w:hint="eastAsia"/>
                <w:b/>
                <w:sz w:val="24"/>
                <w:szCs w:val="24"/>
              </w:rPr>
              <w:t>字段名称</w:t>
            </w:r>
          </w:p>
        </w:tc>
        <w:tc>
          <w:tcPr>
            <w:tcW w:w="2410" w:type="dxa"/>
            <w:shd w:val="clear" w:color="auto" w:fill="FFC000"/>
            <w:vAlign w:val="center"/>
          </w:tcPr>
          <w:p w14:paraId="52FC4B83" w14:textId="77777777" w:rsidR="008A3FEB" w:rsidRPr="00455B38" w:rsidRDefault="008A3FEB" w:rsidP="008A3FEB">
            <w:pPr>
              <w:jc w:val="center"/>
              <w:rPr>
                <w:b/>
                <w:sz w:val="24"/>
                <w:szCs w:val="24"/>
              </w:rPr>
            </w:pPr>
            <w:r>
              <w:rPr>
                <w:rFonts w:hint="eastAsia"/>
                <w:b/>
                <w:sz w:val="24"/>
                <w:szCs w:val="24"/>
              </w:rPr>
              <w:t>备注</w:t>
            </w:r>
          </w:p>
        </w:tc>
      </w:tr>
      <w:tr w:rsidR="005C38EB" w14:paraId="4C66C724" w14:textId="77777777" w:rsidTr="006B3879">
        <w:trPr>
          <w:trHeight w:val="415"/>
          <w:jc w:val="center"/>
        </w:trPr>
        <w:tc>
          <w:tcPr>
            <w:tcW w:w="538" w:type="dxa"/>
            <w:vAlign w:val="center"/>
          </w:tcPr>
          <w:p w14:paraId="284BA384" w14:textId="77777777" w:rsidR="00E70528" w:rsidRDefault="00E70528">
            <w:pPr>
              <w:pStyle w:val="ab"/>
              <w:numPr>
                <w:ilvl w:val="0"/>
                <w:numId w:val="27"/>
              </w:numPr>
              <w:ind w:firstLineChars="0"/>
              <w:jc w:val="center"/>
              <w:rPr>
                <w:b/>
              </w:rPr>
            </w:pPr>
          </w:p>
        </w:tc>
        <w:tc>
          <w:tcPr>
            <w:tcW w:w="1271" w:type="dxa"/>
            <w:vAlign w:val="center"/>
          </w:tcPr>
          <w:p w14:paraId="78CCBA85" w14:textId="77777777" w:rsidR="005C38EB" w:rsidRPr="00E73072" w:rsidRDefault="005C38EB" w:rsidP="00470CCA">
            <w:r>
              <w:rPr>
                <w:rFonts w:hint="eastAsia"/>
              </w:rPr>
              <w:t>YWLSH</w:t>
            </w:r>
          </w:p>
        </w:tc>
        <w:tc>
          <w:tcPr>
            <w:tcW w:w="1276" w:type="dxa"/>
            <w:vAlign w:val="center"/>
          </w:tcPr>
          <w:p w14:paraId="611C69AA" w14:textId="77777777" w:rsidR="005C38EB" w:rsidRPr="00E73072" w:rsidRDefault="005C38EB" w:rsidP="00470CCA">
            <w:r w:rsidRPr="00C45958">
              <w:rPr>
                <w:rFonts w:hint="eastAsia"/>
              </w:rPr>
              <w:t>Character</w:t>
            </w:r>
          </w:p>
        </w:tc>
        <w:tc>
          <w:tcPr>
            <w:tcW w:w="851" w:type="dxa"/>
            <w:vAlign w:val="center"/>
          </w:tcPr>
          <w:p w14:paraId="1A0E8796" w14:textId="77777777" w:rsidR="005C38EB" w:rsidRPr="00E73072" w:rsidRDefault="005C38EB" w:rsidP="00470CCA">
            <w:r>
              <w:rPr>
                <w:rFonts w:hint="eastAsia"/>
              </w:rPr>
              <w:t>10</w:t>
            </w:r>
          </w:p>
        </w:tc>
        <w:tc>
          <w:tcPr>
            <w:tcW w:w="2976" w:type="dxa"/>
            <w:vAlign w:val="center"/>
          </w:tcPr>
          <w:p w14:paraId="3A743D64" w14:textId="77777777" w:rsidR="005C38EB" w:rsidRPr="00E73072" w:rsidRDefault="005C38EB" w:rsidP="00470CCA">
            <w:r>
              <w:rPr>
                <w:rFonts w:hint="eastAsia"/>
              </w:rPr>
              <w:t>业务流水号</w:t>
            </w:r>
          </w:p>
        </w:tc>
        <w:tc>
          <w:tcPr>
            <w:tcW w:w="2410" w:type="dxa"/>
            <w:vAlign w:val="center"/>
          </w:tcPr>
          <w:p w14:paraId="1863EC23" w14:textId="77777777" w:rsidR="005C38EB" w:rsidRPr="00E73072" w:rsidRDefault="005C38EB" w:rsidP="008A3FEB"/>
        </w:tc>
      </w:tr>
      <w:tr w:rsidR="005C38EB" w14:paraId="664DD605" w14:textId="77777777" w:rsidTr="006B3879">
        <w:trPr>
          <w:trHeight w:val="415"/>
          <w:jc w:val="center"/>
        </w:trPr>
        <w:tc>
          <w:tcPr>
            <w:tcW w:w="538" w:type="dxa"/>
            <w:vAlign w:val="center"/>
          </w:tcPr>
          <w:p w14:paraId="1DF29469" w14:textId="77777777" w:rsidR="00E70528" w:rsidRDefault="00E70528">
            <w:pPr>
              <w:pStyle w:val="ab"/>
              <w:numPr>
                <w:ilvl w:val="0"/>
                <w:numId w:val="27"/>
              </w:numPr>
              <w:ind w:firstLineChars="0"/>
              <w:jc w:val="center"/>
              <w:rPr>
                <w:b/>
              </w:rPr>
            </w:pPr>
          </w:p>
        </w:tc>
        <w:tc>
          <w:tcPr>
            <w:tcW w:w="1271" w:type="dxa"/>
            <w:vAlign w:val="center"/>
          </w:tcPr>
          <w:p w14:paraId="7E343BEF" w14:textId="77777777" w:rsidR="005C38EB" w:rsidRPr="00E73072" w:rsidRDefault="005C38EB" w:rsidP="00470CCA">
            <w:r w:rsidRPr="00663F4D">
              <w:rPr>
                <w:rFonts w:hint="eastAsia"/>
              </w:rPr>
              <w:t>YMTH</w:t>
            </w:r>
          </w:p>
        </w:tc>
        <w:tc>
          <w:tcPr>
            <w:tcW w:w="1276" w:type="dxa"/>
            <w:vAlign w:val="center"/>
          </w:tcPr>
          <w:p w14:paraId="34EC3E14" w14:textId="77777777" w:rsidR="005C38EB" w:rsidRPr="00E73072" w:rsidRDefault="005C38EB" w:rsidP="00470CCA">
            <w:r w:rsidRPr="00663F4D">
              <w:rPr>
                <w:rFonts w:hint="eastAsia"/>
              </w:rPr>
              <w:t>Character</w:t>
            </w:r>
          </w:p>
        </w:tc>
        <w:tc>
          <w:tcPr>
            <w:tcW w:w="851" w:type="dxa"/>
            <w:vAlign w:val="center"/>
          </w:tcPr>
          <w:p w14:paraId="661661A6" w14:textId="77777777" w:rsidR="005C38EB" w:rsidRDefault="005C38EB" w:rsidP="00470CCA">
            <w:r>
              <w:rPr>
                <w:rFonts w:hint="eastAsia"/>
              </w:rPr>
              <w:t>20</w:t>
            </w:r>
          </w:p>
        </w:tc>
        <w:tc>
          <w:tcPr>
            <w:tcW w:w="2976" w:type="dxa"/>
            <w:vAlign w:val="center"/>
          </w:tcPr>
          <w:p w14:paraId="03AD1C16" w14:textId="77777777" w:rsidR="005C38EB" w:rsidRPr="00E73072" w:rsidRDefault="005C38EB" w:rsidP="00470CCA">
            <w:r w:rsidRPr="00663F4D">
              <w:rPr>
                <w:rFonts w:hint="eastAsia"/>
              </w:rPr>
              <w:t>一码通账户号码</w:t>
            </w:r>
          </w:p>
        </w:tc>
        <w:tc>
          <w:tcPr>
            <w:tcW w:w="2410" w:type="dxa"/>
            <w:vAlign w:val="center"/>
          </w:tcPr>
          <w:p w14:paraId="231B385C" w14:textId="77777777" w:rsidR="005C38EB" w:rsidRPr="00E73072" w:rsidRDefault="005C38EB" w:rsidP="008A3FEB"/>
        </w:tc>
      </w:tr>
      <w:tr w:rsidR="006130F1" w14:paraId="7542D010" w14:textId="77777777" w:rsidTr="006B3879">
        <w:trPr>
          <w:trHeight w:val="415"/>
          <w:jc w:val="center"/>
        </w:trPr>
        <w:tc>
          <w:tcPr>
            <w:tcW w:w="538" w:type="dxa"/>
            <w:vAlign w:val="center"/>
          </w:tcPr>
          <w:p w14:paraId="53186B49" w14:textId="77777777" w:rsidR="00E70528" w:rsidRDefault="00E70528">
            <w:pPr>
              <w:pStyle w:val="ab"/>
              <w:numPr>
                <w:ilvl w:val="0"/>
                <w:numId w:val="27"/>
              </w:numPr>
              <w:ind w:firstLineChars="0"/>
              <w:jc w:val="center"/>
              <w:rPr>
                <w:b/>
              </w:rPr>
            </w:pPr>
          </w:p>
        </w:tc>
        <w:tc>
          <w:tcPr>
            <w:tcW w:w="1271" w:type="dxa"/>
            <w:vAlign w:val="center"/>
          </w:tcPr>
          <w:p w14:paraId="6AD8B7D1" w14:textId="77777777" w:rsidR="006130F1" w:rsidRPr="00663F4D" w:rsidRDefault="006130F1" w:rsidP="00470CCA">
            <w:r w:rsidRPr="00E73072">
              <w:rPr>
                <w:rFonts w:hint="eastAsia"/>
              </w:rPr>
              <w:t>ZHLB</w:t>
            </w:r>
          </w:p>
        </w:tc>
        <w:tc>
          <w:tcPr>
            <w:tcW w:w="1276" w:type="dxa"/>
            <w:vAlign w:val="center"/>
          </w:tcPr>
          <w:p w14:paraId="1710C723" w14:textId="77777777" w:rsidR="006130F1" w:rsidRPr="00663F4D" w:rsidRDefault="006130F1" w:rsidP="00470CCA">
            <w:r w:rsidRPr="00E73072">
              <w:rPr>
                <w:rFonts w:hint="eastAsia"/>
              </w:rPr>
              <w:t>Character</w:t>
            </w:r>
          </w:p>
        </w:tc>
        <w:tc>
          <w:tcPr>
            <w:tcW w:w="851" w:type="dxa"/>
            <w:vAlign w:val="center"/>
          </w:tcPr>
          <w:p w14:paraId="79B44714" w14:textId="77777777" w:rsidR="006130F1" w:rsidRDefault="006130F1" w:rsidP="00470CCA">
            <w:r w:rsidRPr="00E73072">
              <w:rPr>
                <w:rFonts w:hint="eastAsia"/>
              </w:rPr>
              <w:t>2</w:t>
            </w:r>
          </w:p>
        </w:tc>
        <w:tc>
          <w:tcPr>
            <w:tcW w:w="2976" w:type="dxa"/>
            <w:vAlign w:val="center"/>
          </w:tcPr>
          <w:p w14:paraId="1417C168" w14:textId="77777777" w:rsidR="006130F1" w:rsidRPr="00663F4D" w:rsidRDefault="006130F1" w:rsidP="00470CCA">
            <w:r w:rsidRPr="00E73072">
              <w:rPr>
                <w:rFonts w:hint="eastAsia"/>
              </w:rPr>
              <w:t>证券账户类别</w:t>
            </w:r>
          </w:p>
        </w:tc>
        <w:tc>
          <w:tcPr>
            <w:tcW w:w="2410" w:type="dxa"/>
            <w:vAlign w:val="center"/>
          </w:tcPr>
          <w:p w14:paraId="6E635F10" w14:textId="77777777" w:rsidR="006130F1" w:rsidRPr="00E73072" w:rsidRDefault="006130F1" w:rsidP="008A3FEB">
            <w:r w:rsidRPr="00663F4D">
              <w:rPr>
                <w:rFonts w:hint="eastAsia"/>
              </w:rPr>
              <w:t>字典</w:t>
            </w:r>
            <w:r w:rsidRPr="00663F4D">
              <w:rPr>
                <w:rFonts w:hint="eastAsia"/>
              </w:rPr>
              <w:t>(ZHLB)</w:t>
            </w:r>
          </w:p>
        </w:tc>
      </w:tr>
      <w:tr w:rsidR="006130F1" w14:paraId="5F815A8E" w14:textId="77777777" w:rsidTr="006B3879">
        <w:trPr>
          <w:trHeight w:val="415"/>
          <w:jc w:val="center"/>
        </w:trPr>
        <w:tc>
          <w:tcPr>
            <w:tcW w:w="538" w:type="dxa"/>
            <w:vAlign w:val="center"/>
          </w:tcPr>
          <w:p w14:paraId="1F34DB58" w14:textId="77777777" w:rsidR="00E70528" w:rsidRDefault="00E70528">
            <w:pPr>
              <w:pStyle w:val="ab"/>
              <w:numPr>
                <w:ilvl w:val="0"/>
                <w:numId w:val="27"/>
              </w:numPr>
              <w:ind w:firstLineChars="0"/>
              <w:jc w:val="center"/>
              <w:rPr>
                <w:b/>
              </w:rPr>
            </w:pPr>
          </w:p>
        </w:tc>
        <w:tc>
          <w:tcPr>
            <w:tcW w:w="1271" w:type="dxa"/>
            <w:vAlign w:val="center"/>
          </w:tcPr>
          <w:p w14:paraId="49CF773D" w14:textId="77777777" w:rsidR="006130F1" w:rsidRPr="00E73072" w:rsidRDefault="006130F1" w:rsidP="00470CCA">
            <w:r w:rsidRPr="00E73072">
              <w:rPr>
                <w:rFonts w:hint="eastAsia"/>
              </w:rPr>
              <w:t>ZQZH</w:t>
            </w:r>
          </w:p>
        </w:tc>
        <w:tc>
          <w:tcPr>
            <w:tcW w:w="1276" w:type="dxa"/>
            <w:vAlign w:val="center"/>
          </w:tcPr>
          <w:p w14:paraId="371E48CF" w14:textId="77777777" w:rsidR="006130F1" w:rsidRPr="00E73072" w:rsidRDefault="006130F1" w:rsidP="00470CCA">
            <w:r w:rsidRPr="00E73072">
              <w:rPr>
                <w:rFonts w:hint="eastAsia"/>
              </w:rPr>
              <w:t>Character</w:t>
            </w:r>
          </w:p>
        </w:tc>
        <w:tc>
          <w:tcPr>
            <w:tcW w:w="851" w:type="dxa"/>
            <w:vAlign w:val="center"/>
          </w:tcPr>
          <w:p w14:paraId="1FDC0B63" w14:textId="77777777" w:rsidR="006130F1" w:rsidRPr="00E73072" w:rsidRDefault="006130F1" w:rsidP="00470CCA">
            <w:r w:rsidRPr="00E73072">
              <w:rPr>
                <w:rFonts w:hint="eastAsia"/>
              </w:rPr>
              <w:t>20</w:t>
            </w:r>
          </w:p>
        </w:tc>
        <w:tc>
          <w:tcPr>
            <w:tcW w:w="2976" w:type="dxa"/>
            <w:vAlign w:val="center"/>
          </w:tcPr>
          <w:p w14:paraId="57AD94CD" w14:textId="77777777" w:rsidR="006130F1" w:rsidRPr="00E73072" w:rsidRDefault="006130F1" w:rsidP="00470CCA">
            <w:r w:rsidRPr="00E73072">
              <w:rPr>
                <w:rFonts w:hint="eastAsia"/>
              </w:rPr>
              <w:t>证券账户号码</w:t>
            </w:r>
          </w:p>
        </w:tc>
        <w:tc>
          <w:tcPr>
            <w:tcW w:w="2410" w:type="dxa"/>
            <w:vAlign w:val="center"/>
          </w:tcPr>
          <w:p w14:paraId="39327362" w14:textId="77777777" w:rsidR="006130F1" w:rsidRPr="00E73072" w:rsidRDefault="006130F1" w:rsidP="008A3FEB"/>
        </w:tc>
      </w:tr>
      <w:tr w:rsidR="006130F1" w14:paraId="38693D3A" w14:textId="77777777" w:rsidTr="006B3879">
        <w:trPr>
          <w:trHeight w:val="415"/>
          <w:jc w:val="center"/>
        </w:trPr>
        <w:tc>
          <w:tcPr>
            <w:tcW w:w="538" w:type="dxa"/>
            <w:vAlign w:val="center"/>
          </w:tcPr>
          <w:p w14:paraId="007BDF45" w14:textId="77777777" w:rsidR="00E70528" w:rsidRDefault="00E70528">
            <w:pPr>
              <w:pStyle w:val="ab"/>
              <w:numPr>
                <w:ilvl w:val="0"/>
                <w:numId w:val="27"/>
              </w:numPr>
              <w:ind w:firstLineChars="0"/>
              <w:jc w:val="center"/>
              <w:rPr>
                <w:b/>
              </w:rPr>
            </w:pPr>
          </w:p>
        </w:tc>
        <w:tc>
          <w:tcPr>
            <w:tcW w:w="1271" w:type="dxa"/>
            <w:vAlign w:val="center"/>
          </w:tcPr>
          <w:p w14:paraId="2B30F9D6" w14:textId="77777777" w:rsidR="006130F1" w:rsidRPr="00E73072" w:rsidRDefault="006130F1" w:rsidP="00470CCA">
            <w:r w:rsidRPr="00E73072">
              <w:rPr>
                <w:rFonts w:hint="eastAsia"/>
              </w:rPr>
              <w:t>ZJLB</w:t>
            </w:r>
          </w:p>
        </w:tc>
        <w:tc>
          <w:tcPr>
            <w:tcW w:w="1276" w:type="dxa"/>
            <w:vAlign w:val="center"/>
          </w:tcPr>
          <w:p w14:paraId="10ED612F" w14:textId="77777777" w:rsidR="006130F1" w:rsidRPr="00E73072" w:rsidRDefault="006130F1" w:rsidP="00470CCA">
            <w:r w:rsidRPr="00E73072">
              <w:rPr>
                <w:rFonts w:hint="eastAsia"/>
              </w:rPr>
              <w:t>Character</w:t>
            </w:r>
          </w:p>
        </w:tc>
        <w:tc>
          <w:tcPr>
            <w:tcW w:w="851" w:type="dxa"/>
            <w:vAlign w:val="center"/>
          </w:tcPr>
          <w:p w14:paraId="7DB61044" w14:textId="77777777" w:rsidR="006130F1" w:rsidRPr="00E73072" w:rsidRDefault="006130F1" w:rsidP="00470CCA">
            <w:r w:rsidRPr="00E73072">
              <w:rPr>
                <w:rFonts w:hint="eastAsia"/>
              </w:rPr>
              <w:t>2</w:t>
            </w:r>
          </w:p>
        </w:tc>
        <w:tc>
          <w:tcPr>
            <w:tcW w:w="2976" w:type="dxa"/>
            <w:vAlign w:val="center"/>
          </w:tcPr>
          <w:p w14:paraId="4C9AEE23" w14:textId="77777777" w:rsidR="006130F1" w:rsidRPr="00E73072" w:rsidRDefault="006130F1" w:rsidP="00470CCA">
            <w:r w:rsidRPr="00E73072">
              <w:rPr>
                <w:rFonts w:hint="eastAsia"/>
              </w:rPr>
              <w:t>主要身份证明文件类别</w:t>
            </w:r>
          </w:p>
        </w:tc>
        <w:tc>
          <w:tcPr>
            <w:tcW w:w="2410" w:type="dxa"/>
            <w:vAlign w:val="center"/>
          </w:tcPr>
          <w:p w14:paraId="6EAE8676" w14:textId="77777777" w:rsidR="006130F1" w:rsidRPr="00E73072" w:rsidRDefault="006130F1" w:rsidP="008A3FEB">
            <w:r w:rsidRPr="00663F4D">
              <w:rPr>
                <w:rFonts w:hint="eastAsia"/>
              </w:rPr>
              <w:t>字典</w:t>
            </w:r>
            <w:r w:rsidRPr="00663F4D">
              <w:rPr>
                <w:rFonts w:hint="eastAsia"/>
              </w:rPr>
              <w:t>(</w:t>
            </w:r>
            <w:r w:rsidRPr="00E73072">
              <w:rPr>
                <w:rFonts w:hint="eastAsia"/>
              </w:rPr>
              <w:t>ZJLB</w:t>
            </w:r>
            <w:r w:rsidRPr="00663F4D">
              <w:rPr>
                <w:rFonts w:hint="eastAsia"/>
              </w:rPr>
              <w:t>)</w:t>
            </w:r>
          </w:p>
        </w:tc>
      </w:tr>
      <w:tr w:rsidR="006130F1" w:rsidRPr="0081110F" w14:paraId="4273A9BE" w14:textId="77777777" w:rsidTr="006B3879">
        <w:trPr>
          <w:trHeight w:val="415"/>
          <w:jc w:val="center"/>
        </w:trPr>
        <w:tc>
          <w:tcPr>
            <w:tcW w:w="538" w:type="dxa"/>
            <w:vAlign w:val="center"/>
          </w:tcPr>
          <w:p w14:paraId="385EA453" w14:textId="77777777" w:rsidR="00E70528" w:rsidRDefault="00E70528">
            <w:pPr>
              <w:pStyle w:val="ab"/>
              <w:numPr>
                <w:ilvl w:val="0"/>
                <w:numId w:val="27"/>
              </w:numPr>
              <w:ind w:firstLineChars="0"/>
              <w:jc w:val="center"/>
              <w:rPr>
                <w:b/>
              </w:rPr>
            </w:pPr>
          </w:p>
        </w:tc>
        <w:tc>
          <w:tcPr>
            <w:tcW w:w="1271" w:type="dxa"/>
            <w:vAlign w:val="center"/>
          </w:tcPr>
          <w:p w14:paraId="21D2DE38" w14:textId="77777777" w:rsidR="006130F1" w:rsidRPr="00E73072" w:rsidRDefault="006130F1" w:rsidP="00470CCA">
            <w:r w:rsidRPr="00E73072">
              <w:rPr>
                <w:rFonts w:hint="eastAsia"/>
              </w:rPr>
              <w:t>ZJDM</w:t>
            </w:r>
          </w:p>
        </w:tc>
        <w:tc>
          <w:tcPr>
            <w:tcW w:w="1276" w:type="dxa"/>
            <w:vAlign w:val="center"/>
          </w:tcPr>
          <w:p w14:paraId="31A3CA8F" w14:textId="77777777" w:rsidR="006130F1" w:rsidRPr="00E73072" w:rsidRDefault="006130F1" w:rsidP="00470CCA">
            <w:r w:rsidRPr="00E73072">
              <w:rPr>
                <w:rFonts w:hint="eastAsia"/>
              </w:rPr>
              <w:t>Character</w:t>
            </w:r>
          </w:p>
        </w:tc>
        <w:tc>
          <w:tcPr>
            <w:tcW w:w="851" w:type="dxa"/>
            <w:vAlign w:val="center"/>
          </w:tcPr>
          <w:p w14:paraId="739E9CF9" w14:textId="77777777" w:rsidR="006130F1" w:rsidRPr="00E73072" w:rsidRDefault="006130F1" w:rsidP="00470CCA">
            <w:r>
              <w:rPr>
                <w:rFonts w:hint="eastAsia"/>
              </w:rPr>
              <w:t>4</w:t>
            </w:r>
            <w:r w:rsidRPr="00E73072">
              <w:rPr>
                <w:rFonts w:hint="eastAsia"/>
              </w:rPr>
              <w:t>0</w:t>
            </w:r>
          </w:p>
        </w:tc>
        <w:tc>
          <w:tcPr>
            <w:tcW w:w="2976" w:type="dxa"/>
            <w:vAlign w:val="center"/>
          </w:tcPr>
          <w:p w14:paraId="26F8F22C" w14:textId="77777777" w:rsidR="006130F1" w:rsidRPr="00E73072" w:rsidRDefault="006130F1" w:rsidP="00470CCA">
            <w:r w:rsidRPr="00E73072">
              <w:rPr>
                <w:rFonts w:hint="eastAsia"/>
              </w:rPr>
              <w:t>主要身份证明文件代码</w:t>
            </w:r>
          </w:p>
        </w:tc>
        <w:tc>
          <w:tcPr>
            <w:tcW w:w="2410" w:type="dxa"/>
            <w:vAlign w:val="center"/>
          </w:tcPr>
          <w:p w14:paraId="376F433F" w14:textId="77777777" w:rsidR="006130F1" w:rsidRPr="00E73072" w:rsidRDefault="006130F1" w:rsidP="008A3FEB"/>
        </w:tc>
      </w:tr>
      <w:tr w:rsidR="006130F1" w:rsidRPr="0081110F" w14:paraId="02E21E71" w14:textId="77777777" w:rsidTr="006B3879">
        <w:trPr>
          <w:trHeight w:val="415"/>
          <w:jc w:val="center"/>
        </w:trPr>
        <w:tc>
          <w:tcPr>
            <w:tcW w:w="538" w:type="dxa"/>
            <w:vAlign w:val="center"/>
          </w:tcPr>
          <w:p w14:paraId="6A43C067" w14:textId="77777777" w:rsidR="00E70528" w:rsidRDefault="00E70528">
            <w:pPr>
              <w:pStyle w:val="ab"/>
              <w:numPr>
                <w:ilvl w:val="0"/>
                <w:numId w:val="27"/>
              </w:numPr>
              <w:ind w:firstLineChars="0"/>
              <w:jc w:val="center"/>
              <w:rPr>
                <w:b/>
              </w:rPr>
            </w:pPr>
          </w:p>
        </w:tc>
        <w:tc>
          <w:tcPr>
            <w:tcW w:w="1271" w:type="dxa"/>
            <w:vAlign w:val="center"/>
          </w:tcPr>
          <w:p w14:paraId="44391C37" w14:textId="77777777" w:rsidR="006130F1" w:rsidRPr="00E73072" w:rsidRDefault="006130F1" w:rsidP="00470CCA">
            <w:r w:rsidRPr="00663F4D">
              <w:rPr>
                <w:rFonts w:hint="eastAsia"/>
              </w:rPr>
              <w:t>KHJGDM</w:t>
            </w:r>
          </w:p>
        </w:tc>
        <w:tc>
          <w:tcPr>
            <w:tcW w:w="1276" w:type="dxa"/>
            <w:vAlign w:val="center"/>
          </w:tcPr>
          <w:p w14:paraId="5DFC39ED" w14:textId="77777777" w:rsidR="006130F1" w:rsidRPr="00E73072" w:rsidRDefault="006130F1" w:rsidP="00470CCA">
            <w:r w:rsidRPr="00663F4D">
              <w:rPr>
                <w:rFonts w:hint="eastAsia"/>
              </w:rPr>
              <w:t>Character</w:t>
            </w:r>
          </w:p>
        </w:tc>
        <w:tc>
          <w:tcPr>
            <w:tcW w:w="851" w:type="dxa"/>
            <w:vAlign w:val="center"/>
          </w:tcPr>
          <w:p w14:paraId="30473208" w14:textId="77777777" w:rsidR="006130F1" w:rsidRPr="00E73072" w:rsidRDefault="006130F1" w:rsidP="00470CCA">
            <w:r w:rsidRPr="00663F4D">
              <w:rPr>
                <w:rFonts w:hint="eastAsia"/>
              </w:rPr>
              <w:t>6</w:t>
            </w:r>
          </w:p>
        </w:tc>
        <w:tc>
          <w:tcPr>
            <w:tcW w:w="2976" w:type="dxa"/>
            <w:vAlign w:val="center"/>
          </w:tcPr>
          <w:p w14:paraId="36573D31" w14:textId="77777777" w:rsidR="006130F1" w:rsidRPr="00E73072" w:rsidRDefault="006130F1" w:rsidP="00470CCA">
            <w:r>
              <w:rPr>
                <w:rFonts w:hint="eastAsia"/>
              </w:rPr>
              <w:t>业务发起</w:t>
            </w:r>
            <w:r w:rsidRPr="00663F4D">
              <w:rPr>
                <w:rFonts w:hint="eastAsia"/>
              </w:rPr>
              <w:t>开户代理机构代码</w:t>
            </w:r>
          </w:p>
        </w:tc>
        <w:tc>
          <w:tcPr>
            <w:tcW w:w="2410" w:type="dxa"/>
            <w:vAlign w:val="center"/>
          </w:tcPr>
          <w:p w14:paraId="4BD343F0" w14:textId="77777777" w:rsidR="006130F1" w:rsidRPr="00E73072" w:rsidRDefault="006130F1" w:rsidP="008A3FEB"/>
        </w:tc>
      </w:tr>
      <w:tr w:rsidR="006130F1" w:rsidRPr="0081110F" w14:paraId="71AFBF4E" w14:textId="77777777" w:rsidTr="006B3879">
        <w:trPr>
          <w:trHeight w:val="415"/>
          <w:jc w:val="center"/>
        </w:trPr>
        <w:tc>
          <w:tcPr>
            <w:tcW w:w="538" w:type="dxa"/>
            <w:vAlign w:val="center"/>
          </w:tcPr>
          <w:p w14:paraId="37B676C5" w14:textId="77777777" w:rsidR="00E70528" w:rsidRDefault="00E70528">
            <w:pPr>
              <w:pStyle w:val="ab"/>
              <w:numPr>
                <w:ilvl w:val="0"/>
                <w:numId w:val="27"/>
              </w:numPr>
              <w:ind w:firstLineChars="0"/>
              <w:jc w:val="center"/>
              <w:rPr>
                <w:b/>
              </w:rPr>
            </w:pPr>
          </w:p>
        </w:tc>
        <w:tc>
          <w:tcPr>
            <w:tcW w:w="1271" w:type="dxa"/>
            <w:vAlign w:val="center"/>
          </w:tcPr>
          <w:p w14:paraId="6DF7335D" w14:textId="77777777" w:rsidR="006130F1" w:rsidRPr="00E73072" w:rsidRDefault="006130F1" w:rsidP="00470CCA">
            <w:r w:rsidRPr="00663F4D">
              <w:rPr>
                <w:rFonts w:hint="eastAsia"/>
              </w:rPr>
              <w:t>KHWDDM</w:t>
            </w:r>
          </w:p>
        </w:tc>
        <w:tc>
          <w:tcPr>
            <w:tcW w:w="1276" w:type="dxa"/>
            <w:vAlign w:val="center"/>
          </w:tcPr>
          <w:p w14:paraId="3F7A78C9" w14:textId="77777777" w:rsidR="006130F1" w:rsidRPr="00E73072" w:rsidRDefault="006130F1" w:rsidP="00470CCA">
            <w:r w:rsidRPr="00663F4D">
              <w:rPr>
                <w:rFonts w:hint="eastAsia"/>
              </w:rPr>
              <w:t>Character</w:t>
            </w:r>
          </w:p>
        </w:tc>
        <w:tc>
          <w:tcPr>
            <w:tcW w:w="851" w:type="dxa"/>
            <w:vAlign w:val="center"/>
          </w:tcPr>
          <w:p w14:paraId="5878968D" w14:textId="77777777" w:rsidR="006130F1" w:rsidRPr="00E73072" w:rsidRDefault="006130F1" w:rsidP="00470CCA">
            <w:r w:rsidRPr="00663F4D">
              <w:rPr>
                <w:rFonts w:hint="eastAsia"/>
              </w:rPr>
              <w:t>10</w:t>
            </w:r>
          </w:p>
        </w:tc>
        <w:tc>
          <w:tcPr>
            <w:tcW w:w="2976" w:type="dxa"/>
            <w:vAlign w:val="center"/>
          </w:tcPr>
          <w:p w14:paraId="25348FC4" w14:textId="77777777" w:rsidR="006130F1" w:rsidRPr="00E73072" w:rsidRDefault="006130F1" w:rsidP="00470CCA">
            <w:r>
              <w:rPr>
                <w:rFonts w:hint="eastAsia"/>
              </w:rPr>
              <w:t>业务发起</w:t>
            </w:r>
            <w:r w:rsidRPr="00663F4D">
              <w:rPr>
                <w:rFonts w:hint="eastAsia"/>
              </w:rPr>
              <w:t>开户代理网点代码</w:t>
            </w:r>
          </w:p>
        </w:tc>
        <w:tc>
          <w:tcPr>
            <w:tcW w:w="2410" w:type="dxa"/>
            <w:vAlign w:val="center"/>
          </w:tcPr>
          <w:p w14:paraId="6C7C254C" w14:textId="77777777" w:rsidR="006130F1" w:rsidRPr="00E73072" w:rsidRDefault="006130F1" w:rsidP="008A3FEB"/>
        </w:tc>
      </w:tr>
      <w:tr w:rsidR="00B10231" w:rsidRPr="0081110F" w14:paraId="507D0FD0" w14:textId="77777777" w:rsidTr="006B3879">
        <w:trPr>
          <w:trHeight w:val="415"/>
          <w:jc w:val="center"/>
        </w:trPr>
        <w:tc>
          <w:tcPr>
            <w:tcW w:w="538" w:type="dxa"/>
            <w:vAlign w:val="center"/>
          </w:tcPr>
          <w:p w14:paraId="7E4B0659" w14:textId="77777777" w:rsidR="00E70528" w:rsidRDefault="00E70528">
            <w:pPr>
              <w:pStyle w:val="ab"/>
              <w:numPr>
                <w:ilvl w:val="0"/>
                <w:numId w:val="27"/>
              </w:numPr>
              <w:ind w:firstLineChars="0"/>
              <w:jc w:val="center"/>
              <w:rPr>
                <w:b/>
              </w:rPr>
            </w:pPr>
          </w:p>
        </w:tc>
        <w:tc>
          <w:tcPr>
            <w:tcW w:w="1271" w:type="dxa"/>
            <w:vAlign w:val="center"/>
          </w:tcPr>
          <w:p w14:paraId="1F3F7DA5" w14:textId="77777777" w:rsidR="00B10231" w:rsidRPr="00663F4D" w:rsidRDefault="00B10231" w:rsidP="00470CCA">
            <w:r>
              <w:rPr>
                <w:rFonts w:hint="eastAsia"/>
              </w:rPr>
              <w:t>SQRQ</w:t>
            </w:r>
          </w:p>
        </w:tc>
        <w:tc>
          <w:tcPr>
            <w:tcW w:w="1276" w:type="dxa"/>
            <w:vAlign w:val="center"/>
          </w:tcPr>
          <w:p w14:paraId="61C3D96A" w14:textId="77777777" w:rsidR="00B10231" w:rsidRPr="00663F4D" w:rsidRDefault="00B10231" w:rsidP="00470CCA">
            <w:r w:rsidRPr="00C45958">
              <w:rPr>
                <w:rFonts w:hint="eastAsia"/>
              </w:rPr>
              <w:t>Character</w:t>
            </w:r>
          </w:p>
        </w:tc>
        <w:tc>
          <w:tcPr>
            <w:tcW w:w="851" w:type="dxa"/>
            <w:vAlign w:val="center"/>
          </w:tcPr>
          <w:p w14:paraId="3178935F" w14:textId="77777777" w:rsidR="00B10231" w:rsidRPr="00663F4D" w:rsidRDefault="00B10231" w:rsidP="00470CCA">
            <w:r>
              <w:rPr>
                <w:rFonts w:hint="eastAsia"/>
              </w:rPr>
              <w:t>8</w:t>
            </w:r>
          </w:p>
        </w:tc>
        <w:tc>
          <w:tcPr>
            <w:tcW w:w="2976" w:type="dxa"/>
            <w:vAlign w:val="center"/>
          </w:tcPr>
          <w:p w14:paraId="79BA7182" w14:textId="77777777" w:rsidR="00B10231" w:rsidRDefault="00B10231" w:rsidP="00470CCA">
            <w:r>
              <w:rPr>
                <w:rFonts w:hint="eastAsia"/>
              </w:rPr>
              <w:t>申请日期</w:t>
            </w:r>
          </w:p>
        </w:tc>
        <w:tc>
          <w:tcPr>
            <w:tcW w:w="2410" w:type="dxa"/>
            <w:vAlign w:val="center"/>
          </w:tcPr>
          <w:p w14:paraId="00A18BCE" w14:textId="77777777" w:rsidR="00B10231" w:rsidRPr="00E73072" w:rsidRDefault="00B10231" w:rsidP="008A3FEB"/>
        </w:tc>
      </w:tr>
      <w:tr w:rsidR="00EF7F3E" w:rsidRPr="0081110F" w14:paraId="6C6EC330" w14:textId="77777777" w:rsidTr="006B3879">
        <w:trPr>
          <w:trHeight w:val="415"/>
          <w:jc w:val="center"/>
        </w:trPr>
        <w:tc>
          <w:tcPr>
            <w:tcW w:w="538" w:type="dxa"/>
            <w:vAlign w:val="center"/>
          </w:tcPr>
          <w:p w14:paraId="68D47E52" w14:textId="77777777" w:rsidR="00E70528" w:rsidRDefault="00E70528">
            <w:pPr>
              <w:pStyle w:val="ab"/>
              <w:numPr>
                <w:ilvl w:val="0"/>
                <w:numId w:val="27"/>
              </w:numPr>
              <w:ind w:firstLineChars="0"/>
              <w:jc w:val="center"/>
              <w:rPr>
                <w:b/>
              </w:rPr>
            </w:pPr>
          </w:p>
        </w:tc>
        <w:tc>
          <w:tcPr>
            <w:tcW w:w="1271" w:type="dxa"/>
            <w:vAlign w:val="center"/>
          </w:tcPr>
          <w:p w14:paraId="3AFEFA56" w14:textId="77777777" w:rsidR="00EF7F3E" w:rsidRDefault="00EF7F3E" w:rsidP="00470CCA">
            <w:r>
              <w:rPr>
                <w:rFonts w:hint="eastAsia"/>
              </w:rPr>
              <w:t>ZQZHZT</w:t>
            </w:r>
          </w:p>
        </w:tc>
        <w:tc>
          <w:tcPr>
            <w:tcW w:w="1276" w:type="dxa"/>
            <w:vAlign w:val="center"/>
          </w:tcPr>
          <w:p w14:paraId="62D69A52" w14:textId="77777777" w:rsidR="00EF7F3E" w:rsidRPr="00C45958" w:rsidRDefault="00EF7F3E" w:rsidP="00470CCA">
            <w:r w:rsidRPr="00602A83">
              <w:rPr>
                <w:rFonts w:hint="eastAsia"/>
              </w:rPr>
              <w:t>Character</w:t>
            </w:r>
          </w:p>
        </w:tc>
        <w:tc>
          <w:tcPr>
            <w:tcW w:w="851" w:type="dxa"/>
            <w:vAlign w:val="center"/>
          </w:tcPr>
          <w:p w14:paraId="5DEB16E6" w14:textId="77777777" w:rsidR="00EF7F3E" w:rsidRDefault="00EF7F3E" w:rsidP="00470CCA">
            <w:r>
              <w:rPr>
                <w:rFonts w:hint="eastAsia"/>
              </w:rPr>
              <w:t>2</w:t>
            </w:r>
          </w:p>
        </w:tc>
        <w:tc>
          <w:tcPr>
            <w:tcW w:w="2976" w:type="dxa"/>
            <w:vAlign w:val="center"/>
          </w:tcPr>
          <w:p w14:paraId="1EDA70F7" w14:textId="77777777" w:rsidR="00EF7F3E" w:rsidRDefault="00EF7F3E" w:rsidP="00470CCA">
            <w:r w:rsidRPr="00602A83">
              <w:rPr>
                <w:rFonts w:hint="eastAsia"/>
              </w:rPr>
              <w:t>证券账户状态</w:t>
            </w:r>
          </w:p>
        </w:tc>
        <w:tc>
          <w:tcPr>
            <w:tcW w:w="2410" w:type="dxa"/>
            <w:vAlign w:val="center"/>
          </w:tcPr>
          <w:p w14:paraId="3D2C6D6D" w14:textId="77777777" w:rsidR="00EF7F3E" w:rsidRPr="00E73072" w:rsidRDefault="00EF7F3E" w:rsidP="008A3FEB">
            <w:r w:rsidRPr="00A77FA8">
              <w:rPr>
                <w:rFonts w:hint="eastAsia"/>
              </w:rPr>
              <w:t>字典</w:t>
            </w:r>
            <w:r w:rsidRPr="00A77FA8">
              <w:rPr>
                <w:rFonts w:hint="eastAsia"/>
              </w:rPr>
              <w:t>(</w:t>
            </w:r>
            <w:r>
              <w:rPr>
                <w:rFonts w:hint="eastAsia"/>
              </w:rPr>
              <w:t>ZQZHZT</w:t>
            </w:r>
            <w:r w:rsidRPr="00A77FA8">
              <w:rPr>
                <w:rFonts w:hint="eastAsia"/>
              </w:rPr>
              <w:t>)</w:t>
            </w:r>
          </w:p>
        </w:tc>
      </w:tr>
      <w:tr w:rsidR="00EF7F3E" w:rsidRPr="0081110F" w14:paraId="1738BD59" w14:textId="77777777" w:rsidTr="006B3879">
        <w:trPr>
          <w:trHeight w:val="415"/>
          <w:jc w:val="center"/>
        </w:trPr>
        <w:tc>
          <w:tcPr>
            <w:tcW w:w="538" w:type="dxa"/>
            <w:vAlign w:val="center"/>
          </w:tcPr>
          <w:p w14:paraId="70430B69" w14:textId="77777777" w:rsidR="00E70528" w:rsidRDefault="00E70528">
            <w:pPr>
              <w:pStyle w:val="ab"/>
              <w:numPr>
                <w:ilvl w:val="0"/>
                <w:numId w:val="27"/>
              </w:numPr>
              <w:ind w:firstLineChars="0"/>
              <w:jc w:val="center"/>
              <w:rPr>
                <w:b/>
              </w:rPr>
            </w:pPr>
          </w:p>
        </w:tc>
        <w:tc>
          <w:tcPr>
            <w:tcW w:w="1271" w:type="dxa"/>
            <w:vAlign w:val="center"/>
          </w:tcPr>
          <w:p w14:paraId="5719A877" w14:textId="77777777" w:rsidR="00EF7F3E" w:rsidRPr="00E73072" w:rsidRDefault="00EF7F3E" w:rsidP="00470CCA">
            <w:r w:rsidRPr="00E73072">
              <w:rPr>
                <w:rFonts w:hint="eastAsia"/>
              </w:rPr>
              <w:t>YWRQ</w:t>
            </w:r>
          </w:p>
        </w:tc>
        <w:tc>
          <w:tcPr>
            <w:tcW w:w="1276" w:type="dxa"/>
            <w:vAlign w:val="center"/>
          </w:tcPr>
          <w:p w14:paraId="0E60B7AC" w14:textId="77777777" w:rsidR="00EF7F3E" w:rsidRPr="00E73072" w:rsidRDefault="00EF7F3E" w:rsidP="00470CCA">
            <w:r w:rsidRPr="00E73072">
              <w:rPr>
                <w:rFonts w:hint="eastAsia"/>
              </w:rPr>
              <w:t>Character</w:t>
            </w:r>
          </w:p>
        </w:tc>
        <w:tc>
          <w:tcPr>
            <w:tcW w:w="851" w:type="dxa"/>
            <w:vAlign w:val="center"/>
          </w:tcPr>
          <w:p w14:paraId="2F72FE2D" w14:textId="77777777" w:rsidR="00EF7F3E" w:rsidRPr="00E73072" w:rsidRDefault="00EF7F3E" w:rsidP="00470CCA">
            <w:r w:rsidRPr="00E73072">
              <w:rPr>
                <w:rFonts w:hint="eastAsia"/>
              </w:rPr>
              <w:t>8</w:t>
            </w:r>
          </w:p>
        </w:tc>
        <w:tc>
          <w:tcPr>
            <w:tcW w:w="2976" w:type="dxa"/>
            <w:vAlign w:val="center"/>
          </w:tcPr>
          <w:p w14:paraId="698DE321" w14:textId="77777777" w:rsidR="00EF7F3E" w:rsidRPr="00E73072" w:rsidRDefault="00EF7F3E" w:rsidP="00470CCA">
            <w:r w:rsidRPr="00E73072">
              <w:rPr>
                <w:rFonts w:hint="eastAsia"/>
              </w:rPr>
              <w:t>业务日期</w:t>
            </w:r>
          </w:p>
        </w:tc>
        <w:tc>
          <w:tcPr>
            <w:tcW w:w="2410" w:type="dxa"/>
            <w:vAlign w:val="center"/>
          </w:tcPr>
          <w:p w14:paraId="034F6094" w14:textId="77777777" w:rsidR="00EF7F3E" w:rsidRPr="00E73072" w:rsidRDefault="00EF7F3E" w:rsidP="008A3FEB"/>
        </w:tc>
      </w:tr>
      <w:tr w:rsidR="00EF7F3E" w:rsidRPr="0081110F" w14:paraId="68F995F8" w14:textId="77777777" w:rsidTr="006B3879">
        <w:trPr>
          <w:trHeight w:val="415"/>
          <w:jc w:val="center"/>
        </w:trPr>
        <w:tc>
          <w:tcPr>
            <w:tcW w:w="538" w:type="dxa"/>
            <w:vAlign w:val="center"/>
          </w:tcPr>
          <w:p w14:paraId="76C4BFEB" w14:textId="77777777" w:rsidR="00E70528" w:rsidRDefault="00E70528">
            <w:pPr>
              <w:pStyle w:val="ab"/>
              <w:numPr>
                <w:ilvl w:val="0"/>
                <w:numId w:val="27"/>
              </w:numPr>
              <w:ind w:firstLineChars="0"/>
              <w:jc w:val="center"/>
              <w:rPr>
                <w:b/>
              </w:rPr>
            </w:pPr>
          </w:p>
        </w:tc>
        <w:tc>
          <w:tcPr>
            <w:tcW w:w="1271" w:type="dxa"/>
            <w:vAlign w:val="center"/>
          </w:tcPr>
          <w:p w14:paraId="7503A13D" w14:textId="77777777" w:rsidR="00EF7F3E" w:rsidRPr="00E73072" w:rsidRDefault="00EF7F3E" w:rsidP="00470CCA">
            <w:r w:rsidRPr="008C498F">
              <w:rPr>
                <w:rFonts w:hint="eastAsia"/>
              </w:rPr>
              <w:t>YWPZBS</w:t>
            </w:r>
          </w:p>
        </w:tc>
        <w:tc>
          <w:tcPr>
            <w:tcW w:w="1276" w:type="dxa"/>
            <w:vAlign w:val="center"/>
          </w:tcPr>
          <w:p w14:paraId="274D9F91" w14:textId="77777777" w:rsidR="00EF7F3E" w:rsidRPr="00E73072" w:rsidRDefault="00EF7F3E" w:rsidP="00470CCA">
            <w:r w:rsidRPr="008C498F">
              <w:rPr>
                <w:rFonts w:hint="eastAsia"/>
              </w:rPr>
              <w:t>Character</w:t>
            </w:r>
          </w:p>
        </w:tc>
        <w:tc>
          <w:tcPr>
            <w:tcW w:w="851" w:type="dxa"/>
            <w:vAlign w:val="center"/>
          </w:tcPr>
          <w:p w14:paraId="67EF41A2" w14:textId="77777777" w:rsidR="00EF7F3E" w:rsidRPr="00E73072" w:rsidRDefault="00EF7F3E" w:rsidP="00470CCA">
            <w:r w:rsidRPr="008C498F">
              <w:rPr>
                <w:rFonts w:hint="eastAsia"/>
              </w:rPr>
              <w:t>1</w:t>
            </w:r>
          </w:p>
        </w:tc>
        <w:tc>
          <w:tcPr>
            <w:tcW w:w="2976" w:type="dxa"/>
            <w:vAlign w:val="center"/>
          </w:tcPr>
          <w:p w14:paraId="60B5DA63" w14:textId="77777777" w:rsidR="00EF7F3E" w:rsidRPr="00E73072" w:rsidRDefault="00EF7F3E" w:rsidP="00470CCA">
            <w:r w:rsidRPr="008C498F">
              <w:rPr>
                <w:rFonts w:hint="eastAsia"/>
              </w:rPr>
              <w:t>业务凭证报送标识</w:t>
            </w:r>
          </w:p>
        </w:tc>
        <w:tc>
          <w:tcPr>
            <w:tcW w:w="2410" w:type="dxa"/>
            <w:vAlign w:val="center"/>
          </w:tcPr>
          <w:p w14:paraId="3B87EF71" w14:textId="77777777" w:rsidR="00EF7F3E" w:rsidRPr="00E73072" w:rsidRDefault="00EF7F3E" w:rsidP="008A3FEB">
            <w:r w:rsidRPr="00C45958">
              <w:rPr>
                <w:rFonts w:hint="eastAsia"/>
              </w:rPr>
              <w:t>字典</w:t>
            </w:r>
            <w:r w:rsidRPr="00C45958">
              <w:rPr>
                <w:rFonts w:hint="eastAsia"/>
              </w:rPr>
              <w:t>(</w:t>
            </w:r>
            <w:r w:rsidRPr="008C498F">
              <w:rPr>
                <w:rFonts w:hint="eastAsia"/>
              </w:rPr>
              <w:t>YWPZBS</w:t>
            </w:r>
            <w:r w:rsidRPr="00C45958">
              <w:rPr>
                <w:rFonts w:hint="eastAsia"/>
              </w:rPr>
              <w:t>)</w:t>
            </w:r>
          </w:p>
        </w:tc>
      </w:tr>
      <w:tr w:rsidR="00EF7F3E" w:rsidRPr="0081110F" w14:paraId="49AEF62F" w14:textId="77777777" w:rsidTr="006B3879">
        <w:trPr>
          <w:trHeight w:val="415"/>
          <w:jc w:val="center"/>
        </w:trPr>
        <w:tc>
          <w:tcPr>
            <w:tcW w:w="538" w:type="dxa"/>
            <w:vAlign w:val="center"/>
          </w:tcPr>
          <w:p w14:paraId="49FB35B7" w14:textId="77777777" w:rsidR="00E70528" w:rsidRDefault="00E70528">
            <w:pPr>
              <w:pStyle w:val="ab"/>
              <w:numPr>
                <w:ilvl w:val="0"/>
                <w:numId w:val="27"/>
              </w:numPr>
              <w:ind w:firstLineChars="0"/>
              <w:jc w:val="center"/>
              <w:rPr>
                <w:b/>
              </w:rPr>
            </w:pPr>
          </w:p>
        </w:tc>
        <w:tc>
          <w:tcPr>
            <w:tcW w:w="1271" w:type="dxa"/>
            <w:vAlign w:val="center"/>
          </w:tcPr>
          <w:p w14:paraId="45489987" w14:textId="77777777" w:rsidR="00EF7F3E" w:rsidRPr="00E73072" w:rsidRDefault="00EF7F3E" w:rsidP="00470CCA">
            <w:r w:rsidRPr="00E73072">
              <w:rPr>
                <w:rFonts w:hint="eastAsia"/>
              </w:rPr>
              <w:t>JGDM</w:t>
            </w:r>
          </w:p>
        </w:tc>
        <w:tc>
          <w:tcPr>
            <w:tcW w:w="1276" w:type="dxa"/>
            <w:vAlign w:val="center"/>
          </w:tcPr>
          <w:p w14:paraId="0D36A70A" w14:textId="77777777" w:rsidR="00EF7F3E" w:rsidRPr="00E73072" w:rsidRDefault="00EF7F3E" w:rsidP="00470CCA">
            <w:r w:rsidRPr="00E73072">
              <w:rPr>
                <w:rFonts w:hint="eastAsia"/>
              </w:rPr>
              <w:t>Character</w:t>
            </w:r>
          </w:p>
        </w:tc>
        <w:tc>
          <w:tcPr>
            <w:tcW w:w="851" w:type="dxa"/>
            <w:vAlign w:val="center"/>
          </w:tcPr>
          <w:p w14:paraId="04B2D9B1" w14:textId="77777777" w:rsidR="00EF7F3E" w:rsidRPr="00E73072" w:rsidRDefault="00EF7F3E" w:rsidP="00470CCA">
            <w:r w:rsidRPr="00E73072">
              <w:rPr>
                <w:rFonts w:hint="eastAsia"/>
              </w:rPr>
              <w:t>4</w:t>
            </w:r>
          </w:p>
        </w:tc>
        <w:tc>
          <w:tcPr>
            <w:tcW w:w="2976" w:type="dxa"/>
            <w:vAlign w:val="center"/>
          </w:tcPr>
          <w:p w14:paraId="5C561179" w14:textId="77777777" w:rsidR="00EF7F3E" w:rsidRPr="00E73072" w:rsidRDefault="00EF7F3E" w:rsidP="00470CCA">
            <w:r w:rsidRPr="00E73072">
              <w:rPr>
                <w:rFonts w:hint="eastAsia"/>
              </w:rPr>
              <w:t>结果代码</w:t>
            </w:r>
          </w:p>
        </w:tc>
        <w:tc>
          <w:tcPr>
            <w:tcW w:w="2410" w:type="dxa"/>
            <w:vAlign w:val="center"/>
          </w:tcPr>
          <w:p w14:paraId="6CE9354F" w14:textId="77777777" w:rsidR="00EF7F3E" w:rsidRPr="00E73072" w:rsidRDefault="00EF7F3E" w:rsidP="008A3FEB"/>
        </w:tc>
      </w:tr>
      <w:tr w:rsidR="00EF7F3E" w:rsidRPr="0081110F" w14:paraId="6D008550" w14:textId="77777777" w:rsidTr="006B3879">
        <w:trPr>
          <w:trHeight w:val="415"/>
          <w:jc w:val="center"/>
        </w:trPr>
        <w:tc>
          <w:tcPr>
            <w:tcW w:w="538" w:type="dxa"/>
            <w:vAlign w:val="center"/>
          </w:tcPr>
          <w:p w14:paraId="582744DC" w14:textId="77777777" w:rsidR="00E70528" w:rsidRDefault="00E70528">
            <w:pPr>
              <w:pStyle w:val="ab"/>
              <w:numPr>
                <w:ilvl w:val="0"/>
                <w:numId w:val="27"/>
              </w:numPr>
              <w:ind w:firstLineChars="0"/>
              <w:jc w:val="center"/>
              <w:rPr>
                <w:b/>
              </w:rPr>
            </w:pPr>
          </w:p>
        </w:tc>
        <w:tc>
          <w:tcPr>
            <w:tcW w:w="1271" w:type="dxa"/>
            <w:vAlign w:val="center"/>
          </w:tcPr>
          <w:p w14:paraId="75899950" w14:textId="77777777" w:rsidR="00EF7F3E" w:rsidRPr="00E73072" w:rsidRDefault="00EF7F3E" w:rsidP="00470CCA">
            <w:r w:rsidRPr="00E73072">
              <w:rPr>
                <w:rFonts w:hint="eastAsia"/>
              </w:rPr>
              <w:t>JGSM</w:t>
            </w:r>
          </w:p>
        </w:tc>
        <w:tc>
          <w:tcPr>
            <w:tcW w:w="1276" w:type="dxa"/>
            <w:vAlign w:val="center"/>
          </w:tcPr>
          <w:p w14:paraId="3ACB99C2" w14:textId="77777777" w:rsidR="00EF7F3E" w:rsidRPr="00E73072" w:rsidRDefault="00EF7F3E" w:rsidP="00470CCA">
            <w:r w:rsidRPr="00E73072">
              <w:rPr>
                <w:rFonts w:hint="eastAsia"/>
              </w:rPr>
              <w:t>Character</w:t>
            </w:r>
          </w:p>
        </w:tc>
        <w:tc>
          <w:tcPr>
            <w:tcW w:w="851" w:type="dxa"/>
            <w:vAlign w:val="center"/>
          </w:tcPr>
          <w:p w14:paraId="2FD67F85" w14:textId="77777777" w:rsidR="00EF7F3E" w:rsidRPr="00E73072" w:rsidRDefault="00EF7F3E" w:rsidP="00470CCA">
            <w:r w:rsidRPr="00E73072">
              <w:rPr>
                <w:rFonts w:hint="eastAsia"/>
              </w:rPr>
              <w:t>40</w:t>
            </w:r>
          </w:p>
        </w:tc>
        <w:tc>
          <w:tcPr>
            <w:tcW w:w="2976" w:type="dxa"/>
            <w:vAlign w:val="center"/>
          </w:tcPr>
          <w:p w14:paraId="52E6D533" w14:textId="77777777" w:rsidR="00EF7F3E" w:rsidRDefault="00EF7F3E" w:rsidP="00470CCA">
            <w:r w:rsidRPr="00E73072">
              <w:rPr>
                <w:rFonts w:hint="eastAsia"/>
              </w:rPr>
              <w:t>结果说明</w:t>
            </w:r>
          </w:p>
        </w:tc>
        <w:tc>
          <w:tcPr>
            <w:tcW w:w="2410" w:type="dxa"/>
            <w:vAlign w:val="center"/>
          </w:tcPr>
          <w:p w14:paraId="7C8DF518" w14:textId="77777777" w:rsidR="00EF7F3E" w:rsidRDefault="00EF7F3E" w:rsidP="008A3FEB"/>
        </w:tc>
      </w:tr>
    </w:tbl>
    <w:p w14:paraId="480747F8" w14:textId="77777777" w:rsidR="003C6241" w:rsidRDefault="003C6241" w:rsidP="003C6241"/>
    <w:p w14:paraId="5A60E350" w14:textId="77777777" w:rsidR="00F41AF7" w:rsidRDefault="00F41AF7" w:rsidP="00F41AF7">
      <w:pPr>
        <w:pStyle w:val="2"/>
        <w:numPr>
          <w:ilvl w:val="0"/>
          <w:numId w:val="3"/>
        </w:numPr>
      </w:pPr>
      <w:bookmarkStart w:id="121" w:name="_Toc356999336"/>
      <w:bookmarkStart w:id="122" w:name="_Toc357066018"/>
      <w:bookmarkStart w:id="123" w:name="_Toc357269483"/>
      <w:bookmarkStart w:id="124" w:name="_Toc356999337"/>
      <w:bookmarkStart w:id="125" w:name="_Toc357066019"/>
      <w:bookmarkStart w:id="126" w:name="_Toc357269484"/>
      <w:bookmarkStart w:id="127" w:name="_Toc356999338"/>
      <w:bookmarkStart w:id="128" w:name="_Toc357066020"/>
      <w:bookmarkStart w:id="129" w:name="_Toc357269485"/>
      <w:bookmarkStart w:id="130" w:name="_Toc3820399"/>
      <w:bookmarkStart w:id="131" w:name="_Toc358041918"/>
      <w:bookmarkEnd w:id="121"/>
      <w:bookmarkEnd w:id="122"/>
      <w:bookmarkEnd w:id="123"/>
      <w:bookmarkEnd w:id="124"/>
      <w:bookmarkEnd w:id="125"/>
      <w:bookmarkEnd w:id="126"/>
      <w:bookmarkEnd w:id="127"/>
      <w:bookmarkEnd w:id="128"/>
      <w:bookmarkEnd w:id="129"/>
      <w:r>
        <w:rPr>
          <w:rFonts w:hint="eastAsia"/>
        </w:rPr>
        <w:t>不合格账户解除限制</w:t>
      </w:r>
      <w:bookmarkEnd w:id="130"/>
    </w:p>
    <w:p w14:paraId="51FD5552" w14:textId="77777777" w:rsidR="00700250" w:rsidRPr="00700250" w:rsidRDefault="00700250" w:rsidP="00700250">
      <w:pPr>
        <w:rPr>
          <w:sz w:val="24"/>
          <w:szCs w:val="24"/>
        </w:rPr>
      </w:pPr>
    </w:p>
    <w:p w14:paraId="7EBEFBC8" w14:textId="77777777" w:rsidR="006019D9" w:rsidRDefault="006019D9" w:rsidP="006019D9">
      <w:pPr>
        <w:rPr>
          <w:sz w:val="24"/>
          <w:szCs w:val="24"/>
        </w:rPr>
      </w:pPr>
    </w:p>
    <w:p w14:paraId="7FCE356B" w14:textId="77777777" w:rsidR="006019D9" w:rsidRPr="00700250" w:rsidRDefault="006019D9" w:rsidP="006019D9">
      <w:pPr>
        <w:rPr>
          <w:sz w:val="24"/>
          <w:szCs w:val="28"/>
        </w:rPr>
      </w:pPr>
      <w:r w:rsidRPr="00700250">
        <w:rPr>
          <w:sz w:val="24"/>
          <w:szCs w:val="28"/>
        </w:rPr>
        <w:t>ServiceDomain = “CSDCC           ”</w:t>
      </w:r>
    </w:p>
    <w:p w14:paraId="24E43D30" w14:textId="77777777" w:rsidR="006019D9" w:rsidRPr="00CF341F" w:rsidRDefault="006019D9" w:rsidP="006019D9">
      <w:pPr>
        <w:rPr>
          <w:sz w:val="24"/>
          <w:szCs w:val="28"/>
        </w:rPr>
      </w:pPr>
      <w:r w:rsidRPr="00700250">
        <w:rPr>
          <w:sz w:val="24"/>
          <w:szCs w:val="28"/>
        </w:rPr>
        <w:t>ServiceName = “UAPSRV          ”</w:t>
      </w:r>
    </w:p>
    <w:p w14:paraId="630C22E4" w14:textId="77777777" w:rsidR="006019D9" w:rsidRDefault="006019D9" w:rsidP="006019D9">
      <w:pPr>
        <w:rPr>
          <w:sz w:val="24"/>
          <w:szCs w:val="24"/>
        </w:rPr>
      </w:pPr>
    </w:p>
    <w:p w14:paraId="63A37777"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7</w:t>
      </w:r>
      <w:r w:rsidRPr="00700250">
        <w:rPr>
          <w:sz w:val="24"/>
          <w:szCs w:val="24"/>
        </w:rPr>
        <w:t>”</w:t>
      </w:r>
    </w:p>
    <w:p w14:paraId="112B0CFD" w14:textId="77777777" w:rsidR="00700250" w:rsidRPr="00700250" w:rsidRDefault="00700250" w:rsidP="00700250">
      <w:pPr>
        <w:rPr>
          <w:sz w:val="24"/>
          <w:szCs w:val="24"/>
        </w:rPr>
      </w:pPr>
    </w:p>
    <w:p w14:paraId="3B9E09F2" w14:textId="77777777" w:rsidR="00F41AF7" w:rsidRPr="00271B22" w:rsidRDefault="00F41AF7" w:rsidP="00F41AF7">
      <w:pPr>
        <w:rPr>
          <w:b/>
          <w:sz w:val="30"/>
          <w:szCs w:val="30"/>
        </w:rPr>
      </w:pPr>
      <w:r w:rsidRPr="00271B22">
        <w:rPr>
          <w:rFonts w:hint="eastAsia"/>
          <w:b/>
          <w:sz w:val="30"/>
          <w:szCs w:val="30"/>
        </w:rPr>
        <w:t>请求：</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72"/>
        <w:gridCol w:w="1209"/>
        <w:gridCol w:w="918"/>
        <w:gridCol w:w="2976"/>
        <w:gridCol w:w="2552"/>
      </w:tblGrid>
      <w:tr w:rsidR="00F41AF7" w:rsidRPr="00455B38" w14:paraId="487631A0" w14:textId="77777777" w:rsidTr="006B3879">
        <w:trPr>
          <w:trHeight w:val="534"/>
          <w:jc w:val="center"/>
        </w:trPr>
        <w:tc>
          <w:tcPr>
            <w:tcW w:w="537" w:type="dxa"/>
            <w:shd w:val="clear" w:color="auto" w:fill="FFC000"/>
            <w:vAlign w:val="center"/>
          </w:tcPr>
          <w:p w14:paraId="38F0600E" w14:textId="77777777" w:rsidR="00F41AF7" w:rsidRPr="00455B38" w:rsidRDefault="00F41AF7" w:rsidP="00980809">
            <w:pPr>
              <w:jc w:val="center"/>
              <w:rPr>
                <w:b/>
                <w:sz w:val="24"/>
                <w:szCs w:val="24"/>
              </w:rPr>
            </w:pPr>
            <w:r w:rsidRPr="00455B38">
              <w:rPr>
                <w:rFonts w:hint="eastAsia"/>
                <w:b/>
                <w:sz w:val="24"/>
                <w:szCs w:val="24"/>
              </w:rPr>
              <w:t>NO</w:t>
            </w:r>
          </w:p>
        </w:tc>
        <w:tc>
          <w:tcPr>
            <w:tcW w:w="1272" w:type="dxa"/>
            <w:shd w:val="clear" w:color="auto" w:fill="FFC000"/>
            <w:vAlign w:val="center"/>
          </w:tcPr>
          <w:p w14:paraId="78A1DC70" w14:textId="77777777" w:rsidR="00F41AF7" w:rsidRPr="00455B38" w:rsidRDefault="00F41AF7" w:rsidP="00980809">
            <w:pPr>
              <w:jc w:val="center"/>
              <w:rPr>
                <w:b/>
                <w:sz w:val="24"/>
                <w:szCs w:val="24"/>
              </w:rPr>
            </w:pPr>
            <w:r w:rsidRPr="00455B38">
              <w:rPr>
                <w:rFonts w:hint="eastAsia"/>
                <w:b/>
                <w:sz w:val="24"/>
                <w:szCs w:val="24"/>
              </w:rPr>
              <w:t>字段</w:t>
            </w:r>
          </w:p>
        </w:tc>
        <w:tc>
          <w:tcPr>
            <w:tcW w:w="1209" w:type="dxa"/>
            <w:shd w:val="clear" w:color="auto" w:fill="FFC000"/>
            <w:vAlign w:val="center"/>
          </w:tcPr>
          <w:p w14:paraId="7492AF58" w14:textId="77777777" w:rsidR="00F41AF7" w:rsidRPr="00455B38" w:rsidRDefault="00F41AF7" w:rsidP="00980809">
            <w:pPr>
              <w:jc w:val="center"/>
              <w:rPr>
                <w:b/>
                <w:sz w:val="24"/>
                <w:szCs w:val="24"/>
              </w:rPr>
            </w:pPr>
            <w:r w:rsidRPr="00455B38">
              <w:rPr>
                <w:rFonts w:hint="eastAsia"/>
                <w:b/>
                <w:sz w:val="24"/>
                <w:szCs w:val="24"/>
              </w:rPr>
              <w:t>类型</w:t>
            </w:r>
          </w:p>
        </w:tc>
        <w:tc>
          <w:tcPr>
            <w:tcW w:w="918" w:type="dxa"/>
            <w:shd w:val="clear" w:color="auto" w:fill="FFC000"/>
            <w:vAlign w:val="center"/>
          </w:tcPr>
          <w:p w14:paraId="3A5DAA25" w14:textId="77777777" w:rsidR="00F41AF7" w:rsidRPr="00455B38" w:rsidRDefault="00F41AF7" w:rsidP="00980809">
            <w:pPr>
              <w:jc w:val="center"/>
              <w:rPr>
                <w:b/>
                <w:sz w:val="24"/>
                <w:szCs w:val="24"/>
              </w:rPr>
            </w:pPr>
            <w:r w:rsidRPr="00455B38">
              <w:rPr>
                <w:rFonts w:hint="eastAsia"/>
                <w:b/>
                <w:sz w:val="24"/>
                <w:szCs w:val="24"/>
              </w:rPr>
              <w:t>长度</w:t>
            </w:r>
          </w:p>
        </w:tc>
        <w:tc>
          <w:tcPr>
            <w:tcW w:w="2976" w:type="dxa"/>
            <w:shd w:val="clear" w:color="auto" w:fill="FFC000"/>
            <w:vAlign w:val="center"/>
          </w:tcPr>
          <w:p w14:paraId="36552BED" w14:textId="77777777" w:rsidR="00F41AF7" w:rsidRPr="00455B38" w:rsidRDefault="00F41AF7" w:rsidP="00980809">
            <w:pPr>
              <w:jc w:val="center"/>
              <w:rPr>
                <w:b/>
                <w:sz w:val="24"/>
                <w:szCs w:val="24"/>
              </w:rPr>
            </w:pPr>
            <w:r w:rsidRPr="00455B38">
              <w:rPr>
                <w:rFonts w:hint="eastAsia"/>
                <w:b/>
                <w:sz w:val="24"/>
                <w:szCs w:val="24"/>
              </w:rPr>
              <w:t>字段名称</w:t>
            </w:r>
          </w:p>
        </w:tc>
        <w:tc>
          <w:tcPr>
            <w:tcW w:w="2552" w:type="dxa"/>
            <w:shd w:val="clear" w:color="auto" w:fill="FFC000"/>
            <w:vAlign w:val="center"/>
          </w:tcPr>
          <w:p w14:paraId="7C82FECE" w14:textId="77777777" w:rsidR="00F41AF7" w:rsidRPr="00455B38" w:rsidRDefault="00F41AF7" w:rsidP="00980809">
            <w:pPr>
              <w:jc w:val="center"/>
              <w:rPr>
                <w:b/>
                <w:sz w:val="24"/>
                <w:szCs w:val="24"/>
              </w:rPr>
            </w:pPr>
            <w:r>
              <w:rPr>
                <w:rFonts w:hint="eastAsia"/>
                <w:b/>
                <w:sz w:val="24"/>
                <w:szCs w:val="24"/>
              </w:rPr>
              <w:t>备注</w:t>
            </w:r>
          </w:p>
        </w:tc>
      </w:tr>
      <w:tr w:rsidR="00F41AF7" w14:paraId="2AAF3734" w14:textId="77777777" w:rsidTr="006B3879">
        <w:trPr>
          <w:trHeight w:val="415"/>
          <w:jc w:val="center"/>
        </w:trPr>
        <w:tc>
          <w:tcPr>
            <w:tcW w:w="537" w:type="dxa"/>
            <w:vAlign w:val="center"/>
          </w:tcPr>
          <w:p w14:paraId="795AACA6" w14:textId="77777777" w:rsidR="00E70528" w:rsidRDefault="00E70528">
            <w:pPr>
              <w:pStyle w:val="ab"/>
              <w:numPr>
                <w:ilvl w:val="0"/>
                <w:numId w:val="28"/>
              </w:numPr>
              <w:ind w:firstLineChars="0"/>
              <w:jc w:val="center"/>
              <w:rPr>
                <w:b/>
              </w:rPr>
            </w:pPr>
          </w:p>
        </w:tc>
        <w:tc>
          <w:tcPr>
            <w:tcW w:w="1272" w:type="dxa"/>
            <w:vAlign w:val="center"/>
          </w:tcPr>
          <w:p w14:paraId="269E613B" w14:textId="77777777" w:rsidR="00F41AF7" w:rsidRPr="008232A0" w:rsidRDefault="00F41AF7" w:rsidP="00980809">
            <w:r>
              <w:rPr>
                <w:rFonts w:hint="eastAsia"/>
              </w:rPr>
              <w:t>YWLSH</w:t>
            </w:r>
          </w:p>
        </w:tc>
        <w:tc>
          <w:tcPr>
            <w:tcW w:w="1209" w:type="dxa"/>
            <w:vAlign w:val="center"/>
          </w:tcPr>
          <w:p w14:paraId="2504D0E7" w14:textId="77777777" w:rsidR="00F41AF7" w:rsidRPr="008232A0" w:rsidRDefault="00F41AF7" w:rsidP="00980809">
            <w:r w:rsidRPr="00C45958">
              <w:rPr>
                <w:rFonts w:hint="eastAsia"/>
              </w:rPr>
              <w:t>Character</w:t>
            </w:r>
          </w:p>
        </w:tc>
        <w:tc>
          <w:tcPr>
            <w:tcW w:w="918" w:type="dxa"/>
            <w:vAlign w:val="center"/>
          </w:tcPr>
          <w:p w14:paraId="44CEF7CC" w14:textId="77777777" w:rsidR="00F41AF7" w:rsidRPr="008232A0" w:rsidRDefault="00F41AF7" w:rsidP="00980809">
            <w:r>
              <w:rPr>
                <w:rFonts w:hint="eastAsia"/>
              </w:rPr>
              <w:t>10</w:t>
            </w:r>
          </w:p>
        </w:tc>
        <w:tc>
          <w:tcPr>
            <w:tcW w:w="2976" w:type="dxa"/>
            <w:vAlign w:val="center"/>
          </w:tcPr>
          <w:p w14:paraId="53052AB2" w14:textId="77777777" w:rsidR="00F41AF7" w:rsidRPr="008232A0" w:rsidRDefault="00F41AF7" w:rsidP="00980809">
            <w:r>
              <w:rPr>
                <w:rFonts w:hint="eastAsia"/>
              </w:rPr>
              <w:t>业务流水号</w:t>
            </w:r>
          </w:p>
        </w:tc>
        <w:tc>
          <w:tcPr>
            <w:tcW w:w="2552" w:type="dxa"/>
            <w:vAlign w:val="center"/>
          </w:tcPr>
          <w:p w14:paraId="0843C37D" w14:textId="77777777" w:rsidR="00F41AF7" w:rsidRPr="008232A0" w:rsidRDefault="00F41AF7" w:rsidP="00980809">
            <w:r>
              <w:rPr>
                <w:rFonts w:hint="eastAsia"/>
              </w:rPr>
              <w:t>必填</w:t>
            </w:r>
          </w:p>
        </w:tc>
      </w:tr>
      <w:tr w:rsidR="00F41AF7" w14:paraId="45619119" w14:textId="77777777" w:rsidTr="006B3879">
        <w:trPr>
          <w:trHeight w:val="415"/>
          <w:jc w:val="center"/>
        </w:trPr>
        <w:tc>
          <w:tcPr>
            <w:tcW w:w="537" w:type="dxa"/>
            <w:vAlign w:val="center"/>
          </w:tcPr>
          <w:p w14:paraId="1EE5807D" w14:textId="77777777" w:rsidR="00E70528" w:rsidRDefault="00E70528">
            <w:pPr>
              <w:pStyle w:val="ab"/>
              <w:numPr>
                <w:ilvl w:val="0"/>
                <w:numId w:val="28"/>
              </w:numPr>
              <w:ind w:firstLineChars="0"/>
              <w:jc w:val="center"/>
              <w:rPr>
                <w:b/>
              </w:rPr>
            </w:pPr>
          </w:p>
        </w:tc>
        <w:tc>
          <w:tcPr>
            <w:tcW w:w="1272" w:type="dxa"/>
            <w:vAlign w:val="center"/>
          </w:tcPr>
          <w:p w14:paraId="657EF088" w14:textId="77777777" w:rsidR="00F41AF7" w:rsidRDefault="00F41AF7" w:rsidP="00980809">
            <w:r w:rsidRPr="00663F4D">
              <w:rPr>
                <w:rFonts w:hint="eastAsia"/>
              </w:rPr>
              <w:t>YMTH</w:t>
            </w:r>
          </w:p>
        </w:tc>
        <w:tc>
          <w:tcPr>
            <w:tcW w:w="1209" w:type="dxa"/>
            <w:vAlign w:val="center"/>
          </w:tcPr>
          <w:p w14:paraId="51DE894A" w14:textId="77777777" w:rsidR="00F41AF7" w:rsidRPr="00C45958" w:rsidRDefault="00F41AF7" w:rsidP="00980809">
            <w:r w:rsidRPr="00663F4D">
              <w:rPr>
                <w:rFonts w:hint="eastAsia"/>
              </w:rPr>
              <w:t>Character</w:t>
            </w:r>
          </w:p>
        </w:tc>
        <w:tc>
          <w:tcPr>
            <w:tcW w:w="918" w:type="dxa"/>
            <w:vAlign w:val="center"/>
          </w:tcPr>
          <w:p w14:paraId="6145CDB2" w14:textId="77777777" w:rsidR="00F41AF7" w:rsidRDefault="00F41AF7" w:rsidP="00980809">
            <w:r>
              <w:rPr>
                <w:rFonts w:hint="eastAsia"/>
              </w:rPr>
              <w:t>20</w:t>
            </w:r>
          </w:p>
        </w:tc>
        <w:tc>
          <w:tcPr>
            <w:tcW w:w="2976" w:type="dxa"/>
            <w:vAlign w:val="center"/>
          </w:tcPr>
          <w:p w14:paraId="4DF1227E" w14:textId="77777777" w:rsidR="00F41AF7" w:rsidRDefault="00F41AF7" w:rsidP="00980809">
            <w:r w:rsidRPr="00663F4D">
              <w:rPr>
                <w:rFonts w:hint="eastAsia"/>
              </w:rPr>
              <w:t>一码通账户号码</w:t>
            </w:r>
          </w:p>
        </w:tc>
        <w:tc>
          <w:tcPr>
            <w:tcW w:w="2552" w:type="dxa"/>
            <w:vAlign w:val="center"/>
          </w:tcPr>
          <w:p w14:paraId="36C52D24" w14:textId="77777777" w:rsidR="00F41AF7" w:rsidRDefault="00F41AF7" w:rsidP="00980809">
            <w:r>
              <w:rPr>
                <w:rFonts w:hint="eastAsia"/>
              </w:rPr>
              <w:t>非</w:t>
            </w:r>
            <w:r w:rsidRPr="00663F4D">
              <w:rPr>
                <w:rFonts w:hint="eastAsia"/>
              </w:rPr>
              <w:t>必填</w:t>
            </w:r>
          </w:p>
        </w:tc>
      </w:tr>
      <w:tr w:rsidR="00F41AF7" w14:paraId="12C0B0D5" w14:textId="77777777" w:rsidTr="006B3879">
        <w:trPr>
          <w:trHeight w:val="415"/>
          <w:jc w:val="center"/>
        </w:trPr>
        <w:tc>
          <w:tcPr>
            <w:tcW w:w="537" w:type="dxa"/>
            <w:vAlign w:val="center"/>
          </w:tcPr>
          <w:p w14:paraId="4B084FD0" w14:textId="77777777" w:rsidR="00E70528" w:rsidRDefault="00E70528">
            <w:pPr>
              <w:pStyle w:val="ab"/>
              <w:numPr>
                <w:ilvl w:val="0"/>
                <w:numId w:val="28"/>
              </w:numPr>
              <w:ind w:firstLineChars="0"/>
              <w:jc w:val="center"/>
              <w:rPr>
                <w:b/>
              </w:rPr>
            </w:pPr>
          </w:p>
        </w:tc>
        <w:tc>
          <w:tcPr>
            <w:tcW w:w="1272" w:type="dxa"/>
            <w:vAlign w:val="center"/>
          </w:tcPr>
          <w:p w14:paraId="18EAAF57" w14:textId="77777777" w:rsidR="00F41AF7" w:rsidRDefault="00F41AF7" w:rsidP="00980809">
            <w:r>
              <w:rPr>
                <w:rFonts w:hint="eastAsia"/>
              </w:rPr>
              <w:t>ZHLB</w:t>
            </w:r>
          </w:p>
        </w:tc>
        <w:tc>
          <w:tcPr>
            <w:tcW w:w="1209" w:type="dxa"/>
            <w:vAlign w:val="center"/>
          </w:tcPr>
          <w:p w14:paraId="7E5548BC" w14:textId="77777777" w:rsidR="00F41AF7" w:rsidRPr="00C45958" w:rsidRDefault="00F41AF7" w:rsidP="00980809">
            <w:r w:rsidRPr="00C45958">
              <w:rPr>
                <w:rFonts w:hint="eastAsia"/>
              </w:rPr>
              <w:t>Character</w:t>
            </w:r>
          </w:p>
        </w:tc>
        <w:tc>
          <w:tcPr>
            <w:tcW w:w="918" w:type="dxa"/>
            <w:vAlign w:val="center"/>
          </w:tcPr>
          <w:p w14:paraId="28D453FA" w14:textId="77777777" w:rsidR="00F41AF7" w:rsidRDefault="00F41AF7" w:rsidP="00980809">
            <w:r>
              <w:rPr>
                <w:rFonts w:hint="eastAsia"/>
              </w:rPr>
              <w:t>2</w:t>
            </w:r>
          </w:p>
        </w:tc>
        <w:tc>
          <w:tcPr>
            <w:tcW w:w="2976" w:type="dxa"/>
            <w:vAlign w:val="center"/>
          </w:tcPr>
          <w:p w14:paraId="74A66513" w14:textId="77777777" w:rsidR="00F41AF7" w:rsidRDefault="00F41AF7" w:rsidP="00980809">
            <w:r>
              <w:rPr>
                <w:rFonts w:hint="eastAsia"/>
              </w:rPr>
              <w:t>证券账户类别</w:t>
            </w:r>
          </w:p>
        </w:tc>
        <w:tc>
          <w:tcPr>
            <w:tcW w:w="2552" w:type="dxa"/>
            <w:vAlign w:val="center"/>
          </w:tcPr>
          <w:p w14:paraId="2E808024" w14:textId="77777777" w:rsidR="00F41AF7" w:rsidRDefault="00F41AF7" w:rsidP="00980809">
            <w:r>
              <w:rPr>
                <w:rFonts w:hint="eastAsia"/>
              </w:rPr>
              <w:t>必填</w:t>
            </w:r>
          </w:p>
        </w:tc>
      </w:tr>
      <w:tr w:rsidR="00F41AF7" w14:paraId="57AD1DE1" w14:textId="77777777" w:rsidTr="006B3879">
        <w:trPr>
          <w:trHeight w:val="415"/>
          <w:jc w:val="center"/>
        </w:trPr>
        <w:tc>
          <w:tcPr>
            <w:tcW w:w="537" w:type="dxa"/>
            <w:vAlign w:val="center"/>
          </w:tcPr>
          <w:p w14:paraId="054CA75C" w14:textId="77777777" w:rsidR="00E70528" w:rsidRDefault="00E70528">
            <w:pPr>
              <w:pStyle w:val="ab"/>
              <w:numPr>
                <w:ilvl w:val="0"/>
                <w:numId w:val="28"/>
              </w:numPr>
              <w:ind w:firstLineChars="0"/>
              <w:jc w:val="center"/>
              <w:rPr>
                <w:b/>
              </w:rPr>
            </w:pPr>
          </w:p>
        </w:tc>
        <w:tc>
          <w:tcPr>
            <w:tcW w:w="1272" w:type="dxa"/>
            <w:vAlign w:val="center"/>
          </w:tcPr>
          <w:p w14:paraId="68BD2EF0" w14:textId="77777777" w:rsidR="00F41AF7" w:rsidRPr="008232A0" w:rsidRDefault="00F41AF7" w:rsidP="00980809">
            <w:r w:rsidRPr="008232A0">
              <w:rPr>
                <w:rFonts w:hint="eastAsia"/>
              </w:rPr>
              <w:t>ZQZH</w:t>
            </w:r>
          </w:p>
        </w:tc>
        <w:tc>
          <w:tcPr>
            <w:tcW w:w="1209" w:type="dxa"/>
            <w:vAlign w:val="center"/>
          </w:tcPr>
          <w:p w14:paraId="3CBEA812" w14:textId="77777777" w:rsidR="00F41AF7" w:rsidRPr="008232A0" w:rsidRDefault="00F41AF7" w:rsidP="00980809">
            <w:r w:rsidRPr="008232A0">
              <w:rPr>
                <w:rFonts w:hint="eastAsia"/>
              </w:rPr>
              <w:t>Character</w:t>
            </w:r>
          </w:p>
        </w:tc>
        <w:tc>
          <w:tcPr>
            <w:tcW w:w="918" w:type="dxa"/>
            <w:vAlign w:val="center"/>
          </w:tcPr>
          <w:p w14:paraId="7942902E" w14:textId="77777777" w:rsidR="00F41AF7" w:rsidRPr="008232A0" w:rsidRDefault="00F41AF7" w:rsidP="00980809">
            <w:r w:rsidRPr="008232A0">
              <w:rPr>
                <w:rFonts w:hint="eastAsia"/>
              </w:rPr>
              <w:t>20</w:t>
            </w:r>
          </w:p>
        </w:tc>
        <w:tc>
          <w:tcPr>
            <w:tcW w:w="2976" w:type="dxa"/>
            <w:vAlign w:val="center"/>
          </w:tcPr>
          <w:p w14:paraId="09A22628" w14:textId="77777777" w:rsidR="00F41AF7" w:rsidRPr="008232A0" w:rsidRDefault="00F41AF7" w:rsidP="00980809">
            <w:r w:rsidRPr="008232A0">
              <w:rPr>
                <w:rFonts w:hint="eastAsia"/>
              </w:rPr>
              <w:t>证券账户号码</w:t>
            </w:r>
          </w:p>
        </w:tc>
        <w:tc>
          <w:tcPr>
            <w:tcW w:w="2552" w:type="dxa"/>
            <w:vAlign w:val="center"/>
          </w:tcPr>
          <w:p w14:paraId="2C9E804F" w14:textId="77777777" w:rsidR="00F41AF7" w:rsidRPr="008232A0" w:rsidRDefault="00F41AF7" w:rsidP="00980809">
            <w:r w:rsidRPr="008232A0">
              <w:rPr>
                <w:rFonts w:hint="eastAsia"/>
              </w:rPr>
              <w:t>必填</w:t>
            </w:r>
          </w:p>
        </w:tc>
      </w:tr>
      <w:tr w:rsidR="00505E1B" w14:paraId="59E08CDF" w14:textId="77777777" w:rsidTr="006B3879">
        <w:trPr>
          <w:trHeight w:val="415"/>
          <w:jc w:val="center"/>
        </w:trPr>
        <w:tc>
          <w:tcPr>
            <w:tcW w:w="537" w:type="dxa"/>
            <w:vAlign w:val="center"/>
          </w:tcPr>
          <w:p w14:paraId="27603002" w14:textId="77777777" w:rsidR="00E70528" w:rsidRDefault="00E70528">
            <w:pPr>
              <w:pStyle w:val="ab"/>
              <w:numPr>
                <w:ilvl w:val="0"/>
                <w:numId w:val="28"/>
              </w:numPr>
              <w:ind w:firstLineChars="0"/>
              <w:jc w:val="center"/>
              <w:rPr>
                <w:b/>
              </w:rPr>
            </w:pPr>
          </w:p>
        </w:tc>
        <w:tc>
          <w:tcPr>
            <w:tcW w:w="1272" w:type="dxa"/>
            <w:vAlign w:val="center"/>
          </w:tcPr>
          <w:p w14:paraId="301E8C74" w14:textId="77777777" w:rsidR="00505E1B" w:rsidRPr="008232A0" w:rsidRDefault="00505E1B" w:rsidP="00980809">
            <w:r w:rsidRPr="00663F4D">
              <w:rPr>
                <w:rFonts w:hint="eastAsia"/>
              </w:rPr>
              <w:t>ZJLB</w:t>
            </w:r>
          </w:p>
        </w:tc>
        <w:tc>
          <w:tcPr>
            <w:tcW w:w="1209" w:type="dxa"/>
            <w:vAlign w:val="center"/>
          </w:tcPr>
          <w:p w14:paraId="1EFEFBCF" w14:textId="77777777" w:rsidR="00505E1B" w:rsidRPr="008232A0" w:rsidRDefault="00505E1B" w:rsidP="00980809">
            <w:r w:rsidRPr="00663F4D">
              <w:rPr>
                <w:rFonts w:hint="eastAsia"/>
              </w:rPr>
              <w:t>Character</w:t>
            </w:r>
          </w:p>
        </w:tc>
        <w:tc>
          <w:tcPr>
            <w:tcW w:w="918" w:type="dxa"/>
            <w:vAlign w:val="center"/>
          </w:tcPr>
          <w:p w14:paraId="370EFA7C" w14:textId="77777777" w:rsidR="00505E1B" w:rsidRPr="008232A0" w:rsidRDefault="00505E1B" w:rsidP="00980809">
            <w:r w:rsidRPr="00663F4D">
              <w:rPr>
                <w:rFonts w:hint="eastAsia"/>
              </w:rPr>
              <w:t>2</w:t>
            </w:r>
          </w:p>
        </w:tc>
        <w:tc>
          <w:tcPr>
            <w:tcW w:w="2976" w:type="dxa"/>
            <w:vAlign w:val="center"/>
          </w:tcPr>
          <w:p w14:paraId="54AC290F" w14:textId="77777777" w:rsidR="00505E1B" w:rsidRPr="008232A0" w:rsidRDefault="00505E1B" w:rsidP="00980809">
            <w:r w:rsidRPr="00663F4D">
              <w:rPr>
                <w:rFonts w:hint="eastAsia"/>
              </w:rPr>
              <w:t>主要身份证明文件类别</w:t>
            </w:r>
          </w:p>
        </w:tc>
        <w:tc>
          <w:tcPr>
            <w:tcW w:w="2552" w:type="dxa"/>
            <w:vAlign w:val="center"/>
          </w:tcPr>
          <w:p w14:paraId="6BAFFF43" w14:textId="77777777" w:rsidR="00505E1B" w:rsidRPr="008232A0" w:rsidRDefault="00505E1B" w:rsidP="00980809">
            <w:r w:rsidRPr="00663F4D">
              <w:rPr>
                <w:rFonts w:hint="eastAsia"/>
              </w:rPr>
              <w:t>必填</w:t>
            </w:r>
            <w:r>
              <w:rPr>
                <w:rFonts w:hint="eastAsia"/>
              </w:rPr>
              <w:t>，</w:t>
            </w:r>
            <w:r w:rsidRPr="00663F4D">
              <w:rPr>
                <w:rFonts w:hint="eastAsia"/>
              </w:rPr>
              <w:t>字典</w:t>
            </w:r>
            <w:r w:rsidRPr="00663F4D">
              <w:rPr>
                <w:rFonts w:hint="eastAsia"/>
              </w:rPr>
              <w:t>(ZJLB)</w:t>
            </w:r>
          </w:p>
        </w:tc>
      </w:tr>
      <w:tr w:rsidR="00505E1B" w14:paraId="3BCE8C7D" w14:textId="77777777" w:rsidTr="006B3879">
        <w:trPr>
          <w:trHeight w:val="415"/>
          <w:jc w:val="center"/>
        </w:trPr>
        <w:tc>
          <w:tcPr>
            <w:tcW w:w="537" w:type="dxa"/>
            <w:vAlign w:val="center"/>
          </w:tcPr>
          <w:p w14:paraId="168937A2" w14:textId="77777777" w:rsidR="00E70528" w:rsidRDefault="00E70528">
            <w:pPr>
              <w:pStyle w:val="ab"/>
              <w:numPr>
                <w:ilvl w:val="0"/>
                <w:numId w:val="28"/>
              </w:numPr>
              <w:ind w:firstLineChars="0"/>
              <w:jc w:val="center"/>
              <w:rPr>
                <w:b/>
              </w:rPr>
            </w:pPr>
          </w:p>
        </w:tc>
        <w:tc>
          <w:tcPr>
            <w:tcW w:w="1272" w:type="dxa"/>
            <w:vAlign w:val="center"/>
          </w:tcPr>
          <w:p w14:paraId="2927F58E" w14:textId="77777777" w:rsidR="00505E1B" w:rsidRPr="008232A0" w:rsidRDefault="00505E1B" w:rsidP="00980809">
            <w:r w:rsidRPr="00663F4D">
              <w:rPr>
                <w:rFonts w:hint="eastAsia"/>
              </w:rPr>
              <w:t>ZJDM</w:t>
            </w:r>
          </w:p>
        </w:tc>
        <w:tc>
          <w:tcPr>
            <w:tcW w:w="1209" w:type="dxa"/>
            <w:vAlign w:val="center"/>
          </w:tcPr>
          <w:p w14:paraId="7D0408CC" w14:textId="77777777" w:rsidR="00505E1B" w:rsidRPr="008232A0" w:rsidRDefault="00505E1B" w:rsidP="00980809">
            <w:r w:rsidRPr="00663F4D">
              <w:rPr>
                <w:rFonts w:hint="eastAsia"/>
              </w:rPr>
              <w:t>Character</w:t>
            </w:r>
          </w:p>
        </w:tc>
        <w:tc>
          <w:tcPr>
            <w:tcW w:w="918" w:type="dxa"/>
            <w:vAlign w:val="center"/>
          </w:tcPr>
          <w:p w14:paraId="1ED26D80" w14:textId="77777777" w:rsidR="00505E1B" w:rsidRPr="008232A0" w:rsidRDefault="00505E1B" w:rsidP="00980809">
            <w:r>
              <w:rPr>
                <w:rFonts w:hint="eastAsia"/>
              </w:rPr>
              <w:t>4</w:t>
            </w:r>
            <w:r w:rsidRPr="00663F4D">
              <w:rPr>
                <w:rFonts w:hint="eastAsia"/>
              </w:rPr>
              <w:t>0</w:t>
            </w:r>
          </w:p>
        </w:tc>
        <w:tc>
          <w:tcPr>
            <w:tcW w:w="2976" w:type="dxa"/>
            <w:vAlign w:val="center"/>
          </w:tcPr>
          <w:p w14:paraId="09BF96DA" w14:textId="77777777" w:rsidR="00505E1B" w:rsidRPr="008232A0" w:rsidRDefault="00505E1B" w:rsidP="00980809">
            <w:r w:rsidRPr="00663F4D">
              <w:rPr>
                <w:rFonts w:hint="eastAsia"/>
              </w:rPr>
              <w:t>主要身份证明文件代码</w:t>
            </w:r>
          </w:p>
        </w:tc>
        <w:tc>
          <w:tcPr>
            <w:tcW w:w="2552" w:type="dxa"/>
            <w:vAlign w:val="center"/>
          </w:tcPr>
          <w:p w14:paraId="160AEA63" w14:textId="77777777" w:rsidR="00505E1B" w:rsidRPr="008232A0" w:rsidRDefault="00505E1B" w:rsidP="00980809">
            <w:r w:rsidRPr="00663F4D">
              <w:rPr>
                <w:rFonts w:hint="eastAsia"/>
              </w:rPr>
              <w:t>必填</w:t>
            </w:r>
          </w:p>
        </w:tc>
      </w:tr>
      <w:tr w:rsidR="00505E1B" w14:paraId="71E5C8F7" w14:textId="77777777" w:rsidTr="006B3879">
        <w:trPr>
          <w:trHeight w:val="415"/>
          <w:jc w:val="center"/>
        </w:trPr>
        <w:tc>
          <w:tcPr>
            <w:tcW w:w="537" w:type="dxa"/>
            <w:vAlign w:val="center"/>
          </w:tcPr>
          <w:p w14:paraId="7DF07DE9" w14:textId="77777777" w:rsidR="00E70528" w:rsidRDefault="00E70528">
            <w:pPr>
              <w:pStyle w:val="ab"/>
              <w:numPr>
                <w:ilvl w:val="0"/>
                <w:numId w:val="28"/>
              </w:numPr>
              <w:ind w:firstLineChars="0"/>
              <w:jc w:val="center"/>
              <w:rPr>
                <w:b/>
              </w:rPr>
            </w:pPr>
          </w:p>
        </w:tc>
        <w:tc>
          <w:tcPr>
            <w:tcW w:w="1272" w:type="dxa"/>
            <w:vAlign w:val="center"/>
          </w:tcPr>
          <w:p w14:paraId="0E1B4012" w14:textId="77777777" w:rsidR="00505E1B" w:rsidRPr="008232A0" w:rsidRDefault="00505E1B" w:rsidP="00980809">
            <w:r>
              <w:rPr>
                <w:rFonts w:hint="eastAsia"/>
              </w:rPr>
              <w:t>QSBH</w:t>
            </w:r>
          </w:p>
        </w:tc>
        <w:tc>
          <w:tcPr>
            <w:tcW w:w="1209" w:type="dxa"/>
            <w:vAlign w:val="center"/>
          </w:tcPr>
          <w:p w14:paraId="46759FB9" w14:textId="77777777" w:rsidR="00505E1B" w:rsidRPr="008232A0" w:rsidRDefault="00505E1B" w:rsidP="00980809">
            <w:r w:rsidRPr="008232A0">
              <w:rPr>
                <w:rFonts w:hint="eastAsia"/>
              </w:rPr>
              <w:t>Character</w:t>
            </w:r>
          </w:p>
        </w:tc>
        <w:tc>
          <w:tcPr>
            <w:tcW w:w="918" w:type="dxa"/>
            <w:vAlign w:val="center"/>
          </w:tcPr>
          <w:p w14:paraId="297D43FD" w14:textId="77777777" w:rsidR="00505E1B" w:rsidRPr="008232A0" w:rsidRDefault="00505E1B" w:rsidP="00980809">
            <w:r w:rsidRPr="008232A0">
              <w:rPr>
                <w:rFonts w:hint="eastAsia"/>
              </w:rPr>
              <w:t>6</w:t>
            </w:r>
          </w:p>
        </w:tc>
        <w:tc>
          <w:tcPr>
            <w:tcW w:w="2976" w:type="dxa"/>
            <w:vAlign w:val="center"/>
          </w:tcPr>
          <w:p w14:paraId="45A61B33" w14:textId="77777777" w:rsidR="00505E1B" w:rsidRPr="008232A0" w:rsidRDefault="00505E1B" w:rsidP="00980809">
            <w:r>
              <w:rPr>
                <w:rFonts w:hint="eastAsia"/>
              </w:rPr>
              <w:t>清算编号</w:t>
            </w:r>
          </w:p>
        </w:tc>
        <w:tc>
          <w:tcPr>
            <w:tcW w:w="2552" w:type="dxa"/>
            <w:vAlign w:val="center"/>
          </w:tcPr>
          <w:p w14:paraId="106E48A6" w14:textId="77777777" w:rsidR="00D77DA0" w:rsidRDefault="00505E1B">
            <w:r w:rsidRPr="008232A0">
              <w:rPr>
                <w:rFonts w:hint="eastAsia"/>
              </w:rPr>
              <w:t>必填</w:t>
            </w:r>
            <w:r>
              <w:rPr>
                <w:rFonts w:hint="eastAsia"/>
              </w:rPr>
              <w:t>，</w:t>
            </w:r>
            <w:r w:rsidR="00A6154A">
              <w:rPr>
                <w:rFonts w:hint="eastAsia"/>
              </w:rPr>
              <w:t>沪市账户</w:t>
            </w:r>
            <w:r w:rsidRPr="008232A0">
              <w:rPr>
                <w:rFonts w:hint="eastAsia"/>
              </w:rPr>
              <w:t>填写清算编号</w:t>
            </w:r>
            <w:r>
              <w:rPr>
                <w:rFonts w:hint="eastAsia"/>
              </w:rPr>
              <w:t>,</w:t>
            </w:r>
            <w:r w:rsidR="00A6154A">
              <w:rPr>
                <w:rFonts w:hint="eastAsia"/>
              </w:rPr>
              <w:t>深市账户</w:t>
            </w:r>
            <w:r w:rsidRPr="008232A0">
              <w:rPr>
                <w:rFonts w:hint="eastAsia"/>
              </w:rPr>
              <w:t>填写</w:t>
            </w:r>
            <w:r>
              <w:rPr>
                <w:rFonts w:hint="eastAsia"/>
              </w:rPr>
              <w:t>资金结算主席位。</w:t>
            </w:r>
          </w:p>
        </w:tc>
      </w:tr>
      <w:tr w:rsidR="00505E1B" w14:paraId="1C951EFC" w14:textId="77777777" w:rsidTr="006B3879">
        <w:trPr>
          <w:trHeight w:val="415"/>
          <w:jc w:val="center"/>
        </w:trPr>
        <w:tc>
          <w:tcPr>
            <w:tcW w:w="537" w:type="dxa"/>
            <w:vAlign w:val="center"/>
          </w:tcPr>
          <w:p w14:paraId="175BA292" w14:textId="77777777" w:rsidR="00E70528" w:rsidRDefault="00E70528">
            <w:pPr>
              <w:pStyle w:val="ab"/>
              <w:numPr>
                <w:ilvl w:val="0"/>
                <w:numId w:val="28"/>
              </w:numPr>
              <w:ind w:firstLineChars="0"/>
              <w:jc w:val="center"/>
              <w:rPr>
                <w:b/>
              </w:rPr>
            </w:pPr>
          </w:p>
        </w:tc>
        <w:tc>
          <w:tcPr>
            <w:tcW w:w="1272" w:type="dxa"/>
            <w:vAlign w:val="center"/>
          </w:tcPr>
          <w:p w14:paraId="317871D0" w14:textId="77777777" w:rsidR="00505E1B" w:rsidRPr="008232A0" w:rsidRDefault="00505E1B" w:rsidP="00980809">
            <w:r w:rsidRPr="008232A0">
              <w:rPr>
                <w:rFonts w:hint="eastAsia"/>
              </w:rPr>
              <w:t>JCXZ</w:t>
            </w:r>
            <w:r>
              <w:rPr>
                <w:rFonts w:hint="eastAsia"/>
              </w:rPr>
              <w:t>LB</w:t>
            </w:r>
          </w:p>
        </w:tc>
        <w:tc>
          <w:tcPr>
            <w:tcW w:w="1209" w:type="dxa"/>
            <w:vAlign w:val="center"/>
          </w:tcPr>
          <w:p w14:paraId="74B309EF" w14:textId="77777777" w:rsidR="00505E1B" w:rsidRPr="008232A0" w:rsidRDefault="00505E1B" w:rsidP="00980809">
            <w:r w:rsidRPr="008232A0">
              <w:rPr>
                <w:rFonts w:hint="eastAsia"/>
              </w:rPr>
              <w:t>Character</w:t>
            </w:r>
          </w:p>
        </w:tc>
        <w:tc>
          <w:tcPr>
            <w:tcW w:w="918" w:type="dxa"/>
            <w:vAlign w:val="center"/>
          </w:tcPr>
          <w:p w14:paraId="1390F9B5" w14:textId="77777777" w:rsidR="00505E1B" w:rsidRPr="008232A0" w:rsidRDefault="00505E1B" w:rsidP="00980809">
            <w:r w:rsidRPr="008232A0">
              <w:rPr>
                <w:rFonts w:hint="eastAsia"/>
              </w:rPr>
              <w:t>1</w:t>
            </w:r>
          </w:p>
        </w:tc>
        <w:tc>
          <w:tcPr>
            <w:tcW w:w="2976" w:type="dxa"/>
            <w:vAlign w:val="center"/>
          </w:tcPr>
          <w:p w14:paraId="3BC84D2D" w14:textId="77777777" w:rsidR="00505E1B" w:rsidRPr="008232A0" w:rsidRDefault="00505E1B" w:rsidP="00980809">
            <w:r w:rsidRPr="008232A0">
              <w:rPr>
                <w:rFonts w:hint="eastAsia"/>
              </w:rPr>
              <w:t>解除限制</w:t>
            </w:r>
            <w:r>
              <w:rPr>
                <w:rFonts w:hint="eastAsia"/>
              </w:rPr>
              <w:t>类别</w:t>
            </w:r>
          </w:p>
        </w:tc>
        <w:tc>
          <w:tcPr>
            <w:tcW w:w="2552" w:type="dxa"/>
            <w:vAlign w:val="center"/>
          </w:tcPr>
          <w:p w14:paraId="0E458893" w14:textId="77777777" w:rsidR="00505E1B" w:rsidRDefault="00505E1B" w:rsidP="00980809">
            <w:r w:rsidRPr="008232A0">
              <w:rPr>
                <w:rFonts w:hint="eastAsia"/>
              </w:rPr>
              <w:t>必填</w:t>
            </w:r>
            <w:r>
              <w:rPr>
                <w:rFonts w:hint="eastAsia"/>
              </w:rPr>
              <w:t>，</w:t>
            </w:r>
            <w:r w:rsidRPr="008232A0">
              <w:rPr>
                <w:rFonts w:hint="eastAsia"/>
              </w:rPr>
              <w:t>字典</w:t>
            </w:r>
            <w:r w:rsidRPr="008232A0">
              <w:rPr>
                <w:rFonts w:hint="eastAsia"/>
              </w:rPr>
              <w:t>(JCXZ</w:t>
            </w:r>
            <w:r>
              <w:rPr>
                <w:rFonts w:hint="eastAsia"/>
              </w:rPr>
              <w:t>LB</w:t>
            </w:r>
            <w:r w:rsidRPr="008232A0">
              <w:rPr>
                <w:rFonts w:hint="eastAsia"/>
              </w:rPr>
              <w:t>)</w:t>
            </w:r>
          </w:p>
        </w:tc>
      </w:tr>
      <w:tr w:rsidR="00505E1B" w14:paraId="72406FDD" w14:textId="77777777" w:rsidTr="006B3879">
        <w:trPr>
          <w:trHeight w:val="415"/>
          <w:jc w:val="center"/>
        </w:trPr>
        <w:tc>
          <w:tcPr>
            <w:tcW w:w="537" w:type="dxa"/>
            <w:vAlign w:val="center"/>
          </w:tcPr>
          <w:p w14:paraId="1FD26A23" w14:textId="77777777" w:rsidR="00E70528" w:rsidRDefault="00E70528">
            <w:pPr>
              <w:pStyle w:val="ab"/>
              <w:numPr>
                <w:ilvl w:val="0"/>
                <w:numId w:val="28"/>
              </w:numPr>
              <w:ind w:firstLineChars="0"/>
              <w:jc w:val="center"/>
              <w:rPr>
                <w:b/>
              </w:rPr>
            </w:pPr>
          </w:p>
        </w:tc>
        <w:tc>
          <w:tcPr>
            <w:tcW w:w="1272" w:type="dxa"/>
            <w:vAlign w:val="center"/>
          </w:tcPr>
          <w:p w14:paraId="663E8A38" w14:textId="77777777" w:rsidR="00505E1B" w:rsidRPr="008232A0" w:rsidRDefault="00505E1B" w:rsidP="00980809">
            <w:r w:rsidRPr="008232A0">
              <w:rPr>
                <w:rFonts w:hint="eastAsia"/>
              </w:rPr>
              <w:t>KHJGDM</w:t>
            </w:r>
          </w:p>
        </w:tc>
        <w:tc>
          <w:tcPr>
            <w:tcW w:w="1209" w:type="dxa"/>
            <w:vAlign w:val="center"/>
          </w:tcPr>
          <w:p w14:paraId="08496774" w14:textId="77777777" w:rsidR="00505E1B" w:rsidRPr="008232A0" w:rsidRDefault="00505E1B" w:rsidP="00980809">
            <w:r w:rsidRPr="008232A0">
              <w:rPr>
                <w:rFonts w:hint="eastAsia"/>
              </w:rPr>
              <w:t>Character</w:t>
            </w:r>
          </w:p>
        </w:tc>
        <w:tc>
          <w:tcPr>
            <w:tcW w:w="918" w:type="dxa"/>
            <w:vAlign w:val="center"/>
          </w:tcPr>
          <w:p w14:paraId="03129035" w14:textId="77777777" w:rsidR="00505E1B" w:rsidRPr="008232A0" w:rsidRDefault="00505E1B" w:rsidP="00980809">
            <w:r w:rsidRPr="008232A0">
              <w:rPr>
                <w:rFonts w:hint="eastAsia"/>
              </w:rPr>
              <w:t>6</w:t>
            </w:r>
          </w:p>
        </w:tc>
        <w:tc>
          <w:tcPr>
            <w:tcW w:w="2976" w:type="dxa"/>
            <w:vAlign w:val="center"/>
          </w:tcPr>
          <w:p w14:paraId="7A32E42B" w14:textId="77777777" w:rsidR="00505E1B" w:rsidRPr="008232A0" w:rsidRDefault="00505E1B" w:rsidP="00980809">
            <w:r>
              <w:rPr>
                <w:rFonts w:hint="eastAsia"/>
              </w:rPr>
              <w:t>业务发起</w:t>
            </w:r>
            <w:r w:rsidRPr="008232A0">
              <w:rPr>
                <w:rFonts w:hint="eastAsia"/>
              </w:rPr>
              <w:t>开户代理机构代码</w:t>
            </w:r>
          </w:p>
        </w:tc>
        <w:tc>
          <w:tcPr>
            <w:tcW w:w="2552" w:type="dxa"/>
            <w:vAlign w:val="center"/>
          </w:tcPr>
          <w:p w14:paraId="0D683831" w14:textId="77777777" w:rsidR="00505E1B" w:rsidRPr="008232A0" w:rsidRDefault="00505E1B" w:rsidP="00980809">
            <w:r w:rsidRPr="008232A0">
              <w:rPr>
                <w:rFonts w:hint="eastAsia"/>
              </w:rPr>
              <w:t>必填</w:t>
            </w:r>
          </w:p>
        </w:tc>
      </w:tr>
      <w:tr w:rsidR="00505E1B" w14:paraId="6D713C32" w14:textId="77777777" w:rsidTr="006B3879">
        <w:trPr>
          <w:trHeight w:val="415"/>
          <w:jc w:val="center"/>
        </w:trPr>
        <w:tc>
          <w:tcPr>
            <w:tcW w:w="537" w:type="dxa"/>
            <w:vAlign w:val="center"/>
          </w:tcPr>
          <w:p w14:paraId="2D1056BD" w14:textId="77777777" w:rsidR="00E70528" w:rsidRDefault="00E70528">
            <w:pPr>
              <w:pStyle w:val="ab"/>
              <w:numPr>
                <w:ilvl w:val="0"/>
                <w:numId w:val="28"/>
              </w:numPr>
              <w:ind w:firstLineChars="0"/>
              <w:jc w:val="center"/>
              <w:rPr>
                <w:b/>
              </w:rPr>
            </w:pPr>
          </w:p>
        </w:tc>
        <w:tc>
          <w:tcPr>
            <w:tcW w:w="1272" w:type="dxa"/>
            <w:vAlign w:val="center"/>
          </w:tcPr>
          <w:p w14:paraId="66DC6866" w14:textId="77777777" w:rsidR="00505E1B" w:rsidRPr="008232A0" w:rsidRDefault="00505E1B" w:rsidP="00980809">
            <w:r w:rsidRPr="00530CE8">
              <w:rPr>
                <w:rFonts w:hint="eastAsia"/>
              </w:rPr>
              <w:t>KHWDDM</w:t>
            </w:r>
          </w:p>
        </w:tc>
        <w:tc>
          <w:tcPr>
            <w:tcW w:w="1209" w:type="dxa"/>
            <w:vAlign w:val="center"/>
          </w:tcPr>
          <w:p w14:paraId="309E05CB" w14:textId="77777777" w:rsidR="00505E1B" w:rsidRPr="008232A0" w:rsidRDefault="00505E1B" w:rsidP="00980809">
            <w:r w:rsidRPr="00530CE8">
              <w:rPr>
                <w:rFonts w:hint="eastAsia"/>
              </w:rPr>
              <w:t>Character</w:t>
            </w:r>
          </w:p>
        </w:tc>
        <w:tc>
          <w:tcPr>
            <w:tcW w:w="918" w:type="dxa"/>
            <w:vAlign w:val="center"/>
          </w:tcPr>
          <w:p w14:paraId="39511670" w14:textId="77777777" w:rsidR="00505E1B" w:rsidRPr="008232A0" w:rsidRDefault="00505E1B" w:rsidP="00980809">
            <w:r w:rsidRPr="00530CE8">
              <w:rPr>
                <w:rFonts w:hint="eastAsia"/>
              </w:rPr>
              <w:t>10</w:t>
            </w:r>
          </w:p>
        </w:tc>
        <w:tc>
          <w:tcPr>
            <w:tcW w:w="2976" w:type="dxa"/>
            <w:vAlign w:val="center"/>
          </w:tcPr>
          <w:p w14:paraId="76D68A6B" w14:textId="77777777" w:rsidR="00505E1B" w:rsidRDefault="00505E1B" w:rsidP="00980809">
            <w:r>
              <w:rPr>
                <w:rFonts w:hint="eastAsia"/>
              </w:rPr>
              <w:t>业务发起</w:t>
            </w:r>
            <w:r w:rsidRPr="00530CE8">
              <w:rPr>
                <w:rFonts w:hint="eastAsia"/>
              </w:rPr>
              <w:t>开户代理网点代码</w:t>
            </w:r>
          </w:p>
        </w:tc>
        <w:tc>
          <w:tcPr>
            <w:tcW w:w="2552" w:type="dxa"/>
            <w:vAlign w:val="center"/>
          </w:tcPr>
          <w:p w14:paraId="1F8932DE" w14:textId="77777777" w:rsidR="00505E1B" w:rsidRPr="008232A0" w:rsidRDefault="00505E1B" w:rsidP="00980809">
            <w:r w:rsidRPr="00530CE8">
              <w:rPr>
                <w:rFonts w:hint="eastAsia"/>
              </w:rPr>
              <w:t>必填</w:t>
            </w:r>
          </w:p>
        </w:tc>
      </w:tr>
      <w:tr w:rsidR="00505E1B" w14:paraId="7621DAF9" w14:textId="77777777" w:rsidTr="006B3879">
        <w:trPr>
          <w:trHeight w:val="415"/>
          <w:jc w:val="center"/>
        </w:trPr>
        <w:tc>
          <w:tcPr>
            <w:tcW w:w="537" w:type="dxa"/>
            <w:vAlign w:val="center"/>
          </w:tcPr>
          <w:p w14:paraId="2C1F4A4B" w14:textId="77777777" w:rsidR="00E70528" w:rsidRDefault="00E70528">
            <w:pPr>
              <w:pStyle w:val="ab"/>
              <w:numPr>
                <w:ilvl w:val="0"/>
                <w:numId w:val="28"/>
              </w:numPr>
              <w:ind w:firstLineChars="0"/>
              <w:jc w:val="center"/>
              <w:rPr>
                <w:b/>
              </w:rPr>
            </w:pPr>
          </w:p>
        </w:tc>
        <w:tc>
          <w:tcPr>
            <w:tcW w:w="1272" w:type="dxa"/>
            <w:vAlign w:val="center"/>
          </w:tcPr>
          <w:p w14:paraId="4771EA19" w14:textId="77777777" w:rsidR="00505E1B" w:rsidRPr="008232A0" w:rsidRDefault="00505E1B" w:rsidP="00980809">
            <w:r>
              <w:rPr>
                <w:rFonts w:hint="eastAsia"/>
              </w:rPr>
              <w:t>SQRQ</w:t>
            </w:r>
          </w:p>
        </w:tc>
        <w:tc>
          <w:tcPr>
            <w:tcW w:w="1209" w:type="dxa"/>
            <w:vAlign w:val="center"/>
          </w:tcPr>
          <w:p w14:paraId="782EAC87" w14:textId="77777777" w:rsidR="00505E1B" w:rsidRPr="008232A0" w:rsidRDefault="00505E1B" w:rsidP="00980809">
            <w:r w:rsidRPr="00C45958">
              <w:rPr>
                <w:rFonts w:hint="eastAsia"/>
              </w:rPr>
              <w:t>Character</w:t>
            </w:r>
          </w:p>
        </w:tc>
        <w:tc>
          <w:tcPr>
            <w:tcW w:w="918" w:type="dxa"/>
            <w:vAlign w:val="center"/>
          </w:tcPr>
          <w:p w14:paraId="319DA304" w14:textId="77777777" w:rsidR="00505E1B" w:rsidRPr="008232A0" w:rsidRDefault="00505E1B" w:rsidP="00980809">
            <w:r>
              <w:rPr>
                <w:rFonts w:hint="eastAsia"/>
              </w:rPr>
              <w:t>8</w:t>
            </w:r>
          </w:p>
        </w:tc>
        <w:tc>
          <w:tcPr>
            <w:tcW w:w="2976" w:type="dxa"/>
            <w:vAlign w:val="center"/>
          </w:tcPr>
          <w:p w14:paraId="0783A08E" w14:textId="77777777" w:rsidR="00505E1B" w:rsidRDefault="00505E1B" w:rsidP="00980809">
            <w:r>
              <w:rPr>
                <w:rFonts w:hint="eastAsia"/>
              </w:rPr>
              <w:t>申请日期</w:t>
            </w:r>
          </w:p>
        </w:tc>
        <w:tc>
          <w:tcPr>
            <w:tcW w:w="2552" w:type="dxa"/>
            <w:vAlign w:val="center"/>
          </w:tcPr>
          <w:p w14:paraId="5FB321BB" w14:textId="77777777" w:rsidR="00505E1B" w:rsidRPr="008232A0" w:rsidRDefault="00505E1B" w:rsidP="00980809">
            <w:r>
              <w:rPr>
                <w:rFonts w:hint="eastAsia"/>
              </w:rPr>
              <w:t>必填</w:t>
            </w:r>
          </w:p>
        </w:tc>
      </w:tr>
    </w:tbl>
    <w:p w14:paraId="0BDA6CB5" w14:textId="77777777" w:rsidR="00F41AF7" w:rsidRPr="006C09A6" w:rsidRDefault="00F41AF7" w:rsidP="00F41AF7">
      <w:pPr>
        <w:rPr>
          <w:b/>
          <w:sz w:val="24"/>
          <w:szCs w:val="24"/>
        </w:rPr>
      </w:pPr>
      <w:r w:rsidRPr="006C09A6">
        <w:rPr>
          <w:rFonts w:hint="eastAsia"/>
          <w:b/>
          <w:sz w:val="24"/>
          <w:szCs w:val="24"/>
        </w:rPr>
        <w:t>说明：</w:t>
      </w:r>
    </w:p>
    <w:p w14:paraId="5589251C" w14:textId="77777777" w:rsidR="00E70528" w:rsidRDefault="00F41AF7">
      <w:pPr>
        <w:pStyle w:val="ab"/>
        <w:numPr>
          <w:ilvl w:val="0"/>
          <w:numId w:val="94"/>
        </w:numPr>
        <w:spacing w:line="360" w:lineRule="auto"/>
        <w:ind w:left="426" w:firstLineChars="0" w:hanging="426"/>
      </w:pPr>
      <w:r>
        <w:rPr>
          <w:rFonts w:hint="eastAsia"/>
        </w:rPr>
        <w:t>发送方：开户代理机构</w:t>
      </w:r>
    </w:p>
    <w:p w14:paraId="09617659" w14:textId="77777777" w:rsidR="00E70528" w:rsidRDefault="00F41AF7">
      <w:pPr>
        <w:pStyle w:val="ab"/>
        <w:numPr>
          <w:ilvl w:val="0"/>
          <w:numId w:val="94"/>
        </w:numPr>
        <w:spacing w:line="360" w:lineRule="auto"/>
        <w:ind w:left="426" w:firstLineChars="0" w:hanging="426"/>
      </w:pPr>
      <w:r>
        <w:rPr>
          <w:rFonts w:hint="eastAsia"/>
        </w:rPr>
        <w:t>接收方：</w:t>
      </w:r>
      <w:r w:rsidR="003D63AB">
        <w:rPr>
          <w:rFonts w:hint="eastAsia"/>
        </w:rPr>
        <w:t>中国结算账户系统</w:t>
      </w:r>
    </w:p>
    <w:p w14:paraId="7B05D945" w14:textId="77777777" w:rsidR="00E70528" w:rsidRDefault="00F41AF7">
      <w:pPr>
        <w:pStyle w:val="ab"/>
        <w:numPr>
          <w:ilvl w:val="0"/>
          <w:numId w:val="94"/>
        </w:numPr>
        <w:spacing w:line="360" w:lineRule="auto"/>
        <w:ind w:left="426" w:firstLineChars="0" w:hanging="426"/>
      </w:pPr>
      <w:r>
        <w:rPr>
          <w:rFonts w:hint="eastAsia"/>
        </w:rPr>
        <w:t>服务时间：交易日</w:t>
      </w:r>
      <w:r>
        <w:rPr>
          <w:rFonts w:hint="eastAsia"/>
        </w:rPr>
        <w:t>9</w:t>
      </w:r>
      <w:r>
        <w:rPr>
          <w:rFonts w:hint="eastAsia"/>
        </w:rPr>
        <w:t>点至</w:t>
      </w:r>
      <w:r>
        <w:rPr>
          <w:rFonts w:hint="eastAsia"/>
        </w:rPr>
        <w:t>15</w:t>
      </w:r>
      <w:r>
        <w:rPr>
          <w:rFonts w:hint="eastAsia"/>
        </w:rPr>
        <w:t>点</w:t>
      </w:r>
    </w:p>
    <w:p w14:paraId="2A6D1AF6" w14:textId="77777777" w:rsidR="00E70528" w:rsidRDefault="008750B0">
      <w:pPr>
        <w:pStyle w:val="ab"/>
        <w:numPr>
          <w:ilvl w:val="0"/>
          <w:numId w:val="94"/>
        </w:numPr>
        <w:spacing w:line="360" w:lineRule="auto"/>
        <w:ind w:left="426" w:firstLineChars="0" w:hanging="426"/>
      </w:pPr>
      <w:r>
        <w:rPr>
          <w:rFonts w:hint="eastAsia"/>
        </w:rPr>
        <w:t>通信通道：</w:t>
      </w:r>
      <w:r>
        <w:rPr>
          <w:rFonts w:hint="eastAsia"/>
        </w:rPr>
        <w:t>PROP</w:t>
      </w:r>
      <w:r>
        <w:rPr>
          <w:rFonts w:hint="eastAsia"/>
        </w:rPr>
        <w:t>通用交易接口</w:t>
      </w:r>
    </w:p>
    <w:p w14:paraId="36B0229D" w14:textId="77777777" w:rsidR="00E70528" w:rsidDel="00D255A8" w:rsidRDefault="00BC5E4B">
      <w:pPr>
        <w:pStyle w:val="ab"/>
        <w:numPr>
          <w:ilvl w:val="0"/>
          <w:numId w:val="94"/>
        </w:numPr>
        <w:spacing w:line="360" w:lineRule="auto"/>
        <w:ind w:left="426" w:firstLineChars="0" w:hanging="426"/>
        <w:rPr>
          <w:del w:id="132" w:author="CN=李壮恒/OU=北京分公司技术开发部/OU=公司总部/O=ChinaClear" w:date="2019-03-06T17:01:00Z"/>
        </w:rPr>
      </w:pPr>
      <w:del w:id="133" w:author="CN=李壮恒/OU=北京分公司技术开发部/OU=公司总部/O=ChinaClear" w:date="2019-03-06T17:01:00Z">
        <w:r w:rsidDel="00D255A8">
          <w:rPr>
            <w:rFonts w:hint="eastAsia"/>
          </w:rPr>
          <w:delText>如果</w:delText>
        </w:r>
        <w:r w:rsidR="000E7C66" w:rsidDel="00D255A8">
          <w:rPr>
            <w:rFonts w:hint="eastAsia"/>
          </w:rPr>
          <w:delText>解除限制类别为“</w:delText>
        </w:r>
        <w:r w:rsidR="000E7C66" w:rsidRPr="001B30CA" w:rsidDel="00D255A8">
          <w:rPr>
            <w:rFonts w:hint="eastAsia"/>
          </w:rPr>
          <w:delText>解除中止交易</w:delText>
        </w:r>
        <w:r w:rsidR="000E7C66" w:rsidDel="00D255A8">
          <w:rPr>
            <w:rFonts w:hint="eastAsia"/>
          </w:rPr>
          <w:delText>”、“</w:delText>
        </w:r>
        <w:r w:rsidR="000E7C66" w:rsidRPr="00C359B3" w:rsidDel="00D255A8">
          <w:rPr>
            <w:rFonts w:hint="eastAsia"/>
          </w:rPr>
          <w:delText>解除卖出限制</w:delText>
        </w:r>
        <w:r w:rsidR="000E7C66" w:rsidDel="00D255A8">
          <w:rPr>
            <w:rFonts w:hint="eastAsia"/>
          </w:rPr>
          <w:delText>”，只能对不合格原因为“风险处置休眠”</w:delText>
        </w:r>
        <w:r w:rsidR="00A73D52" w:rsidDel="00D255A8">
          <w:rPr>
            <w:rFonts w:hint="eastAsia"/>
          </w:rPr>
          <w:delText>的证券账户</w:delText>
        </w:r>
        <w:r w:rsidDel="00D255A8">
          <w:rPr>
            <w:rFonts w:hint="eastAsia"/>
          </w:rPr>
          <w:delText>解除限制</w:delText>
        </w:r>
        <w:r w:rsidR="00A73D52" w:rsidDel="00D255A8">
          <w:rPr>
            <w:rFonts w:hint="eastAsia"/>
          </w:rPr>
          <w:delText>。</w:delText>
        </w:r>
      </w:del>
    </w:p>
    <w:p w14:paraId="1E2CB34F" w14:textId="77777777" w:rsidR="00F41AF7" w:rsidRPr="00271B22" w:rsidRDefault="00F41AF7" w:rsidP="00F41AF7">
      <w:pPr>
        <w:rPr>
          <w:b/>
          <w:sz w:val="30"/>
          <w:szCs w:val="30"/>
        </w:rPr>
      </w:pPr>
      <w:r w:rsidRPr="00271B22">
        <w:rPr>
          <w:rFonts w:hint="eastAsia"/>
          <w:b/>
          <w:sz w:val="30"/>
          <w:szCs w:val="30"/>
        </w:rPr>
        <w:t>应答：</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23"/>
        <w:gridCol w:w="1267"/>
        <w:gridCol w:w="749"/>
        <w:gridCol w:w="3103"/>
        <w:gridCol w:w="2146"/>
      </w:tblGrid>
      <w:tr w:rsidR="005431E3" w:rsidRPr="00455B38" w14:paraId="541A487E" w14:textId="77777777" w:rsidTr="005431E3">
        <w:trPr>
          <w:trHeight w:val="534"/>
          <w:jc w:val="center"/>
        </w:trPr>
        <w:tc>
          <w:tcPr>
            <w:tcW w:w="625" w:type="dxa"/>
            <w:shd w:val="clear" w:color="auto" w:fill="FFC000"/>
            <w:vAlign w:val="center"/>
          </w:tcPr>
          <w:p w14:paraId="33E7A21C" w14:textId="77777777" w:rsidR="006B3879" w:rsidRPr="00455B38" w:rsidRDefault="006B3879" w:rsidP="00980809">
            <w:pPr>
              <w:jc w:val="center"/>
              <w:rPr>
                <w:b/>
                <w:sz w:val="24"/>
                <w:szCs w:val="24"/>
              </w:rPr>
            </w:pPr>
            <w:r w:rsidRPr="00455B38">
              <w:rPr>
                <w:rFonts w:hint="eastAsia"/>
                <w:b/>
                <w:sz w:val="24"/>
                <w:szCs w:val="24"/>
              </w:rPr>
              <w:t>NO</w:t>
            </w:r>
          </w:p>
        </w:tc>
        <w:tc>
          <w:tcPr>
            <w:tcW w:w="1423" w:type="dxa"/>
            <w:shd w:val="clear" w:color="auto" w:fill="FFC000"/>
            <w:vAlign w:val="center"/>
          </w:tcPr>
          <w:p w14:paraId="5842DFCA" w14:textId="77777777" w:rsidR="006B3879" w:rsidRPr="00455B38" w:rsidRDefault="006B3879" w:rsidP="00980809">
            <w:pPr>
              <w:jc w:val="center"/>
              <w:rPr>
                <w:b/>
                <w:sz w:val="24"/>
                <w:szCs w:val="24"/>
              </w:rPr>
            </w:pPr>
            <w:r w:rsidRPr="00455B38">
              <w:rPr>
                <w:rFonts w:hint="eastAsia"/>
                <w:b/>
                <w:sz w:val="24"/>
                <w:szCs w:val="24"/>
              </w:rPr>
              <w:t>字段</w:t>
            </w:r>
          </w:p>
        </w:tc>
        <w:tc>
          <w:tcPr>
            <w:tcW w:w="1267" w:type="dxa"/>
            <w:shd w:val="clear" w:color="auto" w:fill="FFC000"/>
            <w:vAlign w:val="center"/>
          </w:tcPr>
          <w:p w14:paraId="18903D80" w14:textId="77777777" w:rsidR="006B3879" w:rsidRPr="00455B38" w:rsidRDefault="006B3879" w:rsidP="00980809">
            <w:pPr>
              <w:jc w:val="center"/>
              <w:rPr>
                <w:b/>
                <w:sz w:val="24"/>
                <w:szCs w:val="24"/>
              </w:rPr>
            </w:pPr>
            <w:r w:rsidRPr="00455B38">
              <w:rPr>
                <w:rFonts w:hint="eastAsia"/>
                <w:b/>
                <w:sz w:val="24"/>
                <w:szCs w:val="24"/>
              </w:rPr>
              <w:t>类型</w:t>
            </w:r>
          </w:p>
        </w:tc>
        <w:tc>
          <w:tcPr>
            <w:tcW w:w="749" w:type="dxa"/>
            <w:shd w:val="clear" w:color="auto" w:fill="FFC000"/>
            <w:vAlign w:val="center"/>
          </w:tcPr>
          <w:p w14:paraId="7094074D" w14:textId="77777777" w:rsidR="006B3879" w:rsidRPr="00455B38" w:rsidRDefault="006B3879" w:rsidP="00980809">
            <w:pPr>
              <w:jc w:val="center"/>
              <w:rPr>
                <w:b/>
                <w:sz w:val="24"/>
                <w:szCs w:val="24"/>
              </w:rPr>
            </w:pPr>
            <w:r w:rsidRPr="00455B38">
              <w:rPr>
                <w:rFonts w:hint="eastAsia"/>
                <w:b/>
                <w:sz w:val="24"/>
                <w:szCs w:val="24"/>
              </w:rPr>
              <w:t>长度</w:t>
            </w:r>
          </w:p>
        </w:tc>
        <w:tc>
          <w:tcPr>
            <w:tcW w:w="3103" w:type="dxa"/>
            <w:shd w:val="clear" w:color="auto" w:fill="FFC000"/>
            <w:vAlign w:val="center"/>
          </w:tcPr>
          <w:p w14:paraId="79E910D3" w14:textId="77777777" w:rsidR="006B3879" w:rsidRPr="00455B38" w:rsidRDefault="006B3879" w:rsidP="00980809">
            <w:pPr>
              <w:jc w:val="center"/>
              <w:rPr>
                <w:b/>
                <w:sz w:val="24"/>
                <w:szCs w:val="24"/>
              </w:rPr>
            </w:pPr>
            <w:r w:rsidRPr="00455B38">
              <w:rPr>
                <w:rFonts w:hint="eastAsia"/>
                <w:b/>
                <w:sz w:val="24"/>
                <w:szCs w:val="24"/>
              </w:rPr>
              <w:t>字段名称</w:t>
            </w:r>
          </w:p>
        </w:tc>
        <w:tc>
          <w:tcPr>
            <w:tcW w:w="2146" w:type="dxa"/>
            <w:shd w:val="clear" w:color="auto" w:fill="FFC000"/>
            <w:vAlign w:val="center"/>
          </w:tcPr>
          <w:p w14:paraId="7D377898" w14:textId="77777777" w:rsidR="006B3879" w:rsidRPr="00455B38" w:rsidRDefault="006B3879" w:rsidP="006B3879">
            <w:pPr>
              <w:jc w:val="center"/>
              <w:rPr>
                <w:b/>
                <w:sz w:val="24"/>
                <w:szCs w:val="24"/>
              </w:rPr>
            </w:pPr>
            <w:r>
              <w:rPr>
                <w:rFonts w:hint="eastAsia"/>
                <w:b/>
                <w:sz w:val="24"/>
                <w:szCs w:val="24"/>
              </w:rPr>
              <w:t>备注</w:t>
            </w:r>
          </w:p>
        </w:tc>
      </w:tr>
      <w:tr w:rsidR="006B3879" w14:paraId="27E462F4" w14:textId="77777777" w:rsidTr="005431E3">
        <w:trPr>
          <w:trHeight w:val="415"/>
          <w:jc w:val="center"/>
        </w:trPr>
        <w:tc>
          <w:tcPr>
            <w:tcW w:w="625" w:type="dxa"/>
            <w:vAlign w:val="center"/>
          </w:tcPr>
          <w:p w14:paraId="0F5BEB8F" w14:textId="77777777" w:rsidR="00E70528" w:rsidRDefault="00E70528">
            <w:pPr>
              <w:pStyle w:val="ab"/>
              <w:numPr>
                <w:ilvl w:val="0"/>
                <w:numId w:val="29"/>
              </w:numPr>
              <w:ind w:firstLineChars="0"/>
              <w:jc w:val="center"/>
              <w:rPr>
                <w:b/>
              </w:rPr>
            </w:pPr>
          </w:p>
        </w:tc>
        <w:tc>
          <w:tcPr>
            <w:tcW w:w="1423" w:type="dxa"/>
            <w:vAlign w:val="center"/>
          </w:tcPr>
          <w:p w14:paraId="546881FF" w14:textId="77777777" w:rsidR="006B3879" w:rsidRPr="000173D4" w:rsidRDefault="006B3879" w:rsidP="00980809">
            <w:r>
              <w:rPr>
                <w:rFonts w:hint="eastAsia"/>
              </w:rPr>
              <w:t>YWLSH</w:t>
            </w:r>
          </w:p>
        </w:tc>
        <w:tc>
          <w:tcPr>
            <w:tcW w:w="1267" w:type="dxa"/>
            <w:vAlign w:val="center"/>
          </w:tcPr>
          <w:p w14:paraId="4850048E" w14:textId="77777777" w:rsidR="006B3879" w:rsidRPr="000173D4" w:rsidRDefault="006B3879" w:rsidP="00980809">
            <w:r w:rsidRPr="00C45958">
              <w:rPr>
                <w:rFonts w:hint="eastAsia"/>
              </w:rPr>
              <w:t>Character</w:t>
            </w:r>
          </w:p>
        </w:tc>
        <w:tc>
          <w:tcPr>
            <w:tcW w:w="749" w:type="dxa"/>
            <w:vAlign w:val="center"/>
          </w:tcPr>
          <w:p w14:paraId="40CB8B29" w14:textId="77777777" w:rsidR="006B3879" w:rsidRPr="000173D4" w:rsidRDefault="006B3879" w:rsidP="00980809">
            <w:r>
              <w:rPr>
                <w:rFonts w:hint="eastAsia"/>
              </w:rPr>
              <w:t>10</w:t>
            </w:r>
          </w:p>
        </w:tc>
        <w:tc>
          <w:tcPr>
            <w:tcW w:w="3103" w:type="dxa"/>
            <w:vAlign w:val="center"/>
          </w:tcPr>
          <w:p w14:paraId="5BA679FC" w14:textId="77777777" w:rsidR="006B3879" w:rsidRPr="000173D4" w:rsidRDefault="006B3879" w:rsidP="00980809">
            <w:r>
              <w:rPr>
                <w:rFonts w:hint="eastAsia"/>
              </w:rPr>
              <w:t>业务流水号</w:t>
            </w:r>
          </w:p>
        </w:tc>
        <w:tc>
          <w:tcPr>
            <w:tcW w:w="2146" w:type="dxa"/>
            <w:vAlign w:val="center"/>
          </w:tcPr>
          <w:p w14:paraId="1CA2AD70" w14:textId="77777777" w:rsidR="006B3879" w:rsidRPr="000173D4" w:rsidRDefault="006B3879" w:rsidP="006B3879"/>
        </w:tc>
      </w:tr>
      <w:tr w:rsidR="006B3879" w14:paraId="5EDB2104" w14:textId="77777777" w:rsidTr="005431E3">
        <w:trPr>
          <w:trHeight w:val="415"/>
          <w:jc w:val="center"/>
        </w:trPr>
        <w:tc>
          <w:tcPr>
            <w:tcW w:w="625" w:type="dxa"/>
            <w:vAlign w:val="center"/>
          </w:tcPr>
          <w:p w14:paraId="7FB4E621" w14:textId="77777777" w:rsidR="00E70528" w:rsidRDefault="00E70528">
            <w:pPr>
              <w:pStyle w:val="ab"/>
              <w:numPr>
                <w:ilvl w:val="0"/>
                <w:numId w:val="29"/>
              </w:numPr>
              <w:ind w:firstLineChars="0"/>
              <w:jc w:val="center"/>
              <w:rPr>
                <w:b/>
              </w:rPr>
            </w:pPr>
          </w:p>
        </w:tc>
        <w:tc>
          <w:tcPr>
            <w:tcW w:w="1423" w:type="dxa"/>
            <w:vAlign w:val="center"/>
          </w:tcPr>
          <w:p w14:paraId="59ED88BB" w14:textId="77777777" w:rsidR="006B3879" w:rsidRPr="000173D4" w:rsidRDefault="006B3879" w:rsidP="00980809">
            <w:r w:rsidRPr="00663F4D">
              <w:rPr>
                <w:rFonts w:hint="eastAsia"/>
              </w:rPr>
              <w:t>YMTH</w:t>
            </w:r>
          </w:p>
        </w:tc>
        <w:tc>
          <w:tcPr>
            <w:tcW w:w="1267" w:type="dxa"/>
            <w:vAlign w:val="center"/>
          </w:tcPr>
          <w:p w14:paraId="08A35ACF" w14:textId="77777777" w:rsidR="006B3879" w:rsidRPr="000173D4" w:rsidRDefault="006B3879" w:rsidP="00980809">
            <w:r w:rsidRPr="00663F4D">
              <w:rPr>
                <w:rFonts w:hint="eastAsia"/>
              </w:rPr>
              <w:t>Character</w:t>
            </w:r>
          </w:p>
        </w:tc>
        <w:tc>
          <w:tcPr>
            <w:tcW w:w="749" w:type="dxa"/>
            <w:vAlign w:val="center"/>
          </w:tcPr>
          <w:p w14:paraId="7DDF67C0" w14:textId="77777777" w:rsidR="006B3879" w:rsidRPr="000173D4" w:rsidRDefault="006B3879" w:rsidP="00980809">
            <w:r>
              <w:rPr>
                <w:rFonts w:hint="eastAsia"/>
              </w:rPr>
              <w:t>20</w:t>
            </w:r>
          </w:p>
        </w:tc>
        <w:tc>
          <w:tcPr>
            <w:tcW w:w="3103" w:type="dxa"/>
            <w:vAlign w:val="center"/>
          </w:tcPr>
          <w:p w14:paraId="7E9C258F" w14:textId="77777777" w:rsidR="006B3879" w:rsidRPr="000173D4" w:rsidRDefault="006B3879" w:rsidP="00980809">
            <w:r w:rsidRPr="00663F4D">
              <w:rPr>
                <w:rFonts w:hint="eastAsia"/>
              </w:rPr>
              <w:t>一码通账户号码</w:t>
            </w:r>
          </w:p>
        </w:tc>
        <w:tc>
          <w:tcPr>
            <w:tcW w:w="2146" w:type="dxa"/>
            <w:vAlign w:val="center"/>
          </w:tcPr>
          <w:p w14:paraId="4759E60B" w14:textId="77777777" w:rsidR="006B3879" w:rsidRPr="000173D4" w:rsidRDefault="006B3879" w:rsidP="006B3879"/>
        </w:tc>
      </w:tr>
      <w:tr w:rsidR="006B3879" w14:paraId="7BDA4646" w14:textId="77777777" w:rsidTr="005431E3">
        <w:trPr>
          <w:trHeight w:val="415"/>
          <w:jc w:val="center"/>
        </w:trPr>
        <w:tc>
          <w:tcPr>
            <w:tcW w:w="625" w:type="dxa"/>
            <w:vAlign w:val="center"/>
          </w:tcPr>
          <w:p w14:paraId="178E7B4F" w14:textId="77777777" w:rsidR="00E70528" w:rsidRDefault="00E70528">
            <w:pPr>
              <w:pStyle w:val="ab"/>
              <w:numPr>
                <w:ilvl w:val="0"/>
                <w:numId w:val="29"/>
              </w:numPr>
              <w:ind w:firstLineChars="0"/>
              <w:jc w:val="center"/>
              <w:rPr>
                <w:b/>
              </w:rPr>
            </w:pPr>
          </w:p>
        </w:tc>
        <w:tc>
          <w:tcPr>
            <w:tcW w:w="1423" w:type="dxa"/>
            <w:vAlign w:val="center"/>
          </w:tcPr>
          <w:p w14:paraId="501D4BE8" w14:textId="77777777" w:rsidR="006B3879" w:rsidRPr="000173D4" w:rsidRDefault="006B3879" w:rsidP="00980809">
            <w:r>
              <w:rPr>
                <w:rFonts w:hint="eastAsia"/>
              </w:rPr>
              <w:t>ZHLB</w:t>
            </w:r>
          </w:p>
        </w:tc>
        <w:tc>
          <w:tcPr>
            <w:tcW w:w="1267" w:type="dxa"/>
            <w:vAlign w:val="center"/>
          </w:tcPr>
          <w:p w14:paraId="0EF5E4B1" w14:textId="77777777" w:rsidR="006B3879" w:rsidRPr="000173D4" w:rsidRDefault="006B3879" w:rsidP="00980809">
            <w:r w:rsidRPr="00C45958">
              <w:rPr>
                <w:rFonts w:hint="eastAsia"/>
              </w:rPr>
              <w:t>Character</w:t>
            </w:r>
          </w:p>
        </w:tc>
        <w:tc>
          <w:tcPr>
            <w:tcW w:w="749" w:type="dxa"/>
            <w:vAlign w:val="center"/>
          </w:tcPr>
          <w:p w14:paraId="0A5312E0" w14:textId="77777777" w:rsidR="006B3879" w:rsidRPr="000173D4" w:rsidRDefault="006B3879" w:rsidP="00980809">
            <w:r>
              <w:rPr>
                <w:rFonts w:hint="eastAsia"/>
              </w:rPr>
              <w:t>2</w:t>
            </w:r>
          </w:p>
        </w:tc>
        <w:tc>
          <w:tcPr>
            <w:tcW w:w="3103" w:type="dxa"/>
            <w:vAlign w:val="center"/>
          </w:tcPr>
          <w:p w14:paraId="3007D42C" w14:textId="77777777" w:rsidR="006B3879" w:rsidRPr="000173D4" w:rsidRDefault="006B3879" w:rsidP="00980809">
            <w:r>
              <w:rPr>
                <w:rFonts w:hint="eastAsia"/>
              </w:rPr>
              <w:t>证券账户类别</w:t>
            </w:r>
          </w:p>
        </w:tc>
        <w:tc>
          <w:tcPr>
            <w:tcW w:w="2146" w:type="dxa"/>
            <w:vAlign w:val="center"/>
          </w:tcPr>
          <w:p w14:paraId="376369B0" w14:textId="77777777" w:rsidR="006B3879" w:rsidRPr="000173D4" w:rsidRDefault="006B3879" w:rsidP="006B3879"/>
        </w:tc>
      </w:tr>
      <w:tr w:rsidR="006B3879" w14:paraId="169D7506" w14:textId="77777777" w:rsidTr="005431E3">
        <w:trPr>
          <w:trHeight w:val="415"/>
          <w:jc w:val="center"/>
        </w:trPr>
        <w:tc>
          <w:tcPr>
            <w:tcW w:w="625" w:type="dxa"/>
            <w:vAlign w:val="center"/>
          </w:tcPr>
          <w:p w14:paraId="7FC6D440" w14:textId="77777777" w:rsidR="00E70528" w:rsidRDefault="00E70528">
            <w:pPr>
              <w:pStyle w:val="ab"/>
              <w:numPr>
                <w:ilvl w:val="0"/>
                <w:numId w:val="29"/>
              </w:numPr>
              <w:ind w:firstLineChars="0"/>
              <w:jc w:val="center"/>
              <w:rPr>
                <w:b/>
              </w:rPr>
            </w:pPr>
          </w:p>
        </w:tc>
        <w:tc>
          <w:tcPr>
            <w:tcW w:w="1423" w:type="dxa"/>
            <w:vAlign w:val="center"/>
          </w:tcPr>
          <w:p w14:paraId="09C99FF4" w14:textId="77777777" w:rsidR="006B3879" w:rsidRPr="000173D4" w:rsidRDefault="006B3879" w:rsidP="00980809">
            <w:r w:rsidRPr="000173D4">
              <w:rPr>
                <w:rFonts w:hint="eastAsia"/>
              </w:rPr>
              <w:t>ZQZH</w:t>
            </w:r>
          </w:p>
        </w:tc>
        <w:tc>
          <w:tcPr>
            <w:tcW w:w="1267" w:type="dxa"/>
            <w:vAlign w:val="center"/>
          </w:tcPr>
          <w:p w14:paraId="1709FB21" w14:textId="77777777" w:rsidR="006B3879" w:rsidRPr="000173D4" w:rsidRDefault="006B3879" w:rsidP="00980809">
            <w:r w:rsidRPr="000173D4">
              <w:rPr>
                <w:rFonts w:hint="eastAsia"/>
              </w:rPr>
              <w:t>Character</w:t>
            </w:r>
          </w:p>
        </w:tc>
        <w:tc>
          <w:tcPr>
            <w:tcW w:w="749" w:type="dxa"/>
            <w:vAlign w:val="center"/>
          </w:tcPr>
          <w:p w14:paraId="74F3F042" w14:textId="77777777" w:rsidR="006B3879" w:rsidRPr="000173D4" w:rsidRDefault="006B3879" w:rsidP="00980809">
            <w:r w:rsidRPr="000173D4">
              <w:rPr>
                <w:rFonts w:hint="eastAsia"/>
              </w:rPr>
              <w:t>20</w:t>
            </w:r>
          </w:p>
        </w:tc>
        <w:tc>
          <w:tcPr>
            <w:tcW w:w="3103" w:type="dxa"/>
            <w:vAlign w:val="center"/>
          </w:tcPr>
          <w:p w14:paraId="4D551AEC" w14:textId="77777777" w:rsidR="006B3879" w:rsidRPr="000173D4" w:rsidRDefault="006B3879" w:rsidP="00980809">
            <w:r w:rsidRPr="000173D4">
              <w:rPr>
                <w:rFonts w:hint="eastAsia"/>
              </w:rPr>
              <w:t>证券账户号码</w:t>
            </w:r>
          </w:p>
        </w:tc>
        <w:tc>
          <w:tcPr>
            <w:tcW w:w="2146" w:type="dxa"/>
            <w:vAlign w:val="center"/>
          </w:tcPr>
          <w:p w14:paraId="54F6AED1" w14:textId="77777777" w:rsidR="006B3879" w:rsidRPr="000173D4" w:rsidRDefault="006B3879" w:rsidP="006B3879"/>
        </w:tc>
      </w:tr>
      <w:tr w:rsidR="006B3879" w14:paraId="66C147B8" w14:textId="77777777" w:rsidTr="005431E3">
        <w:trPr>
          <w:trHeight w:val="415"/>
          <w:jc w:val="center"/>
        </w:trPr>
        <w:tc>
          <w:tcPr>
            <w:tcW w:w="625" w:type="dxa"/>
            <w:vAlign w:val="center"/>
          </w:tcPr>
          <w:p w14:paraId="319F2CA4" w14:textId="77777777" w:rsidR="00E70528" w:rsidRDefault="00E70528">
            <w:pPr>
              <w:pStyle w:val="ab"/>
              <w:numPr>
                <w:ilvl w:val="0"/>
                <w:numId w:val="29"/>
              </w:numPr>
              <w:ind w:firstLineChars="0"/>
              <w:jc w:val="center"/>
              <w:rPr>
                <w:b/>
              </w:rPr>
            </w:pPr>
          </w:p>
        </w:tc>
        <w:tc>
          <w:tcPr>
            <w:tcW w:w="1423" w:type="dxa"/>
            <w:vAlign w:val="center"/>
          </w:tcPr>
          <w:p w14:paraId="428051AA" w14:textId="77777777" w:rsidR="006B3879" w:rsidRPr="000173D4" w:rsidRDefault="006B3879" w:rsidP="00980809">
            <w:r w:rsidRPr="00663F4D">
              <w:rPr>
                <w:rFonts w:hint="eastAsia"/>
              </w:rPr>
              <w:t>ZJLB</w:t>
            </w:r>
          </w:p>
        </w:tc>
        <w:tc>
          <w:tcPr>
            <w:tcW w:w="1267" w:type="dxa"/>
            <w:vAlign w:val="center"/>
          </w:tcPr>
          <w:p w14:paraId="4FC9C88A" w14:textId="77777777" w:rsidR="006B3879" w:rsidRPr="000173D4" w:rsidRDefault="006B3879" w:rsidP="00980809">
            <w:r w:rsidRPr="00663F4D">
              <w:rPr>
                <w:rFonts w:hint="eastAsia"/>
              </w:rPr>
              <w:t>Character</w:t>
            </w:r>
          </w:p>
        </w:tc>
        <w:tc>
          <w:tcPr>
            <w:tcW w:w="749" w:type="dxa"/>
            <w:vAlign w:val="center"/>
          </w:tcPr>
          <w:p w14:paraId="0B1F318D" w14:textId="77777777" w:rsidR="006B3879" w:rsidRPr="000173D4" w:rsidRDefault="006B3879" w:rsidP="00980809">
            <w:r w:rsidRPr="00663F4D">
              <w:rPr>
                <w:rFonts w:hint="eastAsia"/>
              </w:rPr>
              <w:t>2</w:t>
            </w:r>
          </w:p>
        </w:tc>
        <w:tc>
          <w:tcPr>
            <w:tcW w:w="3103" w:type="dxa"/>
            <w:vAlign w:val="center"/>
          </w:tcPr>
          <w:p w14:paraId="46BC926A" w14:textId="77777777" w:rsidR="006B3879" w:rsidRPr="000173D4" w:rsidRDefault="006B3879" w:rsidP="00980809">
            <w:r w:rsidRPr="00663F4D">
              <w:rPr>
                <w:rFonts w:hint="eastAsia"/>
              </w:rPr>
              <w:t>主要身份证明文件类别</w:t>
            </w:r>
          </w:p>
        </w:tc>
        <w:tc>
          <w:tcPr>
            <w:tcW w:w="2146" w:type="dxa"/>
            <w:vAlign w:val="center"/>
          </w:tcPr>
          <w:p w14:paraId="4B49BC15" w14:textId="77777777" w:rsidR="006B3879" w:rsidRPr="000173D4" w:rsidRDefault="006B3879" w:rsidP="006B3879"/>
        </w:tc>
      </w:tr>
      <w:tr w:rsidR="006B3879" w14:paraId="3905A018" w14:textId="77777777" w:rsidTr="005431E3">
        <w:trPr>
          <w:trHeight w:val="415"/>
          <w:jc w:val="center"/>
        </w:trPr>
        <w:tc>
          <w:tcPr>
            <w:tcW w:w="625" w:type="dxa"/>
            <w:vAlign w:val="center"/>
          </w:tcPr>
          <w:p w14:paraId="1FE952BC" w14:textId="77777777" w:rsidR="00E70528" w:rsidRDefault="00E70528">
            <w:pPr>
              <w:pStyle w:val="ab"/>
              <w:numPr>
                <w:ilvl w:val="0"/>
                <w:numId w:val="29"/>
              </w:numPr>
              <w:ind w:firstLineChars="0"/>
              <w:jc w:val="center"/>
              <w:rPr>
                <w:b/>
              </w:rPr>
            </w:pPr>
          </w:p>
        </w:tc>
        <w:tc>
          <w:tcPr>
            <w:tcW w:w="1423" w:type="dxa"/>
            <w:vAlign w:val="center"/>
          </w:tcPr>
          <w:p w14:paraId="5517B78F" w14:textId="77777777" w:rsidR="006B3879" w:rsidRPr="000173D4" w:rsidRDefault="006B3879" w:rsidP="00980809">
            <w:r w:rsidRPr="00663F4D">
              <w:rPr>
                <w:rFonts w:hint="eastAsia"/>
              </w:rPr>
              <w:t>ZJDM</w:t>
            </w:r>
          </w:p>
        </w:tc>
        <w:tc>
          <w:tcPr>
            <w:tcW w:w="1267" w:type="dxa"/>
            <w:vAlign w:val="center"/>
          </w:tcPr>
          <w:p w14:paraId="09E9CACF" w14:textId="77777777" w:rsidR="006B3879" w:rsidRPr="000173D4" w:rsidRDefault="006B3879" w:rsidP="00980809">
            <w:r w:rsidRPr="00663F4D">
              <w:rPr>
                <w:rFonts w:hint="eastAsia"/>
              </w:rPr>
              <w:t>Character</w:t>
            </w:r>
          </w:p>
        </w:tc>
        <w:tc>
          <w:tcPr>
            <w:tcW w:w="749" w:type="dxa"/>
            <w:vAlign w:val="center"/>
          </w:tcPr>
          <w:p w14:paraId="69162337" w14:textId="77777777" w:rsidR="006B3879" w:rsidRPr="000173D4" w:rsidRDefault="006B3879" w:rsidP="00980809">
            <w:r>
              <w:rPr>
                <w:rFonts w:hint="eastAsia"/>
              </w:rPr>
              <w:t>4</w:t>
            </w:r>
            <w:r w:rsidRPr="00663F4D">
              <w:rPr>
                <w:rFonts w:hint="eastAsia"/>
              </w:rPr>
              <w:t>0</w:t>
            </w:r>
          </w:p>
        </w:tc>
        <w:tc>
          <w:tcPr>
            <w:tcW w:w="3103" w:type="dxa"/>
            <w:vAlign w:val="center"/>
          </w:tcPr>
          <w:p w14:paraId="1151E1C8" w14:textId="77777777" w:rsidR="006B3879" w:rsidRPr="000173D4" w:rsidRDefault="006B3879" w:rsidP="00980809">
            <w:r w:rsidRPr="00663F4D">
              <w:rPr>
                <w:rFonts w:hint="eastAsia"/>
              </w:rPr>
              <w:t>主要身份证明文件代码</w:t>
            </w:r>
          </w:p>
        </w:tc>
        <w:tc>
          <w:tcPr>
            <w:tcW w:w="2146" w:type="dxa"/>
            <w:vAlign w:val="center"/>
          </w:tcPr>
          <w:p w14:paraId="0D4F5F3F" w14:textId="77777777" w:rsidR="006B3879" w:rsidRPr="000173D4" w:rsidRDefault="006B3879" w:rsidP="006B3879"/>
        </w:tc>
      </w:tr>
      <w:tr w:rsidR="006B3879" w14:paraId="4528E946" w14:textId="77777777" w:rsidTr="005431E3">
        <w:trPr>
          <w:trHeight w:val="415"/>
          <w:jc w:val="center"/>
        </w:trPr>
        <w:tc>
          <w:tcPr>
            <w:tcW w:w="625" w:type="dxa"/>
            <w:vAlign w:val="center"/>
          </w:tcPr>
          <w:p w14:paraId="27DB9901" w14:textId="77777777" w:rsidR="00E70528" w:rsidRDefault="00E70528">
            <w:pPr>
              <w:pStyle w:val="ab"/>
              <w:numPr>
                <w:ilvl w:val="0"/>
                <w:numId w:val="29"/>
              </w:numPr>
              <w:ind w:firstLineChars="0"/>
              <w:jc w:val="center"/>
              <w:rPr>
                <w:b/>
              </w:rPr>
            </w:pPr>
          </w:p>
        </w:tc>
        <w:tc>
          <w:tcPr>
            <w:tcW w:w="1423" w:type="dxa"/>
            <w:vAlign w:val="center"/>
          </w:tcPr>
          <w:p w14:paraId="2E897E80" w14:textId="77777777" w:rsidR="006B3879" w:rsidRPr="000173D4" w:rsidRDefault="006B3879" w:rsidP="00980809">
            <w:r>
              <w:rPr>
                <w:rFonts w:hint="eastAsia"/>
              </w:rPr>
              <w:t>QSBH</w:t>
            </w:r>
          </w:p>
        </w:tc>
        <w:tc>
          <w:tcPr>
            <w:tcW w:w="1267" w:type="dxa"/>
            <w:vAlign w:val="center"/>
          </w:tcPr>
          <w:p w14:paraId="6BC6C4BF" w14:textId="77777777" w:rsidR="006B3879" w:rsidRPr="000173D4" w:rsidRDefault="006B3879" w:rsidP="00980809">
            <w:r w:rsidRPr="008232A0">
              <w:rPr>
                <w:rFonts w:hint="eastAsia"/>
              </w:rPr>
              <w:t>Character</w:t>
            </w:r>
          </w:p>
        </w:tc>
        <w:tc>
          <w:tcPr>
            <w:tcW w:w="749" w:type="dxa"/>
            <w:vAlign w:val="center"/>
          </w:tcPr>
          <w:p w14:paraId="4376C1D5" w14:textId="77777777" w:rsidR="006B3879" w:rsidRPr="000173D4" w:rsidRDefault="006B3879" w:rsidP="00980809">
            <w:r w:rsidRPr="008232A0">
              <w:rPr>
                <w:rFonts w:hint="eastAsia"/>
              </w:rPr>
              <w:t>6</w:t>
            </w:r>
          </w:p>
        </w:tc>
        <w:tc>
          <w:tcPr>
            <w:tcW w:w="3103" w:type="dxa"/>
            <w:vAlign w:val="center"/>
          </w:tcPr>
          <w:p w14:paraId="3DF6D854" w14:textId="77777777" w:rsidR="006B3879" w:rsidRPr="000173D4" w:rsidRDefault="006B3879" w:rsidP="00980809">
            <w:r>
              <w:rPr>
                <w:rFonts w:hint="eastAsia"/>
              </w:rPr>
              <w:t>清算编号</w:t>
            </w:r>
          </w:p>
        </w:tc>
        <w:tc>
          <w:tcPr>
            <w:tcW w:w="2146" w:type="dxa"/>
            <w:vAlign w:val="center"/>
          </w:tcPr>
          <w:p w14:paraId="41D5E116" w14:textId="77777777" w:rsidR="006B3879" w:rsidRPr="000173D4" w:rsidRDefault="006B3879" w:rsidP="006B3879"/>
        </w:tc>
      </w:tr>
      <w:tr w:rsidR="006B3879" w14:paraId="630EA6E1" w14:textId="77777777" w:rsidTr="005431E3">
        <w:trPr>
          <w:trHeight w:val="415"/>
          <w:jc w:val="center"/>
        </w:trPr>
        <w:tc>
          <w:tcPr>
            <w:tcW w:w="625" w:type="dxa"/>
            <w:vAlign w:val="center"/>
          </w:tcPr>
          <w:p w14:paraId="4D8A0BEE" w14:textId="77777777" w:rsidR="00E70528" w:rsidRDefault="00E70528">
            <w:pPr>
              <w:pStyle w:val="ab"/>
              <w:numPr>
                <w:ilvl w:val="0"/>
                <w:numId w:val="29"/>
              </w:numPr>
              <w:ind w:firstLineChars="0"/>
              <w:jc w:val="center"/>
              <w:rPr>
                <w:b/>
              </w:rPr>
            </w:pPr>
          </w:p>
        </w:tc>
        <w:tc>
          <w:tcPr>
            <w:tcW w:w="1423" w:type="dxa"/>
            <w:vAlign w:val="center"/>
          </w:tcPr>
          <w:p w14:paraId="43F879B6" w14:textId="77777777" w:rsidR="006B3879" w:rsidRPr="000173D4" w:rsidRDefault="006B3879" w:rsidP="00980809">
            <w:r w:rsidRPr="000173D4">
              <w:rPr>
                <w:rFonts w:hint="eastAsia"/>
              </w:rPr>
              <w:t>JCXZ</w:t>
            </w:r>
            <w:r>
              <w:rPr>
                <w:rFonts w:hint="eastAsia"/>
              </w:rPr>
              <w:t>LB</w:t>
            </w:r>
          </w:p>
        </w:tc>
        <w:tc>
          <w:tcPr>
            <w:tcW w:w="1267" w:type="dxa"/>
            <w:vAlign w:val="center"/>
          </w:tcPr>
          <w:p w14:paraId="2E620333" w14:textId="77777777" w:rsidR="006B3879" w:rsidRPr="000173D4" w:rsidRDefault="006B3879" w:rsidP="00980809">
            <w:r w:rsidRPr="000173D4">
              <w:rPr>
                <w:rFonts w:hint="eastAsia"/>
              </w:rPr>
              <w:t>Character</w:t>
            </w:r>
          </w:p>
        </w:tc>
        <w:tc>
          <w:tcPr>
            <w:tcW w:w="749" w:type="dxa"/>
            <w:vAlign w:val="center"/>
          </w:tcPr>
          <w:p w14:paraId="01218B55" w14:textId="77777777" w:rsidR="006B3879" w:rsidRPr="000173D4" w:rsidRDefault="006B3879" w:rsidP="00980809">
            <w:r w:rsidRPr="000173D4">
              <w:rPr>
                <w:rFonts w:hint="eastAsia"/>
              </w:rPr>
              <w:t>1</w:t>
            </w:r>
          </w:p>
        </w:tc>
        <w:tc>
          <w:tcPr>
            <w:tcW w:w="3103" w:type="dxa"/>
            <w:vAlign w:val="center"/>
          </w:tcPr>
          <w:p w14:paraId="7EEADA25" w14:textId="77777777" w:rsidR="006B3879" w:rsidRPr="000173D4" w:rsidRDefault="006B3879" w:rsidP="00980809">
            <w:r w:rsidRPr="000173D4">
              <w:rPr>
                <w:rFonts w:hint="eastAsia"/>
              </w:rPr>
              <w:t>解除限制类</w:t>
            </w:r>
            <w:r>
              <w:rPr>
                <w:rFonts w:hint="eastAsia"/>
              </w:rPr>
              <w:t>别</w:t>
            </w:r>
          </w:p>
        </w:tc>
        <w:tc>
          <w:tcPr>
            <w:tcW w:w="2146" w:type="dxa"/>
            <w:vAlign w:val="center"/>
          </w:tcPr>
          <w:p w14:paraId="12BFCC55" w14:textId="77777777" w:rsidR="006B3879" w:rsidRPr="000173D4" w:rsidRDefault="006B3879" w:rsidP="006B3879"/>
        </w:tc>
      </w:tr>
      <w:tr w:rsidR="006B3879" w14:paraId="039EE4A7" w14:textId="77777777" w:rsidTr="005431E3">
        <w:trPr>
          <w:trHeight w:val="415"/>
          <w:jc w:val="center"/>
        </w:trPr>
        <w:tc>
          <w:tcPr>
            <w:tcW w:w="625" w:type="dxa"/>
            <w:vAlign w:val="center"/>
          </w:tcPr>
          <w:p w14:paraId="4424E2F3" w14:textId="77777777" w:rsidR="00E70528" w:rsidRDefault="00E70528">
            <w:pPr>
              <w:pStyle w:val="ab"/>
              <w:numPr>
                <w:ilvl w:val="0"/>
                <w:numId w:val="29"/>
              </w:numPr>
              <w:ind w:firstLineChars="0"/>
              <w:jc w:val="center"/>
              <w:rPr>
                <w:b/>
              </w:rPr>
            </w:pPr>
          </w:p>
        </w:tc>
        <w:tc>
          <w:tcPr>
            <w:tcW w:w="1423" w:type="dxa"/>
            <w:vAlign w:val="center"/>
          </w:tcPr>
          <w:p w14:paraId="56235C9E" w14:textId="77777777" w:rsidR="006B3879" w:rsidRPr="000173D4" w:rsidRDefault="006B3879" w:rsidP="00980809">
            <w:r w:rsidRPr="000173D4">
              <w:rPr>
                <w:rFonts w:hint="eastAsia"/>
              </w:rPr>
              <w:t>KHJGDM</w:t>
            </w:r>
          </w:p>
        </w:tc>
        <w:tc>
          <w:tcPr>
            <w:tcW w:w="1267" w:type="dxa"/>
            <w:vAlign w:val="center"/>
          </w:tcPr>
          <w:p w14:paraId="25A4F929" w14:textId="77777777" w:rsidR="006B3879" w:rsidRPr="000173D4" w:rsidRDefault="006B3879" w:rsidP="00980809">
            <w:r w:rsidRPr="000173D4">
              <w:rPr>
                <w:rFonts w:hint="eastAsia"/>
              </w:rPr>
              <w:t>Character</w:t>
            </w:r>
          </w:p>
        </w:tc>
        <w:tc>
          <w:tcPr>
            <w:tcW w:w="749" w:type="dxa"/>
            <w:vAlign w:val="center"/>
          </w:tcPr>
          <w:p w14:paraId="44F7529E" w14:textId="77777777" w:rsidR="006B3879" w:rsidRPr="000173D4" w:rsidRDefault="006B3879" w:rsidP="00980809">
            <w:r w:rsidRPr="000173D4">
              <w:rPr>
                <w:rFonts w:hint="eastAsia"/>
              </w:rPr>
              <w:t>6</w:t>
            </w:r>
          </w:p>
        </w:tc>
        <w:tc>
          <w:tcPr>
            <w:tcW w:w="3103" w:type="dxa"/>
            <w:vAlign w:val="center"/>
          </w:tcPr>
          <w:p w14:paraId="5F293E21" w14:textId="77777777" w:rsidR="006B3879" w:rsidRPr="000173D4" w:rsidRDefault="006B3879" w:rsidP="00980809">
            <w:r>
              <w:rPr>
                <w:rFonts w:hint="eastAsia"/>
              </w:rPr>
              <w:t>业务发起</w:t>
            </w:r>
            <w:r w:rsidRPr="000173D4">
              <w:rPr>
                <w:rFonts w:hint="eastAsia"/>
              </w:rPr>
              <w:t>开户代理机构代码</w:t>
            </w:r>
          </w:p>
        </w:tc>
        <w:tc>
          <w:tcPr>
            <w:tcW w:w="2146" w:type="dxa"/>
            <w:vAlign w:val="center"/>
          </w:tcPr>
          <w:p w14:paraId="4C4163CF" w14:textId="77777777" w:rsidR="006B3879" w:rsidRPr="000173D4" w:rsidRDefault="006B3879" w:rsidP="006B3879"/>
        </w:tc>
      </w:tr>
      <w:tr w:rsidR="006B3879" w14:paraId="6A79B87A" w14:textId="77777777" w:rsidTr="005431E3">
        <w:trPr>
          <w:trHeight w:val="415"/>
          <w:jc w:val="center"/>
        </w:trPr>
        <w:tc>
          <w:tcPr>
            <w:tcW w:w="625" w:type="dxa"/>
            <w:vAlign w:val="center"/>
          </w:tcPr>
          <w:p w14:paraId="01B69617" w14:textId="77777777" w:rsidR="00E70528" w:rsidRDefault="00E70528">
            <w:pPr>
              <w:pStyle w:val="ab"/>
              <w:numPr>
                <w:ilvl w:val="0"/>
                <w:numId w:val="29"/>
              </w:numPr>
              <w:ind w:firstLineChars="0"/>
              <w:jc w:val="center"/>
              <w:rPr>
                <w:b/>
              </w:rPr>
            </w:pPr>
          </w:p>
        </w:tc>
        <w:tc>
          <w:tcPr>
            <w:tcW w:w="1423" w:type="dxa"/>
            <w:vAlign w:val="center"/>
          </w:tcPr>
          <w:p w14:paraId="54A8A567" w14:textId="77777777" w:rsidR="006B3879" w:rsidRPr="000173D4" w:rsidRDefault="006B3879" w:rsidP="00980809">
            <w:r w:rsidRPr="00530CE8">
              <w:rPr>
                <w:rFonts w:hint="eastAsia"/>
              </w:rPr>
              <w:t>KHWDDM</w:t>
            </w:r>
          </w:p>
        </w:tc>
        <w:tc>
          <w:tcPr>
            <w:tcW w:w="1267" w:type="dxa"/>
            <w:vAlign w:val="center"/>
          </w:tcPr>
          <w:p w14:paraId="64DE5156" w14:textId="77777777" w:rsidR="006B3879" w:rsidRPr="000173D4" w:rsidRDefault="006B3879" w:rsidP="00980809">
            <w:r w:rsidRPr="00530CE8">
              <w:rPr>
                <w:rFonts w:hint="eastAsia"/>
              </w:rPr>
              <w:t>Character</w:t>
            </w:r>
          </w:p>
        </w:tc>
        <w:tc>
          <w:tcPr>
            <w:tcW w:w="749" w:type="dxa"/>
            <w:vAlign w:val="center"/>
          </w:tcPr>
          <w:p w14:paraId="3FE336D2" w14:textId="77777777" w:rsidR="006B3879" w:rsidRPr="000173D4" w:rsidRDefault="006B3879" w:rsidP="00980809">
            <w:r w:rsidRPr="00530CE8">
              <w:rPr>
                <w:rFonts w:hint="eastAsia"/>
              </w:rPr>
              <w:t>10</w:t>
            </w:r>
          </w:p>
        </w:tc>
        <w:tc>
          <w:tcPr>
            <w:tcW w:w="3103" w:type="dxa"/>
            <w:vAlign w:val="center"/>
          </w:tcPr>
          <w:p w14:paraId="0ABAE352" w14:textId="77777777" w:rsidR="006B3879" w:rsidRPr="000173D4" w:rsidRDefault="006B3879" w:rsidP="00980809">
            <w:r>
              <w:rPr>
                <w:rFonts w:hint="eastAsia"/>
              </w:rPr>
              <w:t>业务发起</w:t>
            </w:r>
            <w:r w:rsidRPr="00530CE8">
              <w:rPr>
                <w:rFonts w:hint="eastAsia"/>
              </w:rPr>
              <w:t>开户代理网点代码</w:t>
            </w:r>
          </w:p>
        </w:tc>
        <w:tc>
          <w:tcPr>
            <w:tcW w:w="2146" w:type="dxa"/>
            <w:vAlign w:val="center"/>
          </w:tcPr>
          <w:p w14:paraId="3EAF69C6" w14:textId="77777777" w:rsidR="006B3879" w:rsidRPr="000173D4" w:rsidRDefault="006B3879" w:rsidP="006B3879"/>
        </w:tc>
      </w:tr>
      <w:tr w:rsidR="006B3879" w14:paraId="3955775E" w14:textId="77777777" w:rsidTr="005431E3">
        <w:trPr>
          <w:trHeight w:val="415"/>
          <w:jc w:val="center"/>
        </w:trPr>
        <w:tc>
          <w:tcPr>
            <w:tcW w:w="625" w:type="dxa"/>
            <w:vAlign w:val="center"/>
          </w:tcPr>
          <w:p w14:paraId="5AA72192" w14:textId="77777777" w:rsidR="00E70528" w:rsidRDefault="00E70528">
            <w:pPr>
              <w:pStyle w:val="ab"/>
              <w:numPr>
                <w:ilvl w:val="0"/>
                <w:numId w:val="29"/>
              </w:numPr>
              <w:ind w:firstLineChars="0"/>
              <w:jc w:val="center"/>
              <w:rPr>
                <w:b/>
              </w:rPr>
            </w:pPr>
          </w:p>
        </w:tc>
        <w:tc>
          <w:tcPr>
            <w:tcW w:w="1423" w:type="dxa"/>
            <w:vAlign w:val="center"/>
          </w:tcPr>
          <w:p w14:paraId="58BFC48A" w14:textId="77777777" w:rsidR="006B3879" w:rsidRPr="000173D4" w:rsidRDefault="006B3879" w:rsidP="00980809">
            <w:r>
              <w:rPr>
                <w:rFonts w:hint="eastAsia"/>
              </w:rPr>
              <w:t>SQRQ</w:t>
            </w:r>
          </w:p>
        </w:tc>
        <w:tc>
          <w:tcPr>
            <w:tcW w:w="1267" w:type="dxa"/>
            <w:vAlign w:val="center"/>
          </w:tcPr>
          <w:p w14:paraId="4FE3CE8E" w14:textId="77777777" w:rsidR="006B3879" w:rsidRPr="000173D4" w:rsidRDefault="006B3879" w:rsidP="00980809">
            <w:r w:rsidRPr="00C45958">
              <w:rPr>
                <w:rFonts w:hint="eastAsia"/>
              </w:rPr>
              <w:t>Character</w:t>
            </w:r>
          </w:p>
        </w:tc>
        <w:tc>
          <w:tcPr>
            <w:tcW w:w="749" w:type="dxa"/>
            <w:vAlign w:val="center"/>
          </w:tcPr>
          <w:p w14:paraId="7177F10E" w14:textId="77777777" w:rsidR="006B3879" w:rsidRPr="000173D4" w:rsidRDefault="006B3879" w:rsidP="00980809">
            <w:r>
              <w:rPr>
                <w:rFonts w:hint="eastAsia"/>
              </w:rPr>
              <w:t>8</w:t>
            </w:r>
          </w:p>
        </w:tc>
        <w:tc>
          <w:tcPr>
            <w:tcW w:w="3103" w:type="dxa"/>
            <w:vAlign w:val="center"/>
          </w:tcPr>
          <w:p w14:paraId="21678D44" w14:textId="77777777" w:rsidR="006B3879" w:rsidRPr="000173D4" w:rsidRDefault="006B3879" w:rsidP="00980809">
            <w:r>
              <w:rPr>
                <w:rFonts w:hint="eastAsia"/>
              </w:rPr>
              <w:t>申请日期</w:t>
            </w:r>
          </w:p>
        </w:tc>
        <w:tc>
          <w:tcPr>
            <w:tcW w:w="2146" w:type="dxa"/>
            <w:vAlign w:val="center"/>
          </w:tcPr>
          <w:p w14:paraId="1CA321D4" w14:textId="77777777" w:rsidR="006B3879" w:rsidRPr="000173D4" w:rsidRDefault="006B3879" w:rsidP="006B3879"/>
        </w:tc>
      </w:tr>
      <w:tr w:rsidR="006B3879" w14:paraId="2EBC95D2" w14:textId="77777777" w:rsidTr="005431E3">
        <w:trPr>
          <w:trHeight w:val="415"/>
          <w:jc w:val="center"/>
        </w:trPr>
        <w:tc>
          <w:tcPr>
            <w:tcW w:w="625" w:type="dxa"/>
            <w:vAlign w:val="center"/>
          </w:tcPr>
          <w:p w14:paraId="1ED11137" w14:textId="77777777" w:rsidR="00E70528" w:rsidRDefault="00E70528">
            <w:pPr>
              <w:pStyle w:val="ab"/>
              <w:numPr>
                <w:ilvl w:val="0"/>
                <w:numId w:val="29"/>
              </w:numPr>
              <w:ind w:firstLineChars="0"/>
              <w:jc w:val="center"/>
              <w:rPr>
                <w:b/>
              </w:rPr>
            </w:pPr>
          </w:p>
        </w:tc>
        <w:tc>
          <w:tcPr>
            <w:tcW w:w="1423" w:type="dxa"/>
            <w:vAlign w:val="center"/>
          </w:tcPr>
          <w:p w14:paraId="558E2A12" w14:textId="77777777" w:rsidR="006B3879" w:rsidRDefault="006B3879" w:rsidP="00980809">
            <w:r w:rsidRPr="000173D4">
              <w:rPr>
                <w:rFonts w:hint="eastAsia"/>
              </w:rPr>
              <w:t>YWRQ</w:t>
            </w:r>
          </w:p>
        </w:tc>
        <w:tc>
          <w:tcPr>
            <w:tcW w:w="1267" w:type="dxa"/>
            <w:vAlign w:val="center"/>
          </w:tcPr>
          <w:p w14:paraId="49F0CC21" w14:textId="77777777" w:rsidR="006B3879" w:rsidRPr="00C45958" w:rsidRDefault="006B3879" w:rsidP="00980809">
            <w:r w:rsidRPr="000173D4">
              <w:rPr>
                <w:rFonts w:hint="eastAsia"/>
              </w:rPr>
              <w:t>Character</w:t>
            </w:r>
          </w:p>
        </w:tc>
        <w:tc>
          <w:tcPr>
            <w:tcW w:w="749" w:type="dxa"/>
            <w:vAlign w:val="center"/>
          </w:tcPr>
          <w:p w14:paraId="35D3F4CA" w14:textId="77777777" w:rsidR="006B3879" w:rsidRDefault="006B3879" w:rsidP="00980809">
            <w:r w:rsidRPr="000173D4">
              <w:rPr>
                <w:rFonts w:hint="eastAsia"/>
              </w:rPr>
              <w:t>8</w:t>
            </w:r>
          </w:p>
        </w:tc>
        <w:tc>
          <w:tcPr>
            <w:tcW w:w="3103" w:type="dxa"/>
            <w:vAlign w:val="center"/>
          </w:tcPr>
          <w:p w14:paraId="1F62CB51" w14:textId="77777777" w:rsidR="006B3879" w:rsidRDefault="006B3879" w:rsidP="00980809">
            <w:r w:rsidRPr="000173D4">
              <w:rPr>
                <w:rFonts w:hint="eastAsia"/>
              </w:rPr>
              <w:t>业务日期</w:t>
            </w:r>
          </w:p>
        </w:tc>
        <w:tc>
          <w:tcPr>
            <w:tcW w:w="2146" w:type="dxa"/>
            <w:vAlign w:val="center"/>
          </w:tcPr>
          <w:p w14:paraId="2C1EA56A" w14:textId="77777777" w:rsidR="006B3879" w:rsidRDefault="006B3879" w:rsidP="006B3879"/>
        </w:tc>
      </w:tr>
      <w:tr w:rsidR="006B3879" w14:paraId="452EC2DA" w14:textId="77777777" w:rsidTr="005431E3">
        <w:trPr>
          <w:trHeight w:val="415"/>
          <w:jc w:val="center"/>
        </w:trPr>
        <w:tc>
          <w:tcPr>
            <w:tcW w:w="625" w:type="dxa"/>
            <w:vAlign w:val="center"/>
          </w:tcPr>
          <w:p w14:paraId="13CC699D" w14:textId="77777777" w:rsidR="00E70528" w:rsidRDefault="00E70528">
            <w:pPr>
              <w:pStyle w:val="ab"/>
              <w:numPr>
                <w:ilvl w:val="0"/>
                <w:numId w:val="29"/>
              </w:numPr>
              <w:ind w:firstLineChars="0"/>
              <w:jc w:val="center"/>
              <w:rPr>
                <w:b/>
              </w:rPr>
            </w:pPr>
          </w:p>
        </w:tc>
        <w:tc>
          <w:tcPr>
            <w:tcW w:w="1423" w:type="dxa"/>
            <w:vAlign w:val="center"/>
          </w:tcPr>
          <w:p w14:paraId="23FC7B16" w14:textId="77777777" w:rsidR="006B3879" w:rsidRPr="000173D4" w:rsidRDefault="006B3879" w:rsidP="00980809">
            <w:r w:rsidRPr="008C498F">
              <w:rPr>
                <w:rFonts w:hint="eastAsia"/>
              </w:rPr>
              <w:t>YWPZBS</w:t>
            </w:r>
          </w:p>
        </w:tc>
        <w:tc>
          <w:tcPr>
            <w:tcW w:w="1267" w:type="dxa"/>
            <w:vAlign w:val="center"/>
          </w:tcPr>
          <w:p w14:paraId="280AC6AC" w14:textId="77777777" w:rsidR="006B3879" w:rsidRPr="000173D4" w:rsidRDefault="006B3879" w:rsidP="00980809">
            <w:r w:rsidRPr="008C498F">
              <w:rPr>
                <w:rFonts w:hint="eastAsia"/>
              </w:rPr>
              <w:t>Character</w:t>
            </w:r>
          </w:p>
        </w:tc>
        <w:tc>
          <w:tcPr>
            <w:tcW w:w="749" w:type="dxa"/>
            <w:vAlign w:val="center"/>
          </w:tcPr>
          <w:p w14:paraId="4074797E" w14:textId="77777777" w:rsidR="006B3879" w:rsidRPr="000173D4" w:rsidRDefault="006B3879" w:rsidP="00980809">
            <w:r w:rsidRPr="008C498F">
              <w:rPr>
                <w:rFonts w:hint="eastAsia"/>
              </w:rPr>
              <w:t>1</w:t>
            </w:r>
          </w:p>
        </w:tc>
        <w:tc>
          <w:tcPr>
            <w:tcW w:w="3103" w:type="dxa"/>
            <w:vAlign w:val="center"/>
          </w:tcPr>
          <w:p w14:paraId="4F65BBC7" w14:textId="77777777" w:rsidR="006B3879" w:rsidRPr="000173D4" w:rsidRDefault="006B3879" w:rsidP="00980809">
            <w:r w:rsidRPr="008C498F">
              <w:rPr>
                <w:rFonts w:hint="eastAsia"/>
              </w:rPr>
              <w:t>业务凭证报送标识</w:t>
            </w:r>
          </w:p>
        </w:tc>
        <w:tc>
          <w:tcPr>
            <w:tcW w:w="2146" w:type="dxa"/>
            <w:vAlign w:val="center"/>
          </w:tcPr>
          <w:p w14:paraId="0CE19571" w14:textId="77777777" w:rsidR="006B3879" w:rsidRPr="000173D4" w:rsidRDefault="006B3879" w:rsidP="006B3879"/>
        </w:tc>
      </w:tr>
      <w:tr w:rsidR="006B3879" w14:paraId="340FCC2C" w14:textId="77777777" w:rsidTr="005431E3">
        <w:trPr>
          <w:trHeight w:val="415"/>
          <w:jc w:val="center"/>
        </w:trPr>
        <w:tc>
          <w:tcPr>
            <w:tcW w:w="625" w:type="dxa"/>
            <w:vAlign w:val="center"/>
          </w:tcPr>
          <w:p w14:paraId="2DF604E1" w14:textId="77777777" w:rsidR="00E70528" w:rsidRDefault="00E70528">
            <w:pPr>
              <w:pStyle w:val="ab"/>
              <w:numPr>
                <w:ilvl w:val="0"/>
                <w:numId w:val="29"/>
              </w:numPr>
              <w:ind w:firstLineChars="0"/>
              <w:jc w:val="center"/>
              <w:rPr>
                <w:b/>
              </w:rPr>
            </w:pPr>
          </w:p>
        </w:tc>
        <w:tc>
          <w:tcPr>
            <w:tcW w:w="1423" w:type="dxa"/>
            <w:vAlign w:val="center"/>
          </w:tcPr>
          <w:p w14:paraId="522603DA" w14:textId="77777777" w:rsidR="006B3879" w:rsidRPr="000173D4" w:rsidRDefault="006B3879" w:rsidP="00980809">
            <w:r w:rsidRPr="000173D4">
              <w:rPr>
                <w:rFonts w:hint="eastAsia"/>
              </w:rPr>
              <w:t>JGDM</w:t>
            </w:r>
          </w:p>
        </w:tc>
        <w:tc>
          <w:tcPr>
            <w:tcW w:w="1267" w:type="dxa"/>
            <w:vAlign w:val="center"/>
          </w:tcPr>
          <w:p w14:paraId="176EB36A" w14:textId="77777777" w:rsidR="006B3879" w:rsidRPr="000173D4" w:rsidRDefault="006B3879" w:rsidP="00980809">
            <w:r w:rsidRPr="000173D4">
              <w:rPr>
                <w:rFonts w:hint="eastAsia"/>
              </w:rPr>
              <w:t>Character</w:t>
            </w:r>
          </w:p>
        </w:tc>
        <w:tc>
          <w:tcPr>
            <w:tcW w:w="749" w:type="dxa"/>
            <w:vAlign w:val="center"/>
          </w:tcPr>
          <w:p w14:paraId="0CE5AE98" w14:textId="77777777" w:rsidR="006B3879" w:rsidRPr="000173D4" w:rsidRDefault="006B3879" w:rsidP="00980809">
            <w:r w:rsidRPr="000173D4">
              <w:rPr>
                <w:rFonts w:hint="eastAsia"/>
              </w:rPr>
              <w:t>4</w:t>
            </w:r>
          </w:p>
        </w:tc>
        <w:tc>
          <w:tcPr>
            <w:tcW w:w="3103" w:type="dxa"/>
            <w:vAlign w:val="center"/>
          </w:tcPr>
          <w:p w14:paraId="6267C2D3" w14:textId="77777777" w:rsidR="006B3879" w:rsidRPr="000173D4" w:rsidRDefault="006B3879" w:rsidP="00980809">
            <w:r w:rsidRPr="000173D4">
              <w:rPr>
                <w:rFonts w:hint="eastAsia"/>
              </w:rPr>
              <w:t>结果代码</w:t>
            </w:r>
          </w:p>
        </w:tc>
        <w:tc>
          <w:tcPr>
            <w:tcW w:w="2146" w:type="dxa"/>
            <w:vAlign w:val="center"/>
          </w:tcPr>
          <w:p w14:paraId="41AA0F0A" w14:textId="77777777" w:rsidR="006B3879" w:rsidRPr="000173D4" w:rsidRDefault="006B3879" w:rsidP="006B3879"/>
        </w:tc>
      </w:tr>
      <w:tr w:rsidR="006B3879" w14:paraId="709696A3" w14:textId="77777777" w:rsidTr="005431E3">
        <w:trPr>
          <w:trHeight w:val="415"/>
          <w:jc w:val="center"/>
        </w:trPr>
        <w:tc>
          <w:tcPr>
            <w:tcW w:w="625" w:type="dxa"/>
            <w:vAlign w:val="center"/>
          </w:tcPr>
          <w:p w14:paraId="5D189025" w14:textId="77777777" w:rsidR="00E70528" w:rsidRDefault="00E70528">
            <w:pPr>
              <w:pStyle w:val="ab"/>
              <w:numPr>
                <w:ilvl w:val="0"/>
                <w:numId w:val="29"/>
              </w:numPr>
              <w:ind w:firstLineChars="0"/>
              <w:jc w:val="center"/>
              <w:rPr>
                <w:b/>
              </w:rPr>
            </w:pPr>
          </w:p>
        </w:tc>
        <w:tc>
          <w:tcPr>
            <w:tcW w:w="1423" w:type="dxa"/>
            <w:vAlign w:val="center"/>
          </w:tcPr>
          <w:p w14:paraId="125EC551" w14:textId="77777777" w:rsidR="006B3879" w:rsidRPr="000173D4" w:rsidRDefault="006B3879" w:rsidP="00980809">
            <w:r w:rsidRPr="000173D4">
              <w:rPr>
                <w:rFonts w:hint="eastAsia"/>
              </w:rPr>
              <w:t>JGSM</w:t>
            </w:r>
          </w:p>
        </w:tc>
        <w:tc>
          <w:tcPr>
            <w:tcW w:w="1267" w:type="dxa"/>
            <w:vAlign w:val="center"/>
          </w:tcPr>
          <w:p w14:paraId="58C48127" w14:textId="77777777" w:rsidR="006B3879" w:rsidRPr="000173D4" w:rsidRDefault="006B3879" w:rsidP="00980809">
            <w:r w:rsidRPr="000173D4">
              <w:rPr>
                <w:rFonts w:hint="eastAsia"/>
              </w:rPr>
              <w:t>Character</w:t>
            </w:r>
          </w:p>
        </w:tc>
        <w:tc>
          <w:tcPr>
            <w:tcW w:w="749" w:type="dxa"/>
            <w:vAlign w:val="center"/>
          </w:tcPr>
          <w:p w14:paraId="059B8F03" w14:textId="77777777" w:rsidR="006B3879" w:rsidRPr="000173D4" w:rsidRDefault="006B3879" w:rsidP="00980809">
            <w:r w:rsidRPr="000173D4">
              <w:rPr>
                <w:rFonts w:hint="eastAsia"/>
              </w:rPr>
              <w:t>40</w:t>
            </w:r>
          </w:p>
        </w:tc>
        <w:tc>
          <w:tcPr>
            <w:tcW w:w="3103" w:type="dxa"/>
            <w:vAlign w:val="center"/>
          </w:tcPr>
          <w:p w14:paraId="3BCA1166" w14:textId="77777777" w:rsidR="006B3879" w:rsidRDefault="006B3879" w:rsidP="00980809">
            <w:r w:rsidRPr="000173D4">
              <w:rPr>
                <w:rFonts w:hint="eastAsia"/>
              </w:rPr>
              <w:t>结果说明</w:t>
            </w:r>
          </w:p>
        </w:tc>
        <w:tc>
          <w:tcPr>
            <w:tcW w:w="2146" w:type="dxa"/>
            <w:vAlign w:val="center"/>
          </w:tcPr>
          <w:p w14:paraId="520A4F72" w14:textId="77777777" w:rsidR="006B3879" w:rsidRDefault="006B3879" w:rsidP="006B3879"/>
        </w:tc>
      </w:tr>
    </w:tbl>
    <w:p w14:paraId="5C1DDD54" w14:textId="77777777" w:rsidR="00D132E4" w:rsidRDefault="00D132E4" w:rsidP="00D132E4">
      <w:bookmarkStart w:id="134" w:name="_Toc356999342"/>
      <w:bookmarkStart w:id="135" w:name="_Toc357066024"/>
      <w:bookmarkStart w:id="136" w:name="_Toc357269489"/>
      <w:bookmarkStart w:id="137" w:name="_Toc356999343"/>
      <w:bookmarkStart w:id="138" w:name="_Toc357066025"/>
      <w:bookmarkStart w:id="139" w:name="_Toc357269490"/>
      <w:bookmarkStart w:id="140" w:name="_Toc356999344"/>
      <w:bookmarkStart w:id="141" w:name="_Toc357066026"/>
      <w:bookmarkStart w:id="142" w:name="_Toc357269491"/>
      <w:bookmarkEnd w:id="131"/>
      <w:bookmarkEnd w:id="134"/>
      <w:bookmarkEnd w:id="135"/>
      <w:bookmarkEnd w:id="136"/>
      <w:bookmarkEnd w:id="137"/>
      <w:bookmarkEnd w:id="138"/>
      <w:bookmarkEnd w:id="139"/>
      <w:bookmarkEnd w:id="140"/>
      <w:bookmarkEnd w:id="141"/>
      <w:bookmarkEnd w:id="142"/>
    </w:p>
    <w:p w14:paraId="00C0D1EF" w14:textId="77777777" w:rsidR="00AB5D76" w:rsidRDefault="00AB5D76" w:rsidP="00AB5D76">
      <w:pPr>
        <w:pStyle w:val="2"/>
        <w:numPr>
          <w:ilvl w:val="0"/>
          <w:numId w:val="3"/>
        </w:numPr>
      </w:pPr>
      <w:bookmarkStart w:id="143" w:name="_Toc3820400"/>
      <w:r>
        <w:rPr>
          <w:rFonts w:ascii="宋体" w:hAnsi="宋体" w:hint="eastAsia"/>
        </w:rPr>
        <w:t>证券账户关联关系</w:t>
      </w:r>
      <w:r w:rsidR="0036465B">
        <w:rPr>
          <w:rFonts w:ascii="宋体" w:hAnsi="宋体" w:hint="eastAsia"/>
        </w:rPr>
        <w:t>维护</w:t>
      </w:r>
      <w:bookmarkEnd w:id="143"/>
    </w:p>
    <w:p w14:paraId="00427F51" w14:textId="77777777" w:rsidR="00700250" w:rsidRPr="00700250" w:rsidRDefault="00700250" w:rsidP="00700250">
      <w:pPr>
        <w:rPr>
          <w:sz w:val="24"/>
          <w:szCs w:val="24"/>
        </w:rPr>
      </w:pPr>
    </w:p>
    <w:p w14:paraId="121AF077" w14:textId="77777777" w:rsidR="006019D9" w:rsidRDefault="006019D9" w:rsidP="006019D9">
      <w:pPr>
        <w:rPr>
          <w:sz w:val="24"/>
          <w:szCs w:val="24"/>
        </w:rPr>
      </w:pPr>
    </w:p>
    <w:p w14:paraId="2E87C063" w14:textId="77777777" w:rsidR="006019D9" w:rsidRPr="00700250" w:rsidRDefault="006019D9" w:rsidP="006019D9">
      <w:pPr>
        <w:rPr>
          <w:sz w:val="24"/>
          <w:szCs w:val="28"/>
        </w:rPr>
      </w:pPr>
      <w:r w:rsidRPr="00700250">
        <w:rPr>
          <w:sz w:val="24"/>
          <w:szCs w:val="28"/>
        </w:rPr>
        <w:t>ServiceDomain = “CSDCC           ”</w:t>
      </w:r>
    </w:p>
    <w:p w14:paraId="28EC580E" w14:textId="77777777" w:rsidR="006019D9" w:rsidRPr="00CF341F" w:rsidRDefault="006019D9" w:rsidP="006019D9">
      <w:pPr>
        <w:rPr>
          <w:sz w:val="24"/>
          <w:szCs w:val="28"/>
        </w:rPr>
      </w:pPr>
      <w:r w:rsidRPr="00700250">
        <w:rPr>
          <w:sz w:val="24"/>
          <w:szCs w:val="28"/>
        </w:rPr>
        <w:t>ServiceName = “UAPSRV          ”</w:t>
      </w:r>
    </w:p>
    <w:p w14:paraId="0DFACC82" w14:textId="77777777" w:rsidR="006019D9" w:rsidRDefault="006019D9" w:rsidP="006019D9">
      <w:pPr>
        <w:rPr>
          <w:sz w:val="24"/>
          <w:szCs w:val="24"/>
        </w:rPr>
      </w:pPr>
    </w:p>
    <w:p w14:paraId="69844C46" w14:textId="77777777" w:rsidR="00700250" w:rsidRPr="00700250" w:rsidRDefault="00700250" w:rsidP="00980985">
      <w:pPr>
        <w:rPr>
          <w:sz w:val="24"/>
          <w:szCs w:val="24"/>
        </w:rPr>
      </w:pPr>
      <w:r w:rsidRPr="00700250">
        <w:rPr>
          <w:sz w:val="24"/>
          <w:szCs w:val="24"/>
        </w:rPr>
        <w:t>ServiceType = “</w:t>
      </w:r>
      <w:r w:rsidR="007B60D1">
        <w:rPr>
          <w:rFonts w:hint="eastAsia"/>
          <w:sz w:val="24"/>
          <w:szCs w:val="24"/>
        </w:rPr>
        <w:t>1</w:t>
      </w:r>
      <w:r w:rsidR="00BD7AE8">
        <w:rPr>
          <w:rFonts w:hint="eastAsia"/>
          <w:sz w:val="24"/>
          <w:szCs w:val="24"/>
        </w:rPr>
        <w:t>8</w:t>
      </w:r>
      <w:r w:rsidRPr="00700250">
        <w:rPr>
          <w:sz w:val="24"/>
          <w:szCs w:val="24"/>
        </w:rPr>
        <w:t>”</w:t>
      </w:r>
    </w:p>
    <w:p w14:paraId="136F0A5A" w14:textId="77777777" w:rsidR="00700250" w:rsidRPr="00700250" w:rsidRDefault="00700250" w:rsidP="00700250">
      <w:pPr>
        <w:rPr>
          <w:sz w:val="24"/>
          <w:szCs w:val="24"/>
        </w:rPr>
      </w:pPr>
    </w:p>
    <w:p w14:paraId="25ECC7E8" w14:textId="77777777" w:rsidR="00AB5D76" w:rsidRPr="00271B22" w:rsidRDefault="00AB5D76" w:rsidP="00AB5D76">
      <w:pPr>
        <w:rPr>
          <w:b/>
          <w:sz w:val="30"/>
          <w:szCs w:val="30"/>
        </w:rPr>
      </w:pPr>
      <w:r w:rsidRPr="00271B22">
        <w:rPr>
          <w:rFonts w:hint="eastAsia"/>
          <w:b/>
          <w:sz w:val="30"/>
          <w:szCs w:val="30"/>
        </w:rPr>
        <w:t>请求：</w:t>
      </w:r>
    </w:p>
    <w:tbl>
      <w:tblPr>
        <w:tblStyle w:val="a5"/>
        <w:tblW w:w="9322" w:type="dxa"/>
        <w:jc w:val="center"/>
        <w:tblLayout w:type="fixed"/>
        <w:tblLook w:val="04A0" w:firstRow="1" w:lastRow="0" w:firstColumn="1" w:lastColumn="0" w:noHBand="0" w:noVBand="1"/>
      </w:tblPr>
      <w:tblGrid>
        <w:gridCol w:w="537"/>
        <w:gridCol w:w="1272"/>
        <w:gridCol w:w="1276"/>
        <w:gridCol w:w="851"/>
        <w:gridCol w:w="2976"/>
        <w:gridCol w:w="2410"/>
      </w:tblGrid>
      <w:tr w:rsidR="00AB5D76" w:rsidRPr="00455B38" w14:paraId="01D5748E" w14:textId="77777777" w:rsidTr="006B3879">
        <w:trPr>
          <w:trHeight w:val="534"/>
          <w:jc w:val="center"/>
        </w:trPr>
        <w:tc>
          <w:tcPr>
            <w:tcW w:w="537" w:type="dxa"/>
            <w:shd w:val="clear" w:color="auto" w:fill="FFC000"/>
            <w:vAlign w:val="center"/>
          </w:tcPr>
          <w:p w14:paraId="07BDE561" w14:textId="77777777" w:rsidR="00AB5D76" w:rsidRPr="00455B38" w:rsidRDefault="00AB5D76" w:rsidP="00980809">
            <w:pPr>
              <w:jc w:val="center"/>
              <w:rPr>
                <w:b/>
                <w:sz w:val="24"/>
                <w:szCs w:val="24"/>
              </w:rPr>
            </w:pPr>
            <w:r w:rsidRPr="00455B38">
              <w:rPr>
                <w:rFonts w:hint="eastAsia"/>
                <w:b/>
                <w:sz w:val="24"/>
                <w:szCs w:val="24"/>
              </w:rPr>
              <w:t>NO</w:t>
            </w:r>
          </w:p>
        </w:tc>
        <w:tc>
          <w:tcPr>
            <w:tcW w:w="1272" w:type="dxa"/>
            <w:shd w:val="clear" w:color="auto" w:fill="FFC000"/>
            <w:vAlign w:val="center"/>
          </w:tcPr>
          <w:p w14:paraId="1B156267" w14:textId="77777777" w:rsidR="00AB5D76" w:rsidRPr="00455B38" w:rsidRDefault="00AB5D76" w:rsidP="00980809">
            <w:pPr>
              <w:jc w:val="center"/>
              <w:rPr>
                <w:b/>
                <w:sz w:val="24"/>
                <w:szCs w:val="24"/>
              </w:rPr>
            </w:pPr>
            <w:r w:rsidRPr="00455B38">
              <w:rPr>
                <w:rFonts w:hint="eastAsia"/>
                <w:b/>
                <w:sz w:val="24"/>
                <w:szCs w:val="24"/>
              </w:rPr>
              <w:t>字段</w:t>
            </w:r>
          </w:p>
        </w:tc>
        <w:tc>
          <w:tcPr>
            <w:tcW w:w="1276" w:type="dxa"/>
            <w:shd w:val="clear" w:color="auto" w:fill="FFC000"/>
            <w:vAlign w:val="center"/>
          </w:tcPr>
          <w:p w14:paraId="1E6CCAAF" w14:textId="77777777" w:rsidR="00AB5D76" w:rsidRPr="00455B38" w:rsidRDefault="00AB5D76" w:rsidP="00980809">
            <w:pPr>
              <w:jc w:val="center"/>
              <w:rPr>
                <w:b/>
                <w:sz w:val="24"/>
                <w:szCs w:val="24"/>
              </w:rPr>
            </w:pPr>
            <w:r w:rsidRPr="00455B38">
              <w:rPr>
                <w:rFonts w:hint="eastAsia"/>
                <w:b/>
                <w:sz w:val="24"/>
                <w:szCs w:val="24"/>
              </w:rPr>
              <w:t>类型</w:t>
            </w:r>
          </w:p>
        </w:tc>
        <w:tc>
          <w:tcPr>
            <w:tcW w:w="851" w:type="dxa"/>
            <w:shd w:val="clear" w:color="auto" w:fill="FFC000"/>
            <w:vAlign w:val="center"/>
          </w:tcPr>
          <w:p w14:paraId="4EA85711" w14:textId="77777777" w:rsidR="00AB5D76" w:rsidRPr="00455B38" w:rsidRDefault="00AB5D76" w:rsidP="00980809">
            <w:pPr>
              <w:jc w:val="center"/>
              <w:rPr>
                <w:b/>
                <w:sz w:val="24"/>
                <w:szCs w:val="24"/>
              </w:rPr>
            </w:pPr>
            <w:r w:rsidRPr="00455B38">
              <w:rPr>
                <w:rFonts w:hint="eastAsia"/>
                <w:b/>
                <w:sz w:val="24"/>
                <w:szCs w:val="24"/>
              </w:rPr>
              <w:t>长度</w:t>
            </w:r>
          </w:p>
        </w:tc>
        <w:tc>
          <w:tcPr>
            <w:tcW w:w="2976" w:type="dxa"/>
            <w:shd w:val="clear" w:color="auto" w:fill="FFC000"/>
            <w:vAlign w:val="center"/>
          </w:tcPr>
          <w:p w14:paraId="2B21098F" w14:textId="77777777" w:rsidR="00AB5D76" w:rsidRPr="00455B38" w:rsidRDefault="00AB5D76" w:rsidP="00980809">
            <w:pPr>
              <w:jc w:val="center"/>
              <w:rPr>
                <w:b/>
                <w:sz w:val="24"/>
                <w:szCs w:val="24"/>
              </w:rPr>
            </w:pPr>
            <w:r w:rsidRPr="00455B38">
              <w:rPr>
                <w:rFonts w:hint="eastAsia"/>
                <w:b/>
                <w:sz w:val="24"/>
                <w:szCs w:val="24"/>
              </w:rPr>
              <w:t>字段名称</w:t>
            </w:r>
          </w:p>
        </w:tc>
        <w:tc>
          <w:tcPr>
            <w:tcW w:w="2410" w:type="dxa"/>
            <w:shd w:val="clear" w:color="auto" w:fill="FFC000"/>
            <w:vAlign w:val="center"/>
          </w:tcPr>
          <w:p w14:paraId="2D787962" w14:textId="77777777" w:rsidR="00AB5D76" w:rsidRPr="00455B38" w:rsidRDefault="00AB5D76" w:rsidP="00980809">
            <w:pPr>
              <w:jc w:val="center"/>
              <w:rPr>
                <w:b/>
                <w:sz w:val="24"/>
                <w:szCs w:val="24"/>
              </w:rPr>
            </w:pPr>
            <w:r>
              <w:rPr>
                <w:rFonts w:hint="eastAsia"/>
                <w:b/>
                <w:sz w:val="24"/>
                <w:szCs w:val="24"/>
              </w:rPr>
              <w:t>备注</w:t>
            </w:r>
          </w:p>
        </w:tc>
      </w:tr>
      <w:tr w:rsidR="00AB5D76" w14:paraId="4F525BE3" w14:textId="77777777" w:rsidTr="006B3879">
        <w:trPr>
          <w:trHeight w:val="415"/>
          <w:jc w:val="center"/>
        </w:trPr>
        <w:tc>
          <w:tcPr>
            <w:tcW w:w="537" w:type="dxa"/>
            <w:vAlign w:val="center"/>
          </w:tcPr>
          <w:p w14:paraId="74E517CA" w14:textId="77777777" w:rsidR="00E70528" w:rsidRDefault="00E70528">
            <w:pPr>
              <w:pStyle w:val="ab"/>
              <w:numPr>
                <w:ilvl w:val="0"/>
                <w:numId w:val="23"/>
              </w:numPr>
              <w:ind w:firstLineChars="0"/>
              <w:jc w:val="center"/>
              <w:rPr>
                <w:b/>
              </w:rPr>
            </w:pPr>
          </w:p>
        </w:tc>
        <w:tc>
          <w:tcPr>
            <w:tcW w:w="1272" w:type="dxa"/>
            <w:vAlign w:val="center"/>
          </w:tcPr>
          <w:p w14:paraId="13CEA709" w14:textId="77777777" w:rsidR="00AB5D76" w:rsidRPr="00530CE8" w:rsidRDefault="00AB5D76" w:rsidP="00980809">
            <w:r>
              <w:rPr>
                <w:rFonts w:hint="eastAsia"/>
              </w:rPr>
              <w:t>YWLSH</w:t>
            </w:r>
          </w:p>
        </w:tc>
        <w:tc>
          <w:tcPr>
            <w:tcW w:w="1276" w:type="dxa"/>
            <w:vAlign w:val="center"/>
          </w:tcPr>
          <w:p w14:paraId="79EAB80B" w14:textId="77777777" w:rsidR="00AB5D76" w:rsidRPr="00530CE8" w:rsidRDefault="00AB5D76" w:rsidP="00980809">
            <w:r w:rsidRPr="00C45958">
              <w:rPr>
                <w:rFonts w:hint="eastAsia"/>
              </w:rPr>
              <w:t>Character</w:t>
            </w:r>
          </w:p>
        </w:tc>
        <w:tc>
          <w:tcPr>
            <w:tcW w:w="851" w:type="dxa"/>
            <w:vAlign w:val="center"/>
          </w:tcPr>
          <w:p w14:paraId="3CA36B8B" w14:textId="77777777" w:rsidR="00AB5D76" w:rsidRPr="00530CE8" w:rsidRDefault="00AB5D76" w:rsidP="00980809">
            <w:r>
              <w:rPr>
                <w:rFonts w:hint="eastAsia"/>
              </w:rPr>
              <w:t>10</w:t>
            </w:r>
          </w:p>
        </w:tc>
        <w:tc>
          <w:tcPr>
            <w:tcW w:w="2976" w:type="dxa"/>
            <w:vAlign w:val="center"/>
          </w:tcPr>
          <w:p w14:paraId="64617C8D" w14:textId="77777777" w:rsidR="00AB5D76" w:rsidRPr="00530CE8" w:rsidRDefault="00AB5D76" w:rsidP="00980809">
            <w:r>
              <w:rPr>
                <w:rFonts w:hint="eastAsia"/>
              </w:rPr>
              <w:t>业务流水号</w:t>
            </w:r>
          </w:p>
        </w:tc>
        <w:tc>
          <w:tcPr>
            <w:tcW w:w="2410" w:type="dxa"/>
            <w:vAlign w:val="center"/>
          </w:tcPr>
          <w:p w14:paraId="0AF40AE3" w14:textId="77777777" w:rsidR="00AB5D76" w:rsidRPr="00530CE8" w:rsidRDefault="00AB5D76" w:rsidP="00980809">
            <w:r w:rsidRPr="00530CE8">
              <w:rPr>
                <w:rFonts w:hint="eastAsia"/>
              </w:rPr>
              <w:t>必填</w:t>
            </w:r>
          </w:p>
        </w:tc>
      </w:tr>
      <w:tr w:rsidR="009716C8" w14:paraId="6B6C676A" w14:textId="77777777" w:rsidTr="00530C85">
        <w:trPr>
          <w:trHeight w:val="415"/>
          <w:jc w:val="center"/>
        </w:trPr>
        <w:tc>
          <w:tcPr>
            <w:tcW w:w="537" w:type="dxa"/>
            <w:vAlign w:val="center"/>
          </w:tcPr>
          <w:p w14:paraId="259C00DD" w14:textId="77777777" w:rsidR="00E70528" w:rsidRDefault="00E70528">
            <w:pPr>
              <w:pStyle w:val="ab"/>
              <w:numPr>
                <w:ilvl w:val="0"/>
                <w:numId w:val="23"/>
              </w:numPr>
              <w:ind w:firstLineChars="0"/>
              <w:jc w:val="center"/>
              <w:rPr>
                <w:b/>
              </w:rPr>
            </w:pPr>
          </w:p>
        </w:tc>
        <w:tc>
          <w:tcPr>
            <w:tcW w:w="1272" w:type="dxa"/>
            <w:vAlign w:val="center"/>
          </w:tcPr>
          <w:p w14:paraId="6CD9D940" w14:textId="77777777" w:rsidR="009716C8" w:rsidRPr="00530CE8" w:rsidRDefault="009716C8" w:rsidP="00530C85">
            <w:r>
              <w:rPr>
                <w:rFonts w:hint="eastAsia"/>
              </w:rPr>
              <w:t>YWLB</w:t>
            </w:r>
          </w:p>
        </w:tc>
        <w:tc>
          <w:tcPr>
            <w:tcW w:w="1276" w:type="dxa"/>
            <w:vAlign w:val="center"/>
          </w:tcPr>
          <w:p w14:paraId="7C706A93" w14:textId="77777777" w:rsidR="009716C8" w:rsidRPr="00530CE8" w:rsidRDefault="009716C8" w:rsidP="00530C85">
            <w:r w:rsidRPr="00530CE8">
              <w:rPr>
                <w:rFonts w:hint="eastAsia"/>
              </w:rPr>
              <w:t>Character</w:t>
            </w:r>
          </w:p>
        </w:tc>
        <w:tc>
          <w:tcPr>
            <w:tcW w:w="851" w:type="dxa"/>
            <w:vAlign w:val="center"/>
          </w:tcPr>
          <w:p w14:paraId="7FB59331" w14:textId="77777777" w:rsidR="009716C8" w:rsidRDefault="009716C8" w:rsidP="00530C85">
            <w:r>
              <w:rPr>
                <w:rFonts w:hint="eastAsia"/>
              </w:rPr>
              <w:t>2</w:t>
            </w:r>
          </w:p>
        </w:tc>
        <w:tc>
          <w:tcPr>
            <w:tcW w:w="2976" w:type="dxa"/>
            <w:vAlign w:val="center"/>
          </w:tcPr>
          <w:p w14:paraId="73DCC080" w14:textId="77777777" w:rsidR="009716C8" w:rsidRPr="00530CE8" w:rsidRDefault="009716C8" w:rsidP="00530C85">
            <w:r>
              <w:rPr>
                <w:rFonts w:hint="eastAsia"/>
              </w:rPr>
              <w:t>业务</w:t>
            </w:r>
            <w:r>
              <w:t>类别</w:t>
            </w:r>
          </w:p>
        </w:tc>
        <w:tc>
          <w:tcPr>
            <w:tcW w:w="2410" w:type="dxa"/>
            <w:vAlign w:val="center"/>
          </w:tcPr>
          <w:p w14:paraId="76D1D885" w14:textId="77777777" w:rsidR="009716C8" w:rsidRPr="00530CE8" w:rsidRDefault="009716C8" w:rsidP="00530C85">
            <w:r>
              <w:rPr>
                <w:rFonts w:hint="eastAsia"/>
              </w:rPr>
              <w:t>必填</w:t>
            </w:r>
            <w:r>
              <w:rPr>
                <w:rFonts w:hint="eastAsia"/>
              </w:rPr>
              <w:t>01</w:t>
            </w:r>
            <w:r w:rsidR="009B23EA">
              <w:rPr>
                <w:rFonts w:hint="eastAsia"/>
              </w:rPr>
              <w:t>：</w:t>
            </w:r>
            <w:r>
              <w:rPr>
                <w:rFonts w:hint="eastAsia"/>
              </w:rPr>
              <w:t>关联关系确认、</w:t>
            </w:r>
            <w:r>
              <w:rPr>
                <w:rFonts w:hint="eastAsia"/>
              </w:rPr>
              <w:t>02</w:t>
            </w:r>
            <w:r w:rsidR="009B23EA">
              <w:rPr>
                <w:rFonts w:hint="eastAsia"/>
              </w:rPr>
              <w:t>：</w:t>
            </w:r>
            <w:r>
              <w:rPr>
                <w:rFonts w:hint="eastAsia"/>
              </w:rPr>
              <w:t>关联关系转挂</w:t>
            </w:r>
          </w:p>
        </w:tc>
      </w:tr>
      <w:tr w:rsidR="00AB5D76" w14:paraId="6A0DC9C0" w14:textId="77777777" w:rsidTr="006B3879">
        <w:trPr>
          <w:trHeight w:val="415"/>
          <w:jc w:val="center"/>
        </w:trPr>
        <w:tc>
          <w:tcPr>
            <w:tcW w:w="537" w:type="dxa"/>
            <w:vAlign w:val="center"/>
          </w:tcPr>
          <w:p w14:paraId="38C84C83" w14:textId="77777777" w:rsidR="00E70528" w:rsidRDefault="00E70528">
            <w:pPr>
              <w:pStyle w:val="ab"/>
              <w:numPr>
                <w:ilvl w:val="0"/>
                <w:numId w:val="23"/>
              </w:numPr>
              <w:ind w:firstLineChars="0"/>
              <w:jc w:val="center"/>
              <w:rPr>
                <w:b/>
              </w:rPr>
            </w:pPr>
          </w:p>
        </w:tc>
        <w:tc>
          <w:tcPr>
            <w:tcW w:w="1272" w:type="dxa"/>
            <w:vAlign w:val="center"/>
          </w:tcPr>
          <w:p w14:paraId="772C12EE" w14:textId="77777777" w:rsidR="00AB5D76" w:rsidRPr="00530CE8" w:rsidRDefault="00AB5D76" w:rsidP="00980809">
            <w:r w:rsidRPr="00530CE8">
              <w:rPr>
                <w:rFonts w:hint="eastAsia"/>
              </w:rPr>
              <w:t>YMTH</w:t>
            </w:r>
          </w:p>
        </w:tc>
        <w:tc>
          <w:tcPr>
            <w:tcW w:w="1276" w:type="dxa"/>
            <w:vAlign w:val="center"/>
          </w:tcPr>
          <w:p w14:paraId="70DF3064" w14:textId="77777777" w:rsidR="00AB5D76" w:rsidRPr="00530CE8" w:rsidRDefault="00AB5D76" w:rsidP="00980809">
            <w:r w:rsidRPr="00530CE8">
              <w:rPr>
                <w:rFonts w:hint="eastAsia"/>
              </w:rPr>
              <w:t>Character</w:t>
            </w:r>
          </w:p>
        </w:tc>
        <w:tc>
          <w:tcPr>
            <w:tcW w:w="851" w:type="dxa"/>
            <w:vAlign w:val="center"/>
          </w:tcPr>
          <w:p w14:paraId="3D5056F4" w14:textId="77777777" w:rsidR="00AB5D76" w:rsidRDefault="00AB5D76" w:rsidP="00980809">
            <w:r>
              <w:rPr>
                <w:rFonts w:hint="eastAsia"/>
              </w:rPr>
              <w:t>20</w:t>
            </w:r>
          </w:p>
        </w:tc>
        <w:tc>
          <w:tcPr>
            <w:tcW w:w="2976" w:type="dxa"/>
            <w:vAlign w:val="center"/>
          </w:tcPr>
          <w:p w14:paraId="4E249466" w14:textId="77777777" w:rsidR="00AB5D76" w:rsidRPr="00530CE8" w:rsidRDefault="00AB5D76" w:rsidP="00980809">
            <w:r w:rsidRPr="00530CE8">
              <w:rPr>
                <w:rFonts w:hint="eastAsia"/>
              </w:rPr>
              <w:t>一码通账户号码</w:t>
            </w:r>
          </w:p>
        </w:tc>
        <w:tc>
          <w:tcPr>
            <w:tcW w:w="2410" w:type="dxa"/>
            <w:vAlign w:val="center"/>
          </w:tcPr>
          <w:p w14:paraId="6C5DEB03" w14:textId="77777777" w:rsidR="00AB5D76" w:rsidRPr="00530CE8" w:rsidRDefault="00AB5D76" w:rsidP="00980809">
            <w:r w:rsidRPr="00530CE8">
              <w:rPr>
                <w:rFonts w:hint="eastAsia"/>
              </w:rPr>
              <w:t>必填</w:t>
            </w:r>
          </w:p>
        </w:tc>
      </w:tr>
      <w:tr w:rsidR="008E1CA6" w14:paraId="0B03C9DB" w14:textId="77777777" w:rsidTr="006B3879">
        <w:trPr>
          <w:trHeight w:val="415"/>
          <w:jc w:val="center"/>
        </w:trPr>
        <w:tc>
          <w:tcPr>
            <w:tcW w:w="537" w:type="dxa"/>
            <w:vAlign w:val="center"/>
          </w:tcPr>
          <w:p w14:paraId="2E01A7BD" w14:textId="77777777" w:rsidR="00E70528" w:rsidRDefault="00E70528">
            <w:pPr>
              <w:pStyle w:val="ab"/>
              <w:numPr>
                <w:ilvl w:val="0"/>
                <w:numId w:val="23"/>
              </w:numPr>
              <w:ind w:firstLineChars="0"/>
              <w:jc w:val="center"/>
              <w:rPr>
                <w:b/>
              </w:rPr>
            </w:pPr>
          </w:p>
        </w:tc>
        <w:tc>
          <w:tcPr>
            <w:tcW w:w="1272" w:type="dxa"/>
            <w:vAlign w:val="center"/>
          </w:tcPr>
          <w:p w14:paraId="108CC119" w14:textId="77777777" w:rsidR="008E1CA6" w:rsidRPr="00530CE8" w:rsidRDefault="008E1CA6" w:rsidP="008E1CA6">
            <w:r>
              <w:t>X</w:t>
            </w:r>
            <w:r w:rsidRPr="00530CE8">
              <w:rPr>
                <w:rFonts w:hint="eastAsia"/>
              </w:rPr>
              <w:t>YMTH</w:t>
            </w:r>
          </w:p>
        </w:tc>
        <w:tc>
          <w:tcPr>
            <w:tcW w:w="1276" w:type="dxa"/>
            <w:vAlign w:val="center"/>
          </w:tcPr>
          <w:p w14:paraId="02D8A1D8" w14:textId="77777777" w:rsidR="008E1CA6" w:rsidRPr="00530CE8" w:rsidRDefault="008E1CA6" w:rsidP="008E1CA6">
            <w:r w:rsidRPr="00530CE8">
              <w:rPr>
                <w:rFonts w:hint="eastAsia"/>
              </w:rPr>
              <w:t>Character</w:t>
            </w:r>
          </w:p>
        </w:tc>
        <w:tc>
          <w:tcPr>
            <w:tcW w:w="851" w:type="dxa"/>
            <w:vAlign w:val="center"/>
          </w:tcPr>
          <w:p w14:paraId="4BC59311" w14:textId="77777777" w:rsidR="008E1CA6" w:rsidRDefault="008E1CA6" w:rsidP="008E1CA6">
            <w:r>
              <w:rPr>
                <w:rFonts w:hint="eastAsia"/>
              </w:rPr>
              <w:t>20</w:t>
            </w:r>
          </w:p>
        </w:tc>
        <w:tc>
          <w:tcPr>
            <w:tcW w:w="2976" w:type="dxa"/>
            <w:vAlign w:val="center"/>
          </w:tcPr>
          <w:p w14:paraId="75A7C479" w14:textId="77777777" w:rsidR="008E1CA6" w:rsidRPr="00530CE8" w:rsidRDefault="008E1CA6" w:rsidP="008E1CA6">
            <w:r>
              <w:rPr>
                <w:rFonts w:hint="eastAsia"/>
              </w:rPr>
              <w:t>新</w:t>
            </w:r>
            <w:r w:rsidRPr="00530CE8">
              <w:rPr>
                <w:rFonts w:hint="eastAsia"/>
              </w:rPr>
              <w:t>一码通账户号码</w:t>
            </w:r>
          </w:p>
        </w:tc>
        <w:tc>
          <w:tcPr>
            <w:tcW w:w="2410" w:type="dxa"/>
            <w:vAlign w:val="center"/>
          </w:tcPr>
          <w:p w14:paraId="402949DF" w14:textId="77777777" w:rsidR="008E1CA6" w:rsidRPr="00530CE8" w:rsidRDefault="000A2475" w:rsidP="008E1CA6">
            <w:r>
              <w:rPr>
                <w:rFonts w:hint="eastAsia"/>
              </w:rPr>
              <w:t>关联关系转挂</w:t>
            </w:r>
            <w:r w:rsidR="008E1CA6" w:rsidRPr="00530CE8">
              <w:rPr>
                <w:rFonts w:hint="eastAsia"/>
              </w:rPr>
              <w:t>必填</w:t>
            </w:r>
            <w:r>
              <w:rPr>
                <w:rFonts w:hint="eastAsia"/>
              </w:rPr>
              <w:t xml:space="preserve">, </w:t>
            </w:r>
            <w:r>
              <w:rPr>
                <w:rFonts w:hint="eastAsia"/>
              </w:rPr>
              <w:t>关联关系确认不</w:t>
            </w:r>
            <w:r>
              <w:t>填</w:t>
            </w:r>
          </w:p>
        </w:tc>
      </w:tr>
      <w:tr w:rsidR="008E1CA6" w14:paraId="438A024A" w14:textId="77777777" w:rsidTr="006B3879">
        <w:trPr>
          <w:trHeight w:val="415"/>
          <w:jc w:val="center"/>
        </w:trPr>
        <w:tc>
          <w:tcPr>
            <w:tcW w:w="537" w:type="dxa"/>
            <w:vAlign w:val="center"/>
          </w:tcPr>
          <w:p w14:paraId="2B6381DE" w14:textId="77777777" w:rsidR="00E70528" w:rsidRDefault="00E70528">
            <w:pPr>
              <w:pStyle w:val="ab"/>
              <w:numPr>
                <w:ilvl w:val="0"/>
                <w:numId w:val="23"/>
              </w:numPr>
              <w:ind w:firstLineChars="0"/>
              <w:jc w:val="center"/>
              <w:rPr>
                <w:b/>
              </w:rPr>
            </w:pPr>
          </w:p>
        </w:tc>
        <w:tc>
          <w:tcPr>
            <w:tcW w:w="1272" w:type="dxa"/>
            <w:vAlign w:val="center"/>
          </w:tcPr>
          <w:p w14:paraId="2379FB0A" w14:textId="77777777" w:rsidR="008E1CA6" w:rsidRPr="00530CE8" w:rsidRDefault="008E1CA6" w:rsidP="008E1CA6">
            <w:r w:rsidRPr="00530CE8">
              <w:rPr>
                <w:rFonts w:hint="eastAsia"/>
              </w:rPr>
              <w:t>ZHLB</w:t>
            </w:r>
          </w:p>
        </w:tc>
        <w:tc>
          <w:tcPr>
            <w:tcW w:w="1276" w:type="dxa"/>
            <w:vAlign w:val="center"/>
          </w:tcPr>
          <w:p w14:paraId="19A07CDC" w14:textId="77777777" w:rsidR="008E1CA6" w:rsidRPr="00530CE8" w:rsidRDefault="008E1CA6" w:rsidP="008E1CA6">
            <w:r w:rsidRPr="00530CE8">
              <w:rPr>
                <w:rFonts w:hint="eastAsia"/>
              </w:rPr>
              <w:t>Character</w:t>
            </w:r>
          </w:p>
        </w:tc>
        <w:tc>
          <w:tcPr>
            <w:tcW w:w="851" w:type="dxa"/>
            <w:vAlign w:val="center"/>
          </w:tcPr>
          <w:p w14:paraId="3CE2CFAD" w14:textId="77777777" w:rsidR="008E1CA6" w:rsidRDefault="008E1CA6" w:rsidP="008E1CA6">
            <w:r w:rsidRPr="00530CE8">
              <w:rPr>
                <w:rFonts w:hint="eastAsia"/>
              </w:rPr>
              <w:t>2</w:t>
            </w:r>
          </w:p>
        </w:tc>
        <w:tc>
          <w:tcPr>
            <w:tcW w:w="2976" w:type="dxa"/>
            <w:vAlign w:val="center"/>
          </w:tcPr>
          <w:p w14:paraId="6445EBD3" w14:textId="77777777" w:rsidR="008E1CA6" w:rsidRPr="00530CE8" w:rsidRDefault="008E1CA6" w:rsidP="008E1CA6">
            <w:r w:rsidRPr="00530CE8">
              <w:rPr>
                <w:rFonts w:hint="eastAsia"/>
              </w:rPr>
              <w:t>证券账户类别</w:t>
            </w:r>
          </w:p>
        </w:tc>
        <w:tc>
          <w:tcPr>
            <w:tcW w:w="2410" w:type="dxa"/>
            <w:vAlign w:val="center"/>
          </w:tcPr>
          <w:p w14:paraId="6974DE88" w14:textId="77777777" w:rsidR="008E1CA6" w:rsidRPr="00530CE8" w:rsidRDefault="008E1CA6" w:rsidP="008E1CA6">
            <w:r w:rsidRPr="00530CE8">
              <w:rPr>
                <w:rFonts w:hint="eastAsia"/>
              </w:rPr>
              <w:t>必填</w:t>
            </w:r>
            <w:r>
              <w:rPr>
                <w:rFonts w:hint="eastAsia"/>
              </w:rPr>
              <w:t>，</w:t>
            </w:r>
            <w:r w:rsidRPr="00530CE8">
              <w:rPr>
                <w:rFonts w:hint="eastAsia"/>
              </w:rPr>
              <w:t>字典</w:t>
            </w:r>
            <w:r w:rsidRPr="00530CE8">
              <w:rPr>
                <w:rFonts w:hint="eastAsia"/>
              </w:rPr>
              <w:t>(ZHLB)</w:t>
            </w:r>
          </w:p>
        </w:tc>
      </w:tr>
      <w:tr w:rsidR="008E1CA6" w14:paraId="7542FBCF" w14:textId="77777777" w:rsidTr="006B3879">
        <w:trPr>
          <w:trHeight w:val="415"/>
          <w:jc w:val="center"/>
        </w:trPr>
        <w:tc>
          <w:tcPr>
            <w:tcW w:w="537" w:type="dxa"/>
            <w:vAlign w:val="center"/>
          </w:tcPr>
          <w:p w14:paraId="2086A687" w14:textId="77777777" w:rsidR="00E70528" w:rsidRDefault="00E70528">
            <w:pPr>
              <w:pStyle w:val="ab"/>
              <w:numPr>
                <w:ilvl w:val="0"/>
                <w:numId w:val="23"/>
              </w:numPr>
              <w:ind w:firstLineChars="0"/>
              <w:jc w:val="center"/>
              <w:rPr>
                <w:b/>
              </w:rPr>
            </w:pPr>
          </w:p>
        </w:tc>
        <w:tc>
          <w:tcPr>
            <w:tcW w:w="1272" w:type="dxa"/>
            <w:vAlign w:val="center"/>
          </w:tcPr>
          <w:p w14:paraId="68AF541E" w14:textId="77777777" w:rsidR="008E1CA6" w:rsidRPr="00530CE8" w:rsidRDefault="008E1CA6" w:rsidP="008E1CA6">
            <w:r w:rsidRPr="00530CE8">
              <w:rPr>
                <w:rFonts w:hint="eastAsia"/>
              </w:rPr>
              <w:t>ZQZH</w:t>
            </w:r>
          </w:p>
        </w:tc>
        <w:tc>
          <w:tcPr>
            <w:tcW w:w="1276" w:type="dxa"/>
            <w:vAlign w:val="center"/>
          </w:tcPr>
          <w:p w14:paraId="293B0341" w14:textId="77777777" w:rsidR="008E1CA6" w:rsidRPr="00530CE8" w:rsidRDefault="008E1CA6" w:rsidP="008E1CA6">
            <w:r w:rsidRPr="00530CE8">
              <w:rPr>
                <w:rFonts w:hint="eastAsia"/>
              </w:rPr>
              <w:t>Character</w:t>
            </w:r>
          </w:p>
        </w:tc>
        <w:tc>
          <w:tcPr>
            <w:tcW w:w="851" w:type="dxa"/>
            <w:vAlign w:val="center"/>
          </w:tcPr>
          <w:p w14:paraId="57F88DDB" w14:textId="77777777" w:rsidR="008E1CA6" w:rsidRPr="00530CE8" w:rsidRDefault="008E1CA6" w:rsidP="008E1CA6">
            <w:r w:rsidRPr="00530CE8">
              <w:rPr>
                <w:rFonts w:hint="eastAsia"/>
              </w:rPr>
              <w:t>20</w:t>
            </w:r>
          </w:p>
        </w:tc>
        <w:tc>
          <w:tcPr>
            <w:tcW w:w="2976" w:type="dxa"/>
            <w:vAlign w:val="center"/>
          </w:tcPr>
          <w:p w14:paraId="75670211" w14:textId="77777777" w:rsidR="008E1CA6" w:rsidRPr="00530CE8" w:rsidRDefault="008E1CA6" w:rsidP="008E1CA6">
            <w:r w:rsidRPr="00530CE8">
              <w:rPr>
                <w:rFonts w:hint="eastAsia"/>
              </w:rPr>
              <w:t>证券账户号码</w:t>
            </w:r>
          </w:p>
        </w:tc>
        <w:tc>
          <w:tcPr>
            <w:tcW w:w="2410" w:type="dxa"/>
            <w:vAlign w:val="center"/>
          </w:tcPr>
          <w:p w14:paraId="0BC73B84" w14:textId="77777777" w:rsidR="008E1CA6" w:rsidRPr="00530CE8" w:rsidRDefault="008E1CA6" w:rsidP="008E1CA6">
            <w:r w:rsidRPr="00530CE8">
              <w:rPr>
                <w:rFonts w:hint="eastAsia"/>
              </w:rPr>
              <w:t>必填</w:t>
            </w:r>
          </w:p>
        </w:tc>
      </w:tr>
      <w:tr w:rsidR="008E1CA6" w14:paraId="0AC6967B" w14:textId="77777777" w:rsidTr="006B3879">
        <w:trPr>
          <w:trHeight w:val="415"/>
          <w:jc w:val="center"/>
        </w:trPr>
        <w:tc>
          <w:tcPr>
            <w:tcW w:w="537" w:type="dxa"/>
            <w:vAlign w:val="center"/>
          </w:tcPr>
          <w:p w14:paraId="25C331A2" w14:textId="77777777" w:rsidR="00E70528" w:rsidRDefault="00E70528">
            <w:pPr>
              <w:pStyle w:val="ab"/>
              <w:numPr>
                <w:ilvl w:val="0"/>
                <w:numId w:val="23"/>
              </w:numPr>
              <w:ind w:firstLineChars="0"/>
              <w:jc w:val="center"/>
              <w:rPr>
                <w:b/>
              </w:rPr>
            </w:pPr>
          </w:p>
        </w:tc>
        <w:tc>
          <w:tcPr>
            <w:tcW w:w="1272" w:type="dxa"/>
            <w:vAlign w:val="center"/>
          </w:tcPr>
          <w:p w14:paraId="4C53CA06" w14:textId="77777777" w:rsidR="008E1CA6" w:rsidRPr="00530CE8" w:rsidRDefault="008E1CA6" w:rsidP="008E1CA6">
            <w:r w:rsidRPr="00530CE8">
              <w:rPr>
                <w:rFonts w:hint="eastAsia"/>
              </w:rPr>
              <w:t>ZJLB</w:t>
            </w:r>
          </w:p>
        </w:tc>
        <w:tc>
          <w:tcPr>
            <w:tcW w:w="1276" w:type="dxa"/>
            <w:vAlign w:val="center"/>
          </w:tcPr>
          <w:p w14:paraId="457A2E88" w14:textId="77777777" w:rsidR="008E1CA6" w:rsidRPr="00530CE8" w:rsidRDefault="008E1CA6" w:rsidP="008E1CA6">
            <w:r w:rsidRPr="00530CE8">
              <w:rPr>
                <w:rFonts w:hint="eastAsia"/>
              </w:rPr>
              <w:t>Character</w:t>
            </w:r>
          </w:p>
        </w:tc>
        <w:tc>
          <w:tcPr>
            <w:tcW w:w="851" w:type="dxa"/>
            <w:vAlign w:val="center"/>
          </w:tcPr>
          <w:p w14:paraId="7B57F5E3" w14:textId="77777777" w:rsidR="008E1CA6" w:rsidRPr="00530CE8" w:rsidRDefault="008E1CA6" w:rsidP="008E1CA6">
            <w:r w:rsidRPr="00530CE8">
              <w:rPr>
                <w:rFonts w:hint="eastAsia"/>
              </w:rPr>
              <w:t>2</w:t>
            </w:r>
          </w:p>
        </w:tc>
        <w:tc>
          <w:tcPr>
            <w:tcW w:w="2976" w:type="dxa"/>
            <w:vAlign w:val="center"/>
          </w:tcPr>
          <w:p w14:paraId="7881078A" w14:textId="77777777" w:rsidR="008E1CA6" w:rsidRPr="00530CE8" w:rsidRDefault="008E1CA6" w:rsidP="008E1CA6">
            <w:r w:rsidRPr="00530CE8">
              <w:rPr>
                <w:rFonts w:hint="eastAsia"/>
              </w:rPr>
              <w:t>主要身份证明文件类别</w:t>
            </w:r>
          </w:p>
        </w:tc>
        <w:tc>
          <w:tcPr>
            <w:tcW w:w="2410" w:type="dxa"/>
            <w:vAlign w:val="center"/>
          </w:tcPr>
          <w:p w14:paraId="090B1F90" w14:textId="77777777" w:rsidR="008E1CA6" w:rsidRPr="00530CE8" w:rsidRDefault="008E1CA6" w:rsidP="008E1CA6">
            <w:r w:rsidRPr="00530CE8">
              <w:rPr>
                <w:rFonts w:hint="eastAsia"/>
              </w:rPr>
              <w:t>必填</w:t>
            </w:r>
            <w:r>
              <w:rPr>
                <w:rFonts w:hint="eastAsia"/>
              </w:rPr>
              <w:t>，</w:t>
            </w:r>
            <w:r w:rsidRPr="00530CE8">
              <w:rPr>
                <w:rFonts w:hint="eastAsia"/>
              </w:rPr>
              <w:t>字典</w:t>
            </w:r>
            <w:r w:rsidRPr="00530CE8">
              <w:rPr>
                <w:rFonts w:hint="eastAsia"/>
              </w:rPr>
              <w:t>(ZJLB)</w:t>
            </w:r>
          </w:p>
        </w:tc>
      </w:tr>
      <w:tr w:rsidR="008E1CA6" w14:paraId="043C1D5A" w14:textId="77777777" w:rsidTr="006B3879">
        <w:trPr>
          <w:trHeight w:val="415"/>
          <w:jc w:val="center"/>
        </w:trPr>
        <w:tc>
          <w:tcPr>
            <w:tcW w:w="537" w:type="dxa"/>
            <w:vAlign w:val="center"/>
          </w:tcPr>
          <w:p w14:paraId="7F87A4E0" w14:textId="77777777" w:rsidR="00E70528" w:rsidRDefault="00E70528">
            <w:pPr>
              <w:pStyle w:val="ab"/>
              <w:numPr>
                <w:ilvl w:val="0"/>
                <w:numId w:val="23"/>
              </w:numPr>
              <w:ind w:firstLineChars="0"/>
              <w:jc w:val="center"/>
              <w:rPr>
                <w:b/>
              </w:rPr>
            </w:pPr>
          </w:p>
        </w:tc>
        <w:tc>
          <w:tcPr>
            <w:tcW w:w="1272" w:type="dxa"/>
            <w:vAlign w:val="center"/>
          </w:tcPr>
          <w:p w14:paraId="11CD2E6C" w14:textId="77777777" w:rsidR="008E1CA6" w:rsidRPr="00530CE8" w:rsidRDefault="008E1CA6" w:rsidP="008E1CA6">
            <w:r w:rsidRPr="00530CE8">
              <w:rPr>
                <w:rFonts w:hint="eastAsia"/>
              </w:rPr>
              <w:t>ZJDM</w:t>
            </w:r>
          </w:p>
        </w:tc>
        <w:tc>
          <w:tcPr>
            <w:tcW w:w="1276" w:type="dxa"/>
            <w:vAlign w:val="center"/>
          </w:tcPr>
          <w:p w14:paraId="077AA141" w14:textId="77777777" w:rsidR="008E1CA6" w:rsidRPr="00530CE8" w:rsidRDefault="008E1CA6" w:rsidP="008E1CA6">
            <w:r w:rsidRPr="00530CE8">
              <w:rPr>
                <w:rFonts w:hint="eastAsia"/>
              </w:rPr>
              <w:t>Character</w:t>
            </w:r>
          </w:p>
        </w:tc>
        <w:tc>
          <w:tcPr>
            <w:tcW w:w="851" w:type="dxa"/>
            <w:vAlign w:val="center"/>
          </w:tcPr>
          <w:p w14:paraId="0689010D" w14:textId="77777777" w:rsidR="008E1CA6" w:rsidRPr="00530CE8" w:rsidRDefault="008E1CA6" w:rsidP="008E1CA6">
            <w:r>
              <w:rPr>
                <w:rFonts w:hint="eastAsia"/>
              </w:rPr>
              <w:t>4</w:t>
            </w:r>
            <w:r w:rsidRPr="00530CE8">
              <w:rPr>
                <w:rFonts w:hint="eastAsia"/>
              </w:rPr>
              <w:t>0</w:t>
            </w:r>
          </w:p>
        </w:tc>
        <w:tc>
          <w:tcPr>
            <w:tcW w:w="2976" w:type="dxa"/>
            <w:vAlign w:val="center"/>
          </w:tcPr>
          <w:p w14:paraId="50F9F94F" w14:textId="77777777" w:rsidR="008E1CA6" w:rsidRPr="00530CE8" w:rsidRDefault="008E1CA6" w:rsidP="008E1CA6">
            <w:r w:rsidRPr="00530CE8">
              <w:rPr>
                <w:rFonts w:hint="eastAsia"/>
              </w:rPr>
              <w:t>主要身份证明文件代码</w:t>
            </w:r>
          </w:p>
        </w:tc>
        <w:tc>
          <w:tcPr>
            <w:tcW w:w="2410" w:type="dxa"/>
            <w:vAlign w:val="center"/>
          </w:tcPr>
          <w:p w14:paraId="20DE1E46" w14:textId="77777777" w:rsidR="008E1CA6" w:rsidRPr="00530CE8" w:rsidRDefault="008E1CA6" w:rsidP="008E1CA6">
            <w:r w:rsidRPr="00530CE8">
              <w:rPr>
                <w:rFonts w:hint="eastAsia"/>
              </w:rPr>
              <w:t>必填</w:t>
            </w:r>
          </w:p>
        </w:tc>
      </w:tr>
      <w:tr w:rsidR="008E1CA6" w14:paraId="1133BDD4" w14:textId="77777777" w:rsidTr="006B3879">
        <w:trPr>
          <w:trHeight w:val="415"/>
          <w:jc w:val="center"/>
        </w:trPr>
        <w:tc>
          <w:tcPr>
            <w:tcW w:w="537" w:type="dxa"/>
            <w:vAlign w:val="center"/>
          </w:tcPr>
          <w:p w14:paraId="113EC8D6" w14:textId="77777777" w:rsidR="00E70528" w:rsidRDefault="00E70528">
            <w:pPr>
              <w:pStyle w:val="ab"/>
              <w:numPr>
                <w:ilvl w:val="0"/>
                <w:numId w:val="23"/>
              </w:numPr>
              <w:ind w:firstLineChars="0"/>
              <w:jc w:val="center"/>
              <w:rPr>
                <w:b/>
              </w:rPr>
            </w:pPr>
          </w:p>
        </w:tc>
        <w:tc>
          <w:tcPr>
            <w:tcW w:w="1272" w:type="dxa"/>
            <w:vAlign w:val="center"/>
          </w:tcPr>
          <w:p w14:paraId="30AB63A1" w14:textId="77777777" w:rsidR="008E1CA6" w:rsidRPr="00530CE8" w:rsidRDefault="008E1CA6" w:rsidP="008E1CA6">
            <w:r w:rsidRPr="00530CE8">
              <w:rPr>
                <w:rFonts w:hint="eastAsia"/>
              </w:rPr>
              <w:t>KHJGDM</w:t>
            </w:r>
          </w:p>
        </w:tc>
        <w:tc>
          <w:tcPr>
            <w:tcW w:w="1276" w:type="dxa"/>
            <w:vAlign w:val="center"/>
          </w:tcPr>
          <w:p w14:paraId="3A19DF92" w14:textId="77777777" w:rsidR="008E1CA6" w:rsidRPr="00530CE8" w:rsidRDefault="008E1CA6" w:rsidP="008E1CA6">
            <w:r w:rsidRPr="00530CE8">
              <w:rPr>
                <w:rFonts w:hint="eastAsia"/>
              </w:rPr>
              <w:t>Character</w:t>
            </w:r>
          </w:p>
        </w:tc>
        <w:tc>
          <w:tcPr>
            <w:tcW w:w="851" w:type="dxa"/>
            <w:vAlign w:val="center"/>
          </w:tcPr>
          <w:p w14:paraId="0DA2B3D7" w14:textId="77777777" w:rsidR="008E1CA6" w:rsidRPr="00530CE8" w:rsidRDefault="008E1CA6" w:rsidP="008E1CA6">
            <w:r w:rsidRPr="00530CE8">
              <w:rPr>
                <w:rFonts w:hint="eastAsia"/>
              </w:rPr>
              <w:t>6</w:t>
            </w:r>
          </w:p>
        </w:tc>
        <w:tc>
          <w:tcPr>
            <w:tcW w:w="2976" w:type="dxa"/>
            <w:vAlign w:val="center"/>
          </w:tcPr>
          <w:p w14:paraId="35DA03BE" w14:textId="77777777" w:rsidR="008E1CA6" w:rsidRPr="00530CE8" w:rsidRDefault="008E1CA6" w:rsidP="008E1CA6">
            <w:r>
              <w:rPr>
                <w:rFonts w:hint="eastAsia"/>
              </w:rPr>
              <w:t>业务发起</w:t>
            </w:r>
            <w:r w:rsidRPr="00530CE8">
              <w:rPr>
                <w:rFonts w:hint="eastAsia"/>
              </w:rPr>
              <w:t>开户代理机构代码</w:t>
            </w:r>
          </w:p>
        </w:tc>
        <w:tc>
          <w:tcPr>
            <w:tcW w:w="2410" w:type="dxa"/>
            <w:vAlign w:val="center"/>
          </w:tcPr>
          <w:p w14:paraId="07CE5230" w14:textId="77777777" w:rsidR="008E1CA6" w:rsidRPr="00530CE8" w:rsidRDefault="008E1CA6" w:rsidP="008E1CA6">
            <w:r w:rsidRPr="00530CE8">
              <w:rPr>
                <w:rFonts w:hint="eastAsia"/>
              </w:rPr>
              <w:t>必填</w:t>
            </w:r>
          </w:p>
        </w:tc>
      </w:tr>
      <w:tr w:rsidR="008E1CA6" w14:paraId="7E57284C" w14:textId="77777777" w:rsidTr="006B3879">
        <w:trPr>
          <w:trHeight w:val="415"/>
          <w:jc w:val="center"/>
        </w:trPr>
        <w:tc>
          <w:tcPr>
            <w:tcW w:w="537" w:type="dxa"/>
            <w:vAlign w:val="center"/>
          </w:tcPr>
          <w:p w14:paraId="09061EF3" w14:textId="77777777" w:rsidR="00E70528" w:rsidRDefault="00E70528">
            <w:pPr>
              <w:pStyle w:val="ab"/>
              <w:numPr>
                <w:ilvl w:val="0"/>
                <w:numId w:val="23"/>
              </w:numPr>
              <w:ind w:firstLineChars="0"/>
              <w:jc w:val="center"/>
              <w:rPr>
                <w:b/>
              </w:rPr>
            </w:pPr>
          </w:p>
        </w:tc>
        <w:tc>
          <w:tcPr>
            <w:tcW w:w="1272" w:type="dxa"/>
            <w:vAlign w:val="center"/>
          </w:tcPr>
          <w:p w14:paraId="4ADDF4D8" w14:textId="77777777" w:rsidR="008E1CA6" w:rsidRPr="00530CE8" w:rsidRDefault="008E1CA6" w:rsidP="008E1CA6">
            <w:r w:rsidRPr="00530CE8">
              <w:rPr>
                <w:rFonts w:hint="eastAsia"/>
              </w:rPr>
              <w:t>KHWDDM</w:t>
            </w:r>
          </w:p>
        </w:tc>
        <w:tc>
          <w:tcPr>
            <w:tcW w:w="1276" w:type="dxa"/>
            <w:vAlign w:val="center"/>
          </w:tcPr>
          <w:p w14:paraId="4006CE85" w14:textId="77777777" w:rsidR="008E1CA6" w:rsidRPr="00530CE8" w:rsidRDefault="008E1CA6" w:rsidP="008E1CA6">
            <w:r w:rsidRPr="00530CE8">
              <w:rPr>
                <w:rFonts w:hint="eastAsia"/>
              </w:rPr>
              <w:t>Character</w:t>
            </w:r>
          </w:p>
        </w:tc>
        <w:tc>
          <w:tcPr>
            <w:tcW w:w="851" w:type="dxa"/>
            <w:vAlign w:val="center"/>
          </w:tcPr>
          <w:p w14:paraId="602DAC2A" w14:textId="77777777" w:rsidR="008E1CA6" w:rsidRPr="00530CE8" w:rsidRDefault="008E1CA6" w:rsidP="008E1CA6">
            <w:r w:rsidRPr="00530CE8">
              <w:rPr>
                <w:rFonts w:hint="eastAsia"/>
              </w:rPr>
              <w:t>10</w:t>
            </w:r>
          </w:p>
        </w:tc>
        <w:tc>
          <w:tcPr>
            <w:tcW w:w="2976" w:type="dxa"/>
            <w:vAlign w:val="center"/>
          </w:tcPr>
          <w:p w14:paraId="5332BE05" w14:textId="77777777" w:rsidR="008E1CA6" w:rsidRPr="00530CE8" w:rsidRDefault="008E1CA6" w:rsidP="008E1CA6">
            <w:r>
              <w:rPr>
                <w:rFonts w:hint="eastAsia"/>
              </w:rPr>
              <w:t>业务发起</w:t>
            </w:r>
            <w:r w:rsidRPr="00530CE8">
              <w:rPr>
                <w:rFonts w:hint="eastAsia"/>
              </w:rPr>
              <w:t>开户代理网点代码</w:t>
            </w:r>
          </w:p>
        </w:tc>
        <w:tc>
          <w:tcPr>
            <w:tcW w:w="2410" w:type="dxa"/>
            <w:vAlign w:val="center"/>
          </w:tcPr>
          <w:p w14:paraId="5CB09BD5" w14:textId="77777777" w:rsidR="008E1CA6" w:rsidRPr="00530CE8" w:rsidRDefault="008E1CA6" w:rsidP="008E1CA6">
            <w:r w:rsidRPr="00530CE8">
              <w:rPr>
                <w:rFonts w:hint="eastAsia"/>
              </w:rPr>
              <w:t>必填</w:t>
            </w:r>
          </w:p>
        </w:tc>
      </w:tr>
      <w:tr w:rsidR="008E1CA6" w14:paraId="597A9297" w14:textId="77777777" w:rsidTr="006B3879">
        <w:trPr>
          <w:trHeight w:val="415"/>
          <w:jc w:val="center"/>
        </w:trPr>
        <w:tc>
          <w:tcPr>
            <w:tcW w:w="537" w:type="dxa"/>
            <w:vAlign w:val="center"/>
          </w:tcPr>
          <w:p w14:paraId="70B1D75B" w14:textId="77777777" w:rsidR="00E70528" w:rsidRDefault="00E70528">
            <w:pPr>
              <w:pStyle w:val="ab"/>
              <w:numPr>
                <w:ilvl w:val="0"/>
                <w:numId w:val="23"/>
              </w:numPr>
              <w:ind w:firstLineChars="0"/>
              <w:jc w:val="center"/>
              <w:rPr>
                <w:b/>
              </w:rPr>
            </w:pPr>
          </w:p>
        </w:tc>
        <w:tc>
          <w:tcPr>
            <w:tcW w:w="1272" w:type="dxa"/>
            <w:vAlign w:val="center"/>
          </w:tcPr>
          <w:p w14:paraId="719F9FB0" w14:textId="77777777" w:rsidR="008E1CA6" w:rsidRPr="00530CE8" w:rsidRDefault="008E1CA6" w:rsidP="008E1CA6">
            <w:r>
              <w:rPr>
                <w:rFonts w:hint="eastAsia"/>
              </w:rPr>
              <w:t>SQRQ</w:t>
            </w:r>
          </w:p>
        </w:tc>
        <w:tc>
          <w:tcPr>
            <w:tcW w:w="1276" w:type="dxa"/>
            <w:vAlign w:val="center"/>
          </w:tcPr>
          <w:p w14:paraId="13BE16DB" w14:textId="77777777" w:rsidR="008E1CA6" w:rsidRPr="00530CE8" w:rsidRDefault="008E1CA6" w:rsidP="008E1CA6">
            <w:r w:rsidRPr="00C45958">
              <w:rPr>
                <w:rFonts w:hint="eastAsia"/>
              </w:rPr>
              <w:t>Character</w:t>
            </w:r>
          </w:p>
        </w:tc>
        <w:tc>
          <w:tcPr>
            <w:tcW w:w="851" w:type="dxa"/>
            <w:vAlign w:val="center"/>
          </w:tcPr>
          <w:p w14:paraId="7E7F8308" w14:textId="77777777" w:rsidR="008E1CA6" w:rsidRPr="00530CE8" w:rsidRDefault="008E1CA6" w:rsidP="008E1CA6">
            <w:r>
              <w:rPr>
                <w:rFonts w:hint="eastAsia"/>
              </w:rPr>
              <w:t>8</w:t>
            </w:r>
          </w:p>
        </w:tc>
        <w:tc>
          <w:tcPr>
            <w:tcW w:w="2976" w:type="dxa"/>
            <w:vAlign w:val="center"/>
          </w:tcPr>
          <w:p w14:paraId="7CD2C1F0" w14:textId="77777777" w:rsidR="008E1CA6" w:rsidRDefault="008E1CA6" w:rsidP="008E1CA6">
            <w:r>
              <w:rPr>
                <w:rFonts w:hint="eastAsia"/>
              </w:rPr>
              <w:t>申请日期</w:t>
            </w:r>
          </w:p>
        </w:tc>
        <w:tc>
          <w:tcPr>
            <w:tcW w:w="2410" w:type="dxa"/>
            <w:vAlign w:val="center"/>
          </w:tcPr>
          <w:p w14:paraId="3C671417" w14:textId="77777777" w:rsidR="008E1CA6" w:rsidRPr="00530CE8" w:rsidRDefault="008E1CA6" w:rsidP="008E1CA6">
            <w:r>
              <w:rPr>
                <w:rFonts w:hint="eastAsia"/>
              </w:rPr>
              <w:t>必填</w:t>
            </w:r>
          </w:p>
        </w:tc>
      </w:tr>
    </w:tbl>
    <w:p w14:paraId="4E569BB2" w14:textId="77777777" w:rsidR="00AB5D76" w:rsidRPr="006C09A6" w:rsidRDefault="00AB5D76" w:rsidP="00AB5D76">
      <w:pPr>
        <w:rPr>
          <w:b/>
          <w:sz w:val="24"/>
          <w:szCs w:val="24"/>
        </w:rPr>
      </w:pPr>
      <w:r w:rsidRPr="006C09A6">
        <w:rPr>
          <w:rFonts w:hint="eastAsia"/>
          <w:b/>
          <w:sz w:val="24"/>
          <w:szCs w:val="24"/>
        </w:rPr>
        <w:t>说明：</w:t>
      </w:r>
    </w:p>
    <w:p w14:paraId="6B9FEAA1" w14:textId="77777777" w:rsidR="00E70528" w:rsidRDefault="00AB5D76">
      <w:pPr>
        <w:pStyle w:val="ab"/>
        <w:numPr>
          <w:ilvl w:val="0"/>
          <w:numId w:val="22"/>
        </w:numPr>
        <w:spacing w:line="360" w:lineRule="auto"/>
        <w:ind w:firstLineChars="0"/>
      </w:pPr>
      <w:r>
        <w:rPr>
          <w:rFonts w:hint="eastAsia"/>
        </w:rPr>
        <w:t>发送方：开户代理机构</w:t>
      </w:r>
    </w:p>
    <w:p w14:paraId="70F92310" w14:textId="77777777" w:rsidR="00E70528" w:rsidRDefault="00AB5D76">
      <w:pPr>
        <w:pStyle w:val="ab"/>
        <w:numPr>
          <w:ilvl w:val="0"/>
          <w:numId w:val="22"/>
        </w:numPr>
        <w:spacing w:line="360" w:lineRule="auto"/>
        <w:ind w:firstLineChars="0"/>
      </w:pPr>
      <w:r>
        <w:rPr>
          <w:rFonts w:hint="eastAsia"/>
        </w:rPr>
        <w:t>接收方：</w:t>
      </w:r>
      <w:r w:rsidR="003D63AB">
        <w:rPr>
          <w:rFonts w:hint="eastAsia"/>
        </w:rPr>
        <w:t>中国结算账户系统</w:t>
      </w:r>
    </w:p>
    <w:p w14:paraId="20C31154" w14:textId="77777777" w:rsidR="00E70528" w:rsidRDefault="00773204">
      <w:pPr>
        <w:pStyle w:val="ab"/>
        <w:numPr>
          <w:ilvl w:val="0"/>
          <w:numId w:val="22"/>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767C885F" w14:textId="77777777" w:rsidR="00E70528" w:rsidRDefault="008750B0">
      <w:pPr>
        <w:pStyle w:val="ab"/>
        <w:numPr>
          <w:ilvl w:val="0"/>
          <w:numId w:val="22"/>
        </w:numPr>
        <w:spacing w:line="360" w:lineRule="auto"/>
        <w:ind w:firstLineChars="0"/>
      </w:pPr>
      <w:r>
        <w:rPr>
          <w:rFonts w:hint="eastAsia"/>
        </w:rPr>
        <w:t>通信通道：</w:t>
      </w:r>
      <w:r>
        <w:rPr>
          <w:rFonts w:hint="eastAsia"/>
        </w:rPr>
        <w:t>PROP</w:t>
      </w:r>
      <w:r>
        <w:rPr>
          <w:rFonts w:hint="eastAsia"/>
        </w:rPr>
        <w:t>通用交易接口</w:t>
      </w:r>
    </w:p>
    <w:p w14:paraId="2288A1F2" w14:textId="77777777" w:rsidR="00AB5D76" w:rsidRPr="00271B22" w:rsidRDefault="00AB5D76" w:rsidP="00AB5D76">
      <w:pPr>
        <w:rPr>
          <w:b/>
          <w:sz w:val="30"/>
          <w:szCs w:val="30"/>
        </w:rPr>
      </w:pPr>
      <w:r w:rsidRPr="00271B22">
        <w:rPr>
          <w:rFonts w:hint="eastAsia"/>
          <w:b/>
          <w:sz w:val="30"/>
          <w:szCs w:val="30"/>
        </w:rPr>
        <w:t>应答：</w:t>
      </w:r>
    </w:p>
    <w:tbl>
      <w:tblPr>
        <w:tblStyle w:val="a5"/>
        <w:tblW w:w="9322" w:type="dxa"/>
        <w:jc w:val="center"/>
        <w:tblLayout w:type="fixed"/>
        <w:tblLook w:val="04A0" w:firstRow="1" w:lastRow="0" w:firstColumn="1" w:lastColumn="0" w:noHBand="0" w:noVBand="1"/>
      </w:tblPr>
      <w:tblGrid>
        <w:gridCol w:w="537"/>
        <w:gridCol w:w="1272"/>
        <w:gridCol w:w="1276"/>
        <w:gridCol w:w="851"/>
        <w:gridCol w:w="2976"/>
        <w:gridCol w:w="2410"/>
      </w:tblGrid>
      <w:tr w:rsidR="00AB5D76" w:rsidRPr="00455B38" w14:paraId="0B310DF7" w14:textId="77777777" w:rsidTr="006B3879">
        <w:trPr>
          <w:trHeight w:val="534"/>
          <w:jc w:val="center"/>
        </w:trPr>
        <w:tc>
          <w:tcPr>
            <w:tcW w:w="537" w:type="dxa"/>
            <w:shd w:val="clear" w:color="auto" w:fill="FFC000"/>
            <w:vAlign w:val="center"/>
          </w:tcPr>
          <w:p w14:paraId="6EB97716" w14:textId="77777777" w:rsidR="00AB5D76" w:rsidRPr="00455B38" w:rsidRDefault="00AB5D76" w:rsidP="00980809">
            <w:pPr>
              <w:jc w:val="center"/>
              <w:rPr>
                <w:b/>
                <w:sz w:val="24"/>
                <w:szCs w:val="24"/>
              </w:rPr>
            </w:pPr>
            <w:r w:rsidRPr="00455B38">
              <w:rPr>
                <w:rFonts w:hint="eastAsia"/>
                <w:b/>
                <w:sz w:val="24"/>
                <w:szCs w:val="24"/>
              </w:rPr>
              <w:t>NO</w:t>
            </w:r>
          </w:p>
        </w:tc>
        <w:tc>
          <w:tcPr>
            <w:tcW w:w="1272" w:type="dxa"/>
            <w:shd w:val="clear" w:color="auto" w:fill="FFC000"/>
            <w:vAlign w:val="center"/>
          </w:tcPr>
          <w:p w14:paraId="5C1A6D58" w14:textId="77777777" w:rsidR="00AB5D76" w:rsidRPr="00455B38" w:rsidRDefault="00AB5D76" w:rsidP="00980809">
            <w:pPr>
              <w:jc w:val="center"/>
              <w:rPr>
                <w:b/>
                <w:sz w:val="24"/>
                <w:szCs w:val="24"/>
              </w:rPr>
            </w:pPr>
            <w:r w:rsidRPr="00455B38">
              <w:rPr>
                <w:rFonts w:hint="eastAsia"/>
                <w:b/>
                <w:sz w:val="24"/>
                <w:szCs w:val="24"/>
              </w:rPr>
              <w:t>字段</w:t>
            </w:r>
          </w:p>
        </w:tc>
        <w:tc>
          <w:tcPr>
            <w:tcW w:w="1276" w:type="dxa"/>
            <w:shd w:val="clear" w:color="auto" w:fill="FFC000"/>
            <w:vAlign w:val="center"/>
          </w:tcPr>
          <w:p w14:paraId="7CE1A79A" w14:textId="77777777" w:rsidR="00AB5D76" w:rsidRPr="00455B38" w:rsidRDefault="00AB5D76" w:rsidP="00980809">
            <w:pPr>
              <w:jc w:val="center"/>
              <w:rPr>
                <w:b/>
                <w:sz w:val="24"/>
                <w:szCs w:val="24"/>
              </w:rPr>
            </w:pPr>
            <w:r w:rsidRPr="00455B38">
              <w:rPr>
                <w:rFonts w:hint="eastAsia"/>
                <w:b/>
                <w:sz w:val="24"/>
                <w:szCs w:val="24"/>
              </w:rPr>
              <w:t>类型</w:t>
            </w:r>
          </w:p>
        </w:tc>
        <w:tc>
          <w:tcPr>
            <w:tcW w:w="851" w:type="dxa"/>
            <w:shd w:val="clear" w:color="auto" w:fill="FFC000"/>
            <w:vAlign w:val="center"/>
          </w:tcPr>
          <w:p w14:paraId="77E7A897" w14:textId="77777777" w:rsidR="00AB5D76" w:rsidRPr="00455B38" w:rsidRDefault="00AB5D76" w:rsidP="00980809">
            <w:pPr>
              <w:jc w:val="center"/>
              <w:rPr>
                <w:b/>
                <w:sz w:val="24"/>
                <w:szCs w:val="24"/>
              </w:rPr>
            </w:pPr>
            <w:r w:rsidRPr="00455B38">
              <w:rPr>
                <w:rFonts w:hint="eastAsia"/>
                <w:b/>
                <w:sz w:val="24"/>
                <w:szCs w:val="24"/>
              </w:rPr>
              <w:t>长度</w:t>
            </w:r>
          </w:p>
        </w:tc>
        <w:tc>
          <w:tcPr>
            <w:tcW w:w="2976" w:type="dxa"/>
            <w:tcBorders>
              <w:right w:val="single" w:sz="4" w:space="0" w:color="auto"/>
            </w:tcBorders>
            <w:shd w:val="clear" w:color="auto" w:fill="FFC000"/>
            <w:vAlign w:val="center"/>
          </w:tcPr>
          <w:p w14:paraId="0D3BAD8F" w14:textId="77777777" w:rsidR="00AB5D76" w:rsidRPr="00455B38" w:rsidRDefault="00AB5D76" w:rsidP="00980809">
            <w:pPr>
              <w:jc w:val="center"/>
              <w:rPr>
                <w:b/>
                <w:sz w:val="24"/>
                <w:szCs w:val="24"/>
              </w:rPr>
            </w:pPr>
            <w:r w:rsidRPr="00455B38">
              <w:rPr>
                <w:rFonts w:hint="eastAsia"/>
                <w:b/>
                <w:sz w:val="24"/>
                <w:szCs w:val="24"/>
              </w:rPr>
              <w:t>字段名称</w:t>
            </w:r>
          </w:p>
        </w:tc>
        <w:tc>
          <w:tcPr>
            <w:tcW w:w="2410" w:type="dxa"/>
            <w:tcBorders>
              <w:left w:val="single" w:sz="4" w:space="0" w:color="auto"/>
            </w:tcBorders>
            <w:shd w:val="clear" w:color="auto" w:fill="FFC000"/>
            <w:vAlign w:val="center"/>
          </w:tcPr>
          <w:p w14:paraId="457DEE70" w14:textId="77777777" w:rsidR="00AB5D76" w:rsidRPr="00455B38" w:rsidRDefault="00AB5D76" w:rsidP="00980809">
            <w:pPr>
              <w:jc w:val="center"/>
              <w:rPr>
                <w:b/>
                <w:sz w:val="24"/>
                <w:szCs w:val="24"/>
              </w:rPr>
            </w:pPr>
            <w:r>
              <w:rPr>
                <w:rFonts w:hint="eastAsia"/>
                <w:b/>
                <w:sz w:val="24"/>
                <w:szCs w:val="24"/>
              </w:rPr>
              <w:t>备注</w:t>
            </w:r>
          </w:p>
        </w:tc>
      </w:tr>
      <w:tr w:rsidR="00AB5D76" w14:paraId="76669B52" w14:textId="77777777" w:rsidTr="006B3879">
        <w:trPr>
          <w:trHeight w:val="415"/>
          <w:jc w:val="center"/>
        </w:trPr>
        <w:tc>
          <w:tcPr>
            <w:tcW w:w="537" w:type="dxa"/>
            <w:vAlign w:val="center"/>
          </w:tcPr>
          <w:p w14:paraId="73F176F2" w14:textId="77777777" w:rsidR="00E70528" w:rsidRDefault="00E70528">
            <w:pPr>
              <w:pStyle w:val="ab"/>
              <w:numPr>
                <w:ilvl w:val="0"/>
                <w:numId w:val="24"/>
              </w:numPr>
              <w:ind w:firstLineChars="0"/>
              <w:jc w:val="center"/>
              <w:rPr>
                <w:b/>
              </w:rPr>
            </w:pPr>
          </w:p>
        </w:tc>
        <w:tc>
          <w:tcPr>
            <w:tcW w:w="1272" w:type="dxa"/>
            <w:vAlign w:val="center"/>
          </w:tcPr>
          <w:p w14:paraId="116D274A" w14:textId="77777777" w:rsidR="00AB5D76" w:rsidRPr="007019B8" w:rsidRDefault="00AB5D76" w:rsidP="00980809">
            <w:r>
              <w:rPr>
                <w:rFonts w:hint="eastAsia"/>
              </w:rPr>
              <w:t>YWLSH</w:t>
            </w:r>
          </w:p>
        </w:tc>
        <w:tc>
          <w:tcPr>
            <w:tcW w:w="1276" w:type="dxa"/>
            <w:vAlign w:val="center"/>
          </w:tcPr>
          <w:p w14:paraId="238901A6" w14:textId="77777777" w:rsidR="00AB5D76" w:rsidRPr="007019B8" w:rsidRDefault="00AB5D76" w:rsidP="00980809">
            <w:r w:rsidRPr="00C45958">
              <w:rPr>
                <w:rFonts w:hint="eastAsia"/>
              </w:rPr>
              <w:t>Character</w:t>
            </w:r>
          </w:p>
        </w:tc>
        <w:tc>
          <w:tcPr>
            <w:tcW w:w="851" w:type="dxa"/>
            <w:vAlign w:val="center"/>
          </w:tcPr>
          <w:p w14:paraId="5A1106E2" w14:textId="77777777" w:rsidR="00AB5D76" w:rsidRPr="007019B8" w:rsidRDefault="00AB5D76" w:rsidP="00980809">
            <w:r>
              <w:rPr>
                <w:rFonts w:hint="eastAsia"/>
              </w:rPr>
              <w:t>10</w:t>
            </w:r>
          </w:p>
        </w:tc>
        <w:tc>
          <w:tcPr>
            <w:tcW w:w="2976" w:type="dxa"/>
            <w:tcBorders>
              <w:right w:val="single" w:sz="4" w:space="0" w:color="auto"/>
            </w:tcBorders>
            <w:vAlign w:val="center"/>
          </w:tcPr>
          <w:p w14:paraId="5A41F42D" w14:textId="77777777" w:rsidR="00AB5D76" w:rsidRPr="007019B8" w:rsidRDefault="00AB5D76" w:rsidP="00980809">
            <w:r>
              <w:rPr>
                <w:rFonts w:hint="eastAsia"/>
              </w:rPr>
              <w:t>业务流水号</w:t>
            </w:r>
          </w:p>
        </w:tc>
        <w:tc>
          <w:tcPr>
            <w:tcW w:w="2410" w:type="dxa"/>
            <w:tcBorders>
              <w:left w:val="single" w:sz="4" w:space="0" w:color="auto"/>
            </w:tcBorders>
            <w:vAlign w:val="center"/>
          </w:tcPr>
          <w:p w14:paraId="2F4147A7" w14:textId="77777777" w:rsidR="00AB5D76" w:rsidRPr="007019B8" w:rsidRDefault="00AB5D76" w:rsidP="00980809"/>
        </w:tc>
      </w:tr>
      <w:tr w:rsidR="009716C8" w14:paraId="0DDBFB7F" w14:textId="77777777" w:rsidTr="00530C85">
        <w:trPr>
          <w:trHeight w:val="415"/>
          <w:jc w:val="center"/>
        </w:trPr>
        <w:tc>
          <w:tcPr>
            <w:tcW w:w="537" w:type="dxa"/>
            <w:vAlign w:val="center"/>
          </w:tcPr>
          <w:p w14:paraId="596187D5" w14:textId="77777777" w:rsidR="00E70528" w:rsidRDefault="00E70528">
            <w:pPr>
              <w:pStyle w:val="ab"/>
              <w:numPr>
                <w:ilvl w:val="0"/>
                <w:numId w:val="24"/>
              </w:numPr>
              <w:ind w:firstLineChars="0"/>
              <w:jc w:val="center"/>
              <w:rPr>
                <w:b/>
              </w:rPr>
            </w:pPr>
          </w:p>
        </w:tc>
        <w:tc>
          <w:tcPr>
            <w:tcW w:w="1272" w:type="dxa"/>
            <w:vAlign w:val="center"/>
          </w:tcPr>
          <w:p w14:paraId="0DA4D7B7" w14:textId="77777777" w:rsidR="009716C8" w:rsidRPr="007019B8" w:rsidRDefault="009716C8" w:rsidP="00530C85">
            <w:r>
              <w:rPr>
                <w:rFonts w:hint="eastAsia"/>
              </w:rPr>
              <w:t>YWLB</w:t>
            </w:r>
          </w:p>
        </w:tc>
        <w:tc>
          <w:tcPr>
            <w:tcW w:w="1276" w:type="dxa"/>
            <w:vAlign w:val="center"/>
          </w:tcPr>
          <w:p w14:paraId="07F43916" w14:textId="77777777" w:rsidR="009716C8" w:rsidRPr="007019B8" w:rsidRDefault="009716C8" w:rsidP="00530C85">
            <w:r w:rsidRPr="00530CE8">
              <w:rPr>
                <w:rFonts w:hint="eastAsia"/>
              </w:rPr>
              <w:t>Character</w:t>
            </w:r>
          </w:p>
        </w:tc>
        <w:tc>
          <w:tcPr>
            <w:tcW w:w="851" w:type="dxa"/>
            <w:vAlign w:val="center"/>
          </w:tcPr>
          <w:p w14:paraId="3F3EBDE9" w14:textId="77777777" w:rsidR="009716C8" w:rsidRDefault="009716C8" w:rsidP="00530C85">
            <w:r>
              <w:rPr>
                <w:rFonts w:hint="eastAsia"/>
              </w:rPr>
              <w:t>2</w:t>
            </w:r>
          </w:p>
        </w:tc>
        <w:tc>
          <w:tcPr>
            <w:tcW w:w="2976" w:type="dxa"/>
            <w:tcBorders>
              <w:right w:val="single" w:sz="4" w:space="0" w:color="auto"/>
            </w:tcBorders>
            <w:vAlign w:val="center"/>
          </w:tcPr>
          <w:p w14:paraId="650860F8" w14:textId="77777777" w:rsidR="009716C8" w:rsidRPr="007019B8" w:rsidRDefault="009716C8" w:rsidP="00530C85">
            <w:r>
              <w:rPr>
                <w:rFonts w:hint="eastAsia"/>
              </w:rPr>
              <w:t>业务</w:t>
            </w:r>
            <w:r>
              <w:t>类别</w:t>
            </w:r>
          </w:p>
        </w:tc>
        <w:tc>
          <w:tcPr>
            <w:tcW w:w="2410" w:type="dxa"/>
            <w:tcBorders>
              <w:left w:val="single" w:sz="4" w:space="0" w:color="auto"/>
            </w:tcBorders>
            <w:vAlign w:val="center"/>
          </w:tcPr>
          <w:p w14:paraId="0D7CF552" w14:textId="77777777" w:rsidR="009716C8" w:rsidRPr="007019B8" w:rsidRDefault="009716C8" w:rsidP="00530C85"/>
        </w:tc>
      </w:tr>
      <w:tr w:rsidR="00AB5D76" w14:paraId="0D2F06D5" w14:textId="77777777" w:rsidTr="006B3879">
        <w:trPr>
          <w:trHeight w:val="415"/>
          <w:jc w:val="center"/>
        </w:trPr>
        <w:tc>
          <w:tcPr>
            <w:tcW w:w="537" w:type="dxa"/>
            <w:vAlign w:val="center"/>
          </w:tcPr>
          <w:p w14:paraId="4B4BED29" w14:textId="77777777" w:rsidR="00E70528" w:rsidRDefault="00E70528">
            <w:pPr>
              <w:pStyle w:val="ab"/>
              <w:numPr>
                <w:ilvl w:val="0"/>
                <w:numId w:val="24"/>
              </w:numPr>
              <w:ind w:firstLineChars="0"/>
              <w:jc w:val="center"/>
              <w:rPr>
                <w:b/>
              </w:rPr>
            </w:pPr>
          </w:p>
        </w:tc>
        <w:tc>
          <w:tcPr>
            <w:tcW w:w="1272" w:type="dxa"/>
            <w:vAlign w:val="center"/>
          </w:tcPr>
          <w:p w14:paraId="3AD61650" w14:textId="77777777" w:rsidR="00AB5D76" w:rsidRPr="007019B8" w:rsidRDefault="00AB5D76" w:rsidP="00980809">
            <w:r w:rsidRPr="007019B8">
              <w:rPr>
                <w:rFonts w:hint="eastAsia"/>
              </w:rPr>
              <w:t>YMTH</w:t>
            </w:r>
          </w:p>
        </w:tc>
        <w:tc>
          <w:tcPr>
            <w:tcW w:w="1276" w:type="dxa"/>
            <w:vAlign w:val="center"/>
          </w:tcPr>
          <w:p w14:paraId="4222BB6D" w14:textId="77777777" w:rsidR="00AB5D76" w:rsidRPr="007019B8" w:rsidRDefault="00AB5D76" w:rsidP="00980809">
            <w:r w:rsidRPr="007019B8">
              <w:rPr>
                <w:rFonts w:hint="eastAsia"/>
              </w:rPr>
              <w:t>Character</w:t>
            </w:r>
          </w:p>
        </w:tc>
        <w:tc>
          <w:tcPr>
            <w:tcW w:w="851" w:type="dxa"/>
            <w:vAlign w:val="center"/>
          </w:tcPr>
          <w:p w14:paraId="497D1F8F" w14:textId="77777777" w:rsidR="00AB5D76" w:rsidRDefault="00AB5D76" w:rsidP="00980809">
            <w:r>
              <w:rPr>
                <w:rFonts w:hint="eastAsia"/>
              </w:rPr>
              <w:t>20</w:t>
            </w:r>
          </w:p>
        </w:tc>
        <w:tc>
          <w:tcPr>
            <w:tcW w:w="2976" w:type="dxa"/>
            <w:tcBorders>
              <w:right w:val="single" w:sz="4" w:space="0" w:color="auto"/>
            </w:tcBorders>
            <w:vAlign w:val="center"/>
          </w:tcPr>
          <w:p w14:paraId="60309E6B" w14:textId="77777777" w:rsidR="00AB5D76" w:rsidRPr="007019B8" w:rsidRDefault="00AB5D76" w:rsidP="00980809">
            <w:r w:rsidRPr="007019B8">
              <w:rPr>
                <w:rFonts w:hint="eastAsia"/>
              </w:rPr>
              <w:t>一码通账户号码</w:t>
            </w:r>
          </w:p>
        </w:tc>
        <w:tc>
          <w:tcPr>
            <w:tcW w:w="2410" w:type="dxa"/>
            <w:tcBorders>
              <w:left w:val="single" w:sz="4" w:space="0" w:color="auto"/>
            </w:tcBorders>
            <w:vAlign w:val="center"/>
          </w:tcPr>
          <w:p w14:paraId="443A572C" w14:textId="77777777" w:rsidR="00AB5D76" w:rsidRPr="007019B8" w:rsidRDefault="00AB5D76" w:rsidP="00980809"/>
        </w:tc>
      </w:tr>
      <w:tr w:rsidR="00C92EFD" w14:paraId="335B4DDE" w14:textId="77777777" w:rsidTr="006B3879">
        <w:trPr>
          <w:trHeight w:val="415"/>
          <w:jc w:val="center"/>
        </w:trPr>
        <w:tc>
          <w:tcPr>
            <w:tcW w:w="537" w:type="dxa"/>
            <w:vAlign w:val="center"/>
          </w:tcPr>
          <w:p w14:paraId="6025D6AB" w14:textId="77777777" w:rsidR="00E70528" w:rsidRDefault="00E70528">
            <w:pPr>
              <w:pStyle w:val="ab"/>
              <w:numPr>
                <w:ilvl w:val="0"/>
                <w:numId w:val="24"/>
              </w:numPr>
              <w:ind w:firstLineChars="0"/>
              <w:jc w:val="center"/>
              <w:rPr>
                <w:b/>
              </w:rPr>
            </w:pPr>
          </w:p>
        </w:tc>
        <w:tc>
          <w:tcPr>
            <w:tcW w:w="1272" w:type="dxa"/>
            <w:vAlign w:val="center"/>
          </w:tcPr>
          <w:p w14:paraId="26A94E4A" w14:textId="77777777" w:rsidR="00C92EFD" w:rsidRPr="007019B8" w:rsidRDefault="00C92EFD" w:rsidP="00C92EFD">
            <w:r>
              <w:t>X</w:t>
            </w:r>
            <w:r w:rsidRPr="00530CE8">
              <w:rPr>
                <w:rFonts w:hint="eastAsia"/>
              </w:rPr>
              <w:t>YMTH</w:t>
            </w:r>
          </w:p>
        </w:tc>
        <w:tc>
          <w:tcPr>
            <w:tcW w:w="1276" w:type="dxa"/>
            <w:vAlign w:val="center"/>
          </w:tcPr>
          <w:p w14:paraId="482D4380" w14:textId="77777777" w:rsidR="00C92EFD" w:rsidRPr="007019B8" w:rsidRDefault="00C92EFD" w:rsidP="00C92EFD">
            <w:r w:rsidRPr="00530CE8">
              <w:rPr>
                <w:rFonts w:hint="eastAsia"/>
              </w:rPr>
              <w:t>Character</w:t>
            </w:r>
          </w:p>
        </w:tc>
        <w:tc>
          <w:tcPr>
            <w:tcW w:w="851" w:type="dxa"/>
            <w:vAlign w:val="center"/>
          </w:tcPr>
          <w:p w14:paraId="0B835E72" w14:textId="77777777" w:rsidR="00C92EFD" w:rsidRDefault="00C92EFD" w:rsidP="00C92EFD">
            <w:r>
              <w:rPr>
                <w:rFonts w:hint="eastAsia"/>
              </w:rPr>
              <w:t>20</w:t>
            </w:r>
          </w:p>
        </w:tc>
        <w:tc>
          <w:tcPr>
            <w:tcW w:w="2976" w:type="dxa"/>
            <w:tcBorders>
              <w:right w:val="single" w:sz="4" w:space="0" w:color="auto"/>
            </w:tcBorders>
            <w:vAlign w:val="center"/>
          </w:tcPr>
          <w:p w14:paraId="49CADFD4" w14:textId="77777777" w:rsidR="00C92EFD" w:rsidRPr="007019B8" w:rsidRDefault="00C92EFD" w:rsidP="00C92EFD">
            <w:r>
              <w:rPr>
                <w:rFonts w:hint="eastAsia"/>
              </w:rPr>
              <w:t>新</w:t>
            </w:r>
            <w:r w:rsidRPr="00530CE8">
              <w:rPr>
                <w:rFonts w:hint="eastAsia"/>
              </w:rPr>
              <w:t>一码通账户号码</w:t>
            </w:r>
          </w:p>
        </w:tc>
        <w:tc>
          <w:tcPr>
            <w:tcW w:w="2410" w:type="dxa"/>
            <w:tcBorders>
              <w:left w:val="single" w:sz="4" w:space="0" w:color="auto"/>
            </w:tcBorders>
            <w:vAlign w:val="center"/>
          </w:tcPr>
          <w:p w14:paraId="06F9AC80" w14:textId="77777777" w:rsidR="00C92EFD" w:rsidRPr="007019B8" w:rsidRDefault="00C92EFD" w:rsidP="00C92EFD"/>
        </w:tc>
      </w:tr>
      <w:tr w:rsidR="00C92EFD" w14:paraId="42911EA6" w14:textId="77777777" w:rsidTr="006B3879">
        <w:trPr>
          <w:trHeight w:val="415"/>
          <w:jc w:val="center"/>
        </w:trPr>
        <w:tc>
          <w:tcPr>
            <w:tcW w:w="537" w:type="dxa"/>
            <w:vAlign w:val="center"/>
          </w:tcPr>
          <w:p w14:paraId="50C70D4C" w14:textId="77777777" w:rsidR="00E70528" w:rsidRDefault="00E70528">
            <w:pPr>
              <w:pStyle w:val="ab"/>
              <w:numPr>
                <w:ilvl w:val="0"/>
                <w:numId w:val="24"/>
              </w:numPr>
              <w:ind w:firstLineChars="0"/>
              <w:jc w:val="center"/>
              <w:rPr>
                <w:b/>
              </w:rPr>
            </w:pPr>
          </w:p>
        </w:tc>
        <w:tc>
          <w:tcPr>
            <w:tcW w:w="1272" w:type="dxa"/>
            <w:vAlign w:val="center"/>
          </w:tcPr>
          <w:p w14:paraId="7F55F9AB" w14:textId="77777777" w:rsidR="00C92EFD" w:rsidRPr="007019B8" w:rsidRDefault="00C92EFD" w:rsidP="00C92EFD">
            <w:r w:rsidRPr="007019B8">
              <w:rPr>
                <w:rFonts w:hint="eastAsia"/>
              </w:rPr>
              <w:t>ZHLB</w:t>
            </w:r>
          </w:p>
        </w:tc>
        <w:tc>
          <w:tcPr>
            <w:tcW w:w="1276" w:type="dxa"/>
            <w:vAlign w:val="center"/>
          </w:tcPr>
          <w:p w14:paraId="205805E4" w14:textId="77777777" w:rsidR="00C92EFD" w:rsidRPr="007019B8" w:rsidRDefault="00C92EFD" w:rsidP="00C92EFD">
            <w:r w:rsidRPr="007019B8">
              <w:rPr>
                <w:rFonts w:hint="eastAsia"/>
              </w:rPr>
              <w:t>Character</w:t>
            </w:r>
          </w:p>
        </w:tc>
        <w:tc>
          <w:tcPr>
            <w:tcW w:w="851" w:type="dxa"/>
            <w:vAlign w:val="center"/>
          </w:tcPr>
          <w:p w14:paraId="6BE6BD8A" w14:textId="77777777" w:rsidR="00C92EFD" w:rsidRDefault="00C92EFD" w:rsidP="00C92EFD">
            <w:r w:rsidRPr="007019B8">
              <w:rPr>
                <w:rFonts w:hint="eastAsia"/>
              </w:rPr>
              <w:t>2</w:t>
            </w:r>
          </w:p>
        </w:tc>
        <w:tc>
          <w:tcPr>
            <w:tcW w:w="2976" w:type="dxa"/>
            <w:tcBorders>
              <w:right w:val="single" w:sz="4" w:space="0" w:color="auto"/>
            </w:tcBorders>
            <w:vAlign w:val="center"/>
          </w:tcPr>
          <w:p w14:paraId="0E023C70" w14:textId="77777777" w:rsidR="00C92EFD" w:rsidRPr="007019B8" w:rsidRDefault="00C92EFD" w:rsidP="00C92EFD">
            <w:r w:rsidRPr="007019B8">
              <w:rPr>
                <w:rFonts w:hint="eastAsia"/>
              </w:rPr>
              <w:t>证券账户类别</w:t>
            </w:r>
          </w:p>
        </w:tc>
        <w:tc>
          <w:tcPr>
            <w:tcW w:w="2410" w:type="dxa"/>
            <w:tcBorders>
              <w:left w:val="single" w:sz="4" w:space="0" w:color="auto"/>
            </w:tcBorders>
            <w:vAlign w:val="center"/>
          </w:tcPr>
          <w:p w14:paraId="06D55E59" w14:textId="77777777" w:rsidR="00C92EFD" w:rsidRPr="007019B8" w:rsidRDefault="00C92EFD" w:rsidP="00C92EFD">
            <w:r w:rsidRPr="00101C15">
              <w:rPr>
                <w:rFonts w:hint="eastAsia"/>
              </w:rPr>
              <w:t>字典</w:t>
            </w:r>
            <w:r w:rsidRPr="00101C15">
              <w:t>(ZHLB)</w:t>
            </w:r>
          </w:p>
        </w:tc>
      </w:tr>
      <w:tr w:rsidR="00C92EFD" w14:paraId="07144B00" w14:textId="77777777" w:rsidTr="006B3879">
        <w:trPr>
          <w:trHeight w:val="415"/>
          <w:jc w:val="center"/>
        </w:trPr>
        <w:tc>
          <w:tcPr>
            <w:tcW w:w="537" w:type="dxa"/>
            <w:vAlign w:val="center"/>
          </w:tcPr>
          <w:p w14:paraId="5451A77C" w14:textId="77777777" w:rsidR="00E70528" w:rsidRDefault="00E70528">
            <w:pPr>
              <w:pStyle w:val="ab"/>
              <w:numPr>
                <w:ilvl w:val="0"/>
                <w:numId w:val="24"/>
              </w:numPr>
              <w:ind w:firstLineChars="0"/>
              <w:jc w:val="center"/>
              <w:rPr>
                <w:b/>
              </w:rPr>
            </w:pPr>
          </w:p>
        </w:tc>
        <w:tc>
          <w:tcPr>
            <w:tcW w:w="1272" w:type="dxa"/>
            <w:vAlign w:val="center"/>
          </w:tcPr>
          <w:p w14:paraId="5B933070" w14:textId="77777777" w:rsidR="00C92EFD" w:rsidRPr="007019B8" w:rsidRDefault="00C92EFD" w:rsidP="00C92EFD">
            <w:r w:rsidRPr="007019B8">
              <w:rPr>
                <w:rFonts w:hint="eastAsia"/>
              </w:rPr>
              <w:t>ZQZH</w:t>
            </w:r>
          </w:p>
        </w:tc>
        <w:tc>
          <w:tcPr>
            <w:tcW w:w="1276" w:type="dxa"/>
            <w:vAlign w:val="center"/>
          </w:tcPr>
          <w:p w14:paraId="38B62436" w14:textId="77777777" w:rsidR="00C92EFD" w:rsidRPr="007019B8" w:rsidRDefault="00C92EFD" w:rsidP="00C92EFD">
            <w:r w:rsidRPr="007019B8">
              <w:rPr>
                <w:rFonts w:hint="eastAsia"/>
              </w:rPr>
              <w:t>Character</w:t>
            </w:r>
          </w:p>
        </w:tc>
        <w:tc>
          <w:tcPr>
            <w:tcW w:w="851" w:type="dxa"/>
            <w:vAlign w:val="center"/>
          </w:tcPr>
          <w:p w14:paraId="3E97F832" w14:textId="77777777" w:rsidR="00C92EFD" w:rsidRPr="007019B8" w:rsidRDefault="00C92EFD" w:rsidP="00C92EFD">
            <w:r w:rsidRPr="007019B8">
              <w:rPr>
                <w:rFonts w:hint="eastAsia"/>
              </w:rPr>
              <w:t>20</w:t>
            </w:r>
          </w:p>
        </w:tc>
        <w:tc>
          <w:tcPr>
            <w:tcW w:w="2976" w:type="dxa"/>
            <w:tcBorders>
              <w:right w:val="single" w:sz="4" w:space="0" w:color="auto"/>
            </w:tcBorders>
            <w:vAlign w:val="center"/>
          </w:tcPr>
          <w:p w14:paraId="67196210" w14:textId="77777777" w:rsidR="00C92EFD" w:rsidRPr="007019B8" w:rsidRDefault="00C92EFD" w:rsidP="00C92EFD">
            <w:r w:rsidRPr="007019B8">
              <w:rPr>
                <w:rFonts w:hint="eastAsia"/>
              </w:rPr>
              <w:t>证券账户号码</w:t>
            </w:r>
          </w:p>
        </w:tc>
        <w:tc>
          <w:tcPr>
            <w:tcW w:w="2410" w:type="dxa"/>
            <w:tcBorders>
              <w:left w:val="single" w:sz="4" w:space="0" w:color="auto"/>
            </w:tcBorders>
            <w:vAlign w:val="center"/>
          </w:tcPr>
          <w:p w14:paraId="53D40017" w14:textId="77777777" w:rsidR="00C92EFD" w:rsidRPr="007019B8" w:rsidRDefault="00C92EFD" w:rsidP="00C92EFD"/>
        </w:tc>
      </w:tr>
      <w:tr w:rsidR="00C92EFD" w14:paraId="1C28CC7B" w14:textId="77777777" w:rsidTr="006B3879">
        <w:trPr>
          <w:trHeight w:val="415"/>
          <w:jc w:val="center"/>
        </w:trPr>
        <w:tc>
          <w:tcPr>
            <w:tcW w:w="537" w:type="dxa"/>
            <w:vAlign w:val="center"/>
          </w:tcPr>
          <w:p w14:paraId="308DEDE8" w14:textId="77777777" w:rsidR="00E70528" w:rsidRDefault="00E70528">
            <w:pPr>
              <w:pStyle w:val="ab"/>
              <w:numPr>
                <w:ilvl w:val="0"/>
                <w:numId w:val="24"/>
              </w:numPr>
              <w:ind w:firstLineChars="0"/>
              <w:jc w:val="center"/>
              <w:rPr>
                <w:b/>
              </w:rPr>
            </w:pPr>
          </w:p>
        </w:tc>
        <w:tc>
          <w:tcPr>
            <w:tcW w:w="1272" w:type="dxa"/>
            <w:vAlign w:val="center"/>
          </w:tcPr>
          <w:p w14:paraId="4FECABE1" w14:textId="77777777" w:rsidR="00C92EFD" w:rsidRPr="007019B8" w:rsidRDefault="00C92EFD" w:rsidP="00C92EFD">
            <w:r w:rsidRPr="007019B8">
              <w:rPr>
                <w:rFonts w:hint="eastAsia"/>
              </w:rPr>
              <w:t>ZJLB</w:t>
            </w:r>
          </w:p>
        </w:tc>
        <w:tc>
          <w:tcPr>
            <w:tcW w:w="1276" w:type="dxa"/>
            <w:vAlign w:val="center"/>
          </w:tcPr>
          <w:p w14:paraId="458AC555" w14:textId="77777777" w:rsidR="00C92EFD" w:rsidRPr="007019B8" w:rsidRDefault="00C92EFD" w:rsidP="00C92EFD">
            <w:r w:rsidRPr="007019B8">
              <w:rPr>
                <w:rFonts w:hint="eastAsia"/>
              </w:rPr>
              <w:t>Character</w:t>
            </w:r>
          </w:p>
        </w:tc>
        <w:tc>
          <w:tcPr>
            <w:tcW w:w="851" w:type="dxa"/>
            <w:vAlign w:val="center"/>
          </w:tcPr>
          <w:p w14:paraId="77C12B9C" w14:textId="77777777" w:rsidR="00C92EFD" w:rsidRPr="007019B8" w:rsidRDefault="00C92EFD" w:rsidP="00C92EFD">
            <w:r w:rsidRPr="007019B8">
              <w:rPr>
                <w:rFonts w:hint="eastAsia"/>
              </w:rPr>
              <w:t>2</w:t>
            </w:r>
          </w:p>
        </w:tc>
        <w:tc>
          <w:tcPr>
            <w:tcW w:w="2976" w:type="dxa"/>
            <w:tcBorders>
              <w:right w:val="single" w:sz="4" w:space="0" w:color="auto"/>
            </w:tcBorders>
            <w:vAlign w:val="center"/>
          </w:tcPr>
          <w:p w14:paraId="48B308CA" w14:textId="77777777" w:rsidR="00C92EFD" w:rsidRPr="007019B8" w:rsidRDefault="00C92EFD" w:rsidP="00C92EFD">
            <w:r w:rsidRPr="007019B8">
              <w:rPr>
                <w:rFonts w:hint="eastAsia"/>
              </w:rPr>
              <w:t>主要身份证明文件类别</w:t>
            </w:r>
          </w:p>
        </w:tc>
        <w:tc>
          <w:tcPr>
            <w:tcW w:w="2410" w:type="dxa"/>
            <w:tcBorders>
              <w:left w:val="single" w:sz="4" w:space="0" w:color="auto"/>
            </w:tcBorders>
            <w:vAlign w:val="center"/>
          </w:tcPr>
          <w:p w14:paraId="176516CF" w14:textId="77777777" w:rsidR="00C92EFD" w:rsidRPr="007019B8" w:rsidRDefault="00C92EFD" w:rsidP="00C92EFD">
            <w:r w:rsidRPr="00101C15">
              <w:rPr>
                <w:rFonts w:hint="eastAsia"/>
              </w:rPr>
              <w:t>字典</w:t>
            </w:r>
            <w:r w:rsidRPr="00101C15">
              <w:t>(</w:t>
            </w:r>
            <w:r w:rsidRPr="007019B8">
              <w:rPr>
                <w:rFonts w:hint="eastAsia"/>
              </w:rPr>
              <w:t>ZJLB</w:t>
            </w:r>
            <w:r w:rsidRPr="00101C15">
              <w:t>)</w:t>
            </w:r>
          </w:p>
        </w:tc>
      </w:tr>
      <w:tr w:rsidR="00C92EFD" w14:paraId="17FAFD18" w14:textId="77777777" w:rsidTr="006B3879">
        <w:trPr>
          <w:trHeight w:val="415"/>
          <w:jc w:val="center"/>
        </w:trPr>
        <w:tc>
          <w:tcPr>
            <w:tcW w:w="537" w:type="dxa"/>
            <w:vAlign w:val="center"/>
          </w:tcPr>
          <w:p w14:paraId="643956E2" w14:textId="77777777" w:rsidR="00E70528" w:rsidRDefault="00E70528">
            <w:pPr>
              <w:pStyle w:val="ab"/>
              <w:numPr>
                <w:ilvl w:val="0"/>
                <w:numId w:val="24"/>
              </w:numPr>
              <w:ind w:firstLineChars="0"/>
              <w:jc w:val="center"/>
              <w:rPr>
                <w:b/>
              </w:rPr>
            </w:pPr>
          </w:p>
        </w:tc>
        <w:tc>
          <w:tcPr>
            <w:tcW w:w="1272" w:type="dxa"/>
            <w:vAlign w:val="center"/>
          </w:tcPr>
          <w:p w14:paraId="06C711E5" w14:textId="77777777" w:rsidR="00C92EFD" w:rsidRPr="007019B8" w:rsidRDefault="00C92EFD" w:rsidP="00C92EFD">
            <w:r w:rsidRPr="007019B8">
              <w:rPr>
                <w:rFonts w:hint="eastAsia"/>
              </w:rPr>
              <w:t>ZJDM</w:t>
            </w:r>
          </w:p>
        </w:tc>
        <w:tc>
          <w:tcPr>
            <w:tcW w:w="1276" w:type="dxa"/>
            <w:vAlign w:val="center"/>
          </w:tcPr>
          <w:p w14:paraId="1E061FFD" w14:textId="77777777" w:rsidR="00C92EFD" w:rsidRPr="007019B8" w:rsidRDefault="00C92EFD" w:rsidP="00C92EFD">
            <w:r w:rsidRPr="007019B8">
              <w:rPr>
                <w:rFonts w:hint="eastAsia"/>
              </w:rPr>
              <w:t>Character</w:t>
            </w:r>
          </w:p>
        </w:tc>
        <w:tc>
          <w:tcPr>
            <w:tcW w:w="851" w:type="dxa"/>
            <w:vAlign w:val="center"/>
          </w:tcPr>
          <w:p w14:paraId="6C05DD50" w14:textId="77777777" w:rsidR="00C92EFD" w:rsidRPr="007019B8" w:rsidRDefault="00C92EFD" w:rsidP="00C92EFD">
            <w:r>
              <w:rPr>
                <w:rFonts w:hint="eastAsia"/>
              </w:rPr>
              <w:t>4</w:t>
            </w:r>
            <w:r w:rsidRPr="007019B8">
              <w:rPr>
                <w:rFonts w:hint="eastAsia"/>
              </w:rPr>
              <w:t>0</w:t>
            </w:r>
          </w:p>
        </w:tc>
        <w:tc>
          <w:tcPr>
            <w:tcW w:w="2976" w:type="dxa"/>
            <w:tcBorders>
              <w:right w:val="single" w:sz="4" w:space="0" w:color="auto"/>
            </w:tcBorders>
            <w:vAlign w:val="center"/>
          </w:tcPr>
          <w:p w14:paraId="38082CF1" w14:textId="77777777" w:rsidR="00C92EFD" w:rsidRPr="007019B8" w:rsidRDefault="00C92EFD" w:rsidP="00C92EFD">
            <w:r w:rsidRPr="007019B8">
              <w:rPr>
                <w:rFonts w:hint="eastAsia"/>
              </w:rPr>
              <w:t>主要身份证明文件代码</w:t>
            </w:r>
          </w:p>
        </w:tc>
        <w:tc>
          <w:tcPr>
            <w:tcW w:w="2410" w:type="dxa"/>
            <w:tcBorders>
              <w:left w:val="single" w:sz="4" w:space="0" w:color="auto"/>
            </w:tcBorders>
            <w:vAlign w:val="center"/>
          </w:tcPr>
          <w:p w14:paraId="2CB0DC2A" w14:textId="77777777" w:rsidR="00C92EFD" w:rsidRPr="007019B8" w:rsidRDefault="00C92EFD" w:rsidP="00C92EFD"/>
        </w:tc>
      </w:tr>
      <w:tr w:rsidR="00C92EFD" w14:paraId="0FF5F0FE" w14:textId="77777777" w:rsidTr="006B3879">
        <w:trPr>
          <w:trHeight w:val="415"/>
          <w:jc w:val="center"/>
        </w:trPr>
        <w:tc>
          <w:tcPr>
            <w:tcW w:w="537" w:type="dxa"/>
            <w:vAlign w:val="center"/>
          </w:tcPr>
          <w:p w14:paraId="12CC4049" w14:textId="77777777" w:rsidR="00E70528" w:rsidRDefault="00E70528">
            <w:pPr>
              <w:pStyle w:val="ab"/>
              <w:numPr>
                <w:ilvl w:val="0"/>
                <w:numId w:val="24"/>
              </w:numPr>
              <w:ind w:firstLineChars="0"/>
              <w:jc w:val="center"/>
              <w:rPr>
                <w:b/>
              </w:rPr>
            </w:pPr>
          </w:p>
        </w:tc>
        <w:tc>
          <w:tcPr>
            <w:tcW w:w="1272" w:type="dxa"/>
            <w:vAlign w:val="center"/>
          </w:tcPr>
          <w:p w14:paraId="40CAFDB2" w14:textId="77777777" w:rsidR="00C92EFD" w:rsidRPr="007019B8" w:rsidRDefault="00C92EFD" w:rsidP="00C92EFD">
            <w:r w:rsidRPr="007019B8">
              <w:rPr>
                <w:rFonts w:hint="eastAsia"/>
              </w:rPr>
              <w:t>GLGXBS</w:t>
            </w:r>
          </w:p>
        </w:tc>
        <w:tc>
          <w:tcPr>
            <w:tcW w:w="1276" w:type="dxa"/>
            <w:vAlign w:val="center"/>
          </w:tcPr>
          <w:p w14:paraId="467372F3" w14:textId="77777777" w:rsidR="00C92EFD" w:rsidRPr="007019B8" w:rsidRDefault="00C92EFD" w:rsidP="00C92EFD">
            <w:r w:rsidRPr="007019B8">
              <w:rPr>
                <w:rFonts w:hint="eastAsia"/>
              </w:rPr>
              <w:t>Character</w:t>
            </w:r>
          </w:p>
        </w:tc>
        <w:tc>
          <w:tcPr>
            <w:tcW w:w="851" w:type="dxa"/>
            <w:vAlign w:val="center"/>
          </w:tcPr>
          <w:p w14:paraId="560DB396" w14:textId="77777777" w:rsidR="00C92EFD" w:rsidRPr="007019B8" w:rsidRDefault="00C92EFD" w:rsidP="00C92EFD">
            <w:r w:rsidRPr="007019B8">
              <w:rPr>
                <w:rFonts w:hint="eastAsia"/>
              </w:rPr>
              <w:t>1</w:t>
            </w:r>
          </w:p>
        </w:tc>
        <w:tc>
          <w:tcPr>
            <w:tcW w:w="2976" w:type="dxa"/>
            <w:tcBorders>
              <w:right w:val="single" w:sz="4" w:space="0" w:color="auto"/>
            </w:tcBorders>
            <w:vAlign w:val="center"/>
          </w:tcPr>
          <w:p w14:paraId="66AF5D21" w14:textId="77777777" w:rsidR="00C92EFD" w:rsidRPr="007019B8" w:rsidRDefault="00C92EFD" w:rsidP="00C92EFD">
            <w:r w:rsidRPr="007019B8">
              <w:rPr>
                <w:rFonts w:hint="eastAsia"/>
              </w:rPr>
              <w:t>关联关系确认标识</w:t>
            </w:r>
          </w:p>
        </w:tc>
        <w:tc>
          <w:tcPr>
            <w:tcW w:w="2410" w:type="dxa"/>
            <w:tcBorders>
              <w:left w:val="single" w:sz="4" w:space="0" w:color="auto"/>
            </w:tcBorders>
            <w:vAlign w:val="center"/>
          </w:tcPr>
          <w:p w14:paraId="70949A72" w14:textId="77777777" w:rsidR="00C92EFD" w:rsidRPr="007019B8" w:rsidRDefault="00C92EFD" w:rsidP="00C92EFD">
            <w:r w:rsidRPr="00101C15">
              <w:rPr>
                <w:rFonts w:hint="eastAsia"/>
              </w:rPr>
              <w:t>字典</w:t>
            </w:r>
            <w:r w:rsidRPr="00101C15">
              <w:t>(</w:t>
            </w:r>
            <w:r w:rsidRPr="004A24B5">
              <w:t>GLGXBS</w:t>
            </w:r>
            <w:r w:rsidRPr="00101C15">
              <w:t>)</w:t>
            </w:r>
          </w:p>
        </w:tc>
      </w:tr>
      <w:tr w:rsidR="00C92EFD" w14:paraId="210F50BF" w14:textId="77777777" w:rsidTr="006B3879">
        <w:trPr>
          <w:trHeight w:val="415"/>
          <w:jc w:val="center"/>
        </w:trPr>
        <w:tc>
          <w:tcPr>
            <w:tcW w:w="537" w:type="dxa"/>
            <w:vAlign w:val="center"/>
          </w:tcPr>
          <w:p w14:paraId="692AF133" w14:textId="77777777" w:rsidR="00E70528" w:rsidRDefault="00E70528">
            <w:pPr>
              <w:pStyle w:val="ab"/>
              <w:numPr>
                <w:ilvl w:val="0"/>
                <w:numId w:val="24"/>
              </w:numPr>
              <w:ind w:firstLineChars="0"/>
              <w:jc w:val="center"/>
              <w:rPr>
                <w:b/>
              </w:rPr>
            </w:pPr>
          </w:p>
        </w:tc>
        <w:tc>
          <w:tcPr>
            <w:tcW w:w="1272" w:type="dxa"/>
            <w:vAlign w:val="center"/>
          </w:tcPr>
          <w:p w14:paraId="2F7422D2" w14:textId="77777777" w:rsidR="00C92EFD" w:rsidRPr="007019B8" w:rsidRDefault="00C92EFD" w:rsidP="00C92EFD">
            <w:r w:rsidRPr="007019B8">
              <w:rPr>
                <w:rFonts w:hint="eastAsia"/>
              </w:rPr>
              <w:t>KHJGDM</w:t>
            </w:r>
          </w:p>
        </w:tc>
        <w:tc>
          <w:tcPr>
            <w:tcW w:w="1276" w:type="dxa"/>
            <w:vAlign w:val="center"/>
          </w:tcPr>
          <w:p w14:paraId="15689E58" w14:textId="77777777" w:rsidR="00C92EFD" w:rsidRPr="007019B8" w:rsidRDefault="00C92EFD" w:rsidP="00C92EFD">
            <w:r w:rsidRPr="007019B8">
              <w:rPr>
                <w:rFonts w:hint="eastAsia"/>
              </w:rPr>
              <w:t>Character</w:t>
            </w:r>
          </w:p>
        </w:tc>
        <w:tc>
          <w:tcPr>
            <w:tcW w:w="851" w:type="dxa"/>
            <w:vAlign w:val="center"/>
          </w:tcPr>
          <w:p w14:paraId="698F5774" w14:textId="77777777" w:rsidR="00C92EFD" w:rsidRPr="007019B8" w:rsidRDefault="00C92EFD" w:rsidP="00C92EFD">
            <w:r w:rsidRPr="007019B8">
              <w:rPr>
                <w:rFonts w:hint="eastAsia"/>
              </w:rPr>
              <w:t>6</w:t>
            </w:r>
          </w:p>
        </w:tc>
        <w:tc>
          <w:tcPr>
            <w:tcW w:w="2976" w:type="dxa"/>
            <w:tcBorders>
              <w:right w:val="single" w:sz="4" w:space="0" w:color="auto"/>
            </w:tcBorders>
            <w:vAlign w:val="center"/>
          </w:tcPr>
          <w:p w14:paraId="3B1AF3E7" w14:textId="77777777" w:rsidR="00C92EFD" w:rsidRPr="007019B8" w:rsidRDefault="00C92EFD" w:rsidP="00C92EFD">
            <w:r>
              <w:rPr>
                <w:rFonts w:hint="eastAsia"/>
              </w:rPr>
              <w:t>业务发起</w:t>
            </w:r>
            <w:r w:rsidRPr="007019B8">
              <w:rPr>
                <w:rFonts w:hint="eastAsia"/>
              </w:rPr>
              <w:t>开户代理机构代码</w:t>
            </w:r>
          </w:p>
        </w:tc>
        <w:tc>
          <w:tcPr>
            <w:tcW w:w="2410" w:type="dxa"/>
            <w:tcBorders>
              <w:left w:val="single" w:sz="4" w:space="0" w:color="auto"/>
            </w:tcBorders>
            <w:vAlign w:val="center"/>
          </w:tcPr>
          <w:p w14:paraId="140BBAF0" w14:textId="77777777" w:rsidR="00C92EFD" w:rsidRPr="007019B8" w:rsidRDefault="00C92EFD" w:rsidP="00C92EFD"/>
        </w:tc>
      </w:tr>
      <w:tr w:rsidR="00C92EFD" w14:paraId="6751A4BE" w14:textId="77777777" w:rsidTr="006B3879">
        <w:trPr>
          <w:trHeight w:val="415"/>
          <w:jc w:val="center"/>
        </w:trPr>
        <w:tc>
          <w:tcPr>
            <w:tcW w:w="537" w:type="dxa"/>
            <w:vAlign w:val="center"/>
          </w:tcPr>
          <w:p w14:paraId="639974C5" w14:textId="77777777" w:rsidR="00E70528" w:rsidRDefault="00E70528">
            <w:pPr>
              <w:pStyle w:val="ab"/>
              <w:numPr>
                <w:ilvl w:val="0"/>
                <w:numId w:val="24"/>
              </w:numPr>
              <w:ind w:firstLineChars="0"/>
              <w:jc w:val="center"/>
              <w:rPr>
                <w:b/>
              </w:rPr>
            </w:pPr>
          </w:p>
        </w:tc>
        <w:tc>
          <w:tcPr>
            <w:tcW w:w="1272" w:type="dxa"/>
            <w:vAlign w:val="center"/>
          </w:tcPr>
          <w:p w14:paraId="11218B0D" w14:textId="77777777" w:rsidR="00C92EFD" w:rsidRPr="007019B8" w:rsidRDefault="00C92EFD" w:rsidP="00C92EFD">
            <w:r w:rsidRPr="007019B8">
              <w:rPr>
                <w:rFonts w:hint="eastAsia"/>
              </w:rPr>
              <w:t>KHWDDM</w:t>
            </w:r>
          </w:p>
        </w:tc>
        <w:tc>
          <w:tcPr>
            <w:tcW w:w="1276" w:type="dxa"/>
            <w:vAlign w:val="center"/>
          </w:tcPr>
          <w:p w14:paraId="4EE03143" w14:textId="77777777" w:rsidR="00C92EFD" w:rsidRPr="007019B8" w:rsidRDefault="00C92EFD" w:rsidP="00C92EFD">
            <w:r w:rsidRPr="007019B8">
              <w:rPr>
                <w:rFonts w:hint="eastAsia"/>
              </w:rPr>
              <w:t>Character</w:t>
            </w:r>
          </w:p>
        </w:tc>
        <w:tc>
          <w:tcPr>
            <w:tcW w:w="851" w:type="dxa"/>
            <w:vAlign w:val="center"/>
          </w:tcPr>
          <w:p w14:paraId="09CEB262" w14:textId="77777777" w:rsidR="00C92EFD" w:rsidRPr="007019B8" w:rsidRDefault="00C92EFD" w:rsidP="00C92EFD">
            <w:r w:rsidRPr="007019B8">
              <w:rPr>
                <w:rFonts w:hint="eastAsia"/>
              </w:rPr>
              <w:t>10</w:t>
            </w:r>
          </w:p>
        </w:tc>
        <w:tc>
          <w:tcPr>
            <w:tcW w:w="2976" w:type="dxa"/>
            <w:tcBorders>
              <w:right w:val="single" w:sz="4" w:space="0" w:color="auto"/>
            </w:tcBorders>
            <w:vAlign w:val="center"/>
          </w:tcPr>
          <w:p w14:paraId="599E0150" w14:textId="77777777" w:rsidR="00C92EFD" w:rsidRPr="007019B8" w:rsidRDefault="00C92EFD" w:rsidP="00C92EFD">
            <w:r>
              <w:rPr>
                <w:rFonts w:hint="eastAsia"/>
              </w:rPr>
              <w:t>业务发起</w:t>
            </w:r>
            <w:r w:rsidRPr="007019B8">
              <w:rPr>
                <w:rFonts w:hint="eastAsia"/>
              </w:rPr>
              <w:t>开户代理网点代码</w:t>
            </w:r>
          </w:p>
        </w:tc>
        <w:tc>
          <w:tcPr>
            <w:tcW w:w="2410" w:type="dxa"/>
            <w:tcBorders>
              <w:left w:val="single" w:sz="4" w:space="0" w:color="auto"/>
            </w:tcBorders>
            <w:vAlign w:val="center"/>
          </w:tcPr>
          <w:p w14:paraId="1DA53E3E" w14:textId="77777777" w:rsidR="00C92EFD" w:rsidRPr="007019B8" w:rsidRDefault="00C92EFD" w:rsidP="00C92EFD"/>
        </w:tc>
      </w:tr>
      <w:tr w:rsidR="00C92EFD" w14:paraId="1D1E30CE" w14:textId="77777777" w:rsidTr="006B3879">
        <w:trPr>
          <w:trHeight w:val="415"/>
          <w:jc w:val="center"/>
        </w:trPr>
        <w:tc>
          <w:tcPr>
            <w:tcW w:w="537" w:type="dxa"/>
            <w:vAlign w:val="center"/>
          </w:tcPr>
          <w:p w14:paraId="4229ED28" w14:textId="77777777" w:rsidR="00E70528" w:rsidRDefault="00E70528">
            <w:pPr>
              <w:pStyle w:val="ab"/>
              <w:numPr>
                <w:ilvl w:val="0"/>
                <w:numId w:val="24"/>
              </w:numPr>
              <w:ind w:firstLineChars="0"/>
              <w:jc w:val="center"/>
              <w:rPr>
                <w:b/>
              </w:rPr>
            </w:pPr>
          </w:p>
        </w:tc>
        <w:tc>
          <w:tcPr>
            <w:tcW w:w="1272" w:type="dxa"/>
            <w:vAlign w:val="center"/>
          </w:tcPr>
          <w:p w14:paraId="5D7BF318" w14:textId="77777777" w:rsidR="00C92EFD" w:rsidRPr="007019B8" w:rsidRDefault="00C92EFD" w:rsidP="00C92EFD">
            <w:r>
              <w:rPr>
                <w:rFonts w:hint="eastAsia"/>
              </w:rPr>
              <w:t>SQRQ</w:t>
            </w:r>
          </w:p>
        </w:tc>
        <w:tc>
          <w:tcPr>
            <w:tcW w:w="1276" w:type="dxa"/>
            <w:vAlign w:val="center"/>
          </w:tcPr>
          <w:p w14:paraId="7729B835" w14:textId="77777777" w:rsidR="00C92EFD" w:rsidRPr="007019B8" w:rsidRDefault="00C92EFD" w:rsidP="00C92EFD">
            <w:r w:rsidRPr="00C45958">
              <w:rPr>
                <w:rFonts w:hint="eastAsia"/>
              </w:rPr>
              <w:t>Character</w:t>
            </w:r>
          </w:p>
        </w:tc>
        <w:tc>
          <w:tcPr>
            <w:tcW w:w="851" w:type="dxa"/>
            <w:vAlign w:val="center"/>
          </w:tcPr>
          <w:p w14:paraId="168CB6F4" w14:textId="77777777" w:rsidR="00C92EFD" w:rsidRPr="007019B8" w:rsidRDefault="00C92EFD" w:rsidP="00C92EFD">
            <w:r>
              <w:rPr>
                <w:rFonts w:hint="eastAsia"/>
              </w:rPr>
              <w:t>8</w:t>
            </w:r>
          </w:p>
        </w:tc>
        <w:tc>
          <w:tcPr>
            <w:tcW w:w="2976" w:type="dxa"/>
            <w:tcBorders>
              <w:right w:val="single" w:sz="4" w:space="0" w:color="auto"/>
            </w:tcBorders>
            <w:vAlign w:val="center"/>
          </w:tcPr>
          <w:p w14:paraId="2F535F1F" w14:textId="77777777" w:rsidR="00C92EFD" w:rsidRDefault="00C92EFD" w:rsidP="00C92EFD">
            <w:r>
              <w:rPr>
                <w:rFonts w:hint="eastAsia"/>
              </w:rPr>
              <w:t>申请日期</w:t>
            </w:r>
          </w:p>
        </w:tc>
        <w:tc>
          <w:tcPr>
            <w:tcW w:w="2410" w:type="dxa"/>
            <w:tcBorders>
              <w:left w:val="single" w:sz="4" w:space="0" w:color="auto"/>
            </w:tcBorders>
            <w:vAlign w:val="center"/>
          </w:tcPr>
          <w:p w14:paraId="2C74EFBF" w14:textId="77777777" w:rsidR="00C92EFD" w:rsidRPr="007019B8" w:rsidRDefault="00C92EFD" w:rsidP="00C92EFD"/>
        </w:tc>
      </w:tr>
      <w:tr w:rsidR="00C92EFD" w14:paraId="2D891A4F" w14:textId="77777777" w:rsidTr="006B3879">
        <w:trPr>
          <w:trHeight w:val="415"/>
          <w:jc w:val="center"/>
        </w:trPr>
        <w:tc>
          <w:tcPr>
            <w:tcW w:w="537" w:type="dxa"/>
            <w:vAlign w:val="center"/>
          </w:tcPr>
          <w:p w14:paraId="2A430E14" w14:textId="77777777" w:rsidR="00E70528" w:rsidRDefault="00E70528">
            <w:pPr>
              <w:pStyle w:val="ab"/>
              <w:numPr>
                <w:ilvl w:val="0"/>
                <w:numId w:val="24"/>
              </w:numPr>
              <w:ind w:firstLineChars="0"/>
              <w:jc w:val="center"/>
              <w:rPr>
                <w:b/>
              </w:rPr>
            </w:pPr>
          </w:p>
        </w:tc>
        <w:tc>
          <w:tcPr>
            <w:tcW w:w="1272" w:type="dxa"/>
            <w:vAlign w:val="center"/>
          </w:tcPr>
          <w:p w14:paraId="697FD46E" w14:textId="77777777" w:rsidR="00C92EFD" w:rsidRPr="007019B8" w:rsidRDefault="00C92EFD" w:rsidP="00C92EFD">
            <w:r w:rsidRPr="007019B8">
              <w:rPr>
                <w:rFonts w:hint="eastAsia"/>
              </w:rPr>
              <w:t>YWRQ</w:t>
            </w:r>
          </w:p>
        </w:tc>
        <w:tc>
          <w:tcPr>
            <w:tcW w:w="1276" w:type="dxa"/>
            <w:vAlign w:val="center"/>
          </w:tcPr>
          <w:p w14:paraId="68055E85" w14:textId="77777777" w:rsidR="00C92EFD" w:rsidRPr="007019B8" w:rsidRDefault="00C92EFD" w:rsidP="00C92EFD">
            <w:r w:rsidRPr="007019B8">
              <w:rPr>
                <w:rFonts w:hint="eastAsia"/>
              </w:rPr>
              <w:t>Character</w:t>
            </w:r>
          </w:p>
        </w:tc>
        <w:tc>
          <w:tcPr>
            <w:tcW w:w="851" w:type="dxa"/>
            <w:vAlign w:val="center"/>
          </w:tcPr>
          <w:p w14:paraId="3107F700" w14:textId="77777777" w:rsidR="00C92EFD" w:rsidRPr="007019B8" w:rsidRDefault="00C92EFD" w:rsidP="00C92EFD">
            <w:r w:rsidRPr="007019B8">
              <w:rPr>
                <w:rFonts w:hint="eastAsia"/>
              </w:rPr>
              <w:t>8</w:t>
            </w:r>
          </w:p>
        </w:tc>
        <w:tc>
          <w:tcPr>
            <w:tcW w:w="2976" w:type="dxa"/>
            <w:tcBorders>
              <w:right w:val="single" w:sz="4" w:space="0" w:color="auto"/>
            </w:tcBorders>
            <w:vAlign w:val="center"/>
          </w:tcPr>
          <w:p w14:paraId="199B76F2" w14:textId="77777777" w:rsidR="00C92EFD" w:rsidRPr="007019B8" w:rsidRDefault="00C92EFD" w:rsidP="00C92EFD">
            <w:r w:rsidRPr="007019B8">
              <w:rPr>
                <w:rFonts w:hint="eastAsia"/>
              </w:rPr>
              <w:t>业务日期</w:t>
            </w:r>
          </w:p>
        </w:tc>
        <w:tc>
          <w:tcPr>
            <w:tcW w:w="2410" w:type="dxa"/>
            <w:tcBorders>
              <w:left w:val="single" w:sz="4" w:space="0" w:color="auto"/>
            </w:tcBorders>
            <w:vAlign w:val="center"/>
          </w:tcPr>
          <w:p w14:paraId="7C2EE160" w14:textId="77777777" w:rsidR="00C92EFD" w:rsidRPr="007019B8" w:rsidRDefault="00C92EFD" w:rsidP="00C92EFD"/>
        </w:tc>
      </w:tr>
      <w:tr w:rsidR="00C92EFD" w14:paraId="181C36F6" w14:textId="77777777" w:rsidTr="006B3879">
        <w:trPr>
          <w:trHeight w:val="415"/>
          <w:jc w:val="center"/>
        </w:trPr>
        <w:tc>
          <w:tcPr>
            <w:tcW w:w="537" w:type="dxa"/>
            <w:vAlign w:val="center"/>
          </w:tcPr>
          <w:p w14:paraId="7FC31B0B" w14:textId="77777777" w:rsidR="00E70528" w:rsidRDefault="00E70528">
            <w:pPr>
              <w:pStyle w:val="ab"/>
              <w:numPr>
                <w:ilvl w:val="0"/>
                <w:numId w:val="24"/>
              </w:numPr>
              <w:ind w:firstLineChars="0"/>
              <w:jc w:val="center"/>
              <w:rPr>
                <w:b/>
              </w:rPr>
            </w:pPr>
          </w:p>
        </w:tc>
        <w:tc>
          <w:tcPr>
            <w:tcW w:w="1272" w:type="dxa"/>
            <w:vAlign w:val="center"/>
          </w:tcPr>
          <w:p w14:paraId="7AF166BC" w14:textId="77777777" w:rsidR="00C92EFD" w:rsidRPr="007019B8" w:rsidRDefault="00C92EFD" w:rsidP="00C92EFD">
            <w:r w:rsidRPr="008C498F">
              <w:rPr>
                <w:rFonts w:hint="eastAsia"/>
              </w:rPr>
              <w:t>YWPZBS</w:t>
            </w:r>
          </w:p>
        </w:tc>
        <w:tc>
          <w:tcPr>
            <w:tcW w:w="1276" w:type="dxa"/>
            <w:vAlign w:val="center"/>
          </w:tcPr>
          <w:p w14:paraId="19FF3050" w14:textId="77777777" w:rsidR="00C92EFD" w:rsidRPr="007019B8" w:rsidRDefault="00C92EFD" w:rsidP="00C92EFD">
            <w:r w:rsidRPr="008C498F">
              <w:rPr>
                <w:rFonts w:hint="eastAsia"/>
              </w:rPr>
              <w:t>Character</w:t>
            </w:r>
          </w:p>
        </w:tc>
        <w:tc>
          <w:tcPr>
            <w:tcW w:w="851" w:type="dxa"/>
            <w:vAlign w:val="center"/>
          </w:tcPr>
          <w:p w14:paraId="6DED23D5" w14:textId="77777777" w:rsidR="00C92EFD" w:rsidRPr="007019B8" w:rsidRDefault="00C92EFD" w:rsidP="00C92EFD">
            <w:r w:rsidRPr="008C498F">
              <w:rPr>
                <w:rFonts w:hint="eastAsia"/>
              </w:rPr>
              <w:t>1</w:t>
            </w:r>
          </w:p>
        </w:tc>
        <w:tc>
          <w:tcPr>
            <w:tcW w:w="2976" w:type="dxa"/>
            <w:tcBorders>
              <w:right w:val="single" w:sz="4" w:space="0" w:color="auto"/>
            </w:tcBorders>
            <w:vAlign w:val="center"/>
          </w:tcPr>
          <w:p w14:paraId="3D849A1D" w14:textId="77777777" w:rsidR="00C92EFD" w:rsidRPr="007019B8" w:rsidRDefault="00C92EFD" w:rsidP="00C92EFD">
            <w:r w:rsidRPr="008C498F">
              <w:rPr>
                <w:rFonts w:hint="eastAsia"/>
              </w:rPr>
              <w:t>业务凭证报送标识</w:t>
            </w:r>
          </w:p>
        </w:tc>
        <w:tc>
          <w:tcPr>
            <w:tcW w:w="2410" w:type="dxa"/>
            <w:tcBorders>
              <w:left w:val="single" w:sz="4" w:space="0" w:color="auto"/>
            </w:tcBorders>
            <w:vAlign w:val="center"/>
          </w:tcPr>
          <w:p w14:paraId="23192E91" w14:textId="77777777" w:rsidR="00C92EFD" w:rsidRPr="007019B8" w:rsidRDefault="00C92EFD" w:rsidP="00C92EFD">
            <w:r w:rsidRPr="00C45958">
              <w:rPr>
                <w:rFonts w:hint="eastAsia"/>
              </w:rPr>
              <w:t>字典</w:t>
            </w:r>
            <w:r w:rsidRPr="00C45958">
              <w:rPr>
                <w:rFonts w:hint="eastAsia"/>
              </w:rPr>
              <w:t>(</w:t>
            </w:r>
            <w:r w:rsidRPr="008C498F">
              <w:rPr>
                <w:rFonts w:hint="eastAsia"/>
              </w:rPr>
              <w:t>YWPZBS</w:t>
            </w:r>
            <w:r w:rsidRPr="00C45958">
              <w:rPr>
                <w:rFonts w:hint="eastAsia"/>
              </w:rPr>
              <w:t>)</w:t>
            </w:r>
          </w:p>
        </w:tc>
      </w:tr>
      <w:tr w:rsidR="00C92EFD" w14:paraId="6E45B94D" w14:textId="77777777" w:rsidTr="006B3879">
        <w:trPr>
          <w:trHeight w:val="415"/>
          <w:jc w:val="center"/>
        </w:trPr>
        <w:tc>
          <w:tcPr>
            <w:tcW w:w="537" w:type="dxa"/>
            <w:vAlign w:val="center"/>
          </w:tcPr>
          <w:p w14:paraId="0D753D62" w14:textId="77777777" w:rsidR="00E70528" w:rsidRDefault="00E70528">
            <w:pPr>
              <w:pStyle w:val="ab"/>
              <w:numPr>
                <w:ilvl w:val="0"/>
                <w:numId w:val="24"/>
              </w:numPr>
              <w:ind w:firstLineChars="0"/>
              <w:jc w:val="center"/>
              <w:rPr>
                <w:b/>
              </w:rPr>
            </w:pPr>
          </w:p>
        </w:tc>
        <w:tc>
          <w:tcPr>
            <w:tcW w:w="1272" w:type="dxa"/>
            <w:vAlign w:val="center"/>
          </w:tcPr>
          <w:p w14:paraId="65C08D0D" w14:textId="77777777" w:rsidR="00C92EFD" w:rsidRPr="007019B8" w:rsidRDefault="00C92EFD" w:rsidP="00C92EFD">
            <w:r w:rsidRPr="007019B8">
              <w:rPr>
                <w:rFonts w:hint="eastAsia"/>
              </w:rPr>
              <w:t>JGDM</w:t>
            </w:r>
          </w:p>
        </w:tc>
        <w:tc>
          <w:tcPr>
            <w:tcW w:w="1276" w:type="dxa"/>
            <w:vAlign w:val="center"/>
          </w:tcPr>
          <w:p w14:paraId="26F00B42" w14:textId="77777777" w:rsidR="00C92EFD" w:rsidRPr="007019B8" w:rsidRDefault="00C92EFD" w:rsidP="00C92EFD">
            <w:r w:rsidRPr="007019B8">
              <w:rPr>
                <w:rFonts w:hint="eastAsia"/>
              </w:rPr>
              <w:t>Character</w:t>
            </w:r>
          </w:p>
        </w:tc>
        <w:tc>
          <w:tcPr>
            <w:tcW w:w="851" w:type="dxa"/>
            <w:vAlign w:val="center"/>
          </w:tcPr>
          <w:p w14:paraId="61ECAD27" w14:textId="77777777" w:rsidR="00C92EFD" w:rsidRPr="007019B8" w:rsidRDefault="00C92EFD" w:rsidP="00C92EFD">
            <w:r w:rsidRPr="007019B8">
              <w:rPr>
                <w:rFonts w:hint="eastAsia"/>
              </w:rPr>
              <w:t>4</w:t>
            </w:r>
          </w:p>
        </w:tc>
        <w:tc>
          <w:tcPr>
            <w:tcW w:w="2976" w:type="dxa"/>
            <w:tcBorders>
              <w:right w:val="single" w:sz="4" w:space="0" w:color="auto"/>
            </w:tcBorders>
            <w:vAlign w:val="center"/>
          </w:tcPr>
          <w:p w14:paraId="4FBBAAA0" w14:textId="77777777" w:rsidR="00C92EFD" w:rsidRPr="007019B8" w:rsidRDefault="00C92EFD" w:rsidP="00C92EFD">
            <w:r w:rsidRPr="007019B8">
              <w:rPr>
                <w:rFonts w:hint="eastAsia"/>
              </w:rPr>
              <w:t>结果代码</w:t>
            </w:r>
          </w:p>
        </w:tc>
        <w:tc>
          <w:tcPr>
            <w:tcW w:w="2410" w:type="dxa"/>
            <w:tcBorders>
              <w:left w:val="single" w:sz="4" w:space="0" w:color="auto"/>
            </w:tcBorders>
            <w:vAlign w:val="center"/>
          </w:tcPr>
          <w:p w14:paraId="6D8DA6D2" w14:textId="77777777" w:rsidR="00C92EFD" w:rsidRPr="007019B8" w:rsidRDefault="00C92EFD" w:rsidP="00C92EFD"/>
        </w:tc>
      </w:tr>
      <w:tr w:rsidR="00C92EFD" w14:paraId="039E7857" w14:textId="77777777" w:rsidTr="006B3879">
        <w:trPr>
          <w:trHeight w:val="415"/>
          <w:jc w:val="center"/>
        </w:trPr>
        <w:tc>
          <w:tcPr>
            <w:tcW w:w="537" w:type="dxa"/>
            <w:vAlign w:val="center"/>
          </w:tcPr>
          <w:p w14:paraId="03E2B849" w14:textId="77777777" w:rsidR="00E70528" w:rsidRDefault="00E70528">
            <w:pPr>
              <w:pStyle w:val="ab"/>
              <w:numPr>
                <w:ilvl w:val="0"/>
                <w:numId w:val="24"/>
              </w:numPr>
              <w:ind w:firstLineChars="0"/>
              <w:jc w:val="center"/>
              <w:rPr>
                <w:b/>
              </w:rPr>
            </w:pPr>
          </w:p>
        </w:tc>
        <w:tc>
          <w:tcPr>
            <w:tcW w:w="1272" w:type="dxa"/>
            <w:vAlign w:val="center"/>
          </w:tcPr>
          <w:p w14:paraId="2BC47EFE" w14:textId="77777777" w:rsidR="00C92EFD" w:rsidRPr="007019B8" w:rsidRDefault="00C92EFD" w:rsidP="00C92EFD">
            <w:r w:rsidRPr="007019B8">
              <w:rPr>
                <w:rFonts w:hint="eastAsia"/>
              </w:rPr>
              <w:t>JGSM</w:t>
            </w:r>
          </w:p>
        </w:tc>
        <w:tc>
          <w:tcPr>
            <w:tcW w:w="1276" w:type="dxa"/>
            <w:vAlign w:val="center"/>
          </w:tcPr>
          <w:p w14:paraId="2C48B223" w14:textId="77777777" w:rsidR="00C92EFD" w:rsidRPr="007019B8" w:rsidRDefault="00C92EFD" w:rsidP="00C92EFD">
            <w:r w:rsidRPr="007019B8">
              <w:rPr>
                <w:rFonts w:hint="eastAsia"/>
              </w:rPr>
              <w:t>Character</w:t>
            </w:r>
          </w:p>
        </w:tc>
        <w:tc>
          <w:tcPr>
            <w:tcW w:w="851" w:type="dxa"/>
            <w:vAlign w:val="center"/>
          </w:tcPr>
          <w:p w14:paraId="7BE6B6B6" w14:textId="77777777" w:rsidR="00C92EFD" w:rsidRPr="007019B8" w:rsidRDefault="00C92EFD" w:rsidP="00C92EFD">
            <w:r w:rsidRPr="007019B8">
              <w:rPr>
                <w:rFonts w:hint="eastAsia"/>
              </w:rPr>
              <w:t>40</w:t>
            </w:r>
          </w:p>
        </w:tc>
        <w:tc>
          <w:tcPr>
            <w:tcW w:w="2976" w:type="dxa"/>
            <w:tcBorders>
              <w:right w:val="single" w:sz="4" w:space="0" w:color="auto"/>
            </w:tcBorders>
            <w:vAlign w:val="center"/>
          </w:tcPr>
          <w:p w14:paraId="5CFC67B1" w14:textId="77777777" w:rsidR="00C92EFD" w:rsidRDefault="00C92EFD" w:rsidP="00C92EFD">
            <w:r w:rsidRPr="007019B8">
              <w:rPr>
                <w:rFonts w:hint="eastAsia"/>
              </w:rPr>
              <w:t>结果说明</w:t>
            </w:r>
          </w:p>
        </w:tc>
        <w:tc>
          <w:tcPr>
            <w:tcW w:w="2410" w:type="dxa"/>
            <w:tcBorders>
              <w:left w:val="single" w:sz="4" w:space="0" w:color="auto"/>
            </w:tcBorders>
            <w:vAlign w:val="center"/>
          </w:tcPr>
          <w:p w14:paraId="5A22C9A4" w14:textId="77777777" w:rsidR="00C92EFD" w:rsidRDefault="00C92EFD" w:rsidP="00C92EFD"/>
        </w:tc>
      </w:tr>
    </w:tbl>
    <w:p w14:paraId="717B5A53" w14:textId="77777777" w:rsidR="003C6241" w:rsidRPr="007C5EAE" w:rsidRDefault="003C6241" w:rsidP="003C6241"/>
    <w:p w14:paraId="24450F40" w14:textId="77777777" w:rsidR="003C6241" w:rsidRDefault="003C6241" w:rsidP="003C6241">
      <w:pPr>
        <w:pStyle w:val="2"/>
        <w:numPr>
          <w:ilvl w:val="0"/>
          <w:numId w:val="3"/>
        </w:numPr>
      </w:pPr>
      <w:bookmarkStart w:id="144" w:name="_Toc358041921"/>
      <w:bookmarkStart w:id="145" w:name="_Toc3820401"/>
      <w:r w:rsidRPr="00C14064">
        <w:rPr>
          <w:rFonts w:hint="eastAsia"/>
        </w:rPr>
        <w:t>证券账户解</w:t>
      </w:r>
      <w:r w:rsidR="00595280">
        <w:rPr>
          <w:rFonts w:hint="eastAsia"/>
        </w:rPr>
        <w:t>除</w:t>
      </w:r>
      <w:r w:rsidRPr="00C14064">
        <w:rPr>
          <w:rFonts w:hint="eastAsia"/>
        </w:rPr>
        <w:t>挂失</w:t>
      </w:r>
      <w:bookmarkEnd w:id="144"/>
      <w:bookmarkEnd w:id="145"/>
    </w:p>
    <w:p w14:paraId="0866CFB6" w14:textId="77777777" w:rsidR="00700250" w:rsidRDefault="00700250" w:rsidP="00700250">
      <w:pPr>
        <w:rPr>
          <w:sz w:val="24"/>
          <w:szCs w:val="24"/>
        </w:rPr>
      </w:pPr>
      <w:bookmarkStart w:id="146" w:name="_Toc356999348"/>
      <w:bookmarkStart w:id="147" w:name="_Toc357066030"/>
      <w:bookmarkStart w:id="148" w:name="_Toc357269495"/>
      <w:bookmarkStart w:id="149" w:name="_Toc356999349"/>
      <w:bookmarkStart w:id="150" w:name="_Toc357066031"/>
      <w:bookmarkStart w:id="151" w:name="_Toc357269496"/>
      <w:bookmarkStart w:id="152" w:name="_Toc356999350"/>
      <w:bookmarkStart w:id="153" w:name="_Toc357066032"/>
      <w:bookmarkStart w:id="154" w:name="_Toc357269497"/>
      <w:bookmarkStart w:id="155" w:name="_Toc358041922"/>
      <w:bookmarkEnd w:id="146"/>
      <w:bookmarkEnd w:id="147"/>
      <w:bookmarkEnd w:id="148"/>
      <w:bookmarkEnd w:id="149"/>
      <w:bookmarkEnd w:id="150"/>
      <w:bookmarkEnd w:id="151"/>
      <w:bookmarkEnd w:id="152"/>
      <w:bookmarkEnd w:id="153"/>
      <w:bookmarkEnd w:id="154"/>
    </w:p>
    <w:p w14:paraId="6B3B3B34" w14:textId="77777777" w:rsidR="006019D9" w:rsidRDefault="006019D9" w:rsidP="006019D9">
      <w:pPr>
        <w:rPr>
          <w:sz w:val="24"/>
          <w:szCs w:val="24"/>
        </w:rPr>
      </w:pPr>
    </w:p>
    <w:p w14:paraId="5A5B1BAC" w14:textId="77777777" w:rsidR="006019D9" w:rsidRPr="00700250" w:rsidRDefault="006019D9" w:rsidP="006019D9">
      <w:pPr>
        <w:rPr>
          <w:sz w:val="24"/>
          <w:szCs w:val="28"/>
        </w:rPr>
      </w:pPr>
      <w:r w:rsidRPr="00700250">
        <w:rPr>
          <w:sz w:val="24"/>
          <w:szCs w:val="28"/>
        </w:rPr>
        <w:t>ServiceDomain = “CSDCC           ”</w:t>
      </w:r>
    </w:p>
    <w:p w14:paraId="744170F8" w14:textId="77777777" w:rsidR="006019D9" w:rsidRPr="00CF341F" w:rsidRDefault="006019D9" w:rsidP="006019D9">
      <w:pPr>
        <w:rPr>
          <w:sz w:val="24"/>
          <w:szCs w:val="28"/>
        </w:rPr>
      </w:pPr>
      <w:r w:rsidRPr="00700250">
        <w:rPr>
          <w:sz w:val="24"/>
          <w:szCs w:val="28"/>
        </w:rPr>
        <w:t>ServiceName = “UAPSRV          ”</w:t>
      </w:r>
    </w:p>
    <w:p w14:paraId="0D97D1FB" w14:textId="77777777" w:rsidR="006019D9" w:rsidRDefault="006019D9" w:rsidP="006019D9">
      <w:pPr>
        <w:rPr>
          <w:sz w:val="24"/>
          <w:szCs w:val="24"/>
        </w:rPr>
      </w:pPr>
    </w:p>
    <w:p w14:paraId="145F55A4" w14:textId="77777777" w:rsidR="00700250" w:rsidRDefault="000176C9" w:rsidP="00980985">
      <w:pPr>
        <w:rPr>
          <w:sz w:val="24"/>
          <w:szCs w:val="24"/>
        </w:rPr>
      </w:pPr>
      <w:r w:rsidRPr="000176C9">
        <w:rPr>
          <w:sz w:val="24"/>
          <w:szCs w:val="24"/>
        </w:rPr>
        <w:t>ServiceType = “</w:t>
      </w:r>
      <w:r w:rsidR="00BD7AE8">
        <w:rPr>
          <w:rFonts w:hint="eastAsia"/>
          <w:sz w:val="24"/>
          <w:szCs w:val="24"/>
        </w:rPr>
        <w:t>19</w:t>
      </w:r>
      <w:r w:rsidRPr="000176C9">
        <w:rPr>
          <w:sz w:val="24"/>
          <w:szCs w:val="24"/>
        </w:rPr>
        <w:t>”</w:t>
      </w:r>
    </w:p>
    <w:p w14:paraId="286524AF" w14:textId="77777777" w:rsidR="00700250" w:rsidRDefault="00700250" w:rsidP="00700250">
      <w:pPr>
        <w:rPr>
          <w:sz w:val="24"/>
          <w:szCs w:val="24"/>
        </w:rPr>
      </w:pPr>
    </w:p>
    <w:p w14:paraId="4B3D1894" w14:textId="77777777" w:rsidR="003C6241" w:rsidRPr="00271B22" w:rsidRDefault="003C6241" w:rsidP="003C6241">
      <w:pPr>
        <w:rPr>
          <w:b/>
          <w:sz w:val="30"/>
          <w:szCs w:val="30"/>
        </w:rPr>
      </w:pPr>
      <w:r w:rsidRPr="00271B22">
        <w:rPr>
          <w:rFonts w:hint="eastAsia"/>
          <w:b/>
          <w:sz w:val="30"/>
          <w:szCs w:val="30"/>
        </w:rPr>
        <w:t>请求：</w:t>
      </w:r>
      <w:bookmarkEnd w:id="155"/>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88"/>
        <w:gridCol w:w="1260"/>
        <w:gridCol w:w="851"/>
        <w:gridCol w:w="2976"/>
        <w:gridCol w:w="2552"/>
      </w:tblGrid>
      <w:tr w:rsidR="003C6241" w:rsidRPr="00455B38" w14:paraId="7A828E93" w14:textId="77777777" w:rsidTr="00587D2E">
        <w:trPr>
          <w:trHeight w:val="534"/>
          <w:jc w:val="center"/>
        </w:trPr>
        <w:tc>
          <w:tcPr>
            <w:tcW w:w="537" w:type="dxa"/>
            <w:shd w:val="clear" w:color="auto" w:fill="FFC000"/>
            <w:vAlign w:val="center"/>
          </w:tcPr>
          <w:p w14:paraId="01E4B8CA" w14:textId="77777777" w:rsidR="003C6241" w:rsidRPr="00455B38" w:rsidRDefault="003C6241" w:rsidP="00AF7367">
            <w:pPr>
              <w:jc w:val="center"/>
              <w:rPr>
                <w:b/>
                <w:sz w:val="24"/>
                <w:szCs w:val="24"/>
              </w:rPr>
            </w:pPr>
            <w:r w:rsidRPr="00455B38">
              <w:rPr>
                <w:rFonts w:hint="eastAsia"/>
                <w:b/>
                <w:sz w:val="24"/>
                <w:szCs w:val="24"/>
              </w:rPr>
              <w:t>NO</w:t>
            </w:r>
          </w:p>
        </w:tc>
        <w:tc>
          <w:tcPr>
            <w:tcW w:w="1288" w:type="dxa"/>
            <w:shd w:val="clear" w:color="auto" w:fill="FFC000"/>
            <w:vAlign w:val="center"/>
          </w:tcPr>
          <w:p w14:paraId="3E91DAC0" w14:textId="77777777" w:rsidR="003C6241" w:rsidRPr="00455B38" w:rsidRDefault="003C6241" w:rsidP="00AF7367">
            <w:pPr>
              <w:jc w:val="center"/>
              <w:rPr>
                <w:b/>
                <w:sz w:val="24"/>
                <w:szCs w:val="24"/>
              </w:rPr>
            </w:pPr>
            <w:r w:rsidRPr="00455B38">
              <w:rPr>
                <w:rFonts w:hint="eastAsia"/>
                <w:b/>
                <w:sz w:val="24"/>
                <w:szCs w:val="24"/>
              </w:rPr>
              <w:t>字段</w:t>
            </w:r>
          </w:p>
        </w:tc>
        <w:tc>
          <w:tcPr>
            <w:tcW w:w="1260" w:type="dxa"/>
            <w:shd w:val="clear" w:color="auto" w:fill="FFC000"/>
            <w:vAlign w:val="center"/>
          </w:tcPr>
          <w:p w14:paraId="7C81C886" w14:textId="77777777" w:rsidR="003C6241" w:rsidRPr="00455B38" w:rsidRDefault="003C6241"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19F6A62E" w14:textId="77777777" w:rsidR="003C6241" w:rsidRPr="00455B38" w:rsidRDefault="003C6241"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265202F6" w14:textId="77777777" w:rsidR="003C6241" w:rsidRPr="00455B38" w:rsidRDefault="003C6241" w:rsidP="00AF7367">
            <w:pPr>
              <w:jc w:val="center"/>
              <w:rPr>
                <w:b/>
                <w:sz w:val="24"/>
                <w:szCs w:val="24"/>
              </w:rPr>
            </w:pPr>
            <w:r w:rsidRPr="00455B38">
              <w:rPr>
                <w:rFonts w:hint="eastAsia"/>
                <w:b/>
                <w:sz w:val="24"/>
                <w:szCs w:val="24"/>
              </w:rPr>
              <w:t>字段名称</w:t>
            </w:r>
          </w:p>
        </w:tc>
        <w:tc>
          <w:tcPr>
            <w:tcW w:w="2552" w:type="dxa"/>
            <w:shd w:val="clear" w:color="auto" w:fill="FFC000"/>
            <w:vAlign w:val="center"/>
          </w:tcPr>
          <w:p w14:paraId="33485F73" w14:textId="77777777" w:rsidR="003C6241" w:rsidRPr="00455B38" w:rsidRDefault="00E418C9" w:rsidP="00AF7367">
            <w:pPr>
              <w:jc w:val="center"/>
              <w:rPr>
                <w:b/>
                <w:sz w:val="24"/>
                <w:szCs w:val="24"/>
              </w:rPr>
            </w:pPr>
            <w:r>
              <w:rPr>
                <w:rFonts w:hint="eastAsia"/>
                <w:b/>
                <w:sz w:val="24"/>
                <w:szCs w:val="24"/>
              </w:rPr>
              <w:t>备注</w:t>
            </w:r>
          </w:p>
        </w:tc>
      </w:tr>
      <w:tr w:rsidR="009D3A22" w14:paraId="0D2EA7EA" w14:textId="77777777" w:rsidTr="00587D2E">
        <w:trPr>
          <w:trHeight w:val="415"/>
          <w:jc w:val="center"/>
        </w:trPr>
        <w:tc>
          <w:tcPr>
            <w:tcW w:w="537" w:type="dxa"/>
            <w:vAlign w:val="center"/>
          </w:tcPr>
          <w:p w14:paraId="7DA48866" w14:textId="77777777" w:rsidR="00E70528" w:rsidRDefault="00E70528">
            <w:pPr>
              <w:pStyle w:val="ab"/>
              <w:numPr>
                <w:ilvl w:val="0"/>
                <w:numId w:val="30"/>
              </w:numPr>
              <w:ind w:firstLineChars="0"/>
              <w:jc w:val="center"/>
              <w:rPr>
                <w:b/>
              </w:rPr>
            </w:pPr>
          </w:p>
        </w:tc>
        <w:tc>
          <w:tcPr>
            <w:tcW w:w="1288" w:type="dxa"/>
            <w:vAlign w:val="center"/>
          </w:tcPr>
          <w:p w14:paraId="2C119995" w14:textId="77777777" w:rsidR="009D3A22" w:rsidRPr="00141E1D" w:rsidRDefault="009D3A22" w:rsidP="00470CCA">
            <w:r>
              <w:rPr>
                <w:rFonts w:hint="eastAsia"/>
              </w:rPr>
              <w:t>YWLSH</w:t>
            </w:r>
          </w:p>
        </w:tc>
        <w:tc>
          <w:tcPr>
            <w:tcW w:w="1260" w:type="dxa"/>
            <w:vAlign w:val="center"/>
          </w:tcPr>
          <w:p w14:paraId="3A3DAB97" w14:textId="77777777" w:rsidR="009D3A22" w:rsidRPr="00141E1D" w:rsidRDefault="009D3A22" w:rsidP="00470CCA">
            <w:r w:rsidRPr="00C45958">
              <w:rPr>
                <w:rFonts w:hint="eastAsia"/>
              </w:rPr>
              <w:t>Character</w:t>
            </w:r>
          </w:p>
        </w:tc>
        <w:tc>
          <w:tcPr>
            <w:tcW w:w="851" w:type="dxa"/>
            <w:vAlign w:val="center"/>
          </w:tcPr>
          <w:p w14:paraId="6AEC9E1D" w14:textId="77777777" w:rsidR="009D3A22" w:rsidRPr="00141E1D" w:rsidRDefault="009D3A22" w:rsidP="00470CCA">
            <w:r>
              <w:rPr>
                <w:rFonts w:hint="eastAsia"/>
              </w:rPr>
              <w:t>10</w:t>
            </w:r>
          </w:p>
        </w:tc>
        <w:tc>
          <w:tcPr>
            <w:tcW w:w="2976" w:type="dxa"/>
            <w:vAlign w:val="center"/>
          </w:tcPr>
          <w:p w14:paraId="127AABB5" w14:textId="77777777" w:rsidR="009D3A22" w:rsidRPr="00141E1D" w:rsidRDefault="009D3A22" w:rsidP="00470CCA">
            <w:r>
              <w:rPr>
                <w:rFonts w:hint="eastAsia"/>
              </w:rPr>
              <w:t>业务流水号</w:t>
            </w:r>
          </w:p>
        </w:tc>
        <w:tc>
          <w:tcPr>
            <w:tcW w:w="2552" w:type="dxa"/>
            <w:vAlign w:val="center"/>
          </w:tcPr>
          <w:p w14:paraId="071A0B42" w14:textId="77777777" w:rsidR="009D3A22" w:rsidRPr="00141E1D" w:rsidRDefault="009D3A22" w:rsidP="00470CCA">
            <w:r w:rsidRPr="00141E1D">
              <w:rPr>
                <w:rFonts w:hint="eastAsia"/>
              </w:rPr>
              <w:t>必填</w:t>
            </w:r>
          </w:p>
        </w:tc>
      </w:tr>
      <w:tr w:rsidR="007644F9" w14:paraId="60076E19" w14:textId="77777777" w:rsidTr="00587D2E">
        <w:trPr>
          <w:trHeight w:val="415"/>
          <w:jc w:val="center"/>
        </w:trPr>
        <w:tc>
          <w:tcPr>
            <w:tcW w:w="537" w:type="dxa"/>
            <w:vAlign w:val="center"/>
          </w:tcPr>
          <w:p w14:paraId="51EC73AE" w14:textId="77777777" w:rsidR="00E70528" w:rsidRDefault="00E70528">
            <w:pPr>
              <w:pStyle w:val="ab"/>
              <w:numPr>
                <w:ilvl w:val="0"/>
                <w:numId w:val="30"/>
              </w:numPr>
              <w:ind w:firstLineChars="0"/>
              <w:jc w:val="center"/>
              <w:rPr>
                <w:b/>
              </w:rPr>
            </w:pPr>
          </w:p>
        </w:tc>
        <w:tc>
          <w:tcPr>
            <w:tcW w:w="1288" w:type="dxa"/>
            <w:vAlign w:val="center"/>
          </w:tcPr>
          <w:p w14:paraId="771EB279" w14:textId="77777777" w:rsidR="007644F9" w:rsidRDefault="007644F9" w:rsidP="00470CCA">
            <w:r w:rsidRPr="00663F4D">
              <w:rPr>
                <w:rFonts w:hint="eastAsia"/>
              </w:rPr>
              <w:t>YMTH</w:t>
            </w:r>
          </w:p>
        </w:tc>
        <w:tc>
          <w:tcPr>
            <w:tcW w:w="1260" w:type="dxa"/>
            <w:vAlign w:val="center"/>
          </w:tcPr>
          <w:p w14:paraId="6FB1CB1C" w14:textId="77777777" w:rsidR="007644F9" w:rsidRPr="00C45958" w:rsidRDefault="007644F9" w:rsidP="00470CCA">
            <w:r w:rsidRPr="00663F4D">
              <w:rPr>
                <w:rFonts w:hint="eastAsia"/>
              </w:rPr>
              <w:t>Character</w:t>
            </w:r>
          </w:p>
        </w:tc>
        <w:tc>
          <w:tcPr>
            <w:tcW w:w="851" w:type="dxa"/>
            <w:vAlign w:val="center"/>
          </w:tcPr>
          <w:p w14:paraId="12C9D474" w14:textId="77777777" w:rsidR="007644F9" w:rsidRDefault="007644F9" w:rsidP="00470CCA">
            <w:r>
              <w:rPr>
                <w:rFonts w:hint="eastAsia"/>
              </w:rPr>
              <w:t>20</w:t>
            </w:r>
          </w:p>
        </w:tc>
        <w:tc>
          <w:tcPr>
            <w:tcW w:w="2976" w:type="dxa"/>
            <w:vAlign w:val="center"/>
          </w:tcPr>
          <w:p w14:paraId="63E8338A" w14:textId="77777777" w:rsidR="007644F9" w:rsidRDefault="007644F9" w:rsidP="00470CCA">
            <w:r w:rsidRPr="00663F4D">
              <w:rPr>
                <w:rFonts w:hint="eastAsia"/>
              </w:rPr>
              <w:t>一码通账户号码</w:t>
            </w:r>
          </w:p>
        </w:tc>
        <w:tc>
          <w:tcPr>
            <w:tcW w:w="2552" w:type="dxa"/>
            <w:vAlign w:val="center"/>
          </w:tcPr>
          <w:p w14:paraId="5E0E2752" w14:textId="77777777" w:rsidR="007644F9" w:rsidRPr="00141E1D" w:rsidRDefault="007644F9" w:rsidP="00470CCA">
            <w:r>
              <w:rPr>
                <w:rFonts w:hint="eastAsia"/>
              </w:rPr>
              <w:t>非</w:t>
            </w:r>
            <w:r w:rsidRPr="00663F4D">
              <w:rPr>
                <w:rFonts w:hint="eastAsia"/>
              </w:rPr>
              <w:t>必填</w:t>
            </w:r>
          </w:p>
        </w:tc>
      </w:tr>
      <w:tr w:rsidR="007644F9" w14:paraId="3B050351" w14:textId="77777777" w:rsidTr="00587D2E">
        <w:trPr>
          <w:trHeight w:val="415"/>
          <w:jc w:val="center"/>
        </w:trPr>
        <w:tc>
          <w:tcPr>
            <w:tcW w:w="537" w:type="dxa"/>
            <w:vAlign w:val="center"/>
          </w:tcPr>
          <w:p w14:paraId="181791D9" w14:textId="77777777" w:rsidR="00E70528" w:rsidRDefault="00E70528">
            <w:pPr>
              <w:pStyle w:val="ab"/>
              <w:numPr>
                <w:ilvl w:val="0"/>
                <w:numId w:val="30"/>
              </w:numPr>
              <w:ind w:firstLineChars="0"/>
              <w:jc w:val="center"/>
              <w:rPr>
                <w:b/>
              </w:rPr>
            </w:pPr>
          </w:p>
        </w:tc>
        <w:tc>
          <w:tcPr>
            <w:tcW w:w="1288" w:type="dxa"/>
            <w:vAlign w:val="center"/>
          </w:tcPr>
          <w:p w14:paraId="5B42E05C" w14:textId="77777777" w:rsidR="007644F9" w:rsidRPr="00141E1D" w:rsidRDefault="007644F9" w:rsidP="00470CCA">
            <w:r w:rsidRPr="00141E1D">
              <w:rPr>
                <w:rFonts w:hint="eastAsia"/>
              </w:rPr>
              <w:t>ZHLB</w:t>
            </w:r>
          </w:p>
        </w:tc>
        <w:tc>
          <w:tcPr>
            <w:tcW w:w="1260" w:type="dxa"/>
            <w:vAlign w:val="center"/>
          </w:tcPr>
          <w:p w14:paraId="2FA621E8" w14:textId="77777777" w:rsidR="007644F9" w:rsidRPr="00141E1D" w:rsidRDefault="007644F9" w:rsidP="00470CCA">
            <w:r w:rsidRPr="00141E1D">
              <w:rPr>
                <w:rFonts w:hint="eastAsia"/>
              </w:rPr>
              <w:t>Character</w:t>
            </w:r>
          </w:p>
        </w:tc>
        <w:tc>
          <w:tcPr>
            <w:tcW w:w="851" w:type="dxa"/>
            <w:vAlign w:val="center"/>
          </w:tcPr>
          <w:p w14:paraId="136F9E1F" w14:textId="77777777" w:rsidR="007644F9" w:rsidRPr="00141E1D" w:rsidRDefault="007644F9" w:rsidP="00470CCA">
            <w:r w:rsidRPr="00141E1D">
              <w:rPr>
                <w:rFonts w:hint="eastAsia"/>
              </w:rPr>
              <w:t>2</w:t>
            </w:r>
          </w:p>
        </w:tc>
        <w:tc>
          <w:tcPr>
            <w:tcW w:w="2976" w:type="dxa"/>
            <w:vAlign w:val="center"/>
          </w:tcPr>
          <w:p w14:paraId="3C11C0C3" w14:textId="77777777" w:rsidR="007644F9" w:rsidRPr="00141E1D" w:rsidRDefault="007644F9" w:rsidP="00470CCA">
            <w:r w:rsidRPr="00141E1D">
              <w:rPr>
                <w:rFonts w:hint="eastAsia"/>
              </w:rPr>
              <w:t>证券账户类别</w:t>
            </w:r>
          </w:p>
        </w:tc>
        <w:tc>
          <w:tcPr>
            <w:tcW w:w="2552" w:type="dxa"/>
            <w:vAlign w:val="center"/>
          </w:tcPr>
          <w:p w14:paraId="101CC6D8" w14:textId="77777777" w:rsidR="007644F9" w:rsidRPr="00141E1D" w:rsidRDefault="007644F9" w:rsidP="00470CCA">
            <w:r w:rsidRPr="00141E1D">
              <w:rPr>
                <w:rFonts w:hint="eastAsia"/>
              </w:rPr>
              <w:t>必填</w:t>
            </w:r>
            <w:r>
              <w:rPr>
                <w:rFonts w:hint="eastAsia"/>
              </w:rPr>
              <w:t>，</w:t>
            </w:r>
            <w:r w:rsidRPr="00141E1D">
              <w:rPr>
                <w:rFonts w:hint="eastAsia"/>
              </w:rPr>
              <w:t>字典</w:t>
            </w:r>
            <w:r w:rsidRPr="00141E1D">
              <w:rPr>
                <w:rFonts w:hint="eastAsia"/>
              </w:rPr>
              <w:t>(ZHLB)</w:t>
            </w:r>
          </w:p>
        </w:tc>
      </w:tr>
      <w:tr w:rsidR="007644F9" w14:paraId="2C629000" w14:textId="77777777" w:rsidTr="00587D2E">
        <w:trPr>
          <w:trHeight w:val="415"/>
          <w:jc w:val="center"/>
        </w:trPr>
        <w:tc>
          <w:tcPr>
            <w:tcW w:w="537" w:type="dxa"/>
            <w:vAlign w:val="center"/>
          </w:tcPr>
          <w:p w14:paraId="4A5D12C4" w14:textId="77777777" w:rsidR="00E70528" w:rsidRDefault="00E70528">
            <w:pPr>
              <w:pStyle w:val="ab"/>
              <w:numPr>
                <w:ilvl w:val="0"/>
                <w:numId w:val="30"/>
              </w:numPr>
              <w:ind w:firstLineChars="0"/>
              <w:jc w:val="center"/>
              <w:rPr>
                <w:b/>
              </w:rPr>
            </w:pPr>
          </w:p>
        </w:tc>
        <w:tc>
          <w:tcPr>
            <w:tcW w:w="1288" w:type="dxa"/>
            <w:vAlign w:val="center"/>
          </w:tcPr>
          <w:p w14:paraId="6FA5C8F5" w14:textId="77777777" w:rsidR="007644F9" w:rsidRPr="00141E1D" w:rsidRDefault="007644F9" w:rsidP="00470CCA">
            <w:r w:rsidRPr="00141E1D">
              <w:rPr>
                <w:rFonts w:hint="eastAsia"/>
              </w:rPr>
              <w:t>ZQZH</w:t>
            </w:r>
          </w:p>
        </w:tc>
        <w:tc>
          <w:tcPr>
            <w:tcW w:w="1260" w:type="dxa"/>
            <w:vAlign w:val="center"/>
          </w:tcPr>
          <w:p w14:paraId="461B6473" w14:textId="77777777" w:rsidR="007644F9" w:rsidRPr="00141E1D" w:rsidRDefault="007644F9" w:rsidP="00470CCA">
            <w:r w:rsidRPr="00141E1D">
              <w:rPr>
                <w:rFonts w:hint="eastAsia"/>
              </w:rPr>
              <w:t>Character</w:t>
            </w:r>
          </w:p>
        </w:tc>
        <w:tc>
          <w:tcPr>
            <w:tcW w:w="851" w:type="dxa"/>
            <w:vAlign w:val="center"/>
          </w:tcPr>
          <w:p w14:paraId="23E97CF3" w14:textId="77777777" w:rsidR="007644F9" w:rsidRPr="00141E1D" w:rsidRDefault="007644F9" w:rsidP="00470CCA">
            <w:r w:rsidRPr="00141E1D">
              <w:rPr>
                <w:rFonts w:hint="eastAsia"/>
              </w:rPr>
              <w:t>20</w:t>
            </w:r>
          </w:p>
        </w:tc>
        <w:tc>
          <w:tcPr>
            <w:tcW w:w="2976" w:type="dxa"/>
            <w:vAlign w:val="center"/>
          </w:tcPr>
          <w:p w14:paraId="4F6B42B4" w14:textId="77777777" w:rsidR="007644F9" w:rsidRPr="00141E1D" w:rsidRDefault="007644F9" w:rsidP="00470CCA">
            <w:r w:rsidRPr="00141E1D">
              <w:rPr>
                <w:rFonts w:hint="eastAsia"/>
              </w:rPr>
              <w:t>证券账户号码</w:t>
            </w:r>
          </w:p>
        </w:tc>
        <w:tc>
          <w:tcPr>
            <w:tcW w:w="2552" w:type="dxa"/>
            <w:vAlign w:val="center"/>
          </w:tcPr>
          <w:p w14:paraId="60EAD7B8" w14:textId="77777777" w:rsidR="007644F9" w:rsidRPr="00141E1D" w:rsidRDefault="007644F9" w:rsidP="00470CCA">
            <w:r w:rsidRPr="00141E1D">
              <w:rPr>
                <w:rFonts w:hint="eastAsia"/>
              </w:rPr>
              <w:t>必填</w:t>
            </w:r>
          </w:p>
        </w:tc>
      </w:tr>
      <w:tr w:rsidR="007644F9" w14:paraId="50304A3A" w14:textId="77777777" w:rsidTr="00587D2E">
        <w:trPr>
          <w:trHeight w:val="415"/>
          <w:jc w:val="center"/>
        </w:trPr>
        <w:tc>
          <w:tcPr>
            <w:tcW w:w="537" w:type="dxa"/>
            <w:vAlign w:val="center"/>
          </w:tcPr>
          <w:p w14:paraId="5C3B27E4" w14:textId="77777777" w:rsidR="00E70528" w:rsidRDefault="00E70528">
            <w:pPr>
              <w:pStyle w:val="ab"/>
              <w:numPr>
                <w:ilvl w:val="0"/>
                <w:numId w:val="30"/>
              </w:numPr>
              <w:ind w:firstLineChars="0"/>
              <w:jc w:val="center"/>
              <w:rPr>
                <w:b/>
              </w:rPr>
            </w:pPr>
          </w:p>
        </w:tc>
        <w:tc>
          <w:tcPr>
            <w:tcW w:w="1288" w:type="dxa"/>
            <w:vAlign w:val="center"/>
          </w:tcPr>
          <w:p w14:paraId="64763223" w14:textId="77777777" w:rsidR="007644F9" w:rsidRPr="00141E1D" w:rsidRDefault="007644F9" w:rsidP="00470CCA">
            <w:r>
              <w:rPr>
                <w:rFonts w:hint="eastAsia"/>
              </w:rPr>
              <w:t>ZJLB</w:t>
            </w:r>
          </w:p>
        </w:tc>
        <w:tc>
          <w:tcPr>
            <w:tcW w:w="1260" w:type="dxa"/>
            <w:vAlign w:val="center"/>
          </w:tcPr>
          <w:p w14:paraId="256E6087" w14:textId="77777777" w:rsidR="007644F9" w:rsidRPr="00141E1D" w:rsidRDefault="007644F9" w:rsidP="00470CCA">
            <w:r>
              <w:rPr>
                <w:rFonts w:hint="eastAsia"/>
              </w:rPr>
              <w:t>Character</w:t>
            </w:r>
          </w:p>
        </w:tc>
        <w:tc>
          <w:tcPr>
            <w:tcW w:w="851" w:type="dxa"/>
            <w:vAlign w:val="center"/>
          </w:tcPr>
          <w:p w14:paraId="1679DF88" w14:textId="77777777" w:rsidR="007644F9" w:rsidRPr="00141E1D" w:rsidRDefault="007644F9" w:rsidP="00470CCA">
            <w:r>
              <w:rPr>
                <w:rFonts w:hint="eastAsia"/>
              </w:rPr>
              <w:t>2</w:t>
            </w:r>
          </w:p>
        </w:tc>
        <w:tc>
          <w:tcPr>
            <w:tcW w:w="2976" w:type="dxa"/>
            <w:vAlign w:val="center"/>
          </w:tcPr>
          <w:p w14:paraId="5C8118A1" w14:textId="77777777" w:rsidR="007644F9" w:rsidRPr="00141E1D" w:rsidRDefault="007644F9" w:rsidP="00470CCA">
            <w:r>
              <w:rPr>
                <w:rFonts w:hint="eastAsia"/>
              </w:rPr>
              <w:t>主要身份证明文件类别</w:t>
            </w:r>
          </w:p>
        </w:tc>
        <w:tc>
          <w:tcPr>
            <w:tcW w:w="2552" w:type="dxa"/>
            <w:vAlign w:val="center"/>
          </w:tcPr>
          <w:p w14:paraId="5F9AC97B" w14:textId="77777777" w:rsidR="007644F9" w:rsidRPr="00141E1D" w:rsidRDefault="007644F9" w:rsidP="00470CCA">
            <w:r>
              <w:rPr>
                <w:rFonts w:hint="eastAsia"/>
              </w:rPr>
              <w:t>必填，</w:t>
            </w:r>
            <w:r w:rsidRPr="00141E1D">
              <w:rPr>
                <w:rFonts w:hint="eastAsia"/>
              </w:rPr>
              <w:t>字典</w:t>
            </w:r>
            <w:r w:rsidRPr="00141E1D">
              <w:rPr>
                <w:rFonts w:hint="eastAsia"/>
              </w:rPr>
              <w:t>(</w:t>
            </w:r>
            <w:r>
              <w:rPr>
                <w:rFonts w:hint="eastAsia"/>
              </w:rPr>
              <w:t>ZJLB</w:t>
            </w:r>
            <w:r w:rsidRPr="00141E1D">
              <w:rPr>
                <w:rFonts w:hint="eastAsia"/>
              </w:rPr>
              <w:t>)</w:t>
            </w:r>
          </w:p>
        </w:tc>
      </w:tr>
      <w:tr w:rsidR="007644F9" w:rsidRPr="0081110F" w14:paraId="28212AC9" w14:textId="77777777" w:rsidTr="00587D2E">
        <w:trPr>
          <w:trHeight w:val="415"/>
          <w:jc w:val="center"/>
        </w:trPr>
        <w:tc>
          <w:tcPr>
            <w:tcW w:w="537" w:type="dxa"/>
            <w:vAlign w:val="center"/>
          </w:tcPr>
          <w:p w14:paraId="679C650A" w14:textId="77777777" w:rsidR="00E70528" w:rsidRDefault="00E70528">
            <w:pPr>
              <w:pStyle w:val="ab"/>
              <w:numPr>
                <w:ilvl w:val="0"/>
                <w:numId w:val="30"/>
              </w:numPr>
              <w:ind w:firstLineChars="0"/>
              <w:jc w:val="center"/>
              <w:rPr>
                <w:b/>
              </w:rPr>
            </w:pPr>
          </w:p>
        </w:tc>
        <w:tc>
          <w:tcPr>
            <w:tcW w:w="1288" w:type="dxa"/>
            <w:vAlign w:val="center"/>
          </w:tcPr>
          <w:p w14:paraId="75DD25E5" w14:textId="77777777" w:rsidR="007644F9" w:rsidRPr="00141E1D" w:rsidRDefault="007644F9" w:rsidP="00470CCA">
            <w:r w:rsidRPr="00141E1D">
              <w:rPr>
                <w:rFonts w:hint="eastAsia"/>
              </w:rPr>
              <w:t>ZJDM</w:t>
            </w:r>
          </w:p>
        </w:tc>
        <w:tc>
          <w:tcPr>
            <w:tcW w:w="1260" w:type="dxa"/>
            <w:vAlign w:val="center"/>
          </w:tcPr>
          <w:p w14:paraId="4003A64C" w14:textId="77777777" w:rsidR="007644F9" w:rsidRPr="00141E1D" w:rsidRDefault="007644F9" w:rsidP="00470CCA">
            <w:r w:rsidRPr="00141E1D">
              <w:rPr>
                <w:rFonts w:hint="eastAsia"/>
              </w:rPr>
              <w:t>Character</w:t>
            </w:r>
          </w:p>
        </w:tc>
        <w:tc>
          <w:tcPr>
            <w:tcW w:w="851" w:type="dxa"/>
            <w:vAlign w:val="center"/>
          </w:tcPr>
          <w:p w14:paraId="670F7EDC" w14:textId="77777777" w:rsidR="007644F9" w:rsidRPr="00141E1D" w:rsidRDefault="007644F9" w:rsidP="00470CCA">
            <w:r>
              <w:rPr>
                <w:rFonts w:hint="eastAsia"/>
              </w:rPr>
              <w:t>4</w:t>
            </w:r>
            <w:r w:rsidRPr="00141E1D">
              <w:rPr>
                <w:rFonts w:hint="eastAsia"/>
              </w:rPr>
              <w:t>0</w:t>
            </w:r>
          </w:p>
        </w:tc>
        <w:tc>
          <w:tcPr>
            <w:tcW w:w="2976" w:type="dxa"/>
            <w:vAlign w:val="center"/>
          </w:tcPr>
          <w:p w14:paraId="5882A22D" w14:textId="77777777" w:rsidR="007644F9" w:rsidRPr="00141E1D" w:rsidRDefault="007644F9" w:rsidP="00470CCA">
            <w:r w:rsidRPr="00141E1D">
              <w:rPr>
                <w:rFonts w:hint="eastAsia"/>
              </w:rPr>
              <w:t>主要身份证明文件代码</w:t>
            </w:r>
          </w:p>
        </w:tc>
        <w:tc>
          <w:tcPr>
            <w:tcW w:w="2552" w:type="dxa"/>
            <w:vAlign w:val="center"/>
          </w:tcPr>
          <w:p w14:paraId="2694738A" w14:textId="77777777" w:rsidR="007644F9" w:rsidRDefault="007644F9" w:rsidP="00470CCA">
            <w:r w:rsidRPr="00141E1D">
              <w:rPr>
                <w:rFonts w:hint="eastAsia"/>
              </w:rPr>
              <w:t>必填</w:t>
            </w:r>
          </w:p>
        </w:tc>
      </w:tr>
      <w:tr w:rsidR="007644F9" w:rsidRPr="0081110F" w14:paraId="2AFA1CD8" w14:textId="77777777" w:rsidTr="00587D2E">
        <w:trPr>
          <w:trHeight w:val="415"/>
          <w:jc w:val="center"/>
        </w:trPr>
        <w:tc>
          <w:tcPr>
            <w:tcW w:w="537" w:type="dxa"/>
            <w:vAlign w:val="center"/>
          </w:tcPr>
          <w:p w14:paraId="1B731699" w14:textId="77777777" w:rsidR="00E70528" w:rsidRDefault="00E70528">
            <w:pPr>
              <w:pStyle w:val="ab"/>
              <w:numPr>
                <w:ilvl w:val="0"/>
                <w:numId w:val="30"/>
              </w:numPr>
              <w:ind w:firstLineChars="0"/>
              <w:jc w:val="center"/>
              <w:rPr>
                <w:b/>
              </w:rPr>
            </w:pPr>
          </w:p>
        </w:tc>
        <w:tc>
          <w:tcPr>
            <w:tcW w:w="1288" w:type="dxa"/>
            <w:vAlign w:val="center"/>
          </w:tcPr>
          <w:p w14:paraId="29369A30" w14:textId="77777777" w:rsidR="007644F9" w:rsidRPr="00141E1D" w:rsidRDefault="007644F9" w:rsidP="00470CCA">
            <w:r w:rsidRPr="00C45958">
              <w:rPr>
                <w:rFonts w:hint="eastAsia"/>
              </w:rPr>
              <w:t>KHJGDM</w:t>
            </w:r>
          </w:p>
        </w:tc>
        <w:tc>
          <w:tcPr>
            <w:tcW w:w="1260" w:type="dxa"/>
            <w:vAlign w:val="center"/>
          </w:tcPr>
          <w:p w14:paraId="2EC5FC87" w14:textId="77777777" w:rsidR="007644F9" w:rsidRPr="00141E1D" w:rsidRDefault="007644F9" w:rsidP="00470CCA">
            <w:r w:rsidRPr="00C45958">
              <w:rPr>
                <w:rFonts w:hint="eastAsia"/>
              </w:rPr>
              <w:t>Character</w:t>
            </w:r>
          </w:p>
        </w:tc>
        <w:tc>
          <w:tcPr>
            <w:tcW w:w="851" w:type="dxa"/>
            <w:vAlign w:val="center"/>
          </w:tcPr>
          <w:p w14:paraId="7C759FC1" w14:textId="77777777" w:rsidR="007644F9" w:rsidRPr="00141E1D" w:rsidRDefault="007644F9" w:rsidP="00470CCA">
            <w:r w:rsidRPr="00C45958">
              <w:rPr>
                <w:rFonts w:hint="eastAsia"/>
              </w:rPr>
              <w:t>6</w:t>
            </w:r>
          </w:p>
        </w:tc>
        <w:tc>
          <w:tcPr>
            <w:tcW w:w="2976" w:type="dxa"/>
            <w:vAlign w:val="center"/>
          </w:tcPr>
          <w:p w14:paraId="477EB1B7" w14:textId="77777777" w:rsidR="007644F9" w:rsidRPr="00141E1D" w:rsidRDefault="007644F9" w:rsidP="00470CCA">
            <w:r>
              <w:rPr>
                <w:rFonts w:hint="eastAsia"/>
              </w:rPr>
              <w:t>业务发起</w:t>
            </w:r>
            <w:r w:rsidRPr="002B094F">
              <w:rPr>
                <w:rFonts w:hint="eastAsia"/>
              </w:rPr>
              <w:t>开户代理机构代码</w:t>
            </w:r>
          </w:p>
        </w:tc>
        <w:tc>
          <w:tcPr>
            <w:tcW w:w="2552" w:type="dxa"/>
            <w:vAlign w:val="center"/>
          </w:tcPr>
          <w:p w14:paraId="62748408" w14:textId="77777777" w:rsidR="007644F9" w:rsidRPr="00141E1D" w:rsidRDefault="007644F9" w:rsidP="00470CCA">
            <w:r w:rsidRPr="00141E1D">
              <w:rPr>
                <w:rFonts w:hint="eastAsia"/>
              </w:rPr>
              <w:t>必填</w:t>
            </w:r>
          </w:p>
        </w:tc>
      </w:tr>
      <w:tr w:rsidR="007644F9" w:rsidRPr="0081110F" w14:paraId="746FCC70" w14:textId="77777777" w:rsidTr="00587D2E">
        <w:trPr>
          <w:trHeight w:val="415"/>
          <w:jc w:val="center"/>
        </w:trPr>
        <w:tc>
          <w:tcPr>
            <w:tcW w:w="537" w:type="dxa"/>
            <w:vAlign w:val="center"/>
          </w:tcPr>
          <w:p w14:paraId="5831608F" w14:textId="77777777" w:rsidR="00E70528" w:rsidRDefault="00E70528">
            <w:pPr>
              <w:pStyle w:val="ab"/>
              <w:numPr>
                <w:ilvl w:val="0"/>
                <w:numId w:val="30"/>
              </w:numPr>
              <w:ind w:firstLineChars="0"/>
              <w:jc w:val="center"/>
              <w:rPr>
                <w:b/>
              </w:rPr>
            </w:pPr>
          </w:p>
        </w:tc>
        <w:tc>
          <w:tcPr>
            <w:tcW w:w="1288" w:type="dxa"/>
            <w:vAlign w:val="center"/>
          </w:tcPr>
          <w:p w14:paraId="795242D6" w14:textId="77777777" w:rsidR="007644F9" w:rsidRPr="00141E1D" w:rsidRDefault="007644F9" w:rsidP="00470CCA">
            <w:r w:rsidRPr="00C45958">
              <w:rPr>
                <w:rFonts w:hint="eastAsia"/>
              </w:rPr>
              <w:t>KHWDDM</w:t>
            </w:r>
          </w:p>
        </w:tc>
        <w:tc>
          <w:tcPr>
            <w:tcW w:w="1260" w:type="dxa"/>
            <w:vAlign w:val="center"/>
          </w:tcPr>
          <w:p w14:paraId="63DAF35E" w14:textId="77777777" w:rsidR="007644F9" w:rsidRPr="00141E1D" w:rsidRDefault="007644F9" w:rsidP="00470CCA">
            <w:r w:rsidRPr="00C45958">
              <w:rPr>
                <w:rFonts w:hint="eastAsia"/>
              </w:rPr>
              <w:t>Character</w:t>
            </w:r>
          </w:p>
        </w:tc>
        <w:tc>
          <w:tcPr>
            <w:tcW w:w="851" w:type="dxa"/>
            <w:vAlign w:val="center"/>
          </w:tcPr>
          <w:p w14:paraId="61B73F14" w14:textId="77777777" w:rsidR="007644F9" w:rsidRPr="00141E1D" w:rsidRDefault="007644F9" w:rsidP="00470CCA">
            <w:r w:rsidRPr="00C45958">
              <w:rPr>
                <w:rFonts w:hint="eastAsia"/>
              </w:rPr>
              <w:t>10</w:t>
            </w:r>
          </w:p>
        </w:tc>
        <w:tc>
          <w:tcPr>
            <w:tcW w:w="2976" w:type="dxa"/>
            <w:vAlign w:val="center"/>
          </w:tcPr>
          <w:p w14:paraId="4DFBCB9D" w14:textId="77777777" w:rsidR="007644F9" w:rsidRPr="00141E1D" w:rsidRDefault="007644F9" w:rsidP="00470CCA">
            <w:r>
              <w:rPr>
                <w:rFonts w:hint="eastAsia"/>
              </w:rPr>
              <w:t>业务发起</w:t>
            </w:r>
            <w:r w:rsidRPr="002B094F">
              <w:rPr>
                <w:rFonts w:hint="eastAsia"/>
              </w:rPr>
              <w:t>开户代理网点代码</w:t>
            </w:r>
          </w:p>
        </w:tc>
        <w:tc>
          <w:tcPr>
            <w:tcW w:w="2552" w:type="dxa"/>
            <w:vAlign w:val="center"/>
          </w:tcPr>
          <w:p w14:paraId="4FBF2EB6" w14:textId="77777777" w:rsidR="007644F9" w:rsidRPr="00141E1D" w:rsidRDefault="007644F9" w:rsidP="00470CCA">
            <w:r w:rsidRPr="00141E1D">
              <w:rPr>
                <w:rFonts w:hint="eastAsia"/>
              </w:rPr>
              <w:t>必填</w:t>
            </w:r>
          </w:p>
        </w:tc>
      </w:tr>
      <w:tr w:rsidR="007644F9" w:rsidRPr="0081110F" w14:paraId="10635961" w14:textId="77777777" w:rsidTr="00587D2E">
        <w:trPr>
          <w:trHeight w:val="415"/>
          <w:jc w:val="center"/>
        </w:trPr>
        <w:tc>
          <w:tcPr>
            <w:tcW w:w="537" w:type="dxa"/>
            <w:vAlign w:val="center"/>
          </w:tcPr>
          <w:p w14:paraId="0002DA1B" w14:textId="77777777" w:rsidR="00E70528" w:rsidRDefault="00E70528">
            <w:pPr>
              <w:pStyle w:val="ab"/>
              <w:numPr>
                <w:ilvl w:val="0"/>
                <w:numId w:val="30"/>
              </w:numPr>
              <w:ind w:firstLineChars="0"/>
              <w:jc w:val="center"/>
              <w:rPr>
                <w:b/>
              </w:rPr>
            </w:pPr>
          </w:p>
        </w:tc>
        <w:tc>
          <w:tcPr>
            <w:tcW w:w="1288" w:type="dxa"/>
            <w:vAlign w:val="center"/>
          </w:tcPr>
          <w:p w14:paraId="0875E334" w14:textId="77777777" w:rsidR="007644F9" w:rsidRPr="00C45958" w:rsidRDefault="007644F9" w:rsidP="00470CCA">
            <w:r>
              <w:rPr>
                <w:rFonts w:hint="eastAsia"/>
              </w:rPr>
              <w:t>SQRQ</w:t>
            </w:r>
          </w:p>
        </w:tc>
        <w:tc>
          <w:tcPr>
            <w:tcW w:w="1260" w:type="dxa"/>
            <w:vAlign w:val="center"/>
          </w:tcPr>
          <w:p w14:paraId="2D99E782" w14:textId="77777777" w:rsidR="007644F9" w:rsidRPr="00C45958" w:rsidRDefault="007644F9" w:rsidP="00470CCA">
            <w:r w:rsidRPr="00C45958">
              <w:rPr>
                <w:rFonts w:hint="eastAsia"/>
              </w:rPr>
              <w:t>Character</w:t>
            </w:r>
          </w:p>
        </w:tc>
        <w:tc>
          <w:tcPr>
            <w:tcW w:w="851" w:type="dxa"/>
            <w:vAlign w:val="center"/>
          </w:tcPr>
          <w:p w14:paraId="04532E95" w14:textId="77777777" w:rsidR="007644F9" w:rsidRPr="00C45958" w:rsidRDefault="007644F9" w:rsidP="00470CCA">
            <w:r>
              <w:rPr>
                <w:rFonts w:hint="eastAsia"/>
              </w:rPr>
              <w:t>8</w:t>
            </w:r>
          </w:p>
        </w:tc>
        <w:tc>
          <w:tcPr>
            <w:tcW w:w="2976" w:type="dxa"/>
            <w:vAlign w:val="center"/>
          </w:tcPr>
          <w:p w14:paraId="062EC806" w14:textId="77777777" w:rsidR="007644F9" w:rsidRDefault="007644F9" w:rsidP="00470CCA">
            <w:r>
              <w:rPr>
                <w:rFonts w:hint="eastAsia"/>
              </w:rPr>
              <w:t>申请日期</w:t>
            </w:r>
          </w:p>
        </w:tc>
        <w:tc>
          <w:tcPr>
            <w:tcW w:w="2552" w:type="dxa"/>
            <w:vAlign w:val="center"/>
          </w:tcPr>
          <w:p w14:paraId="4BBC4301" w14:textId="77777777" w:rsidR="007644F9" w:rsidRPr="00141E1D" w:rsidRDefault="002A4AF1" w:rsidP="00470CCA">
            <w:r w:rsidRPr="00141E1D">
              <w:rPr>
                <w:rFonts w:hint="eastAsia"/>
              </w:rPr>
              <w:t>必填</w:t>
            </w:r>
          </w:p>
        </w:tc>
      </w:tr>
    </w:tbl>
    <w:p w14:paraId="4E6893D0" w14:textId="77777777" w:rsidR="006C09A6" w:rsidRPr="006C09A6" w:rsidRDefault="006C09A6" w:rsidP="006C09A6">
      <w:pPr>
        <w:rPr>
          <w:b/>
          <w:sz w:val="24"/>
          <w:szCs w:val="24"/>
        </w:rPr>
      </w:pPr>
      <w:bookmarkStart w:id="156" w:name="_Toc358041923"/>
      <w:r w:rsidRPr="006C09A6">
        <w:rPr>
          <w:rFonts w:hint="eastAsia"/>
          <w:b/>
          <w:sz w:val="24"/>
          <w:szCs w:val="24"/>
        </w:rPr>
        <w:t>说明：</w:t>
      </w:r>
    </w:p>
    <w:p w14:paraId="1CFB6789" w14:textId="77777777" w:rsidR="00E70528" w:rsidRDefault="006C09A6">
      <w:pPr>
        <w:pStyle w:val="ab"/>
        <w:numPr>
          <w:ilvl w:val="0"/>
          <w:numId w:val="95"/>
        </w:numPr>
        <w:spacing w:line="360" w:lineRule="auto"/>
        <w:ind w:firstLineChars="0"/>
      </w:pPr>
      <w:r>
        <w:rPr>
          <w:rFonts w:hint="eastAsia"/>
        </w:rPr>
        <w:t>发送方：开户代理机构</w:t>
      </w:r>
    </w:p>
    <w:p w14:paraId="73BFA57E" w14:textId="77777777" w:rsidR="00E70528" w:rsidRDefault="006C09A6">
      <w:pPr>
        <w:pStyle w:val="ab"/>
        <w:numPr>
          <w:ilvl w:val="0"/>
          <w:numId w:val="95"/>
        </w:numPr>
        <w:spacing w:line="360" w:lineRule="auto"/>
        <w:ind w:firstLineChars="0"/>
      </w:pPr>
      <w:r>
        <w:rPr>
          <w:rFonts w:hint="eastAsia"/>
        </w:rPr>
        <w:t>接收方：</w:t>
      </w:r>
      <w:r w:rsidR="003D63AB">
        <w:rPr>
          <w:rFonts w:hint="eastAsia"/>
        </w:rPr>
        <w:t>中国结算账户系统</w:t>
      </w:r>
    </w:p>
    <w:p w14:paraId="1A3CD1DB" w14:textId="77777777" w:rsidR="00E70528" w:rsidRDefault="00773204">
      <w:pPr>
        <w:pStyle w:val="ab"/>
        <w:numPr>
          <w:ilvl w:val="0"/>
          <w:numId w:val="95"/>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2A4B746F" w14:textId="77777777" w:rsidR="00E70528" w:rsidRDefault="008750B0">
      <w:pPr>
        <w:pStyle w:val="ab"/>
        <w:numPr>
          <w:ilvl w:val="0"/>
          <w:numId w:val="95"/>
        </w:numPr>
        <w:spacing w:line="360" w:lineRule="auto"/>
        <w:ind w:firstLineChars="0"/>
      </w:pPr>
      <w:r>
        <w:rPr>
          <w:rFonts w:hint="eastAsia"/>
        </w:rPr>
        <w:t>通信通道：</w:t>
      </w:r>
      <w:r>
        <w:rPr>
          <w:rFonts w:hint="eastAsia"/>
        </w:rPr>
        <w:t>PROP</w:t>
      </w:r>
      <w:r>
        <w:rPr>
          <w:rFonts w:hint="eastAsia"/>
        </w:rPr>
        <w:t>通用交易接口</w:t>
      </w:r>
    </w:p>
    <w:p w14:paraId="2BBE90CE" w14:textId="77777777" w:rsidR="003C6241" w:rsidRPr="00271B22" w:rsidRDefault="003C6241" w:rsidP="003C6241">
      <w:pPr>
        <w:rPr>
          <w:b/>
          <w:sz w:val="30"/>
          <w:szCs w:val="30"/>
        </w:rPr>
      </w:pPr>
      <w:r w:rsidRPr="00271B22">
        <w:rPr>
          <w:rFonts w:hint="eastAsia"/>
          <w:b/>
          <w:sz w:val="30"/>
          <w:szCs w:val="30"/>
        </w:rPr>
        <w:t>应答：</w:t>
      </w:r>
      <w:bookmarkEnd w:id="156"/>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88"/>
        <w:gridCol w:w="1260"/>
        <w:gridCol w:w="851"/>
        <w:gridCol w:w="2976"/>
        <w:gridCol w:w="2410"/>
      </w:tblGrid>
      <w:tr w:rsidR="00C75217" w:rsidRPr="00455B38" w14:paraId="690587B5" w14:textId="77777777" w:rsidTr="00587D2E">
        <w:trPr>
          <w:trHeight w:val="534"/>
          <w:jc w:val="center"/>
        </w:trPr>
        <w:tc>
          <w:tcPr>
            <w:tcW w:w="537" w:type="dxa"/>
            <w:shd w:val="clear" w:color="auto" w:fill="FFC000"/>
            <w:vAlign w:val="center"/>
          </w:tcPr>
          <w:p w14:paraId="48C5F771" w14:textId="77777777" w:rsidR="00C75217" w:rsidRPr="00455B38" w:rsidRDefault="00C75217" w:rsidP="00AF7367">
            <w:pPr>
              <w:jc w:val="center"/>
              <w:rPr>
                <w:b/>
                <w:sz w:val="24"/>
                <w:szCs w:val="24"/>
              </w:rPr>
            </w:pPr>
            <w:r w:rsidRPr="00455B38">
              <w:rPr>
                <w:rFonts w:hint="eastAsia"/>
                <w:b/>
                <w:sz w:val="24"/>
                <w:szCs w:val="24"/>
              </w:rPr>
              <w:t>NO</w:t>
            </w:r>
          </w:p>
        </w:tc>
        <w:tc>
          <w:tcPr>
            <w:tcW w:w="1288" w:type="dxa"/>
            <w:shd w:val="clear" w:color="auto" w:fill="FFC000"/>
            <w:vAlign w:val="center"/>
          </w:tcPr>
          <w:p w14:paraId="6DB28443" w14:textId="77777777" w:rsidR="00C75217" w:rsidRPr="00455B38" w:rsidRDefault="00C75217" w:rsidP="00AF7367">
            <w:pPr>
              <w:jc w:val="center"/>
              <w:rPr>
                <w:b/>
                <w:sz w:val="24"/>
                <w:szCs w:val="24"/>
              </w:rPr>
            </w:pPr>
            <w:r w:rsidRPr="00455B38">
              <w:rPr>
                <w:rFonts w:hint="eastAsia"/>
                <w:b/>
                <w:sz w:val="24"/>
                <w:szCs w:val="24"/>
              </w:rPr>
              <w:t>字段</w:t>
            </w:r>
          </w:p>
        </w:tc>
        <w:tc>
          <w:tcPr>
            <w:tcW w:w="1260" w:type="dxa"/>
            <w:shd w:val="clear" w:color="auto" w:fill="FFC000"/>
            <w:vAlign w:val="center"/>
          </w:tcPr>
          <w:p w14:paraId="7488F2DA" w14:textId="77777777" w:rsidR="00C75217" w:rsidRPr="00455B38" w:rsidRDefault="00C75217" w:rsidP="00AF7367">
            <w:pPr>
              <w:jc w:val="center"/>
              <w:rPr>
                <w:b/>
                <w:sz w:val="24"/>
                <w:szCs w:val="24"/>
              </w:rPr>
            </w:pPr>
            <w:r w:rsidRPr="00455B38">
              <w:rPr>
                <w:rFonts w:hint="eastAsia"/>
                <w:b/>
                <w:sz w:val="24"/>
                <w:szCs w:val="24"/>
              </w:rPr>
              <w:t>类型</w:t>
            </w:r>
          </w:p>
        </w:tc>
        <w:tc>
          <w:tcPr>
            <w:tcW w:w="851" w:type="dxa"/>
            <w:shd w:val="clear" w:color="auto" w:fill="FFC000"/>
            <w:vAlign w:val="center"/>
          </w:tcPr>
          <w:p w14:paraId="44D9806B" w14:textId="77777777" w:rsidR="00C75217" w:rsidRPr="00455B38" w:rsidRDefault="00C75217" w:rsidP="00AF7367">
            <w:pPr>
              <w:jc w:val="center"/>
              <w:rPr>
                <w:b/>
                <w:sz w:val="24"/>
                <w:szCs w:val="24"/>
              </w:rPr>
            </w:pPr>
            <w:r w:rsidRPr="00455B38">
              <w:rPr>
                <w:rFonts w:hint="eastAsia"/>
                <w:b/>
                <w:sz w:val="24"/>
                <w:szCs w:val="24"/>
              </w:rPr>
              <w:t>长度</w:t>
            </w:r>
          </w:p>
        </w:tc>
        <w:tc>
          <w:tcPr>
            <w:tcW w:w="2976" w:type="dxa"/>
            <w:shd w:val="clear" w:color="auto" w:fill="FFC000"/>
            <w:vAlign w:val="center"/>
          </w:tcPr>
          <w:p w14:paraId="67206003" w14:textId="77777777" w:rsidR="00C75217" w:rsidRPr="00455B38" w:rsidRDefault="00C75217" w:rsidP="00AF7367">
            <w:pPr>
              <w:jc w:val="center"/>
              <w:rPr>
                <w:b/>
                <w:sz w:val="24"/>
                <w:szCs w:val="24"/>
              </w:rPr>
            </w:pPr>
            <w:r w:rsidRPr="00455B38">
              <w:rPr>
                <w:rFonts w:hint="eastAsia"/>
                <w:b/>
                <w:sz w:val="24"/>
                <w:szCs w:val="24"/>
              </w:rPr>
              <w:t>字段名称</w:t>
            </w:r>
          </w:p>
        </w:tc>
        <w:tc>
          <w:tcPr>
            <w:tcW w:w="2410" w:type="dxa"/>
            <w:shd w:val="clear" w:color="auto" w:fill="FFC000"/>
            <w:vAlign w:val="center"/>
          </w:tcPr>
          <w:p w14:paraId="60103671" w14:textId="77777777" w:rsidR="00C75217" w:rsidRPr="00455B38" w:rsidRDefault="00C75217" w:rsidP="00C75217">
            <w:pPr>
              <w:jc w:val="center"/>
              <w:rPr>
                <w:b/>
                <w:sz w:val="24"/>
                <w:szCs w:val="24"/>
              </w:rPr>
            </w:pPr>
            <w:r>
              <w:rPr>
                <w:rFonts w:hint="eastAsia"/>
                <w:b/>
                <w:sz w:val="24"/>
                <w:szCs w:val="24"/>
              </w:rPr>
              <w:t>备注</w:t>
            </w:r>
          </w:p>
        </w:tc>
      </w:tr>
      <w:tr w:rsidR="009D3A22" w14:paraId="04F3D66F" w14:textId="77777777" w:rsidTr="00587D2E">
        <w:trPr>
          <w:trHeight w:val="415"/>
          <w:jc w:val="center"/>
        </w:trPr>
        <w:tc>
          <w:tcPr>
            <w:tcW w:w="537" w:type="dxa"/>
            <w:vAlign w:val="center"/>
          </w:tcPr>
          <w:p w14:paraId="143411DC" w14:textId="77777777" w:rsidR="00E70528" w:rsidRDefault="00E70528">
            <w:pPr>
              <w:pStyle w:val="ab"/>
              <w:numPr>
                <w:ilvl w:val="0"/>
                <w:numId w:val="31"/>
              </w:numPr>
              <w:ind w:firstLineChars="0"/>
              <w:jc w:val="center"/>
              <w:rPr>
                <w:b/>
              </w:rPr>
            </w:pPr>
          </w:p>
        </w:tc>
        <w:tc>
          <w:tcPr>
            <w:tcW w:w="1288" w:type="dxa"/>
            <w:vAlign w:val="center"/>
          </w:tcPr>
          <w:p w14:paraId="2C9DD600" w14:textId="77777777" w:rsidR="009D3A22" w:rsidRPr="009303D7" w:rsidRDefault="009D3A22" w:rsidP="00470CCA">
            <w:r>
              <w:rPr>
                <w:rFonts w:hint="eastAsia"/>
              </w:rPr>
              <w:t>YWLSH</w:t>
            </w:r>
          </w:p>
        </w:tc>
        <w:tc>
          <w:tcPr>
            <w:tcW w:w="1260" w:type="dxa"/>
            <w:vAlign w:val="center"/>
          </w:tcPr>
          <w:p w14:paraId="3E2796DE" w14:textId="77777777" w:rsidR="009D3A22" w:rsidRPr="009303D7" w:rsidRDefault="009D3A22" w:rsidP="00470CCA">
            <w:r w:rsidRPr="00C45958">
              <w:rPr>
                <w:rFonts w:hint="eastAsia"/>
              </w:rPr>
              <w:t>Character</w:t>
            </w:r>
          </w:p>
        </w:tc>
        <w:tc>
          <w:tcPr>
            <w:tcW w:w="851" w:type="dxa"/>
            <w:vAlign w:val="center"/>
          </w:tcPr>
          <w:p w14:paraId="0FD38676" w14:textId="77777777" w:rsidR="009D3A22" w:rsidRPr="009303D7" w:rsidRDefault="009D3A22" w:rsidP="00470CCA">
            <w:r>
              <w:rPr>
                <w:rFonts w:hint="eastAsia"/>
              </w:rPr>
              <w:t>10</w:t>
            </w:r>
          </w:p>
        </w:tc>
        <w:tc>
          <w:tcPr>
            <w:tcW w:w="2976" w:type="dxa"/>
            <w:vAlign w:val="center"/>
          </w:tcPr>
          <w:p w14:paraId="40DA1F1B" w14:textId="77777777" w:rsidR="009D3A22" w:rsidRPr="009303D7" w:rsidRDefault="009D3A22" w:rsidP="00470CCA">
            <w:r>
              <w:rPr>
                <w:rFonts w:hint="eastAsia"/>
              </w:rPr>
              <w:t>业务流水号</w:t>
            </w:r>
          </w:p>
        </w:tc>
        <w:tc>
          <w:tcPr>
            <w:tcW w:w="2410" w:type="dxa"/>
            <w:vAlign w:val="center"/>
          </w:tcPr>
          <w:p w14:paraId="0AE8182B" w14:textId="77777777" w:rsidR="009D3A22" w:rsidRPr="009303D7" w:rsidRDefault="009D3A22" w:rsidP="00C75217"/>
        </w:tc>
      </w:tr>
      <w:tr w:rsidR="007644F9" w14:paraId="78390060" w14:textId="77777777" w:rsidTr="00587D2E">
        <w:trPr>
          <w:trHeight w:val="415"/>
          <w:jc w:val="center"/>
        </w:trPr>
        <w:tc>
          <w:tcPr>
            <w:tcW w:w="537" w:type="dxa"/>
            <w:vAlign w:val="center"/>
          </w:tcPr>
          <w:p w14:paraId="19760544" w14:textId="77777777" w:rsidR="00E70528" w:rsidRDefault="00E70528">
            <w:pPr>
              <w:pStyle w:val="ab"/>
              <w:numPr>
                <w:ilvl w:val="0"/>
                <w:numId w:val="31"/>
              </w:numPr>
              <w:ind w:firstLineChars="0"/>
              <w:jc w:val="center"/>
              <w:rPr>
                <w:b/>
              </w:rPr>
            </w:pPr>
          </w:p>
        </w:tc>
        <w:tc>
          <w:tcPr>
            <w:tcW w:w="1288" w:type="dxa"/>
            <w:vAlign w:val="center"/>
          </w:tcPr>
          <w:p w14:paraId="5FB4CA3B" w14:textId="77777777" w:rsidR="007644F9" w:rsidRDefault="007644F9" w:rsidP="00470CCA">
            <w:r w:rsidRPr="009303D7">
              <w:rPr>
                <w:rFonts w:hint="eastAsia"/>
              </w:rPr>
              <w:t>YMTH</w:t>
            </w:r>
          </w:p>
        </w:tc>
        <w:tc>
          <w:tcPr>
            <w:tcW w:w="1260" w:type="dxa"/>
            <w:vAlign w:val="center"/>
          </w:tcPr>
          <w:p w14:paraId="35BF330B" w14:textId="77777777" w:rsidR="007644F9" w:rsidRPr="00C45958" w:rsidRDefault="007644F9" w:rsidP="00470CCA">
            <w:r w:rsidRPr="009303D7">
              <w:rPr>
                <w:rFonts w:hint="eastAsia"/>
              </w:rPr>
              <w:t>Character</w:t>
            </w:r>
          </w:p>
        </w:tc>
        <w:tc>
          <w:tcPr>
            <w:tcW w:w="851" w:type="dxa"/>
            <w:vAlign w:val="center"/>
          </w:tcPr>
          <w:p w14:paraId="0315FF45" w14:textId="77777777" w:rsidR="007644F9" w:rsidRDefault="007644F9" w:rsidP="00470CCA">
            <w:r>
              <w:rPr>
                <w:rFonts w:hint="eastAsia"/>
              </w:rPr>
              <w:t>20</w:t>
            </w:r>
          </w:p>
        </w:tc>
        <w:tc>
          <w:tcPr>
            <w:tcW w:w="2976" w:type="dxa"/>
            <w:vAlign w:val="center"/>
          </w:tcPr>
          <w:p w14:paraId="7DEEBE79" w14:textId="77777777" w:rsidR="007644F9" w:rsidRDefault="007644F9" w:rsidP="00470CCA">
            <w:r w:rsidRPr="009303D7">
              <w:rPr>
                <w:rFonts w:hint="eastAsia"/>
              </w:rPr>
              <w:t>一码通账户号码</w:t>
            </w:r>
          </w:p>
        </w:tc>
        <w:tc>
          <w:tcPr>
            <w:tcW w:w="2410" w:type="dxa"/>
            <w:vAlign w:val="center"/>
          </w:tcPr>
          <w:p w14:paraId="4B0E21F1" w14:textId="77777777" w:rsidR="007644F9" w:rsidRPr="009303D7" w:rsidRDefault="007644F9" w:rsidP="00C75217"/>
        </w:tc>
      </w:tr>
      <w:tr w:rsidR="007644F9" w14:paraId="01384F87" w14:textId="77777777" w:rsidTr="00587D2E">
        <w:trPr>
          <w:trHeight w:val="415"/>
          <w:jc w:val="center"/>
        </w:trPr>
        <w:tc>
          <w:tcPr>
            <w:tcW w:w="537" w:type="dxa"/>
            <w:vAlign w:val="center"/>
          </w:tcPr>
          <w:p w14:paraId="3DD05D4F" w14:textId="77777777" w:rsidR="00E70528" w:rsidRDefault="00E70528">
            <w:pPr>
              <w:pStyle w:val="ab"/>
              <w:numPr>
                <w:ilvl w:val="0"/>
                <w:numId w:val="31"/>
              </w:numPr>
              <w:ind w:firstLineChars="0"/>
              <w:jc w:val="center"/>
              <w:rPr>
                <w:b/>
              </w:rPr>
            </w:pPr>
          </w:p>
        </w:tc>
        <w:tc>
          <w:tcPr>
            <w:tcW w:w="1288" w:type="dxa"/>
            <w:vAlign w:val="center"/>
          </w:tcPr>
          <w:p w14:paraId="7D98720B" w14:textId="77777777" w:rsidR="007644F9" w:rsidRDefault="007644F9" w:rsidP="00470CCA">
            <w:r w:rsidRPr="009303D7">
              <w:rPr>
                <w:rFonts w:hint="eastAsia"/>
              </w:rPr>
              <w:t>ZHLB</w:t>
            </w:r>
          </w:p>
        </w:tc>
        <w:tc>
          <w:tcPr>
            <w:tcW w:w="1260" w:type="dxa"/>
            <w:vAlign w:val="center"/>
          </w:tcPr>
          <w:p w14:paraId="5C5C01BC" w14:textId="77777777" w:rsidR="007644F9" w:rsidRPr="00C45958" w:rsidRDefault="007644F9" w:rsidP="00470CCA">
            <w:r w:rsidRPr="009303D7">
              <w:rPr>
                <w:rFonts w:hint="eastAsia"/>
              </w:rPr>
              <w:t>Character</w:t>
            </w:r>
          </w:p>
        </w:tc>
        <w:tc>
          <w:tcPr>
            <w:tcW w:w="851" w:type="dxa"/>
            <w:vAlign w:val="center"/>
          </w:tcPr>
          <w:p w14:paraId="50BB7F4F" w14:textId="77777777" w:rsidR="007644F9" w:rsidRDefault="007644F9" w:rsidP="00470CCA">
            <w:r w:rsidRPr="009303D7">
              <w:rPr>
                <w:rFonts w:hint="eastAsia"/>
              </w:rPr>
              <w:t>2</w:t>
            </w:r>
          </w:p>
        </w:tc>
        <w:tc>
          <w:tcPr>
            <w:tcW w:w="2976" w:type="dxa"/>
            <w:vAlign w:val="center"/>
          </w:tcPr>
          <w:p w14:paraId="440FD6C3" w14:textId="77777777" w:rsidR="007644F9" w:rsidRDefault="007644F9" w:rsidP="00470CCA">
            <w:r w:rsidRPr="009303D7">
              <w:rPr>
                <w:rFonts w:hint="eastAsia"/>
              </w:rPr>
              <w:t>证券账户类别</w:t>
            </w:r>
          </w:p>
        </w:tc>
        <w:tc>
          <w:tcPr>
            <w:tcW w:w="2410" w:type="dxa"/>
            <w:vAlign w:val="center"/>
          </w:tcPr>
          <w:p w14:paraId="2EAEC13F" w14:textId="77777777" w:rsidR="007644F9" w:rsidRPr="009303D7" w:rsidRDefault="007644F9" w:rsidP="00C75217">
            <w:r w:rsidRPr="00141E1D">
              <w:rPr>
                <w:rFonts w:hint="eastAsia"/>
              </w:rPr>
              <w:t>字典</w:t>
            </w:r>
            <w:r w:rsidRPr="00141E1D">
              <w:rPr>
                <w:rFonts w:hint="eastAsia"/>
              </w:rPr>
              <w:t>(ZHLB)</w:t>
            </w:r>
          </w:p>
        </w:tc>
      </w:tr>
      <w:tr w:rsidR="007644F9" w14:paraId="323308D9" w14:textId="77777777" w:rsidTr="00587D2E">
        <w:trPr>
          <w:trHeight w:val="415"/>
          <w:jc w:val="center"/>
        </w:trPr>
        <w:tc>
          <w:tcPr>
            <w:tcW w:w="537" w:type="dxa"/>
            <w:vAlign w:val="center"/>
          </w:tcPr>
          <w:p w14:paraId="684FA603" w14:textId="77777777" w:rsidR="00E70528" w:rsidRDefault="00E70528">
            <w:pPr>
              <w:pStyle w:val="ab"/>
              <w:numPr>
                <w:ilvl w:val="0"/>
                <w:numId w:val="31"/>
              </w:numPr>
              <w:ind w:firstLineChars="0"/>
              <w:jc w:val="center"/>
              <w:rPr>
                <w:b/>
              </w:rPr>
            </w:pPr>
          </w:p>
        </w:tc>
        <w:tc>
          <w:tcPr>
            <w:tcW w:w="1288" w:type="dxa"/>
            <w:vAlign w:val="center"/>
          </w:tcPr>
          <w:p w14:paraId="52A0B53B" w14:textId="77777777" w:rsidR="007644F9" w:rsidRPr="009303D7" w:rsidRDefault="007644F9" w:rsidP="00470CCA">
            <w:r w:rsidRPr="009303D7">
              <w:rPr>
                <w:rFonts w:hint="eastAsia"/>
              </w:rPr>
              <w:t>ZQZH</w:t>
            </w:r>
          </w:p>
        </w:tc>
        <w:tc>
          <w:tcPr>
            <w:tcW w:w="1260" w:type="dxa"/>
            <w:vAlign w:val="center"/>
          </w:tcPr>
          <w:p w14:paraId="7A556C33" w14:textId="77777777" w:rsidR="007644F9" w:rsidRPr="009303D7" w:rsidRDefault="007644F9" w:rsidP="00470CCA">
            <w:r w:rsidRPr="009303D7">
              <w:rPr>
                <w:rFonts w:hint="eastAsia"/>
              </w:rPr>
              <w:t>Character</w:t>
            </w:r>
          </w:p>
        </w:tc>
        <w:tc>
          <w:tcPr>
            <w:tcW w:w="851" w:type="dxa"/>
            <w:vAlign w:val="center"/>
          </w:tcPr>
          <w:p w14:paraId="3A24E394" w14:textId="77777777" w:rsidR="007644F9" w:rsidRPr="009303D7" w:rsidRDefault="007644F9" w:rsidP="00470CCA">
            <w:r w:rsidRPr="009303D7">
              <w:rPr>
                <w:rFonts w:hint="eastAsia"/>
              </w:rPr>
              <w:t>20</w:t>
            </w:r>
          </w:p>
        </w:tc>
        <w:tc>
          <w:tcPr>
            <w:tcW w:w="2976" w:type="dxa"/>
            <w:vAlign w:val="center"/>
          </w:tcPr>
          <w:p w14:paraId="343B72C4" w14:textId="77777777" w:rsidR="007644F9" w:rsidRPr="009303D7" w:rsidRDefault="007644F9" w:rsidP="00470CCA">
            <w:r w:rsidRPr="009303D7">
              <w:rPr>
                <w:rFonts w:hint="eastAsia"/>
              </w:rPr>
              <w:t>证券账户号码</w:t>
            </w:r>
          </w:p>
        </w:tc>
        <w:tc>
          <w:tcPr>
            <w:tcW w:w="2410" w:type="dxa"/>
            <w:vAlign w:val="center"/>
          </w:tcPr>
          <w:p w14:paraId="67AEA669" w14:textId="77777777" w:rsidR="007644F9" w:rsidRPr="009303D7" w:rsidRDefault="007644F9" w:rsidP="00C75217"/>
        </w:tc>
      </w:tr>
      <w:tr w:rsidR="007644F9" w14:paraId="4F3BB27C" w14:textId="77777777" w:rsidTr="00587D2E">
        <w:trPr>
          <w:trHeight w:val="415"/>
          <w:jc w:val="center"/>
        </w:trPr>
        <w:tc>
          <w:tcPr>
            <w:tcW w:w="537" w:type="dxa"/>
            <w:vAlign w:val="center"/>
          </w:tcPr>
          <w:p w14:paraId="6AE74C97" w14:textId="77777777" w:rsidR="00E70528" w:rsidRDefault="00E70528">
            <w:pPr>
              <w:pStyle w:val="ab"/>
              <w:numPr>
                <w:ilvl w:val="0"/>
                <w:numId w:val="31"/>
              </w:numPr>
              <w:ind w:firstLineChars="0"/>
              <w:jc w:val="center"/>
              <w:rPr>
                <w:b/>
              </w:rPr>
            </w:pPr>
          </w:p>
        </w:tc>
        <w:tc>
          <w:tcPr>
            <w:tcW w:w="1288" w:type="dxa"/>
            <w:vAlign w:val="center"/>
          </w:tcPr>
          <w:p w14:paraId="46721BF0" w14:textId="77777777" w:rsidR="007644F9" w:rsidRPr="009303D7" w:rsidRDefault="007644F9" w:rsidP="00470CCA">
            <w:r>
              <w:rPr>
                <w:rFonts w:hint="eastAsia"/>
              </w:rPr>
              <w:t>ZJLB</w:t>
            </w:r>
          </w:p>
        </w:tc>
        <w:tc>
          <w:tcPr>
            <w:tcW w:w="1260" w:type="dxa"/>
            <w:vAlign w:val="center"/>
          </w:tcPr>
          <w:p w14:paraId="22A6B35C" w14:textId="77777777" w:rsidR="007644F9" w:rsidRPr="009303D7" w:rsidRDefault="007644F9" w:rsidP="00470CCA">
            <w:r>
              <w:rPr>
                <w:rFonts w:hint="eastAsia"/>
              </w:rPr>
              <w:t>Character</w:t>
            </w:r>
          </w:p>
        </w:tc>
        <w:tc>
          <w:tcPr>
            <w:tcW w:w="851" w:type="dxa"/>
            <w:vAlign w:val="center"/>
          </w:tcPr>
          <w:p w14:paraId="703B9CD9" w14:textId="77777777" w:rsidR="007644F9" w:rsidRPr="009303D7" w:rsidRDefault="007644F9" w:rsidP="00470CCA">
            <w:r>
              <w:rPr>
                <w:rFonts w:hint="eastAsia"/>
              </w:rPr>
              <w:t>2</w:t>
            </w:r>
          </w:p>
        </w:tc>
        <w:tc>
          <w:tcPr>
            <w:tcW w:w="2976" w:type="dxa"/>
            <w:vAlign w:val="center"/>
          </w:tcPr>
          <w:p w14:paraId="39FD1529" w14:textId="77777777" w:rsidR="007644F9" w:rsidRPr="009303D7" w:rsidRDefault="007644F9" w:rsidP="00470CCA">
            <w:r>
              <w:rPr>
                <w:rFonts w:hint="eastAsia"/>
              </w:rPr>
              <w:t>主要身份证明文件类别</w:t>
            </w:r>
          </w:p>
        </w:tc>
        <w:tc>
          <w:tcPr>
            <w:tcW w:w="2410" w:type="dxa"/>
            <w:vAlign w:val="center"/>
          </w:tcPr>
          <w:p w14:paraId="3D21A820" w14:textId="77777777" w:rsidR="007644F9" w:rsidRPr="009303D7" w:rsidRDefault="007644F9" w:rsidP="00C75217">
            <w:r w:rsidRPr="00141E1D">
              <w:rPr>
                <w:rFonts w:hint="eastAsia"/>
              </w:rPr>
              <w:t>字典</w:t>
            </w:r>
            <w:r w:rsidRPr="00141E1D">
              <w:rPr>
                <w:rFonts w:hint="eastAsia"/>
              </w:rPr>
              <w:t>(</w:t>
            </w:r>
            <w:r>
              <w:rPr>
                <w:rFonts w:hint="eastAsia"/>
              </w:rPr>
              <w:t>ZJLB</w:t>
            </w:r>
            <w:r w:rsidRPr="00141E1D">
              <w:rPr>
                <w:rFonts w:hint="eastAsia"/>
              </w:rPr>
              <w:t>)</w:t>
            </w:r>
          </w:p>
        </w:tc>
      </w:tr>
      <w:tr w:rsidR="007644F9" w:rsidRPr="0081110F" w14:paraId="108436CD" w14:textId="77777777" w:rsidTr="00587D2E">
        <w:trPr>
          <w:trHeight w:val="415"/>
          <w:jc w:val="center"/>
        </w:trPr>
        <w:tc>
          <w:tcPr>
            <w:tcW w:w="537" w:type="dxa"/>
            <w:vAlign w:val="center"/>
          </w:tcPr>
          <w:p w14:paraId="403B173D" w14:textId="77777777" w:rsidR="00E70528" w:rsidRDefault="00E70528">
            <w:pPr>
              <w:pStyle w:val="ab"/>
              <w:numPr>
                <w:ilvl w:val="0"/>
                <w:numId w:val="31"/>
              </w:numPr>
              <w:ind w:firstLineChars="0"/>
              <w:jc w:val="center"/>
              <w:rPr>
                <w:b/>
              </w:rPr>
            </w:pPr>
          </w:p>
        </w:tc>
        <w:tc>
          <w:tcPr>
            <w:tcW w:w="1288" w:type="dxa"/>
            <w:vAlign w:val="center"/>
          </w:tcPr>
          <w:p w14:paraId="35F750FC" w14:textId="77777777" w:rsidR="007644F9" w:rsidRPr="009303D7" w:rsidRDefault="007644F9" w:rsidP="00470CCA">
            <w:r w:rsidRPr="009303D7">
              <w:rPr>
                <w:rFonts w:hint="eastAsia"/>
              </w:rPr>
              <w:t>ZJDM</w:t>
            </w:r>
          </w:p>
        </w:tc>
        <w:tc>
          <w:tcPr>
            <w:tcW w:w="1260" w:type="dxa"/>
            <w:vAlign w:val="center"/>
          </w:tcPr>
          <w:p w14:paraId="6BEA9482" w14:textId="77777777" w:rsidR="007644F9" w:rsidRPr="009303D7" w:rsidRDefault="007644F9" w:rsidP="00470CCA">
            <w:r w:rsidRPr="009303D7">
              <w:rPr>
                <w:rFonts w:hint="eastAsia"/>
              </w:rPr>
              <w:t>Character</w:t>
            </w:r>
          </w:p>
        </w:tc>
        <w:tc>
          <w:tcPr>
            <w:tcW w:w="851" w:type="dxa"/>
            <w:vAlign w:val="center"/>
          </w:tcPr>
          <w:p w14:paraId="21502B93" w14:textId="77777777" w:rsidR="007644F9" w:rsidRPr="009303D7" w:rsidRDefault="007644F9" w:rsidP="00470CCA">
            <w:r>
              <w:rPr>
                <w:rFonts w:hint="eastAsia"/>
              </w:rPr>
              <w:t>4</w:t>
            </w:r>
            <w:r w:rsidRPr="009303D7">
              <w:rPr>
                <w:rFonts w:hint="eastAsia"/>
              </w:rPr>
              <w:t>0</w:t>
            </w:r>
          </w:p>
        </w:tc>
        <w:tc>
          <w:tcPr>
            <w:tcW w:w="2976" w:type="dxa"/>
            <w:vAlign w:val="center"/>
          </w:tcPr>
          <w:p w14:paraId="1BA4730E" w14:textId="77777777" w:rsidR="007644F9" w:rsidRPr="009303D7" w:rsidRDefault="007644F9" w:rsidP="00470CCA">
            <w:r w:rsidRPr="009303D7">
              <w:rPr>
                <w:rFonts w:hint="eastAsia"/>
              </w:rPr>
              <w:t>主要身份证明文件代码</w:t>
            </w:r>
          </w:p>
        </w:tc>
        <w:tc>
          <w:tcPr>
            <w:tcW w:w="2410" w:type="dxa"/>
            <w:vAlign w:val="center"/>
          </w:tcPr>
          <w:p w14:paraId="0EDEB2F6" w14:textId="77777777" w:rsidR="007644F9" w:rsidRPr="009303D7" w:rsidRDefault="007644F9" w:rsidP="00C75217"/>
        </w:tc>
      </w:tr>
      <w:tr w:rsidR="007644F9" w:rsidRPr="0081110F" w14:paraId="31A32F47" w14:textId="77777777" w:rsidTr="00587D2E">
        <w:trPr>
          <w:trHeight w:val="415"/>
          <w:jc w:val="center"/>
        </w:trPr>
        <w:tc>
          <w:tcPr>
            <w:tcW w:w="537" w:type="dxa"/>
            <w:vAlign w:val="center"/>
          </w:tcPr>
          <w:p w14:paraId="3B370920" w14:textId="77777777" w:rsidR="00E70528" w:rsidRDefault="00E70528">
            <w:pPr>
              <w:pStyle w:val="ab"/>
              <w:numPr>
                <w:ilvl w:val="0"/>
                <w:numId w:val="31"/>
              </w:numPr>
              <w:ind w:firstLineChars="0"/>
              <w:jc w:val="center"/>
              <w:rPr>
                <w:b/>
              </w:rPr>
            </w:pPr>
          </w:p>
        </w:tc>
        <w:tc>
          <w:tcPr>
            <w:tcW w:w="1288" w:type="dxa"/>
            <w:vAlign w:val="center"/>
          </w:tcPr>
          <w:p w14:paraId="4965E25F" w14:textId="77777777" w:rsidR="007644F9" w:rsidRPr="009303D7" w:rsidRDefault="007644F9" w:rsidP="00470CCA">
            <w:r w:rsidRPr="00C45958">
              <w:rPr>
                <w:rFonts w:hint="eastAsia"/>
              </w:rPr>
              <w:t>KHJGDM</w:t>
            </w:r>
          </w:p>
        </w:tc>
        <w:tc>
          <w:tcPr>
            <w:tcW w:w="1260" w:type="dxa"/>
            <w:vAlign w:val="center"/>
          </w:tcPr>
          <w:p w14:paraId="64AA36DE" w14:textId="77777777" w:rsidR="007644F9" w:rsidRPr="009303D7" w:rsidRDefault="007644F9" w:rsidP="00470CCA">
            <w:r w:rsidRPr="00C45958">
              <w:rPr>
                <w:rFonts w:hint="eastAsia"/>
              </w:rPr>
              <w:t>Character</w:t>
            </w:r>
          </w:p>
        </w:tc>
        <w:tc>
          <w:tcPr>
            <w:tcW w:w="851" w:type="dxa"/>
            <w:vAlign w:val="center"/>
          </w:tcPr>
          <w:p w14:paraId="7107D31D" w14:textId="77777777" w:rsidR="007644F9" w:rsidRDefault="007644F9" w:rsidP="00470CCA">
            <w:r w:rsidRPr="00C45958">
              <w:rPr>
                <w:rFonts w:hint="eastAsia"/>
              </w:rPr>
              <w:t>6</w:t>
            </w:r>
          </w:p>
        </w:tc>
        <w:tc>
          <w:tcPr>
            <w:tcW w:w="2976" w:type="dxa"/>
            <w:vAlign w:val="center"/>
          </w:tcPr>
          <w:p w14:paraId="543AF206" w14:textId="77777777" w:rsidR="007644F9" w:rsidRPr="009303D7" w:rsidRDefault="007644F9" w:rsidP="00470CCA">
            <w:r>
              <w:rPr>
                <w:rFonts w:hint="eastAsia"/>
              </w:rPr>
              <w:t>业务发起</w:t>
            </w:r>
            <w:r w:rsidRPr="002B094F">
              <w:rPr>
                <w:rFonts w:hint="eastAsia"/>
              </w:rPr>
              <w:t>开户代理机构代码</w:t>
            </w:r>
          </w:p>
        </w:tc>
        <w:tc>
          <w:tcPr>
            <w:tcW w:w="2410" w:type="dxa"/>
            <w:vAlign w:val="center"/>
          </w:tcPr>
          <w:p w14:paraId="7463BEFF" w14:textId="77777777" w:rsidR="007644F9" w:rsidRPr="009303D7" w:rsidRDefault="007644F9" w:rsidP="00C75217"/>
        </w:tc>
      </w:tr>
      <w:tr w:rsidR="007644F9" w:rsidRPr="0081110F" w14:paraId="0DFB117A" w14:textId="77777777" w:rsidTr="00587D2E">
        <w:trPr>
          <w:trHeight w:val="415"/>
          <w:jc w:val="center"/>
        </w:trPr>
        <w:tc>
          <w:tcPr>
            <w:tcW w:w="537" w:type="dxa"/>
            <w:vAlign w:val="center"/>
          </w:tcPr>
          <w:p w14:paraId="5C598D55" w14:textId="77777777" w:rsidR="00E70528" w:rsidRDefault="00E70528">
            <w:pPr>
              <w:pStyle w:val="ab"/>
              <w:numPr>
                <w:ilvl w:val="0"/>
                <w:numId w:val="31"/>
              </w:numPr>
              <w:ind w:firstLineChars="0"/>
              <w:jc w:val="center"/>
              <w:rPr>
                <w:b/>
              </w:rPr>
            </w:pPr>
          </w:p>
        </w:tc>
        <w:tc>
          <w:tcPr>
            <w:tcW w:w="1288" w:type="dxa"/>
            <w:vAlign w:val="center"/>
          </w:tcPr>
          <w:p w14:paraId="728FEE36" w14:textId="77777777" w:rsidR="007644F9" w:rsidRPr="009303D7" w:rsidRDefault="007644F9" w:rsidP="00470CCA">
            <w:r w:rsidRPr="00C45958">
              <w:rPr>
                <w:rFonts w:hint="eastAsia"/>
              </w:rPr>
              <w:t>KHWDDM</w:t>
            </w:r>
          </w:p>
        </w:tc>
        <w:tc>
          <w:tcPr>
            <w:tcW w:w="1260" w:type="dxa"/>
            <w:vAlign w:val="center"/>
          </w:tcPr>
          <w:p w14:paraId="16B282E2" w14:textId="77777777" w:rsidR="007644F9" w:rsidRPr="009303D7" w:rsidRDefault="007644F9" w:rsidP="00470CCA">
            <w:r w:rsidRPr="00C45958">
              <w:rPr>
                <w:rFonts w:hint="eastAsia"/>
              </w:rPr>
              <w:t>Character</w:t>
            </w:r>
          </w:p>
        </w:tc>
        <w:tc>
          <w:tcPr>
            <w:tcW w:w="851" w:type="dxa"/>
            <w:vAlign w:val="center"/>
          </w:tcPr>
          <w:p w14:paraId="5953D5EB" w14:textId="77777777" w:rsidR="007644F9" w:rsidRDefault="007644F9" w:rsidP="00470CCA">
            <w:r w:rsidRPr="00C45958">
              <w:rPr>
                <w:rFonts w:hint="eastAsia"/>
              </w:rPr>
              <w:t>10</w:t>
            </w:r>
          </w:p>
        </w:tc>
        <w:tc>
          <w:tcPr>
            <w:tcW w:w="2976" w:type="dxa"/>
            <w:vAlign w:val="center"/>
          </w:tcPr>
          <w:p w14:paraId="00426C98" w14:textId="77777777" w:rsidR="007644F9" w:rsidRPr="009303D7" w:rsidRDefault="007644F9" w:rsidP="00470CCA">
            <w:r>
              <w:rPr>
                <w:rFonts w:hint="eastAsia"/>
              </w:rPr>
              <w:t>业务发起</w:t>
            </w:r>
            <w:r w:rsidRPr="002B094F">
              <w:rPr>
                <w:rFonts w:hint="eastAsia"/>
              </w:rPr>
              <w:t>开户代理网点代码</w:t>
            </w:r>
          </w:p>
        </w:tc>
        <w:tc>
          <w:tcPr>
            <w:tcW w:w="2410" w:type="dxa"/>
            <w:vAlign w:val="center"/>
          </w:tcPr>
          <w:p w14:paraId="0F4CBCFE" w14:textId="77777777" w:rsidR="007644F9" w:rsidRPr="009303D7" w:rsidRDefault="007644F9" w:rsidP="00C75217"/>
        </w:tc>
      </w:tr>
      <w:tr w:rsidR="007644F9" w:rsidRPr="0081110F" w14:paraId="4A4064FF" w14:textId="77777777" w:rsidTr="00587D2E">
        <w:trPr>
          <w:trHeight w:val="415"/>
          <w:jc w:val="center"/>
        </w:trPr>
        <w:tc>
          <w:tcPr>
            <w:tcW w:w="537" w:type="dxa"/>
            <w:vAlign w:val="center"/>
          </w:tcPr>
          <w:p w14:paraId="73DA35D0" w14:textId="77777777" w:rsidR="00E70528" w:rsidRDefault="00E70528">
            <w:pPr>
              <w:pStyle w:val="ab"/>
              <w:numPr>
                <w:ilvl w:val="0"/>
                <w:numId w:val="31"/>
              </w:numPr>
              <w:ind w:firstLineChars="0"/>
              <w:jc w:val="center"/>
              <w:rPr>
                <w:b/>
              </w:rPr>
            </w:pPr>
          </w:p>
        </w:tc>
        <w:tc>
          <w:tcPr>
            <w:tcW w:w="1288" w:type="dxa"/>
            <w:vAlign w:val="center"/>
          </w:tcPr>
          <w:p w14:paraId="154F5D50" w14:textId="77777777" w:rsidR="007644F9" w:rsidRPr="009303D7" w:rsidRDefault="007644F9" w:rsidP="00470CCA">
            <w:r>
              <w:rPr>
                <w:rFonts w:hint="eastAsia"/>
              </w:rPr>
              <w:t>SQRQ</w:t>
            </w:r>
          </w:p>
        </w:tc>
        <w:tc>
          <w:tcPr>
            <w:tcW w:w="1260" w:type="dxa"/>
            <w:vAlign w:val="center"/>
          </w:tcPr>
          <w:p w14:paraId="20BB8F92" w14:textId="77777777" w:rsidR="007644F9" w:rsidRPr="009303D7" w:rsidRDefault="007644F9" w:rsidP="00470CCA">
            <w:r w:rsidRPr="00C45958">
              <w:rPr>
                <w:rFonts w:hint="eastAsia"/>
              </w:rPr>
              <w:t>Character</w:t>
            </w:r>
          </w:p>
        </w:tc>
        <w:tc>
          <w:tcPr>
            <w:tcW w:w="851" w:type="dxa"/>
            <w:vAlign w:val="center"/>
          </w:tcPr>
          <w:p w14:paraId="567F8EC8" w14:textId="77777777" w:rsidR="007644F9" w:rsidRDefault="007644F9" w:rsidP="00470CCA">
            <w:r>
              <w:rPr>
                <w:rFonts w:hint="eastAsia"/>
              </w:rPr>
              <w:t>8</w:t>
            </w:r>
          </w:p>
        </w:tc>
        <w:tc>
          <w:tcPr>
            <w:tcW w:w="2976" w:type="dxa"/>
            <w:vAlign w:val="center"/>
          </w:tcPr>
          <w:p w14:paraId="76957814" w14:textId="77777777" w:rsidR="007644F9" w:rsidRPr="009303D7" w:rsidRDefault="007644F9" w:rsidP="00470CCA">
            <w:r>
              <w:rPr>
                <w:rFonts w:hint="eastAsia"/>
              </w:rPr>
              <w:t>申请日期</w:t>
            </w:r>
          </w:p>
        </w:tc>
        <w:tc>
          <w:tcPr>
            <w:tcW w:w="2410" w:type="dxa"/>
            <w:vAlign w:val="center"/>
          </w:tcPr>
          <w:p w14:paraId="5F2C86E8" w14:textId="77777777" w:rsidR="007644F9" w:rsidRPr="009303D7" w:rsidRDefault="007644F9" w:rsidP="00C75217"/>
        </w:tc>
      </w:tr>
      <w:tr w:rsidR="007644F9" w:rsidRPr="0081110F" w14:paraId="15CEA950" w14:textId="77777777" w:rsidTr="00587D2E">
        <w:trPr>
          <w:trHeight w:val="415"/>
          <w:jc w:val="center"/>
        </w:trPr>
        <w:tc>
          <w:tcPr>
            <w:tcW w:w="537" w:type="dxa"/>
            <w:vAlign w:val="center"/>
          </w:tcPr>
          <w:p w14:paraId="236F6800" w14:textId="77777777" w:rsidR="00E70528" w:rsidRDefault="00E70528">
            <w:pPr>
              <w:pStyle w:val="ab"/>
              <w:numPr>
                <w:ilvl w:val="0"/>
                <w:numId w:val="31"/>
              </w:numPr>
              <w:ind w:firstLineChars="0"/>
              <w:jc w:val="center"/>
              <w:rPr>
                <w:b/>
              </w:rPr>
            </w:pPr>
          </w:p>
        </w:tc>
        <w:tc>
          <w:tcPr>
            <w:tcW w:w="1288" w:type="dxa"/>
            <w:vAlign w:val="center"/>
          </w:tcPr>
          <w:p w14:paraId="03F587EB" w14:textId="77777777" w:rsidR="007644F9" w:rsidRPr="009303D7" w:rsidRDefault="007644F9" w:rsidP="00470CCA">
            <w:r>
              <w:rPr>
                <w:rFonts w:hint="eastAsia"/>
              </w:rPr>
              <w:t>ZQZHZT</w:t>
            </w:r>
          </w:p>
        </w:tc>
        <w:tc>
          <w:tcPr>
            <w:tcW w:w="1260" w:type="dxa"/>
            <w:vAlign w:val="center"/>
          </w:tcPr>
          <w:p w14:paraId="7D6BF385" w14:textId="77777777" w:rsidR="007644F9" w:rsidRPr="009303D7" w:rsidRDefault="007644F9" w:rsidP="00470CCA">
            <w:r w:rsidRPr="00602A83">
              <w:rPr>
                <w:rFonts w:hint="eastAsia"/>
              </w:rPr>
              <w:t>Character</w:t>
            </w:r>
          </w:p>
        </w:tc>
        <w:tc>
          <w:tcPr>
            <w:tcW w:w="851" w:type="dxa"/>
            <w:vAlign w:val="center"/>
          </w:tcPr>
          <w:p w14:paraId="316A3B84" w14:textId="77777777" w:rsidR="007644F9" w:rsidRDefault="007644F9" w:rsidP="00470CCA">
            <w:r>
              <w:rPr>
                <w:rFonts w:hint="eastAsia"/>
              </w:rPr>
              <w:t>2</w:t>
            </w:r>
          </w:p>
        </w:tc>
        <w:tc>
          <w:tcPr>
            <w:tcW w:w="2976" w:type="dxa"/>
            <w:vAlign w:val="center"/>
          </w:tcPr>
          <w:p w14:paraId="5379F6B7" w14:textId="77777777" w:rsidR="007644F9" w:rsidRPr="009303D7" w:rsidRDefault="007644F9" w:rsidP="00470CCA">
            <w:r w:rsidRPr="00602A83">
              <w:rPr>
                <w:rFonts w:hint="eastAsia"/>
              </w:rPr>
              <w:t>证券账户状态</w:t>
            </w:r>
          </w:p>
        </w:tc>
        <w:tc>
          <w:tcPr>
            <w:tcW w:w="2410" w:type="dxa"/>
            <w:vAlign w:val="center"/>
          </w:tcPr>
          <w:p w14:paraId="08FABA6D" w14:textId="77777777" w:rsidR="007644F9" w:rsidDel="00DC1D50" w:rsidRDefault="007644F9" w:rsidP="00C75217">
            <w:r w:rsidRPr="00A77FA8">
              <w:rPr>
                <w:rFonts w:hint="eastAsia"/>
              </w:rPr>
              <w:t>字典</w:t>
            </w:r>
            <w:r w:rsidRPr="00A77FA8">
              <w:rPr>
                <w:rFonts w:hint="eastAsia"/>
              </w:rPr>
              <w:t>(</w:t>
            </w:r>
            <w:r>
              <w:rPr>
                <w:rFonts w:hint="eastAsia"/>
              </w:rPr>
              <w:t>ZQZHZT</w:t>
            </w:r>
            <w:r w:rsidRPr="00A77FA8">
              <w:rPr>
                <w:rFonts w:hint="eastAsia"/>
              </w:rPr>
              <w:t>)</w:t>
            </w:r>
          </w:p>
        </w:tc>
      </w:tr>
      <w:tr w:rsidR="007644F9" w:rsidRPr="0081110F" w14:paraId="2FE01A5B" w14:textId="77777777" w:rsidTr="00587D2E">
        <w:trPr>
          <w:trHeight w:val="415"/>
          <w:jc w:val="center"/>
        </w:trPr>
        <w:tc>
          <w:tcPr>
            <w:tcW w:w="537" w:type="dxa"/>
            <w:vAlign w:val="center"/>
          </w:tcPr>
          <w:p w14:paraId="34422101" w14:textId="77777777" w:rsidR="00E70528" w:rsidRDefault="00E70528">
            <w:pPr>
              <w:pStyle w:val="ab"/>
              <w:numPr>
                <w:ilvl w:val="0"/>
                <w:numId w:val="31"/>
              </w:numPr>
              <w:ind w:firstLineChars="0"/>
              <w:jc w:val="center"/>
              <w:rPr>
                <w:b/>
              </w:rPr>
            </w:pPr>
          </w:p>
        </w:tc>
        <w:tc>
          <w:tcPr>
            <w:tcW w:w="1288" w:type="dxa"/>
            <w:vAlign w:val="center"/>
          </w:tcPr>
          <w:p w14:paraId="67F8ED04" w14:textId="77777777" w:rsidR="007644F9" w:rsidRPr="009303D7" w:rsidRDefault="007644F9" w:rsidP="00470CCA">
            <w:r w:rsidRPr="009303D7">
              <w:rPr>
                <w:rFonts w:hint="eastAsia"/>
              </w:rPr>
              <w:t>YWRQ</w:t>
            </w:r>
          </w:p>
        </w:tc>
        <w:tc>
          <w:tcPr>
            <w:tcW w:w="1260" w:type="dxa"/>
            <w:vAlign w:val="center"/>
          </w:tcPr>
          <w:p w14:paraId="53A9A17F" w14:textId="77777777" w:rsidR="007644F9" w:rsidRPr="009303D7" w:rsidRDefault="007644F9" w:rsidP="00470CCA">
            <w:r w:rsidRPr="009303D7">
              <w:rPr>
                <w:rFonts w:hint="eastAsia"/>
              </w:rPr>
              <w:t>Character</w:t>
            </w:r>
          </w:p>
        </w:tc>
        <w:tc>
          <w:tcPr>
            <w:tcW w:w="851" w:type="dxa"/>
            <w:vAlign w:val="center"/>
          </w:tcPr>
          <w:p w14:paraId="2DA56652" w14:textId="77777777" w:rsidR="007644F9" w:rsidRPr="009303D7" w:rsidRDefault="007644F9" w:rsidP="00470CCA">
            <w:r w:rsidRPr="009303D7">
              <w:rPr>
                <w:rFonts w:hint="eastAsia"/>
              </w:rPr>
              <w:t>8</w:t>
            </w:r>
          </w:p>
        </w:tc>
        <w:tc>
          <w:tcPr>
            <w:tcW w:w="2976" w:type="dxa"/>
            <w:vAlign w:val="center"/>
          </w:tcPr>
          <w:p w14:paraId="3D5321D2" w14:textId="77777777" w:rsidR="007644F9" w:rsidRPr="009303D7" w:rsidRDefault="007644F9" w:rsidP="00470CCA">
            <w:r w:rsidRPr="009303D7">
              <w:rPr>
                <w:rFonts w:hint="eastAsia"/>
              </w:rPr>
              <w:t>业务日期</w:t>
            </w:r>
          </w:p>
        </w:tc>
        <w:tc>
          <w:tcPr>
            <w:tcW w:w="2410" w:type="dxa"/>
            <w:vAlign w:val="center"/>
          </w:tcPr>
          <w:p w14:paraId="39453A73" w14:textId="77777777" w:rsidR="007644F9" w:rsidRPr="009303D7" w:rsidRDefault="007644F9" w:rsidP="00C75217"/>
        </w:tc>
      </w:tr>
      <w:tr w:rsidR="007644F9" w:rsidRPr="0081110F" w14:paraId="2AB69FFB" w14:textId="77777777" w:rsidTr="00587D2E">
        <w:trPr>
          <w:trHeight w:val="415"/>
          <w:jc w:val="center"/>
        </w:trPr>
        <w:tc>
          <w:tcPr>
            <w:tcW w:w="537" w:type="dxa"/>
            <w:vAlign w:val="center"/>
          </w:tcPr>
          <w:p w14:paraId="435FE0F6" w14:textId="77777777" w:rsidR="00E70528" w:rsidRDefault="00E70528">
            <w:pPr>
              <w:pStyle w:val="ab"/>
              <w:numPr>
                <w:ilvl w:val="0"/>
                <w:numId w:val="31"/>
              </w:numPr>
              <w:ind w:firstLineChars="0"/>
              <w:jc w:val="center"/>
              <w:rPr>
                <w:b/>
              </w:rPr>
            </w:pPr>
          </w:p>
        </w:tc>
        <w:tc>
          <w:tcPr>
            <w:tcW w:w="1288" w:type="dxa"/>
            <w:vAlign w:val="center"/>
          </w:tcPr>
          <w:p w14:paraId="50461748" w14:textId="77777777" w:rsidR="007644F9" w:rsidRPr="009303D7" w:rsidRDefault="007644F9" w:rsidP="00470CCA">
            <w:r w:rsidRPr="008C498F">
              <w:rPr>
                <w:rFonts w:hint="eastAsia"/>
              </w:rPr>
              <w:t>YWPZBS</w:t>
            </w:r>
          </w:p>
        </w:tc>
        <w:tc>
          <w:tcPr>
            <w:tcW w:w="1260" w:type="dxa"/>
            <w:vAlign w:val="center"/>
          </w:tcPr>
          <w:p w14:paraId="2BF7FDCC" w14:textId="77777777" w:rsidR="007644F9" w:rsidRPr="009303D7" w:rsidRDefault="007644F9" w:rsidP="00470CCA">
            <w:r w:rsidRPr="008C498F">
              <w:rPr>
                <w:rFonts w:hint="eastAsia"/>
              </w:rPr>
              <w:t>Character</w:t>
            </w:r>
          </w:p>
        </w:tc>
        <w:tc>
          <w:tcPr>
            <w:tcW w:w="851" w:type="dxa"/>
            <w:vAlign w:val="center"/>
          </w:tcPr>
          <w:p w14:paraId="63D05060" w14:textId="77777777" w:rsidR="007644F9" w:rsidRPr="009303D7" w:rsidRDefault="007644F9" w:rsidP="00470CCA">
            <w:r w:rsidRPr="008C498F">
              <w:rPr>
                <w:rFonts w:hint="eastAsia"/>
              </w:rPr>
              <w:t>1</w:t>
            </w:r>
          </w:p>
        </w:tc>
        <w:tc>
          <w:tcPr>
            <w:tcW w:w="2976" w:type="dxa"/>
            <w:vAlign w:val="center"/>
          </w:tcPr>
          <w:p w14:paraId="49A867D6" w14:textId="77777777" w:rsidR="007644F9" w:rsidRPr="009303D7" w:rsidRDefault="007644F9" w:rsidP="00470CCA">
            <w:r w:rsidRPr="008C498F">
              <w:rPr>
                <w:rFonts w:hint="eastAsia"/>
              </w:rPr>
              <w:t>业务凭证报送标识</w:t>
            </w:r>
          </w:p>
        </w:tc>
        <w:tc>
          <w:tcPr>
            <w:tcW w:w="2410" w:type="dxa"/>
            <w:vAlign w:val="center"/>
          </w:tcPr>
          <w:p w14:paraId="5CA46B56" w14:textId="77777777" w:rsidR="007644F9" w:rsidRPr="009303D7" w:rsidRDefault="007644F9" w:rsidP="00C75217">
            <w:r w:rsidRPr="00C45958">
              <w:rPr>
                <w:rFonts w:hint="eastAsia"/>
              </w:rPr>
              <w:t>字典</w:t>
            </w:r>
            <w:r w:rsidRPr="00C45958">
              <w:rPr>
                <w:rFonts w:hint="eastAsia"/>
              </w:rPr>
              <w:t>(</w:t>
            </w:r>
            <w:r w:rsidRPr="008C498F">
              <w:rPr>
                <w:rFonts w:hint="eastAsia"/>
              </w:rPr>
              <w:t>YWPZBS</w:t>
            </w:r>
            <w:r w:rsidRPr="00C45958">
              <w:rPr>
                <w:rFonts w:hint="eastAsia"/>
              </w:rPr>
              <w:t>)</w:t>
            </w:r>
          </w:p>
        </w:tc>
      </w:tr>
      <w:tr w:rsidR="007644F9" w:rsidRPr="0081110F" w14:paraId="5BC49621" w14:textId="77777777" w:rsidTr="00587D2E">
        <w:trPr>
          <w:trHeight w:val="415"/>
          <w:jc w:val="center"/>
        </w:trPr>
        <w:tc>
          <w:tcPr>
            <w:tcW w:w="537" w:type="dxa"/>
            <w:vAlign w:val="center"/>
          </w:tcPr>
          <w:p w14:paraId="3B241C94" w14:textId="77777777" w:rsidR="00E70528" w:rsidRDefault="00E70528">
            <w:pPr>
              <w:pStyle w:val="ab"/>
              <w:numPr>
                <w:ilvl w:val="0"/>
                <w:numId w:val="31"/>
              </w:numPr>
              <w:ind w:firstLineChars="0"/>
              <w:jc w:val="center"/>
              <w:rPr>
                <w:b/>
              </w:rPr>
            </w:pPr>
          </w:p>
        </w:tc>
        <w:tc>
          <w:tcPr>
            <w:tcW w:w="1288" w:type="dxa"/>
            <w:vAlign w:val="center"/>
          </w:tcPr>
          <w:p w14:paraId="73691CAC" w14:textId="77777777" w:rsidR="007644F9" w:rsidRPr="009303D7" w:rsidRDefault="007644F9" w:rsidP="00470CCA">
            <w:r w:rsidRPr="009303D7">
              <w:rPr>
                <w:rFonts w:hint="eastAsia"/>
              </w:rPr>
              <w:t>JGDM</w:t>
            </w:r>
          </w:p>
        </w:tc>
        <w:tc>
          <w:tcPr>
            <w:tcW w:w="1260" w:type="dxa"/>
            <w:vAlign w:val="center"/>
          </w:tcPr>
          <w:p w14:paraId="227DFA8E" w14:textId="77777777" w:rsidR="007644F9" w:rsidRPr="009303D7" w:rsidRDefault="007644F9" w:rsidP="00470CCA">
            <w:r w:rsidRPr="009303D7">
              <w:rPr>
                <w:rFonts w:hint="eastAsia"/>
              </w:rPr>
              <w:t>Character</w:t>
            </w:r>
          </w:p>
        </w:tc>
        <w:tc>
          <w:tcPr>
            <w:tcW w:w="851" w:type="dxa"/>
            <w:vAlign w:val="center"/>
          </w:tcPr>
          <w:p w14:paraId="5601EE07" w14:textId="77777777" w:rsidR="007644F9" w:rsidRPr="009303D7" w:rsidRDefault="007644F9" w:rsidP="00470CCA">
            <w:r w:rsidRPr="009303D7">
              <w:rPr>
                <w:rFonts w:hint="eastAsia"/>
              </w:rPr>
              <w:t>4</w:t>
            </w:r>
          </w:p>
        </w:tc>
        <w:tc>
          <w:tcPr>
            <w:tcW w:w="2976" w:type="dxa"/>
            <w:vAlign w:val="center"/>
          </w:tcPr>
          <w:p w14:paraId="23157795" w14:textId="77777777" w:rsidR="007644F9" w:rsidRPr="009303D7" w:rsidRDefault="007644F9" w:rsidP="00470CCA">
            <w:r w:rsidRPr="009303D7">
              <w:rPr>
                <w:rFonts w:hint="eastAsia"/>
              </w:rPr>
              <w:t>结果代码</w:t>
            </w:r>
          </w:p>
        </w:tc>
        <w:tc>
          <w:tcPr>
            <w:tcW w:w="2410" w:type="dxa"/>
            <w:vAlign w:val="center"/>
          </w:tcPr>
          <w:p w14:paraId="09995E55" w14:textId="77777777" w:rsidR="007644F9" w:rsidRPr="009303D7" w:rsidRDefault="007644F9" w:rsidP="00C75217"/>
        </w:tc>
      </w:tr>
      <w:tr w:rsidR="007644F9" w:rsidRPr="0081110F" w14:paraId="6AC79119" w14:textId="77777777" w:rsidTr="00587D2E">
        <w:trPr>
          <w:trHeight w:val="415"/>
          <w:jc w:val="center"/>
        </w:trPr>
        <w:tc>
          <w:tcPr>
            <w:tcW w:w="537" w:type="dxa"/>
            <w:vAlign w:val="center"/>
          </w:tcPr>
          <w:p w14:paraId="1FC0531F" w14:textId="77777777" w:rsidR="00E70528" w:rsidRDefault="00E70528">
            <w:pPr>
              <w:pStyle w:val="ab"/>
              <w:numPr>
                <w:ilvl w:val="0"/>
                <w:numId w:val="31"/>
              </w:numPr>
              <w:ind w:firstLineChars="0"/>
              <w:jc w:val="center"/>
              <w:rPr>
                <w:b/>
              </w:rPr>
            </w:pPr>
          </w:p>
        </w:tc>
        <w:tc>
          <w:tcPr>
            <w:tcW w:w="1288" w:type="dxa"/>
            <w:vAlign w:val="center"/>
          </w:tcPr>
          <w:p w14:paraId="30418BA7" w14:textId="77777777" w:rsidR="007644F9" w:rsidRPr="009303D7" w:rsidRDefault="007644F9" w:rsidP="00470CCA">
            <w:r w:rsidRPr="009303D7">
              <w:rPr>
                <w:rFonts w:hint="eastAsia"/>
              </w:rPr>
              <w:t>JGSM</w:t>
            </w:r>
          </w:p>
        </w:tc>
        <w:tc>
          <w:tcPr>
            <w:tcW w:w="1260" w:type="dxa"/>
            <w:vAlign w:val="center"/>
          </w:tcPr>
          <w:p w14:paraId="5D9752C5" w14:textId="77777777" w:rsidR="007644F9" w:rsidRPr="009303D7" w:rsidRDefault="007644F9" w:rsidP="00470CCA">
            <w:r w:rsidRPr="009303D7">
              <w:rPr>
                <w:rFonts w:hint="eastAsia"/>
              </w:rPr>
              <w:t>Character</w:t>
            </w:r>
          </w:p>
        </w:tc>
        <w:tc>
          <w:tcPr>
            <w:tcW w:w="851" w:type="dxa"/>
            <w:vAlign w:val="center"/>
          </w:tcPr>
          <w:p w14:paraId="114F25E3" w14:textId="77777777" w:rsidR="007644F9" w:rsidRPr="009303D7" w:rsidRDefault="007644F9" w:rsidP="00470CCA">
            <w:r w:rsidRPr="009303D7">
              <w:rPr>
                <w:rFonts w:hint="eastAsia"/>
              </w:rPr>
              <w:t>40</w:t>
            </w:r>
          </w:p>
        </w:tc>
        <w:tc>
          <w:tcPr>
            <w:tcW w:w="2976" w:type="dxa"/>
            <w:vAlign w:val="center"/>
          </w:tcPr>
          <w:p w14:paraId="246D3289" w14:textId="77777777" w:rsidR="007644F9" w:rsidRDefault="007644F9" w:rsidP="00470CCA">
            <w:r w:rsidRPr="009303D7">
              <w:rPr>
                <w:rFonts w:hint="eastAsia"/>
              </w:rPr>
              <w:t>结果说明</w:t>
            </w:r>
          </w:p>
        </w:tc>
        <w:tc>
          <w:tcPr>
            <w:tcW w:w="2410" w:type="dxa"/>
            <w:vAlign w:val="center"/>
          </w:tcPr>
          <w:p w14:paraId="0C3866AC" w14:textId="77777777" w:rsidR="007644F9" w:rsidRDefault="007644F9" w:rsidP="00C75217"/>
        </w:tc>
      </w:tr>
    </w:tbl>
    <w:p w14:paraId="05166A44" w14:textId="77777777" w:rsidR="00766D5E" w:rsidRDefault="00766D5E">
      <w:bookmarkStart w:id="157" w:name="_Toc378087940"/>
      <w:bookmarkStart w:id="158" w:name="_Toc378087941"/>
      <w:bookmarkStart w:id="159" w:name="_Toc378087942"/>
      <w:bookmarkStart w:id="160" w:name="_Toc378087943"/>
      <w:bookmarkStart w:id="161" w:name="_Toc378087944"/>
      <w:bookmarkStart w:id="162" w:name="_Toc378087952"/>
      <w:bookmarkStart w:id="163" w:name="_Toc378087959"/>
      <w:bookmarkStart w:id="164" w:name="_Toc378087966"/>
      <w:bookmarkStart w:id="165" w:name="_Toc378087973"/>
      <w:bookmarkStart w:id="166" w:name="_Toc378087980"/>
      <w:bookmarkStart w:id="167" w:name="_Toc378087987"/>
      <w:bookmarkStart w:id="168" w:name="_Toc378087994"/>
      <w:bookmarkStart w:id="169" w:name="_Toc378088001"/>
      <w:bookmarkStart w:id="170" w:name="_Toc378088008"/>
      <w:bookmarkStart w:id="171" w:name="_Toc378088015"/>
      <w:bookmarkStart w:id="172" w:name="_Toc378088016"/>
      <w:bookmarkStart w:id="173" w:name="_Toc378088017"/>
      <w:bookmarkStart w:id="174" w:name="_Toc378088018"/>
      <w:bookmarkStart w:id="175" w:name="_Toc378088019"/>
      <w:bookmarkStart w:id="176" w:name="_Toc378088020"/>
      <w:bookmarkStart w:id="177" w:name="_Toc378088021"/>
      <w:bookmarkStart w:id="178" w:name="_Toc378088022"/>
      <w:bookmarkStart w:id="179" w:name="_Toc378088023"/>
      <w:bookmarkStart w:id="180" w:name="_Toc378088024"/>
      <w:bookmarkStart w:id="181" w:name="_Toc378088032"/>
      <w:bookmarkStart w:id="182" w:name="_Toc378088039"/>
      <w:bookmarkStart w:id="183" w:name="_Toc378088046"/>
      <w:bookmarkStart w:id="184" w:name="_Toc378088053"/>
      <w:bookmarkStart w:id="185" w:name="_Toc378088060"/>
      <w:bookmarkStart w:id="186" w:name="_Toc378088067"/>
      <w:bookmarkStart w:id="187" w:name="_Toc378088074"/>
      <w:bookmarkStart w:id="188" w:name="_Toc378088081"/>
      <w:bookmarkStart w:id="189" w:name="_Toc378088088"/>
      <w:bookmarkStart w:id="190" w:name="_Toc378088095"/>
      <w:bookmarkStart w:id="191" w:name="_Toc378088102"/>
      <w:bookmarkStart w:id="192" w:name="_Toc378088109"/>
      <w:bookmarkStart w:id="193" w:name="_Toc378088116"/>
      <w:bookmarkStart w:id="194" w:name="_Toc378088123"/>
      <w:bookmarkStart w:id="195" w:name="_Toc378088130"/>
      <w:bookmarkStart w:id="196" w:name="_Toc378088137"/>
      <w:bookmarkStart w:id="197" w:name="_Toc378088138"/>
      <w:bookmarkStart w:id="198" w:name="_Toc378088139"/>
      <w:bookmarkStart w:id="199" w:name="_Toc378088140"/>
      <w:bookmarkStart w:id="200" w:name="_Toc378088141"/>
      <w:bookmarkStart w:id="201" w:name="_Toc378088149"/>
      <w:bookmarkStart w:id="202" w:name="_Toc378088156"/>
      <w:bookmarkStart w:id="203" w:name="_Toc378088163"/>
      <w:bookmarkStart w:id="204" w:name="_Toc378088170"/>
      <w:bookmarkStart w:id="205" w:name="_Toc378088177"/>
      <w:bookmarkStart w:id="206" w:name="_Toc378088184"/>
      <w:bookmarkStart w:id="207" w:name="_Toc378088191"/>
      <w:bookmarkStart w:id="208" w:name="_Toc378088198"/>
      <w:bookmarkStart w:id="209" w:name="_Toc378088205"/>
      <w:bookmarkStart w:id="210" w:name="_Toc378088212"/>
      <w:bookmarkStart w:id="211" w:name="_Toc378088213"/>
      <w:bookmarkStart w:id="212" w:name="_Toc378088214"/>
      <w:bookmarkStart w:id="213" w:name="_Toc378088215"/>
      <w:bookmarkStart w:id="214" w:name="_Toc378088216"/>
      <w:bookmarkStart w:id="215" w:name="_Toc378088217"/>
      <w:bookmarkStart w:id="216" w:name="_Toc378088218"/>
      <w:bookmarkStart w:id="217" w:name="_Toc378088219"/>
      <w:bookmarkStart w:id="218" w:name="_Toc378088220"/>
      <w:bookmarkStart w:id="219" w:name="_Toc378088221"/>
      <w:bookmarkStart w:id="220" w:name="_Toc378088229"/>
      <w:bookmarkStart w:id="221" w:name="_Toc378088236"/>
      <w:bookmarkStart w:id="222" w:name="_Toc378088243"/>
      <w:bookmarkStart w:id="223" w:name="_Toc378088250"/>
      <w:bookmarkStart w:id="224" w:name="_Toc378088257"/>
      <w:bookmarkStart w:id="225" w:name="_Toc378088264"/>
      <w:bookmarkStart w:id="226" w:name="_Toc378088271"/>
      <w:bookmarkStart w:id="227" w:name="_Toc378088278"/>
      <w:bookmarkStart w:id="228" w:name="_Toc378088285"/>
      <w:bookmarkStart w:id="229" w:name="_Toc378088292"/>
      <w:bookmarkStart w:id="230" w:name="_Toc378088299"/>
      <w:bookmarkStart w:id="231" w:name="_Toc378088306"/>
      <w:bookmarkStart w:id="232" w:name="_Toc378088313"/>
      <w:bookmarkStart w:id="233" w:name="_Toc378088320"/>
      <w:bookmarkStart w:id="234" w:name="_Toc378088327"/>
      <w:bookmarkStart w:id="235" w:name="_Toc378088334"/>
      <w:bookmarkStart w:id="236" w:name="_Toc378088341"/>
      <w:bookmarkStart w:id="237" w:name="_Toc378088348"/>
      <w:bookmarkStart w:id="238" w:name="_Toc358041940"/>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47F761AF" w14:textId="77777777" w:rsidR="002E7E47" w:rsidRDefault="002E7E47" w:rsidP="002E7E47">
      <w:pPr>
        <w:pStyle w:val="2"/>
        <w:numPr>
          <w:ilvl w:val="0"/>
          <w:numId w:val="3"/>
        </w:numPr>
      </w:pPr>
      <w:bookmarkStart w:id="239" w:name="_Toc3820402"/>
      <w:r>
        <w:rPr>
          <w:rFonts w:hint="eastAsia"/>
        </w:rPr>
        <w:t>存量账户关联</w:t>
      </w:r>
      <w:r>
        <w:t>关系</w:t>
      </w:r>
      <w:r>
        <w:rPr>
          <w:rFonts w:hint="eastAsia"/>
        </w:rPr>
        <w:t>报</w:t>
      </w:r>
      <w:r>
        <w:t>送信息查询</w:t>
      </w:r>
      <w:bookmarkEnd w:id="239"/>
    </w:p>
    <w:p w14:paraId="786B4C24" w14:textId="77777777" w:rsidR="002E7E47" w:rsidRDefault="002E7E47" w:rsidP="002E7E47">
      <w:pPr>
        <w:rPr>
          <w:sz w:val="24"/>
          <w:szCs w:val="24"/>
        </w:rPr>
      </w:pPr>
    </w:p>
    <w:p w14:paraId="4754EB8D" w14:textId="77777777" w:rsidR="006019D9" w:rsidRDefault="006019D9" w:rsidP="006019D9">
      <w:pPr>
        <w:rPr>
          <w:sz w:val="24"/>
          <w:szCs w:val="24"/>
        </w:rPr>
      </w:pPr>
    </w:p>
    <w:p w14:paraId="1FDD5E69" w14:textId="77777777" w:rsidR="006019D9" w:rsidRPr="00700250" w:rsidRDefault="006019D9" w:rsidP="006019D9">
      <w:pPr>
        <w:rPr>
          <w:sz w:val="24"/>
          <w:szCs w:val="28"/>
        </w:rPr>
      </w:pPr>
      <w:r w:rsidRPr="00700250">
        <w:rPr>
          <w:sz w:val="24"/>
          <w:szCs w:val="28"/>
        </w:rPr>
        <w:t>ServiceDomain = “CSDCC           ”</w:t>
      </w:r>
    </w:p>
    <w:p w14:paraId="0A7BA1FD" w14:textId="77777777" w:rsidR="006019D9" w:rsidRPr="00CF341F" w:rsidRDefault="006019D9" w:rsidP="006019D9">
      <w:pPr>
        <w:rPr>
          <w:sz w:val="24"/>
          <w:szCs w:val="28"/>
        </w:rPr>
      </w:pPr>
      <w:r w:rsidRPr="00700250">
        <w:rPr>
          <w:sz w:val="24"/>
          <w:szCs w:val="28"/>
        </w:rPr>
        <w:t>ServiceName = “UAPSRV          ”</w:t>
      </w:r>
    </w:p>
    <w:p w14:paraId="44021118" w14:textId="77777777" w:rsidR="006019D9" w:rsidRDefault="006019D9" w:rsidP="006019D9">
      <w:pPr>
        <w:rPr>
          <w:sz w:val="24"/>
          <w:szCs w:val="24"/>
        </w:rPr>
      </w:pPr>
    </w:p>
    <w:p w14:paraId="1E56A9AD" w14:textId="77777777" w:rsidR="002E7E47" w:rsidRDefault="002E7E47" w:rsidP="00980985">
      <w:pPr>
        <w:rPr>
          <w:sz w:val="24"/>
          <w:szCs w:val="24"/>
        </w:rPr>
      </w:pPr>
      <w:r w:rsidRPr="000176C9">
        <w:rPr>
          <w:sz w:val="24"/>
          <w:szCs w:val="24"/>
        </w:rPr>
        <w:t>ServiceType = “</w:t>
      </w:r>
      <w:r>
        <w:rPr>
          <w:sz w:val="24"/>
          <w:szCs w:val="24"/>
        </w:rPr>
        <w:t>20</w:t>
      </w:r>
      <w:r w:rsidRPr="000176C9">
        <w:rPr>
          <w:sz w:val="24"/>
          <w:szCs w:val="24"/>
        </w:rPr>
        <w:t>”</w:t>
      </w:r>
    </w:p>
    <w:p w14:paraId="7DB81129" w14:textId="77777777" w:rsidR="002E7E47" w:rsidRDefault="002E7E47" w:rsidP="002E7E47">
      <w:pPr>
        <w:rPr>
          <w:sz w:val="24"/>
          <w:szCs w:val="24"/>
        </w:rPr>
      </w:pPr>
    </w:p>
    <w:p w14:paraId="19773E65" w14:textId="77777777" w:rsidR="002E7E47" w:rsidRPr="00271B22" w:rsidRDefault="002E7E47" w:rsidP="002E7E47">
      <w:pPr>
        <w:rPr>
          <w:b/>
          <w:sz w:val="30"/>
          <w:szCs w:val="30"/>
        </w:rPr>
      </w:pPr>
      <w:r w:rsidRPr="00271B22">
        <w:rPr>
          <w:rFonts w:hint="eastAsia"/>
          <w:b/>
          <w:sz w:val="30"/>
          <w:szCs w:val="30"/>
        </w:rPr>
        <w:t>请求：</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88"/>
        <w:gridCol w:w="1260"/>
        <w:gridCol w:w="851"/>
        <w:gridCol w:w="2976"/>
        <w:gridCol w:w="2552"/>
      </w:tblGrid>
      <w:tr w:rsidR="002E7E47" w:rsidRPr="00455B38" w14:paraId="352CC5E5" w14:textId="77777777" w:rsidTr="008750B0">
        <w:trPr>
          <w:trHeight w:val="534"/>
          <w:jc w:val="center"/>
        </w:trPr>
        <w:tc>
          <w:tcPr>
            <w:tcW w:w="537" w:type="dxa"/>
            <w:shd w:val="clear" w:color="auto" w:fill="FFC000"/>
            <w:vAlign w:val="center"/>
          </w:tcPr>
          <w:p w14:paraId="0EA15CC5" w14:textId="77777777" w:rsidR="002E7E47" w:rsidRPr="00455B38" w:rsidRDefault="002E7E47" w:rsidP="008750B0">
            <w:pPr>
              <w:jc w:val="center"/>
              <w:rPr>
                <w:b/>
                <w:sz w:val="24"/>
                <w:szCs w:val="24"/>
              </w:rPr>
            </w:pPr>
            <w:r w:rsidRPr="00455B38">
              <w:rPr>
                <w:rFonts w:hint="eastAsia"/>
                <w:b/>
                <w:sz w:val="24"/>
                <w:szCs w:val="24"/>
              </w:rPr>
              <w:t>NO</w:t>
            </w:r>
          </w:p>
        </w:tc>
        <w:tc>
          <w:tcPr>
            <w:tcW w:w="1288" w:type="dxa"/>
            <w:shd w:val="clear" w:color="auto" w:fill="FFC000"/>
            <w:vAlign w:val="center"/>
          </w:tcPr>
          <w:p w14:paraId="5F70AE42" w14:textId="77777777" w:rsidR="002E7E47" w:rsidRPr="00455B38" w:rsidRDefault="002E7E47" w:rsidP="008750B0">
            <w:pPr>
              <w:jc w:val="center"/>
              <w:rPr>
                <w:b/>
                <w:sz w:val="24"/>
                <w:szCs w:val="24"/>
              </w:rPr>
            </w:pPr>
            <w:r w:rsidRPr="00455B38">
              <w:rPr>
                <w:rFonts w:hint="eastAsia"/>
                <w:b/>
                <w:sz w:val="24"/>
                <w:szCs w:val="24"/>
              </w:rPr>
              <w:t>字段</w:t>
            </w:r>
          </w:p>
        </w:tc>
        <w:tc>
          <w:tcPr>
            <w:tcW w:w="1260" w:type="dxa"/>
            <w:shd w:val="clear" w:color="auto" w:fill="FFC000"/>
            <w:vAlign w:val="center"/>
          </w:tcPr>
          <w:p w14:paraId="00D9F8C4" w14:textId="77777777" w:rsidR="002E7E47" w:rsidRPr="00455B38" w:rsidRDefault="002E7E47" w:rsidP="008750B0">
            <w:pPr>
              <w:jc w:val="center"/>
              <w:rPr>
                <w:b/>
                <w:sz w:val="24"/>
                <w:szCs w:val="24"/>
              </w:rPr>
            </w:pPr>
            <w:r w:rsidRPr="00455B38">
              <w:rPr>
                <w:rFonts w:hint="eastAsia"/>
                <w:b/>
                <w:sz w:val="24"/>
                <w:szCs w:val="24"/>
              </w:rPr>
              <w:t>类型</w:t>
            </w:r>
          </w:p>
        </w:tc>
        <w:tc>
          <w:tcPr>
            <w:tcW w:w="851" w:type="dxa"/>
            <w:shd w:val="clear" w:color="auto" w:fill="FFC000"/>
            <w:vAlign w:val="center"/>
          </w:tcPr>
          <w:p w14:paraId="45292210" w14:textId="77777777" w:rsidR="002E7E47" w:rsidRPr="00455B38" w:rsidRDefault="002E7E47" w:rsidP="008750B0">
            <w:pPr>
              <w:jc w:val="center"/>
              <w:rPr>
                <w:b/>
                <w:sz w:val="24"/>
                <w:szCs w:val="24"/>
              </w:rPr>
            </w:pPr>
            <w:r w:rsidRPr="00455B38">
              <w:rPr>
                <w:rFonts w:hint="eastAsia"/>
                <w:b/>
                <w:sz w:val="24"/>
                <w:szCs w:val="24"/>
              </w:rPr>
              <w:t>长度</w:t>
            </w:r>
          </w:p>
        </w:tc>
        <w:tc>
          <w:tcPr>
            <w:tcW w:w="2976" w:type="dxa"/>
            <w:shd w:val="clear" w:color="auto" w:fill="FFC000"/>
            <w:vAlign w:val="center"/>
          </w:tcPr>
          <w:p w14:paraId="560C95C1" w14:textId="77777777" w:rsidR="002E7E47" w:rsidRPr="00455B38" w:rsidRDefault="002E7E47" w:rsidP="008750B0">
            <w:pPr>
              <w:jc w:val="center"/>
              <w:rPr>
                <w:b/>
                <w:sz w:val="24"/>
                <w:szCs w:val="24"/>
              </w:rPr>
            </w:pPr>
            <w:r w:rsidRPr="00455B38">
              <w:rPr>
                <w:rFonts w:hint="eastAsia"/>
                <w:b/>
                <w:sz w:val="24"/>
                <w:szCs w:val="24"/>
              </w:rPr>
              <w:t>字段名称</w:t>
            </w:r>
          </w:p>
        </w:tc>
        <w:tc>
          <w:tcPr>
            <w:tcW w:w="2552" w:type="dxa"/>
            <w:shd w:val="clear" w:color="auto" w:fill="FFC000"/>
            <w:vAlign w:val="center"/>
          </w:tcPr>
          <w:p w14:paraId="3BD9FF88" w14:textId="77777777" w:rsidR="002E7E47" w:rsidRPr="00455B38" w:rsidRDefault="002E7E47" w:rsidP="008750B0">
            <w:pPr>
              <w:jc w:val="center"/>
              <w:rPr>
                <w:b/>
                <w:sz w:val="24"/>
                <w:szCs w:val="24"/>
              </w:rPr>
            </w:pPr>
            <w:r>
              <w:rPr>
                <w:rFonts w:hint="eastAsia"/>
                <w:b/>
                <w:sz w:val="24"/>
                <w:szCs w:val="24"/>
              </w:rPr>
              <w:t>备注</w:t>
            </w:r>
          </w:p>
        </w:tc>
      </w:tr>
      <w:tr w:rsidR="002E7E47" w14:paraId="7AD0316F" w14:textId="77777777" w:rsidTr="008750B0">
        <w:trPr>
          <w:trHeight w:val="415"/>
          <w:jc w:val="center"/>
        </w:trPr>
        <w:tc>
          <w:tcPr>
            <w:tcW w:w="537" w:type="dxa"/>
            <w:vAlign w:val="center"/>
          </w:tcPr>
          <w:p w14:paraId="11B0B298" w14:textId="77777777" w:rsidR="00E70528" w:rsidRDefault="00E70528">
            <w:pPr>
              <w:pStyle w:val="ab"/>
              <w:numPr>
                <w:ilvl w:val="0"/>
                <w:numId w:val="114"/>
              </w:numPr>
              <w:ind w:firstLineChars="0"/>
              <w:jc w:val="center"/>
              <w:rPr>
                <w:b/>
              </w:rPr>
            </w:pPr>
          </w:p>
        </w:tc>
        <w:tc>
          <w:tcPr>
            <w:tcW w:w="1288" w:type="dxa"/>
            <w:vAlign w:val="center"/>
          </w:tcPr>
          <w:p w14:paraId="42C020E0" w14:textId="77777777" w:rsidR="002E7E47" w:rsidRPr="00141E1D" w:rsidRDefault="002E7E47" w:rsidP="008750B0">
            <w:r>
              <w:rPr>
                <w:rFonts w:hint="eastAsia"/>
              </w:rPr>
              <w:t>YWLSH</w:t>
            </w:r>
          </w:p>
        </w:tc>
        <w:tc>
          <w:tcPr>
            <w:tcW w:w="1260" w:type="dxa"/>
            <w:vAlign w:val="center"/>
          </w:tcPr>
          <w:p w14:paraId="5FB9F8EE" w14:textId="77777777" w:rsidR="002E7E47" w:rsidRPr="00141E1D" w:rsidRDefault="002E7E47" w:rsidP="008750B0">
            <w:r w:rsidRPr="00C45958">
              <w:rPr>
                <w:rFonts w:hint="eastAsia"/>
              </w:rPr>
              <w:t>Character</w:t>
            </w:r>
          </w:p>
        </w:tc>
        <w:tc>
          <w:tcPr>
            <w:tcW w:w="851" w:type="dxa"/>
            <w:vAlign w:val="center"/>
          </w:tcPr>
          <w:p w14:paraId="7C8FAE34" w14:textId="77777777" w:rsidR="002E7E47" w:rsidRPr="00141E1D" w:rsidRDefault="002E7E47" w:rsidP="008750B0">
            <w:r>
              <w:rPr>
                <w:rFonts w:hint="eastAsia"/>
              </w:rPr>
              <w:t>10</w:t>
            </w:r>
          </w:p>
        </w:tc>
        <w:tc>
          <w:tcPr>
            <w:tcW w:w="2976" w:type="dxa"/>
            <w:vAlign w:val="center"/>
          </w:tcPr>
          <w:p w14:paraId="2F1B08BD" w14:textId="77777777" w:rsidR="002E7E47" w:rsidRPr="00141E1D" w:rsidRDefault="002E7E47" w:rsidP="008750B0">
            <w:r>
              <w:rPr>
                <w:rFonts w:hint="eastAsia"/>
              </w:rPr>
              <w:t>业务流水号</w:t>
            </w:r>
          </w:p>
        </w:tc>
        <w:tc>
          <w:tcPr>
            <w:tcW w:w="2552" w:type="dxa"/>
            <w:vAlign w:val="center"/>
          </w:tcPr>
          <w:p w14:paraId="3B2AFA46" w14:textId="77777777" w:rsidR="002E7E47" w:rsidRPr="00141E1D" w:rsidRDefault="002E7E47" w:rsidP="008750B0">
            <w:r w:rsidRPr="00141E1D">
              <w:rPr>
                <w:rFonts w:hint="eastAsia"/>
              </w:rPr>
              <w:t>必填</w:t>
            </w:r>
          </w:p>
        </w:tc>
      </w:tr>
      <w:tr w:rsidR="002E7E47" w14:paraId="1752BE98" w14:textId="77777777" w:rsidTr="008750B0">
        <w:trPr>
          <w:trHeight w:val="415"/>
          <w:jc w:val="center"/>
        </w:trPr>
        <w:tc>
          <w:tcPr>
            <w:tcW w:w="537" w:type="dxa"/>
            <w:vAlign w:val="center"/>
          </w:tcPr>
          <w:p w14:paraId="20055FA5" w14:textId="77777777" w:rsidR="00E70528" w:rsidRDefault="00E70528">
            <w:pPr>
              <w:pStyle w:val="ab"/>
              <w:numPr>
                <w:ilvl w:val="0"/>
                <w:numId w:val="114"/>
              </w:numPr>
              <w:ind w:firstLineChars="0"/>
              <w:jc w:val="center"/>
              <w:rPr>
                <w:b/>
              </w:rPr>
            </w:pPr>
          </w:p>
        </w:tc>
        <w:tc>
          <w:tcPr>
            <w:tcW w:w="1288" w:type="dxa"/>
            <w:vAlign w:val="center"/>
          </w:tcPr>
          <w:p w14:paraId="0932FB36" w14:textId="77777777" w:rsidR="002E7E47" w:rsidRDefault="002E7E47" w:rsidP="008750B0">
            <w:r w:rsidRPr="00663F4D">
              <w:rPr>
                <w:rFonts w:hint="eastAsia"/>
              </w:rPr>
              <w:t>YMTH</w:t>
            </w:r>
          </w:p>
        </w:tc>
        <w:tc>
          <w:tcPr>
            <w:tcW w:w="1260" w:type="dxa"/>
            <w:vAlign w:val="center"/>
          </w:tcPr>
          <w:p w14:paraId="03DBF7ED" w14:textId="77777777" w:rsidR="002E7E47" w:rsidRPr="00C45958" w:rsidRDefault="002E7E47" w:rsidP="008750B0">
            <w:r w:rsidRPr="00663F4D">
              <w:rPr>
                <w:rFonts w:hint="eastAsia"/>
              </w:rPr>
              <w:t>Character</w:t>
            </w:r>
          </w:p>
        </w:tc>
        <w:tc>
          <w:tcPr>
            <w:tcW w:w="851" w:type="dxa"/>
            <w:vAlign w:val="center"/>
          </w:tcPr>
          <w:p w14:paraId="28C2E025" w14:textId="77777777" w:rsidR="002E7E47" w:rsidRDefault="002E7E47" w:rsidP="008750B0">
            <w:r>
              <w:rPr>
                <w:rFonts w:hint="eastAsia"/>
              </w:rPr>
              <w:t>20</w:t>
            </w:r>
          </w:p>
        </w:tc>
        <w:tc>
          <w:tcPr>
            <w:tcW w:w="2976" w:type="dxa"/>
            <w:vAlign w:val="center"/>
          </w:tcPr>
          <w:p w14:paraId="571DA2E3" w14:textId="77777777" w:rsidR="002E7E47" w:rsidRDefault="002E7E47" w:rsidP="008750B0">
            <w:r w:rsidRPr="00663F4D">
              <w:rPr>
                <w:rFonts w:hint="eastAsia"/>
              </w:rPr>
              <w:t>一码通账户号码</w:t>
            </w:r>
          </w:p>
        </w:tc>
        <w:tc>
          <w:tcPr>
            <w:tcW w:w="2552" w:type="dxa"/>
            <w:vAlign w:val="center"/>
          </w:tcPr>
          <w:p w14:paraId="26FEC831" w14:textId="77777777" w:rsidR="002E7E47" w:rsidRPr="00141E1D" w:rsidRDefault="002E7E47" w:rsidP="008750B0">
            <w:r>
              <w:rPr>
                <w:rFonts w:hint="eastAsia"/>
              </w:rPr>
              <w:t>非</w:t>
            </w:r>
            <w:r w:rsidRPr="00663F4D">
              <w:rPr>
                <w:rFonts w:hint="eastAsia"/>
              </w:rPr>
              <w:t>必填</w:t>
            </w:r>
          </w:p>
        </w:tc>
      </w:tr>
      <w:tr w:rsidR="002E7E47" w14:paraId="6E579E66" w14:textId="77777777" w:rsidTr="008750B0">
        <w:trPr>
          <w:trHeight w:val="415"/>
          <w:jc w:val="center"/>
        </w:trPr>
        <w:tc>
          <w:tcPr>
            <w:tcW w:w="537" w:type="dxa"/>
            <w:vAlign w:val="center"/>
          </w:tcPr>
          <w:p w14:paraId="5C6688EF" w14:textId="77777777" w:rsidR="00E70528" w:rsidRDefault="00E70528">
            <w:pPr>
              <w:pStyle w:val="ab"/>
              <w:numPr>
                <w:ilvl w:val="0"/>
                <w:numId w:val="114"/>
              </w:numPr>
              <w:ind w:firstLineChars="0"/>
              <w:jc w:val="center"/>
              <w:rPr>
                <w:b/>
              </w:rPr>
            </w:pPr>
          </w:p>
        </w:tc>
        <w:tc>
          <w:tcPr>
            <w:tcW w:w="1288" w:type="dxa"/>
            <w:vAlign w:val="center"/>
          </w:tcPr>
          <w:p w14:paraId="64A0301C" w14:textId="77777777" w:rsidR="002E7E47" w:rsidRPr="00141E1D" w:rsidRDefault="002E7E47" w:rsidP="008750B0">
            <w:r w:rsidRPr="00141E1D">
              <w:rPr>
                <w:rFonts w:hint="eastAsia"/>
              </w:rPr>
              <w:t>ZHLB</w:t>
            </w:r>
          </w:p>
        </w:tc>
        <w:tc>
          <w:tcPr>
            <w:tcW w:w="1260" w:type="dxa"/>
            <w:vAlign w:val="center"/>
          </w:tcPr>
          <w:p w14:paraId="7062829A" w14:textId="77777777" w:rsidR="002E7E47" w:rsidRPr="00141E1D" w:rsidRDefault="002E7E47" w:rsidP="008750B0">
            <w:r w:rsidRPr="00141E1D">
              <w:rPr>
                <w:rFonts w:hint="eastAsia"/>
              </w:rPr>
              <w:t>Character</w:t>
            </w:r>
          </w:p>
        </w:tc>
        <w:tc>
          <w:tcPr>
            <w:tcW w:w="851" w:type="dxa"/>
            <w:vAlign w:val="center"/>
          </w:tcPr>
          <w:p w14:paraId="0E394562" w14:textId="77777777" w:rsidR="002E7E47" w:rsidRPr="00141E1D" w:rsidRDefault="002E7E47" w:rsidP="008750B0">
            <w:r w:rsidRPr="00141E1D">
              <w:rPr>
                <w:rFonts w:hint="eastAsia"/>
              </w:rPr>
              <w:t>2</w:t>
            </w:r>
          </w:p>
        </w:tc>
        <w:tc>
          <w:tcPr>
            <w:tcW w:w="2976" w:type="dxa"/>
            <w:vAlign w:val="center"/>
          </w:tcPr>
          <w:p w14:paraId="462788C2" w14:textId="77777777" w:rsidR="002E7E47" w:rsidRPr="00141E1D" w:rsidRDefault="002E7E47" w:rsidP="008750B0">
            <w:r w:rsidRPr="00141E1D">
              <w:rPr>
                <w:rFonts w:hint="eastAsia"/>
              </w:rPr>
              <w:t>证券账户类别</w:t>
            </w:r>
          </w:p>
        </w:tc>
        <w:tc>
          <w:tcPr>
            <w:tcW w:w="2552" w:type="dxa"/>
            <w:vAlign w:val="center"/>
          </w:tcPr>
          <w:p w14:paraId="75B6513E" w14:textId="77777777" w:rsidR="002E7E47" w:rsidRPr="00141E1D" w:rsidRDefault="002E7E47" w:rsidP="008750B0">
            <w:r>
              <w:rPr>
                <w:rFonts w:hint="eastAsia"/>
              </w:rPr>
              <w:t>非</w:t>
            </w:r>
            <w:r w:rsidRPr="00141E1D">
              <w:rPr>
                <w:rFonts w:hint="eastAsia"/>
              </w:rPr>
              <w:t>必填</w:t>
            </w:r>
            <w:r>
              <w:rPr>
                <w:rFonts w:hint="eastAsia"/>
              </w:rPr>
              <w:t>，</w:t>
            </w:r>
            <w:r w:rsidRPr="00141E1D">
              <w:rPr>
                <w:rFonts w:hint="eastAsia"/>
              </w:rPr>
              <w:t>字典</w:t>
            </w:r>
            <w:r w:rsidRPr="00141E1D">
              <w:rPr>
                <w:rFonts w:hint="eastAsia"/>
              </w:rPr>
              <w:t>(ZHLB)</w:t>
            </w:r>
          </w:p>
        </w:tc>
      </w:tr>
      <w:tr w:rsidR="002E7E47" w14:paraId="48A31888" w14:textId="77777777" w:rsidTr="008750B0">
        <w:trPr>
          <w:trHeight w:val="415"/>
          <w:jc w:val="center"/>
        </w:trPr>
        <w:tc>
          <w:tcPr>
            <w:tcW w:w="537" w:type="dxa"/>
            <w:vAlign w:val="center"/>
          </w:tcPr>
          <w:p w14:paraId="32649808" w14:textId="77777777" w:rsidR="00E70528" w:rsidRDefault="00E70528">
            <w:pPr>
              <w:pStyle w:val="ab"/>
              <w:numPr>
                <w:ilvl w:val="0"/>
                <w:numId w:val="114"/>
              </w:numPr>
              <w:ind w:firstLineChars="0"/>
              <w:jc w:val="center"/>
              <w:rPr>
                <w:b/>
              </w:rPr>
            </w:pPr>
          </w:p>
        </w:tc>
        <w:tc>
          <w:tcPr>
            <w:tcW w:w="1288" w:type="dxa"/>
            <w:vAlign w:val="center"/>
          </w:tcPr>
          <w:p w14:paraId="582930D0" w14:textId="77777777" w:rsidR="002E7E47" w:rsidRPr="00141E1D" w:rsidRDefault="002E7E47" w:rsidP="008750B0">
            <w:r w:rsidRPr="00141E1D">
              <w:rPr>
                <w:rFonts w:hint="eastAsia"/>
              </w:rPr>
              <w:t>ZQZH</w:t>
            </w:r>
          </w:p>
        </w:tc>
        <w:tc>
          <w:tcPr>
            <w:tcW w:w="1260" w:type="dxa"/>
            <w:vAlign w:val="center"/>
          </w:tcPr>
          <w:p w14:paraId="3F428776" w14:textId="77777777" w:rsidR="002E7E47" w:rsidRPr="00141E1D" w:rsidRDefault="002E7E47" w:rsidP="008750B0">
            <w:r w:rsidRPr="00141E1D">
              <w:rPr>
                <w:rFonts w:hint="eastAsia"/>
              </w:rPr>
              <w:t>Character</w:t>
            </w:r>
          </w:p>
        </w:tc>
        <w:tc>
          <w:tcPr>
            <w:tcW w:w="851" w:type="dxa"/>
            <w:vAlign w:val="center"/>
          </w:tcPr>
          <w:p w14:paraId="765382EB" w14:textId="77777777" w:rsidR="002E7E47" w:rsidRPr="00141E1D" w:rsidRDefault="002E7E47" w:rsidP="008750B0">
            <w:r w:rsidRPr="00141E1D">
              <w:rPr>
                <w:rFonts w:hint="eastAsia"/>
              </w:rPr>
              <w:t>20</w:t>
            </w:r>
          </w:p>
        </w:tc>
        <w:tc>
          <w:tcPr>
            <w:tcW w:w="2976" w:type="dxa"/>
            <w:vAlign w:val="center"/>
          </w:tcPr>
          <w:p w14:paraId="7CD27564" w14:textId="77777777" w:rsidR="002E7E47" w:rsidRPr="00141E1D" w:rsidRDefault="002E7E47" w:rsidP="008750B0">
            <w:r w:rsidRPr="00141E1D">
              <w:rPr>
                <w:rFonts w:hint="eastAsia"/>
              </w:rPr>
              <w:t>证券账户号码</w:t>
            </w:r>
          </w:p>
        </w:tc>
        <w:tc>
          <w:tcPr>
            <w:tcW w:w="2552" w:type="dxa"/>
            <w:vAlign w:val="center"/>
          </w:tcPr>
          <w:p w14:paraId="30EE7FA1" w14:textId="77777777" w:rsidR="002E7E47" w:rsidRPr="00141E1D" w:rsidRDefault="002E7E47" w:rsidP="008750B0">
            <w:r>
              <w:rPr>
                <w:rFonts w:hint="eastAsia"/>
              </w:rPr>
              <w:t>非</w:t>
            </w:r>
            <w:r w:rsidRPr="00141E1D">
              <w:rPr>
                <w:rFonts w:hint="eastAsia"/>
              </w:rPr>
              <w:t>必填</w:t>
            </w:r>
          </w:p>
        </w:tc>
      </w:tr>
      <w:tr w:rsidR="002E7E47" w14:paraId="6DB9B01B" w14:textId="77777777" w:rsidTr="008750B0">
        <w:trPr>
          <w:trHeight w:val="415"/>
          <w:jc w:val="center"/>
        </w:trPr>
        <w:tc>
          <w:tcPr>
            <w:tcW w:w="537" w:type="dxa"/>
            <w:vAlign w:val="center"/>
          </w:tcPr>
          <w:p w14:paraId="33F0F977" w14:textId="77777777" w:rsidR="00E70528" w:rsidRDefault="00E70528">
            <w:pPr>
              <w:pStyle w:val="ab"/>
              <w:numPr>
                <w:ilvl w:val="0"/>
                <w:numId w:val="114"/>
              </w:numPr>
              <w:ind w:firstLineChars="0"/>
              <w:jc w:val="center"/>
              <w:rPr>
                <w:b/>
              </w:rPr>
            </w:pPr>
          </w:p>
        </w:tc>
        <w:tc>
          <w:tcPr>
            <w:tcW w:w="1288" w:type="dxa"/>
            <w:vAlign w:val="center"/>
          </w:tcPr>
          <w:p w14:paraId="3E9F1ED3" w14:textId="77777777" w:rsidR="002E7E47" w:rsidRPr="00141E1D" w:rsidRDefault="002E7E47" w:rsidP="008750B0">
            <w:r w:rsidRPr="00293A05">
              <w:rPr>
                <w:rFonts w:hint="eastAsia"/>
              </w:rPr>
              <w:t>KHMC</w:t>
            </w:r>
          </w:p>
        </w:tc>
        <w:tc>
          <w:tcPr>
            <w:tcW w:w="1260" w:type="dxa"/>
            <w:vAlign w:val="center"/>
          </w:tcPr>
          <w:p w14:paraId="796E6143" w14:textId="77777777" w:rsidR="002E7E47" w:rsidRPr="00141E1D" w:rsidRDefault="002E7E47" w:rsidP="008750B0">
            <w:r w:rsidRPr="00293A05">
              <w:rPr>
                <w:rFonts w:hint="eastAsia"/>
              </w:rPr>
              <w:t>Character</w:t>
            </w:r>
          </w:p>
        </w:tc>
        <w:tc>
          <w:tcPr>
            <w:tcW w:w="851" w:type="dxa"/>
            <w:vAlign w:val="center"/>
          </w:tcPr>
          <w:p w14:paraId="1A9634AA" w14:textId="77777777" w:rsidR="002E7E47" w:rsidRPr="00141E1D" w:rsidRDefault="002E7E47" w:rsidP="008750B0">
            <w:r>
              <w:rPr>
                <w:rFonts w:hint="eastAsia"/>
              </w:rPr>
              <w:t>12</w:t>
            </w:r>
            <w:r w:rsidRPr="00293A05">
              <w:rPr>
                <w:rFonts w:hint="eastAsia"/>
              </w:rPr>
              <w:t>0</w:t>
            </w:r>
          </w:p>
        </w:tc>
        <w:tc>
          <w:tcPr>
            <w:tcW w:w="2976" w:type="dxa"/>
            <w:vAlign w:val="center"/>
          </w:tcPr>
          <w:p w14:paraId="0F6F11D6" w14:textId="77777777" w:rsidR="002E7E47" w:rsidRPr="00141E1D" w:rsidRDefault="002E7E47" w:rsidP="008750B0">
            <w:r w:rsidRPr="00293A05">
              <w:rPr>
                <w:rFonts w:hint="eastAsia"/>
              </w:rPr>
              <w:t>客户名称</w:t>
            </w:r>
          </w:p>
        </w:tc>
        <w:tc>
          <w:tcPr>
            <w:tcW w:w="2552" w:type="dxa"/>
            <w:vAlign w:val="center"/>
          </w:tcPr>
          <w:p w14:paraId="330BFB6F" w14:textId="77777777" w:rsidR="002E7E47" w:rsidRPr="00141E1D" w:rsidRDefault="002E7E47" w:rsidP="008750B0">
            <w:r>
              <w:rPr>
                <w:rFonts w:hint="eastAsia"/>
              </w:rPr>
              <w:t>非必填</w:t>
            </w:r>
          </w:p>
        </w:tc>
      </w:tr>
      <w:tr w:rsidR="002E7E47" w14:paraId="3D4E2CAB" w14:textId="77777777" w:rsidTr="008750B0">
        <w:trPr>
          <w:trHeight w:val="415"/>
          <w:jc w:val="center"/>
        </w:trPr>
        <w:tc>
          <w:tcPr>
            <w:tcW w:w="537" w:type="dxa"/>
            <w:vAlign w:val="center"/>
          </w:tcPr>
          <w:p w14:paraId="07A5F366" w14:textId="77777777" w:rsidR="00E70528" w:rsidRDefault="00E70528">
            <w:pPr>
              <w:pStyle w:val="ab"/>
              <w:numPr>
                <w:ilvl w:val="0"/>
                <w:numId w:val="114"/>
              </w:numPr>
              <w:ind w:firstLineChars="0"/>
              <w:jc w:val="center"/>
              <w:rPr>
                <w:b/>
              </w:rPr>
            </w:pPr>
          </w:p>
        </w:tc>
        <w:tc>
          <w:tcPr>
            <w:tcW w:w="1288" w:type="dxa"/>
            <w:vAlign w:val="center"/>
          </w:tcPr>
          <w:p w14:paraId="04773FA3" w14:textId="77777777" w:rsidR="002E7E47" w:rsidRPr="00141E1D" w:rsidRDefault="002E7E47" w:rsidP="008750B0">
            <w:r>
              <w:rPr>
                <w:rFonts w:hint="eastAsia"/>
              </w:rPr>
              <w:t>ZJLB</w:t>
            </w:r>
          </w:p>
        </w:tc>
        <w:tc>
          <w:tcPr>
            <w:tcW w:w="1260" w:type="dxa"/>
            <w:vAlign w:val="center"/>
          </w:tcPr>
          <w:p w14:paraId="6DD110CD" w14:textId="77777777" w:rsidR="002E7E47" w:rsidRPr="00141E1D" w:rsidRDefault="002E7E47" w:rsidP="008750B0">
            <w:r>
              <w:rPr>
                <w:rFonts w:hint="eastAsia"/>
              </w:rPr>
              <w:t>Character</w:t>
            </w:r>
          </w:p>
        </w:tc>
        <w:tc>
          <w:tcPr>
            <w:tcW w:w="851" w:type="dxa"/>
            <w:vAlign w:val="center"/>
          </w:tcPr>
          <w:p w14:paraId="087E7858" w14:textId="77777777" w:rsidR="002E7E47" w:rsidRPr="00141E1D" w:rsidRDefault="002E7E47" w:rsidP="008750B0">
            <w:r>
              <w:rPr>
                <w:rFonts w:hint="eastAsia"/>
              </w:rPr>
              <w:t>2</w:t>
            </w:r>
          </w:p>
        </w:tc>
        <w:tc>
          <w:tcPr>
            <w:tcW w:w="2976" w:type="dxa"/>
            <w:vAlign w:val="center"/>
          </w:tcPr>
          <w:p w14:paraId="76DB82C9" w14:textId="77777777" w:rsidR="002E7E47" w:rsidRPr="00141E1D" w:rsidRDefault="002E7E47" w:rsidP="008750B0">
            <w:r>
              <w:rPr>
                <w:rFonts w:hint="eastAsia"/>
              </w:rPr>
              <w:t>主要身份证明文件类别</w:t>
            </w:r>
          </w:p>
        </w:tc>
        <w:tc>
          <w:tcPr>
            <w:tcW w:w="2552" w:type="dxa"/>
            <w:vAlign w:val="center"/>
          </w:tcPr>
          <w:p w14:paraId="5E354969" w14:textId="77777777" w:rsidR="002E7E47" w:rsidRPr="00141E1D" w:rsidRDefault="002E7E47" w:rsidP="008750B0">
            <w:r>
              <w:rPr>
                <w:rFonts w:hint="eastAsia"/>
              </w:rPr>
              <w:t>非必填，</w:t>
            </w:r>
            <w:r w:rsidRPr="00141E1D">
              <w:rPr>
                <w:rFonts w:hint="eastAsia"/>
              </w:rPr>
              <w:t>字典</w:t>
            </w:r>
            <w:r w:rsidRPr="00141E1D">
              <w:rPr>
                <w:rFonts w:hint="eastAsia"/>
              </w:rPr>
              <w:t>(</w:t>
            </w:r>
            <w:r>
              <w:rPr>
                <w:rFonts w:hint="eastAsia"/>
              </w:rPr>
              <w:t>ZJLB</w:t>
            </w:r>
            <w:r w:rsidRPr="00141E1D">
              <w:rPr>
                <w:rFonts w:hint="eastAsia"/>
              </w:rPr>
              <w:t>)</w:t>
            </w:r>
          </w:p>
        </w:tc>
      </w:tr>
      <w:tr w:rsidR="002E7E47" w:rsidRPr="0081110F" w14:paraId="0EC06974" w14:textId="77777777" w:rsidTr="008750B0">
        <w:trPr>
          <w:trHeight w:val="415"/>
          <w:jc w:val="center"/>
        </w:trPr>
        <w:tc>
          <w:tcPr>
            <w:tcW w:w="537" w:type="dxa"/>
            <w:vAlign w:val="center"/>
          </w:tcPr>
          <w:p w14:paraId="7B1468B2" w14:textId="77777777" w:rsidR="00E70528" w:rsidRDefault="00E70528">
            <w:pPr>
              <w:pStyle w:val="ab"/>
              <w:numPr>
                <w:ilvl w:val="0"/>
                <w:numId w:val="114"/>
              </w:numPr>
              <w:ind w:firstLineChars="0"/>
              <w:jc w:val="center"/>
              <w:rPr>
                <w:b/>
              </w:rPr>
            </w:pPr>
          </w:p>
        </w:tc>
        <w:tc>
          <w:tcPr>
            <w:tcW w:w="1288" w:type="dxa"/>
            <w:vAlign w:val="center"/>
          </w:tcPr>
          <w:p w14:paraId="590166EE" w14:textId="77777777" w:rsidR="002E7E47" w:rsidRPr="00141E1D" w:rsidRDefault="002E7E47" w:rsidP="008750B0">
            <w:r w:rsidRPr="00141E1D">
              <w:rPr>
                <w:rFonts w:hint="eastAsia"/>
              </w:rPr>
              <w:t>ZJDM</w:t>
            </w:r>
          </w:p>
        </w:tc>
        <w:tc>
          <w:tcPr>
            <w:tcW w:w="1260" w:type="dxa"/>
            <w:vAlign w:val="center"/>
          </w:tcPr>
          <w:p w14:paraId="25D69274" w14:textId="77777777" w:rsidR="002E7E47" w:rsidRPr="00141E1D" w:rsidRDefault="002E7E47" w:rsidP="008750B0">
            <w:r w:rsidRPr="00141E1D">
              <w:rPr>
                <w:rFonts w:hint="eastAsia"/>
              </w:rPr>
              <w:t>Character</w:t>
            </w:r>
          </w:p>
        </w:tc>
        <w:tc>
          <w:tcPr>
            <w:tcW w:w="851" w:type="dxa"/>
            <w:vAlign w:val="center"/>
          </w:tcPr>
          <w:p w14:paraId="33BD2563" w14:textId="77777777" w:rsidR="002E7E47" w:rsidRPr="00141E1D" w:rsidRDefault="002E7E47" w:rsidP="008750B0">
            <w:r>
              <w:rPr>
                <w:rFonts w:hint="eastAsia"/>
              </w:rPr>
              <w:t>4</w:t>
            </w:r>
            <w:r w:rsidRPr="00141E1D">
              <w:rPr>
                <w:rFonts w:hint="eastAsia"/>
              </w:rPr>
              <w:t>0</w:t>
            </w:r>
          </w:p>
        </w:tc>
        <w:tc>
          <w:tcPr>
            <w:tcW w:w="2976" w:type="dxa"/>
            <w:vAlign w:val="center"/>
          </w:tcPr>
          <w:p w14:paraId="7A50181C" w14:textId="77777777" w:rsidR="002E7E47" w:rsidRPr="00141E1D" w:rsidRDefault="002E7E47" w:rsidP="008750B0">
            <w:r w:rsidRPr="00141E1D">
              <w:rPr>
                <w:rFonts w:hint="eastAsia"/>
              </w:rPr>
              <w:t>主要身份证明文件代码</w:t>
            </w:r>
          </w:p>
        </w:tc>
        <w:tc>
          <w:tcPr>
            <w:tcW w:w="2552" w:type="dxa"/>
            <w:vAlign w:val="center"/>
          </w:tcPr>
          <w:p w14:paraId="6DB9DF82" w14:textId="77777777" w:rsidR="002E7E47" w:rsidRDefault="002E7E47" w:rsidP="008750B0">
            <w:r>
              <w:rPr>
                <w:rFonts w:hint="eastAsia"/>
              </w:rPr>
              <w:t>非</w:t>
            </w:r>
            <w:r w:rsidRPr="00141E1D">
              <w:rPr>
                <w:rFonts w:hint="eastAsia"/>
              </w:rPr>
              <w:t>必填</w:t>
            </w:r>
          </w:p>
        </w:tc>
      </w:tr>
      <w:tr w:rsidR="002E7E47" w:rsidRPr="0081110F" w14:paraId="2DAE1C1E" w14:textId="77777777" w:rsidTr="008750B0">
        <w:trPr>
          <w:trHeight w:val="415"/>
          <w:jc w:val="center"/>
        </w:trPr>
        <w:tc>
          <w:tcPr>
            <w:tcW w:w="537" w:type="dxa"/>
            <w:vAlign w:val="center"/>
          </w:tcPr>
          <w:p w14:paraId="069A37EC" w14:textId="77777777" w:rsidR="00E70528" w:rsidRDefault="00E70528">
            <w:pPr>
              <w:pStyle w:val="ab"/>
              <w:numPr>
                <w:ilvl w:val="0"/>
                <w:numId w:val="114"/>
              </w:numPr>
              <w:ind w:firstLineChars="0"/>
              <w:jc w:val="center"/>
              <w:rPr>
                <w:b/>
              </w:rPr>
            </w:pPr>
          </w:p>
        </w:tc>
        <w:tc>
          <w:tcPr>
            <w:tcW w:w="1288" w:type="dxa"/>
            <w:vAlign w:val="center"/>
          </w:tcPr>
          <w:p w14:paraId="656015B9" w14:textId="77777777" w:rsidR="002E7E47" w:rsidRPr="00141E1D" w:rsidRDefault="002E7E47" w:rsidP="008750B0">
            <w:r w:rsidRPr="00C45958">
              <w:rPr>
                <w:rFonts w:hint="eastAsia"/>
              </w:rPr>
              <w:t>KHJGDM</w:t>
            </w:r>
          </w:p>
        </w:tc>
        <w:tc>
          <w:tcPr>
            <w:tcW w:w="1260" w:type="dxa"/>
            <w:vAlign w:val="center"/>
          </w:tcPr>
          <w:p w14:paraId="322E54DE" w14:textId="77777777" w:rsidR="002E7E47" w:rsidRPr="00141E1D" w:rsidRDefault="002E7E47" w:rsidP="008750B0">
            <w:r w:rsidRPr="00C45958">
              <w:rPr>
                <w:rFonts w:hint="eastAsia"/>
              </w:rPr>
              <w:t>Character</w:t>
            </w:r>
          </w:p>
        </w:tc>
        <w:tc>
          <w:tcPr>
            <w:tcW w:w="851" w:type="dxa"/>
            <w:vAlign w:val="center"/>
          </w:tcPr>
          <w:p w14:paraId="367A8963" w14:textId="77777777" w:rsidR="002E7E47" w:rsidRPr="00141E1D" w:rsidRDefault="002E7E47" w:rsidP="008750B0">
            <w:r w:rsidRPr="00C45958">
              <w:rPr>
                <w:rFonts w:hint="eastAsia"/>
              </w:rPr>
              <w:t>6</w:t>
            </w:r>
          </w:p>
        </w:tc>
        <w:tc>
          <w:tcPr>
            <w:tcW w:w="2976" w:type="dxa"/>
            <w:vAlign w:val="center"/>
          </w:tcPr>
          <w:p w14:paraId="15F57269" w14:textId="77777777" w:rsidR="002E7E47" w:rsidRPr="00141E1D" w:rsidRDefault="002E7E47" w:rsidP="008750B0">
            <w:r>
              <w:rPr>
                <w:rFonts w:hint="eastAsia"/>
              </w:rPr>
              <w:t>业务发起</w:t>
            </w:r>
            <w:r w:rsidRPr="002B094F">
              <w:rPr>
                <w:rFonts w:hint="eastAsia"/>
              </w:rPr>
              <w:t>开户代理机构代码</w:t>
            </w:r>
          </w:p>
        </w:tc>
        <w:tc>
          <w:tcPr>
            <w:tcW w:w="2552" w:type="dxa"/>
            <w:vAlign w:val="center"/>
          </w:tcPr>
          <w:p w14:paraId="0432D8A6" w14:textId="77777777" w:rsidR="002E7E47" w:rsidRPr="00141E1D" w:rsidRDefault="002E7E47" w:rsidP="008750B0">
            <w:r w:rsidRPr="00141E1D">
              <w:rPr>
                <w:rFonts w:hint="eastAsia"/>
              </w:rPr>
              <w:t>必填</w:t>
            </w:r>
          </w:p>
        </w:tc>
      </w:tr>
      <w:tr w:rsidR="002E7E47" w:rsidRPr="0081110F" w14:paraId="26331E0D" w14:textId="77777777" w:rsidTr="008750B0">
        <w:trPr>
          <w:trHeight w:val="415"/>
          <w:jc w:val="center"/>
        </w:trPr>
        <w:tc>
          <w:tcPr>
            <w:tcW w:w="537" w:type="dxa"/>
            <w:vAlign w:val="center"/>
          </w:tcPr>
          <w:p w14:paraId="0B796D23" w14:textId="77777777" w:rsidR="00E70528" w:rsidRDefault="00E70528">
            <w:pPr>
              <w:pStyle w:val="ab"/>
              <w:numPr>
                <w:ilvl w:val="0"/>
                <w:numId w:val="114"/>
              </w:numPr>
              <w:ind w:firstLineChars="0"/>
              <w:jc w:val="center"/>
              <w:rPr>
                <w:b/>
              </w:rPr>
            </w:pPr>
          </w:p>
        </w:tc>
        <w:tc>
          <w:tcPr>
            <w:tcW w:w="1288" w:type="dxa"/>
            <w:vAlign w:val="center"/>
          </w:tcPr>
          <w:p w14:paraId="4C5CA112" w14:textId="77777777" w:rsidR="002E7E47" w:rsidRPr="00141E1D" w:rsidRDefault="002E7E47" w:rsidP="008750B0">
            <w:r w:rsidRPr="00C45958">
              <w:rPr>
                <w:rFonts w:hint="eastAsia"/>
              </w:rPr>
              <w:t>KHWDDM</w:t>
            </w:r>
          </w:p>
        </w:tc>
        <w:tc>
          <w:tcPr>
            <w:tcW w:w="1260" w:type="dxa"/>
            <w:vAlign w:val="center"/>
          </w:tcPr>
          <w:p w14:paraId="189C02B6" w14:textId="77777777" w:rsidR="002E7E47" w:rsidRPr="00141E1D" w:rsidRDefault="002E7E47" w:rsidP="008750B0">
            <w:r w:rsidRPr="00C45958">
              <w:rPr>
                <w:rFonts w:hint="eastAsia"/>
              </w:rPr>
              <w:t>Character</w:t>
            </w:r>
          </w:p>
        </w:tc>
        <w:tc>
          <w:tcPr>
            <w:tcW w:w="851" w:type="dxa"/>
            <w:vAlign w:val="center"/>
          </w:tcPr>
          <w:p w14:paraId="3420CB6C" w14:textId="77777777" w:rsidR="002E7E47" w:rsidRPr="00141E1D" w:rsidRDefault="002E7E47" w:rsidP="008750B0">
            <w:r w:rsidRPr="00C45958">
              <w:rPr>
                <w:rFonts w:hint="eastAsia"/>
              </w:rPr>
              <w:t>10</w:t>
            </w:r>
          </w:p>
        </w:tc>
        <w:tc>
          <w:tcPr>
            <w:tcW w:w="2976" w:type="dxa"/>
            <w:vAlign w:val="center"/>
          </w:tcPr>
          <w:p w14:paraId="6928B6C3" w14:textId="77777777" w:rsidR="002E7E47" w:rsidRPr="00141E1D" w:rsidRDefault="002E7E47" w:rsidP="008750B0">
            <w:r>
              <w:rPr>
                <w:rFonts w:hint="eastAsia"/>
              </w:rPr>
              <w:t>业务发起</w:t>
            </w:r>
            <w:r w:rsidRPr="002B094F">
              <w:rPr>
                <w:rFonts w:hint="eastAsia"/>
              </w:rPr>
              <w:t>开户代理网点代码</w:t>
            </w:r>
          </w:p>
        </w:tc>
        <w:tc>
          <w:tcPr>
            <w:tcW w:w="2552" w:type="dxa"/>
            <w:vAlign w:val="center"/>
          </w:tcPr>
          <w:p w14:paraId="59F85072" w14:textId="77777777" w:rsidR="002E7E47" w:rsidRPr="00141E1D" w:rsidRDefault="002E7E47" w:rsidP="008750B0">
            <w:r w:rsidRPr="00141E1D">
              <w:rPr>
                <w:rFonts w:hint="eastAsia"/>
              </w:rPr>
              <w:t>必填</w:t>
            </w:r>
          </w:p>
        </w:tc>
      </w:tr>
      <w:tr w:rsidR="002E7E47" w:rsidRPr="0081110F" w14:paraId="448ECC22" w14:textId="77777777" w:rsidTr="008750B0">
        <w:trPr>
          <w:trHeight w:val="415"/>
          <w:jc w:val="center"/>
        </w:trPr>
        <w:tc>
          <w:tcPr>
            <w:tcW w:w="537" w:type="dxa"/>
            <w:vAlign w:val="center"/>
          </w:tcPr>
          <w:p w14:paraId="12149D23" w14:textId="77777777" w:rsidR="00E70528" w:rsidRDefault="00E70528">
            <w:pPr>
              <w:pStyle w:val="ab"/>
              <w:numPr>
                <w:ilvl w:val="0"/>
                <w:numId w:val="114"/>
              </w:numPr>
              <w:ind w:firstLineChars="0"/>
              <w:jc w:val="center"/>
              <w:rPr>
                <w:b/>
              </w:rPr>
            </w:pPr>
          </w:p>
        </w:tc>
        <w:tc>
          <w:tcPr>
            <w:tcW w:w="1288" w:type="dxa"/>
            <w:vAlign w:val="center"/>
          </w:tcPr>
          <w:p w14:paraId="3BDCF4F9" w14:textId="77777777" w:rsidR="002E7E47" w:rsidRPr="00C45958" w:rsidRDefault="002E7E47" w:rsidP="008750B0">
            <w:r>
              <w:rPr>
                <w:rFonts w:hint="eastAsia"/>
              </w:rPr>
              <w:t>SQRQ</w:t>
            </w:r>
          </w:p>
        </w:tc>
        <w:tc>
          <w:tcPr>
            <w:tcW w:w="1260" w:type="dxa"/>
            <w:vAlign w:val="center"/>
          </w:tcPr>
          <w:p w14:paraId="26AEC335" w14:textId="77777777" w:rsidR="002E7E47" w:rsidRPr="00C45958" w:rsidRDefault="002E7E47" w:rsidP="008750B0">
            <w:r w:rsidRPr="00C45958">
              <w:rPr>
                <w:rFonts w:hint="eastAsia"/>
              </w:rPr>
              <w:t>Character</w:t>
            </w:r>
          </w:p>
        </w:tc>
        <w:tc>
          <w:tcPr>
            <w:tcW w:w="851" w:type="dxa"/>
            <w:vAlign w:val="center"/>
          </w:tcPr>
          <w:p w14:paraId="19839E6D" w14:textId="77777777" w:rsidR="002E7E47" w:rsidRPr="00C45958" w:rsidRDefault="002E7E47" w:rsidP="008750B0">
            <w:r>
              <w:rPr>
                <w:rFonts w:hint="eastAsia"/>
              </w:rPr>
              <w:t>8</w:t>
            </w:r>
          </w:p>
        </w:tc>
        <w:tc>
          <w:tcPr>
            <w:tcW w:w="2976" w:type="dxa"/>
            <w:vAlign w:val="center"/>
          </w:tcPr>
          <w:p w14:paraId="69616ABA" w14:textId="77777777" w:rsidR="002E7E47" w:rsidRDefault="002E7E47" w:rsidP="008750B0">
            <w:r>
              <w:rPr>
                <w:rFonts w:hint="eastAsia"/>
              </w:rPr>
              <w:t>申请日期</w:t>
            </w:r>
          </w:p>
        </w:tc>
        <w:tc>
          <w:tcPr>
            <w:tcW w:w="2552" w:type="dxa"/>
            <w:vAlign w:val="center"/>
          </w:tcPr>
          <w:p w14:paraId="59484513" w14:textId="77777777" w:rsidR="002E7E47" w:rsidRPr="00141E1D" w:rsidRDefault="002E7E47" w:rsidP="008750B0">
            <w:r w:rsidRPr="00141E1D">
              <w:rPr>
                <w:rFonts w:hint="eastAsia"/>
              </w:rPr>
              <w:t>必填</w:t>
            </w:r>
          </w:p>
        </w:tc>
      </w:tr>
    </w:tbl>
    <w:p w14:paraId="353A1336" w14:textId="77777777" w:rsidR="002E7E47" w:rsidRPr="006C09A6" w:rsidRDefault="002E7E47" w:rsidP="002E7E47">
      <w:pPr>
        <w:rPr>
          <w:b/>
          <w:sz w:val="24"/>
          <w:szCs w:val="24"/>
        </w:rPr>
      </w:pPr>
      <w:r w:rsidRPr="006C09A6">
        <w:rPr>
          <w:rFonts w:hint="eastAsia"/>
          <w:b/>
          <w:sz w:val="24"/>
          <w:szCs w:val="24"/>
        </w:rPr>
        <w:t>说明：</w:t>
      </w:r>
    </w:p>
    <w:p w14:paraId="0FFFD6D0" w14:textId="77777777" w:rsidR="00E70528" w:rsidRDefault="002E7E47">
      <w:pPr>
        <w:pStyle w:val="ab"/>
        <w:numPr>
          <w:ilvl w:val="0"/>
          <w:numId w:val="116"/>
        </w:numPr>
        <w:spacing w:line="360" w:lineRule="auto"/>
        <w:ind w:firstLineChars="0"/>
      </w:pPr>
      <w:r>
        <w:rPr>
          <w:rFonts w:hint="eastAsia"/>
        </w:rPr>
        <w:t>发送方：开户代理机构</w:t>
      </w:r>
    </w:p>
    <w:p w14:paraId="64E09505" w14:textId="77777777" w:rsidR="00E70528" w:rsidRDefault="002E7E47">
      <w:pPr>
        <w:pStyle w:val="ab"/>
        <w:numPr>
          <w:ilvl w:val="0"/>
          <w:numId w:val="116"/>
        </w:numPr>
        <w:spacing w:line="360" w:lineRule="auto"/>
        <w:ind w:firstLineChars="0"/>
      </w:pPr>
      <w:r>
        <w:rPr>
          <w:rFonts w:hint="eastAsia"/>
        </w:rPr>
        <w:t>接收方：中国结算账户系统</w:t>
      </w:r>
    </w:p>
    <w:p w14:paraId="16C1C825" w14:textId="77777777" w:rsidR="00E70528" w:rsidRDefault="002E7E47">
      <w:pPr>
        <w:pStyle w:val="ab"/>
        <w:numPr>
          <w:ilvl w:val="0"/>
          <w:numId w:val="116"/>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2327F96D" w14:textId="77777777" w:rsidR="00E70528" w:rsidRDefault="008750B0">
      <w:pPr>
        <w:pStyle w:val="ab"/>
        <w:numPr>
          <w:ilvl w:val="0"/>
          <w:numId w:val="116"/>
        </w:numPr>
        <w:spacing w:line="360" w:lineRule="auto"/>
        <w:ind w:firstLineChars="0"/>
      </w:pPr>
      <w:r>
        <w:rPr>
          <w:rFonts w:hint="eastAsia"/>
        </w:rPr>
        <w:t>通信通道：</w:t>
      </w:r>
      <w:r>
        <w:rPr>
          <w:rFonts w:hint="eastAsia"/>
        </w:rPr>
        <w:t>PROP</w:t>
      </w:r>
      <w:r>
        <w:rPr>
          <w:rFonts w:hint="eastAsia"/>
        </w:rPr>
        <w:t>通用交易接口</w:t>
      </w:r>
    </w:p>
    <w:p w14:paraId="4F989719" w14:textId="77777777" w:rsidR="00E70528" w:rsidRDefault="002E7E47">
      <w:pPr>
        <w:pStyle w:val="ab"/>
        <w:numPr>
          <w:ilvl w:val="0"/>
          <w:numId w:val="116"/>
        </w:numPr>
        <w:spacing w:line="360" w:lineRule="auto"/>
        <w:ind w:firstLineChars="0"/>
      </w:pPr>
      <w:r>
        <w:rPr>
          <w:rFonts w:hint="eastAsia"/>
        </w:rPr>
        <w:t>用于查询</w:t>
      </w:r>
      <w:r w:rsidR="007541D0">
        <w:rPr>
          <w:rFonts w:hint="eastAsia"/>
        </w:rPr>
        <w:t>开户代理机构</w:t>
      </w:r>
      <w:r>
        <w:rPr>
          <w:rFonts w:hint="eastAsia"/>
        </w:rPr>
        <w:t>在存量账户关联关系报送过程中</w:t>
      </w:r>
      <w:r w:rsidR="007541D0">
        <w:rPr>
          <w:rFonts w:hint="eastAsia"/>
        </w:rPr>
        <w:t>对证券账户</w:t>
      </w:r>
      <w:r>
        <w:rPr>
          <w:rFonts w:hint="eastAsia"/>
        </w:rPr>
        <w:t>申报的关联关系确认记录。对已</w:t>
      </w:r>
      <w:r>
        <w:t>注销或休眠的证券账户不提供</w:t>
      </w:r>
      <w:r>
        <w:rPr>
          <w:rFonts w:hint="eastAsia"/>
        </w:rPr>
        <w:t>查询</w:t>
      </w:r>
      <w:r>
        <w:t>。</w:t>
      </w:r>
    </w:p>
    <w:p w14:paraId="2BE98562" w14:textId="77777777" w:rsidR="00E70528" w:rsidRDefault="002E7E47">
      <w:pPr>
        <w:pStyle w:val="ab"/>
        <w:numPr>
          <w:ilvl w:val="0"/>
          <w:numId w:val="116"/>
        </w:numPr>
        <w:spacing w:line="360" w:lineRule="auto"/>
        <w:ind w:firstLineChars="0"/>
      </w:pPr>
      <w:r>
        <w:rPr>
          <w:rFonts w:hint="eastAsia"/>
        </w:rPr>
        <w:t>请求信息分为三组：一是客户名称、主要身份证明文件类别、主要身份证明文件代码，二是一码通账户号码，三是证券账户类别、证券账户号码；这三组信息中至少一组信息不能为空；三组信息都不为空或三组信息中有两组不为空时，申报的证券账户应属于申报的一码通账户和客户，申报的一码通账户应属于申报的客户。</w:t>
      </w:r>
    </w:p>
    <w:p w14:paraId="38AEB846" w14:textId="77777777" w:rsidR="002E7E47" w:rsidRPr="00271B22" w:rsidRDefault="002E7E47" w:rsidP="002E7E47">
      <w:pPr>
        <w:rPr>
          <w:b/>
          <w:sz w:val="30"/>
          <w:szCs w:val="30"/>
        </w:rPr>
      </w:pPr>
      <w:r w:rsidRPr="00271B22">
        <w:rPr>
          <w:rFonts w:hint="eastAsia"/>
          <w:b/>
          <w:sz w:val="30"/>
          <w:szCs w:val="30"/>
        </w:rPr>
        <w:t>应答：</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6"/>
        <w:gridCol w:w="1260"/>
        <w:gridCol w:w="851"/>
        <w:gridCol w:w="2976"/>
        <w:gridCol w:w="2410"/>
      </w:tblGrid>
      <w:tr w:rsidR="002E7E47" w:rsidRPr="00455B38" w14:paraId="1344F2D1" w14:textId="77777777" w:rsidTr="008750B0">
        <w:trPr>
          <w:trHeight w:val="534"/>
          <w:jc w:val="center"/>
        </w:trPr>
        <w:tc>
          <w:tcPr>
            <w:tcW w:w="537" w:type="dxa"/>
            <w:shd w:val="clear" w:color="auto" w:fill="FFC000"/>
            <w:vAlign w:val="center"/>
          </w:tcPr>
          <w:p w14:paraId="21E02DB3" w14:textId="77777777" w:rsidR="002E7E47" w:rsidRPr="00455B38" w:rsidRDefault="002E7E47" w:rsidP="008750B0">
            <w:pPr>
              <w:jc w:val="center"/>
              <w:rPr>
                <w:b/>
                <w:sz w:val="24"/>
                <w:szCs w:val="24"/>
              </w:rPr>
            </w:pPr>
            <w:r w:rsidRPr="00455B38">
              <w:rPr>
                <w:rFonts w:hint="eastAsia"/>
                <w:b/>
                <w:sz w:val="24"/>
                <w:szCs w:val="24"/>
              </w:rPr>
              <w:t>NO</w:t>
            </w:r>
          </w:p>
        </w:tc>
        <w:tc>
          <w:tcPr>
            <w:tcW w:w="1288" w:type="dxa"/>
            <w:gridSpan w:val="2"/>
            <w:shd w:val="clear" w:color="auto" w:fill="FFC000"/>
            <w:vAlign w:val="center"/>
          </w:tcPr>
          <w:p w14:paraId="3045DE75" w14:textId="77777777" w:rsidR="002E7E47" w:rsidRPr="00455B38" w:rsidRDefault="002E7E47" w:rsidP="008750B0">
            <w:pPr>
              <w:jc w:val="center"/>
              <w:rPr>
                <w:b/>
                <w:sz w:val="24"/>
                <w:szCs w:val="24"/>
              </w:rPr>
            </w:pPr>
            <w:r w:rsidRPr="00455B38">
              <w:rPr>
                <w:rFonts w:hint="eastAsia"/>
                <w:b/>
                <w:sz w:val="24"/>
                <w:szCs w:val="24"/>
              </w:rPr>
              <w:t>字段</w:t>
            </w:r>
          </w:p>
        </w:tc>
        <w:tc>
          <w:tcPr>
            <w:tcW w:w="1260" w:type="dxa"/>
            <w:shd w:val="clear" w:color="auto" w:fill="FFC000"/>
            <w:vAlign w:val="center"/>
          </w:tcPr>
          <w:p w14:paraId="0373EB5A" w14:textId="77777777" w:rsidR="002E7E47" w:rsidRPr="00455B38" w:rsidRDefault="002E7E47" w:rsidP="008750B0">
            <w:pPr>
              <w:jc w:val="center"/>
              <w:rPr>
                <w:b/>
                <w:sz w:val="24"/>
                <w:szCs w:val="24"/>
              </w:rPr>
            </w:pPr>
            <w:r w:rsidRPr="00455B38">
              <w:rPr>
                <w:rFonts w:hint="eastAsia"/>
                <w:b/>
                <w:sz w:val="24"/>
                <w:szCs w:val="24"/>
              </w:rPr>
              <w:t>类型</w:t>
            </w:r>
          </w:p>
        </w:tc>
        <w:tc>
          <w:tcPr>
            <w:tcW w:w="851" w:type="dxa"/>
            <w:shd w:val="clear" w:color="auto" w:fill="FFC000"/>
            <w:vAlign w:val="center"/>
          </w:tcPr>
          <w:p w14:paraId="11187BB1" w14:textId="77777777" w:rsidR="002E7E47" w:rsidRPr="00455B38" w:rsidRDefault="002E7E47" w:rsidP="008750B0">
            <w:pPr>
              <w:jc w:val="center"/>
              <w:rPr>
                <w:b/>
                <w:sz w:val="24"/>
                <w:szCs w:val="24"/>
              </w:rPr>
            </w:pPr>
            <w:r w:rsidRPr="00455B38">
              <w:rPr>
                <w:rFonts w:hint="eastAsia"/>
                <w:b/>
                <w:sz w:val="24"/>
                <w:szCs w:val="24"/>
              </w:rPr>
              <w:t>长度</w:t>
            </w:r>
          </w:p>
        </w:tc>
        <w:tc>
          <w:tcPr>
            <w:tcW w:w="2976" w:type="dxa"/>
            <w:shd w:val="clear" w:color="auto" w:fill="FFC000"/>
            <w:vAlign w:val="center"/>
          </w:tcPr>
          <w:p w14:paraId="734DFE47" w14:textId="77777777" w:rsidR="002E7E47" w:rsidRPr="00455B38" w:rsidRDefault="002E7E47" w:rsidP="008750B0">
            <w:pPr>
              <w:jc w:val="center"/>
              <w:rPr>
                <w:b/>
                <w:sz w:val="24"/>
                <w:szCs w:val="24"/>
              </w:rPr>
            </w:pPr>
            <w:r w:rsidRPr="00455B38">
              <w:rPr>
                <w:rFonts w:hint="eastAsia"/>
                <w:b/>
                <w:sz w:val="24"/>
                <w:szCs w:val="24"/>
              </w:rPr>
              <w:t>字段名称</w:t>
            </w:r>
          </w:p>
        </w:tc>
        <w:tc>
          <w:tcPr>
            <w:tcW w:w="2410" w:type="dxa"/>
            <w:shd w:val="clear" w:color="auto" w:fill="FFC000"/>
            <w:vAlign w:val="center"/>
          </w:tcPr>
          <w:p w14:paraId="1220E6DA" w14:textId="77777777" w:rsidR="002E7E47" w:rsidRPr="00455B38" w:rsidRDefault="002E7E47" w:rsidP="008750B0">
            <w:pPr>
              <w:jc w:val="center"/>
              <w:rPr>
                <w:b/>
                <w:sz w:val="24"/>
                <w:szCs w:val="24"/>
              </w:rPr>
            </w:pPr>
            <w:r>
              <w:rPr>
                <w:rFonts w:hint="eastAsia"/>
                <w:b/>
                <w:sz w:val="24"/>
                <w:szCs w:val="24"/>
              </w:rPr>
              <w:t>备注</w:t>
            </w:r>
          </w:p>
        </w:tc>
      </w:tr>
      <w:tr w:rsidR="002E7E47" w14:paraId="20A60F36" w14:textId="77777777" w:rsidTr="008750B0">
        <w:trPr>
          <w:trHeight w:val="415"/>
          <w:jc w:val="center"/>
        </w:trPr>
        <w:tc>
          <w:tcPr>
            <w:tcW w:w="537" w:type="dxa"/>
            <w:vAlign w:val="center"/>
          </w:tcPr>
          <w:p w14:paraId="5724098D" w14:textId="77777777" w:rsidR="00E70528" w:rsidRDefault="00E70528">
            <w:pPr>
              <w:pStyle w:val="ab"/>
              <w:numPr>
                <w:ilvl w:val="0"/>
                <w:numId w:val="115"/>
              </w:numPr>
              <w:ind w:firstLineChars="0"/>
              <w:jc w:val="center"/>
              <w:rPr>
                <w:b/>
              </w:rPr>
            </w:pPr>
          </w:p>
        </w:tc>
        <w:tc>
          <w:tcPr>
            <w:tcW w:w="1288" w:type="dxa"/>
            <w:gridSpan w:val="2"/>
            <w:vAlign w:val="center"/>
          </w:tcPr>
          <w:p w14:paraId="1C8F46F5" w14:textId="77777777" w:rsidR="002E7E47" w:rsidRPr="009303D7" w:rsidRDefault="002E7E47" w:rsidP="008750B0">
            <w:r>
              <w:rPr>
                <w:rFonts w:hint="eastAsia"/>
              </w:rPr>
              <w:t>YWLSH</w:t>
            </w:r>
          </w:p>
        </w:tc>
        <w:tc>
          <w:tcPr>
            <w:tcW w:w="1260" w:type="dxa"/>
            <w:vAlign w:val="center"/>
          </w:tcPr>
          <w:p w14:paraId="3FA1EB96" w14:textId="77777777" w:rsidR="002E7E47" w:rsidRPr="009303D7" w:rsidRDefault="002E7E47" w:rsidP="008750B0">
            <w:r w:rsidRPr="00C45958">
              <w:rPr>
                <w:rFonts w:hint="eastAsia"/>
              </w:rPr>
              <w:t>Character</w:t>
            </w:r>
          </w:p>
        </w:tc>
        <w:tc>
          <w:tcPr>
            <w:tcW w:w="851" w:type="dxa"/>
            <w:vAlign w:val="center"/>
          </w:tcPr>
          <w:p w14:paraId="41D7B761" w14:textId="77777777" w:rsidR="002E7E47" w:rsidRPr="009303D7" w:rsidRDefault="002E7E47" w:rsidP="008750B0">
            <w:r>
              <w:rPr>
                <w:rFonts w:hint="eastAsia"/>
              </w:rPr>
              <w:t>10</w:t>
            </w:r>
          </w:p>
        </w:tc>
        <w:tc>
          <w:tcPr>
            <w:tcW w:w="2976" w:type="dxa"/>
            <w:vAlign w:val="center"/>
          </w:tcPr>
          <w:p w14:paraId="0BA2CE92" w14:textId="77777777" w:rsidR="002E7E47" w:rsidRPr="009303D7" w:rsidRDefault="002E7E47" w:rsidP="008750B0">
            <w:r>
              <w:rPr>
                <w:rFonts w:hint="eastAsia"/>
              </w:rPr>
              <w:t>业务流水号</w:t>
            </w:r>
          </w:p>
        </w:tc>
        <w:tc>
          <w:tcPr>
            <w:tcW w:w="2410" w:type="dxa"/>
            <w:vAlign w:val="center"/>
          </w:tcPr>
          <w:p w14:paraId="7FDB71B4" w14:textId="77777777" w:rsidR="002E7E47" w:rsidRPr="009303D7" w:rsidRDefault="002E7E47" w:rsidP="008750B0"/>
        </w:tc>
      </w:tr>
      <w:tr w:rsidR="002E7E47" w14:paraId="19181E8C" w14:textId="77777777" w:rsidTr="008750B0">
        <w:trPr>
          <w:trHeight w:val="415"/>
          <w:jc w:val="center"/>
        </w:trPr>
        <w:tc>
          <w:tcPr>
            <w:tcW w:w="537" w:type="dxa"/>
            <w:vAlign w:val="center"/>
          </w:tcPr>
          <w:p w14:paraId="1DA2582C" w14:textId="77777777" w:rsidR="00E70528" w:rsidRDefault="00E70528">
            <w:pPr>
              <w:pStyle w:val="ab"/>
              <w:numPr>
                <w:ilvl w:val="0"/>
                <w:numId w:val="115"/>
              </w:numPr>
              <w:ind w:firstLineChars="0"/>
              <w:jc w:val="center"/>
              <w:rPr>
                <w:b/>
              </w:rPr>
            </w:pPr>
          </w:p>
        </w:tc>
        <w:tc>
          <w:tcPr>
            <w:tcW w:w="1288" w:type="dxa"/>
            <w:gridSpan w:val="2"/>
            <w:vAlign w:val="center"/>
          </w:tcPr>
          <w:p w14:paraId="781D4362" w14:textId="77777777" w:rsidR="002E7E47" w:rsidRDefault="002E7E47" w:rsidP="008750B0">
            <w:r w:rsidRPr="009303D7">
              <w:rPr>
                <w:rFonts w:hint="eastAsia"/>
              </w:rPr>
              <w:t>YMTH</w:t>
            </w:r>
          </w:p>
        </w:tc>
        <w:tc>
          <w:tcPr>
            <w:tcW w:w="1260" w:type="dxa"/>
            <w:vAlign w:val="center"/>
          </w:tcPr>
          <w:p w14:paraId="15AEF7AC" w14:textId="77777777" w:rsidR="002E7E47" w:rsidRPr="00C45958" w:rsidRDefault="002E7E47" w:rsidP="008750B0">
            <w:r w:rsidRPr="009303D7">
              <w:rPr>
                <w:rFonts w:hint="eastAsia"/>
              </w:rPr>
              <w:t>Character</w:t>
            </w:r>
          </w:p>
        </w:tc>
        <w:tc>
          <w:tcPr>
            <w:tcW w:w="851" w:type="dxa"/>
            <w:vAlign w:val="center"/>
          </w:tcPr>
          <w:p w14:paraId="746038B4" w14:textId="77777777" w:rsidR="002E7E47" w:rsidRDefault="002E7E47" w:rsidP="008750B0">
            <w:r>
              <w:rPr>
                <w:rFonts w:hint="eastAsia"/>
              </w:rPr>
              <w:t>20</w:t>
            </w:r>
          </w:p>
        </w:tc>
        <w:tc>
          <w:tcPr>
            <w:tcW w:w="2976" w:type="dxa"/>
            <w:vAlign w:val="center"/>
          </w:tcPr>
          <w:p w14:paraId="2A6C4C93" w14:textId="77777777" w:rsidR="002E7E47" w:rsidRDefault="002E7E47" w:rsidP="008750B0">
            <w:r w:rsidRPr="009303D7">
              <w:rPr>
                <w:rFonts w:hint="eastAsia"/>
              </w:rPr>
              <w:t>一码通账户号码</w:t>
            </w:r>
          </w:p>
        </w:tc>
        <w:tc>
          <w:tcPr>
            <w:tcW w:w="2410" w:type="dxa"/>
            <w:vAlign w:val="center"/>
          </w:tcPr>
          <w:p w14:paraId="17C26E8F" w14:textId="77777777" w:rsidR="002E7E47" w:rsidRPr="009303D7" w:rsidRDefault="002E7E47" w:rsidP="008750B0"/>
        </w:tc>
      </w:tr>
      <w:tr w:rsidR="002E7E47" w14:paraId="5E75E80A" w14:textId="77777777" w:rsidTr="008750B0">
        <w:trPr>
          <w:trHeight w:val="415"/>
          <w:jc w:val="center"/>
        </w:trPr>
        <w:tc>
          <w:tcPr>
            <w:tcW w:w="537" w:type="dxa"/>
            <w:vAlign w:val="center"/>
          </w:tcPr>
          <w:p w14:paraId="4D5895FC" w14:textId="77777777" w:rsidR="00E70528" w:rsidRDefault="00E70528">
            <w:pPr>
              <w:pStyle w:val="ab"/>
              <w:numPr>
                <w:ilvl w:val="0"/>
                <w:numId w:val="115"/>
              </w:numPr>
              <w:ind w:firstLineChars="0"/>
              <w:jc w:val="center"/>
              <w:rPr>
                <w:b/>
              </w:rPr>
            </w:pPr>
          </w:p>
        </w:tc>
        <w:tc>
          <w:tcPr>
            <w:tcW w:w="1288" w:type="dxa"/>
            <w:gridSpan w:val="2"/>
            <w:vAlign w:val="center"/>
          </w:tcPr>
          <w:p w14:paraId="5A7EB611" w14:textId="77777777" w:rsidR="002E7E47" w:rsidRDefault="002E7E47" w:rsidP="008750B0">
            <w:r w:rsidRPr="009303D7">
              <w:rPr>
                <w:rFonts w:hint="eastAsia"/>
              </w:rPr>
              <w:t>ZHLB</w:t>
            </w:r>
          </w:p>
        </w:tc>
        <w:tc>
          <w:tcPr>
            <w:tcW w:w="1260" w:type="dxa"/>
            <w:vAlign w:val="center"/>
          </w:tcPr>
          <w:p w14:paraId="4A1B9BFE" w14:textId="77777777" w:rsidR="002E7E47" w:rsidRPr="00C45958" w:rsidRDefault="002E7E47" w:rsidP="008750B0">
            <w:r w:rsidRPr="009303D7">
              <w:rPr>
                <w:rFonts w:hint="eastAsia"/>
              </w:rPr>
              <w:t>Character</w:t>
            </w:r>
          </w:p>
        </w:tc>
        <w:tc>
          <w:tcPr>
            <w:tcW w:w="851" w:type="dxa"/>
            <w:vAlign w:val="center"/>
          </w:tcPr>
          <w:p w14:paraId="203C35BE" w14:textId="77777777" w:rsidR="002E7E47" w:rsidRDefault="002E7E47" w:rsidP="008750B0">
            <w:r w:rsidRPr="009303D7">
              <w:rPr>
                <w:rFonts w:hint="eastAsia"/>
              </w:rPr>
              <w:t>2</w:t>
            </w:r>
          </w:p>
        </w:tc>
        <w:tc>
          <w:tcPr>
            <w:tcW w:w="2976" w:type="dxa"/>
            <w:vAlign w:val="center"/>
          </w:tcPr>
          <w:p w14:paraId="40E68507" w14:textId="77777777" w:rsidR="002E7E47" w:rsidRDefault="002E7E47" w:rsidP="008750B0">
            <w:r w:rsidRPr="009303D7">
              <w:rPr>
                <w:rFonts w:hint="eastAsia"/>
              </w:rPr>
              <w:t>证券账户类别</w:t>
            </w:r>
          </w:p>
        </w:tc>
        <w:tc>
          <w:tcPr>
            <w:tcW w:w="2410" w:type="dxa"/>
            <w:vAlign w:val="center"/>
          </w:tcPr>
          <w:p w14:paraId="668A3090" w14:textId="77777777" w:rsidR="002E7E47" w:rsidRPr="009303D7" w:rsidRDefault="002E7E47" w:rsidP="008750B0">
            <w:r w:rsidRPr="00141E1D">
              <w:rPr>
                <w:rFonts w:hint="eastAsia"/>
              </w:rPr>
              <w:t>字典</w:t>
            </w:r>
            <w:r w:rsidRPr="00141E1D">
              <w:rPr>
                <w:rFonts w:hint="eastAsia"/>
              </w:rPr>
              <w:t>(ZHLB)</w:t>
            </w:r>
          </w:p>
        </w:tc>
      </w:tr>
      <w:tr w:rsidR="002E7E47" w14:paraId="065F70D4" w14:textId="77777777" w:rsidTr="008750B0">
        <w:trPr>
          <w:trHeight w:val="415"/>
          <w:jc w:val="center"/>
        </w:trPr>
        <w:tc>
          <w:tcPr>
            <w:tcW w:w="537" w:type="dxa"/>
            <w:vAlign w:val="center"/>
          </w:tcPr>
          <w:p w14:paraId="6C53BEC4" w14:textId="77777777" w:rsidR="00E70528" w:rsidRDefault="00E70528">
            <w:pPr>
              <w:pStyle w:val="ab"/>
              <w:numPr>
                <w:ilvl w:val="0"/>
                <w:numId w:val="115"/>
              </w:numPr>
              <w:ind w:firstLineChars="0"/>
              <w:jc w:val="center"/>
              <w:rPr>
                <w:b/>
              </w:rPr>
            </w:pPr>
          </w:p>
        </w:tc>
        <w:tc>
          <w:tcPr>
            <w:tcW w:w="1288" w:type="dxa"/>
            <w:gridSpan w:val="2"/>
            <w:vAlign w:val="center"/>
          </w:tcPr>
          <w:p w14:paraId="63CA5E10" w14:textId="77777777" w:rsidR="002E7E47" w:rsidRPr="009303D7" w:rsidRDefault="002E7E47" w:rsidP="008750B0">
            <w:r w:rsidRPr="009303D7">
              <w:rPr>
                <w:rFonts w:hint="eastAsia"/>
              </w:rPr>
              <w:t>ZQZH</w:t>
            </w:r>
          </w:p>
        </w:tc>
        <w:tc>
          <w:tcPr>
            <w:tcW w:w="1260" w:type="dxa"/>
            <w:vAlign w:val="center"/>
          </w:tcPr>
          <w:p w14:paraId="65876533" w14:textId="77777777" w:rsidR="002E7E47" w:rsidRPr="009303D7" w:rsidRDefault="002E7E47" w:rsidP="008750B0">
            <w:r w:rsidRPr="009303D7">
              <w:rPr>
                <w:rFonts w:hint="eastAsia"/>
              </w:rPr>
              <w:t>Character</w:t>
            </w:r>
          </w:p>
        </w:tc>
        <w:tc>
          <w:tcPr>
            <w:tcW w:w="851" w:type="dxa"/>
            <w:vAlign w:val="center"/>
          </w:tcPr>
          <w:p w14:paraId="16424A1E" w14:textId="77777777" w:rsidR="002E7E47" w:rsidRPr="009303D7" w:rsidRDefault="002E7E47" w:rsidP="008750B0">
            <w:r w:rsidRPr="009303D7">
              <w:rPr>
                <w:rFonts w:hint="eastAsia"/>
              </w:rPr>
              <w:t>20</w:t>
            </w:r>
          </w:p>
        </w:tc>
        <w:tc>
          <w:tcPr>
            <w:tcW w:w="2976" w:type="dxa"/>
            <w:vAlign w:val="center"/>
          </w:tcPr>
          <w:p w14:paraId="08222CA8" w14:textId="77777777" w:rsidR="002E7E47" w:rsidRPr="009303D7" w:rsidRDefault="002E7E47" w:rsidP="008750B0">
            <w:r w:rsidRPr="009303D7">
              <w:rPr>
                <w:rFonts w:hint="eastAsia"/>
              </w:rPr>
              <w:t>证券账户号码</w:t>
            </w:r>
          </w:p>
        </w:tc>
        <w:tc>
          <w:tcPr>
            <w:tcW w:w="2410" w:type="dxa"/>
            <w:vAlign w:val="center"/>
          </w:tcPr>
          <w:p w14:paraId="2217CEA6" w14:textId="77777777" w:rsidR="002E7E47" w:rsidRPr="009303D7" w:rsidRDefault="002E7E47" w:rsidP="008750B0"/>
        </w:tc>
      </w:tr>
      <w:tr w:rsidR="002E7E47" w14:paraId="4D2A1195" w14:textId="77777777" w:rsidTr="008750B0">
        <w:trPr>
          <w:trHeight w:val="415"/>
          <w:jc w:val="center"/>
        </w:trPr>
        <w:tc>
          <w:tcPr>
            <w:tcW w:w="537" w:type="dxa"/>
            <w:vAlign w:val="center"/>
          </w:tcPr>
          <w:p w14:paraId="1678232D" w14:textId="77777777" w:rsidR="00E70528" w:rsidRDefault="00E70528">
            <w:pPr>
              <w:pStyle w:val="ab"/>
              <w:numPr>
                <w:ilvl w:val="0"/>
                <w:numId w:val="115"/>
              </w:numPr>
              <w:ind w:firstLineChars="0"/>
              <w:jc w:val="center"/>
              <w:rPr>
                <w:b/>
              </w:rPr>
            </w:pPr>
          </w:p>
        </w:tc>
        <w:tc>
          <w:tcPr>
            <w:tcW w:w="1288" w:type="dxa"/>
            <w:gridSpan w:val="2"/>
            <w:vAlign w:val="center"/>
          </w:tcPr>
          <w:p w14:paraId="19EA24A1" w14:textId="77777777" w:rsidR="002E7E47" w:rsidRPr="009303D7" w:rsidRDefault="002E7E47" w:rsidP="008750B0">
            <w:r w:rsidRPr="00293A05">
              <w:rPr>
                <w:rFonts w:hint="eastAsia"/>
              </w:rPr>
              <w:t>KHMC</w:t>
            </w:r>
          </w:p>
        </w:tc>
        <w:tc>
          <w:tcPr>
            <w:tcW w:w="1260" w:type="dxa"/>
            <w:vAlign w:val="center"/>
          </w:tcPr>
          <w:p w14:paraId="468BFF91" w14:textId="77777777" w:rsidR="002E7E47" w:rsidRPr="009303D7" w:rsidRDefault="002E7E47" w:rsidP="008750B0">
            <w:r w:rsidRPr="00293A05">
              <w:rPr>
                <w:rFonts w:hint="eastAsia"/>
              </w:rPr>
              <w:t>Character</w:t>
            </w:r>
          </w:p>
        </w:tc>
        <w:tc>
          <w:tcPr>
            <w:tcW w:w="851" w:type="dxa"/>
            <w:vAlign w:val="center"/>
          </w:tcPr>
          <w:p w14:paraId="03D837AB" w14:textId="77777777" w:rsidR="002E7E47" w:rsidRPr="009303D7" w:rsidRDefault="002E7E47" w:rsidP="008750B0">
            <w:r>
              <w:rPr>
                <w:rFonts w:hint="eastAsia"/>
              </w:rPr>
              <w:t>12</w:t>
            </w:r>
            <w:r w:rsidRPr="00293A05">
              <w:rPr>
                <w:rFonts w:hint="eastAsia"/>
              </w:rPr>
              <w:t>0</w:t>
            </w:r>
          </w:p>
        </w:tc>
        <w:tc>
          <w:tcPr>
            <w:tcW w:w="2976" w:type="dxa"/>
            <w:vAlign w:val="center"/>
          </w:tcPr>
          <w:p w14:paraId="18DC545E" w14:textId="77777777" w:rsidR="002E7E47" w:rsidRPr="009303D7" w:rsidRDefault="002E7E47" w:rsidP="008750B0">
            <w:r w:rsidRPr="00293A05">
              <w:rPr>
                <w:rFonts w:hint="eastAsia"/>
              </w:rPr>
              <w:t>客户名称</w:t>
            </w:r>
          </w:p>
        </w:tc>
        <w:tc>
          <w:tcPr>
            <w:tcW w:w="2410" w:type="dxa"/>
            <w:vAlign w:val="center"/>
          </w:tcPr>
          <w:p w14:paraId="579D6B4B" w14:textId="77777777" w:rsidR="002E7E47" w:rsidRPr="009303D7" w:rsidRDefault="002E7E47" w:rsidP="008750B0"/>
        </w:tc>
      </w:tr>
      <w:tr w:rsidR="002E7E47" w14:paraId="4DCB0DFD" w14:textId="77777777" w:rsidTr="008750B0">
        <w:trPr>
          <w:trHeight w:val="415"/>
          <w:jc w:val="center"/>
        </w:trPr>
        <w:tc>
          <w:tcPr>
            <w:tcW w:w="537" w:type="dxa"/>
            <w:vAlign w:val="center"/>
          </w:tcPr>
          <w:p w14:paraId="61F16C33" w14:textId="77777777" w:rsidR="00E70528" w:rsidRDefault="00E70528">
            <w:pPr>
              <w:pStyle w:val="ab"/>
              <w:numPr>
                <w:ilvl w:val="0"/>
                <w:numId w:val="115"/>
              </w:numPr>
              <w:ind w:firstLineChars="0"/>
              <w:jc w:val="center"/>
              <w:rPr>
                <w:b/>
              </w:rPr>
            </w:pPr>
          </w:p>
        </w:tc>
        <w:tc>
          <w:tcPr>
            <w:tcW w:w="1288" w:type="dxa"/>
            <w:gridSpan w:val="2"/>
            <w:vAlign w:val="center"/>
          </w:tcPr>
          <w:p w14:paraId="05D0D006" w14:textId="77777777" w:rsidR="002E7E47" w:rsidRPr="009303D7" w:rsidRDefault="002E7E47" w:rsidP="008750B0">
            <w:r>
              <w:rPr>
                <w:rFonts w:hint="eastAsia"/>
              </w:rPr>
              <w:t>ZJLB</w:t>
            </w:r>
          </w:p>
        </w:tc>
        <w:tc>
          <w:tcPr>
            <w:tcW w:w="1260" w:type="dxa"/>
            <w:vAlign w:val="center"/>
          </w:tcPr>
          <w:p w14:paraId="36C93472" w14:textId="77777777" w:rsidR="002E7E47" w:rsidRPr="009303D7" w:rsidRDefault="002E7E47" w:rsidP="008750B0">
            <w:r>
              <w:rPr>
                <w:rFonts w:hint="eastAsia"/>
              </w:rPr>
              <w:t>Character</w:t>
            </w:r>
          </w:p>
        </w:tc>
        <w:tc>
          <w:tcPr>
            <w:tcW w:w="851" w:type="dxa"/>
            <w:vAlign w:val="center"/>
          </w:tcPr>
          <w:p w14:paraId="5FEDD114" w14:textId="77777777" w:rsidR="002E7E47" w:rsidRPr="009303D7" w:rsidRDefault="002E7E47" w:rsidP="008750B0">
            <w:r>
              <w:rPr>
                <w:rFonts w:hint="eastAsia"/>
              </w:rPr>
              <w:t>2</w:t>
            </w:r>
          </w:p>
        </w:tc>
        <w:tc>
          <w:tcPr>
            <w:tcW w:w="2976" w:type="dxa"/>
            <w:vAlign w:val="center"/>
          </w:tcPr>
          <w:p w14:paraId="417ADA09" w14:textId="77777777" w:rsidR="002E7E47" w:rsidRPr="009303D7" w:rsidRDefault="002E7E47" w:rsidP="008750B0">
            <w:r>
              <w:rPr>
                <w:rFonts w:hint="eastAsia"/>
              </w:rPr>
              <w:t>主要身份证明文件类别</w:t>
            </w:r>
          </w:p>
        </w:tc>
        <w:tc>
          <w:tcPr>
            <w:tcW w:w="2410" w:type="dxa"/>
            <w:vAlign w:val="center"/>
          </w:tcPr>
          <w:p w14:paraId="210B6915" w14:textId="77777777" w:rsidR="002E7E47" w:rsidRPr="009303D7" w:rsidRDefault="002E7E47" w:rsidP="008750B0">
            <w:r w:rsidRPr="00141E1D">
              <w:rPr>
                <w:rFonts w:hint="eastAsia"/>
              </w:rPr>
              <w:t>字典</w:t>
            </w:r>
            <w:r w:rsidRPr="00141E1D">
              <w:rPr>
                <w:rFonts w:hint="eastAsia"/>
              </w:rPr>
              <w:t>(</w:t>
            </w:r>
            <w:r>
              <w:rPr>
                <w:rFonts w:hint="eastAsia"/>
              </w:rPr>
              <w:t>ZJLB</w:t>
            </w:r>
            <w:r w:rsidRPr="00141E1D">
              <w:rPr>
                <w:rFonts w:hint="eastAsia"/>
              </w:rPr>
              <w:t>)</w:t>
            </w:r>
          </w:p>
        </w:tc>
      </w:tr>
      <w:tr w:rsidR="002E7E47" w:rsidRPr="0081110F" w14:paraId="5E00BC91" w14:textId="77777777" w:rsidTr="008750B0">
        <w:trPr>
          <w:trHeight w:val="415"/>
          <w:jc w:val="center"/>
        </w:trPr>
        <w:tc>
          <w:tcPr>
            <w:tcW w:w="537" w:type="dxa"/>
            <w:vAlign w:val="center"/>
          </w:tcPr>
          <w:p w14:paraId="01E48811" w14:textId="77777777" w:rsidR="00E70528" w:rsidRDefault="00E70528">
            <w:pPr>
              <w:pStyle w:val="ab"/>
              <w:numPr>
                <w:ilvl w:val="0"/>
                <w:numId w:val="115"/>
              </w:numPr>
              <w:ind w:firstLineChars="0"/>
              <w:jc w:val="center"/>
              <w:rPr>
                <w:b/>
              </w:rPr>
            </w:pPr>
          </w:p>
        </w:tc>
        <w:tc>
          <w:tcPr>
            <w:tcW w:w="1288" w:type="dxa"/>
            <w:gridSpan w:val="2"/>
            <w:vAlign w:val="center"/>
          </w:tcPr>
          <w:p w14:paraId="3744AFE5" w14:textId="77777777" w:rsidR="002E7E47" w:rsidRPr="009303D7" w:rsidRDefault="002E7E47" w:rsidP="008750B0">
            <w:r w:rsidRPr="009303D7">
              <w:rPr>
                <w:rFonts w:hint="eastAsia"/>
              </w:rPr>
              <w:t>ZJDM</w:t>
            </w:r>
          </w:p>
        </w:tc>
        <w:tc>
          <w:tcPr>
            <w:tcW w:w="1260" w:type="dxa"/>
            <w:vAlign w:val="center"/>
          </w:tcPr>
          <w:p w14:paraId="611CB51D" w14:textId="77777777" w:rsidR="002E7E47" w:rsidRPr="009303D7" w:rsidRDefault="002E7E47" w:rsidP="008750B0">
            <w:r w:rsidRPr="009303D7">
              <w:rPr>
                <w:rFonts w:hint="eastAsia"/>
              </w:rPr>
              <w:t>Character</w:t>
            </w:r>
          </w:p>
        </w:tc>
        <w:tc>
          <w:tcPr>
            <w:tcW w:w="851" w:type="dxa"/>
            <w:vAlign w:val="center"/>
          </w:tcPr>
          <w:p w14:paraId="255D10F9" w14:textId="77777777" w:rsidR="002E7E47" w:rsidRPr="009303D7" w:rsidRDefault="002E7E47" w:rsidP="008750B0">
            <w:r>
              <w:rPr>
                <w:rFonts w:hint="eastAsia"/>
              </w:rPr>
              <w:t>4</w:t>
            </w:r>
            <w:r w:rsidRPr="009303D7">
              <w:rPr>
                <w:rFonts w:hint="eastAsia"/>
              </w:rPr>
              <w:t>0</w:t>
            </w:r>
          </w:p>
        </w:tc>
        <w:tc>
          <w:tcPr>
            <w:tcW w:w="2976" w:type="dxa"/>
            <w:vAlign w:val="center"/>
          </w:tcPr>
          <w:p w14:paraId="7E60E876" w14:textId="77777777" w:rsidR="002E7E47" w:rsidRPr="009303D7" w:rsidRDefault="002E7E47" w:rsidP="008750B0">
            <w:r w:rsidRPr="009303D7">
              <w:rPr>
                <w:rFonts w:hint="eastAsia"/>
              </w:rPr>
              <w:t>主要身份证明文件代码</w:t>
            </w:r>
          </w:p>
        </w:tc>
        <w:tc>
          <w:tcPr>
            <w:tcW w:w="2410" w:type="dxa"/>
            <w:vAlign w:val="center"/>
          </w:tcPr>
          <w:p w14:paraId="66C2E60F" w14:textId="77777777" w:rsidR="002E7E47" w:rsidRPr="009303D7" w:rsidRDefault="002E7E47" w:rsidP="008750B0"/>
        </w:tc>
      </w:tr>
      <w:tr w:rsidR="002E7E47" w:rsidRPr="0081110F" w14:paraId="08075262" w14:textId="77777777" w:rsidTr="008750B0">
        <w:trPr>
          <w:trHeight w:val="415"/>
          <w:jc w:val="center"/>
        </w:trPr>
        <w:tc>
          <w:tcPr>
            <w:tcW w:w="537" w:type="dxa"/>
            <w:vAlign w:val="center"/>
          </w:tcPr>
          <w:p w14:paraId="5D4EEED3" w14:textId="77777777" w:rsidR="00E70528" w:rsidRDefault="00E70528">
            <w:pPr>
              <w:pStyle w:val="ab"/>
              <w:numPr>
                <w:ilvl w:val="0"/>
                <w:numId w:val="115"/>
              </w:numPr>
              <w:ind w:firstLineChars="0"/>
              <w:jc w:val="center"/>
              <w:rPr>
                <w:b/>
              </w:rPr>
            </w:pPr>
          </w:p>
        </w:tc>
        <w:tc>
          <w:tcPr>
            <w:tcW w:w="1288" w:type="dxa"/>
            <w:gridSpan w:val="2"/>
            <w:vAlign w:val="center"/>
          </w:tcPr>
          <w:p w14:paraId="382D00ED" w14:textId="77777777" w:rsidR="002E7E47" w:rsidRPr="009303D7" w:rsidRDefault="002E7E47" w:rsidP="008750B0">
            <w:r w:rsidRPr="00C45958">
              <w:rPr>
                <w:rFonts w:hint="eastAsia"/>
              </w:rPr>
              <w:t>KHJGDM</w:t>
            </w:r>
          </w:p>
        </w:tc>
        <w:tc>
          <w:tcPr>
            <w:tcW w:w="1260" w:type="dxa"/>
            <w:vAlign w:val="center"/>
          </w:tcPr>
          <w:p w14:paraId="318949A2" w14:textId="77777777" w:rsidR="002E7E47" w:rsidRPr="009303D7" w:rsidRDefault="002E7E47" w:rsidP="008750B0">
            <w:r w:rsidRPr="00C45958">
              <w:rPr>
                <w:rFonts w:hint="eastAsia"/>
              </w:rPr>
              <w:t>Character</w:t>
            </w:r>
          </w:p>
        </w:tc>
        <w:tc>
          <w:tcPr>
            <w:tcW w:w="851" w:type="dxa"/>
            <w:vAlign w:val="center"/>
          </w:tcPr>
          <w:p w14:paraId="7ADA94E7" w14:textId="77777777" w:rsidR="002E7E47" w:rsidRDefault="002E7E47" w:rsidP="008750B0">
            <w:r w:rsidRPr="00C45958">
              <w:rPr>
                <w:rFonts w:hint="eastAsia"/>
              </w:rPr>
              <w:t>6</w:t>
            </w:r>
          </w:p>
        </w:tc>
        <w:tc>
          <w:tcPr>
            <w:tcW w:w="2976" w:type="dxa"/>
            <w:vAlign w:val="center"/>
          </w:tcPr>
          <w:p w14:paraId="2E8F65F1" w14:textId="77777777" w:rsidR="002E7E47" w:rsidRPr="009303D7" w:rsidRDefault="002E7E47" w:rsidP="008750B0">
            <w:r>
              <w:rPr>
                <w:rFonts w:hint="eastAsia"/>
              </w:rPr>
              <w:t>业务发起</w:t>
            </w:r>
            <w:r w:rsidRPr="002B094F">
              <w:rPr>
                <w:rFonts w:hint="eastAsia"/>
              </w:rPr>
              <w:t>开户代理机构代码</w:t>
            </w:r>
          </w:p>
        </w:tc>
        <w:tc>
          <w:tcPr>
            <w:tcW w:w="2410" w:type="dxa"/>
            <w:vAlign w:val="center"/>
          </w:tcPr>
          <w:p w14:paraId="4E46AA7D" w14:textId="77777777" w:rsidR="002E7E47" w:rsidRPr="009303D7" w:rsidRDefault="002E7E47" w:rsidP="008750B0"/>
        </w:tc>
      </w:tr>
      <w:tr w:rsidR="002E7E47" w:rsidRPr="0081110F" w14:paraId="177F0D87" w14:textId="77777777" w:rsidTr="008750B0">
        <w:trPr>
          <w:trHeight w:val="415"/>
          <w:jc w:val="center"/>
        </w:trPr>
        <w:tc>
          <w:tcPr>
            <w:tcW w:w="537" w:type="dxa"/>
            <w:vAlign w:val="center"/>
          </w:tcPr>
          <w:p w14:paraId="1BF02C55" w14:textId="77777777" w:rsidR="00E70528" w:rsidRDefault="00E70528">
            <w:pPr>
              <w:pStyle w:val="ab"/>
              <w:numPr>
                <w:ilvl w:val="0"/>
                <w:numId w:val="115"/>
              </w:numPr>
              <w:ind w:firstLineChars="0"/>
              <w:jc w:val="center"/>
              <w:rPr>
                <w:b/>
              </w:rPr>
            </w:pPr>
          </w:p>
        </w:tc>
        <w:tc>
          <w:tcPr>
            <w:tcW w:w="1288" w:type="dxa"/>
            <w:gridSpan w:val="2"/>
            <w:vAlign w:val="center"/>
          </w:tcPr>
          <w:p w14:paraId="67E16B3B" w14:textId="77777777" w:rsidR="002E7E47" w:rsidRPr="009303D7" w:rsidRDefault="002E7E47" w:rsidP="008750B0">
            <w:r w:rsidRPr="00C45958">
              <w:rPr>
                <w:rFonts w:hint="eastAsia"/>
              </w:rPr>
              <w:t>KHWDDM</w:t>
            </w:r>
          </w:p>
        </w:tc>
        <w:tc>
          <w:tcPr>
            <w:tcW w:w="1260" w:type="dxa"/>
            <w:vAlign w:val="center"/>
          </w:tcPr>
          <w:p w14:paraId="4DDB92AB" w14:textId="77777777" w:rsidR="002E7E47" w:rsidRPr="009303D7" w:rsidRDefault="002E7E47" w:rsidP="008750B0">
            <w:r w:rsidRPr="00C45958">
              <w:rPr>
                <w:rFonts w:hint="eastAsia"/>
              </w:rPr>
              <w:t>Character</w:t>
            </w:r>
          </w:p>
        </w:tc>
        <w:tc>
          <w:tcPr>
            <w:tcW w:w="851" w:type="dxa"/>
            <w:vAlign w:val="center"/>
          </w:tcPr>
          <w:p w14:paraId="7B969AF6" w14:textId="77777777" w:rsidR="002E7E47" w:rsidRDefault="002E7E47" w:rsidP="008750B0">
            <w:r w:rsidRPr="00C45958">
              <w:rPr>
                <w:rFonts w:hint="eastAsia"/>
              </w:rPr>
              <w:t>10</w:t>
            </w:r>
          </w:p>
        </w:tc>
        <w:tc>
          <w:tcPr>
            <w:tcW w:w="2976" w:type="dxa"/>
            <w:vAlign w:val="center"/>
          </w:tcPr>
          <w:p w14:paraId="5BC3BE56" w14:textId="77777777" w:rsidR="002E7E47" w:rsidRPr="009303D7" w:rsidRDefault="002E7E47" w:rsidP="008750B0">
            <w:r>
              <w:rPr>
                <w:rFonts w:hint="eastAsia"/>
              </w:rPr>
              <w:t>业务发起</w:t>
            </w:r>
            <w:r w:rsidRPr="002B094F">
              <w:rPr>
                <w:rFonts w:hint="eastAsia"/>
              </w:rPr>
              <w:t>开户代理网点代码</w:t>
            </w:r>
          </w:p>
        </w:tc>
        <w:tc>
          <w:tcPr>
            <w:tcW w:w="2410" w:type="dxa"/>
            <w:vAlign w:val="center"/>
          </w:tcPr>
          <w:p w14:paraId="7F69C387" w14:textId="77777777" w:rsidR="002E7E47" w:rsidRPr="009303D7" w:rsidRDefault="002E7E47" w:rsidP="008750B0"/>
        </w:tc>
      </w:tr>
      <w:tr w:rsidR="002E7E47" w:rsidRPr="0081110F" w14:paraId="34DEB65A" w14:textId="77777777" w:rsidTr="008750B0">
        <w:trPr>
          <w:trHeight w:val="415"/>
          <w:jc w:val="center"/>
        </w:trPr>
        <w:tc>
          <w:tcPr>
            <w:tcW w:w="537" w:type="dxa"/>
            <w:vAlign w:val="center"/>
          </w:tcPr>
          <w:p w14:paraId="0036B4B6" w14:textId="77777777" w:rsidR="00E70528" w:rsidRDefault="00E70528">
            <w:pPr>
              <w:pStyle w:val="ab"/>
              <w:numPr>
                <w:ilvl w:val="0"/>
                <w:numId w:val="115"/>
              </w:numPr>
              <w:ind w:firstLineChars="0"/>
              <w:jc w:val="center"/>
              <w:rPr>
                <w:b/>
              </w:rPr>
            </w:pPr>
          </w:p>
        </w:tc>
        <w:tc>
          <w:tcPr>
            <w:tcW w:w="1288" w:type="dxa"/>
            <w:gridSpan w:val="2"/>
            <w:vAlign w:val="center"/>
          </w:tcPr>
          <w:p w14:paraId="4DBF543A" w14:textId="77777777" w:rsidR="002E7E47" w:rsidRPr="009303D7" w:rsidRDefault="002E7E47" w:rsidP="008750B0">
            <w:r>
              <w:rPr>
                <w:rFonts w:hint="eastAsia"/>
              </w:rPr>
              <w:t>SQRQ</w:t>
            </w:r>
          </w:p>
        </w:tc>
        <w:tc>
          <w:tcPr>
            <w:tcW w:w="1260" w:type="dxa"/>
            <w:vAlign w:val="center"/>
          </w:tcPr>
          <w:p w14:paraId="400F120F" w14:textId="77777777" w:rsidR="002E7E47" w:rsidRPr="009303D7" w:rsidRDefault="002E7E47" w:rsidP="008750B0">
            <w:r w:rsidRPr="00C45958">
              <w:rPr>
                <w:rFonts w:hint="eastAsia"/>
              </w:rPr>
              <w:t>Character</w:t>
            </w:r>
          </w:p>
        </w:tc>
        <w:tc>
          <w:tcPr>
            <w:tcW w:w="851" w:type="dxa"/>
            <w:vAlign w:val="center"/>
          </w:tcPr>
          <w:p w14:paraId="1D349B46" w14:textId="77777777" w:rsidR="002E7E47" w:rsidRDefault="002E7E47" w:rsidP="008750B0">
            <w:r>
              <w:rPr>
                <w:rFonts w:hint="eastAsia"/>
              </w:rPr>
              <w:t>8</w:t>
            </w:r>
          </w:p>
        </w:tc>
        <w:tc>
          <w:tcPr>
            <w:tcW w:w="2976" w:type="dxa"/>
            <w:vAlign w:val="center"/>
          </w:tcPr>
          <w:p w14:paraId="06358D65" w14:textId="77777777" w:rsidR="002E7E47" w:rsidRPr="009303D7" w:rsidRDefault="002E7E47" w:rsidP="008750B0">
            <w:r>
              <w:rPr>
                <w:rFonts w:hint="eastAsia"/>
              </w:rPr>
              <w:t>申请日期</w:t>
            </w:r>
          </w:p>
        </w:tc>
        <w:tc>
          <w:tcPr>
            <w:tcW w:w="2410" w:type="dxa"/>
            <w:vAlign w:val="center"/>
          </w:tcPr>
          <w:p w14:paraId="4F7E21AC" w14:textId="77777777" w:rsidR="002E7E47" w:rsidRPr="009303D7" w:rsidRDefault="002E7E47" w:rsidP="008750B0"/>
        </w:tc>
      </w:tr>
      <w:tr w:rsidR="002E7E47" w14:paraId="45B34E88" w14:textId="77777777" w:rsidTr="008750B0">
        <w:trPr>
          <w:trHeight w:val="415"/>
          <w:jc w:val="center"/>
        </w:trPr>
        <w:tc>
          <w:tcPr>
            <w:tcW w:w="537" w:type="dxa"/>
            <w:vAlign w:val="center"/>
          </w:tcPr>
          <w:p w14:paraId="5F065FA1" w14:textId="77777777" w:rsidR="00E70528" w:rsidRDefault="00E70528">
            <w:pPr>
              <w:pStyle w:val="ab"/>
              <w:numPr>
                <w:ilvl w:val="0"/>
                <w:numId w:val="115"/>
              </w:numPr>
              <w:ind w:firstLineChars="0"/>
              <w:jc w:val="center"/>
              <w:rPr>
                <w:b/>
              </w:rPr>
            </w:pPr>
          </w:p>
        </w:tc>
        <w:tc>
          <w:tcPr>
            <w:tcW w:w="1272" w:type="dxa"/>
            <w:vAlign w:val="center"/>
          </w:tcPr>
          <w:p w14:paraId="128F8187" w14:textId="77777777" w:rsidR="002E7E47" w:rsidRPr="00254896" w:rsidRDefault="002E7E47" w:rsidP="008750B0">
            <w:r w:rsidRPr="00254896">
              <w:rPr>
                <w:rFonts w:hint="eastAsia"/>
              </w:rPr>
              <w:t>KHJGMC</w:t>
            </w:r>
          </w:p>
        </w:tc>
        <w:tc>
          <w:tcPr>
            <w:tcW w:w="1276" w:type="dxa"/>
            <w:gridSpan w:val="2"/>
            <w:vAlign w:val="center"/>
          </w:tcPr>
          <w:p w14:paraId="2668C9F2" w14:textId="77777777" w:rsidR="002E7E47" w:rsidRPr="00254896" w:rsidRDefault="002E7E47" w:rsidP="008750B0">
            <w:r w:rsidRPr="00254896">
              <w:rPr>
                <w:rFonts w:hint="eastAsia"/>
              </w:rPr>
              <w:t>Character</w:t>
            </w:r>
          </w:p>
        </w:tc>
        <w:tc>
          <w:tcPr>
            <w:tcW w:w="851" w:type="dxa"/>
            <w:vAlign w:val="center"/>
          </w:tcPr>
          <w:p w14:paraId="1D1821B5" w14:textId="77777777" w:rsidR="002E7E47" w:rsidRPr="00254896" w:rsidRDefault="002E7E47" w:rsidP="008750B0">
            <w:r>
              <w:rPr>
                <w:rFonts w:hint="eastAsia"/>
              </w:rPr>
              <w:t>62</w:t>
            </w:r>
          </w:p>
        </w:tc>
        <w:tc>
          <w:tcPr>
            <w:tcW w:w="2976" w:type="dxa"/>
            <w:vAlign w:val="center"/>
          </w:tcPr>
          <w:p w14:paraId="41D1D999" w14:textId="77777777" w:rsidR="002E7E47" w:rsidRPr="00254896" w:rsidRDefault="002E7E47" w:rsidP="008750B0">
            <w:r>
              <w:rPr>
                <w:rFonts w:hint="eastAsia"/>
              </w:rPr>
              <w:t>委托交易券商</w:t>
            </w:r>
            <w:r w:rsidRPr="00254896">
              <w:rPr>
                <w:rFonts w:hint="eastAsia"/>
              </w:rPr>
              <w:t>名称</w:t>
            </w:r>
          </w:p>
        </w:tc>
        <w:tc>
          <w:tcPr>
            <w:tcW w:w="2410" w:type="dxa"/>
            <w:vAlign w:val="center"/>
          </w:tcPr>
          <w:p w14:paraId="2A9588F1" w14:textId="77777777" w:rsidR="002E7E47" w:rsidRPr="00254896" w:rsidRDefault="002E7E47" w:rsidP="008750B0"/>
        </w:tc>
      </w:tr>
      <w:tr w:rsidR="002E7E47" w:rsidRPr="0081110F" w14:paraId="294FE0EA" w14:textId="77777777" w:rsidTr="008750B0">
        <w:trPr>
          <w:trHeight w:val="415"/>
          <w:jc w:val="center"/>
        </w:trPr>
        <w:tc>
          <w:tcPr>
            <w:tcW w:w="537" w:type="dxa"/>
            <w:vAlign w:val="center"/>
          </w:tcPr>
          <w:p w14:paraId="0AD88E1A" w14:textId="77777777" w:rsidR="00E70528" w:rsidRDefault="00E70528">
            <w:pPr>
              <w:pStyle w:val="ab"/>
              <w:numPr>
                <w:ilvl w:val="0"/>
                <w:numId w:val="115"/>
              </w:numPr>
              <w:ind w:firstLineChars="0"/>
              <w:jc w:val="center"/>
              <w:rPr>
                <w:b/>
              </w:rPr>
            </w:pPr>
          </w:p>
        </w:tc>
        <w:tc>
          <w:tcPr>
            <w:tcW w:w="1288" w:type="dxa"/>
            <w:gridSpan w:val="2"/>
            <w:vAlign w:val="center"/>
          </w:tcPr>
          <w:p w14:paraId="30D034FE" w14:textId="77777777" w:rsidR="002E7E47" w:rsidRDefault="002E7E47" w:rsidP="008750B0">
            <w:r>
              <w:t>GLBS</w:t>
            </w:r>
          </w:p>
        </w:tc>
        <w:tc>
          <w:tcPr>
            <w:tcW w:w="1260" w:type="dxa"/>
            <w:vAlign w:val="center"/>
          </w:tcPr>
          <w:p w14:paraId="3E8DBAEE" w14:textId="77777777" w:rsidR="002E7E47" w:rsidRPr="00C45958" w:rsidRDefault="002E7E47" w:rsidP="008750B0">
            <w:r w:rsidRPr="00602A83">
              <w:rPr>
                <w:rFonts w:hint="eastAsia"/>
              </w:rPr>
              <w:t>Character</w:t>
            </w:r>
          </w:p>
        </w:tc>
        <w:tc>
          <w:tcPr>
            <w:tcW w:w="851" w:type="dxa"/>
            <w:vAlign w:val="center"/>
          </w:tcPr>
          <w:p w14:paraId="5E492150" w14:textId="77777777" w:rsidR="002E7E47" w:rsidRDefault="002E7E47" w:rsidP="008750B0">
            <w:r w:rsidRPr="00602A83">
              <w:rPr>
                <w:rFonts w:hint="eastAsia"/>
              </w:rPr>
              <w:t>1</w:t>
            </w:r>
          </w:p>
        </w:tc>
        <w:tc>
          <w:tcPr>
            <w:tcW w:w="2976" w:type="dxa"/>
            <w:vAlign w:val="center"/>
          </w:tcPr>
          <w:p w14:paraId="368FE6A2" w14:textId="77777777" w:rsidR="002E7E47" w:rsidRDefault="002E7E47" w:rsidP="008750B0">
            <w:r>
              <w:rPr>
                <w:rFonts w:hint="eastAsia"/>
              </w:rPr>
              <w:t>关联</w:t>
            </w:r>
            <w:r>
              <w:t>关系</w:t>
            </w:r>
            <w:r>
              <w:rPr>
                <w:rFonts w:hint="eastAsia"/>
              </w:rPr>
              <w:t>是否</w:t>
            </w:r>
            <w:r>
              <w:t>报送</w:t>
            </w:r>
          </w:p>
        </w:tc>
        <w:tc>
          <w:tcPr>
            <w:tcW w:w="2410" w:type="dxa"/>
            <w:vAlign w:val="center"/>
          </w:tcPr>
          <w:p w14:paraId="498FB642" w14:textId="77777777" w:rsidR="002E7E47" w:rsidRPr="009303D7" w:rsidRDefault="002E7E47" w:rsidP="00557B7D">
            <w:r>
              <w:rPr>
                <w:rFonts w:hint="eastAsia"/>
              </w:rPr>
              <w:t>0</w:t>
            </w:r>
            <w:r>
              <w:rPr>
                <w:rFonts w:hint="eastAsia"/>
              </w:rPr>
              <w:t>未</w:t>
            </w:r>
            <w:r w:rsidR="00557B7D">
              <w:rPr>
                <w:rFonts w:hint="eastAsia"/>
              </w:rPr>
              <w:t>确认</w:t>
            </w:r>
            <w:r>
              <w:t>，</w:t>
            </w:r>
            <w:r>
              <w:rPr>
                <w:rFonts w:hint="eastAsia"/>
              </w:rPr>
              <w:t>1</w:t>
            </w:r>
            <w:r>
              <w:rPr>
                <w:rFonts w:hint="eastAsia"/>
              </w:rPr>
              <w:t>已</w:t>
            </w:r>
            <w:r w:rsidR="00557B7D">
              <w:rPr>
                <w:rFonts w:hint="eastAsia"/>
              </w:rPr>
              <w:t>确认</w:t>
            </w:r>
          </w:p>
        </w:tc>
      </w:tr>
      <w:tr w:rsidR="002E7E47" w:rsidRPr="0081110F" w14:paraId="3A9D7AB1" w14:textId="77777777" w:rsidTr="008750B0">
        <w:trPr>
          <w:trHeight w:val="415"/>
          <w:jc w:val="center"/>
        </w:trPr>
        <w:tc>
          <w:tcPr>
            <w:tcW w:w="537" w:type="dxa"/>
            <w:vAlign w:val="center"/>
          </w:tcPr>
          <w:p w14:paraId="787429CD" w14:textId="77777777" w:rsidR="00E70528" w:rsidRDefault="00E70528">
            <w:pPr>
              <w:pStyle w:val="ab"/>
              <w:numPr>
                <w:ilvl w:val="0"/>
                <w:numId w:val="115"/>
              </w:numPr>
              <w:ind w:firstLineChars="0"/>
              <w:jc w:val="center"/>
              <w:rPr>
                <w:b/>
              </w:rPr>
            </w:pPr>
          </w:p>
        </w:tc>
        <w:tc>
          <w:tcPr>
            <w:tcW w:w="1288" w:type="dxa"/>
            <w:gridSpan w:val="2"/>
            <w:vAlign w:val="center"/>
          </w:tcPr>
          <w:p w14:paraId="1B74918A" w14:textId="77777777" w:rsidR="002E7E47" w:rsidRPr="009303D7" w:rsidRDefault="002E7E47" w:rsidP="008750B0">
            <w:r w:rsidRPr="009303D7">
              <w:rPr>
                <w:rFonts w:hint="eastAsia"/>
              </w:rPr>
              <w:t>YWRQ</w:t>
            </w:r>
          </w:p>
        </w:tc>
        <w:tc>
          <w:tcPr>
            <w:tcW w:w="1260" w:type="dxa"/>
            <w:vAlign w:val="center"/>
          </w:tcPr>
          <w:p w14:paraId="62001C8B" w14:textId="77777777" w:rsidR="002E7E47" w:rsidRPr="009303D7" w:rsidRDefault="002E7E47" w:rsidP="008750B0">
            <w:r w:rsidRPr="009303D7">
              <w:rPr>
                <w:rFonts w:hint="eastAsia"/>
              </w:rPr>
              <w:t>Character</w:t>
            </w:r>
          </w:p>
        </w:tc>
        <w:tc>
          <w:tcPr>
            <w:tcW w:w="851" w:type="dxa"/>
            <w:vAlign w:val="center"/>
          </w:tcPr>
          <w:p w14:paraId="3953F04A" w14:textId="77777777" w:rsidR="002E7E47" w:rsidRPr="009303D7" w:rsidRDefault="002E7E47" w:rsidP="008750B0">
            <w:r w:rsidRPr="009303D7">
              <w:rPr>
                <w:rFonts w:hint="eastAsia"/>
              </w:rPr>
              <w:t>8</w:t>
            </w:r>
          </w:p>
        </w:tc>
        <w:tc>
          <w:tcPr>
            <w:tcW w:w="2976" w:type="dxa"/>
            <w:vAlign w:val="center"/>
          </w:tcPr>
          <w:p w14:paraId="64362105" w14:textId="77777777" w:rsidR="002E7E47" w:rsidRPr="009303D7" w:rsidRDefault="002E7E47" w:rsidP="008750B0">
            <w:r w:rsidRPr="009303D7">
              <w:rPr>
                <w:rFonts w:hint="eastAsia"/>
              </w:rPr>
              <w:t>业务日期</w:t>
            </w:r>
          </w:p>
        </w:tc>
        <w:tc>
          <w:tcPr>
            <w:tcW w:w="2410" w:type="dxa"/>
            <w:vAlign w:val="center"/>
          </w:tcPr>
          <w:p w14:paraId="0B9DAA5D" w14:textId="77777777" w:rsidR="002E7E47" w:rsidRPr="009303D7" w:rsidRDefault="002E7E47" w:rsidP="008750B0"/>
        </w:tc>
      </w:tr>
      <w:tr w:rsidR="002E7E47" w:rsidRPr="0081110F" w14:paraId="731C58FB" w14:textId="77777777" w:rsidTr="008750B0">
        <w:trPr>
          <w:trHeight w:val="415"/>
          <w:jc w:val="center"/>
        </w:trPr>
        <w:tc>
          <w:tcPr>
            <w:tcW w:w="537" w:type="dxa"/>
            <w:vAlign w:val="center"/>
          </w:tcPr>
          <w:p w14:paraId="4678A806" w14:textId="77777777" w:rsidR="00E70528" w:rsidRDefault="00E70528">
            <w:pPr>
              <w:pStyle w:val="ab"/>
              <w:numPr>
                <w:ilvl w:val="0"/>
                <w:numId w:val="115"/>
              </w:numPr>
              <w:ind w:firstLineChars="0"/>
              <w:jc w:val="center"/>
              <w:rPr>
                <w:b/>
              </w:rPr>
            </w:pPr>
          </w:p>
        </w:tc>
        <w:tc>
          <w:tcPr>
            <w:tcW w:w="1288" w:type="dxa"/>
            <w:gridSpan w:val="2"/>
            <w:vAlign w:val="center"/>
          </w:tcPr>
          <w:p w14:paraId="1DD2D236" w14:textId="77777777" w:rsidR="002E7E47" w:rsidRPr="009303D7" w:rsidRDefault="002E7E47" w:rsidP="008750B0">
            <w:r w:rsidRPr="008C498F">
              <w:rPr>
                <w:rFonts w:hint="eastAsia"/>
              </w:rPr>
              <w:t>YWPZBS</w:t>
            </w:r>
          </w:p>
        </w:tc>
        <w:tc>
          <w:tcPr>
            <w:tcW w:w="1260" w:type="dxa"/>
            <w:vAlign w:val="center"/>
          </w:tcPr>
          <w:p w14:paraId="3BD727E7" w14:textId="77777777" w:rsidR="002E7E47" w:rsidRPr="009303D7" w:rsidRDefault="002E7E47" w:rsidP="008750B0">
            <w:r w:rsidRPr="008C498F">
              <w:rPr>
                <w:rFonts w:hint="eastAsia"/>
              </w:rPr>
              <w:t>Character</w:t>
            </w:r>
          </w:p>
        </w:tc>
        <w:tc>
          <w:tcPr>
            <w:tcW w:w="851" w:type="dxa"/>
            <w:vAlign w:val="center"/>
          </w:tcPr>
          <w:p w14:paraId="48228AEE" w14:textId="77777777" w:rsidR="002E7E47" w:rsidRPr="009303D7" w:rsidRDefault="002E7E47" w:rsidP="008750B0">
            <w:r w:rsidRPr="008C498F">
              <w:rPr>
                <w:rFonts w:hint="eastAsia"/>
              </w:rPr>
              <w:t>1</w:t>
            </w:r>
          </w:p>
        </w:tc>
        <w:tc>
          <w:tcPr>
            <w:tcW w:w="2976" w:type="dxa"/>
            <w:vAlign w:val="center"/>
          </w:tcPr>
          <w:p w14:paraId="7038A745" w14:textId="77777777" w:rsidR="002E7E47" w:rsidRPr="009303D7" w:rsidRDefault="002E7E47" w:rsidP="008750B0">
            <w:r w:rsidRPr="008C498F">
              <w:rPr>
                <w:rFonts w:hint="eastAsia"/>
              </w:rPr>
              <w:t>业务凭证报送标识</w:t>
            </w:r>
          </w:p>
        </w:tc>
        <w:tc>
          <w:tcPr>
            <w:tcW w:w="2410" w:type="dxa"/>
            <w:vAlign w:val="center"/>
          </w:tcPr>
          <w:p w14:paraId="487607F7" w14:textId="77777777" w:rsidR="002E7E47" w:rsidRPr="009303D7" w:rsidRDefault="002E7E47" w:rsidP="008750B0">
            <w:r w:rsidRPr="00C45958">
              <w:rPr>
                <w:rFonts w:hint="eastAsia"/>
              </w:rPr>
              <w:t>字典</w:t>
            </w:r>
            <w:r w:rsidRPr="00C45958">
              <w:rPr>
                <w:rFonts w:hint="eastAsia"/>
              </w:rPr>
              <w:t>(</w:t>
            </w:r>
            <w:r w:rsidRPr="008C498F">
              <w:rPr>
                <w:rFonts w:hint="eastAsia"/>
              </w:rPr>
              <w:t>YWPZBS</w:t>
            </w:r>
            <w:r w:rsidRPr="00C45958">
              <w:rPr>
                <w:rFonts w:hint="eastAsia"/>
              </w:rPr>
              <w:t>)</w:t>
            </w:r>
          </w:p>
        </w:tc>
      </w:tr>
      <w:tr w:rsidR="002E7E47" w:rsidRPr="0081110F" w14:paraId="55327598" w14:textId="77777777" w:rsidTr="008750B0">
        <w:trPr>
          <w:trHeight w:val="415"/>
          <w:jc w:val="center"/>
        </w:trPr>
        <w:tc>
          <w:tcPr>
            <w:tcW w:w="537" w:type="dxa"/>
            <w:vAlign w:val="center"/>
          </w:tcPr>
          <w:p w14:paraId="218E959D" w14:textId="77777777" w:rsidR="00E70528" w:rsidRDefault="00E70528">
            <w:pPr>
              <w:pStyle w:val="ab"/>
              <w:numPr>
                <w:ilvl w:val="0"/>
                <w:numId w:val="115"/>
              </w:numPr>
              <w:ind w:firstLineChars="0"/>
              <w:jc w:val="center"/>
              <w:rPr>
                <w:b/>
              </w:rPr>
            </w:pPr>
          </w:p>
        </w:tc>
        <w:tc>
          <w:tcPr>
            <w:tcW w:w="1288" w:type="dxa"/>
            <w:gridSpan w:val="2"/>
            <w:vAlign w:val="center"/>
          </w:tcPr>
          <w:p w14:paraId="760E6865" w14:textId="77777777" w:rsidR="002E7E47" w:rsidRPr="009303D7" w:rsidRDefault="002E7E47" w:rsidP="008750B0">
            <w:r w:rsidRPr="009303D7">
              <w:rPr>
                <w:rFonts w:hint="eastAsia"/>
              </w:rPr>
              <w:t>JGDM</w:t>
            </w:r>
          </w:p>
        </w:tc>
        <w:tc>
          <w:tcPr>
            <w:tcW w:w="1260" w:type="dxa"/>
            <w:vAlign w:val="center"/>
          </w:tcPr>
          <w:p w14:paraId="21C7EC05" w14:textId="77777777" w:rsidR="002E7E47" w:rsidRPr="009303D7" w:rsidRDefault="002E7E47" w:rsidP="008750B0">
            <w:r w:rsidRPr="009303D7">
              <w:rPr>
                <w:rFonts w:hint="eastAsia"/>
              </w:rPr>
              <w:t>Character</w:t>
            </w:r>
          </w:p>
        </w:tc>
        <w:tc>
          <w:tcPr>
            <w:tcW w:w="851" w:type="dxa"/>
            <w:vAlign w:val="center"/>
          </w:tcPr>
          <w:p w14:paraId="0DB64314" w14:textId="77777777" w:rsidR="002E7E47" w:rsidRPr="009303D7" w:rsidRDefault="002E7E47" w:rsidP="008750B0">
            <w:r w:rsidRPr="009303D7">
              <w:rPr>
                <w:rFonts w:hint="eastAsia"/>
              </w:rPr>
              <w:t>4</w:t>
            </w:r>
          </w:p>
        </w:tc>
        <w:tc>
          <w:tcPr>
            <w:tcW w:w="2976" w:type="dxa"/>
            <w:vAlign w:val="center"/>
          </w:tcPr>
          <w:p w14:paraId="2437FFC7" w14:textId="77777777" w:rsidR="002E7E47" w:rsidRPr="009303D7" w:rsidRDefault="002E7E47" w:rsidP="008750B0">
            <w:r w:rsidRPr="009303D7">
              <w:rPr>
                <w:rFonts w:hint="eastAsia"/>
              </w:rPr>
              <w:t>结果代码</w:t>
            </w:r>
          </w:p>
        </w:tc>
        <w:tc>
          <w:tcPr>
            <w:tcW w:w="2410" w:type="dxa"/>
            <w:vAlign w:val="center"/>
          </w:tcPr>
          <w:p w14:paraId="135C40E6" w14:textId="77777777" w:rsidR="002E7E47" w:rsidRPr="009303D7" w:rsidRDefault="002E7E47" w:rsidP="008750B0"/>
        </w:tc>
      </w:tr>
      <w:tr w:rsidR="002E7E47" w:rsidRPr="0081110F" w14:paraId="09BCAB60" w14:textId="77777777" w:rsidTr="008750B0">
        <w:trPr>
          <w:trHeight w:val="415"/>
          <w:jc w:val="center"/>
        </w:trPr>
        <w:tc>
          <w:tcPr>
            <w:tcW w:w="537" w:type="dxa"/>
            <w:vAlign w:val="center"/>
          </w:tcPr>
          <w:p w14:paraId="0BD63159" w14:textId="77777777" w:rsidR="00E70528" w:rsidRDefault="00E70528">
            <w:pPr>
              <w:pStyle w:val="ab"/>
              <w:numPr>
                <w:ilvl w:val="0"/>
                <w:numId w:val="115"/>
              </w:numPr>
              <w:ind w:firstLineChars="0"/>
              <w:jc w:val="center"/>
              <w:rPr>
                <w:b/>
              </w:rPr>
            </w:pPr>
          </w:p>
        </w:tc>
        <w:tc>
          <w:tcPr>
            <w:tcW w:w="1288" w:type="dxa"/>
            <w:gridSpan w:val="2"/>
            <w:vAlign w:val="center"/>
          </w:tcPr>
          <w:p w14:paraId="332FD0BD" w14:textId="77777777" w:rsidR="002E7E47" w:rsidRPr="009303D7" w:rsidRDefault="002E7E47" w:rsidP="008750B0">
            <w:r w:rsidRPr="009303D7">
              <w:rPr>
                <w:rFonts w:hint="eastAsia"/>
              </w:rPr>
              <w:t>JGSM</w:t>
            </w:r>
          </w:p>
        </w:tc>
        <w:tc>
          <w:tcPr>
            <w:tcW w:w="1260" w:type="dxa"/>
            <w:vAlign w:val="center"/>
          </w:tcPr>
          <w:p w14:paraId="4C67BF59" w14:textId="77777777" w:rsidR="002E7E47" w:rsidRPr="009303D7" w:rsidRDefault="002E7E47" w:rsidP="008750B0">
            <w:r w:rsidRPr="009303D7">
              <w:rPr>
                <w:rFonts w:hint="eastAsia"/>
              </w:rPr>
              <w:t>Character</w:t>
            </w:r>
          </w:p>
        </w:tc>
        <w:tc>
          <w:tcPr>
            <w:tcW w:w="851" w:type="dxa"/>
            <w:vAlign w:val="center"/>
          </w:tcPr>
          <w:p w14:paraId="43248742" w14:textId="77777777" w:rsidR="002E7E47" w:rsidRPr="009303D7" w:rsidRDefault="002E7E47" w:rsidP="008750B0">
            <w:r w:rsidRPr="009303D7">
              <w:rPr>
                <w:rFonts w:hint="eastAsia"/>
              </w:rPr>
              <w:t>40</w:t>
            </w:r>
          </w:p>
        </w:tc>
        <w:tc>
          <w:tcPr>
            <w:tcW w:w="2976" w:type="dxa"/>
            <w:vAlign w:val="center"/>
          </w:tcPr>
          <w:p w14:paraId="6B65C537" w14:textId="77777777" w:rsidR="002E7E47" w:rsidRDefault="002E7E47" w:rsidP="008750B0">
            <w:r w:rsidRPr="009303D7">
              <w:rPr>
                <w:rFonts w:hint="eastAsia"/>
              </w:rPr>
              <w:t>结果说明</w:t>
            </w:r>
          </w:p>
        </w:tc>
        <w:tc>
          <w:tcPr>
            <w:tcW w:w="2410" w:type="dxa"/>
            <w:vAlign w:val="center"/>
          </w:tcPr>
          <w:p w14:paraId="3A4BD1CE" w14:textId="77777777" w:rsidR="002E7E47" w:rsidRDefault="002E7E47" w:rsidP="008750B0"/>
        </w:tc>
      </w:tr>
    </w:tbl>
    <w:p w14:paraId="260725B1" w14:textId="77777777" w:rsidR="002E7E47" w:rsidRPr="006C09A6" w:rsidRDefault="002E7E47" w:rsidP="002E7E47">
      <w:pPr>
        <w:rPr>
          <w:b/>
          <w:sz w:val="24"/>
          <w:szCs w:val="24"/>
        </w:rPr>
      </w:pPr>
      <w:r w:rsidRPr="006C09A6">
        <w:rPr>
          <w:b/>
          <w:sz w:val="24"/>
          <w:szCs w:val="24"/>
        </w:rPr>
        <w:t>说明：</w:t>
      </w:r>
    </w:p>
    <w:p w14:paraId="7B3DCA65" w14:textId="77777777" w:rsidR="00E70528" w:rsidRDefault="002E7E47">
      <w:pPr>
        <w:pStyle w:val="ab"/>
        <w:numPr>
          <w:ilvl w:val="0"/>
          <w:numId w:val="117"/>
        </w:numPr>
        <w:spacing w:line="360" w:lineRule="auto"/>
        <w:ind w:left="426" w:firstLineChars="0" w:hanging="426"/>
      </w:pPr>
      <w:r w:rsidRPr="00083995">
        <w:rPr>
          <w:rFonts w:hint="eastAsia"/>
        </w:rPr>
        <w:t>可能返回多条结果记录。</w:t>
      </w:r>
    </w:p>
    <w:p w14:paraId="0C8A6F65" w14:textId="77777777" w:rsidR="00E70528" w:rsidRDefault="002E7E47">
      <w:pPr>
        <w:pStyle w:val="ab"/>
        <w:numPr>
          <w:ilvl w:val="0"/>
          <w:numId w:val="117"/>
        </w:numPr>
        <w:spacing w:line="360" w:lineRule="auto"/>
        <w:ind w:left="426" w:firstLineChars="0" w:hanging="426"/>
      </w:pPr>
      <w:r w:rsidRPr="00616C5E">
        <w:rPr>
          <w:rFonts w:hint="eastAsia"/>
        </w:rPr>
        <w:t>如果请求中包含证券账户类别、证券账户号码，只返回对应证券账户的</w:t>
      </w:r>
      <w:r>
        <w:rPr>
          <w:rFonts w:hint="eastAsia"/>
        </w:rPr>
        <w:t>存量关联关系报送</w:t>
      </w:r>
      <w:r w:rsidRPr="00616C5E">
        <w:rPr>
          <w:rFonts w:hint="eastAsia"/>
        </w:rPr>
        <w:t>信息；如果请求中包含一码通账户号码，但不包含证券账户类别、证券账户号码，返回对应一码通账户下所有证券账户</w:t>
      </w:r>
      <w:r>
        <w:rPr>
          <w:rFonts w:hint="eastAsia"/>
        </w:rPr>
        <w:t>的存量关联关系报送</w:t>
      </w:r>
      <w:r w:rsidRPr="00616C5E">
        <w:rPr>
          <w:rFonts w:hint="eastAsia"/>
        </w:rPr>
        <w:t>信息；如果请求中仅有客户名称、主要身份证明文件类别、主要身份证明文件代码，返回该客户一码通账户下所有证券账户</w:t>
      </w:r>
      <w:r>
        <w:rPr>
          <w:rFonts w:hint="eastAsia"/>
        </w:rPr>
        <w:t>的存量关联关系报送</w:t>
      </w:r>
      <w:r w:rsidRPr="00616C5E">
        <w:rPr>
          <w:rFonts w:hint="eastAsia"/>
        </w:rPr>
        <w:t>信息。</w:t>
      </w:r>
    </w:p>
    <w:p w14:paraId="35E01BFB" w14:textId="77777777" w:rsidR="00E70528" w:rsidRDefault="002E7E47">
      <w:pPr>
        <w:pStyle w:val="ab"/>
        <w:numPr>
          <w:ilvl w:val="0"/>
          <w:numId w:val="117"/>
        </w:numPr>
        <w:spacing w:line="360" w:lineRule="auto"/>
        <w:ind w:left="426" w:firstLineChars="0" w:hanging="426"/>
      </w:pPr>
      <w:r>
        <w:rPr>
          <w:rFonts w:hint="eastAsia"/>
        </w:rPr>
        <w:t>如某</w:t>
      </w:r>
      <w:r>
        <w:t>证券账户</w:t>
      </w:r>
      <w:r>
        <w:rPr>
          <w:rFonts w:hint="eastAsia"/>
        </w:rPr>
        <w:t>无任何使用</w:t>
      </w:r>
      <w:r>
        <w:t>信息，</w:t>
      </w:r>
      <w:r>
        <w:rPr>
          <w:rFonts w:hint="eastAsia"/>
        </w:rPr>
        <w:t>“委托交易券商</w:t>
      </w:r>
      <w:r w:rsidRPr="00254896">
        <w:rPr>
          <w:rFonts w:hint="eastAsia"/>
        </w:rPr>
        <w:t>名称</w:t>
      </w:r>
      <w:r>
        <w:rPr>
          <w:rFonts w:hint="eastAsia"/>
        </w:rPr>
        <w:t>”</w:t>
      </w:r>
      <w:r>
        <w:t>返回空</w:t>
      </w:r>
      <w:r>
        <w:rPr>
          <w:rFonts w:hint="eastAsia"/>
        </w:rPr>
        <w:t>值，“关联</w:t>
      </w:r>
      <w:r>
        <w:t>关系</w:t>
      </w:r>
      <w:r>
        <w:rPr>
          <w:rFonts w:hint="eastAsia"/>
        </w:rPr>
        <w:t>是否</w:t>
      </w:r>
      <w:r>
        <w:t>报送</w:t>
      </w:r>
      <w:r>
        <w:rPr>
          <w:rFonts w:hint="eastAsia"/>
        </w:rPr>
        <w:t>”返</w:t>
      </w:r>
      <w:r>
        <w:t>回</w:t>
      </w:r>
      <w:r>
        <w:rPr>
          <w:rFonts w:hint="eastAsia"/>
        </w:rPr>
        <w:t>“未</w:t>
      </w:r>
      <w:r>
        <w:t>报送</w:t>
      </w:r>
      <w:r>
        <w:rPr>
          <w:rFonts w:hint="eastAsia"/>
        </w:rPr>
        <w:t>”。</w:t>
      </w:r>
    </w:p>
    <w:p w14:paraId="719E3F0D" w14:textId="77777777" w:rsidR="00F0595D" w:rsidRDefault="00F0595D" w:rsidP="00F0595D">
      <w:pPr>
        <w:rPr>
          <w:sz w:val="24"/>
          <w:szCs w:val="24"/>
        </w:rPr>
      </w:pPr>
    </w:p>
    <w:p w14:paraId="5EE5D1E1" w14:textId="77777777" w:rsidR="00580783" w:rsidRDefault="00580783" w:rsidP="00580783">
      <w:pPr>
        <w:pStyle w:val="2"/>
        <w:numPr>
          <w:ilvl w:val="0"/>
          <w:numId w:val="3"/>
        </w:numPr>
      </w:pPr>
      <w:bookmarkStart w:id="240" w:name="_Toc3820403"/>
      <w:r>
        <w:rPr>
          <w:rFonts w:hint="eastAsia"/>
        </w:rPr>
        <w:t>账户资料核对（中金所使用）</w:t>
      </w:r>
      <w:bookmarkEnd w:id="240"/>
    </w:p>
    <w:p w14:paraId="31B17DD4" w14:textId="77777777" w:rsidR="00580783" w:rsidRDefault="00580783" w:rsidP="00580783">
      <w:pPr>
        <w:rPr>
          <w:sz w:val="24"/>
          <w:szCs w:val="24"/>
        </w:rPr>
      </w:pPr>
    </w:p>
    <w:p w14:paraId="013506BC" w14:textId="77777777" w:rsidR="006019D9" w:rsidRDefault="006019D9" w:rsidP="006019D9">
      <w:pPr>
        <w:rPr>
          <w:sz w:val="24"/>
          <w:szCs w:val="24"/>
        </w:rPr>
      </w:pPr>
    </w:p>
    <w:p w14:paraId="6A50102B" w14:textId="77777777" w:rsidR="006019D9" w:rsidRPr="00700250" w:rsidRDefault="006019D9" w:rsidP="006019D9">
      <w:pPr>
        <w:rPr>
          <w:sz w:val="24"/>
          <w:szCs w:val="28"/>
        </w:rPr>
      </w:pPr>
      <w:r w:rsidRPr="00700250">
        <w:rPr>
          <w:sz w:val="24"/>
          <w:szCs w:val="28"/>
        </w:rPr>
        <w:t>ServiceDomain = “CSDCC           ”</w:t>
      </w:r>
    </w:p>
    <w:p w14:paraId="1C893277" w14:textId="77777777" w:rsidR="006019D9" w:rsidRPr="00CF341F" w:rsidRDefault="006019D9" w:rsidP="006019D9">
      <w:pPr>
        <w:rPr>
          <w:sz w:val="24"/>
          <w:szCs w:val="28"/>
        </w:rPr>
      </w:pPr>
      <w:r w:rsidRPr="00700250">
        <w:rPr>
          <w:sz w:val="24"/>
          <w:szCs w:val="28"/>
        </w:rPr>
        <w:t>ServiceName = “UAPSRV          ”</w:t>
      </w:r>
    </w:p>
    <w:p w14:paraId="5661D34D" w14:textId="77777777" w:rsidR="006019D9" w:rsidRDefault="006019D9" w:rsidP="006019D9">
      <w:pPr>
        <w:rPr>
          <w:sz w:val="24"/>
          <w:szCs w:val="24"/>
        </w:rPr>
      </w:pPr>
    </w:p>
    <w:p w14:paraId="01F4032C" w14:textId="77777777" w:rsidR="00580783" w:rsidRPr="00700250" w:rsidRDefault="00580783" w:rsidP="00980985">
      <w:pPr>
        <w:rPr>
          <w:sz w:val="24"/>
          <w:szCs w:val="24"/>
        </w:rPr>
      </w:pPr>
      <w:r w:rsidRPr="00700250">
        <w:rPr>
          <w:sz w:val="24"/>
          <w:szCs w:val="24"/>
        </w:rPr>
        <w:t>ServiceType = “</w:t>
      </w:r>
      <w:r>
        <w:rPr>
          <w:rFonts w:hint="eastAsia"/>
          <w:sz w:val="24"/>
          <w:szCs w:val="24"/>
        </w:rPr>
        <w:t>21</w:t>
      </w:r>
      <w:r w:rsidRPr="00700250">
        <w:rPr>
          <w:sz w:val="24"/>
          <w:szCs w:val="24"/>
        </w:rPr>
        <w:t>”</w:t>
      </w:r>
    </w:p>
    <w:p w14:paraId="092A6C6E" w14:textId="77777777" w:rsidR="00580783" w:rsidRDefault="00580783" w:rsidP="00580783"/>
    <w:p w14:paraId="3B8E6957" w14:textId="77777777" w:rsidR="00580783" w:rsidRPr="00271B22" w:rsidRDefault="00580783" w:rsidP="00580783">
      <w:pPr>
        <w:rPr>
          <w:b/>
          <w:sz w:val="30"/>
          <w:szCs w:val="30"/>
        </w:rPr>
      </w:pPr>
      <w:r w:rsidRPr="00271B22">
        <w:rPr>
          <w:rFonts w:hint="eastAsia"/>
          <w:b/>
          <w:sz w:val="30"/>
          <w:szCs w:val="30"/>
        </w:rPr>
        <w:t>请求：</w:t>
      </w:r>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580783" w14:paraId="716C01EC" w14:textId="77777777" w:rsidTr="00D549F6">
        <w:trPr>
          <w:trHeight w:val="534"/>
          <w:jc w:val="center"/>
        </w:trPr>
        <w:tc>
          <w:tcPr>
            <w:tcW w:w="537" w:type="dxa"/>
            <w:shd w:val="clear" w:color="auto" w:fill="FFC000"/>
            <w:vAlign w:val="center"/>
          </w:tcPr>
          <w:p w14:paraId="616C13F9" w14:textId="77777777" w:rsidR="00580783" w:rsidRPr="00455B38" w:rsidRDefault="00580783" w:rsidP="00D549F6">
            <w:pPr>
              <w:jc w:val="center"/>
              <w:rPr>
                <w:b/>
                <w:sz w:val="24"/>
                <w:szCs w:val="24"/>
              </w:rPr>
            </w:pPr>
            <w:r w:rsidRPr="00455B38">
              <w:rPr>
                <w:rFonts w:hint="eastAsia"/>
                <w:b/>
                <w:sz w:val="24"/>
                <w:szCs w:val="24"/>
              </w:rPr>
              <w:t>NO</w:t>
            </w:r>
          </w:p>
        </w:tc>
        <w:tc>
          <w:tcPr>
            <w:tcW w:w="1259" w:type="dxa"/>
            <w:shd w:val="clear" w:color="auto" w:fill="FFC000"/>
            <w:vAlign w:val="center"/>
          </w:tcPr>
          <w:p w14:paraId="0A471F29" w14:textId="77777777" w:rsidR="00580783" w:rsidRPr="00455B38" w:rsidRDefault="00580783" w:rsidP="00D549F6">
            <w:pPr>
              <w:jc w:val="center"/>
              <w:rPr>
                <w:b/>
                <w:sz w:val="24"/>
                <w:szCs w:val="24"/>
              </w:rPr>
            </w:pPr>
            <w:r w:rsidRPr="00455B38">
              <w:rPr>
                <w:rFonts w:hint="eastAsia"/>
                <w:b/>
                <w:sz w:val="24"/>
                <w:szCs w:val="24"/>
              </w:rPr>
              <w:t>字段</w:t>
            </w:r>
          </w:p>
        </w:tc>
        <w:tc>
          <w:tcPr>
            <w:tcW w:w="1268" w:type="dxa"/>
            <w:shd w:val="clear" w:color="auto" w:fill="FFC000"/>
            <w:vAlign w:val="center"/>
          </w:tcPr>
          <w:p w14:paraId="65832A5B" w14:textId="77777777" w:rsidR="00580783" w:rsidRPr="00455B38" w:rsidRDefault="00580783" w:rsidP="00D549F6">
            <w:pPr>
              <w:jc w:val="center"/>
              <w:rPr>
                <w:b/>
                <w:sz w:val="24"/>
                <w:szCs w:val="24"/>
              </w:rPr>
            </w:pPr>
            <w:r w:rsidRPr="00455B38">
              <w:rPr>
                <w:rFonts w:hint="eastAsia"/>
                <w:b/>
                <w:sz w:val="24"/>
                <w:szCs w:val="24"/>
              </w:rPr>
              <w:t>类型</w:t>
            </w:r>
          </w:p>
        </w:tc>
        <w:tc>
          <w:tcPr>
            <w:tcW w:w="962" w:type="dxa"/>
            <w:shd w:val="clear" w:color="auto" w:fill="FFC000"/>
            <w:vAlign w:val="center"/>
          </w:tcPr>
          <w:p w14:paraId="73FCC351" w14:textId="77777777" w:rsidR="00580783" w:rsidRPr="00455B38" w:rsidRDefault="00580783" w:rsidP="00D549F6">
            <w:pPr>
              <w:jc w:val="center"/>
              <w:rPr>
                <w:b/>
                <w:sz w:val="24"/>
                <w:szCs w:val="24"/>
              </w:rPr>
            </w:pPr>
            <w:r w:rsidRPr="00455B38">
              <w:rPr>
                <w:rFonts w:hint="eastAsia"/>
                <w:b/>
                <w:sz w:val="24"/>
                <w:szCs w:val="24"/>
              </w:rPr>
              <w:t>长度</w:t>
            </w:r>
          </w:p>
        </w:tc>
        <w:tc>
          <w:tcPr>
            <w:tcW w:w="2954" w:type="dxa"/>
            <w:shd w:val="clear" w:color="auto" w:fill="FFC000"/>
            <w:vAlign w:val="center"/>
          </w:tcPr>
          <w:p w14:paraId="42DDE799" w14:textId="77777777" w:rsidR="00580783" w:rsidRPr="00455B38" w:rsidRDefault="00580783" w:rsidP="00D549F6">
            <w:pPr>
              <w:jc w:val="center"/>
              <w:rPr>
                <w:b/>
                <w:sz w:val="24"/>
                <w:szCs w:val="24"/>
              </w:rPr>
            </w:pPr>
            <w:r w:rsidRPr="00455B38">
              <w:rPr>
                <w:rFonts w:hint="eastAsia"/>
                <w:b/>
                <w:sz w:val="24"/>
                <w:szCs w:val="24"/>
              </w:rPr>
              <w:t>字段名称</w:t>
            </w:r>
          </w:p>
        </w:tc>
        <w:tc>
          <w:tcPr>
            <w:tcW w:w="2484" w:type="dxa"/>
            <w:shd w:val="clear" w:color="auto" w:fill="FFC000"/>
            <w:vAlign w:val="center"/>
          </w:tcPr>
          <w:p w14:paraId="560AA515" w14:textId="77777777" w:rsidR="00580783" w:rsidRPr="00455B38" w:rsidRDefault="00580783" w:rsidP="00D549F6">
            <w:pPr>
              <w:jc w:val="center"/>
              <w:rPr>
                <w:b/>
                <w:sz w:val="24"/>
                <w:szCs w:val="24"/>
              </w:rPr>
            </w:pPr>
            <w:r>
              <w:rPr>
                <w:rFonts w:hint="eastAsia"/>
                <w:b/>
                <w:sz w:val="24"/>
                <w:szCs w:val="24"/>
              </w:rPr>
              <w:t>备注</w:t>
            </w:r>
          </w:p>
        </w:tc>
      </w:tr>
      <w:tr w:rsidR="00580783" w14:paraId="04AA9551" w14:textId="77777777" w:rsidTr="00D549F6">
        <w:trPr>
          <w:trHeight w:val="415"/>
          <w:jc w:val="center"/>
        </w:trPr>
        <w:tc>
          <w:tcPr>
            <w:tcW w:w="537" w:type="dxa"/>
            <w:vAlign w:val="center"/>
          </w:tcPr>
          <w:p w14:paraId="5792BF22" w14:textId="77777777" w:rsidR="00E70528" w:rsidRDefault="00E70528">
            <w:pPr>
              <w:pStyle w:val="ab"/>
              <w:numPr>
                <w:ilvl w:val="0"/>
                <w:numId w:val="129"/>
              </w:numPr>
              <w:ind w:firstLineChars="0"/>
              <w:jc w:val="center"/>
              <w:rPr>
                <w:b/>
              </w:rPr>
            </w:pPr>
          </w:p>
        </w:tc>
        <w:tc>
          <w:tcPr>
            <w:tcW w:w="1259" w:type="dxa"/>
            <w:vAlign w:val="center"/>
          </w:tcPr>
          <w:p w14:paraId="33BB53B1" w14:textId="77777777" w:rsidR="00580783" w:rsidRPr="00C45958" w:rsidRDefault="00580783" w:rsidP="00D549F6">
            <w:r>
              <w:rPr>
                <w:rFonts w:hint="eastAsia"/>
              </w:rPr>
              <w:t>YWLSH</w:t>
            </w:r>
          </w:p>
        </w:tc>
        <w:tc>
          <w:tcPr>
            <w:tcW w:w="1268" w:type="dxa"/>
            <w:vAlign w:val="center"/>
          </w:tcPr>
          <w:p w14:paraId="34868D0F" w14:textId="77777777" w:rsidR="00580783" w:rsidRPr="00C45958" w:rsidRDefault="00580783" w:rsidP="00D549F6">
            <w:r w:rsidRPr="00C45958">
              <w:rPr>
                <w:rFonts w:hint="eastAsia"/>
              </w:rPr>
              <w:t>Character</w:t>
            </w:r>
          </w:p>
        </w:tc>
        <w:tc>
          <w:tcPr>
            <w:tcW w:w="962" w:type="dxa"/>
            <w:vAlign w:val="center"/>
          </w:tcPr>
          <w:p w14:paraId="28DE5789" w14:textId="77777777" w:rsidR="00580783" w:rsidRPr="00C45958" w:rsidRDefault="00580783" w:rsidP="00D549F6">
            <w:r>
              <w:rPr>
                <w:rFonts w:hint="eastAsia"/>
              </w:rPr>
              <w:t>10</w:t>
            </w:r>
          </w:p>
        </w:tc>
        <w:tc>
          <w:tcPr>
            <w:tcW w:w="2954" w:type="dxa"/>
            <w:vAlign w:val="center"/>
          </w:tcPr>
          <w:p w14:paraId="74D0E980" w14:textId="77777777" w:rsidR="00580783" w:rsidRPr="00C45958" w:rsidRDefault="00580783" w:rsidP="00D549F6">
            <w:r>
              <w:rPr>
                <w:rFonts w:hint="eastAsia"/>
              </w:rPr>
              <w:t>业务流水号</w:t>
            </w:r>
          </w:p>
        </w:tc>
        <w:tc>
          <w:tcPr>
            <w:tcW w:w="2484" w:type="dxa"/>
            <w:vAlign w:val="center"/>
          </w:tcPr>
          <w:p w14:paraId="0D9ABF53" w14:textId="77777777" w:rsidR="00580783" w:rsidRDefault="00580783" w:rsidP="00D549F6">
            <w:r>
              <w:rPr>
                <w:rFonts w:hint="eastAsia"/>
              </w:rPr>
              <w:t>必填</w:t>
            </w:r>
          </w:p>
        </w:tc>
      </w:tr>
      <w:tr w:rsidR="00580783" w14:paraId="6CF94C8A" w14:textId="77777777" w:rsidTr="00D549F6">
        <w:trPr>
          <w:trHeight w:val="415"/>
          <w:jc w:val="center"/>
        </w:trPr>
        <w:tc>
          <w:tcPr>
            <w:tcW w:w="537" w:type="dxa"/>
            <w:vAlign w:val="center"/>
          </w:tcPr>
          <w:p w14:paraId="1F2F06D1" w14:textId="77777777" w:rsidR="00E70528" w:rsidRDefault="00E70528">
            <w:pPr>
              <w:pStyle w:val="ab"/>
              <w:numPr>
                <w:ilvl w:val="0"/>
                <w:numId w:val="129"/>
              </w:numPr>
              <w:ind w:firstLineChars="0"/>
              <w:jc w:val="center"/>
              <w:rPr>
                <w:b/>
              </w:rPr>
            </w:pPr>
          </w:p>
        </w:tc>
        <w:tc>
          <w:tcPr>
            <w:tcW w:w="1259" w:type="dxa"/>
            <w:vAlign w:val="center"/>
          </w:tcPr>
          <w:p w14:paraId="6A2530DA" w14:textId="77777777" w:rsidR="00580783" w:rsidRDefault="00580783" w:rsidP="00D549F6">
            <w:r>
              <w:rPr>
                <w:rFonts w:hint="eastAsia"/>
              </w:rPr>
              <w:t>KHMC</w:t>
            </w:r>
          </w:p>
        </w:tc>
        <w:tc>
          <w:tcPr>
            <w:tcW w:w="1268" w:type="dxa"/>
            <w:vAlign w:val="center"/>
          </w:tcPr>
          <w:p w14:paraId="2FD00C7D" w14:textId="77777777" w:rsidR="00580783" w:rsidRPr="00C45958" w:rsidRDefault="00580783" w:rsidP="00D549F6">
            <w:r w:rsidRPr="00C45958">
              <w:rPr>
                <w:rFonts w:hint="eastAsia"/>
              </w:rPr>
              <w:t>Character</w:t>
            </w:r>
          </w:p>
        </w:tc>
        <w:tc>
          <w:tcPr>
            <w:tcW w:w="962" w:type="dxa"/>
            <w:vAlign w:val="center"/>
          </w:tcPr>
          <w:p w14:paraId="5B7BE376" w14:textId="77777777" w:rsidR="00580783" w:rsidRDefault="00580783" w:rsidP="00D549F6">
            <w:r>
              <w:rPr>
                <w:rFonts w:hint="eastAsia"/>
              </w:rPr>
              <w:t>120</w:t>
            </w:r>
          </w:p>
        </w:tc>
        <w:tc>
          <w:tcPr>
            <w:tcW w:w="2954" w:type="dxa"/>
            <w:vAlign w:val="center"/>
          </w:tcPr>
          <w:p w14:paraId="3AD20DB8" w14:textId="77777777" w:rsidR="00580783" w:rsidRDefault="00580783" w:rsidP="00D549F6">
            <w:r>
              <w:rPr>
                <w:rFonts w:hint="eastAsia"/>
              </w:rPr>
              <w:t>客户名称</w:t>
            </w:r>
          </w:p>
        </w:tc>
        <w:tc>
          <w:tcPr>
            <w:tcW w:w="2484" w:type="dxa"/>
            <w:vAlign w:val="center"/>
          </w:tcPr>
          <w:p w14:paraId="27651C3E" w14:textId="77777777" w:rsidR="00580783" w:rsidRDefault="00580783" w:rsidP="00D549F6">
            <w:r>
              <w:rPr>
                <w:rFonts w:hint="eastAsia"/>
              </w:rPr>
              <w:t>必填</w:t>
            </w:r>
          </w:p>
        </w:tc>
      </w:tr>
      <w:tr w:rsidR="00580783" w14:paraId="21F747DD" w14:textId="77777777" w:rsidTr="00D549F6">
        <w:trPr>
          <w:trHeight w:val="415"/>
          <w:jc w:val="center"/>
        </w:trPr>
        <w:tc>
          <w:tcPr>
            <w:tcW w:w="537" w:type="dxa"/>
            <w:vAlign w:val="center"/>
          </w:tcPr>
          <w:p w14:paraId="32FA380E" w14:textId="77777777" w:rsidR="00E70528" w:rsidRDefault="00E70528">
            <w:pPr>
              <w:pStyle w:val="ab"/>
              <w:numPr>
                <w:ilvl w:val="0"/>
                <w:numId w:val="129"/>
              </w:numPr>
              <w:ind w:firstLineChars="0"/>
              <w:jc w:val="center"/>
              <w:rPr>
                <w:b/>
              </w:rPr>
            </w:pPr>
          </w:p>
        </w:tc>
        <w:tc>
          <w:tcPr>
            <w:tcW w:w="1259" w:type="dxa"/>
            <w:vAlign w:val="center"/>
          </w:tcPr>
          <w:p w14:paraId="4445368B" w14:textId="77777777" w:rsidR="00580783" w:rsidRDefault="00580783" w:rsidP="00D549F6">
            <w:r w:rsidRPr="00C45958">
              <w:rPr>
                <w:rFonts w:hint="eastAsia"/>
              </w:rPr>
              <w:t>ZJDM</w:t>
            </w:r>
          </w:p>
        </w:tc>
        <w:tc>
          <w:tcPr>
            <w:tcW w:w="1268" w:type="dxa"/>
            <w:vAlign w:val="center"/>
          </w:tcPr>
          <w:p w14:paraId="2E4A5AF3" w14:textId="77777777" w:rsidR="00580783" w:rsidRPr="00C45958" w:rsidRDefault="00580783" w:rsidP="00D549F6">
            <w:r w:rsidRPr="00C45958">
              <w:rPr>
                <w:rFonts w:hint="eastAsia"/>
              </w:rPr>
              <w:t>Character</w:t>
            </w:r>
          </w:p>
        </w:tc>
        <w:tc>
          <w:tcPr>
            <w:tcW w:w="962" w:type="dxa"/>
            <w:vAlign w:val="center"/>
          </w:tcPr>
          <w:p w14:paraId="758FD7B1" w14:textId="77777777" w:rsidR="00580783" w:rsidRDefault="00580783" w:rsidP="00D549F6">
            <w:r>
              <w:rPr>
                <w:rFonts w:hint="eastAsia"/>
              </w:rPr>
              <w:t>4</w:t>
            </w:r>
            <w:r w:rsidRPr="00C45958">
              <w:rPr>
                <w:rFonts w:hint="eastAsia"/>
              </w:rPr>
              <w:t>0</w:t>
            </w:r>
          </w:p>
        </w:tc>
        <w:tc>
          <w:tcPr>
            <w:tcW w:w="2954" w:type="dxa"/>
            <w:vAlign w:val="center"/>
          </w:tcPr>
          <w:p w14:paraId="2A52A314" w14:textId="77777777" w:rsidR="00580783" w:rsidRDefault="00580783" w:rsidP="00D549F6">
            <w:r w:rsidRPr="00C45958">
              <w:rPr>
                <w:rFonts w:hint="eastAsia"/>
              </w:rPr>
              <w:t>主要身份证明文件代码</w:t>
            </w:r>
          </w:p>
        </w:tc>
        <w:tc>
          <w:tcPr>
            <w:tcW w:w="2484" w:type="dxa"/>
            <w:vAlign w:val="center"/>
          </w:tcPr>
          <w:p w14:paraId="3F4700D2" w14:textId="77777777" w:rsidR="00580783" w:rsidRDefault="00580783" w:rsidP="00D549F6">
            <w:r>
              <w:rPr>
                <w:rFonts w:hint="eastAsia"/>
              </w:rPr>
              <w:t>必填</w:t>
            </w:r>
          </w:p>
        </w:tc>
      </w:tr>
      <w:tr w:rsidR="00580783" w14:paraId="42E87CCD" w14:textId="77777777" w:rsidTr="00D549F6">
        <w:trPr>
          <w:trHeight w:val="415"/>
          <w:jc w:val="center"/>
        </w:trPr>
        <w:tc>
          <w:tcPr>
            <w:tcW w:w="537" w:type="dxa"/>
            <w:vAlign w:val="center"/>
          </w:tcPr>
          <w:p w14:paraId="268CBF61" w14:textId="77777777" w:rsidR="00E70528" w:rsidRDefault="00E70528">
            <w:pPr>
              <w:pStyle w:val="ab"/>
              <w:numPr>
                <w:ilvl w:val="0"/>
                <w:numId w:val="129"/>
              </w:numPr>
              <w:ind w:firstLineChars="0"/>
              <w:jc w:val="center"/>
              <w:rPr>
                <w:b/>
              </w:rPr>
            </w:pPr>
          </w:p>
        </w:tc>
        <w:tc>
          <w:tcPr>
            <w:tcW w:w="1259" w:type="dxa"/>
            <w:vAlign w:val="center"/>
          </w:tcPr>
          <w:p w14:paraId="0096BAC4" w14:textId="77777777" w:rsidR="00580783" w:rsidRPr="00C45958" w:rsidRDefault="00580783" w:rsidP="00D549F6">
            <w:r>
              <w:rPr>
                <w:rFonts w:hint="eastAsia"/>
              </w:rPr>
              <w:t>ZQZH</w:t>
            </w:r>
          </w:p>
        </w:tc>
        <w:tc>
          <w:tcPr>
            <w:tcW w:w="1268" w:type="dxa"/>
            <w:vAlign w:val="center"/>
          </w:tcPr>
          <w:p w14:paraId="3187B278" w14:textId="77777777" w:rsidR="00580783" w:rsidRPr="00C45958" w:rsidRDefault="00580783" w:rsidP="00D549F6">
            <w:r w:rsidRPr="00DD2CE2">
              <w:rPr>
                <w:rFonts w:hint="eastAsia"/>
              </w:rPr>
              <w:t>Character</w:t>
            </w:r>
          </w:p>
        </w:tc>
        <w:tc>
          <w:tcPr>
            <w:tcW w:w="962" w:type="dxa"/>
            <w:vAlign w:val="center"/>
          </w:tcPr>
          <w:p w14:paraId="3DD66117" w14:textId="77777777" w:rsidR="00580783" w:rsidRDefault="00580783" w:rsidP="00D549F6">
            <w:r w:rsidRPr="00DD2CE2">
              <w:rPr>
                <w:rFonts w:hint="eastAsia"/>
              </w:rPr>
              <w:t>2</w:t>
            </w:r>
            <w:r>
              <w:rPr>
                <w:rFonts w:hint="eastAsia"/>
              </w:rPr>
              <w:t>0</w:t>
            </w:r>
          </w:p>
        </w:tc>
        <w:tc>
          <w:tcPr>
            <w:tcW w:w="2954" w:type="dxa"/>
            <w:vAlign w:val="center"/>
          </w:tcPr>
          <w:p w14:paraId="645776DF" w14:textId="77777777" w:rsidR="00580783" w:rsidRPr="00C45958" w:rsidRDefault="00580783" w:rsidP="00D549F6">
            <w:r w:rsidRPr="00DD2CE2">
              <w:rPr>
                <w:rFonts w:hint="eastAsia"/>
              </w:rPr>
              <w:t>证券账户</w:t>
            </w:r>
            <w:r>
              <w:rPr>
                <w:rFonts w:hint="eastAsia"/>
              </w:rPr>
              <w:t>号码</w:t>
            </w:r>
          </w:p>
        </w:tc>
        <w:tc>
          <w:tcPr>
            <w:tcW w:w="2484" w:type="dxa"/>
            <w:vAlign w:val="center"/>
          </w:tcPr>
          <w:p w14:paraId="0A78447F" w14:textId="77777777" w:rsidR="00580783" w:rsidRDefault="00580783" w:rsidP="00D549F6">
            <w:r>
              <w:rPr>
                <w:rFonts w:hint="eastAsia"/>
              </w:rPr>
              <w:t>必填</w:t>
            </w:r>
          </w:p>
        </w:tc>
      </w:tr>
      <w:tr w:rsidR="00580783" w14:paraId="511F33F1" w14:textId="77777777" w:rsidTr="00D549F6">
        <w:trPr>
          <w:trHeight w:val="415"/>
          <w:jc w:val="center"/>
        </w:trPr>
        <w:tc>
          <w:tcPr>
            <w:tcW w:w="537" w:type="dxa"/>
            <w:vAlign w:val="center"/>
          </w:tcPr>
          <w:p w14:paraId="6C0894F1" w14:textId="77777777" w:rsidR="00E70528" w:rsidRDefault="00E70528">
            <w:pPr>
              <w:pStyle w:val="ab"/>
              <w:numPr>
                <w:ilvl w:val="0"/>
                <w:numId w:val="129"/>
              </w:numPr>
              <w:ind w:firstLineChars="0"/>
              <w:jc w:val="center"/>
              <w:rPr>
                <w:b/>
              </w:rPr>
            </w:pPr>
          </w:p>
        </w:tc>
        <w:tc>
          <w:tcPr>
            <w:tcW w:w="1259" w:type="dxa"/>
            <w:vAlign w:val="center"/>
          </w:tcPr>
          <w:p w14:paraId="2046E4E7" w14:textId="77777777" w:rsidR="00580783" w:rsidRDefault="00580783" w:rsidP="00D549F6">
            <w:r>
              <w:rPr>
                <w:rFonts w:hint="eastAsia"/>
              </w:rPr>
              <w:t>SCDM</w:t>
            </w:r>
          </w:p>
        </w:tc>
        <w:tc>
          <w:tcPr>
            <w:tcW w:w="1268" w:type="dxa"/>
            <w:vAlign w:val="center"/>
          </w:tcPr>
          <w:p w14:paraId="5AC8356D" w14:textId="77777777" w:rsidR="00580783" w:rsidRPr="00DD2CE2" w:rsidRDefault="00580783" w:rsidP="00D549F6">
            <w:r>
              <w:rPr>
                <w:rFonts w:hint="eastAsia"/>
              </w:rPr>
              <w:t>Character</w:t>
            </w:r>
          </w:p>
        </w:tc>
        <w:tc>
          <w:tcPr>
            <w:tcW w:w="962" w:type="dxa"/>
            <w:vAlign w:val="center"/>
          </w:tcPr>
          <w:p w14:paraId="4DB689B0" w14:textId="77777777" w:rsidR="00580783" w:rsidRPr="00DD2CE2" w:rsidRDefault="00580783" w:rsidP="00D549F6">
            <w:r>
              <w:rPr>
                <w:rFonts w:hint="eastAsia"/>
              </w:rPr>
              <w:t>2</w:t>
            </w:r>
          </w:p>
        </w:tc>
        <w:tc>
          <w:tcPr>
            <w:tcW w:w="2954" w:type="dxa"/>
            <w:vAlign w:val="center"/>
          </w:tcPr>
          <w:p w14:paraId="6ECCFEC6" w14:textId="77777777" w:rsidR="00580783" w:rsidRPr="00DD2CE2" w:rsidRDefault="00580783" w:rsidP="00D549F6">
            <w:r>
              <w:rPr>
                <w:rFonts w:hint="eastAsia"/>
              </w:rPr>
              <w:t>市场代码</w:t>
            </w:r>
          </w:p>
        </w:tc>
        <w:tc>
          <w:tcPr>
            <w:tcW w:w="2484" w:type="dxa"/>
            <w:vAlign w:val="center"/>
          </w:tcPr>
          <w:p w14:paraId="4956E9F7" w14:textId="77777777" w:rsidR="00580783" w:rsidRDefault="00580783" w:rsidP="00D549F6">
            <w:r>
              <w:rPr>
                <w:rFonts w:hint="eastAsia"/>
              </w:rPr>
              <w:t>必填</w:t>
            </w:r>
          </w:p>
          <w:p w14:paraId="265A8246" w14:textId="77777777" w:rsidR="00580783" w:rsidRDefault="00580783" w:rsidP="00D549F6">
            <w:r>
              <w:rPr>
                <w:rFonts w:hint="eastAsia"/>
              </w:rPr>
              <w:t xml:space="preserve">01 </w:t>
            </w:r>
            <w:r>
              <w:rPr>
                <w:rFonts w:hint="eastAsia"/>
              </w:rPr>
              <w:t>沪市</w:t>
            </w:r>
          </w:p>
          <w:p w14:paraId="79446D3A" w14:textId="77777777" w:rsidR="00580783" w:rsidRDefault="00580783" w:rsidP="00D549F6">
            <w:r>
              <w:rPr>
                <w:rFonts w:hint="eastAsia"/>
              </w:rPr>
              <w:t xml:space="preserve">02 </w:t>
            </w:r>
            <w:r>
              <w:rPr>
                <w:rFonts w:hint="eastAsia"/>
              </w:rPr>
              <w:t>深市</w:t>
            </w:r>
          </w:p>
        </w:tc>
      </w:tr>
      <w:tr w:rsidR="00580783" w14:paraId="79CF2825" w14:textId="77777777" w:rsidTr="00D549F6">
        <w:trPr>
          <w:trHeight w:val="415"/>
          <w:jc w:val="center"/>
        </w:trPr>
        <w:tc>
          <w:tcPr>
            <w:tcW w:w="537" w:type="dxa"/>
            <w:vAlign w:val="center"/>
          </w:tcPr>
          <w:p w14:paraId="351897B7" w14:textId="77777777" w:rsidR="00E70528" w:rsidRDefault="00E70528">
            <w:pPr>
              <w:pStyle w:val="ab"/>
              <w:numPr>
                <w:ilvl w:val="0"/>
                <w:numId w:val="129"/>
              </w:numPr>
              <w:ind w:firstLineChars="0"/>
              <w:jc w:val="center"/>
              <w:rPr>
                <w:b/>
              </w:rPr>
            </w:pPr>
          </w:p>
        </w:tc>
        <w:tc>
          <w:tcPr>
            <w:tcW w:w="1259" w:type="dxa"/>
            <w:vAlign w:val="center"/>
          </w:tcPr>
          <w:p w14:paraId="0B81284B" w14:textId="77777777" w:rsidR="00580783" w:rsidRPr="00C45958" w:rsidRDefault="00580783" w:rsidP="00D549F6">
            <w:r>
              <w:rPr>
                <w:rFonts w:hint="eastAsia"/>
              </w:rPr>
              <w:t>JYDY</w:t>
            </w:r>
          </w:p>
        </w:tc>
        <w:tc>
          <w:tcPr>
            <w:tcW w:w="1268" w:type="dxa"/>
            <w:vAlign w:val="center"/>
          </w:tcPr>
          <w:p w14:paraId="74F36C6E" w14:textId="77777777" w:rsidR="00580783" w:rsidRPr="00C45958" w:rsidRDefault="00580783" w:rsidP="00D549F6">
            <w:r w:rsidRPr="00DD2CE2">
              <w:rPr>
                <w:rFonts w:hint="eastAsia"/>
              </w:rPr>
              <w:t>Character</w:t>
            </w:r>
          </w:p>
        </w:tc>
        <w:tc>
          <w:tcPr>
            <w:tcW w:w="962" w:type="dxa"/>
            <w:vAlign w:val="center"/>
          </w:tcPr>
          <w:p w14:paraId="3993B817" w14:textId="77777777" w:rsidR="00580783" w:rsidRDefault="00580783" w:rsidP="00D549F6">
            <w:r>
              <w:rPr>
                <w:rFonts w:hint="eastAsia"/>
              </w:rPr>
              <w:t>6</w:t>
            </w:r>
          </w:p>
        </w:tc>
        <w:tc>
          <w:tcPr>
            <w:tcW w:w="2954" w:type="dxa"/>
            <w:vAlign w:val="center"/>
          </w:tcPr>
          <w:p w14:paraId="730A1535" w14:textId="77777777" w:rsidR="00580783" w:rsidRPr="00C45958" w:rsidRDefault="00580783" w:rsidP="00D549F6">
            <w:r w:rsidRPr="00DD2CE2">
              <w:rPr>
                <w:rFonts w:hint="eastAsia"/>
              </w:rPr>
              <w:t>交易单元号码</w:t>
            </w:r>
          </w:p>
        </w:tc>
        <w:tc>
          <w:tcPr>
            <w:tcW w:w="2484" w:type="dxa"/>
            <w:vAlign w:val="center"/>
          </w:tcPr>
          <w:p w14:paraId="64DC7DB3" w14:textId="77777777" w:rsidR="00580783" w:rsidRDefault="00580783" w:rsidP="00D549F6">
            <w:r>
              <w:rPr>
                <w:rFonts w:hint="eastAsia"/>
              </w:rPr>
              <w:t>非必填，平台仅在校验深市账户时处理此字段内容</w:t>
            </w:r>
          </w:p>
        </w:tc>
      </w:tr>
      <w:tr w:rsidR="00580783" w14:paraId="5869D1BE" w14:textId="77777777" w:rsidTr="00D549F6">
        <w:trPr>
          <w:trHeight w:val="415"/>
          <w:jc w:val="center"/>
        </w:trPr>
        <w:tc>
          <w:tcPr>
            <w:tcW w:w="537" w:type="dxa"/>
            <w:vAlign w:val="center"/>
          </w:tcPr>
          <w:p w14:paraId="1B4417C4" w14:textId="77777777" w:rsidR="00E70528" w:rsidRDefault="00E70528">
            <w:pPr>
              <w:pStyle w:val="ab"/>
              <w:numPr>
                <w:ilvl w:val="0"/>
                <w:numId w:val="129"/>
              </w:numPr>
              <w:ind w:firstLineChars="0"/>
              <w:jc w:val="center"/>
              <w:rPr>
                <w:b/>
              </w:rPr>
            </w:pPr>
          </w:p>
        </w:tc>
        <w:tc>
          <w:tcPr>
            <w:tcW w:w="1259" w:type="dxa"/>
            <w:vAlign w:val="center"/>
          </w:tcPr>
          <w:p w14:paraId="1E508BA7" w14:textId="77777777" w:rsidR="00580783" w:rsidRDefault="00580783" w:rsidP="00D549F6">
            <w:r w:rsidRPr="00E2626E">
              <w:rPr>
                <w:rFonts w:hint="eastAsia"/>
              </w:rPr>
              <w:t>KHJGDM</w:t>
            </w:r>
          </w:p>
        </w:tc>
        <w:tc>
          <w:tcPr>
            <w:tcW w:w="1268" w:type="dxa"/>
            <w:vAlign w:val="center"/>
          </w:tcPr>
          <w:p w14:paraId="130A4A28" w14:textId="77777777" w:rsidR="00580783" w:rsidRPr="00DD2CE2" w:rsidRDefault="00580783" w:rsidP="00D549F6">
            <w:r w:rsidRPr="00E2626E">
              <w:rPr>
                <w:rFonts w:hint="eastAsia"/>
              </w:rPr>
              <w:t>Character</w:t>
            </w:r>
          </w:p>
        </w:tc>
        <w:tc>
          <w:tcPr>
            <w:tcW w:w="962" w:type="dxa"/>
            <w:vAlign w:val="center"/>
          </w:tcPr>
          <w:p w14:paraId="0CCB94C2" w14:textId="77777777" w:rsidR="00580783" w:rsidRDefault="00580783" w:rsidP="00D549F6">
            <w:r w:rsidRPr="00E2626E">
              <w:rPr>
                <w:rFonts w:hint="eastAsia"/>
              </w:rPr>
              <w:t>6</w:t>
            </w:r>
          </w:p>
        </w:tc>
        <w:tc>
          <w:tcPr>
            <w:tcW w:w="2954" w:type="dxa"/>
            <w:vAlign w:val="center"/>
          </w:tcPr>
          <w:p w14:paraId="7916A11A" w14:textId="77777777" w:rsidR="00580783" w:rsidRPr="00DD2CE2" w:rsidRDefault="00580783" w:rsidP="00D549F6">
            <w:r>
              <w:rPr>
                <w:rFonts w:hint="eastAsia"/>
              </w:rPr>
              <w:t>业务发起</w:t>
            </w:r>
            <w:r w:rsidRPr="00E2626E">
              <w:rPr>
                <w:rFonts w:hint="eastAsia"/>
              </w:rPr>
              <w:t>开户代理机构代码</w:t>
            </w:r>
          </w:p>
        </w:tc>
        <w:tc>
          <w:tcPr>
            <w:tcW w:w="2484" w:type="dxa"/>
            <w:vAlign w:val="center"/>
          </w:tcPr>
          <w:p w14:paraId="742F5F59" w14:textId="77777777" w:rsidR="00580783" w:rsidRDefault="00580783" w:rsidP="00D549F6">
            <w:r>
              <w:rPr>
                <w:rFonts w:ascii="宋体" w:eastAsia="宋体" w:hAnsi="宋体" w:cs="宋体" w:hint="eastAsia"/>
                <w:color w:val="000000"/>
                <w:sz w:val="22"/>
              </w:rPr>
              <w:t>必填</w:t>
            </w:r>
          </w:p>
        </w:tc>
      </w:tr>
      <w:tr w:rsidR="00580783" w14:paraId="04387B8A" w14:textId="77777777" w:rsidTr="00D549F6">
        <w:trPr>
          <w:trHeight w:val="415"/>
          <w:jc w:val="center"/>
        </w:trPr>
        <w:tc>
          <w:tcPr>
            <w:tcW w:w="537" w:type="dxa"/>
            <w:vAlign w:val="center"/>
          </w:tcPr>
          <w:p w14:paraId="6EA03BF7" w14:textId="77777777" w:rsidR="00E70528" w:rsidRDefault="00E70528">
            <w:pPr>
              <w:pStyle w:val="ab"/>
              <w:numPr>
                <w:ilvl w:val="0"/>
                <w:numId w:val="129"/>
              </w:numPr>
              <w:ind w:firstLineChars="0"/>
              <w:jc w:val="center"/>
              <w:rPr>
                <w:b/>
              </w:rPr>
            </w:pPr>
          </w:p>
        </w:tc>
        <w:tc>
          <w:tcPr>
            <w:tcW w:w="1259" w:type="dxa"/>
            <w:vAlign w:val="center"/>
          </w:tcPr>
          <w:p w14:paraId="142959AF" w14:textId="77777777" w:rsidR="00580783" w:rsidRDefault="00580783" w:rsidP="00D549F6">
            <w:r w:rsidRPr="00C45958">
              <w:rPr>
                <w:rFonts w:hint="eastAsia"/>
              </w:rPr>
              <w:t>KHWDDM</w:t>
            </w:r>
          </w:p>
        </w:tc>
        <w:tc>
          <w:tcPr>
            <w:tcW w:w="1268" w:type="dxa"/>
            <w:vAlign w:val="center"/>
          </w:tcPr>
          <w:p w14:paraId="1162583B" w14:textId="77777777" w:rsidR="00580783" w:rsidRPr="00DD2CE2" w:rsidRDefault="00580783" w:rsidP="00D549F6">
            <w:r w:rsidRPr="00C45958">
              <w:rPr>
                <w:rFonts w:hint="eastAsia"/>
              </w:rPr>
              <w:t>Character</w:t>
            </w:r>
          </w:p>
        </w:tc>
        <w:tc>
          <w:tcPr>
            <w:tcW w:w="962" w:type="dxa"/>
            <w:vAlign w:val="center"/>
          </w:tcPr>
          <w:p w14:paraId="04DF981E" w14:textId="77777777" w:rsidR="00580783" w:rsidRDefault="00580783" w:rsidP="00D549F6">
            <w:r w:rsidRPr="00C45958">
              <w:rPr>
                <w:rFonts w:hint="eastAsia"/>
              </w:rPr>
              <w:t>10</w:t>
            </w:r>
          </w:p>
        </w:tc>
        <w:tc>
          <w:tcPr>
            <w:tcW w:w="2954" w:type="dxa"/>
            <w:vAlign w:val="center"/>
          </w:tcPr>
          <w:p w14:paraId="10DB71B8" w14:textId="77777777" w:rsidR="00580783" w:rsidRPr="00DD2CE2" w:rsidRDefault="00580783" w:rsidP="00D549F6">
            <w:r>
              <w:rPr>
                <w:rFonts w:hint="eastAsia"/>
              </w:rPr>
              <w:t>业务发起</w:t>
            </w:r>
            <w:r w:rsidRPr="00C45958">
              <w:rPr>
                <w:rFonts w:hint="eastAsia"/>
              </w:rPr>
              <w:t>开户代理网点代码</w:t>
            </w:r>
          </w:p>
        </w:tc>
        <w:tc>
          <w:tcPr>
            <w:tcW w:w="2484" w:type="dxa"/>
            <w:vAlign w:val="center"/>
          </w:tcPr>
          <w:p w14:paraId="4DA669DF" w14:textId="77777777" w:rsidR="00580783" w:rsidRDefault="00580783" w:rsidP="00D549F6">
            <w:r>
              <w:rPr>
                <w:rFonts w:ascii="宋体" w:eastAsia="宋体" w:hAnsi="宋体" w:cs="宋体" w:hint="eastAsia"/>
                <w:color w:val="000000"/>
                <w:sz w:val="22"/>
              </w:rPr>
              <w:t>必填</w:t>
            </w:r>
          </w:p>
        </w:tc>
      </w:tr>
      <w:tr w:rsidR="00580783" w14:paraId="12F7D5E8" w14:textId="77777777" w:rsidTr="00D549F6">
        <w:trPr>
          <w:trHeight w:val="415"/>
          <w:jc w:val="center"/>
        </w:trPr>
        <w:tc>
          <w:tcPr>
            <w:tcW w:w="537" w:type="dxa"/>
            <w:vAlign w:val="center"/>
          </w:tcPr>
          <w:p w14:paraId="05E8035A" w14:textId="77777777" w:rsidR="00E70528" w:rsidRDefault="00E70528">
            <w:pPr>
              <w:pStyle w:val="ab"/>
              <w:numPr>
                <w:ilvl w:val="0"/>
                <w:numId w:val="129"/>
              </w:numPr>
              <w:ind w:firstLineChars="0"/>
              <w:jc w:val="center"/>
              <w:rPr>
                <w:b/>
              </w:rPr>
            </w:pPr>
          </w:p>
        </w:tc>
        <w:tc>
          <w:tcPr>
            <w:tcW w:w="1259" w:type="dxa"/>
            <w:vAlign w:val="center"/>
          </w:tcPr>
          <w:p w14:paraId="30D5393C" w14:textId="77777777" w:rsidR="00580783" w:rsidRDefault="00580783" w:rsidP="00D549F6">
            <w:r>
              <w:rPr>
                <w:rFonts w:hint="eastAsia"/>
              </w:rPr>
              <w:t>SQRQ</w:t>
            </w:r>
          </w:p>
        </w:tc>
        <w:tc>
          <w:tcPr>
            <w:tcW w:w="1268" w:type="dxa"/>
            <w:vAlign w:val="center"/>
          </w:tcPr>
          <w:p w14:paraId="7F018CB5" w14:textId="77777777" w:rsidR="00580783" w:rsidRPr="00DD2CE2" w:rsidRDefault="00580783" w:rsidP="00D549F6">
            <w:r w:rsidRPr="00C45958">
              <w:rPr>
                <w:rFonts w:hint="eastAsia"/>
              </w:rPr>
              <w:t>Character</w:t>
            </w:r>
          </w:p>
        </w:tc>
        <w:tc>
          <w:tcPr>
            <w:tcW w:w="962" w:type="dxa"/>
            <w:vAlign w:val="center"/>
          </w:tcPr>
          <w:p w14:paraId="797FFAC1" w14:textId="77777777" w:rsidR="00580783" w:rsidRDefault="00580783" w:rsidP="00D549F6">
            <w:r>
              <w:rPr>
                <w:rFonts w:hint="eastAsia"/>
              </w:rPr>
              <w:t>8</w:t>
            </w:r>
          </w:p>
        </w:tc>
        <w:tc>
          <w:tcPr>
            <w:tcW w:w="2954" w:type="dxa"/>
            <w:vAlign w:val="center"/>
          </w:tcPr>
          <w:p w14:paraId="3DC3B9D2" w14:textId="77777777" w:rsidR="00580783" w:rsidRPr="00DD2CE2" w:rsidRDefault="00580783" w:rsidP="00D549F6">
            <w:r>
              <w:rPr>
                <w:rFonts w:hint="eastAsia"/>
              </w:rPr>
              <w:t>申请日期</w:t>
            </w:r>
          </w:p>
        </w:tc>
        <w:tc>
          <w:tcPr>
            <w:tcW w:w="2484" w:type="dxa"/>
            <w:vAlign w:val="center"/>
          </w:tcPr>
          <w:p w14:paraId="18BC82EF" w14:textId="77777777" w:rsidR="00CD1F3E" w:rsidRDefault="00580783">
            <w:r>
              <w:rPr>
                <w:rFonts w:ascii="宋体" w:eastAsia="宋体" w:hAnsi="宋体" w:cs="宋体" w:hint="eastAsia"/>
                <w:color w:val="000000"/>
                <w:sz w:val="22"/>
              </w:rPr>
              <w:t>必填</w:t>
            </w:r>
          </w:p>
        </w:tc>
      </w:tr>
    </w:tbl>
    <w:p w14:paraId="48D5D8E8" w14:textId="77777777" w:rsidR="00580783" w:rsidRPr="006C09A6" w:rsidRDefault="00580783" w:rsidP="00580783">
      <w:pPr>
        <w:rPr>
          <w:b/>
          <w:sz w:val="24"/>
          <w:szCs w:val="24"/>
        </w:rPr>
      </w:pPr>
      <w:r w:rsidRPr="006C09A6">
        <w:rPr>
          <w:rFonts w:hint="eastAsia"/>
          <w:b/>
          <w:sz w:val="24"/>
          <w:szCs w:val="24"/>
        </w:rPr>
        <w:t>说明：</w:t>
      </w:r>
    </w:p>
    <w:p w14:paraId="4EEF1BE4" w14:textId="77777777" w:rsidR="00E70528" w:rsidRDefault="00580783">
      <w:pPr>
        <w:pStyle w:val="ab"/>
        <w:numPr>
          <w:ilvl w:val="0"/>
          <w:numId w:val="128"/>
        </w:numPr>
        <w:spacing w:line="360" w:lineRule="auto"/>
        <w:ind w:firstLineChars="0"/>
      </w:pPr>
      <w:r>
        <w:rPr>
          <w:rFonts w:hint="eastAsia"/>
        </w:rPr>
        <w:t>发送方：中金所</w:t>
      </w:r>
    </w:p>
    <w:p w14:paraId="460DCAFA" w14:textId="77777777" w:rsidR="00E70528" w:rsidRDefault="00580783">
      <w:pPr>
        <w:pStyle w:val="ab"/>
        <w:numPr>
          <w:ilvl w:val="0"/>
          <w:numId w:val="128"/>
        </w:numPr>
        <w:spacing w:line="360" w:lineRule="auto"/>
        <w:ind w:firstLineChars="0"/>
      </w:pPr>
      <w:r>
        <w:rPr>
          <w:rFonts w:hint="eastAsia"/>
        </w:rPr>
        <w:t>接收方：中国结算账户系统</w:t>
      </w:r>
    </w:p>
    <w:p w14:paraId="1A30A7CC" w14:textId="77777777" w:rsidR="00E70528" w:rsidRDefault="00580783">
      <w:pPr>
        <w:pStyle w:val="ab"/>
        <w:numPr>
          <w:ilvl w:val="0"/>
          <w:numId w:val="128"/>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57A201D1" w14:textId="77777777" w:rsidR="00E70528" w:rsidRDefault="00580783">
      <w:pPr>
        <w:pStyle w:val="ab"/>
        <w:numPr>
          <w:ilvl w:val="0"/>
          <w:numId w:val="128"/>
        </w:numPr>
        <w:spacing w:line="360" w:lineRule="auto"/>
        <w:ind w:firstLineChars="0"/>
      </w:pPr>
      <w:r>
        <w:rPr>
          <w:rFonts w:hint="eastAsia"/>
        </w:rPr>
        <w:t>通信通道：</w:t>
      </w:r>
      <w:r>
        <w:rPr>
          <w:rFonts w:hint="eastAsia"/>
        </w:rPr>
        <w:t>PROP</w:t>
      </w:r>
      <w:r>
        <w:rPr>
          <w:rFonts w:hint="eastAsia"/>
        </w:rPr>
        <w:t>通用交易接口</w:t>
      </w:r>
    </w:p>
    <w:p w14:paraId="7D2C9E6A" w14:textId="77777777" w:rsidR="0018790E" w:rsidRDefault="0018790E" w:rsidP="0018790E">
      <w:pPr>
        <w:pStyle w:val="ab"/>
        <w:spacing w:line="360" w:lineRule="auto"/>
        <w:ind w:left="360" w:firstLineChars="0" w:firstLine="0"/>
      </w:pPr>
    </w:p>
    <w:p w14:paraId="33C65380" w14:textId="77777777" w:rsidR="00580783" w:rsidRDefault="00580783" w:rsidP="00580783">
      <w:pPr>
        <w:spacing w:line="360" w:lineRule="auto"/>
        <w:rPr>
          <w:b/>
          <w:sz w:val="30"/>
          <w:szCs w:val="30"/>
        </w:rPr>
      </w:pPr>
      <w:r w:rsidRPr="00271B22">
        <w:rPr>
          <w:rFonts w:hint="eastAsia"/>
          <w:b/>
          <w:sz w:val="30"/>
          <w:szCs w:val="30"/>
        </w:rPr>
        <w:t>应答：</w:t>
      </w:r>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580783" w14:paraId="0047DF60" w14:textId="77777777" w:rsidTr="00D549F6">
        <w:trPr>
          <w:trHeight w:val="534"/>
          <w:jc w:val="center"/>
        </w:trPr>
        <w:tc>
          <w:tcPr>
            <w:tcW w:w="537" w:type="dxa"/>
            <w:shd w:val="clear" w:color="auto" w:fill="FFC000"/>
            <w:vAlign w:val="center"/>
          </w:tcPr>
          <w:p w14:paraId="5A7E2D3D" w14:textId="77777777" w:rsidR="00580783" w:rsidRPr="00455B38" w:rsidRDefault="00580783" w:rsidP="00D549F6">
            <w:pPr>
              <w:jc w:val="center"/>
              <w:rPr>
                <w:b/>
                <w:sz w:val="24"/>
                <w:szCs w:val="24"/>
              </w:rPr>
            </w:pPr>
            <w:r w:rsidRPr="00455B38">
              <w:rPr>
                <w:rFonts w:hint="eastAsia"/>
                <w:b/>
                <w:sz w:val="24"/>
                <w:szCs w:val="24"/>
              </w:rPr>
              <w:t>NO</w:t>
            </w:r>
          </w:p>
        </w:tc>
        <w:tc>
          <w:tcPr>
            <w:tcW w:w="1259" w:type="dxa"/>
            <w:shd w:val="clear" w:color="auto" w:fill="FFC000"/>
            <w:vAlign w:val="center"/>
          </w:tcPr>
          <w:p w14:paraId="359A71E6" w14:textId="77777777" w:rsidR="00580783" w:rsidRPr="00455B38" w:rsidRDefault="00580783" w:rsidP="00D549F6">
            <w:pPr>
              <w:jc w:val="center"/>
              <w:rPr>
                <w:b/>
                <w:sz w:val="24"/>
                <w:szCs w:val="24"/>
              </w:rPr>
            </w:pPr>
            <w:r w:rsidRPr="00455B38">
              <w:rPr>
                <w:rFonts w:hint="eastAsia"/>
                <w:b/>
                <w:sz w:val="24"/>
                <w:szCs w:val="24"/>
              </w:rPr>
              <w:t>字段</w:t>
            </w:r>
          </w:p>
        </w:tc>
        <w:tc>
          <w:tcPr>
            <w:tcW w:w="1268" w:type="dxa"/>
            <w:shd w:val="clear" w:color="auto" w:fill="FFC000"/>
            <w:vAlign w:val="center"/>
          </w:tcPr>
          <w:p w14:paraId="01105E3F" w14:textId="77777777" w:rsidR="00580783" w:rsidRPr="00455B38" w:rsidRDefault="00580783" w:rsidP="00D549F6">
            <w:pPr>
              <w:jc w:val="center"/>
              <w:rPr>
                <w:b/>
                <w:sz w:val="24"/>
                <w:szCs w:val="24"/>
              </w:rPr>
            </w:pPr>
            <w:r w:rsidRPr="00455B38">
              <w:rPr>
                <w:rFonts w:hint="eastAsia"/>
                <w:b/>
                <w:sz w:val="24"/>
                <w:szCs w:val="24"/>
              </w:rPr>
              <w:t>类型</w:t>
            </w:r>
          </w:p>
        </w:tc>
        <w:tc>
          <w:tcPr>
            <w:tcW w:w="962" w:type="dxa"/>
            <w:shd w:val="clear" w:color="auto" w:fill="FFC000"/>
            <w:vAlign w:val="center"/>
          </w:tcPr>
          <w:p w14:paraId="6BFC5A9F" w14:textId="77777777" w:rsidR="00580783" w:rsidRPr="00455B38" w:rsidRDefault="00580783" w:rsidP="00D549F6">
            <w:pPr>
              <w:jc w:val="center"/>
              <w:rPr>
                <w:b/>
                <w:sz w:val="24"/>
                <w:szCs w:val="24"/>
              </w:rPr>
            </w:pPr>
            <w:r w:rsidRPr="00455B38">
              <w:rPr>
                <w:rFonts w:hint="eastAsia"/>
                <w:b/>
                <w:sz w:val="24"/>
                <w:szCs w:val="24"/>
              </w:rPr>
              <w:t>长度</w:t>
            </w:r>
          </w:p>
        </w:tc>
        <w:tc>
          <w:tcPr>
            <w:tcW w:w="2954" w:type="dxa"/>
            <w:shd w:val="clear" w:color="auto" w:fill="FFC000"/>
            <w:vAlign w:val="center"/>
          </w:tcPr>
          <w:p w14:paraId="4B2D6765" w14:textId="77777777" w:rsidR="00580783" w:rsidRPr="00455B38" w:rsidRDefault="00580783" w:rsidP="00D549F6">
            <w:pPr>
              <w:jc w:val="center"/>
              <w:rPr>
                <w:b/>
                <w:sz w:val="24"/>
                <w:szCs w:val="24"/>
              </w:rPr>
            </w:pPr>
            <w:r w:rsidRPr="00455B38">
              <w:rPr>
                <w:rFonts w:hint="eastAsia"/>
                <w:b/>
                <w:sz w:val="24"/>
                <w:szCs w:val="24"/>
              </w:rPr>
              <w:t>字段名称</w:t>
            </w:r>
          </w:p>
        </w:tc>
        <w:tc>
          <w:tcPr>
            <w:tcW w:w="2484" w:type="dxa"/>
            <w:shd w:val="clear" w:color="auto" w:fill="FFC000"/>
            <w:vAlign w:val="center"/>
          </w:tcPr>
          <w:p w14:paraId="27E466C8" w14:textId="77777777" w:rsidR="00580783" w:rsidRPr="00455B38" w:rsidRDefault="00580783" w:rsidP="00D549F6">
            <w:pPr>
              <w:jc w:val="center"/>
              <w:rPr>
                <w:b/>
                <w:sz w:val="24"/>
                <w:szCs w:val="24"/>
              </w:rPr>
            </w:pPr>
            <w:r>
              <w:rPr>
                <w:rFonts w:hint="eastAsia"/>
                <w:b/>
                <w:sz w:val="24"/>
                <w:szCs w:val="24"/>
              </w:rPr>
              <w:t>备注</w:t>
            </w:r>
          </w:p>
        </w:tc>
      </w:tr>
      <w:tr w:rsidR="00580783" w14:paraId="37532DD3" w14:textId="77777777" w:rsidTr="00D549F6">
        <w:trPr>
          <w:trHeight w:val="415"/>
          <w:jc w:val="center"/>
        </w:trPr>
        <w:tc>
          <w:tcPr>
            <w:tcW w:w="537" w:type="dxa"/>
            <w:vAlign w:val="center"/>
          </w:tcPr>
          <w:p w14:paraId="60511BBF" w14:textId="77777777" w:rsidR="00E70528" w:rsidRDefault="00E70528">
            <w:pPr>
              <w:pStyle w:val="ab"/>
              <w:numPr>
                <w:ilvl w:val="0"/>
                <w:numId w:val="126"/>
              </w:numPr>
              <w:ind w:firstLineChars="0"/>
              <w:jc w:val="center"/>
              <w:rPr>
                <w:b/>
              </w:rPr>
            </w:pPr>
          </w:p>
        </w:tc>
        <w:tc>
          <w:tcPr>
            <w:tcW w:w="1259" w:type="dxa"/>
            <w:vAlign w:val="center"/>
          </w:tcPr>
          <w:p w14:paraId="22A25F3B" w14:textId="77777777" w:rsidR="00580783" w:rsidRPr="00C45958" w:rsidRDefault="00580783" w:rsidP="00D549F6">
            <w:r>
              <w:rPr>
                <w:rFonts w:hint="eastAsia"/>
              </w:rPr>
              <w:t>YWLSH</w:t>
            </w:r>
          </w:p>
        </w:tc>
        <w:tc>
          <w:tcPr>
            <w:tcW w:w="1268" w:type="dxa"/>
            <w:vAlign w:val="center"/>
          </w:tcPr>
          <w:p w14:paraId="4A2C316D" w14:textId="77777777" w:rsidR="00580783" w:rsidRPr="00C45958" w:rsidRDefault="00580783" w:rsidP="00D549F6">
            <w:r w:rsidRPr="00C45958">
              <w:rPr>
                <w:rFonts w:hint="eastAsia"/>
              </w:rPr>
              <w:t>Character</w:t>
            </w:r>
          </w:p>
        </w:tc>
        <w:tc>
          <w:tcPr>
            <w:tcW w:w="962" w:type="dxa"/>
            <w:vAlign w:val="center"/>
          </w:tcPr>
          <w:p w14:paraId="1C70F805" w14:textId="77777777" w:rsidR="00580783" w:rsidRPr="00C45958" w:rsidRDefault="00580783" w:rsidP="00D549F6">
            <w:r>
              <w:rPr>
                <w:rFonts w:hint="eastAsia"/>
              </w:rPr>
              <w:t>10</w:t>
            </w:r>
          </w:p>
        </w:tc>
        <w:tc>
          <w:tcPr>
            <w:tcW w:w="2954" w:type="dxa"/>
            <w:vAlign w:val="center"/>
          </w:tcPr>
          <w:p w14:paraId="34E78DFE" w14:textId="77777777" w:rsidR="00580783" w:rsidRPr="00C45958" w:rsidRDefault="00580783" w:rsidP="00D549F6">
            <w:r>
              <w:rPr>
                <w:rFonts w:hint="eastAsia"/>
              </w:rPr>
              <w:t>业务流水号</w:t>
            </w:r>
          </w:p>
        </w:tc>
        <w:tc>
          <w:tcPr>
            <w:tcW w:w="2484" w:type="dxa"/>
            <w:vAlign w:val="center"/>
          </w:tcPr>
          <w:p w14:paraId="323F0943" w14:textId="77777777" w:rsidR="00580783" w:rsidRDefault="00580783" w:rsidP="00D549F6">
            <w:r>
              <w:rPr>
                <w:rFonts w:hint="eastAsia"/>
              </w:rPr>
              <w:t>同请求</w:t>
            </w:r>
          </w:p>
        </w:tc>
      </w:tr>
      <w:tr w:rsidR="00580783" w14:paraId="36DC41D1" w14:textId="77777777" w:rsidTr="00D549F6">
        <w:trPr>
          <w:trHeight w:val="415"/>
          <w:jc w:val="center"/>
        </w:trPr>
        <w:tc>
          <w:tcPr>
            <w:tcW w:w="537" w:type="dxa"/>
            <w:vAlign w:val="center"/>
          </w:tcPr>
          <w:p w14:paraId="0D11D35E" w14:textId="77777777" w:rsidR="00E70528" w:rsidRDefault="00E70528">
            <w:pPr>
              <w:pStyle w:val="ab"/>
              <w:numPr>
                <w:ilvl w:val="0"/>
                <w:numId w:val="126"/>
              </w:numPr>
              <w:ind w:firstLineChars="0"/>
              <w:jc w:val="center"/>
              <w:rPr>
                <w:b/>
              </w:rPr>
            </w:pPr>
          </w:p>
        </w:tc>
        <w:tc>
          <w:tcPr>
            <w:tcW w:w="1259" w:type="dxa"/>
            <w:vAlign w:val="center"/>
          </w:tcPr>
          <w:p w14:paraId="7FE67D35" w14:textId="77777777" w:rsidR="00580783" w:rsidRDefault="00580783" w:rsidP="00D549F6">
            <w:r>
              <w:rPr>
                <w:rFonts w:hint="eastAsia"/>
              </w:rPr>
              <w:t>KHMC</w:t>
            </w:r>
          </w:p>
        </w:tc>
        <w:tc>
          <w:tcPr>
            <w:tcW w:w="1268" w:type="dxa"/>
            <w:vAlign w:val="center"/>
          </w:tcPr>
          <w:p w14:paraId="485E6612" w14:textId="77777777" w:rsidR="00580783" w:rsidRPr="00C45958" w:rsidRDefault="00580783" w:rsidP="00D549F6">
            <w:r w:rsidRPr="00C45958">
              <w:rPr>
                <w:rFonts w:hint="eastAsia"/>
              </w:rPr>
              <w:t>Character</w:t>
            </w:r>
          </w:p>
        </w:tc>
        <w:tc>
          <w:tcPr>
            <w:tcW w:w="962" w:type="dxa"/>
            <w:vAlign w:val="center"/>
          </w:tcPr>
          <w:p w14:paraId="687E9847" w14:textId="77777777" w:rsidR="00580783" w:rsidRDefault="00580783" w:rsidP="00D549F6">
            <w:r>
              <w:rPr>
                <w:rFonts w:hint="eastAsia"/>
              </w:rPr>
              <w:t>120</w:t>
            </w:r>
          </w:p>
        </w:tc>
        <w:tc>
          <w:tcPr>
            <w:tcW w:w="2954" w:type="dxa"/>
            <w:vAlign w:val="center"/>
          </w:tcPr>
          <w:p w14:paraId="5BA4D088" w14:textId="77777777" w:rsidR="00580783" w:rsidRDefault="00580783" w:rsidP="00D549F6">
            <w:r>
              <w:rPr>
                <w:rFonts w:hint="eastAsia"/>
              </w:rPr>
              <w:t>客户名称</w:t>
            </w:r>
          </w:p>
        </w:tc>
        <w:tc>
          <w:tcPr>
            <w:tcW w:w="2484" w:type="dxa"/>
            <w:vAlign w:val="center"/>
          </w:tcPr>
          <w:p w14:paraId="5CE0CB18" w14:textId="77777777" w:rsidR="00580783" w:rsidRDefault="00580783" w:rsidP="00D549F6">
            <w:r>
              <w:rPr>
                <w:rFonts w:hint="eastAsia"/>
              </w:rPr>
              <w:t>同请求</w:t>
            </w:r>
          </w:p>
        </w:tc>
      </w:tr>
      <w:tr w:rsidR="00580783" w14:paraId="1C150A75" w14:textId="77777777" w:rsidTr="00D549F6">
        <w:trPr>
          <w:trHeight w:val="415"/>
          <w:jc w:val="center"/>
        </w:trPr>
        <w:tc>
          <w:tcPr>
            <w:tcW w:w="537" w:type="dxa"/>
            <w:vAlign w:val="center"/>
          </w:tcPr>
          <w:p w14:paraId="3AD5D08F" w14:textId="77777777" w:rsidR="00E70528" w:rsidRDefault="00E70528">
            <w:pPr>
              <w:pStyle w:val="ab"/>
              <w:numPr>
                <w:ilvl w:val="0"/>
                <w:numId w:val="126"/>
              </w:numPr>
              <w:ind w:firstLineChars="0"/>
              <w:jc w:val="center"/>
              <w:rPr>
                <w:b/>
              </w:rPr>
            </w:pPr>
          </w:p>
        </w:tc>
        <w:tc>
          <w:tcPr>
            <w:tcW w:w="1259" w:type="dxa"/>
            <w:vAlign w:val="center"/>
          </w:tcPr>
          <w:p w14:paraId="37AECB6D" w14:textId="77777777" w:rsidR="00580783" w:rsidRDefault="00580783" w:rsidP="00D549F6">
            <w:r w:rsidRPr="00C45958">
              <w:rPr>
                <w:rFonts w:hint="eastAsia"/>
              </w:rPr>
              <w:t>ZJDM</w:t>
            </w:r>
          </w:p>
        </w:tc>
        <w:tc>
          <w:tcPr>
            <w:tcW w:w="1268" w:type="dxa"/>
            <w:vAlign w:val="center"/>
          </w:tcPr>
          <w:p w14:paraId="47BEE765" w14:textId="77777777" w:rsidR="00580783" w:rsidRPr="00C45958" w:rsidRDefault="00580783" w:rsidP="00D549F6">
            <w:r w:rsidRPr="00C45958">
              <w:rPr>
                <w:rFonts w:hint="eastAsia"/>
              </w:rPr>
              <w:t>Character</w:t>
            </w:r>
          </w:p>
        </w:tc>
        <w:tc>
          <w:tcPr>
            <w:tcW w:w="962" w:type="dxa"/>
            <w:vAlign w:val="center"/>
          </w:tcPr>
          <w:p w14:paraId="01BFDC85" w14:textId="77777777" w:rsidR="00580783" w:rsidRDefault="00580783" w:rsidP="00D549F6">
            <w:r>
              <w:rPr>
                <w:rFonts w:hint="eastAsia"/>
              </w:rPr>
              <w:t>4</w:t>
            </w:r>
            <w:r w:rsidRPr="00C45958">
              <w:rPr>
                <w:rFonts w:hint="eastAsia"/>
              </w:rPr>
              <w:t>0</w:t>
            </w:r>
          </w:p>
        </w:tc>
        <w:tc>
          <w:tcPr>
            <w:tcW w:w="2954" w:type="dxa"/>
            <w:vAlign w:val="center"/>
          </w:tcPr>
          <w:p w14:paraId="387B9117" w14:textId="77777777" w:rsidR="00580783" w:rsidRDefault="00580783" w:rsidP="00D549F6">
            <w:r w:rsidRPr="00C45958">
              <w:rPr>
                <w:rFonts w:hint="eastAsia"/>
              </w:rPr>
              <w:t>主要身份证明文件代码</w:t>
            </w:r>
          </w:p>
        </w:tc>
        <w:tc>
          <w:tcPr>
            <w:tcW w:w="2484" w:type="dxa"/>
            <w:vAlign w:val="center"/>
          </w:tcPr>
          <w:p w14:paraId="7779F0BA" w14:textId="77777777" w:rsidR="00580783" w:rsidRDefault="00580783" w:rsidP="00D549F6">
            <w:r>
              <w:rPr>
                <w:rFonts w:hint="eastAsia"/>
              </w:rPr>
              <w:t>同请求</w:t>
            </w:r>
          </w:p>
        </w:tc>
      </w:tr>
      <w:tr w:rsidR="00580783" w14:paraId="7FBD9C0B" w14:textId="77777777" w:rsidTr="00D549F6">
        <w:trPr>
          <w:trHeight w:val="415"/>
          <w:jc w:val="center"/>
        </w:trPr>
        <w:tc>
          <w:tcPr>
            <w:tcW w:w="537" w:type="dxa"/>
            <w:vAlign w:val="center"/>
          </w:tcPr>
          <w:p w14:paraId="6E3ED9C8" w14:textId="77777777" w:rsidR="00E70528" w:rsidRDefault="00E70528">
            <w:pPr>
              <w:pStyle w:val="ab"/>
              <w:numPr>
                <w:ilvl w:val="0"/>
                <w:numId w:val="126"/>
              </w:numPr>
              <w:ind w:firstLineChars="0"/>
              <w:jc w:val="center"/>
              <w:rPr>
                <w:b/>
              </w:rPr>
            </w:pPr>
          </w:p>
        </w:tc>
        <w:tc>
          <w:tcPr>
            <w:tcW w:w="1259" w:type="dxa"/>
            <w:vAlign w:val="center"/>
          </w:tcPr>
          <w:p w14:paraId="7C35BF18" w14:textId="77777777" w:rsidR="00580783" w:rsidRPr="00C45958" w:rsidRDefault="00580783" w:rsidP="00D549F6">
            <w:r>
              <w:rPr>
                <w:rFonts w:hint="eastAsia"/>
              </w:rPr>
              <w:t>ZQZH</w:t>
            </w:r>
          </w:p>
        </w:tc>
        <w:tc>
          <w:tcPr>
            <w:tcW w:w="1268" w:type="dxa"/>
            <w:vAlign w:val="center"/>
          </w:tcPr>
          <w:p w14:paraId="34F0FC39" w14:textId="77777777" w:rsidR="00580783" w:rsidRPr="00C45958" w:rsidRDefault="00580783" w:rsidP="00D549F6">
            <w:r w:rsidRPr="00DD2CE2">
              <w:rPr>
                <w:rFonts w:hint="eastAsia"/>
              </w:rPr>
              <w:t>Character</w:t>
            </w:r>
          </w:p>
        </w:tc>
        <w:tc>
          <w:tcPr>
            <w:tcW w:w="962" w:type="dxa"/>
            <w:vAlign w:val="center"/>
          </w:tcPr>
          <w:p w14:paraId="1C08DDF7" w14:textId="77777777" w:rsidR="00580783" w:rsidRDefault="00580783" w:rsidP="00D549F6">
            <w:r w:rsidRPr="00DD2CE2">
              <w:rPr>
                <w:rFonts w:hint="eastAsia"/>
              </w:rPr>
              <w:t>2</w:t>
            </w:r>
            <w:r>
              <w:rPr>
                <w:rFonts w:hint="eastAsia"/>
              </w:rPr>
              <w:t>0</w:t>
            </w:r>
          </w:p>
        </w:tc>
        <w:tc>
          <w:tcPr>
            <w:tcW w:w="2954" w:type="dxa"/>
            <w:vAlign w:val="center"/>
          </w:tcPr>
          <w:p w14:paraId="1B381C9B" w14:textId="77777777" w:rsidR="00580783" w:rsidRPr="00C45958" w:rsidRDefault="00580783" w:rsidP="00D549F6">
            <w:r w:rsidRPr="00DD2CE2">
              <w:rPr>
                <w:rFonts w:hint="eastAsia"/>
              </w:rPr>
              <w:t>证券账户</w:t>
            </w:r>
            <w:r>
              <w:rPr>
                <w:rFonts w:hint="eastAsia"/>
              </w:rPr>
              <w:t>号码</w:t>
            </w:r>
          </w:p>
        </w:tc>
        <w:tc>
          <w:tcPr>
            <w:tcW w:w="2484" w:type="dxa"/>
            <w:vAlign w:val="center"/>
          </w:tcPr>
          <w:p w14:paraId="52AE31E9" w14:textId="77777777" w:rsidR="00580783" w:rsidRDefault="00580783" w:rsidP="00D549F6">
            <w:r>
              <w:rPr>
                <w:rFonts w:hint="eastAsia"/>
              </w:rPr>
              <w:t>同请求</w:t>
            </w:r>
          </w:p>
        </w:tc>
      </w:tr>
      <w:tr w:rsidR="00580783" w14:paraId="7CB14B87" w14:textId="77777777" w:rsidTr="00D549F6">
        <w:trPr>
          <w:trHeight w:val="415"/>
          <w:jc w:val="center"/>
        </w:trPr>
        <w:tc>
          <w:tcPr>
            <w:tcW w:w="537" w:type="dxa"/>
            <w:vAlign w:val="center"/>
          </w:tcPr>
          <w:p w14:paraId="2818617C" w14:textId="77777777" w:rsidR="00E70528" w:rsidRDefault="00E70528">
            <w:pPr>
              <w:pStyle w:val="ab"/>
              <w:numPr>
                <w:ilvl w:val="0"/>
                <w:numId w:val="126"/>
              </w:numPr>
              <w:ind w:firstLineChars="0"/>
              <w:jc w:val="center"/>
              <w:rPr>
                <w:b/>
              </w:rPr>
            </w:pPr>
          </w:p>
        </w:tc>
        <w:tc>
          <w:tcPr>
            <w:tcW w:w="1259" w:type="dxa"/>
            <w:vAlign w:val="center"/>
          </w:tcPr>
          <w:p w14:paraId="4A60A5E4" w14:textId="77777777" w:rsidR="00580783" w:rsidRDefault="00580783" w:rsidP="00D549F6">
            <w:r>
              <w:rPr>
                <w:rFonts w:hint="eastAsia"/>
              </w:rPr>
              <w:t>SCDM</w:t>
            </w:r>
          </w:p>
        </w:tc>
        <w:tc>
          <w:tcPr>
            <w:tcW w:w="1268" w:type="dxa"/>
            <w:vAlign w:val="center"/>
          </w:tcPr>
          <w:p w14:paraId="78C8FF7B" w14:textId="77777777" w:rsidR="00580783" w:rsidRPr="00DD2CE2" w:rsidRDefault="00580783" w:rsidP="00D549F6">
            <w:r>
              <w:rPr>
                <w:rFonts w:hint="eastAsia"/>
              </w:rPr>
              <w:t>Character</w:t>
            </w:r>
          </w:p>
        </w:tc>
        <w:tc>
          <w:tcPr>
            <w:tcW w:w="962" w:type="dxa"/>
            <w:vAlign w:val="center"/>
          </w:tcPr>
          <w:p w14:paraId="51FE01DA" w14:textId="77777777" w:rsidR="00580783" w:rsidRPr="00DD2CE2" w:rsidRDefault="00580783" w:rsidP="00D549F6">
            <w:r>
              <w:rPr>
                <w:rFonts w:hint="eastAsia"/>
              </w:rPr>
              <w:t>2</w:t>
            </w:r>
          </w:p>
        </w:tc>
        <w:tc>
          <w:tcPr>
            <w:tcW w:w="2954" w:type="dxa"/>
            <w:vAlign w:val="center"/>
          </w:tcPr>
          <w:p w14:paraId="1899DEE4" w14:textId="77777777" w:rsidR="00580783" w:rsidRPr="00DD2CE2" w:rsidRDefault="00580783" w:rsidP="00D549F6">
            <w:r>
              <w:rPr>
                <w:rFonts w:hint="eastAsia"/>
              </w:rPr>
              <w:t>市场代码</w:t>
            </w:r>
          </w:p>
        </w:tc>
        <w:tc>
          <w:tcPr>
            <w:tcW w:w="2484" w:type="dxa"/>
            <w:vAlign w:val="center"/>
          </w:tcPr>
          <w:p w14:paraId="62088A5F" w14:textId="77777777" w:rsidR="00580783" w:rsidRDefault="00580783" w:rsidP="00D549F6">
            <w:r>
              <w:rPr>
                <w:rFonts w:hint="eastAsia"/>
              </w:rPr>
              <w:t>同请求</w:t>
            </w:r>
          </w:p>
        </w:tc>
      </w:tr>
      <w:tr w:rsidR="00580783" w14:paraId="7C5704EA" w14:textId="77777777" w:rsidTr="00D549F6">
        <w:trPr>
          <w:trHeight w:val="415"/>
          <w:jc w:val="center"/>
        </w:trPr>
        <w:tc>
          <w:tcPr>
            <w:tcW w:w="537" w:type="dxa"/>
            <w:vAlign w:val="center"/>
          </w:tcPr>
          <w:p w14:paraId="38AB8543" w14:textId="77777777" w:rsidR="00E70528" w:rsidRDefault="00E70528">
            <w:pPr>
              <w:pStyle w:val="ab"/>
              <w:numPr>
                <w:ilvl w:val="0"/>
                <w:numId w:val="126"/>
              </w:numPr>
              <w:ind w:firstLineChars="0"/>
              <w:jc w:val="center"/>
              <w:rPr>
                <w:b/>
              </w:rPr>
            </w:pPr>
          </w:p>
        </w:tc>
        <w:tc>
          <w:tcPr>
            <w:tcW w:w="1259" w:type="dxa"/>
            <w:vAlign w:val="center"/>
          </w:tcPr>
          <w:p w14:paraId="272421B3" w14:textId="77777777" w:rsidR="00580783" w:rsidRPr="00C45958" w:rsidRDefault="00580783" w:rsidP="00D549F6">
            <w:r>
              <w:rPr>
                <w:rFonts w:hint="eastAsia"/>
              </w:rPr>
              <w:t>JYDY</w:t>
            </w:r>
          </w:p>
        </w:tc>
        <w:tc>
          <w:tcPr>
            <w:tcW w:w="1268" w:type="dxa"/>
            <w:vAlign w:val="center"/>
          </w:tcPr>
          <w:p w14:paraId="302D9902" w14:textId="77777777" w:rsidR="00580783" w:rsidRPr="00C45958" w:rsidRDefault="00580783" w:rsidP="00D549F6">
            <w:r w:rsidRPr="00DD2CE2">
              <w:rPr>
                <w:rFonts w:hint="eastAsia"/>
              </w:rPr>
              <w:t>Character</w:t>
            </w:r>
          </w:p>
        </w:tc>
        <w:tc>
          <w:tcPr>
            <w:tcW w:w="962" w:type="dxa"/>
            <w:vAlign w:val="center"/>
          </w:tcPr>
          <w:p w14:paraId="6053B86B" w14:textId="77777777" w:rsidR="00580783" w:rsidRDefault="00580783" w:rsidP="00D549F6">
            <w:r>
              <w:rPr>
                <w:rFonts w:hint="eastAsia"/>
              </w:rPr>
              <w:t>6</w:t>
            </w:r>
          </w:p>
        </w:tc>
        <w:tc>
          <w:tcPr>
            <w:tcW w:w="2954" w:type="dxa"/>
            <w:vAlign w:val="center"/>
          </w:tcPr>
          <w:p w14:paraId="06D6C0C8" w14:textId="77777777" w:rsidR="00580783" w:rsidRPr="00C45958" w:rsidRDefault="00580783" w:rsidP="00D549F6">
            <w:r w:rsidRPr="00DD2CE2">
              <w:rPr>
                <w:rFonts w:hint="eastAsia"/>
              </w:rPr>
              <w:t>交易单元号码</w:t>
            </w:r>
          </w:p>
        </w:tc>
        <w:tc>
          <w:tcPr>
            <w:tcW w:w="2484" w:type="dxa"/>
            <w:vAlign w:val="center"/>
          </w:tcPr>
          <w:p w14:paraId="77AE7F50" w14:textId="77777777" w:rsidR="00580783" w:rsidRDefault="00580783" w:rsidP="00D549F6">
            <w:r>
              <w:rPr>
                <w:rFonts w:hint="eastAsia"/>
              </w:rPr>
              <w:t>同请求</w:t>
            </w:r>
          </w:p>
        </w:tc>
      </w:tr>
      <w:tr w:rsidR="00580783" w14:paraId="35D9A5BF" w14:textId="77777777" w:rsidTr="00D549F6">
        <w:trPr>
          <w:trHeight w:val="415"/>
          <w:jc w:val="center"/>
        </w:trPr>
        <w:tc>
          <w:tcPr>
            <w:tcW w:w="537" w:type="dxa"/>
            <w:vAlign w:val="center"/>
          </w:tcPr>
          <w:p w14:paraId="316471BB" w14:textId="77777777" w:rsidR="00E70528" w:rsidRDefault="00E70528">
            <w:pPr>
              <w:pStyle w:val="ab"/>
              <w:numPr>
                <w:ilvl w:val="0"/>
                <w:numId w:val="126"/>
              </w:numPr>
              <w:ind w:firstLineChars="0"/>
              <w:jc w:val="center"/>
              <w:rPr>
                <w:b/>
              </w:rPr>
            </w:pPr>
          </w:p>
        </w:tc>
        <w:tc>
          <w:tcPr>
            <w:tcW w:w="1259" w:type="dxa"/>
            <w:vAlign w:val="center"/>
          </w:tcPr>
          <w:p w14:paraId="756BDBFC" w14:textId="77777777" w:rsidR="00580783" w:rsidRDefault="00580783" w:rsidP="00D549F6">
            <w:r w:rsidRPr="00E2626E">
              <w:rPr>
                <w:rFonts w:hint="eastAsia"/>
              </w:rPr>
              <w:t>KHJGDM</w:t>
            </w:r>
          </w:p>
        </w:tc>
        <w:tc>
          <w:tcPr>
            <w:tcW w:w="1268" w:type="dxa"/>
            <w:vAlign w:val="center"/>
          </w:tcPr>
          <w:p w14:paraId="45E35692" w14:textId="77777777" w:rsidR="00580783" w:rsidRPr="00DD2CE2" w:rsidRDefault="00580783" w:rsidP="00D549F6">
            <w:r w:rsidRPr="00E2626E">
              <w:rPr>
                <w:rFonts w:hint="eastAsia"/>
              </w:rPr>
              <w:t>Character</w:t>
            </w:r>
          </w:p>
        </w:tc>
        <w:tc>
          <w:tcPr>
            <w:tcW w:w="962" w:type="dxa"/>
            <w:vAlign w:val="center"/>
          </w:tcPr>
          <w:p w14:paraId="3D7CFAFA" w14:textId="77777777" w:rsidR="00580783" w:rsidRDefault="00580783" w:rsidP="00D549F6">
            <w:r w:rsidRPr="00E2626E">
              <w:rPr>
                <w:rFonts w:hint="eastAsia"/>
              </w:rPr>
              <w:t>6</w:t>
            </w:r>
          </w:p>
        </w:tc>
        <w:tc>
          <w:tcPr>
            <w:tcW w:w="2954" w:type="dxa"/>
            <w:vAlign w:val="center"/>
          </w:tcPr>
          <w:p w14:paraId="7EB51DC9" w14:textId="77777777" w:rsidR="00580783" w:rsidRPr="00DD2CE2" w:rsidRDefault="00580783" w:rsidP="00D549F6">
            <w:r>
              <w:rPr>
                <w:rFonts w:hint="eastAsia"/>
              </w:rPr>
              <w:t>业务发起</w:t>
            </w:r>
            <w:r w:rsidRPr="00E2626E">
              <w:rPr>
                <w:rFonts w:hint="eastAsia"/>
              </w:rPr>
              <w:t>开户代理机构代码</w:t>
            </w:r>
          </w:p>
        </w:tc>
        <w:tc>
          <w:tcPr>
            <w:tcW w:w="2484" w:type="dxa"/>
          </w:tcPr>
          <w:p w14:paraId="0544A77A" w14:textId="77777777" w:rsidR="00580783" w:rsidRDefault="00580783" w:rsidP="00D549F6">
            <w:r w:rsidRPr="001D136F">
              <w:rPr>
                <w:rFonts w:hint="eastAsia"/>
              </w:rPr>
              <w:t>同请求</w:t>
            </w:r>
          </w:p>
        </w:tc>
      </w:tr>
      <w:tr w:rsidR="00580783" w14:paraId="6D093295" w14:textId="77777777" w:rsidTr="00D549F6">
        <w:trPr>
          <w:trHeight w:val="415"/>
          <w:jc w:val="center"/>
        </w:trPr>
        <w:tc>
          <w:tcPr>
            <w:tcW w:w="537" w:type="dxa"/>
            <w:vAlign w:val="center"/>
          </w:tcPr>
          <w:p w14:paraId="79B87397" w14:textId="77777777" w:rsidR="00E70528" w:rsidRDefault="00E70528">
            <w:pPr>
              <w:pStyle w:val="ab"/>
              <w:numPr>
                <w:ilvl w:val="0"/>
                <w:numId w:val="126"/>
              </w:numPr>
              <w:ind w:firstLineChars="0"/>
              <w:jc w:val="center"/>
              <w:rPr>
                <w:b/>
              </w:rPr>
            </w:pPr>
          </w:p>
        </w:tc>
        <w:tc>
          <w:tcPr>
            <w:tcW w:w="1259" w:type="dxa"/>
            <w:vAlign w:val="center"/>
          </w:tcPr>
          <w:p w14:paraId="34375494" w14:textId="77777777" w:rsidR="00580783" w:rsidRDefault="00580783" w:rsidP="00D549F6">
            <w:r w:rsidRPr="00C45958">
              <w:rPr>
                <w:rFonts w:hint="eastAsia"/>
              </w:rPr>
              <w:t>KHWDDM</w:t>
            </w:r>
          </w:p>
        </w:tc>
        <w:tc>
          <w:tcPr>
            <w:tcW w:w="1268" w:type="dxa"/>
            <w:vAlign w:val="center"/>
          </w:tcPr>
          <w:p w14:paraId="49B47AD2" w14:textId="77777777" w:rsidR="00580783" w:rsidRPr="00DD2CE2" w:rsidRDefault="00580783" w:rsidP="00D549F6">
            <w:r w:rsidRPr="00C45958">
              <w:rPr>
                <w:rFonts w:hint="eastAsia"/>
              </w:rPr>
              <w:t>Character</w:t>
            </w:r>
          </w:p>
        </w:tc>
        <w:tc>
          <w:tcPr>
            <w:tcW w:w="962" w:type="dxa"/>
            <w:vAlign w:val="center"/>
          </w:tcPr>
          <w:p w14:paraId="2BD8A7F3" w14:textId="77777777" w:rsidR="00580783" w:rsidRDefault="00580783" w:rsidP="00D549F6">
            <w:r w:rsidRPr="00C45958">
              <w:rPr>
                <w:rFonts w:hint="eastAsia"/>
              </w:rPr>
              <w:t>10</w:t>
            </w:r>
          </w:p>
        </w:tc>
        <w:tc>
          <w:tcPr>
            <w:tcW w:w="2954" w:type="dxa"/>
            <w:vAlign w:val="center"/>
          </w:tcPr>
          <w:p w14:paraId="31AFF111" w14:textId="77777777" w:rsidR="00580783" w:rsidRPr="00DD2CE2" w:rsidRDefault="00580783" w:rsidP="00D549F6">
            <w:r>
              <w:rPr>
                <w:rFonts w:hint="eastAsia"/>
              </w:rPr>
              <w:t>业务发起</w:t>
            </w:r>
            <w:r w:rsidRPr="00C45958">
              <w:rPr>
                <w:rFonts w:hint="eastAsia"/>
              </w:rPr>
              <w:t>开户代理网点代码</w:t>
            </w:r>
          </w:p>
        </w:tc>
        <w:tc>
          <w:tcPr>
            <w:tcW w:w="2484" w:type="dxa"/>
            <w:vAlign w:val="center"/>
          </w:tcPr>
          <w:p w14:paraId="45BFE035" w14:textId="77777777" w:rsidR="00580783" w:rsidRDefault="00580783" w:rsidP="00D549F6">
            <w:r w:rsidRPr="001D136F">
              <w:rPr>
                <w:rFonts w:hint="eastAsia"/>
              </w:rPr>
              <w:t>同请求</w:t>
            </w:r>
          </w:p>
        </w:tc>
      </w:tr>
      <w:tr w:rsidR="00580783" w14:paraId="66E9307F" w14:textId="77777777" w:rsidTr="00D549F6">
        <w:trPr>
          <w:trHeight w:val="415"/>
          <w:jc w:val="center"/>
        </w:trPr>
        <w:tc>
          <w:tcPr>
            <w:tcW w:w="537" w:type="dxa"/>
            <w:vAlign w:val="center"/>
          </w:tcPr>
          <w:p w14:paraId="14E67C76" w14:textId="77777777" w:rsidR="00E70528" w:rsidRDefault="00E70528">
            <w:pPr>
              <w:pStyle w:val="ab"/>
              <w:numPr>
                <w:ilvl w:val="0"/>
                <w:numId w:val="126"/>
              </w:numPr>
              <w:ind w:firstLineChars="0"/>
              <w:jc w:val="center"/>
              <w:rPr>
                <w:b/>
              </w:rPr>
            </w:pPr>
          </w:p>
        </w:tc>
        <w:tc>
          <w:tcPr>
            <w:tcW w:w="1259" w:type="dxa"/>
            <w:vAlign w:val="center"/>
          </w:tcPr>
          <w:p w14:paraId="694177EE" w14:textId="77777777" w:rsidR="00580783" w:rsidRDefault="00580783" w:rsidP="00D549F6">
            <w:r>
              <w:rPr>
                <w:rFonts w:hint="eastAsia"/>
              </w:rPr>
              <w:t>SQRQ</w:t>
            </w:r>
          </w:p>
        </w:tc>
        <w:tc>
          <w:tcPr>
            <w:tcW w:w="1268" w:type="dxa"/>
            <w:vAlign w:val="center"/>
          </w:tcPr>
          <w:p w14:paraId="0FA2E717" w14:textId="77777777" w:rsidR="00580783" w:rsidRPr="00DD2CE2" w:rsidRDefault="00580783" w:rsidP="00D549F6">
            <w:r w:rsidRPr="00C45958">
              <w:rPr>
                <w:rFonts w:hint="eastAsia"/>
              </w:rPr>
              <w:t>Character</w:t>
            </w:r>
          </w:p>
        </w:tc>
        <w:tc>
          <w:tcPr>
            <w:tcW w:w="962" w:type="dxa"/>
            <w:vAlign w:val="center"/>
          </w:tcPr>
          <w:p w14:paraId="778819F8" w14:textId="77777777" w:rsidR="00580783" w:rsidRDefault="00580783" w:rsidP="00D549F6">
            <w:r>
              <w:rPr>
                <w:rFonts w:hint="eastAsia"/>
              </w:rPr>
              <w:t>8</w:t>
            </w:r>
          </w:p>
        </w:tc>
        <w:tc>
          <w:tcPr>
            <w:tcW w:w="2954" w:type="dxa"/>
            <w:vAlign w:val="center"/>
          </w:tcPr>
          <w:p w14:paraId="3B593D46" w14:textId="77777777" w:rsidR="00580783" w:rsidRPr="00DD2CE2" w:rsidRDefault="00580783" w:rsidP="00D549F6">
            <w:r>
              <w:rPr>
                <w:rFonts w:hint="eastAsia"/>
              </w:rPr>
              <w:t>申请日期</w:t>
            </w:r>
          </w:p>
        </w:tc>
        <w:tc>
          <w:tcPr>
            <w:tcW w:w="2484" w:type="dxa"/>
            <w:vAlign w:val="center"/>
          </w:tcPr>
          <w:p w14:paraId="69907BC5" w14:textId="77777777" w:rsidR="00580783" w:rsidRDefault="00580783" w:rsidP="00D549F6">
            <w:r w:rsidRPr="001D136F">
              <w:rPr>
                <w:rFonts w:hint="eastAsia"/>
              </w:rPr>
              <w:t>同请求</w:t>
            </w:r>
          </w:p>
        </w:tc>
      </w:tr>
      <w:tr w:rsidR="0020165A" w14:paraId="7EAEDBE4" w14:textId="77777777" w:rsidTr="00D549F6">
        <w:trPr>
          <w:trHeight w:val="415"/>
          <w:jc w:val="center"/>
        </w:trPr>
        <w:tc>
          <w:tcPr>
            <w:tcW w:w="537" w:type="dxa"/>
            <w:vAlign w:val="center"/>
          </w:tcPr>
          <w:p w14:paraId="1AF6629D" w14:textId="77777777" w:rsidR="00E70528" w:rsidRDefault="00E70528">
            <w:pPr>
              <w:pStyle w:val="ab"/>
              <w:numPr>
                <w:ilvl w:val="0"/>
                <w:numId w:val="126"/>
              </w:numPr>
              <w:ind w:firstLineChars="0"/>
              <w:jc w:val="center"/>
              <w:rPr>
                <w:b/>
              </w:rPr>
            </w:pPr>
          </w:p>
        </w:tc>
        <w:tc>
          <w:tcPr>
            <w:tcW w:w="1259" w:type="dxa"/>
            <w:vAlign w:val="center"/>
          </w:tcPr>
          <w:p w14:paraId="7931D8C7" w14:textId="77777777" w:rsidR="0020165A" w:rsidRDefault="0020165A" w:rsidP="00D549F6">
            <w:r w:rsidRPr="00EE2BE5">
              <w:rPr>
                <w:rFonts w:hint="eastAsia"/>
              </w:rPr>
              <w:t>YMTH</w:t>
            </w:r>
          </w:p>
        </w:tc>
        <w:tc>
          <w:tcPr>
            <w:tcW w:w="1268" w:type="dxa"/>
            <w:vAlign w:val="center"/>
          </w:tcPr>
          <w:p w14:paraId="08564FE5" w14:textId="77777777" w:rsidR="0020165A" w:rsidRPr="00C45958" w:rsidRDefault="0020165A" w:rsidP="00D549F6">
            <w:r w:rsidRPr="00EE2BE5">
              <w:rPr>
                <w:rFonts w:hint="eastAsia"/>
              </w:rPr>
              <w:t>Character</w:t>
            </w:r>
          </w:p>
        </w:tc>
        <w:tc>
          <w:tcPr>
            <w:tcW w:w="962" w:type="dxa"/>
            <w:vAlign w:val="center"/>
          </w:tcPr>
          <w:p w14:paraId="7243B292" w14:textId="77777777" w:rsidR="0020165A" w:rsidRDefault="0020165A" w:rsidP="00D549F6">
            <w:r>
              <w:rPr>
                <w:rFonts w:hint="eastAsia"/>
              </w:rPr>
              <w:t>20</w:t>
            </w:r>
          </w:p>
        </w:tc>
        <w:tc>
          <w:tcPr>
            <w:tcW w:w="2954" w:type="dxa"/>
            <w:vAlign w:val="center"/>
          </w:tcPr>
          <w:p w14:paraId="2A267597" w14:textId="77777777" w:rsidR="0020165A" w:rsidRDefault="0020165A" w:rsidP="00D549F6">
            <w:r w:rsidRPr="00EE2BE5">
              <w:rPr>
                <w:rFonts w:hint="eastAsia"/>
              </w:rPr>
              <w:t>一码通账户号码</w:t>
            </w:r>
          </w:p>
        </w:tc>
        <w:tc>
          <w:tcPr>
            <w:tcW w:w="2484" w:type="dxa"/>
            <w:vAlign w:val="center"/>
          </w:tcPr>
          <w:p w14:paraId="2079E0B9" w14:textId="77777777" w:rsidR="0020165A" w:rsidRPr="001D136F" w:rsidRDefault="0020165A" w:rsidP="00D549F6"/>
        </w:tc>
      </w:tr>
      <w:tr w:rsidR="00580783" w14:paraId="5BC55B22" w14:textId="77777777" w:rsidTr="00D549F6">
        <w:trPr>
          <w:trHeight w:val="415"/>
          <w:jc w:val="center"/>
        </w:trPr>
        <w:tc>
          <w:tcPr>
            <w:tcW w:w="537" w:type="dxa"/>
            <w:vAlign w:val="center"/>
          </w:tcPr>
          <w:p w14:paraId="1536ACFF" w14:textId="77777777" w:rsidR="00E70528" w:rsidRDefault="00E70528">
            <w:pPr>
              <w:pStyle w:val="ab"/>
              <w:numPr>
                <w:ilvl w:val="0"/>
                <w:numId w:val="126"/>
              </w:numPr>
              <w:ind w:firstLineChars="0"/>
              <w:jc w:val="center"/>
              <w:rPr>
                <w:b/>
              </w:rPr>
            </w:pPr>
          </w:p>
        </w:tc>
        <w:tc>
          <w:tcPr>
            <w:tcW w:w="1259" w:type="dxa"/>
            <w:vAlign w:val="center"/>
          </w:tcPr>
          <w:p w14:paraId="6D976D27" w14:textId="77777777" w:rsidR="00580783" w:rsidRDefault="00580783" w:rsidP="00D549F6">
            <w:r w:rsidRPr="0015163B">
              <w:t>ZJLB</w:t>
            </w:r>
          </w:p>
        </w:tc>
        <w:tc>
          <w:tcPr>
            <w:tcW w:w="1268" w:type="dxa"/>
            <w:vAlign w:val="center"/>
          </w:tcPr>
          <w:p w14:paraId="65436C0C" w14:textId="77777777" w:rsidR="00580783" w:rsidRPr="00C45958" w:rsidRDefault="00580783" w:rsidP="00D549F6">
            <w:r>
              <w:rPr>
                <w:rFonts w:ascii="Calibri" w:hAnsi="Calibri" w:cs="Calibri"/>
                <w:color w:val="000000"/>
                <w:szCs w:val="21"/>
              </w:rPr>
              <w:t>Character</w:t>
            </w:r>
          </w:p>
        </w:tc>
        <w:tc>
          <w:tcPr>
            <w:tcW w:w="962" w:type="dxa"/>
            <w:vAlign w:val="center"/>
          </w:tcPr>
          <w:p w14:paraId="6695045D" w14:textId="77777777" w:rsidR="00580783" w:rsidRDefault="00580783" w:rsidP="00D549F6">
            <w:r>
              <w:rPr>
                <w:rFonts w:ascii="Calibri" w:hAnsi="Calibri" w:cs="Calibri"/>
                <w:color w:val="000000"/>
                <w:szCs w:val="21"/>
              </w:rPr>
              <w:t>2</w:t>
            </w:r>
          </w:p>
        </w:tc>
        <w:tc>
          <w:tcPr>
            <w:tcW w:w="2954" w:type="dxa"/>
            <w:vAlign w:val="center"/>
          </w:tcPr>
          <w:p w14:paraId="7DD55539" w14:textId="77777777" w:rsidR="00580783" w:rsidRDefault="00580783" w:rsidP="00D549F6">
            <w:r>
              <w:rPr>
                <w:rFonts w:hint="eastAsia"/>
                <w:color w:val="000000"/>
                <w:szCs w:val="21"/>
              </w:rPr>
              <w:t>主要身份证明文件类别</w:t>
            </w:r>
          </w:p>
        </w:tc>
        <w:tc>
          <w:tcPr>
            <w:tcW w:w="2484" w:type="dxa"/>
            <w:vAlign w:val="center"/>
          </w:tcPr>
          <w:p w14:paraId="7C336C0E" w14:textId="77777777" w:rsidR="00580783" w:rsidRDefault="00580783" w:rsidP="00D549F6">
            <w:pPr>
              <w:rPr>
                <w:rFonts w:ascii="宋体" w:eastAsia="宋体" w:hAnsi="宋体" w:cs="宋体"/>
                <w:color w:val="000000"/>
                <w:sz w:val="22"/>
              </w:rPr>
            </w:pPr>
          </w:p>
        </w:tc>
      </w:tr>
      <w:tr w:rsidR="00580783" w14:paraId="7BDA4669" w14:textId="77777777" w:rsidTr="00D549F6">
        <w:trPr>
          <w:trHeight w:val="415"/>
          <w:jc w:val="center"/>
        </w:trPr>
        <w:tc>
          <w:tcPr>
            <w:tcW w:w="537" w:type="dxa"/>
            <w:vAlign w:val="center"/>
          </w:tcPr>
          <w:p w14:paraId="3D45FF8B" w14:textId="77777777" w:rsidR="00E70528" w:rsidRDefault="00E70528">
            <w:pPr>
              <w:pStyle w:val="ab"/>
              <w:numPr>
                <w:ilvl w:val="0"/>
                <w:numId w:val="126"/>
              </w:numPr>
              <w:ind w:firstLineChars="0"/>
              <w:jc w:val="center"/>
              <w:rPr>
                <w:b/>
              </w:rPr>
            </w:pPr>
          </w:p>
        </w:tc>
        <w:tc>
          <w:tcPr>
            <w:tcW w:w="1259" w:type="dxa"/>
            <w:vAlign w:val="center"/>
          </w:tcPr>
          <w:p w14:paraId="41694951" w14:textId="77777777" w:rsidR="00580783" w:rsidRDefault="00580783" w:rsidP="00D549F6">
            <w:r w:rsidRPr="00DD2CE2">
              <w:rPr>
                <w:rFonts w:hint="eastAsia"/>
              </w:rPr>
              <w:t>ZHLB</w:t>
            </w:r>
          </w:p>
        </w:tc>
        <w:tc>
          <w:tcPr>
            <w:tcW w:w="1268" w:type="dxa"/>
            <w:vAlign w:val="center"/>
          </w:tcPr>
          <w:p w14:paraId="7F2E8FC0" w14:textId="77777777" w:rsidR="00580783" w:rsidRPr="00C45958" w:rsidRDefault="00580783" w:rsidP="00D549F6">
            <w:r w:rsidRPr="00DD2CE2">
              <w:rPr>
                <w:rFonts w:hint="eastAsia"/>
              </w:rPr>
              <w:t>Character</w:t>
            </w:r>
          </w:p>
        </w:tc>
        <w:tc>
          <w:tcPr>
            <w:tcW w:w="962" w:type="dxa"/>
            <w:vAlign w:val="center"/>
          </w:tcPr>
          <w:p w14:paraId="384DA519" w14:textId="77777777" w:rsidR="00580783" w:rsidRDefault="00580783" w:rsidP="00D549F6">
            <w:r w:rsidRPr="00DD2CE2">
              <w:rPr>
                <w:rFonts w:hint="eastAsia"/>
              </w:rPr>
              <w:t>2</w:t>
            </w:r>
          </w:p>
        </w:tc>
        <w:tc>
          <w:tcPr>
            <w:tcW w:w="2954" w:type="dxa"/>
            <w:vAlign w:val="center"/>
          </w:tcPr>
          <w:p w14:paraId="15C37CBD" w14:textId="77777777" w:rsidR="00580783" w:rsidRDefault="00580783" w:rsidP="00D549F6">
            <w:r w:rsidRPr="00DD2CE2">
              <w:rPr>
                <w:rFonts w:hint="eastAsia"/>
              </w:rPr>
              <w:t>证券账户类别</w:t>
            </w:r>
          </w:p>
        </w:tc>
        <w:tc>
          <w:tcPr>
            <w:tcW w:w="2484" w:type="dxa"/>
            <w:vAlign w:val="center"/>
          </w:tcPr>
          <w:p w14:paraId="07950B2C" w14:textId="77777777" w:rsidR="00580783" w:rsidRDefault="00580783" w:rsidP="00D549F6">
            <w:pPr>
              <w:rPr>
                <w:rFonts w:ascii="宋体" w:eastAsia="宋体" w:hAnsi="宋体" w:cs="宋体"/>
                <w:color w:val="000000"/>
                <w:sz w:val="22"/>
              </w:rPr>
            </w:pPr>
          </w:p>
        </w:tc>
      </w:tr>
      <w:tr w:rsidR="00580783" w14:paraId="33DCDCD2" w14:textId="77777777" w:rsidTr="00D549F6">
        <w:trPr>
          <w:trHeight w:val="415"/>
          <w:jc w:val="center"/>
        </w:trPr>
        <w:tc>
          <w:tcPr>
            <w:tcW w:w="537" w:type="dxa"/>
            <w:vAlign w:val="center"/>
          </w:tcPr>
          <w:p w14:paraId="7FCC2985" w14:textId="77777777" w:rsidR="00E70528" w:rsidRDefault="00E70528">
            <w:pPr>
              <w:pStyle w:val="ab"/>
              <w:numPr>
                <w:ilvl w:val="0"/>
                <w:numId w:val="126"/>
              </w:numPr>
              <w:ind w:firstLineChars="0"/>
              <w:jc w:val="center"/>
              <w:rPr>
                <w:b/>
              </w:rPr>
            </w:pPr>
          </w:p>
        </w:tc>
        <w:tc>
          <w:tcPr>
            <w:tcW w:w="1259" w:type="dxa"/>
            <w:vAlign w:val="center"/>
          </w:tcPr>
          <w:p w14:paraId="5661CB6D" w14:textId="77777777" w:rsidR="00580783" w:rsidRDefault="00580783" w:rsidP="00D549F6">
            <w:r>
              <w:rPr>
                <w:rFonts w:hint="eastAsia"/>
              </w:rPr>
              <w:t>ZQZHZT</w:t>
            </w:r>
          </w:p>
        </w:tc>
        <w:tc>
          <w:tcPr>
            <w:tcW w:w="1268" w:type="dxa"/>
            <w:vAlign w:val="center"/>
          </w:tcPr>
          <w:p w14:paraId="00C5F509" w14:textId="77777777" w:rsidR="00580783" w:rsidRPr="00C45958" w:rsidRDefault="00580783" w:rsidP="00D549F6">
            <w:r w:rsidRPr="00433566">
              <w:rPr>
                <w:rFonts w:hint="eastAsia"/>
              </w:rPr>
              <w:t>Character</w:t>
            </w:r>
          </w:p>
        </w:tc>
        <w:tc>
          <w:tcPr>
            <w:tcW w:w="962" w:type="dxa"/>
            <w:vAlign w:val="center"/>
          </w:tcPr>
          <w:p w14:paraId="455604FB" w14:textId="77777777" w:rsidR="00580783" w:rsidRDefault="00580783" w:rsidP="00D549F6">
            <w:r>
              <w:rPr>
                <w:rFonts w:hint="eastAsia"/>
              </w:rPr>
              <w:t>2</w:t>
            </w:r>
          </w:p>
        </w:tc>
        <w:tc>
          <w:tcPr>
            <w:tcW w:w="2954" w:type="dxa"/>
            <w:vAlign w:val="center"/>
          </w:tcPr>
          <w:p w14:paraId="1009D932" w14:textId="77777777" w:rsidR="00580783" w:rsidRDefault="00580783" w:rsidP="00D549F6">
            <w:r w:rsidRPr="009E40DD">
              <w:rPr>
                <w:rFonts w:hint="eastAsia"/>
              </w:rPr>
              <w:t>证券账户状态</w:t>
            </w:r>
          </w:p>
        </w:tc>
        <w:tc>
          <w:tcPr>
            <w:tcW w:w="2484" w:type="dxa"/>
            <w:vAlign w:val="center"/>
          </w:tcPr>
          <w:p w14:paraId="64DE0118" w14:textId="77777777" w:rsidR="00580783" w:rsidRDefault="00580783" w:rsidP="00D549F6">
            <w:pPr>
              <w:rPr>
                <w:rFonts w:ascii="宋体" w:eastAsia="宋体" w:hAnsi="宋体" w:cs="宋体"/>
                <w:color w:val="000000"/>
                <w:sz w:val="22"/>
              </w:rPr>
            </w:pPr>
          </w:p>
        </w:tc>
      </w:tr>
      <w:tr w:rsidR="00580783" w14:paraId="56BD34CD" w14:textId="77777777" w:rsidTr="00D549F6">
        <w:trPr>
          <w:trHeight w:val="415"/>
          <w:jc w:val="center"/>
        </w:trPr>
        <w:tc>
          <w:tcPr>
            <w:tcW w:w="537" w:type="dxa"/>
            <w:vAlign w:val="center"/>
          </w:tcPr>
          <w:p w14:paraId="3B103BBB" w14:textId="77777777" w:rsidR="00E70528" w:rsidRDefault="00E70528">
            <w:pPr>
              <w:pStyle w:val="ab"/>
              <w:numPr>
                <w:ilvl w:val="0"/>
                <w:numId w:val="126"/>
              </w:numPr>
              <w:ind w:firstLineChars="0"/>
              <w:jc w:val="center"/>
              <w:rPr>
                <w:b/>
              </w:rPr>
            </w:pPr>
          </w:p>
        </w:tc>
        <w:tc>
          <w:tcPr>
            <w:tcW w:w="1259" w:type="dxa"/>
            <w:vAlign w:val="center"/>
          </w:tcPr>
          <w:p w14:paraId="78D04DCC" w14:textId="77777777" w:rsidR="00580783" w:rsidRDefault="00580783" w:rsidP="00D549F6">
            <w:r>
              <w:rPr>
                <w:rFonts w:hint="eastAsia"/>
              </w:rPr>
              <w:t>ZZJGDM</w:t>
            </w:r>
          </w:p>
        </w:tc>
        <w:tc>
          <w:tcPr>
            <w:tcW w:w="1268" w:type="dxa"/>
            <w:vAlign w:val="center"/>
          </w:tcPr>
          <w:p w14:paraId="6A457548" w14:textId="77777777" w:rsidR="00580783" w:rsidRPr="00C45958" w:rsidRDefault="00580783" w:rsidP="00D549F6">
            <w:r w:rsidRPr="00C45958">
              <w:rPr>
                <w:rFonts w:hint="eastAsia"/>
              </w:rPr>
              <w:t>Character</w:t>
            </w:r>
          </w:p>
        </w:tc>
        <w:tc>
          <w:tcPr>
            <w:tcW w:w="962" w:type="dxa"/>
            <w:vAlign w:val="center"/>
          </w:tcPr>
          <w:p w14:paraId="05B133D6" w14:textId="77777777" w:rsidR="00580783" w:rsidRDefault="00580783" w:rsidP="00D549F6">
            <w:r>
              <w:rPr>
                <w:rFonts w:hint="eastAsia"/>
              </w:rPr>
              <w:t>4</w:t>
            </w:r>
            <w:r w:rsidRPr="00C45958">
              <w:rPr>
                <w:rFonts w:hint="eastAsia"/>
              </w:rPr>
              <w:t>0</w:t>
            </w:r>
          </w:p>
        </w:tc>
        <w:tc>
          <w:tcPr>
            <w:tcW w:w="2954" w:type="dxa"/>
            <w:vAlign w:val="center"/>
          </w:tcPr>
          <w:p w14:paraId="7A1E42B3" w14:textId="77777777" w:rsidR="00580783" w:rsidRDefault="00580783" w:rsidP="00D549F6">
            <w:r>
              <w:rPr>
                <w:rFonts w:hint="eastAsia"/>
              </w:rPr>
              <w:t>组织机构代码证</w:t>
            </w:r>
          </w:p>
        </w:tc>
        <w:tc>
          <w:tcPr>
            <w:tcW w:w="2484" w:type="dxa"/>
            <w:vAlign w:val="center"/>
          </w:tcPr>
          <w:p w14:paraId="75F1C270" w14:textId="77777777" w:rsidR="00580783" w:rsidRDefault="00580783" w:rsidP="00D549F6">
            <w:pPr>
              <w:rPr>
                <w:rFonts w:ascii="宋体" w:eastAsia="宋体" w:hAnsi="宋体" w:cs="宋体"/>
                <w:color w:val="000000"/>
                <w:sz w:val="22"/>
              </w:rPr>
            </w:pPr>
            <w:r>
              <w:rPr>
                <w:rFonts w:hint="eastAsia"/>
              </w:rPr>
              <w:t>核对成功且客户类别为“机构客户”或“产品客户”时返回辅助身份证明文件代码</w:t>
            </w:r>
          </w:p>
        </w:tc>
      </w:tr>
      <w:tr w:rsidR="00580783" w14:paraId="6F9D20BE" w14:textId="77777777" w:rsidTr="00D549F6">
        <w:trPr>
          <w:trHeight w:val="415"/>
          <w:jc w:val="center"/>
        </w:trPr>
        <w:tc>
          <w:tcPr>
            <w:tcW w:w="537" w:type="dxa"/>
            <w:vAlign w:val="center"/>
          </w:tcPr>
          <w:p w14:paraId="339F8EE4" w14:textId="77777777" w:rsidR="00E70528" w:rsidRDefault="00E70528">
            <w:pPr>
              <w:pStyle w:val="ab"/>
              <w:numPr>
                <w:ilvl w:val="0"/>
                <w:numId w:val="126"/>
              </w:numPr>
              <w:ind w:firstLineChars="0"/>
              <w:jc w:val="center"/>
              <w:rPr>
                <w:b/>
              </w:rPr>
            </w:pPr>
          </w:p>
        </w:tc>
        <w:tc>
          <w:tcPr>
            <w:tcW w:w="1259" w:type="dxa"/>
            <w:vAlign w:val="center"/>
          </w:tcPr>
          <w:p w14:paraId="0B398252" w14:textId="77777777" w:rsidR="00580783" w:rsidRDefault="00580783" w:rsidP="00D549F6">
            <w:r>
              <w:rPr>
                <w:rFonts w:hint="eastAsia"/>
              </w:rPr>
              <w:t>JYDYYXX</w:t>
            </w:r>
          </w:p>
        </w:tc>
        <w:tc>
          <w:tcPr>
            <w:tcW w:w="1268" w:type="dxa"/>
            <w:vAlign w:val="center"/>
          </w:tcPr>
          <w:p w14:paraId="38492DD3" w14:textId="77777777" w:rsidR="00580783" w:rsidRPr="00C45958" w:rsidRDefault="00580783" w:rsidP="00D549F6">
            <w:r w:rsidRPr="00C45958">
              <w:rPr>
                <w:rFonts w:hint="eastAsia"/>
              </w:rPr>
              <w:t>Character</w:t>
            </w:r>
          </w:p>
        </w:tc>
        <w:tc>
          <w:tcPr>
            <w:tcW w:w="962" w:type="dxa"/>
            <w:vAlign w:val="center"/>
          </w:tcPr>
          <w:p w14:paraId="6A6FCDAB" w14:textId="77777777" w:rsidR="00580783" w:rsidRDefault="00580783" w:rsidP="00D549F6">
            <w:r>
              <w:rPr>
                <w:rFonts w:hint="eastAsia"/>
              </w:rPr>
              <w:t>1</w:t>
            </w:r>
          </w:p>
        </w:tc>
        <w:tc>
          <w:tcPr>
            <w:tcW w:w="2954" w:type="dxa"/>
            <w:vAlign w:val="center"/>
          </w:tcPr>
          <w:p w14:paraId="5E32070A" w14:textId="77777777" w:rsidR="00580783" w:rsidRDefault="00580783" w:rsidP="00D549F6">
            <w:r>
              <w:rPr>
                <w:rFonts w:hint="eastAsia"/>
              </w:rPr>
              <w:t>交易单元有效性标识</w:t>
            </w:r>
          </w:p>
        </w:tc>
        <w:tc>
          <w:tcPr>
            <w:tcW w:w="2484" w:type="dxa"/>
            <w:vAlign w:val="center"/>
          </w:tcPr>
          <w:p w14:paraId="4044F661" w14:textId="77777777" w:rsidR="00580783" w:rsidRDefault="00580783" w:rsidP="00D549F6">
            <w:r>
              <w:rPr>
                <w:rFonts w:hint="eastAsia"/>
              </w:rPr>
              <w:t xml:space="preserve">0 </w:t>
            </w:r>
            <w:r>
              <w:rPr>
                <w:rFonts w:hint="eastAsia"/>
              </w:rPr>
              <w:t>无效交易单元</w:t>
            </w:r>
          </w:p>
          <w:p w14:paraId="30ACC8B9" w14:textId="77777777" w:rsidR="00580783" w:rsidRDefault="00580783" w:rsidP="00D549F6">
            <w:r>
              <w:rPr>
                <w:rFonts w:hint="eastAsia"/>
              </w:rPr>
              <w:t xml:space="preserve">1 </w:t>
            </w:r>
            <w:r>
              <w:rPr>
                <w:rFonts w:hint="eastAsia"/>
              </w:rPr>
              <w:t>有效交易单元</w:t>
            </w:r>
          </w:p>
        </w:tc>
      </w:tr>
      <w:tr w:rsidR="00580783" w14:paraId="5D97BBA8" w14:textId="77777777" w:rsidTr="00D549F6">
        <w:trPr>
          <w:trHeight w:val="415"/>
          <w:jc w:val="center"/>
        </w:trPr>
        <w:tc>
          <w:tcPr>
            <w:tcW w:w="537" w:type="dxa"/>
            <w:vAlign w:val="center"/>
          </w:tcPr>
          <w:p w14:paraId="79FE1A6C" w14:textId="77777777" w:rsidR="00E70528" w:rsidRDefault="00E70528">
            <w:pPr>
              <w:pStyle w:val="ab"/>
              <w:numPr>
                <w:ilvl w:val="0"/>
                <w:numId w:val="126"/>
              </w:numPr>
              <w:ind w:firstLineChars="0"/>
              <w:jc w:val="center"/>
              <w:rPr>
                <w:b/>
              </w:rPr>
            </w:pPr>
          </w:p>
        </w:tc>
        <w:tc>
          <w:tcPr>
            <w:tcW w:w="1259" w:type="dxa"/>
            <w:vAlign w:val="center"/>
          </w:tcPr>
          <w:p w14:paraId="244895C0" w14:textId="77777777" w:rsidR="00580783" w:rsidRDefault="00580783" w:rsidP="00D549F6">
            <w:r>
              <w:rPr>
                <w:rFonts w:hint="eastAsia"/>
              </w:rPr>
              <w:t>JYDYMC</w:t>
            </w:r>
          </w:p>
        </w:tc>
        <w:tc>
          <w:tcPr>
            <w:tcW w:w="1268" w:type="dxa"/>
            <w:vAlign w:val="center"/>
          </w:tcPr>
          <w:p w14:paraId="0FA5AB9D" w14:textId="77777777" w:rsidR="00580783" w:rsidRPr="00C45958" w:rsidRDefault="00580783" w:rsidP="00D549F6">
            <w:r w:rsidRPr="00C45958">
              <w:rPr>
                <w:rFonts w:hint="eastAsia"/>
              </w:rPr>
              <w:t>Character</w:t>
            </w:r>
          </w:p>
        </w:tc>
        <w:tc>
          <w:tcPr>
            <w:tcW w:w="962" w:type="dxa"/>
            <w:vAlign w:val="center"/>
          </w:tcPr>
          <w:p w14:paraId="61B556BD" w14:textId="77777777" w:rsidR="00580783" w:rsidRDefault="00580783" w:rsidP="00D549F6">
            <w:r>
              <w:rPr>
                <w:rFonts w:hint="eastAsia"/>
              </w:rPr>
              <w:t>62</w:t>
            </w:r>
          </w:p>
        </w:tc>
        <w:tc>
          <w:tcPr>
            <w:tcW w:w="2954" w:type="dxa"/>
            <w:vAlign w:val="center"/>
          </w:tcPr>
          <w:p w14:paraId="04CD6D0D" w14:textId="77777777" w:rsidR="00580783" w:rsidRDefault="00580783" w:rsidP="00D549F6">
            <w:r>
              <w:rPr>
                <w:rFonts w:hint="eastAsia"/>
              </w:rPr>
              <w:t>交易单元所属开户代理机构名称</w:t>
            </w:r>
          </w:p>
        </w:tc>
        <w:tc>
          <w:tcPr>
            <w:tcW w:w="2484" w:type="dxa"/>
            <w:vAlign w:val="center"/>
          </w:tcPr>
          <w:p w14:paraId="57DD3DC6" w14:textId="77777777" w:rsidR="00580783" w:rsidRDefault="00580783" w:rsidP="00D549F6"/>
        </w:tc>
      </w:tr>
      <w:tr w:rsidR="00580783" w14:paraId="34587D57" w14:textId="77777777" w:rsidTr="00D549F6">
        <w:trPr>
          <w:trHeight w:val="415"/>
          <w:jc w:val="center"/>
        </w:trPr>
        <w:tc>
          <w:tcPr>
            <w:tcW w:w="537" w:type="dxa"/>
            <w:vAlign w:val="center"/>
          </w:tcPr>
          <w:p w14:paraId="2106F6FF" w14:textId="77777777" w:rsidR="00E70528" w:rsidRDefault="00E70528">
            <w:pPr>
              <w:pStyle w:val="ab"/>
              <w:numPr>
                <w:ilvl w:val="0"/>
                <w:numId w:val="126"/>
              </w:numPr>
              <w:ind w:firstLineChars="0"/>
              <w:jc w:val="center"/>
              <w:rPr>
                <w:b/>
              </w:rPr>
            </w:pPr>
          </w:p>
        </w:tc>
        <w:tc>
          <w:tcPr>
            <w:tcW w:w="1259" w:type="dxa"/>
            <w:vAlign w:val="center"/>
          </w:tcPr>
          <w:p w14:paraId="233E5BBF" w14:textId="77777777" w:rsidR="00580783" w:rsidRDefault="00580783" w:rsidP="00D549F6">
            <w:r>
              <w:rPr>
                <w:rFonts w:hint="eastAsia"/>
              </w:rPr>
              <w:t>QSBH</w:t>
            </w:r>
          </w:p>
        </w:tc>
        <w:tc>
          <w:tcPr>
            <w:tcW w:w="1268" w:type="dxa"/>
            <w:vAlign w:val="center"/>
          </w:tcPr>
          <w:p w14:paraId="2A527053" w14:textId="77777777" w:rsidR="00580783" w:rsidRPr="00C45958" w:rsidRDefault="00580783" w:rsidP="00D549F6">
            <w:r w:rsidRPr="00C45958">
              <w:rPr>
                <w:rFonts w:hint="eastAsia"/>
              </w:rPr>
              <w:t>Character</w:t>
            </w:r>
          </w:p>
        </w:tc>
        <w:tc>
          <w:tcPr>
            <w:tcW w:w="962" w:type="dxa"/>
            <w:vAlign w:val="center"/>
          </w:tcPr>
          <w:p w14:paraId="37ABF3FF" w14:textId="77777777" w:rsidR="00580783" w:rsidRDefault="00580783" w:rsidP="00D549F6">
            <w:r>
              <w:rPr>
                <w:rFonts w:hint="eastAsia"/>
              </w:rPr>
              <w:t>6</w:t>
            </w:r>
          </w:p>
        </w:tc>
        <w:tc>
          <w:tcPr>
            <w:tcW w:w="2954" w:type="dxa"/>
            <w:vAlign w:val="center"/>
          </w:tcPr>
          <w:p w14:paraId="5ABC614A" w14:textId="77777777" w:rsidR="00580783" w:rsidRDefault="00580783" w:rsidP="00D549F6">
            <w:r>
              <w:rPr>
                <w:rFonts w:hint="eastAsia"/>
              </w:rPr>
              <w:t>清算编号</w:t>
            </w:r>
          </w:p>
        </w:tc>
        <w:tc>
          <w:tcPr>
            <w:tcW w:w="2484" w:type="dxa"/>
            <w:vAlign w:val="center"/>
          </w:tcPr>
          <w:p w14:paraId="07ED440E" w14:textId="77777777" w:rsidR="00580783" w:rsidRDefault="00580783" w:rsidP="00D549F6">
            <w:r>
              <w:rPr>
                <w:rFonts w:hint="eastAsia"/>
              </w:rPr>
              <w:t>沪市账户指定交易对应的清算编号</w:t>
            </w:r>
          </w:p>
        </w:tc>
      </w:tr>
      <w:tr w:rsidR="00580783" w14:paraId="34896DBB" w14:textId="77777777" w:rsidTr="00D549F6">
        <w:trPr>
          <w:trHeight w:val="415"/>
          <w:jc w:val="center"/>
        </w:trPr>
        <w:tc>
          <w:tcPr>
            <w:tcW w:w="537" w:type="dxa"/>
            <w:vAlign w:val="center"/>
          </w:tcPr>
          <w:p w14:paraId="41CD4B8C" w14:textId="77777777" w:rsidR="00E70528" w:rsidRDefault="00E70528">
            <w:pPr>
              <w:pStyle w:val="ab"/>
              <w:numPr>
                <w:ilvl w:val="0"/>
                <w:numId w:val="126"/>
              </w:numPr>
              <w:ind w:firstLineChars="0"/>
              <w:jc w:val="center"/>
              <w:rPr>
                <w:b/>
              </w:rPr>
            </w:pPr>
          </w:p>
        </w:tc>
        <w:tc>
          <w:tcPr>
            <w:tcW w:w="1259" w:type="dxa"/>
            <w:vAlign w:val="center"/>
          </w:tcPr>
          <w:p w14:paraId="7BD804A2" w14:textId="77777777" w:rsidR="00580783" w:rsidRDefault="00580783" w:rsidP="00D549F6">
            <w:r w:rsidRPr="00602A83">
              <w:rPr>
                <w:rFonts w:hint="eastAsia"/>
              </w:rPr>
              <w:t>YWRQ</w:t>
            </w:r>
          </w:p>
        </w:tc>
        <w:tc>
          <w:tcPr>
            <w:tcW w:w="1268" w:type="dxa"/>
            <w:vAlign w:val="center"/>
          </w:tcPr>
          <w:p w14:paraId="2936C5B2" w14:textId="77777777" w:rsidR="00580783" w:rsidRPr="00C45958" w:rsidRDefault="00580783" w:rsidP="00D549F6">
            <w:r w:rsidRPr="00602A83">
              <w:rPr>
                <w:rFonts w:hint="eastAsia"/>
              </w:rPr>
              <w:t>Character</w:t>
            </w:r>
          </w:p>
        </w:tc>
        <w:tc>
          <w:tcPr>
            <w:tcW w:w="962" w:type="dxa"/>
            <w:vAlign w:val="center"/>
          </w:tcPr>
          <w:p w14:paraId="354B0778" w14:textId="77777777" w:rsidR="00580783" w:rsidRDefault="00580783" w:rsidP="00D549F6">
            <w:r w:rsidRPr="00602A83">
              <w:rPr>
                <w:rFonts w:hint="eastAsia"/>
              </w:rPr>
              <w:t>8</w:t>
            </w:r>
          </w:p>
        </w:tc>
        <w:tc>
          <w:tcPr>
            <w:tcW w:w="2954" w:type="dxa"/>
            <w:vAlign w:val="center"/>
          </w:tcPr>
          <w:p w14:paraId="1A6A5D37" w14:textId="77777777" w:rsidR="00580783" w:rsidRDefault="00580783" w:rsidP="00D549F6">
            <w:r w:rsidRPr="00602A83">
              <w:rPr>
                <w:rFonts w:hint="eastAsia"/>
              </w:rPr>
              <w:t>业务日期</w:t>
            </w:r>
          </w:p>
        </w:tc>
        <w:tc>
          <w:tcPr>
            <w:tcW w:w="2484" w:type="dxa"/>
            <w:vAlign w:val="center"/>
          </w:tcPr>
          <w:p w14:paraId="7D86B98E" w14:textId="77777777" w:rsidR="00580783" w:rsidRDefault="00580783" w:rsidP="00D549F6"/>
        </w:tc>
      </w:tr>
      <w:tr w:rsidR="00580783" w14:paraId="5C947ABD" w14:textId="77777777" w:rsidTr="00D549F6">
        <w:trPr>
          <w:trHeight w:val="415"/>
          <w:jc w:val="center"/>
        </w:trPr>
        <w:tc>
          <w:tcPr>
            <w:tcW w:w="537" w:type="dxa"/>
            <w:vAlign w:val="center"/>
          </w:tcPr>
          <w:p w14:paraId="17435D34" w14:textId="77777777" w:rsidR="00E70528" w:rsidRDefault="00E70528">
            <w:pPr>
              <w:pStyle w:val="ab"/>
              <w:numPr>
                <w:ilvl w:val="0"/>
                <w:numId w:val="126"/>
              </w:numPr>
              <w:ind w:firstLineChars="0"/>
              <w:jc w:val="center"/>
              <w:rPr>
                <w:b/>
              </w:rPr>
            </w:pPr>
          </w:p>
        </w:tc>
        <w:tc>
          <w:tcPr>
            <w:tcW w:w="1259" w:type="dxa"/>
            <w:vAlign w:val="center"/>
          </w:tcPr>
          <w:p w14:paraId="0E5B4532" w14:textId="77777777" w:rsidR="00580783" w:rsidRDefault="00580783" w:rsidP="00D549F6">
            <w:r w:rsidRPr="008C498F">
              <w:rPr>
                <w:rFonts w:hint="eastAsia"/>
              </w:rPr>
              <w:t>YWPZBS</w:t>
            </w:r>
          </w:p>
        </w:tc>
        <w:tc>
          <w:tcPr>
            <w:tcW w:w="1268" w:type="dxa"/>
            <w:vAlign w:val="center"/>
          </w:tcPr>
          <w:p w14:paraId="5E7A5692" w14:textId="77777777" w:rsidR="00580783" w:rsidRPr="00C45958" w:rsidRDefault="00580783" w:rsidP="00D549F6">
            <w:r w:rsidRPr="008C498F">
              <w:rPr>
                <w:rFonts w:hint="eastAsia"/>
              </w:rPr>
              <w:t>Character</w:t>
            </w:r>
          </w:p>
        </w:tc>
        <w:tc>
          <w:tcPr>
            <w:tcW w:w="962" w:type="dxa"/>
            <w:vAlign w:val="center"/>
          </w:tcPr>
          <w:p w14:paraId="1657FCDA" w14:textId="77777777" w:rsidR="00580783" w:rsidRDefault="00580783" w:rsidP="00D549F6">
            <w:r w:rsidRPr="008C498F">
              <w:rPr>
                <w:rFonts w:hint="eastAsia"/>
              </w:rPr>
              <w:t>1</w:t>
            </w:r>
          </w:p>
        </w:tc>
        <w:tc>
          <w:tcPr>
            <w:tcW w:w="2954" w:type="dxa"/>
            <w:vAlign w:val="center"/>
          </w:tcPr>
          <w:p w14:paraId="488BFA8E" w14:textId="77777777" w:rsidR="00580783" w:rsidRDefault="00580783" w:rsidP="00D549F6">
            <w:r w:rsidRPr="008C498F">
              <w:rPr>
                <w:rFonts w:hint="eastAsia"/>
              </w:rPr>
              <w:t>业务凭证报送标识</w:t>
            </w:r>
          </w:p>
        </w:tc>
        <w:tc>
          <w:tcPr>
            <w:tcW w:w="2484" w:type="dxa"/>
            <w:vAlign w:val="center"/>
          </w:tcPr>
          <w:p w14:paraId="3D17FEBD" w14:textId="77777777" w:rsidR="00580783" w:rsidRDefault="00580783" w:rsidP="00D549F6">
            <w:r w:rsidRPr="00C45958">
              <w:rPr>
                <w:rFonts w:hint="eastAsia"/>
              </w:rPr>
              <w:t>字典</w:t>
            </w:r>
            <w:r w:rsidRPr="00C45958">
              <w:rPr>
                <w:rFonts w:hint="eastAsia"/>
              </w:rPr>
              <w:t>(</w:t>
            </w:r>
            <w:r w:rsidRPr="008C498F">
              <w:rPr>
                <w:rFonts w:hint="eastAsia"/>
              </w:rPr>
              <w:t>YWPZBS</w:t>
            </w:r>
            <w:r w:rsidRPr="00C45958">
              <w:rPr>
                <w:rFonts w:hint="eastAsia"/>
              </w:rPr>
              <w:t>)</w:t>
            </w:r>
            <w:r>
              <w:rPr>
                <w:rFonts w:hint="eastAsia"/>
              </w:rPr>
              <w:t>，固定为‘</w:t>
            </w:r>
            <w:r>
              <w:rPr>
                <w:rFonts w:hint="eastAsia"/>
              </w:rPr>
              <w:t>N</w:t>
            </w:r>
            <w:r>
              <w:rPr>
                <w:rFonts w:hint="eastAsia"/>
              </w:rPr>
              <w:t>’</w:t>
            </w:r>
          </w:p>
        </w:tc>
      </w:tr>
      <w:tr w:rsidR="00580783" w14:paraId="48C7FFDA" w14:textId="77777777" w:rsidTr="00D549F6">
        <w:trPr>
          <w:trHeight w:val="415"/>
          <w:jc w:val="center"/>
        </w:trPr>
        <w:tc>
          <w:tcPr>
            <w:tcW w:w="537" w:type="dxa"/>
            <w:vAlign w:val="center"/>
          </w:tcPr>
          <w:p w14:paraId="47359BF2" w14:textId="77777777" w:rsidR="00E70528" w:rsidRDefault="00E70528">
            <w:pPr>
              <w:pStyle w:val="ab"/>
              <w:numPr>
                <w:ilvl w:val="0"/>
                <w:numId w:val="126"/>
              </w:numPr>
              <w:ind w:firstLineChars="0"/>
              <w:jc w:val="center"/>
              <w:rPr>
                <w:b/>
              </w:rPr>
            </w:pPr>
          </w:p>
        </w:tc>
        <w:tc>
          <w:tcPr>
            <w:tcW w:w="1259" w:type="dxa"/>
            <w:vAlign w:val="center"/>
          </w:tcPr>
          <w:p w14:paraId="6EAC7358" w14:textId="77777777" w:rsidR="00580783" w:rsidRDefault="00580783" w:rsidP="00D549F6">
            <w:r w:rsidRPr="00602A83">
              <w:rPr>
                <w:rFonts w:hint="eastAsia"/>
              </w:rPr>
              <w:t>JGDM</w:t>
            </w:r>
          </w:p>
        </w:tc>
        <w:tc>
          <w:tcPr>
            <w:tcW w:w="1268" w:type="dxa"/>
            <w:vAlign w:val="center"/>
          </w:tcPr>
          <w:p w14:paraId="68D1EE67" w14:textId="77777777" w:rsidR="00580783" w:rsidRPr="00C45958" w:rsidRDefault="00580783" w:rsidP="00D549F6">
            <w:r w:rsidRPr="00602A83">
              <w:rPr>
                <w:rFonts w:hint="eastAsia"/>
              </w:rPr>
              <w:t>Character</w:t>
            </w:r>
          </w:p>
        </w:tc>
        <w:tc>
          <w:tcPr>
            <w:tcW w:w="962" w:type="dxa"/>
            <w:vAlign w:val="center"/>
          </w:tcPr>
          <w:p w14:paraId="58B3D3F0" w14:textId="77777777" w:rsidR="00580783" w:rsidRDefault="00580783" w:rsidP="00D549F6">
            <w:r w:rsidRPr="00602A83">
              <w:rPr>
                <w:rFonts w:hint="eastAsia"/>
              </w:rPr>
              <w:t>4</w:t>
            </w:r>
          </w:p>
        </w:tc>
        <w:tc>
          <w:tcPr>
            <w:tcW w:w="2954" w:type="dxa"/>
            <w:vAlign w:val="center"/>
          </w:tcPr>
          <w:p w14:paraId="05D674F5" w14:textId="77777777" w:rsidR="00580783" w:rsidRDefault="00580783" w:rsidP="00D549F6">
            <w:r w:rsidRPr="00602A83">
              <w:rPr>
                <w:rFonts w:hint="eastAsia"/>
              </w:rPr>
              <w:t>结果代码</w:t>
            </w:r>
          </w:p>
        </w:tc>
        <w:tc>
          <w:tcPr>
            <w:tcW w:w="2484" w:type="dxa"/>
            <w:vAlign w:val="center"/>
          </w:tcPr>
          <w:p w14:paraId="0F519B85" w14:textId="77777777" w:rsidR="00580783" w:rsidRDefault="00580783" w:rsidP="00D549F6"/>
        </w:tc>
      </w:tr>
      <w:tr w:rsidR="00580783" w14:paraId="5D74589A" w14:textId="77777777" w:rsidTr="00D549F6">
        <w:trPr>
          <w:trHeight w:val="415"/>
          <w:jc w:val="center"/>
        </w:trPr>
        <w:tc>
          <w:tcPr>
            <w:tcW w:w="537" w:type="dxa"/>
            <w:vAlign w:val="center"/>
          </w:tcPr>
          <w:p w14:paraId="3BAF336D" w14:textId="77777777" w:rsidR="00E70528" w:rsidRDefault="00E70528">
            <w:pPr>
              <w:pStyle w:val="ab"/>
              <w:numPr>
                <w:ilvl w:val="0"/>
                <w:numId w:val="126"/>
              </w:numPr>
              <w:ind w:firstLineChars="0"/>
              <w:jc w:val="center"/>
              <w:rPr>
                <w:b/>
              </w:rPr>
            </w:pPr>
          </w:p>
        </w:tc>
        <w:tc>
          <w:tcPr>
            <w:tcW w:w="1259" w:type="dxa"/>
            <w:vAlign w:val="center"/>
          </w:tcPr>
          <w:p w14:paraId="4B549F49" w14:textId="77777777" w:rsidR="00580783" w:rsidRDefault="00580783" w:rsidP="00D549F6">
            <w:r w:rsidRPr="00602A83">
              <w:rPr>
                <w:rFonts w:hint="eastAsia"/>
              </w:rPr>
              <w:t>JGSM</w:t>
            </w:r>
          </w:p>
        </w:tc>
        <w:tc>
          <w:tcPr>
            <w:tcW w:w="1268" w:type="dxa"/>
            <w:vAlign w:val="center"/>
          </w:tcPr>
          <w:p w14:paraId="086F8053" w14:textId="77777777" w:rsidR="00580783" w:rsidRPr="00C45958" w:rsidRDefault="00580783" w:rsidP="00D549F6">
            <w:r w:rsidRPr="00602A83">
              <w:rPr>
                <w:rFonts w:hint="eastAsia"/>
              </w:rPr>
              <w:t>Character</w:t>
            </w:r>
          </w:p>
        </w:tc>
        <w:tc>
          <w:tcPr>
            <w:tcW w:w="962" w:type="dxa"/>
            <w:vAlign w:val="center"/>
          </w:tcPr>
          <w:p w14:paraId="389AAA99" w14:textId="77777777" w:rsidR="00580783" w:rsidRDefault="00580783" w:rsidP="00D549F6">
            <w:r w:rsidRPr="00602A83">
              <w:rPr>
                <w:rFonts w:hint="eastAsia"/>
              </w:rPr>
              <w:t>40</w:t>
            </w:r>
          </w:p>
        </w:tc>
        <w:tc>
          <w:tcPr>
            <w:tcW w:w="2954" w:type="dxa"/>
            <w:vAlign w:val="center"/>
          </w:tcPr>
          <w:p w14:paraId="208F7D23" w14:textId="77777777" w:rsidR="00580783" w:rsidRDefault="00580783" w:rsidP="00D549F6">
            <w:r w:rsidRPr="00602A83">
              <w:rPr>
                <w:rFonts w:hint="eastAsia"/>
              </w:rPr>
              <w:t>结果说明</w:t>
            </w:r>
          </w:p>
        </w:tc>
        <w:tc>
          <w:tcPr>
            <w:tcW w:w="2484" w:type="dxa"/>
            <w:vAlign w:val="center"/>
          </w:tcPr>
          <w:p w14:paraId="3BC05B1E" w14:textId="77777777" w:rsidR="00580783" w:rsidRDefault="00580783" w:rsidP="00D549F6"/>
        </w:tc>
      </w:tr>
    </w:tbl>
    <w:p w14:paraId="5377E974" w14:textId="77777777" w:rsidR="00580783" w:rsidRPr="00E20743" w:rsidRDefault="00580783" w:rsidP="00580783">
      <w:pPr>
        <w:rPr>
          <w:b/>
          <w:sz w:val="24"/>
          <w:szCs w:val="24"/>
        </w:rPr>
      </w:pPr>
    </w:p>
    <w:p w14:paraId="3A43FB5B" w14:textId="77777777" w:rsidR="00464400" w:rsidRDefault="00464400" w:rsidP="00464400">
      <w:pPr>
        <w:pStyle w:val="2"/>
        <w:numPr>
          <w:ilvl w:val="0"/>
          <w:numId w:val="3"/>
        </w:numPr>
      </w:pPr>
      <w:bookmarkStart w:id="241" w:name="_Toc3820404"/>
      <w:r>
        <w:rPr>
          <w:rFonts w:hint="eastAsia"/>
        </w:rPr>
        <w:t>产品客户一码通账户开立</w:t>
      </w:r>
      <w:r w:rsidR="00CA1840">
        <w:rPr>
          <w:rFonts w:hint="eastAsia"/>
        </w:rPr>
        <w:t>（未启用）</w:t>
      </w:r>
      <w:bookmarkEnd w:id="241"/>
    </w:p>
    <w:p w14:paraId="5D0EA155" w14:textId="77777777" w:rsidR="00464400" w:rsidRDefault="00464400" w:rsidP="00464400">
      <w:pPr>
        <w:rPr>
          <w:sz w:val="24"/>
          <w:szCs w:val="24"/>
        </w:rPr>
      </w:pPr>
    </w:p>
    <w:p w14:paraId="15501A77" w14:textId="77777777" w:rsidR="006019D9" w:rsidRDefault="006019D9" w:rsidP="006019D9">
      <w:pPr>
        <w:rPr>
          <w:sz w:val="24"/>
          <w:szCs w:val="24"/>
        </w:rPr>
      </w:pPr>
    </w:p>
    <w:p w14:paraId="3D13FFE0" w14:textId="77777777" w:rsidR="006019D9" w:rsidRPr="00700250" w:rsidRDefault="006019D9" w:rsidP="006019D9">
      <w:pPr>
        <w:rPr>
          <w:sz w:val="24"/>
          <w:szCs w:val="28"/>
        </w:rPr>
      </w:pPr>
      <w:r w:rsidRPr="00700250">
        <w:rPr>
          <w:sz w:val="24"/>
          <w:szCs w:val="28"/>
        </w:rPr>
        <w:t>ServiceDomain = “CSDCC           ”</w:t>
      </w:r>
    </w:p>
    <w:p w14:paraId="434C1A81" w14:textId="77777777" w:rsidR="006019D9" w:rsidRPr="00CF341F" w:rsidRDefault="006019D9" w:rsidP="006019D9">
      <w:pPr>
        <w:rPr>
          <w:sz w:val="24"/>
          <w:szCs w:val="28"/>
        </w:rPr>
      </w:pPr>
      <w:r w:rsidRPr="00700250">
        <w:rPr>
          <w:sz w:val="24"/>
          <w:szCs w:val="28"/>
        </w:rPr>
        <w:t>ServiceName = “UAPSRV          ”</w:t>
      </w:r>
    </w:p>
    <w:p w14:paraId="59A19071" w14:textId="77777777" w:rsidR="006019D9" w:rsidRDefault="006019D9" w:rsidP="006019D9">
      <w:pPr>
        <w:rPr>
          <w:sz w:val="24"/>
          <w:szCs w:val="24"/>
        </w:rPr>
      </w:pPr>
    </w:p>
    <w:p w14:paraId="262F2721" w14:textId="77777777" w:rsidR="00464400" w:rsidRPr="00700250" w:rsidRDefault="00464400" w:rsidP="00980985">
      <w:pPr>
        <w:rPr>
          <w:sz w:val="24"/>
          <w:szCs w:val="24"/>
        </w:rPr>
      </w:pPr>
      <w:r>
        <w:rPr>
          <w:sz w:val="24"/>
          <w:szCs w:val="24"/>
        </w:rPr>
        <w:t>ServiceType = “</w:t>
      </w:r>
      <w:r>
        <w:rPr>
          <w:rFonts w:hint="eastAsia"/>
          <w:sz w:val="24"/>
          <w:szCs w:val="24"/>
        </w:rPr>
        <w:t>22</w:t>
      </w:r>
      <w:r w:rsidRPr="00700250">
        <w:rPr>
          <w:sz w:val="24"/>
          <w:szCs w:val="24"/>
        </w:rPr>
        <w:t>”</w:t>
      </w:r>
    </w:p>
    <w:p w14:paraId="79FCDBED" w14:textId="77777777" w:rsidR="00464400" w:rsidRDefault="00464400" w:rsidP="00464400"/>
    <w:p w14:paraId="748E031D" w14:textId="77777777" w:rsidR="00464400" w:rsidRPr="00271B22" w:rsidRDefault="00464400" w:rsidP="00464400">
      <w:pPr>
        <w:rPr>
          <w:b/>
          <w:sz w:val="30"/>
          <w:szCs w:val="30"/>
        </w:rPr>
      </w:pPr>
      <w:r w:rsidRPr="00271B22">
        <w:rPr>
          <w:rFonts w:hint="eastAsia"/>
          <w:b/>
          <w:sz w:val="30"/>
          <w:szCs w:val="30"/>
        </w:rPr>
        <w:t>请求：</w:t>
      </w:r>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464400" w14:paraId="2B4DA165" w14:textId="77777777" w:rsidTr="00365E65">
        <w:trPr>
          <w:trHeight w:val="534"/>
          <w:jc w:val="center"/>
        </w:trPr>
        <w:tc>
          <w:tcPr>
            <w:tcW w:w="537" w:type="dxa"/>
            <w:shd w:val="clear" w:color="auto" w:fill="FFC000"/>
            <w:vAlign w:val="center"/>
          </w:tcPr>
          <w:p w14:paraId="071A5EA8" w14:textId="77777777" w:rsidR="00464400" w:rsidRPr="00455B38" w:rsidRDefault="00464400" w:rsidP="00365E65">
            <w:pPr>
              <w:jc w:val="center"/>
              <w:rPr>
                <w:b/>
                <w:sz w:val="24"/>
                <w:szCs w:val="24"/>
              </w:rPr>
            </w:pPr>
            <w:r w:rsidRPr="00455B38">
              <w:rPr>
                <w:rFonts w:hint="eastAsia"/>
                <w:b/>
                <w:sz w:val="24"/>
                <w:szCs w:val="24"/>
              </w:rPr>
              <w:t>NO</w:t>
            </w:r>
          </w:p>
        </w:tc>
        <w:tc>
          <w:tcPr>
            <w:tcW w:w="1259" w:type="dxa"/>
            <w:shd w:val="clear" w:color="auto" w:fill="FFC000"/>
            <w:vAlign w:val="center"/>
          </w:tcPr>
          <w:p w14:paraId="19AE14E5" w14:textId="77777777" w:rsidR="00464400" w:rsidRPr="00455B38" w:rsidRDefault="00464400" w:rsidP="00365E65">
            <w:pPr>
              <w:jc w:val="center"/>
              <w:rPr>
                <w:b/>
                <w:sz w:val="24"/>
                <w:szCs w:val="24"/>
              </w:rPr>
            </w:pPr>
            <w:r w:rsidRPr="00455B38">
              <w:rPr>
                <w:rFonts w:hint="eastAsia"/>
                <w:b/>
                <w:sz w:val="24"/>
                <w:szCs w:val="24"/>
              </w:rPr>
              <w:t>字段</w:t>
            </w:r>
          </w:p>
        </w:tc>
        <w:tc>
          <w:tcPr>
            <w:tcW w:w="1268" w:type="dxa"/>
            <w:shd w:val="clear" w:color="auto" w:fill="FFC000"/>
            <w:vAlign w:val="center"/>
          </w:tcPr>
          <w:p w14:paraId="46646211" w14:textId="77777777" w:rsidR="00464400" w:rsidRPr="00455B38" w:rsidRDefault="00464400" w:rsidP="00365E65">
            <w:pPr>
              <w:jc w:val="center"/>
              <w:rPr>
                <w:b/>
                <w:sz w:val="24"/>
                <w:szCs w:val="24"/>
              </w:rPr>
            </w:pPr>
            <w:r w:rsidRPr="00455B38">
              <w:rPr>
                <w:rFonts w:hint="eastAsia"/>
                <w:b/>
                <w:sz w:val="24"/>
                <w:szCs w:val="24"/>
              </w:rPr>
              <w:t>类型</w:t>
            </w:r>
          </w:p>
        </w:tc>
        <w:tc>
          <w:tcPr>
            <w:tcW w:w="962" w:type="dxa"/>
            <w:shd w:val="clear" w:color="auto" w:fill="FFC000"/>
            <w:vAlign w:val="center"/>
          </w:tcPr>
          <w:p w14:paraId="14130DF4" w14:textId="77777777" w:rsidR="00464400" w:rsidRPr="00455B38" w:rsidRDefault="00464400" w:rsidP="00365E65">
            <w:pPr>
              <w:jc w:val="center"/>
              <w:rPr>
                <w:b/>
                <w:sz w:val="24"/>
                <w:szCs w:val="24"/>
              </w:rPr>
            </w:pPr>
            <w:r w:rsidRPr="00455B38">
              <w:rPr>
                <w:rFonts w:hint="eastAsia"/>
                <w:b/>
                <w:sz w:val="24"/>
                <w:szCs w:val="24"/>
              </w:rPr>
              <w:t>长度</w:t>
            </w:r>
          </w:p>
        </w:tc>
        <w:tc>
          <w:tcPr>
            <w:tcW w:w="2954" w:type="dxa"/>
            <w:shd w:val="clear" w:color="auto" w:fill="FFC000"/>
            <w:vAlign w:val="center"/>
          </w:tcPr>
          <w:p w14:paraId="3A0B1312" w14:textId="77777777" w:rsidR="00464400" w:rsidRPr="00455B38" w:rsidRDefault="00464400" w:rsidP="00365E65">
            <w:pPr>
              <w:jc w:val="center"/>
              <w:rPr>
                <w:b/>
                <w:sz w:val="24"/>
                <w:szCs w:val="24"/>
              </w:rPr>
            </w:pPr>
            <w:r w:rsidRPr="00455B38">
              <w:rPr>
                <w:rFonts w:hint="eastAsia"/>
                <w:b/>
                <w:sz w:val="24"/>
                <w:szCs w:val="24"/>
              </w:rPr>
              <w:t>字段名称</w:t>
            </w:r>
          </w:p>
        </w:tc>
        <w:tc>
          <w:tcPr>
            <w:tcW w:w="2484" w:type="dxa"/>
            <w:shd w:val="clear" w:color="auto" w:fill="FFC000"/>
            <w:vAlign w:val="center"/>
          </w:tcPr>
          <w:p w14:paraId="55E773AD" w14:textId="77777777" w:rsidR="00464400" w:rsidRPr="00455B38" w:rsidRDefault="00464400" w:rsidP="00365E65">
            <w:pPr>
              <w:jc w:val="center"/>
              <w:rPr>
                <w:b/>
                <w:sz w:val="24"/>
                <w:szCs w:val="24"/>
              </w:rPr>
            </w:pPr>
            <w:r>
              <w:rPr>
                <w:rFonts w:hint="eastAsia"/>
                <w:b/>
                <w:sz w:val="24"/>
                <w:szCs w:val="24"/>
              </w:rPr>
              <w:t>备注</w:t>
            </w:r>
          </w:p>
        </w:tc>
      </w:tr>
      <w:tr w:rsidR="00464400" w14:paraId="7B20C39E" w14:textId="77777777" w:rsidTr="00365E65">
        <w:trPr>
          <w:trHeight w:val="415"/>
          <w:jc w:val="center"/>
        </w:trPr>
        <w:tc>
          <w:tcPr>
            <w:tcW w:w="537" w:type="dxa"/>
            <w:vAlign w:val="center"/>
          </w:tcPr>
          <w:p w14:paraId="5C356898" w14:textId="77777777" w:rsidR="004F4109" w:rsidRDefault="004F4109">
            <w:pPr>
              <w:pStyle w:val="ab"/>
              <w:numPr>
                <w:ilvl w:val="0"/>
                <w:numId w:val="132"/>
              </w:numPr>
              <w:ind w:firstLineChars="0"/>
              <w:jc w:val="center"/>
              <w:rPr>
                <w:b/>
                <w:bCs/>
                <w:kern w:val="44"/>
                <w:sz w:val="44"/>
                <w:szCs w:val="44"/>
              </w:rPr>
            </w:pPr>
          </w:p>
        </w:tc>
        <w:tc>
          <w:tcPr>
            <w:tcW w:w="1259" w:type="dxa"/>
            <w:vAlign w:val="center"/>
          </w:tcPr>
          <w:p w14:paraId="07FA854F" w14:textId="77777777" w:rsidR="00464400" w:rsidRPr="00C45958" w:rsidRDefault="00464400" w:rsidP="00365E65">
            <w:r>
              <w:rPr>
                <w:rFonts w:hint="eastAsia"/>
              </w:rPr>
              <w:t>YWLSH</w:t>
            </w:r>
          </w:p>
        </w:tc>
        <w:tc>
          <w:tcPr>
            <w:tcW w:w="1268" w:type="dxa"/>
            <w:vAlign w:val="center"/>
          </w:tcPr>
          <w:p w14:paraId="30D8E55E" w14:textId="77777777" w:rsidR="00464400" w:rsidRPr="00C45958" w:rsidRDefault="00464400" w:rsidP="00365E65">
            <w:r w:rsidRPr="00C45958">
              <w:rPr>
                <w:rFonts w:hint="eastAsia"/>
              </w:rPr>
              <w:t>Character</w:t>
            </w:r>
          </w:p>
        </w:tc>
        <w:tc>
          <w:tcPr>
            <w:tcW w:w="962" w:type="dxa"/>
            <w:vAlign w:val="center"/>
          </w:tcPr>
          <w:p w14:paraId="0BE40D6F" w14:textId="77777777" w:rsidR="00464400" w:rsidRPr="00C45958" w:rsidRDefault="00464400" w:rsidP="00365E65">
            <w:r>
              <w:rPr>
                <w:rFonts w:hint="eastAsia"/>
              </w:rPr>
              <w:t>10</w:t>
            </w:r>
          </w:p>
        </w:tc>
        <w:tc>
          <w:tcPr>
            <w:tcW w:w="2954" w:type="dxa"/>
            <w:vAlign w:val="center"/>
          </w:tcPr>
          <w:p w14:paraId="46E41D56" w14:textId="77777777" w:rsidR="00464400" w:rsidRPr="00C45958" w:rsidRDefault="00464400" w:rsidP="00365E65">
            <w:r>
              <w:rPr>
                <w:rFonts w:hint="eastAsia"/>
              </w:rPr>
              <w:t>业务流水号</w:t>
            </w:r>
          </w:p>
        </w:tc>
        <w:tc>
          <w:tcPr>
            <w:tcW w:w="2484" w:type="dxa"/>
            <w:vAlign w:val="center"/>
          </w:tcPr>
          <w:p w14:paraId="3846470E" w14:textId="77777777" w:rsidR="00464400" w:rsidRDefault="00464400" w:rsidP="00365E65">
            <w:r>
              <w:rPr>
                <w:rFonts w:hint="eastAsia"/>
              </w:rPr>
              <w:t>必填</w:t>
            </w:r>
          </w:p>
        </w:tc>
      </w:tr>
      <w:tr w:rsidR="00464400" w14:paraId="41762AB5" w14:textId="77777777" w:rsidTr="00365E65">
        <w:trPr>
          <w:trHeight w:val="415"/>
          <w:jc w:val="center"/>
        </w:trPr>
        <w:tc>
          <w:tcPr>
            <w:tcW w:w="537" w:type="dxa"/>
            <w:vAlign w:val="center"/>
          </w:tcPr>
          <w:p w14:paraId="32FD74F1" w14:textId="77777777" w:rsidR="004F4109" w:rsidRDefault="004F4109">
            <w:pPr>
              <w:pStyle w:val="ab"/>
              <w:numPr>
                <w:ilvl w:val="0"/>
                <w:numId w:val="132"/>
              </w:numPr>
              <w:ind w:firstLineChars="0"/>
              <w:jc w:val="center"/>
              <w:rPr>
                <w:b/>
                <w:bCs/>
                <w:sz w:val="32"/>
                <w:szCs w:val="32"/>
              </w:rPr>
            </w:pPr>
          </w:p>
        </w:tc>
        <w:tc>
          <w:tcPr>
            <w:tcW w:w="1259" w:type="dxa"/>
            <w:vAlign w:val="center"/>
          </w:tcPr>
          <w:p w14:paraId="407C14CC" w14:textId="77777777" w:rsidR="00464400" w:rsidRPr="00C45958" w:rsidRDefault="00464400" w:rsidP="00365E65">
            <w:r w:rsidRPr="00C45958">
              <w:rPr>
                <w:rFonts w:hint="eastAsia"/>
              </w:rPr>
              <w:t>KHMC</w:t>
            </w:r>
          </w:p>
        </w:tc>
        <w:tc>
          <w:tcPr>
            <w:tcW w:w="1268" w:type="dxa"/>
            <w:vAlign w:val="center"/>
          </w:tcPr>
          <w:p w14:paraId="7336A861" w14:textId="77777777" w:rsidR="00464400" w:rsidRPr="00C45958" w:rsidRDefault="00464400" w:rsidP="00365E65">
            <w:r w:rsidRPr="00C45958">
              <w:rPr>
                <w:rFonts w:hint="eastAsia"/>
              </w:rPr>
              <w:t>Character</w:t>
            </w:r>
          </w:p>
        </w:tc>
        <w:tc>
          <w:tcPr>
            <w:tcW w:w="962" w:type="dxa"/>
            <w:vAlign w:val="center"/>
          </w:tcPr>
          <w:p w14:paraId="12E67C04" w14:textId="77777777" w:rsidR="00464400" w:rsidRPr="00C45958" w:rsidRDefault="00464400" w:rsidP="00365E65">
            <w:r>
              <w:rPr>
                <w:rFonts w:hint="eastAsia"/>
              </w:rPr>
              <w:t>120</w:t>
            </w:r>
          </w:p>
        </w:tc>
        <w:tc>
          <w:tcPr>
            <w:tcW w:w="2954" w:type="dxa"/>
            <w:vAlign w:val="center"/>
          </w:tcPr>
          <w:p w14:paraId="2F3052C9" w14:textId="77777777" w:rsidR="00464400" w:rsidRPr="00C45958" w:rsidRDefault="00464400" w:rsidP="00365E65">
            <w:r w:rsidRPr="00C45958">
              <w:rPr>
                <w:rFonts w:hint="eastAsia"/>
              </w:rPr>
              <w:t>客户名称</w:t>
            </w:r>
          </w:p>
        </w:tc>
        <w:tc>
          <w:tcPr>
            <w:tcW w:w="2484" w:type="dxa"/>
            <w:vAlign w:val="center"/>
          </w:tcPr>
          <w:p w14:paraId="6BE4BEBC" w14:textId="77777777" w:rsidR="00464400" w:rsidRPr="00C45958" w:rsidRDefault="00464400" w:rsidP="00365E65">
            <w:r>
              <w:rPr>
                <w:rFonts w:hint="eastAsia"/>
              </w:rPr>
              <w:t>必填</w:t>
            </w:r>
          </w:p>
        </w:tc>
      </w:tr>
      <w:tr w:rsidR="00464400" w14:paraId="5C0DD6FB" w14:textId="77777777" w:rsidTr="00365E65">
        <w:trPr>
          <w:trHeight w:val="415"/>
          <w:jc w:val="center"/>
        </w:trPr>
        <w:tc>
          <w:tcPr>
            <w:tcW w:w="537" w:type="dxa"/>
            <w:vAlign w:val="center"/>
          </w:tcPr>
          <w:p w14:paraId="6D5137B2" w14:textId="77777777" w:rsidR="004F4109" w:rsidRDefault="004F4109">
            <w:pPr>
              <w:pStyle w:val="ab"/>
              <w:numPr>
                <w:ilvl w:val="0"/>
                <w:numId w:val="132"/>
              </w:numPr>
              <w:ind w:firstLineChars="0"/>
              <w:jc w:val="center"/>
              <w:rPr>
                <w:b/>
                <w:bCs/>
                <w:sz w:val="32"/>
                <w:szCs w:val="32"/>
              </w:rPr>
            </w:pPr>
          </w:p>
        </w:tc>
        <w:tc>
          <w:tcPr>
            <w:tcW w:w="1259" w:type="dxa"/>
            <w:vAlign w:val="center"/>
          </w:tcPr>
          <w:p w14:paraId="5FD28E9D" w14:textId="77777777" w:rsidR="00464400" w:rsidRPr="00C45958" w:rsidRDefault="00464400" w:rsidP="00365E65">
            <w:r w:rsidRPr="00C45958">
              <w:rPr>
                <w:rFonts w:hint="eastAsia"/>
              </w:rPr>
              <w:t>KHLB</w:t>
            </w:r>
          </w:p>
        </w:tc>
        <w:tc>
          <w:tcPr>
            <w:tcW w:w="1268" w:type="dxa"/>
            <w:vAlign w:val="center"/>
          </w:tcPr>
          <w:p w14:paraId="2BB60D0E" w14:textId="77777777" w:rsidR="00464400" w:rsidRPr="00C45958" w:rsidRDefault="00464400" w:rsidP="00365E65">
            <w:r w:rsidRPr="00C45958">
              <w:rPr>
                <w:rFonts w:hint="eastAsia"/>
              </w:rPr>
              <w:t>Character</w:t>
            </w:r>
          </w:p>
        </w:tc>
        <w:tc>
          <w:tcPr>
            <w:tcW w:w="962" w:type="dxa"/>
            <w:vAlign w:val="center"/>
          </w:tcPr>
          <w:p w14:paraId="021F9AC5" w14:textId="77777777" w:rsidR="00464400" w:rsidRPr="00C45958" w:rsidRDefault="00464400" w:rsidP="00365E65">
            <w:r w:rsidRPr="00C45958">
              <w:rPr>
                <w:rFonts w:hint="eastAsia"/>
              </w:rPr>
              <w:t>1</w:t>
            </w:r>
          </w:p>
        </w:tc>
        <w:tc>
          <w:tcPr>
            <w:tcW w:w="2954" w:type="dxa"/>
            <w:vAlign w:val="center"/>
          </w:tcPr>
          <w:p w14:paraId="11813263" w14:textId="77777777" w:rsidR="00464400" w:rsidRPr="00C45958" w:rsidRDefault="00464400" w:rsidP="00365E65">
            <w:r w:rsidRPr="00C45958">
              <w:rPr>
                <w:rFonts w:hint="eastAsia"/>
              </w:rPr>
              <w:t>客户类别</w:t>
            </w:r>
          </w:p>
        </w:tc>
        <w:tc>
          <w:tcPr>
            <w:tcW w:w="2484" w:type="dxa"/>
            <w:vAlign w:val="center"/>
          </w:tcPr>
          <w:p w14:paraId="2476CA00" w14:textId="77777777" w:rsidR="00464400" w:rsidRDefault="00464400" w:rsidP="00365E65">
            <w:r>
              <w:rPr>
                <w:rFonts w:hint="eastAsia"/>
              </w:rPr>
              <w:t>必填，</w:t>
            </w:r>
            <w:r w:rsidRPr="00C45958">
              <w:rPr>
                <w:rFonts w:hint="eastAsia"/>
              </w:rPr>
              <w:t>字典</w:t>
            </w:r>
            <w:r w:rsidRPr="00C45958">
              <w:rPr>
                <w:rFonts w:hint="eastAsia"/>
              </w:rPr>
              <w:t>(KHLB)</w:t>
            </w:r>
          </w:p>
          <w:p w14:paraId="7C3017CC" w14:textId="77777777" w:rsidR="00464400" w:rsidRPr="00C45958" w:rsidRDefault="00464400" w:rsidP="00365E65">
            <w:r>
              <w:rPr>
                <w:rFonts w:hint="eastAsia"/>
              </w:rPr>
              <w:t>只允许申报“</w:t>
            </w:r>
            <w:r w:rsidRPr="001A7AF0">
              <w:rPr>
                <w:rFonts w:hint="eastAsia"/>
              </w:rPr>
              <w:t xml:space="preserve">2 </w:t>
            </w:r>
            <w:r w:rsidRPr="001A7AF0">
              <w:rPr>
                <w:rFonts w:hint="eastAsia"/>
              </w:rPr>
              <w:t>产品客户</w:t>
            </w:r>
            <w:r>
              <w:rPr>
                <w:rFonts w:hint="eastAsia"/>
              </w:rPr>
              <w:t>”</w:t>
            </w:r>
            <w:r w:rsidRPr="001A7AF0">
              <w:rPr>
                <w:rFonts w:hint="eastAsia"/>
              </w:rPr>
              <w:t>、</w:t>
            </w:r>
            <w:r>
              <w:rPr>
                <w:rFonts w:hint="eastAsia"/>
              </w:rPr>
              <w:t>不允许申报“</w:t>
            </w:r>
            <w:r w:rsidRPr="001A7AF0">
              <w:rPr>
                <w:rFonts w:hint="eastAsia"/>
              </w:rPr>
              <w:t xml:space="preserve">0 </w:t>
            </w:r>
            <w:r w:rsidRPr="001A7AF0">
              <w:rPr>
                <w:rFonts w:hint="eastAsia"/>
              </w:rPr>
              <w:t>个人客户、</w:t>
            </w:r>
            <w:r w:rsidRPr="001A7AF0">
              <w:rPr>
                <w:rFonts w:hint="eastAsia"/>
              </w:rPr>
              <w:t xml:space="preserve">1 </w:t>
            </w:r>
            <w:r w:rsidRPr="001A7AF0">
              <w:rPr>
                <w:rFonts w:hint="eastAsia"/>
              </w:rPr>
              <w:t>机构客户</w:t>
            </w:r>
            <w:r>
              <w:rPr>
                <w:rFonts w:hint="eastAsia"/>
              </w:rPr>
              <w:t>”</w:t>
            </w:r>
          </w:p>
        </w:tc>
      </w:tr>
      <w:tr w:rsidR="00464400" w14:paraId="22B2AC35" w14:textId="77777777" w:rsidTr="00365E65">
        <w:trPr>
          <w:trHeight w:val="415"/>
          <w:jc w:val="center"/>
        </w:trPr>
        <w:tc>
          <w:tcPr>
            <w:tcW w:w="537" w:type="dxa"/>
            <w:vAlign w:val="center"/>
          </w:tcPr>
          <w:p w14:paraId="19FD4E5A" w14:textId="77777777" w:rsidR="004F4109" w:rsidRDefault="004F4109">
            <w:pPr>
              <w:pStyle w:val="ab"/>
              <w:numPr>
                <w:ilvl w:val="0"/>
                <w:numId w:val="132"/>
              </w:numPr>
              <w:ind w:firstLineChars="0"/>
              <w:jc w:val="center"/>
              <w:rPr>
                <w:b/>
                <w:bCs/>
                <w:sz w:val="32"/>
                <w:szCs w:val="32"/>
              </w:rPr>
            </w:pPr>
          </w:p>
        </w:tc>
        <w:tc>
          <w:tcPr>
            <w:tcW w:w="1259" w:type="dxa"/>
            <w:vAlign w:val="center"/>
          </w:tcPr>
          <w:p w14:paraId="25B38D24" w14:textId="77777777" w:rsidR="00464400" w:rsidRPr="00C45958" w:rsidRDefault="00464400" w:rsidP="00365E65">
            <w:r w:rsidRPr="00C45958">
              <w:rPr>
                <w:rFonts w:hint="eastAsia"/>
              </w:rPr>
              <w:t>GJDM</w:t>
            </w:r>
          </w:p>
        </w:tc>
        <w:tc>
          <w:tcPr>
            <w:tcW w:w="1268" w:type="dxa"/>
            <w:vAlign w:val="center"/>
          </w:tcPr>
          <w:p w14:paraId="743A6BA0" w14:textId="77777777" w:rsidR="00464400" w:rsidRPr="00C45958" w:rsidRDefault="00464400" w:rsidP="00365E65">
            <w:r w:rsidRPr="00C45958">
              <w:rPr>
                <w:rFonts w:hint="eastAsia"/>
              </w:rPr>
              <w:t>Character</w:t>
            </w:r>
          </w:p>
        </w:tc>
        <w:tc>
          <w:tcPr>
            <w:tcW w:w="962" w:type="dxa"/>
            <w:vAlign w:val="center"/>
          </w:tcPr>
          <w:p w14:paraId="003FD942" w14:textId="77777777" w:rsidR="00464400" w:rsidRPr="00C45958" w:rsidRDefault="00464400" w:rsidP="00365E65">
            <w:r w:rsidRPr="00C45958">
              <w:rPr>
                <w:rFonts w:hint="eastAsia"/>
              </w:rPr>
              <w:t>3</w:t>
            </w:r>
          </w:p>
        </w:tc>
        <w:tc>
          <w:tcPr>
            <w:tcW w:w="2954" w:type="dxa"/>
            <w:vAlign w:val="center"/>
          </w:tcPr>
          <w:p w14:paraId="2C7E5D78" w14:textId="77777777" w:rsidR="00464400" w:rsidRPr="00C45958" w:rsidRDefault="00464400" w:rsidP="00365E65">
            <w:r w:rsidRPr="00C45958">
              <w:rPr>
                <w:rFonts w:hint="eastAsia"/>
              </w:rPr>
              <w:t>国籍</w:t>
            </w:r>
            <w:r w:rsidRPr="00C45958">
              <w:rPr>
                <w:rFonts w:hint="eastAsia"/>
              </w:rPr>
              <w:t>/</w:t>
            </w:r>
            <w:r w:rsidRPr="00C45958">
              <w:rPr>
                <w:rFonts w:hint="eastAsia"/>
              </w:rPr>
              <w:t>地区代码</w:t>
            </w:r>
          </w:p>
        </w:tc>
        <w:tc>
          <w:tcPr>
            <w:tcW w:w="2484" w:type="dxa"/>
            <w:vAlign w:val="center"/>
          </w:tcPr>
          <w:p w14:paraId="06D489AF" w14:textId="77777777" w:rsidR="00464400" w:rsidRPr="00C45958" w:rsidRDefault="00464400" w:rsidP="00365E65">
            <w:r>
              <w:rPr>
                <w:rFonts w:hint="eastAsia"/>
              </w:rPr>
              <w:t>必填，</w:t>
            </w:r>
            <w:r w:rsidRPr="00C45958">
              <w:rPr>
                <w:rFonts w:hint="eastAsia"/>
              </w:rPr>
              <w:t>字典</w:t>
            </w:r>
            <w:r w:rsidRPr="00C45958">
              <w:rPr>
                <w:rFonts w:hint="eastAsia"/>
              </w:rPr>
              <w:t>(GJDM)</w:t>
            </w:r>
          </w:p>
        </w:tc>
      </w:tr>
      <w:tr w:rsidR="00464400" w14:paraId="58E638AC" w14:textId="77777777" w:rsidTr="00365E65">
        <w:trPr>
          <w:trHeight w:val="415"/>
          <w:jc w:val="center"/>
        </w:trPr>
        <w:tc>
          <w:tcPr>
            <w:tcW w:w="537" w:type="dxa"/>
            <w:vAlign w:val="center"/>
          </w:tcPr>
          <w:p w14:paraId="3B85387C" w14:textId="77777777" w:rsidR="004F4109" w:rsidRDefault="004F4109">
            <w:pPr>
              <w:pStyle w:val="ab"/>
              <w:numPr>
                <w:ilvl w:val="0"/>
                <w:numId w:val="132"/>
              </w:numPr>
              <w:ind w:firstLineChars="0"/>
              <w:jc w:val="center"/>
              <w:rPr>
                <w:b/>
                <w:bCs/>
                <w:sz w:val="32"/>
                <w:szCs w:val="32"/>
              </w:rPr>
            </w:pPr>
          </w:p>
        </w:tc>
        <w:tc>
          <w:tcPr>
            <w:tcW w:w="1259" w:type="dxa"/>
            <w:vAlign w:val="center"/>
          </w:tcPr>
          <w:p w14:paraId="00D4AE9D" w14:textId="77777777" w:rsidR="00464400" w:rsidRPr="00C45958" w:rsidRDefault="00464400" w:rsidP="00365E65">
            <w:r w:rsidRPr="00C45958">
              <w:rPr>
                <w:rFonts w:hint="eastAsia"/>
              </w:rPr>
              <w:t>ZJLB</w:t>
            </w:r>
          </w:p>
        </w:tc>
        <w:tc>
          <w:tcPr>
            <w:tcW w:w="1268" w:type="dxa"/>
            <w:vAlign w:val="center"/>
          </w:tcPr>
          <w:p w14:paraId="7A3B6E09" w14:textId="77777777" w:rsidR="00464400" w:rsidRPr="00C45958" w:rsidRDefault="00464400" w:rsidP="00365E65">
            <w:r w:rsidRPr="00C45958">
              <w:rPr>
                <w:rFonts w:hint="eastAsia"/>
              </w:rPr>
              <w:t>Character</w:t>
            </w:r>
          </w:p>
        </w:tc>
        <w:tc>
          <w:tcPr>
            <w:tcW w:w="962" w:type="dxa"/>
            <w:vAlign w:val="center"/>
          </w:tcPr>
          <w:p w14:paraId="54F94788" w14:textId="77777777" w:rsidR="00464400" w:rsidRPr="00C45958" w:rsidRDefault="00464400" w:rsidP="00365E65">
            <w:r w:rsidRPr="00C45958">
              <w:rPr>
                <w:rFonts w:hint="eastAsia"/>
              </w:rPr>
              <w:t>2</w:t>
            </w:r>
          </w:p>
        </w:tc>
        <w:tc>
          <w:tcPr>
            <w:tcW w:w="2954" w:type="dxa"/>
            <w:vAlign w:val="center"/>
          </w:tcPr>
          <w:p w14:paraId="7A39FFF3" w14:textId="77777777" w:rsidR="00464400" w:rsidRPr="00C45958" w:rsidRDefault="00464400" w:rsidP="00365E65">
            <w:r w:rsidRPr="00C45958">
              <w:rPr>
                <w:rFonts w:hint="eastAsia"/>
              </w:rPr>
              <w:t>主要身份证明文件类别</w:t>
            </w:r>
          </w:p>
        </w:tc>
        <w:tc>
          <w:tcPr>
            <w:tcW w:w="2484" w:type="dxa"/>
            <w:vAlign w:val="center"/>
          </w:tcPr>
          <w:p w14:paraId="1E1CFB6D" w14:textId="77777777" w:rsidR="00464400" w:rsidRPr="00C45958" w:rsidRDefault="00464400" w:rsidP="00365E65">
            <w:r>
              <w:rPr>
                <w:rFonts w:hint="eastAsia"/>
              </w:rPr>
              <w:t>必填，</w:t>
            </w:r>
            <w:r w:rsidRPr="00C45958">
              <w:rPr>
                <w:rFonts w:hint="eastAsia"/>
              </w:rPr>
              <w:t>字典</w:t>
            </w:r>
            <w:r w:rsidRPr="00C45958">
              <w:rPr>
                <w:rFonts w:hint="eastAsia"/>
              </w:rPr>
              <w:t>(ZJLB)</w:t>
            </w:r>
          </w:p>
        </w:tc>
      </w:tr>
      <w:tr w:rsidR="00464400" w14:paraId="1D1E0B6D" w14:textId="77777777" w:rsidTr="00365E65">
        <w:trPr>
          <w:trHeight w:val="415"/>
          <w:jc w:val="center"/>
        </w:trPr>
        <w:tc>
          <w:tcPr>
            <w:tcW w:w="537" w:type="dxa"/>
            <w:vAlign w:val="center"/>
          </w:tcPr>
          <w:p w14:paraId="1319018B" w14:textId="77777777" w:rsidR="004F4109" w:rsidRDefault="004F4109">
            <w:pPr>
              <w:pStyle w:val="ab"/>
              <w:numPr>
                <w:ilvl w:val="0"/>
                <w:numId w:val="132"/>
              </w:numPr>
              <w:ind w:firstLineChars="0"/>
              <w:jc w:val="center"/>
              <w:rPr>
                <w:b/>
                <w:bCs/>
                <w:sz w:val="32"/>
                <w:szCs w:val="32"/>
              </w:rPr>
            </w:pPr>
          </w:p>
        </w:tc>
        <w:tc>
          <w:tcPr>
            <w:tcW w:w="1259" w:type="dxa"/>
            <w:vAlign w:val="center"/>
          </w:tcPr>
          <w:p w14:paraId="415CE9EB" w14:textId="77777777" w:rsidR="00464400" w:rsidRPr="00C45958" w:rsidRDefault="00464400" w:rsidP="00365E65">
            <w:r w:rsidRPr="00C45958">
              <w:rPr>
                <w:rFonts w:hint="eastAsia"/>
              </w:rPr>
              <w:t>ZJDM</w:t>
            </w:r>
          </w:p>
        </w:tc>
        <w:tc>
          <w:tcPr>
            <w:tcW w:w="1268" w:type="dxa"/>
            <w:vAlign w:val="center"/>
          </w:tcPr>
          <w:p w14:paraId="2486AD98" w14:textId="77777777" w:rsidR="00464400" w:rsidRPr="00C45958" w:rsidRDefault="00464400" w:rsidP="00365E65">
            <w:r w:rsidRPr="00C45958">
              <w:rPr>
                <w:rFonts w:hint="eastAsia"/>
              </w:rPr>
              <w:t>Character</w:t>
            </w:r>
          </w:p>
        </w:tc>
        <w:tc>
          <w:tcPr>
            <w:tcW w:w="962" w:type="dxa"/>
            <w:vAlign w:val="center"/>
          </w:tcPr>
          <w:p w14:paraId="5DBE7629" w14:textId="77777777" w:rsidR="00464400" w:rsidRPr="00C45958" w:rsidRDefault="00464400" w:rsidP="00365E65">
            <w:r>
              <w:rPr>
                <w:rFonts w:hint="eastAsia"/>
              </w:rPr>
              <w:t>4</w:t>
            </w:r>
            <w:r w:rsidRPr="00C45958">
              <w:rPr>
                <w:rFonts w:hint="eastAsia"/>
              </w:rPr>
              <w:t>0</w:t>
            </w:r>
          </w:p>
        </w:tc>
        <w:tc>
          <w:tcPr>
            <w:tcW w:w="2954" w:type="dxa"/>
            <w:vAlign w:val="center"/>
          </w:tcPr>
          <w:p w14:paraId="6EC7E9D8" w14:textId="77777777" w:rsidR="00464400" w:rsidRPr="00C45958" w:rsidRDefault="00464400" w:rsidP="00365E65">
            <w:r w:rsidRPr="00C45958">
              <w:rPr>
                <w:rFonts w:hint="eastAsia"/>
              </w:rPr>
              <w:t>主要身份证明文件代码</w:t>
            </w:r>
          </w:p>
        </w:tc>
        <w:tc>
          <w:tcPr>
            <w:tcW w:w="2484" w:type="dxa"/>
            <w:vAlign w:val="center"/>
          </w:tcPr>
          <w:p w14:paraId="0662F357" w14:textId="77777777" w:rsidR="00464400" w:rsidRPr="00C45958" w:rsidRDefault="00464400" w:rsidP="00365E65">
            <w:r>
              <w:rPr>
                <w:rFonts w:hint="eastAsia"/>
              </w:rPr>
              <w:t>必填</w:t>
            </w:r>
          </w:p>
        </w:tc>
      </w:tr>
      <w:tr w:rsidR="00464400" w14:paraId="126F9A7D" w14:textId="77777777" w:rsidTr="00365E65">
        <w:trPr>
          <w:trHeight w:val="415"/>
          <w:jc w:val="center"/>
        </w:trPr>
        <w:tc>
          <w:tcPr>
            <w:tcW w:w="537" w:type="dxa"/>
            <w:vAlign w:val="center"/>
          </w:tcPr>
          <w:p w14:paraId="24A91EA1" w14:textId="77777777" w:rsidR="004F4109" w:rsidRDefault="004F4109">
            <w:pPr>
              <w:pStyle w:val="ab"/>
              <w:numPr>
                <w:ilvl w:val="0"/>
                <w:numId w:val="132"/>
              </w:numPr>
              <w:ind w:firstLineChars="0"/>
              <w:jc w:val="center"/>
              <w:rPr>
                <w:b/>
                <w:bCs/>
                <w:sz w:val="32"/>
                <w:szCs w:val="32"/>
              </w:rPr>
            </w:pPr>
          </w:p>
        </w:tc>
        <w:tc>
          <w:tcPr>
            <w:tcW w:w="1259" w:type="dxa"/>
            <w:vAlign w:val="center"/>
          </w:tcPr>
          <w:p w14:paraId="0708CBA7" w14:textId="77777777" w:rsidR="00464400" w:rsidRPr="00C45958" w:rsidRDefault="00464400" w:rsidP="00365E65">
            <w:r w:rsidRPr="00C45958">
              <w:rPr>
                <w:rFonts w:hint="eastAsia"/>
              </w:rPr>
              <w:t>JZRQ</w:t>
            </w:r>
          </w:p>
        </w:tc>
        <w:tc>
          <w:tcPr>
            <w:tcW w:w="1268" w:type="dxa"/>
            <w:vAlign w:val="center"/>
          </w:tcPr>
          <w:p w14:paraId="77796BE1" w14:textId="77777777" w:rsidR="00464400" w:rsidRPr="00C45958" w:rsidRDefault="00464400" w:rsidP="00365E65">
            <w:r w:rsidRPr="00C45958">
              <w:rPr>
                <w:rFonts w:hint="eastAsia"/>
              </w:rPr>
              <w:t>Character</w:t>
            </w:r>
          </w:p>
        </w:tc>
        <w:tc>
          <w:tcPr>
            <w:tcW w:w="962" w:type="dxa"/>
            <w:vAlign w:val="center"/>
          </w:tcPr>
          <w:p w14:paraId="082C8902" w14:textId="77777777" w:rsidR="00464400" w:rsidRPr="00C45958" w:rsidRDefault="00464400" w:rsidP="00365E65">
            <w:r w:rsidRPr="00C45958">
              <w:rPr>
                <w:rFonts w:hint="eastAsia"/>
              </w:rPr>
              <w:t>8</w:t>
            </w:r>
          </w:p>
        </w:tc>
        <w:tc>
          <w:tcPr>
            <w:tcW w:w="2954" w:type="dxa"/>
            <w:vAlign w:val="center"/>
          </w:tcPr>
          <w:p w14:paraId="2F90C55A" w14:textId="77777777" w:rsidR="00464400" w:rsidRPr="00C45958" w:rsidRDefault="00464400" w:rsidP="00365E65">
            <w:r w:rsidRPr="00C45958">
              <w:rPr>
                <w:rFonts w:hint="eastAsia"/>
              </w:rPr>
              <w:t>主要身份证明文件截止日期</w:t>
            </w:r>
          </w:p>
        </w:tc>
        <w:tc>
          <w:tcPr>
            <w:tcW w:w="2484" w:type="dxa"/>
            <w:vAlign w:val="center"/>
          </w:tcPr>
          <w:p w14:paraId="5FEFED4D" w14:textId="77777777" w:rsidR="00464400" w:rsidRPr="00C45958" w:rsidRDefault="00464400" w:rsidP="00365E65">
            <w:r>
              <w:rPr>
                <w:rFonts w:hint="eastAsia"/>
              </w:rPr>
              <w:t>必填，</w:t>
            </w:r>
            <w:r w:rsidRPr="00296339">
              <w:rPr>
                <w:rFonts w:hint="eastAsia"/>
              </w:rPr>
              <w:t xml:space="preserve">YYYYMMDD </w:t>
            </w:r>
            <w:r w:rsidRPr="00296339">
              <w:rPr>
                <w:rFonts w:hint="eastAsia"/>
              </w:rPr>
              <w:t>长期有效则填</w:t>
            </w:r>
            <w:r w:rsidRPr="00296339">
              <w:rPr>
                <w:rFonts w:hint="eastAsia"/>
              </w:rPr>
              <w:t xml:space="preserve"> 30001231</w:t>
            </w:r>
          </w:p>
        </w:tc>
      </w:tr>
      <w:tr w:rsidR="00464400" w14:paraId="18D91818" w14:textId="77777777" w:rsidTr="00365E65">
        <w:trPr>
          <w:trHeight w:val="415"/>
          <w:jc w:val="center"/>
        </w:trPr>
        <w:tc>
          <w:tcPr>
            <w:tcW w:w="537" w:type="dxa"/>
            <w:vAlign w:val="center"/>
          </w:tcPr>
          <w:p w14:paraId="5E865605" w14:textId="77777777" w:rsidR="004F4109" w:rsidRDefault="004F4109">
            <w:pPr>
              <w:pStyle w:val="ab"/>
              <w:numPr>
                <w:ilvl w:val="0"/>
                <w:numId w:val="132"/>
              </w:numPr>
              <w:ind w:firstLineChars="0"/>
              <w:jc w:val="center"/>
              <w:rPr>
                <w:b/>
                <w:bCs/>
                <w:sz w:val="32"/>
                <w:szCs w:val="32"/>
              </w:rPr>
            </w:pPr>
          </w:p>
        </w:tc>
        <w:tc>
          <w:tcPr>
            <w:tcW w:w="1259" w:type="dxa"/>
            <w:vAlign w:val="center"/>
          </w:tcPr>
          <w:p w14:paraId="629EE8E3" w14:textId="77777777" w:rsidR="00464400" w:rsidRPr="00C45958" w:rsidRDefault="00464400" w:rsidP="00365E65">
            <w:r w:rsidRPr="00C45958">
              <w:rPr>
                <w:rFonts w:hint="eastAsia"/>
              </w:rPr>
              <w:t>ZJDZ</w:t>
            </w:r>
          </w:p>
        </w:tc>
        <w:tc>
          <w:tcPr>
            <w:tcW w:w="1268" w:type="dxa"/>
            <w:vAlign w:val="center"/>
          </w:tcPr>
          <w:p w14:paraId="05593BF6" w14:textId="77777777" w:rsidR="00464400" w:rsidRPr="00C45958" w:rsidRDefault="00464400" w:rsidP="00365E65">
            <w:r w:rsidRPr="00C45958">
              <w:rPr>
                <w:rFonts w:hint="eastAsia"/>
              </w:rPr>
              <w:t>Character</w:t>
            </w:r>
          </w:p>
        </w:tc>
        <w:tc>
          <w:tcPr>
            <w:tcW w:w="962" w:type="dxa"/>
            <w:vAlign w:val="center"/>
          </w:tcPr>
          <w:p w14:paraId="4B5E0AA2" w14:textId="77777777" w:rsidR="00464400" w:rsidRPr="00C45958" w:rsidRDefault="00464400" w:rsidP="00365E65">
            <w:r>
              <w:rPr>
                <w:rFonts w:hint="eastAsia"/>
              </w:rPr>
              <w:t>8</w:t>
            </w:r>
            <w:r w:rsidRPr="00C45958">
              <w:rPr>
                <w:rFonts w:hint="eastAsia"/>
              </w:rPr>
              <w:t>0</w:t>
            </w:r>
          </w:p>
        </w:tc>
        <w:tc>
          <w:tcPr>
            <w:tcW w:w="2954" w:type="dxa"/>
            <w:vAlign w:val="center"/>
          </w:tcPr>
          <w:p w14:paraId="71CAC084" w14:textId="77777777" w:rsidR="00464400" w:rsidRPr="00C45958" w:rsidRDefault="00464400" w:rsidP="00365E65">
            <w:r w:rsidRPr="00C45958">
              <w:rPr>
                <w:rFonts w:hint="eastAsia"/>
              </w:rPr>
              <w:t>主要身份证明文件地址</w:t>
            </w:r>
          </w:p>
        </w:tc>
        <w:tc>
          <w:tcPr>
            <w:tcW w:w="2484" w:type="dxa"/>
            <w:vAlign w:val="center"/>
          </w:tcPr>
          <w:p w14:paraId="0A4875BA" w14:textId="77777777" w:rsidR="00464400" w:rsidRPr="00C45958" w:rsidRDefault="00464400" w:rsidP="00365E65">
            <w:r>
              <w:rPr>
                <w:rFonts w:hint="eastAsia"/>
              </w:rPr>
              <w:t>非必填</w:t>
            </w:r>
          </w:p>
        </w:tc>
      </w:tr>
      <w:tr w:rsidR="00464400" w14:paraId="283D003D" w14:textId="77777777" w:rsidTr="00365E65">
        <w:trPr>
          <w:trHeight w:val="415"/>
          <w:jc w:val="center"/>
        </w:trPr>
        <w:tc>
          <w:tcPr>
            <w:tcW w:w="537" w:type="dxa"/>
            <w:vAlign w:val="center"/>
          </w:tcPr>
          <w:p w14:paraId="5B7E1B0C" w14:textId="77777777" w:rsidR="004F4109" w:rsidRDefault="004F4109">
            <w:pPr>
              <w:pStyle w:val="ab"/>
              <w:numPr>
                <w:ilvl w:val="0"/>
                <w:numId w:val="132"/>
              </w:numPr>
              <w:ind w:firstLineChars="0"/>
              <w:jc w:val="center"/>
              <w:rPr>
                <w:b/>
                <w:bCs/>
                <w:sz w:val="32"/>
                <w:szCs w:val="32"/>
              </w:rPr>
            </w:pPr>
          </w:p>
        </w:tc>
        <w:tc>
          <w:tcPr>
            <w:tcW w:w="1259" w:type="dxa"/>
            <w:vAlign w:val="center"/>
          </w:tcPr>
          <w:p w14:paraId="0FE07C65" w14:textId="77777777" w:rsidR="00464400" w:rsidRPr="00C45958" w:rsidRDefault="00464400" w:rsidP="00365E65">
            <w:r w:rsidRPr="00C45958">
              <w:rPr>
                <w:rFonts w:hint="eastAsia"/>
              </w:rPr>
              <w:t>FZZJLB</w:t>
            </w:r>
          </w:p>
        </w:tc>
        <w:tc>
          <w:tcPr>
            <w:tcW w:w="1268" w:type="dxa"/>
            <w:vAlign w:val="center"/>
          </w:tcPr>
          <w:p w14:paraId="3210EAC9" w14:textId="77777777" w:rsidR="00464400" w:rsidRPr="00C45958" w:rsidRDefault="00464400" w:rsidP="00365E65">
            <w:r w:rsidRPr="00C45958">
              <w:rPr>
                <w:rFonts w:hint="eastAsia"/>
              </w:rPr>
              <w:t>Character</w:t>
            </w:r>
          </w:p>
        </w:tc>
        <w:tc>
          <w:tcPr>
            <w:tcW w:w="962" w:type="dxa"/>
            <w:vAlign w:val="center"/>
          </w:tcPr>
          <w:p w14:paraId="4E0BEE6C" w14:textId="77777777" w:rsidR="00464400" w:rsidRPr="00C45958" w:rsidRDefault="00464400" w:rsidP="00365E65">
            <w:r w:rsidRPr="00C45958">
              <w:rPr>
                <w:rFonts w:hint="eastAsia"/>
              </w:rPr>
              <w:t>2</w:t>
            </w:r>
          </w:p>
        </w:tc>
        <w:tc>
          <w:tcPr>
            <w:tcW w:w="2954" w:type="dxa"/>
            <w:vAlign w:val="center"/>
          </w:tcPr>
          <w:p w14:paraId="3AC67110" w14:textId="77777777" w:rsidR="00464400" w:rsidRPr="00C45958" w:rsidRDefault="00464400" w:rsidP="00365E65">
            <w:r w:rsidRPr="00C45958">
              <w:rPr>
                <w:rFonts w:hint="eastAsia"/>
              </w:rPr>
              <w:t>辅助身份证明文件类别</w:t>
            </w:r>
          </w:p>
        </w:tc>
        <w:tc>
          <w:tcPr>
            <w:tcW w:w="2484" w:type="dxa"/>
            <w:vAlign w:val="center"/>
          </w:tcPr>
          <w:p w14:paraId="69EC45C2" w14:textId="77777777" w:rsidR="00464400" w:rsidRDefault="00464400" w:rsidP="00365E65">
            <w:r>
              <w:rPr>
                <w:rFonts w:hint="eastAsia"/>
              </w:rPr>
              <w:t>必填</w:t>
            </w:r>
          </w:p>
        </w:tc>
      </w:tr>
      <w:tr w:rsidR="00464400" w14:paraId="0A032BED" w14:textId="77777777" w:rsidTr="00365E65">
        <w:trPr>
          <w:trHeight w:val="415"/>
          <w:jc w:val="center"/>
        </w:trPr>
        <w:tc>
          <w:tcPr>
            <w:tcW w:w="537" w:type="dxa"/>
            <w:vAlign w:val="center"/>
          </w:tcPr>
          <w:p w14:paraId="473EF90E" w14:textId="77777777" w:rsidR="004F4109" w:rsidRDefault="004F4109">
            <w:pPr>
              <w:pStyle w:val="ab"/>
              <w:numPr>
                <w:ilvl w:val="0"/>
                <w:numId w:val="132"/>
              </w:numPr>
              <w:ind w:firstLineChars="0"/>
              <w:jc w:val="center"/>
              <w:rPr>
                <w:b/>
                <w:bCs/>
                <w:sz w:val="32"/>
                <w:szCs w:val="32"/>
              </w:rPr>
            </w:pPr>
          </w:p>
        </w:tc>
        <w:tc>
          <w:tcPr>
            <w:tcW w:w="1259" w:type="dxa"/>
            <w:vAlign w:val="center"/>
          </w:tcPr>
          <w:p w14:paraId="55E56035" w14:textId="77777777" w:rsidR="00464400" w:rsidRPr="00C45958" w:rsidRDefault="00464400" w:rsidP="00365E65">
            <w:r w:rsidRPr="00C45958">
              <w:rPr>
                <w:rFonts w:hint="eastAsia"/>
              </w:rPr>
              <w:t>FZZJDM</w:t>
            </w:r>
          </w:p>
        </w:tc>
        <w:tc>
          <w:tcPr>
            <w:tcW w:w="1268" w:type="dxa"/>
            <w:vAlign w:val="center"/>
          </w:tcPr>
          <w:p w14:paraId="5BA8AE17" w14:textId="77777777" w:rsidR="00464400" w:rsidRPr="00C45958" w:rsidRDefault="00464400" w:rsidP="00365E65">
            <w:r w:rsidRPr="00C45958">
              <w:rPr>
                <w:rFonts w:hint="eastAsia"/>
              </w:rPr>
              <w:t>Character</w:t>
            </w:r>
          </w:p>
        </w:tc>
        <w:tc>
          <w:tcPr>
            <w:tcW w:w="962" w:type="dxa"/>
            <w:vAlign w:val="center"/>
          </w:tcPr>
          <w:p w14:paraId="712B8437" w14:textId="77777777" w:rsidR="00464400" w:rsidRPr="00C45958" w:rsidRDefault="00464400" w:rsidP="00365E65">
            <w:r>
              <w:rPr>
                <w:rFonts w:hint="eastAsia"/>
              </w:rPr>
              <w:t>4</w:t>
            </w:r>
            <w:r w:rsidRPr="00C45958">
              <w:rPr>
                <w:rFonts w:hint="eastAsia"/>
              </w:rPr>
              <w:t>0</w:t>
            </w:r>
          </w:p>
        </w:tc>
        <w:tc>
          <w:tcPr>
            <w:tcW w:w="2954" w:type="dxa"/>
            <w:vAlign w:val="center"/>
          </w:tcPr>
          <w:p w14:paraId="2D7C2658" w14:textId="77777777" w:rsidR="00464400" w:rsidRPr="00C45958" w:rsidRDefault="00464400" w:rsidP="00365E65">
            <w:r w:rsidRPr="00C45958">
              <w:rPr>
                <w:rFonts w:hint="eastAsia"/>
              </w:rPr>
              <w:t>辅助身份证明文件代码</w:t>
            </w:r>
          </w:p>
        </w:tc>
        <w:tc>
          <w:tcPr>
            <w:tcW w:w="2484" w:type="dxa"/>
            <w:vAlign w:val="center"/>
          </w:tcPr>
          <w:p w14:paraId="0ED7DB42" w14:textId="77777777" w:rsidR="00464400" w:rsidRDefault="00464400" w:rsidP="00365E65">
            <w:r>
              <w:rPr>
                <w:rFonts w:hint="eastAsia"/>
              </w:rPr>
              <w:t>必填</w:t>
            </w:r>
          </w:p>
        </w:tc>
      </w:tr>
      <w:tr w:rsidR="00464400" w14:paraId="5DD4C082" w14:textId="77777777" w:rsidTr="00365E65">
        <w:trPr>
          <w:trHeight w:val="415"/>
          <w:jc w:val="center"/>
        </w:trPr>
        <w:tc>
          <w:tcPr>
            <w:tcW w:w="537" w:type="dxa"/>
            <w:vAlign w:val="center"/>
          </w:tcPr>
          <w:p w14:paraId="36B8D85F" w14:textId="77777777" w:rsidR="004F4109" w:rsidRDefault="004F4109">
            <w:pPr>
              <w:pStyle w:val="ab"/>
              <w:numPr>
                <w:ilvl w:val="0"/>
                <w:numId w:val="132"/>
              </w:numPr>
              <w:ind w:firstLineChars="0"/>
              <w:jc w:val="center"/>
              <w:rPr>
                <w:b/>
                <w:bCs/>
                <w:sz w:val="32"/>
                <w:szCs w:val="32"/>
              </w:rPr>
            </w:pPr>
          </w:p>
        </w:tc>
        <w:tc>
          <w:tcPr>
            <w:tcW w:w="1259" w:type="dxa"/>
            <w:vAlign w:val="center"/>
          </w:tcPr>
          <w:p w14:paraId="6C5193F8" w14:textId="77777777" w:rsidR="00464400" w:rsidRPr="00C45958" w:rsidRDefault="00464400" w:rsidP="00365E65">
            <w:r w:rsidRPr="00C45958">
              <w:rPr>
                <w:rFonts w:hint="eastAsia"/>
              </w:rPr>
              <w:t>FZJZRQ</w:t>
            </w:r>
          </w:p>
        </w:tc>
        <w:tc>
          <w:tcPr>
            <w:tcW w:w="1268" w:type="dxa"/>
            <w:vAlign w:val="center"/>
          </w:tcPr>
          <w:p w14:paraId="10A67AAC" w14:textId="77777777" w:rsidR="00464400" w:rsidRPr="00C45958" w:rsidRDefault="00464400" w:rsidP="00365E65">
            <w:r w:rsidRPr="00C45958">
              <w:rPr>
                <w:rFonts w:hint="eastAsia"/>
              </w:rPr>
              <w:t>Character</w:t>
            </w:r>
          </w:p>
        </w:tc>
        <w:tc>
          <w:tcPr>
            <w:tcW w:w="962" w:type="dxa"/>
            <w:vAlign w:val="center"/>
          </w:tcPr>
          <w:p w14:paraId="5DBCC969" w14:textId="77777777" w:rsidR="00464400" w:rsidRPr="00C45958" w:rsidRDefault="00464400" w:rsidP="00365E65">
            <w:r w:rsidRPr="00C45958">
              <w:rPr>
                <w:rFonts w:hint="eastAsia"/>
              </w:rPr>
              <w:t>8</w:t>
            </w:r>
          </w:p>
        </w:tc>
        <w:tc>
          <w:tcPr>
            <w:tcW w:w="2954" w:type="dxa"/>
            <w:vAlign w:val="center"/>
          </w:tcPr>
          <w:p w14:paraId="2E87B270" w14:textId="77777777" w:rsidR="00464400" w:rsidRPr="00C45958" w:rsidRDefault="00464400" w:rsidP="00365E65">
            <w:r w:rsidRPr="00C45958">
              <w:rPr>
                <w:rFonts w:hint="eastAsia"/>
              </w:rPr>
              <w:t>辅助身份证明文件截止日期</w:t>
            </w:r>
          </w:p>
        </w:tc>
        <w:tc>
          <w:tcPr>
            <w:tcW w:w="2484" w:type="dxa"/>
            <w:vAlign w:val="center"/>
          </w:tcPr>
          <w:p w14:paraId="26D53EBE" w14:textId="77777777" w:rsidR="00464400" w:rsidRPr="00C45958" w:rsidRDefault="00464400" w:rsidP="00365E65">
            <w:r>
              <w:rPr>
                <w:rFonts w:hint="eastAsia"/>
              </w:rPr>
              <w:t>必填，</w:t>
            </w:r>
            <w:r w:rsidRPr="00296339">
              <w:rPr>
                <w:rFonts w:hint="eastAsia"/>
              </w:rPr>
              <w:t xml:space="preserve">YYYYMMDD </w:t>
            </w:r>
            <w:r w:rsidRPr="00296339">
              <w:rPr>
                <w:rFonts w:hint="eastAsia"/>
              </w:rPr>
              <w:t>长期有效则填</w:t>
            </w:r>
            <w:r w:rsidRPr="00296339">
              <w:rPr>
                <w:rFonts w:hint="eastAsia"/>
              </w:rPr>
              <w:t xml:space="preserve"> 30001231</w:t>
            </w:r>
          </w:p>
        </w:tc>
      </w:tr>
      <w:tr w:rsidR="00464400" w14:paraId="43EBA287" w14:textId="77777777" w:rsidTr="00365E65">
        <w:trPr>
          <w:trHeight w:val="415"/>
          <w:jc w:val="center"/>
        </w:trPr>
        <w:tc>
          <w:tcPr>
            <w:tcW w:w="537" w:type="dxa"/>
            <w:vAlign w:val="center"/>
          </w:tcPr>
          <w:p w14:paraId="45EA31FD" w14:textId="77777777" w:rsidR="004F4109" w:rsidRDefault="004F4109">
            <w:pPr>
              <w:pStyle w:val="ab"/>
              <w:numPr>
                <w:ilvl w:val="0"/>
                <w:numId w:val="132"/>
              </w:numPr>
              <w:ind w:firstLineChars="0"/>
              <w:jc w:val="center"/>
              <w:rPr>
                <w:b/>
                <w:bCs/>
                <w:sz w:val="32"/>
                <w:szCs w:val="32"/>
              </w:rPr>
            </w:pPr>
          </w:p>
        </w:tc>
        <w:tc>
          <w:tcPr>
            <w:tcW w:w="1259" w:type="dxa"/>
            <w:vAlign w:val="center"/>
          </w:tcPr>
          <w:p w14:paraId="448C8CEE" w14:textId="77777777" w:rsidR="00464400" w:rsidRPr="00C45958" w:rsidRDefault="00464400" w:rsidP="00365E65">
            <w:r>
              <w:rPr>
                <w:rFonts w:hint="eastAsia"/>
              </w:rPr>
              <w:t>FZ</w:t>
            </w:r>
            <w:r w:rsidRPr="00C45958">
              <w:rPr>
                <w:rFonts w:hint="eastAsia"/>
              </w:rPr>
              <w:t>ZJDZ</w:t>
            </w:r>
          </w:p>
        </w:tc>
        <w:tc>
          <w:tcPr>
            <w:tcW w:w="1268" w:type="dxa"/>
            <w:vAlign w:val="center"/>
          </w:tcPr>
          <w:p w14:paraId="5F074E04" w14:textId="77777777" w:rsidR="00464400" w:rsidRPr="00C45958" w:rsidRDefault="00464400" w:rsidP="00365E65">
            <w:r w:rsidRPr="00C45958">
              <w:rPr>
                <w:rFonts w:hint="eastAsia"/>
              </w:rPr>
              <w:t>Character</w:t>
            </w:r>
          </w:p>
        </w:tc>
        <w:tc>
          <w:tcPr>
            <w:tcW w:w="962" w:type="dxa"/>
            <w:vAlign w:val="center"/>
          </w:tcPr>
          <w:p w14:paraId="3648DB33" w14:textId="77777777" w:rsidR="00464400" w:rsidRPr="00C45958" w:rsidRDefault="00464400" w:rsidP="00365E65">
            <w:r>
              <w:rPr>
                <w:rFonts w:hint="eastAsia"/>
              </w:rPr>
              <w:t>8</w:t>
            </w:r>
            <w:r w:rsidRPr="00C45958">
              <w:rPr>
                <w:rFonts w:hint="eastAsia"/>
              </w:rPr>
              <w:t>0</w:t>
            </w:r>
          </w:p>
        </w:tc>
        <w:tc>
          <w:tcPr>
            <w:tcW w:w="2954" w:type="dxa"/>
            <w:vAlign w:val="center"/>
          </w:tcPr>
          <w:p w14:paraId="240E1503" w14:textId="77777777" w:rsidR="00464400" w:rsidRPr="00C45958" w:rsidRDefault="00464400" w:rsidP="00365E65">
            <w:r w:rsidRPr="00C45958">
              <w:rPr>
                <w:rFonts w:hint="eastAsia"/>
              </w:rPr>
              <w:t>辅助身份证明文件地址</w:t>
            </w:r>
          </w:p>
        </w:tc>
        <w:tc>
          <w:tcPr>
            <w:tcW w:w="2484" w:type="dxa"/>
            <w:vAlign w:val="center"/>
          </w:tcPr>
          <w:p w14:paraId="4B48D3A1" w14:textId="77777777" w:rsidR="00464400" w:rsidRPr="00C45958" w:rsidRDefault="00464400" w:rsidP="00365E65">
            <w:r>
              <w:rPr>
                <w:rFonts w:hint="eastAsia"/>
              </w:rPr>
              <w:t>非必填</w:t>
            </w:r>
          </w:p>
        </w:tc>
      </w:tr>
      <w:tr w:rsidR="00464400" w14:paraId="72083273" w14:textId="77777777" w:rsidTr="00365E65">
        <w:trPr>
          <w:trHeight w:val="415"/>
          <w:jc w:val="center"/>
        </w:trPr>
        <w:tc>
          <w:tcPr>
            <w:tcW w:w="537" w:type="dxa"/>
            <w:vAlign w:val="center"/>
          </w:tcPr>
          <w:p w14:paraId="41C6E31E" w14:textId="77777777" w:rsidR="004F4109" w:rsidRDefault="004F4109">
            <w:pPr>
              <w:pStyle w:val="ab"/>
              <w:numPr>
                <w:ilvl w:val="0"/>
                <w:numId w:val="132"/>
              </w:numPr>
              <w:ind w:firstLineChars="0"/>
              <w:jc w:val="center"/>
              <w:rPr>
                <w:b/>
                <w:bCs/>
                <w:sz w:val="32"/>
                <w:szCs w:val="32"/>
              </w:rPr>
            </w:pPr>
          </w:p>
        </w:tc>
        <w:tc>
          <w:tcPr>
            <w:tcW w:w="1259" w:type="dxa"/>
            <w:vAlign w:val="center"/>
          </w:tcPr>
          <w:p w14:paraId="0603DA15" w14:textId="77777777" w:rsidR="00464400" w:rsidRDefault="00464400" w:rsidP="00365E65">
            <w:r w:rsidRPr="00DD2CE2">
              <w:rPr>
                <w:rFonts w:hint="eastAsia"/>
              </w:rPr>
              <w:t>KHFS</w:t>
            </w:r>
          </w:p>
        </w:tc>
        <w:tc>
          <w:tcPr>
            <w:tcW w:w="1268" w:type="dxa"/>
            <w:vAlign w:val="center"/>
          </w:tcPr>
          <w:p w14:paraId="5CD2057C" w14:textId="77777777" w:rsidR="00464400" w:rsidRPr="00C45958" w:rsidRDefault="00464400" w:rsidP="00365E65">
            <w:r w:rsidRPr="00DD2CE2">
              <w:rPr>
                <w:rFonts w:hint="eastAsia"/>
              </w:rPr>
              <w:t>Character</w:t>
            </w:r>
          </w:p>
        </w:tc>
        <w:tc>
          <w:tcPr>
            <w:tcW w:w="962" w:type="dxa"/>
            <w:vAlign w:val="center"/>
          </w:tcPr>
          <w:p w14:paraId="0029462F" w14:textId="77777777" w:rsidR="00464400" w:rsidRPr="00C45958" w:rsidRDefault="00464400" w:rsidP="00365E65">
            <w:r w:rsidRPr="00DD2CE2">
              <w:rPr>
                <w:rFonts w:hint="eastAsia"/>
              </w:rPr>
              <w:t>1</w:t>
            </w:r>
          </w:p>
        </w:tc>
        <w:tc>
          <w:tcPr>
            <w:tcW w:w="2954" w:type="dxa"/>
            <w:vAlign w:val="center"/>
          </w:tcPr>
          <w:p w14:paraId="4A762E46" w14:textId="77777777" w:rsidR="00464400" w:rsidRPr="00C45958" w:rsidRDefault="00464400" w:rsidP="00365E65">
            <w:r>
              <w:rPr>
                <w:rFonts w:hint="eastAsia"/>
              </w:rPr>
              <w:t>一码通账户</w:t>
            </w:r>
            <w:r w:rsidRPr="00DD2CE2">
              <w:rPr>
                <w:rFonts w:hint="eastAsia"/>
              </w:rPr>
              <w:t>开户方式</w:t>
            </w:r>
          </w:p>
        </w:tc>
        <w:tc>
          <w:tcPr>
            <w:tcW w:w="2484" w:type="dxa"/>
            <w:vAlign w:val="center"/>
          </w:tcPr>
          <w:p w14:paraId="32DA0BEC" w14:textId="77777777" w:rsidR="00464400" w:rsidRDefault="00464400" w:rsidP="00365E65">
            <w:r>
              <w:rPr>
                <w:rFonts w:hint="eastAsia"/>
              </w:rPr>
              <w:t>必填，</w:t>
            </w:r>
            <w:r w:rsidRPr="00DD2CE2">
              <w:rPr>
                <w:rFonts w:hint="eastAsia"/>
              </w:rPr>
              <w:t>字典</w:t>
            </w:r>
            <w:r w:rsidRPr="00DD2CE2">
              <w:rPr>
                <w:rFonts w:hint="eastAsia"/>
              </w:rPr>
              <w:t>(KHFS)</w:t>
            </w:r>
          </w:p>
        </w:tc>
      </w:tr>
      <w:tr w:rsidR="00464400" w14:paraId="39FC209A" w14:textId="77777777" w:rsidTr="00365E65">
        <w:trPr>
          <w:trHeight w:val="415"/>
          <w:jc w:val="center"/>
        </w:trPr>
        <w:tc>
          <w:tcPr>
            <w:tcW w:w="537" w:type="dxa"/>
            <w:vAlign w:val="center"/>
          </w:tcPr>
          <w:p w14:paraId="3F845E30" w14:textId="77777777" w:rsidR="004F4109" w:rsidRDefault="004F4109">
            <w:pPr>
              <w:pStyle w:val="ab"/>
              <w:numPr>
                <w:ilvl w:val="0"/>
                <w:numId w:val="132"/>
              </w:numPr>
              <w:ind w:firstLineChars="0"/>
              <w:jc w:val="center"/>
              <w:rPr>
                <w:b/>
                <w:bCs/>
                <w:sz w:val="32"/>
                <w:szCs w:val="32"/>
              </w:rPr>
            </w:pPr>
          </w:p>
        </w:tc>
        <w:tc>
          <w:tcPr>
            <w:tcW w:w="1259" w:type="dxa"/>
            <w:vAlign w:val="center"/>
          </w:tcPr>
          <w:p w14:paraId="541E2D61" w14:textId="77777777" w:rsidR="00464400" w:rsidRPr="00C45958" w:rsidRDefault="00464400" w:rsidP="00365E65">
            <w:r w:rsidRPr="00C45958">
              <w:rPr>
                <w:rFonts w:hint="eastAsia"/>
              </w:rPr>
              <w:t>LXRXM</w:t>
            </w:r>
          </w:p>
        </w:tc>
        <w:tc>
          <w:tcPr>
            <w:tcW w:w="1268" w:type="dxa"/>
            <w:vAlign w:val="center"/>
          </w:tcPr>
          <w:p w14:paraId="24BFC931" w14:textId="77777777" w:rsidR="00464400" w:rsidRPr="00C45958" w:rsidRDefault="00464400" w:rsidP="00365E65">
            <w:r w:rsidRPr="00C45958">
              <w:rPr>
                <w:rFonts w:hint="eastAsia"/>
              </w:rPr>
              <w:t>Character</w:t>
            </w:r>
          </w:p>
        </w:tc>
        <w:tc>
          <w:tcPr>
            <w:tcW w:w="962" w:type="dxa"/>
            <w:vAlign w:val="center"/>
          </w:tcPr>
          <w:p w14:paraId="6C96264E" w14:textId="77777777" w:rsidR="00464400" w:rsidRPr="00C45958" w:rsidRDefault="00464400" w:rsidP="00365E65">
            <w:r w:rsidRPr="00C45958">
              <w:rPr>
                <w:rFonts w:hint="eastAsia"/>
              </w:rPr>
              <w:t>60</w:t>
            </w:r>
          </w:p>
        </w:tc>
        <w:tc>
          <w:tcPr>
            <w:tcW w:w="2954" w:type="dxa"/>
            <w:vAlign w:val="center"/>
          </w:tcPr>
          <w:p w14:paraId="57485F71" w14:textId="77777777" w:rsidR="00464400" w:rsidRPr="00C45958" w:rsidRDefault="00464400" w:rsidP="00365E65">
            <w:r w:rsidRPr="00C45958">
              <w:rPr>
                <w:rFonts w:hint="eastAsia"/>
              </w:rPr>
              <w:t>联系人姓名</w:t>
            </w:r>
          </w:p>
        </w:tc>
        <w:tc>
          <w:tcPr>
            <w:tcW w:w="2484" w:type="dxa"/>
            <w:vAlign w:val="center"/>
          </w:tcPr>
          <w:p w14:paraId="0E825B7A" w14:textId="77777777" w:rsidR="00464400" w:rsidRPr="00C45958" w:rsidRDefault="00464400" w:rsidP="00365E65">
            <w:r>
              <w:rPr>
                <w:rFonts w:hint="eastAsia"/>
              </w:rPr>
              <w:t>必填</w:t>
            </w:r>
          </w:p>
        </w:tc>
      </w:tr>
      <w:tr w:rsidR="00464400" w14:paraId="47C394C3" w14:textId="77777777" w:rsidTr="00365E65">
        <w:trPr>
          <w:trHeight w:val="415"/>
          <w:jc w:val="center"/>
        </w:trPr>
        <w:tc>
          <w:tcPr>
            <w:tcW w:w="537" w:type="dxa"/>
            <w:vAlign w:val="center"/>
          </w:tcPr>
          <w:p w14:paraId="187B8026" w14:textId="77777777" w:rsidR="004F4109" w:rsidRDefault="004F4109">
            <w:pPr>
              <w:pStyle w:val="ab"/>
              <w:numPr>
                <w:ilvl w:val="0"/>
                <w:numId w:val="132"/>
              </w:numPr>
              <w:ind w:firstLineChars="0"/>
              <w:jc w:val="center"/>
              <w:rPr>
                <w:b/>
                <w:bCs/>
                <w:sz w:val="32"/>
                <w:szCs w:val="32"/>
              </w:rPr>
            </w:pPr>
          </w:p>
        </w:tc>
        <w:tc>
          <w:tcPr>
            <w:tcW w:w="1259" w:type="dxa"/>
            <w:vAlign w:val="center"/>
          </w:tcPr>
          <w:p w14:paraId="54F0013A" w14:textId="77777777" w:rsidR="00464400" w:rsidRPr="00C45958" w:rsidRDefault="00464400" w:rsidP="00365E65">
            <w:r w:rsidRPr="00C45958">
              <w:rPr>
                <w:rFonts w:hint="eastAsia"/>
              </w:rPr>
              <w:t>LXRZJLB</w:t>
            </w:r>
          </w:p>
        </w:tc>
        <w:tc>
          <w:tcPr>
            <w:tcW w:w="1268" w:type="dxa"/>
            <w:vAlign w:val="center"/>
          </w:tcPr>
          <w:p w14:paraId="166BFC98" w14:textId="77777777" w:rsidR="00464400" w:rsidRPr="00C45958" w:rsidRDefault="00464400" w:rsidP="00365E65">
            <w:r w:rsidRPr="00C45958">
              <w:rPr>
                <w:rFonts w:hint="eastAsia"/>
              </w:rPr>
              <w:t>Character</w:t>
            </w:r>
          </w:p>
        </w:tc>
        <w:tc>
          <w:tcPr>
            <w:tcW w:w="962" w:type="dxa"/>
            <w:vAlign w:val="center"/>
          </w:tcPr>
          <w:p w14:paraId="47C6039F" w14:textId="77777777" w:rsidR="00464400" w:rsidRPr="00C45958" w:rsidRDefault="00464400" w:rsidP="00365E65">
            <w:r w:rsidRPr="00C45958">
              <w:rPr>
                <w:rFonts w:hint="eastAsia"/>
              </w:rPr>
              <w:t>2</w:t>
            </w:r>
          </w:p>
        </w:tc>
        <w:tc>
          <w:tcPr>
            <w:tcW w:w="2954" w:type="dxa"/>
            <w:vAlign w:val="center"/>
          </w:tcPr>
          <w:p w14:paraId="1285D1A4" w14:textId="77777777" w:rsidR="00464400" w:rsidRPr="00C45958" w:rsidRDefault="00464400" w:rsidP="00365E65">
            <w:r w:rsidRPr="00C45958">
              <w:rPr>
                <w:rFonts w:hint="eastAsia"/>
              </w:rPr>
              <w:t>联系人身份证明文件类别</w:t>
            </w:r>
          </w:p>
        </w:tc>
        <w:tc>
          <w:tcPr>
            <w:tcW w:w="2484" w:type="dxa"/>
            <w:vAlign w:val="center"/>
          </w:tcPr>
          <w:p w14:paraId="32C8431E" w14:textId="77777777" w:rsidR="00464400" w:rsidRPr="00C45958" w:rsidRDefault="00464400" w:rsidP="00365E65">
            <w:r>
              <w:rPr>
                <w:rFonts w:hint="eastAsia"/>
              </w:rPr>
              <w:t>必填，</w:t>
            </w:r>
            <w:r w:rsidRPr="00EE2BE5">
              <w:rPr>
                <w:rFonts w:hint="eastAsia"/>
              </w:rPr>
              <w:t>字典</w:t>
            </w:r>
            <w:r w:rsidRPr="00EE2BE5">
              <w:rPr>
                <w:rFonts w:hint="eastAsia"/>
              </w:rPr>
              <w:t>(ZJLB)</w:t>
            </w:r>
          </w:p>
        </w:tc>
      </w:tr>
      <w:tr w:rsidR="00464400" w14:paraId="35ADBE98" w14:textId="77777777" w:rsidTr="00365E65">
        <w:trPr>
          <w:trHeight w:val="415"/>
          <w:jc w:val="center"/>
        </w:trPr>
        <w:tc>
          <w:tcPr>
            <w:tcW w:w="537" w:type="dxa"/>
            <w:vAlign w:val="center"/>
          </w:tcPr>
          <w:p w14:paraId="352EE5E4" w14:textId="77777777" w:rsidR="004F4109" w:rsidRDefault="004F4109">
            <w:pPr>
              <w:pStyle w:val="ab"/>
              <w:numPr>
                <w:ilvl w:val="0"/>
                <w:numId w:val="132"/>
              </w:numPr>
              <w:ind w:firstLineChars="0"/>
              <w:jc w:val="center"/>
              <w:rPr>
                <w:rFonts w:asciiTheme="minorHAnsi" w:eastAsiaTheme="minorEastAsia" w:hAnsiTheme="minorHAnsi" w:cstheme="minorBidi"/>
                <w:b/>
                <w:bCs/>
                <w:sz w:val="32"/>
                <w:szCs w:val="32"/>
              </w:rPr>
            </w:pPr>
          </w:p>
        </w:tc>
        <w:tc>
          <w:tcPr>
            <w:tcW w:w="1259" w:type="dxa"/>
            <w:vAlign w:val="center"/>
          </w:tcPr>
          <w:p w14:paraId="633628A1" w14:textId="77777777" w:rsidR="00464400" w:rsidRPr="00C45958" w:rsidRDefault="00464400" w:rsidP="00365E65">
            <w:r w:rsidRPr="00C45958">
              <w:rPr>
                <w:rFonts w:hint="eastAsia"/>
              </w:rPr>
              <w:t>LXRZJDM</w:t>
            </w:r>
          </w:p>
        </w:tc>
        <w:tc>
          <w:tcPr>
            <w:tcW w:w="1268" w:type="dxa"/>
            <w:vAlign w:val="center"/>
          </w:tcPr>
          <w:p w14:paraId="2FC1894C" w14:textId="77777777" w:rsidR="00464400" w:rsidRPr="00C45958" w:rsidRDefault="00464400" w:rsidP="00365E65">
            <w:r w:rsidRPr="00C45958">
              <w:rPr>
                <w:rFonts w:hint="eastAsia"/>
              </w:rPr>
              <w:t>Character</w:t>
            </w:r>
          </w:p>
        </w:tc>
        <w:tc>
          <w:tcPr>
            <w:tcW w:w="962" w:type="dxa"/>
            <w:vAlign w:val="center"/>
          </w:tcPr>
          <w:p w14:paraId="2EBCF629" w14:textId="77777777" w:rsidR="00464400" w:rsidRPr="00C45958" w:rsidRDefault="00464400" w:rsidP="00365E65">
            <w:r>
              <w:rPr>
                <w:rFonts w:hint="eastAsia"/>
              </w:rPr>
              <w:t>4</w:t>
            </w:r>
            <w:r w:rsidRPr="00C45958">
              <w:rPr>
                <w:rFonts w:hint="eastAsia"/>
              </w:rPr>
              <w:t>0</w:t>
            </w:r>
          </w:p>
        </w:tc>
        <w:tc>
          <w:tcPr>
            <w:tcW w:w="2954" w:type="dxa"/>
            <w:vAlign w:val="center"/>
          </w:tcPr>
          <w:p w14:paraId="223C5CA9" w14:textId="77777777" w:rsidR="00464400" w:rsidRPr="00C45958" w:rsidRDefault="00464400" w:rsidP="00365E65">
            <w:r w:rsidRPr="00C45958">
              <w:rPr>
                <w:rFonts w:hint="eastAsia"/>
              </w:rPr>
              <w:t>联系人身份证明文件代码</w:t>
            </w:r>
          </w:p>
        </w:tc>
        <w:tc>
          <w:tcPr>
            <w:tcW w:w="2484" w:type="dxa"/>
            <w:vAlign w:val="center"/>
          </w:tcPr>
          <w:p w14:paraId="00BB8A1A" w14:textId="77777777" w:rsidR="00464400" w:rsidRPr="00C45958" w:rsidRDefault="00464400" w:rsidP="00365E65">
            <w:r>
              <w:rPr>
                <w:rFonts w:hint="eastAsia"/>
              </w:rPr>
              <w:t>必填</w:t>
            </w:r>
          </w:p>
        </w:tc>
      </w:tr>
      <w:tr w:rsidR="00464400" w14:paraId="499BCCE7" w14:textId="77777777" w:rsidTr="00365E65">
        <w:trPr>
          <w:trHeight w:val="415"/>
          <w:jc w:val="center"/>
        </w:trPr>
        <w:tc>
          <w:tcPr>
            <w:tcW w:w="537" w:type="dxa"/>
            <w:vAlign w:val="center"/>
          </w:tcPr>
          <w:p w14:paraId="65759B12" w14:textId="77777777" w:rsidR="004F4109" w:rsidRDefault="004F4109">
            <w:pPr>
              <w:pStyle w:val="ab"/>
              <w:numPr>
                <w:ilvl w:val="0"/>
                <w:numId w:val="132"/>
              </w:numPr>
              <w:ind w:firstLineChars="0"/>
              <w:jc w:val="center"/>
              <w:rPr>
                <w:b/>
                <w:bCs/>
                <w:sz w:val="32"/>
                <w:szCs w:val="32"/>
              </w:rPr>
            </w:pPr>
          </w:p>
        </w:tc>
        <w:tc>
          <w:tcPr>
            <w:tcW w:w="1259" w:type="dxa"/>
            <w:vAlign w:val="center"/>
          </w:tcPr>
          <w:p w14:paraId="6BCADC46" w14:textId="77777777" w:rsidR="00464400" w:rsidRPr="00C45958" w:rsidRDefault="00464400" w:rsidP="00365E65">
            <w:r w:rsidRPr="00C45958">
              <w:rPr>
                <w:rFonts w:hint="eastAsia"/>
              </w:rPr>
              <w:t>YDDH</w:t>
            </w:r>
          </w:p>
        </w:tc>
        <w:tc>
          <w:tcPr>
            <w:tcW w:w="1268" w:type="dxa"/>
            <w:vAlign w:val="center"/>
          </w:tcPr>
          <w:p w14:paraId="6071685B" w14:textId="77777777" w:rsidR="00464400" w:rsidRPr="00C45958" w:rsidRDefault="00464400" w:rsidP="00365E65">
            <w:r w:rsidRPr="00C45958">
              <w:rPr>
                <w:rFonts w:hint="eastAsia"/>
              </w:rPr>
              <w:t>Character</w:t>
            </w:r>
          </w:p>
        </w:tc>
        <w:tc>
          <w:tcPr>
            <w:tcW w:w="962" w:type="dxa"/>
            <w:vAlign w:val="center"/>
          </w:tcPr>
          <w:p w14:paraId="79BD5FDE" w14:textId="77777777" w:rsidR="00464400" w:rsidRPr="00C45958" w:rsidRDefault="00464400" w:rsidP="00365E65">
            <w:r w:rsidRPr="00C45958">
              <w:rPr>
                <w:rFonts w:hint="eastAsia"/>
              </w:rPr>
              <w:t>20</w:t>
            </w:r>
          </w:p>
        </w:tc>
        <w:tc>
          <w:tcPr>
            <w:tcW w:w="2954" w:type="dxa"/>
            <w:vAlign w:val="center"/>
          </w:tcPr>
          <w:p w14:paraId="7113CEAB" w14:textId="77777777" w:rsidR="00464400" w:rsidRPr="00C45958" w:rsidRDefault="00464400" w:rsidP="00365E65">
            <w:r w:rsidRPr="00C45958">
              <w:rPr>
                <w:rFonts w:hint="eastAsia"/>
              </w:rPr>
              <w:t>移动电话号码</w:t>
            </w:r>
          </w:p>
        </w:tc>
        <w:tc>
          <w:tcPr>
            <w:tcW w:w="2484" w:type="dxa"/>
            <w:vAlign w:val="center"/>
          </w:tcPr>
          <w:p w14:paraId="1FEC5C40" w14:textId="77777777" w:rsidR="00464400" w:rsidRDefault="00464400" w:rsidP="00365E65">
            <w:r>
              <w:rPr>
                <w:rFonts w:hint="eastAsia"/>
              </w:rPr>
              <w:t>必填</w:t>
            </w:r>
          </w:p>
        </w:tc>
      </w:tr>
      <w:tr w:rsidR="00464400" w14:paraId="68DA596B" w14:textId="77777777" w:rsidTr="00365E65">
        <w:trPr>
          <w:trHeight w:val="415"/>
          <w:jc w:val="center"/>
        </w:trPr>
        <w:tc>
          <w:tcPr>
            <w:tcW w:w="537" w:type="dxa"/>
            <w:vAlign w:val="center"/>
          </w:tcPr>
          <w:p w14:paraId="7910A8F5" w14:textId="77777777" w:rsidR="004F4109" w:rsidRDefault="004F4109">
            <w:pPr>
              <w:pStyle w:val="ab"/>
              <w:numPr>
                <w:ilvl w:val="0"/>
                <w:numId w:val="132"/>
              </w:numPr>
              <w:ind w:firstLineChars="0"/>
              <w:jc w:val="center"/>
              <w:rPr>
                <w:b/>
                <w:bCs/>
                <w:sz w:val="32"/>
                <w:szCs w:val="32"/>
              </w:rPr>
            </w:pPr>
          </w:p>
        </w:tc>
        <w:tc>
          <w:tcPr>
            <w:tcW w:w="1259" w:type="dxa"/>
            <w:vAlign w:val="center"/>
          </w:tcPr>
          <w:p w14:paraId="0F2EC68D" w14:textId="77777777" w:rsidR="00464400" w:rsidRPr="00C45958" w:rsidRDefault="00464400" w:rsidP="00365E65">
            <w:r w:rsidRPr="00C45958">
              <w:rPr>
                <w:rFonts w:hint="eastAsia"/>
              </w:rPr>
              <w:t>GDDH</w:t>
            </w:r>
          </w:p>
        </w:tc>
        <w:tc>
          <w:tcPr>
            <w:tcW w:w="1268" w:type="dxa"/>
            <w:vAlign w:val="center"/>
          </w:tcPr>
          <w:p w14:paraId="1083D954" w14:textId="77777777" w:rsidR="00464400" w:rsidRPr="00C45958" w:rsidRDefault="00464400" w:rsidP="00365E65">
            <w:r w:rsidRPr="00C45958">
              <w:rPr>
                <w:rFonts w:hint="eastAsia"/>
              </w:rPr>
              <w:t>Character</w:t>
            </w:r>
          </w:p>
        </w:tc>
        <w:tc>
          <w:tcPr>
            <w:tcW w:w="962" w:type="dxa"/>
            <w:vAlign w:val="center"/>
          </w:tcPr>
          <w:p w14:paraId="2D3537A5" w14:textId="77777777" w:rsidR="00464400" w:rsidRPr="00C45958" w:rsidRDefault="00464400" w:rsidP="00365E65">
            <w:r w:rsidRPr="00C45958">
              <w:rPr>
                <w:rFonts w:hint="eastAsia"/>
              </w:rPr>
              <w:t>20</w:t>
            </w:r>
          </w:p>
        </w:tc>
        <w:tc>
          <w:tcPr>
            <w:tcW w:w="2954" w:type="dxa"/>
            <w:vAlign w:val="center"/>
          </w:tcPr>
          <w:p w14:paraId="6DA47D65" w14:textId="77777777" w:rsidR="00464400" w:rsidRPr="00C45958" w:rsidRDefault="00464400" w:rsidP="00365E65">
            <w:r w:rsidRPr="00C45958">
              <w:rPr>
                <w:rFonts w:hint="eastAsia"/>
              </w:rPr>
              <w:t>固定电话号码</w:t>
            </w:r>
          </w:p>
        </w:tc>
        <w:tc>
          <w:tcPr>
            <w:tcW w:w="2484" w:type="dxa"/>
            <w:vAlign w:val="center"/>
          </w:tcPr>
          <w:p w14:paraId="5A6B7E55" w14:textId="77777777" w:rsidR="00464400" w:rsidRPr="00C45958" w:rsidRDefault="00464400" w:rsidP="00365E65">
            <w:r>
              <w:rPr>
                <w:rFonts w:hint="eastAsia"/>
              </w:rPr>
              <w:t>必填，可以填写备用移动电话号码</w:t>
            </w:r>
          </w:p>
        </w:tc>
      </w:tr>
      <w:tr w:rsidR="00464400" w14:paraId="320B41C6" w14:textId="77777777" w:rsidTr="00365E65">
        <w:trPr>
          <w:trHeight w:val="415"/>
          <w:jc w:val="center"/>
        </w:trPr>
        <w:tc>
          <w:tcPr>
            <w:tcW w:w="537" w:type="dxa"/>
            <w:vAlign w:val="center"/>
          </w:tcPr>
          <w:p w14:paraId="1BA55635" w14:textId="77777777" w:rsidR="004F4109" w:rsidRDefault="004F4109">
            <w:pPr>
              <w:pStyle w:val="ab"/>
              <w:numPr>
                <w:ilvl w:val="0"/>
                <w:numId w:val="132"/>
              </w:numPr>
              <w:ind w:firstLineChars="0"/>
              <w:jc w:val="center"/>
              <w:rPr>
                <w:b/>
                <w:bCs/>
                <w:sz w:val="32"/>
                <w:szCs w:val="32"/>
              </w:rPr>
            </w:pPr>
          </w:p>
        </w:tc>
        <w:tc>
          <w:tcPr>
            <w:tcW w:w="1259" w:type="dxa"/>
            <w:vAlign w:val="center"/>
          </w:tcPr>
          <w:p w14:paraId="30E8FE28" w14:textId="77777777" w:rsidR="00464400" w:rsidRPr="00C45958" w:rsidRDefault="00464400" w:rsidP="00365E65">
            <w:r w:rsidRPr="00C45958">
              <w:rPr>
                <w:rFonts w:hint="eastAsia"/>
              </w:rPr>
              <w:t>CZHM</w:t>
            </w:r>
          </w:p>
        </w:tc>
        <w:tc>
          <w:tcPr>
            <w:tcW w:w="1268" w:type="dxa"/>
            <w:vAlign w:val="center"/>
          </w:tcPr>
          <w:p w14:paraId="756B0245" w14:textId="77777777" w:rsidR="00464400" w:rsidRPr="00C45958" w:rsidRDefault="00464400" w:rsidP="00365E65">
            <w:r w:rsidRPr="00C45958">
              <w:rPr>
                <w:rFonts w:hint="eastAsia"/>
              </w:rPr>
              <w:t>Character</w:t>
            </w:r>
          </w:p>
        </w:tc>
        <w:tc>
          <w:tcPr>
            <w:tcW w:w="962" w:type="dxa"/>
            <w:vAlign w:val="center"/>
          </w:tcPr>
          <w:p w14:paraId="254304AF" w14:textId="77777777" w:rsidR="00464400" w:rsidRPr="00C45958" w:rsidRDefault="00464400" w:rsidP="00365E65">
            <w:r w:rsidRPr="00C45958">
              <w:rPr>
                <w:rFonts w:hint="eastAsia"/>
              </w:rPr>
              <w:t>20</w:t>
            </w:r>
          </w:p>
        </w:tc>
        <w:tc>
          <w:tcPr>
            <w:tcW w:w="2954" w:type="dxa"/>
            <w:vAlign w:val="center"/>
          </w:tcPr>
          <w:p w14:paraId="17176B8B" w14:textId="77777777" w:rsidR="00464400" w:rsidRPr="00C45958" w:rsidRDefault="00464400" w:rsidP="00365E65">
            <w:r w:rsidRPr="00C45958">
              <w:rPr>
                <w:rFonts w:hint="eastAsia"/>
              </w:rPr>
              <w:t>传真号码</w:t>
            </w:r>
          </w:p>
        </w:tc>
        <w:tc>
          <w:tcPr>
            <w:tcW w:w="2484" w:type="dxa"/>
            <w:vAlign w:val="center"/>
          </w:tcPr>
          <w:p w14:paraId="78856F49" w14:textId="77777777" w:rsidR="00464400" w:rsidRPr="00C45958" w:rsidRDefault="00464400" w:rsidP="00365E65">
            <w:r>
              <w:rPr>
                <w:rFonts w:hint="eastAsia"/>
              </w:rPr>
              <w:t>非</w:t>
            </w:r>
            <w:r w:rsidRPr="00C45958">
              <w:rPr>
                <w:rFonts w:hint="eastAsia"/>
              </w:rPr>
              <w:t>必填</w:t>
            </w:r>
          </w:p>
        </w:tc>
      </w:tr>
      <w:tr w:rsidR="00464400" w14:paraId="47C002BC" w14:textId="77777777" w:rsidTr="00365E65">
        <w:trPr>
          <w:trHeight w:val="415"/>
          <w:jc w:val="center"/>
        </w:trPr>
        <w:tc>
          <w:tcPr>
            <w:tcW w:w="537" w:type="dxa"/>
            <w:vAlign w:val="center"/>
          </w:tcPr>
          <w:p w14:paraId="74E72550" w14:textId="77777777" w:rsidR="004F4109" w:rsidRDefault="004F4109">
            <w:pPr>
              <w:pStyle w:val="ab"/>
              <w:numPr>
                <w:ilvl w:val="0"/>
                <w:numId w:val="132"/>
              </w:numPr>
              <w:ind w:firstLineChars="0"/>
              <w:jc w:val="center"/>
              <w:rPr>
                <w:b/>
                <w:bCs/>
                <w:sz w:val="32"/>
                <w:szCs w:val="32"/>
              </w:rPr>
            </w:pPr>
          </w:p>
        </w:tc>
        <w:tc>
          <w:tcPr>
            <w:tcW w:w="1259" w:type="dxa"/>
            <w:vAlign w:val="center"/>
          </w:tcPr>
          <w:p w14:paraId="628F6CD7" w14:textId="77777777" w:rsidR="00464400" w:rsidRPr="00C45958" w:rsidRDefault="00464400" w:rsidP="00365E65">
            <w:r w:rsidRPr="00C45958">
              <w:rPr>
                <w:rFonts w:hint="eastAsia"/>
              </w:rPr>
              <w:t>LXDZ</w:t>
            </w:r>
          </w:p>
        </w:tc>
        <w:tc>
          <w:tcPr>
            <w:tcW w:w="1268" w:type="dxa"/>
            <w:vAlign w:val="center"/>
          </w:tcPr>
          <w:p w14:paraId="334F5AD5" w14:textId="77777777" w:rsidR="00464400" w:rsidRPr="00C45958" w:rsidRDefault="00464400" w:rsidP="00365E65">
            <w:r w:rsidRPr="00C45958">
              <w:rPr>
                <w:rFonts w:hint="eastAsia"/>
              </w:rPr>
              <w:t>Character</w:t>
            </w:r>
          </w:p>
        </w:tc>
        <w:tc>
          <w:tcPr>
            <w:tcW w:w="962" w:type="dxa"/>
            <w:vAlign w:val="center"/>
          </w:tcPr>
          <w:p w14:paraId="065C7858" w14:textId="77777777" w:rsidR="00464400" w:rsidRPr="00C45958" w:rsidRDefault="00464400" w:rsidP="00365E65">
            <w:r>
              <w:rPr>
                <w:rFonts w:hint="eastAsia"/>
              </w:rPr>
              <w:t>12</w:t>
            </w:r>
            <w:r w:rsidRPr="00C45958">
              <w:rPr>
                <w:rFonts w:hint="eastAsia"/>
              </w:rPr>
              <w:t>0</w:t>
            </w:r>
          </w:p>
        </w:tc>
        <w:tc>
          <w:tcPr>
            <w:tcW w:w="2954" w:type="dxa"/>
            <w:vAlign w:val="center"/>
          </w:tcPr>
          <w:p w14:paraId="24818F14" w14:textId="77777777" w:rsidR="00464400" w:rsidRPr="00C45958" w:rsidRDefault="00464400" w:rsidP="00365E65">
            <w:r w:rsidRPr="00C45958">
              <w:rPr>
                <w:rFonts w:hint="eastAsia"/>
              </w:rPr>
              <w:t>联系地址</w:t>
            </w:r>
          </w:p>
        </w:tc>
        <w:tc>
          <w:tcPr>
            <w:tcW w:w="2484" w:type="dxa"/>
            <w:vAlign w:val="center"/>
          </w:tcPr>
          <w:p w14:paraId="195AB435" w14:textId="77777777" w:rsidR="00464400" w:rsidRDefault="00464400" w:rsidP="00365E65">
            <w:r>
              <w:rPr>
                <w:rFonts w:hint="eastAsia"/>
              </w:rPr>
              <w:t>必填</w:t>
            </w:r>
          </w:p>
        </w:tc>
      </w:tr>
      <w:tr w:rsidR="00464400" w14:paraId="5AFC8FE5" w14:textId="77777777" w:rsidTr="00365E65">
        <w:trPr>
          <w:trHeight w:val="415"/>
          <w:jc w:val="center"/>
        </w:trPr>
        <w:tc>
          <w:tcPr>
            <w:tcW w:w="537" w:type="dxa"/>
            <w:vAlign w:val="center"/>
          </w:tcPr>
          <w:p w14:paraId="2C35C9F4" w14:textId="77777777" w:rsidR="004F4109" w:rsidRDefault="004F4109">
            <w:pPr>
              <w:pStyle w:val="ab"/>
              <w:numPr>
                <w:ilvl w:val="0"/>
                <w:numId w:val="132"/>
              </w:numPr>
              <w:ind w:firstLineChars="0"/>
              <w:jc w:val="center"/>
              <w:rPr>
                <w:b/>
                <w:bCs/>
                <w:sz w:val="32"/>
                <w:szCs w:val="32"/>
              </w:rPr>
            </w:pPr>
          </w:p>
        </w:tc>
        <w:tc>
          <w:tcPr>
            <w:tcW w:w="1259" w:type="dxa"/>
            <w:vAlign w:val="center"/>
          </w:tcPr>
          <w:p w14:paraId="26915F72" w14:textId="77777777" w:rsidR="00464400" w:rsidRPr="00C45958" w:rsidRDefault="00464400" w:rsidP="00365E65">
            <w:r w:rsidRPr="00C45958">
              <w:rPr>
                <w:rFonts w:hint="eastAsia"/>
              </w:rPr>
              <w:t>LXYB</w:t>
            </w:r>
          </w:p>
        </w:tc>
        <w:tc>
          <w:tcPr>
            <w:tcW w:w="1268" w:type="dxa"/>
            <w:vAlign w:val="center"/>
          </w:tcPr>
          <w:p w14:paraId="32076F08" w14:textId="77777777" w:rsidR="00464400" w:rsidRPr="00C45958" w:rsidRDefault="00464400" w:rsidP="00365E65">
            <w:r w:rsidRPr="00C45958">
              <w:rPr>
                <w:rFonts w:hint="eastAsia"/>
              </w:rPr>
              <w:t>Character</w:t>
            </w:r>
          </w:p>
        </w:tc>
        <w:tc>
          <w:tcPr>
            <w:tcW w:w="962" w:type="dxa"/>
            <w:vAlign w:val="center"/>
          </w:tcPr>
          <w:p w14:paraId="623B5ED8" w14:textId="77777777" w:rsidR="00464400" w:rsidRPr="00C45958" w:rsidRDefault="00464400" w:rsidP="00365E65">
            <w:r>
              <w:rPr>
                <w:rFonts w:hint="eastAsia"/>
              </w:rPr>
              <w:t>8</w:t>
            </w:r>
          </w:p>
        </w:tc>
        <w:tc>
          <w:tcPr>
            <w:tcW w:w="2954" w:type="dxa"/>
            <w:vAlign w:val="center"/>
          </w:tcPr>
          <w:p w14:paraId="1AB2759D" w14:textId="77777777" w:rsidR="00464400" w:rsidRPr="00C45958" w:rsidRDefault="00464400" w:rsidP="00365E65">
            <w:r w:rsidRPr="00C45958">
              <w:rPr>
                <w:rFonts w:hint="eastAsia"/>
              </w:rPr>
              <w:t>联系邮编</w:t>
            </w:r>
          </w:p>
        </w:tc>
        <w:tc>
          <w:tcPr>
            <w:tcW w:w="2484" w:type="dxa"/>
            <w:vAlign w:val="center"/>
          </w:tcPr>
          <w:p w14:paraId="4B56C626" w14:textId="77777777" w:rsidR="00464400" w:rsidRDefault="00464400" w:rsidP="00365E65">
            <w:r>
              <w:rPr>
                <w:rFonts w:hint="eastAsia"/>
              </w:rPr>
              <w:t>必填</w:t>
            </w:r>
          </w:p>
        </w:tc>
      </w:tr>
      <w:tr w:rsidR="00464400" w14:paraId="0EDFB11B" w14:textId="77777777" w:rsidTr="00365E65">
        <w:trPr>
          <w:trHeight w:val="415"/>
          <w:jc w:val="center"/>
        </w:trPr>
        <w:tc>
          <w:tcPr>
            <w:tcW w:w="537" w:type="dxa"/>
            <w:vAlign w:val="center"/>
          </w:tcPr>
          <w:p w14:paraId="26293A35" w14:textId="77777777" w:rsidR="004F4109" w:rsidRDefault="004F4109">
            <w:pPr>
              <w:pStyle w:val="ab"/>
              <w:numPr>
                <w:ilvl w:val="0"/>
                <w:numId w:val="132"/>
              </w:numPr>
              <w:ind w:firstLineChars="0"/>
              <w:jc w:val="center"/>
              <w:rPr>
                <w:b/>
                <w:bCs/>
                <w:sz w:val="32"/>
                <w:szCs w:val="32"/>
              </w:rPr>
            </w:pPr>
          </w:p>
        </w:tc>
        <w:tc>
          <w:tcPr>
            <w:tcW w:w="1259" w:type="dxa"/>
            <w:vAlign w:val="center"/>
          </w:tcPr>
          <w:p w14:paraId="16AAB9F4" w14:textId="77777777" w:rsidR="00464400" w:rsidRPr="00C45958" w:rsidRDefault="00464400" w:rsidP="00365E65">
            <w:r w:rsidRPr="00C45958">
              <w:rPr>
                <w:rFonts w:hint="eastAsia"/>
              </w:rPr>
              <w:t>DZYX</w:t>
            </w:r>
          </w:p>
        </w:tc>
        <w:tc>
          <w:tcPr>
            <w:tcW w:w="1268" w:type="dxa"/>
            <w:vAlign w:val="center"/>
          </w:tcPr>
          <w:p w14:paraId="2EAC900C" w14:textId="77777777" w:rsidR="00464400" w:rsidRPr="00C45958" w:rsidRDefault="00464400" w:rsidP="00365E65">
            <w:r w:rsidRPr="00C45958">
              <w:rPr>
                <w:rFonts w:hint="eastAsia"/>
              </w:rPr>
              <w:t>Character</w:t>
            </w:r>
          </w:p>
        </w:tc>
        <w:tc>
          <w:tcPr>
            <w:tcW w:w="962" w:type="dxa"/>
            <w:vAlign w:val="center"/>
          </w:tcPr>
          <w:p w14:paraId="2D1EDDFF" w14:textId="77777777" w:rsidR="00464400" w:rsidRPr="00C45958" w:rsidRDefault="00464400" w:rsidP="00365E65">
            <w:r>
              <w:rPr>
                <w:rFonts w:hint="eastAsia"/>
              </w:rPr>
              <w:t>4</w:t>
            </w:r>
            <w:r w:rsidRPr="00C45958">
              <w:rPr>
                <w:rFonts w:hint="eastAsia"/>
              </w:rPr>
              <w:t>0</w:t>
            </w:r>
          </w:p>
        </w:tc>
        <w:tc>
          <w:tcPr>
            <w:tcW w:w="2954" w:type="dxa"/>
            <w:vAlign w:val="center"/>
          </w:tcPr>
          <w:p w14:paraId="14375DF9" w14:textId="77777777" w:rsidR="00464400" w:rsidRPr="00C45958" w:rsidRDefault="00464400" w:rsidP="00365E65">
            <w:r w:rsidRPr="00C45958">
              <w:rPr>
                <w:rFonts w:hint="eastAsia"/>
              </w:rPr>
              <w:t>电子邮箱</w:t>
            </w:r>
          </w:p>
        </w:tc>
        <w:tc>
          <w:tcPr>
            <w:tcW w:w="2484" w:type="dxa"/>
            <w:vAlign w:val="center"/>
          </w:tcPr>
          <w:p w14:paraId="2B1CE73C" w14:textId="77777777" w:rsidR="00464400" w:rsidRPr="00C45958" w:rsidRDefault="00464400" w:rsidP="00365E65">
            <w:r>
              <w:rPr>
                <w:rFonts w:hint="eastAsia"/>
              </w:rPr>
              <w:t>非必填</w:t>
            </w:r>
          </w:p>
        </w:tc>
      </w:tr>
      <w:tr w:rsidR="00464400" w14:paraId="5DCDCBA9" w14:textId="77777777" w:rsidTr="00365E65">
        <w:trPr>
          <w:trHeight w:val="415"/>
          <w:jc w:val="center"/>
        </w:trPr>
        <w:tc>
          <w:tcPr>
            <w:tcW w:w="537" w:type="dxa"/>
            <w:vAlign w:val="center"/>
          </w:tcPr>
          <w:p w14:paraId="369A1726" w14:textId="77777777" w:rsidR="004F4109" w:rsidRDefault="004F4109">
            <w:pPr>
              <w:pStyle w:val="ab"/>
              <w:numPr>
                <w:ilvl w:val="0"/>
                <w:numId w:val="132"/>
              </w:numPr>
              <w:ind w:firstLineChars="0"/>
              <w:jc w:val="center"/>
              <w:rPr>
                <w:b/>
                <w:bCs/>
                <w:sz w:val="32"/>
                <w:szCs w:val="32"/>
              </w:rPr>
            </w:pPr>
          </w:p>
        </w:tc>
        <w:tc>
          <w:tcPr>
            <w:tcW w:w="1259" w:type="dxa"/>
            <w:vAlign w:val="center"/>
          </w:tcPr>
          <w:p w14:paraId="5076EB70" w14:textId="77777777" w:rsidR="00464400" w:rsidRPr="00C45958" w:rsidRDefault="00464400" w:rsidP="00365E65">
            <w:r>
              <w:rPr>
                <w:rFonts w:hint="eastAsia"/>
              </w:rPr>
              <w:t>DXFWBS</w:t>
            </w:r>
          </w:p>
        </w:tc>
        <w:tc>
          <w:tcPr>
            <w:tcW w:w="1268" w:type="dxa"/>
            <w:vAlign w:val="center"/>
          </w:tcPr>
          <w:p w14:paraId="7D331155" w14:textId="77777777" w:rsidR="00464400" w:rsidRPr="00C45958" w:rsidRDefault="00464400" w:rsidP="00365E65">
            <w:r w:rsidRPr="00C45958">
              <w:rPr>
                <w:rFonts w:hint="eastAsia"/>
              </w:rPr>
              <w:t>Character</w:t>
            </w:r>
          </w:p>
        </w:tc>
        <w:tc>
          <w:tcPr>
            <w:tcW w:w="962" w:type="dxa"/>
            <w:vAlign w:val="center"/>
          </w:tcPr>
          <w:p w14:paraId="2B2CEE6E" w14:textId="77777777" w:rsidR="00464400" w:rsidRPr="00C45958" w:rsidRDefault="00464400" w:rsidP="00365E65">
            <w:r>
              <w:rPr>
                <w:rFonts w:hint="eastAsia"/>
              </w:rPr>
              <w:t>4</w:t>
            </w:r>
          </w:p>
        </w:tc>
        <w:tc>
          <w:tcPr>
            <w:tcW w:w="2954" w:type="dxa"/>
            <w:vAlign w:val="center"/>
          </w:tcPr>
          <w:p w14:paraId="75C3B1DF" w14:textId="77777777" w:rsidR="00464400" w:rsidRPr="00C45958" w:rsidRDefault="00464400" w:rsidP="00365E65">
            <w:r w:rsidRPr="00C45958">
              <w:rPr>
                <w:rFonts w:hint="eastAsia"/>
              </w:rPr>
              <w:t>开通短信服务标识</w:t>
            </w:r>
          </w:p>
        </w:tc>
        <w:tc>
          <w:tcPr>
            <w:tcW w:w="2484" w:type="dxa"/>
            <w:vAlign w:val="center"/>
          </w:tcPr>
          <w:p w14:paraId="6F8BB5E3" w14:textId="77777777" w:rsidR="00464400" w:rsidRPr="00C45958" w:rsidRDefault="00464400" w:rsidP="00365E65">
            <w:r>
              <w:rPr>
                <w:rFonts w:hint="eastAsia"/>
              </w:rPr>
              <w:t>保留字段，不要求报送</w:t>
            </w:r>
          </w:p>
        </w:tc>
      </w:tr>
      <w:tr w:rsidR="00464400" w14:paraId="344BF370" w14:textId="77777777" w:rsidTr="00365E65">
        <w:trPr>
          <w:trHeight w:val="415"/>
          <w:jc w:val="center"/>
        </w:trPr>
        <w:tc>
          <w:tcPr>
            <w:tcW w:w="537" w:type="dxa"/>
            <w:vAlign w:val="center"/>
          </w:tcPr>
          <w:p w14:paraId="3B0AF886" w14:textId="77777777" w:rsidR="004F4109" w:rsidRDefault="004F4109">
            <w:pPr>
              <w:pStyle w:val="ab"/>
              <w:numPr>
                <w:ilvl w:val="0"/>
                <w:numId w:val="132"/>
              </w:numPr>
              <w:ind w:firstLineChars="0"/>
              <w:jc w:val="center"/>
              <w:rPr>
                <w:b/>
                <w:bCs/>
                <w:sz w:val="32"/>
                <w:szCs w:val="32"/>
              </w:rPr>
            </w:pPr>
          </w:p>
        </w:tc>
        <w:tc>
          <w:tcPr>
            <w:tcW w:w="1259" w:type="dxa"/>
            <w:vAlign w:val="center"/>
          </w:tcPr>
          <w:p w14:paraId="2EECF643" w14:textId="77777777" w:rsidR="00464400" w:rsidRPr="00C45958" w:rsidRDefault="00464400" w:rsidP="00365E65">
            <w:r>
              <w:rPr>
                <w:rFonts w:hint="eastAsia"/>
              </w:rPr>
              <w:t>WLFWBS</w:t>
            </w:r>
          </w:p>
        </w:tc>
        <w:tc>
          <w:tcPr>
            <w:tcW w:w="1268" w:type="dxa"/>
            <w:vAlign w:val="center"/>
          </w:tcPr>
          <w:p w14:paraId="53B02A0D" w14:textId="77777777" w:rsidR="00464400" w:rsidRPr="00C45958" w:rsidRDefault="00464400" w:rsidP="00365E65">
            <w:r w:rsidRPr="00C45958">
              <w:rPr>
                <w:rFonts w:hint="eastAsia"/>
              </w:rPr>
              <w:t>Character</w:t>
            </w:r>
          </w:p>
        </w:tc>
        <w:tc>
          <w:tcPr>
            <w:tcW w:w="962" w:type="dxa"/>
            <w:vAlign w:val="center"/>
          </w:tcPr>
          <w:p w14:paraId="284A1A07" w14:textId="77777777" w:rsidR="00464400" w:rsidRPr="00C45958" w:rsidRDefault="00464400" w:rsidP="00365E65">
            <w:r w:rsidRPr="00C45958">
              <w:rPr>
                <w:rFonts w:hint="eastAsia"/>
              </w:rPr>
              <w:t>1</w:t>
            </w:r>
          </w:p>
        </w:tc>
        <w:tc>
          <w:tcPr>
            <w:tcW w:w="2954" w:type="dxa"/>
            <w:vAlign w:val="center"/>
          </w:tcPr>
          <w:p w14:paraId="3DD54833" w14:textId="77777777" w:rsidR="00464400" w:rsidRPr="00C45958" w:rsidRDefault="00464400" w:rsidP="00365E65">
            <w:r w:rsidRPr="00C45958">
              <w:rPr>
                <w:rFonts w:hint="eastAsia"/>
              </w:rPr>
              <w:t>开通网络服务标识</w:t>
            </w:r>
          </w:p>
        </w:tc>
        <w:tc>
          <w:tcPr>
            <w:tcW w:w="2484" w:type="dxa"/>
            <w:vAlign w:val="center"/>
          </w:tcPr>
          <w:p w14:paraId="3A3F9535" w14:textId="77777777" w:rsidR="00464400" w:rsidRPr="00C45958" w:rsidRDefault="00464400" w:rsidP="00365E65">
            <w:r>
              <w:rPr>
                <w:rFonts w:hint="eastAsia"/>
              </w:rPr>
              <w:t>必填，</w:t>
            </w:r>
            <w:r w:rsidRPr="00C45958">
              <w:rPr>
                <w:rFonts w:hint="eastAsia"/>
              </w:rPr>
              <w:t>字典</w:t>
            </w:r>
            <w:r w:rsidRPr="00C45958">
              <w:rPr>
                <w:rFonts w:hint="eastAsia"/>
              </w:rPr>
              <w:t>(</w:t>
            </w:r>
            <w:r>
              <w:rPr>
                <w:rFonts w:hint="eastAsia"/>
              </w:rPr>
              <w:t>WLFWBS</w:t>
            </w:r>
            <w:r w:rsidRPr="00C45958">
              <w:rPr>
                <w:rFonts w:hint="eastAsia"/>
              </w:rPr>
              <w:t>)</w:t>
            </w:r>
          </w:p>
        </w:tc>
      </w:tr>
      <w:tr w:rsidR="00464400" w14:paraId="320625D7" w14:textId="77777777" w:rsidTr="00365E65">
        <w:trPr>
          <w:trHeight w:val="415"/>
          <w:jc w:val="center"/>
        </w:trPr>
        <w:tc>
          <w:tcPr>
            <w:tcW w:w="537" w:type="dxa"/>
            <w:vAlign w:val="center"/>
          </w:tcPr>
          <w:p w14:paraId="60C6D9B7" w14:textId="77777777" w:rsidR="004F4109" w:rsidRDefault="004F4109">
            <w:pPr>
              <w:pStyle w:val="ab"/>
              <w:numPr>
                <w:ilvl w:val="0"/>
                <w:numId w:val="132"/>
              </w:numPr>
              <w:ind w:firstLineChars="0"/>
              <w:jc w:val="center"/>
              <w:rPr>
                <w:b/>
                <w:bCs/>
                <w:sz w:val="32"/>
                <w:szCs w:val="32"/>
              </w:rPr>
            </w:pPr>
          </w:p>
        </w:tc>
        <w:tc>
          <w:tcPr>
            <w:tcW w:w="1259" w:type="dxa"/>
            <w:vAlign w:val="center"/>
          </w:tcPr>
          <w:p w14:paraId="479B2D01" w14:textId="77777777" w:rsidR="00464400" w:rsidRPr="00C45958" w:rsidRDefault="00464400" w:rsidP="00365E65">
            <w:r>
              <w:rPr>
                <w:rFonts w:hint="eastAsia"/>
              </w:rPr>
              <w:t>WLMM</w:t>
            </w:r>
          </w:p>
        </w:tc>
        <w:tc>
          <w:tcPr>
            <w:tcW w:w="1268" w:type="dxa"/>
            <w:vAlign w:val="center"/>
          </w:tcPr>
          <w:p w14:paraId="271A4BF1" w14:textId="77777777" w:rsidR="00464400" w:rsidRPr="00C45958" w:rsidRDefault="00464400" w:rsidP="00365E65">
            <w:r w:rsidRPr="00C45958">
              <w:rPr>
                <w:rFonts w:hint="eastAsia"/>
              </w:rPr>
              <w:t>Character</w:t>
            </w:r>
          </w:p>
        </w:tc>
        <w:tc>
          <w:tcPr>
            <w:tcW w:w="962" w:type="dxa"/>
            <w:vAlign w:val="center"/>
          </w:tcPr>
          <w:p w14:paraId="36E02874" w14:textId="77777777" w:rsidR="00464400" w:rsidRPr="00C45958" w:rsidRDefault="00464400" w:rsidP="00365E65">
            <w:r w:rsidRPr="00C45958">
              <w:rPr>
                <w:rFonts w:hint="eastAsia"/>
              </w:rPr>
              <w:t>6</w:t>
            </w:r>
          </w:p>
        </w:tc>
        <w:tc>
          <w:tcPr>
            <w:tcW w:w="2954" w:type="dxa"/>
            <w:vAlign w:val="center"/>
          </w:tcPr>
          <w:p w14:paraId="507CC40E" w14:textId="77777777" w:rsidR="00464400" w:rsidRPr="00C45958" w:rsidRDefault="00464400" w:rsidP="00365E65">
            <w:r w:rsidRPr="00C45958">
              <w:rPr>
                <w:rFonts w:hint="eastAsia"/>
              </w:rPr>
              <w:t>网络服务初始密码</w:t>
            </w:r>
          </w:p>
        </w:tc>
        <w:tc>
          <w:tcPr>
            <w:tcW w:w="2484" w:type="dxa"/>
            <w:vAlign w:val="center"/>
          </w:tcPr>
          <w:p w14:paraId="5D7A25BA" w14:textId="77777777" w:rsidR="00464400" w:rsidRPr="00C45958" w:rsidRDefault="00464400" w:rsidP="00365E65">
            <w:r>
              <w:rPr>
                <w:rFonts w:hint="eastAsia"/>
              </w:rPr>
              <w:t>如</w:t>
            </w:r>
            <w:r>
              <w:rPr>
                <w:rFonts w:hint="eastAsia"/>
              </w:rPr>
              <w:t xml:space="preserve">WLFWBS=1 </w:t>
            </w:r>
            <w:r>
              <w:rPr>
                <w:rFonts w:hint="eastAsia"/>
              </w:rPr>
              <w:t>必填，密码必须为数字或英文字母，区分大小写，长度必须为</w:t>
            </w:r>
            <w:r>
              <w:rPr>
                <w:rFonts w:hint="eastAsia"/>
              </w:rPr>
              <w:t>6</w:t>
            </w:r>
          </w:p>
        </w:tc>
      </w:tr>
      <w:tr w:rsidR="00464400" w14:paraId="7E4BDAB5" w14:textId="77777777" w:rsidTr="00365E65">
        <w:trPr>
          <w:trHeight w:val="415"/>
          <w:jc w:val="center"/>
        </w:trPr>
        <w:tc>
          <w:tcPr>
            <w:tcW w:w="537" w:type="dxa"/>
            <w:vAlign w:val="center"/>
          </w:tcPr>
          <w:p w14:paraId="30E677B5" w14:textId="77777777" w:rsidR="004F4109" w:rsidRDefault="004F4109">
            <w:pPr>
              <w:pStyle w:val="ab"/>
              <w:numPr>
                <w:ilvl w:val="0"/>
                <w:numId w:val="132"/>
              </w:numPr>
              <w:ind w:firstLineChars="0"/>
              <w:jc w:val="center"/>
              <w:rPr>
                <w:b/>
                <w:bCs/>
                <w:sz w:val="32"/>
                <w:szCs w:val="32"/>
              </w:rPr>
            </w:pPr>
          </w:p>
        </w:tc>
        <w:tc>
          <w:tcPr>
            <w:tcW w:w="1259" w:type="dxa"/>
            <w:vAlign w:val="center"/>
          </w:tcPr>
          <w:p w14:paraId="148B22FD" w14:textId="77777777" w:rsidR="00464400" w:rsidRDefault="00464400" w:rsidP="00365E65">
            <w:r w:rsidRPr="007A6093">
              <w:rPr>
                <w:rFonts w:ascii="Calibri" w:eastAsia="宋体" w:hAnsi="Calibri" w:cs="Calibri"/>
                <w:color w:val="000000"/>
                <w:kern w:val="0"/>
                <w:szCs w:val="21"/>
              </w:rPr>
              <w:t>CPJC</w:t>
            </w:r>
          </w:p>
        </w:tc>
        <w:tc>
          <w:tcPr>
            <w:tcW w:w="1268" w:type="dxa"/>
            <w:vAlign w:val="center"/>
          </w:tcPr>
          <w:p w14:paraId="38C9FB48" w14:textId="77777777" w:rsidR="00464400" w:rsidRPr="00C45958" w:rsidRDefault="00464400" w:rsidP="00365E65">
            <w:r w:rsidRPr="006724D0">
              <w:rPr>
                <w:rFonts w:hint="eastAsia"/>
              </w:rPr>
              <w:t>Character</w:t>
            </w:r>
          </w:p>
        </w:tc>
        <w:tc>
          <w:tcPr>
            <w:tcW w:w="962" w:type="dxa"/>
            <w:vAlign w:val="center"/>
          </w:tcPr>
          <w:p w14:paraId="37B9DBEA" w14:textId="77777777" w:rsidR="00464400" w:rsidRPr="00C45958" w:rsidRDefault="00464400" w:rsidP="00365E65">
            <w:r>
              <w:rPr>
                <w:rFonts w:ascii="Calibri" w:eastAsia="宋体" w:hAnsi="Calibri" w:cs="Calibri"/>
                <w:color w:val="000000"/>
                <w:kern w:val="0"/>
                <w:szCs w:val="21"/>
              </w:rPr>
              <w:t>40</w:t>
            </w:r>
          </w:p>
        </w:tc>
        <w:tc>
          <w:tcPr>
            <w:tcW w:w="2954" w:type="dxa"/>
            <w:vAlign w:val="center"/>
          </w:tcPr>
          <w:p w14:paraId="703662EB" w14:textId="77777777" w:rsidR="00464400" w:rsidRPr="00C45958" w:rsidRDefault="00464400" w:rsidP="00365E65">
            <w:r w:rsidRPr="007A6093">
              <w:rPr>
                <w:rFonts w:ascii="宋体" w:eastAsia="宋体" w:hAnsi="宋体" w:cs="宋体" w:hint="eastAsia"/>
                <w:color w:val="000000"/>
                <w:kern w:val="0"/>
                <w:szCs w:val="21"/>
              </w:rPr>
              <w:t>产品简称</w:t>
            </w:r>
          </w:p>
        </w:tc>
        <w:tc>
          <w:tcPr>
            <w:tcW w:w="2484" w:type="dxa"/>
          </w:tcPr>
          <w:p w14:paraId="717DB313" w14:textId="77777777" w:rsidR="00464400" w:rsidRDefault="00464400" w:rsidP="00365E65">
            <w:r w:rsidRPr="008613B8">
              <w:rPr>
                <w:rFonts w:hint="eastAsia"/>
              </w:rPr>
              <w:t>必填</w:t>
            </w:r>
          </w:p>
        </w:tc>
      </w:tr>
      <w:tr w:rsidR="00464400" w14:paraId="27E44538" w14:textId="77777777" w:rsidTr="00365E65">
        <w:trPr>
          <w:trHeight w:val="415"/>
          <w:jc w:val="center"/>
        </w:trPr>
        <w:tc>
          <w:tcPr>
            <w:tcW w:w="537" w:type="dxa"/>
            <w:vAlign w:val="center"/>
          </w:tcPr>
          <w:p w14:paraId="3F1246DE" w14:textId="77777777" w:rsidR="004F4109" w:rsidRDefault="004F4109">
            <w:pPr>
              <w:pStyle w:val="ab"/>
              <w:numPr>
                <w:ilvl w:val="0"/>
                <w:numId w:val="132"/>
              </w:numPr>
              <w:ind w:firstLineChars="0"/>
              <w:jc w:val="center"/>
              <w:rPr>
                <w:b/>
                <w:bCs/>
                <w:sz w:val="32"/>
                <w:szCs w:val="32"/>
              </w:rPr>
            </w:pPr>
          </w:p>
        </w:tc>
        <w:tc>
          <w:tcPr>
            <w:tcW w:w="1259" w:type="dxa"/>
            <w:vAlign w:val="center"/>
          </w:tcPr>
          <w:p w14:paraId="3B3588E4" w14:textId="77777777" w:rsidR="00464400" w:rsidRDefault="00464400" w:rsidP="00365E65">
            <w:r w:rsidRPr="007A6093">
              <w:rPr>
                <w:rFonts w:ascii="Calibri" w:eastAsia="宋体" w:hAnsi="Calibri" w:cs="Calibri"/>
                <w:color w:val="000000"/>
                <w:kern w:val="0"/>
                <w:szCs w:val="21"/>
              </w:rPr>
              <w:t>CPDQR</w:t>
            </w:r>
          </w:p>
        </w:tc>
        <w:tc>
          <w:tcPr>
            <w:tcW w:w="1268" w:type="dxa"/>
            <w:vAlign w:val="center"/>
          </w:tcPr>
          <w:p w14:paraId="0FD16F4B" w14:textId="77777777" w:rsidR="00464400" w:rsidRPr="00C45958" w:rsidRDefault="00464400" w:rsidP="00365E65">
            <w:r w:rsidRPr="006724D0">
              <w:rPr>
                <w:rFonts w:hint="eastAsia"/>
              </w:rPr>
              <w:t>Character</w:t>
            </w:r>
          </w:p>
        </w:tc>
        <w:tc>
          <w:tcPr>
            <w:tcW w:w="962" w:type="dxa"/>
            <w:vAlign w:val="center"/>
          </w:tcPr>
          <w:p w14:paraId="70A74944" w14:textId="77777777" w:rsidR="00464400" w:rsidRPr="00C45958" w:rsidRDefault="00464400" w:rsidP="00365E65">
            <w:r w:rsidRPr="007A6093">
              <w:rPr>
                <w:rFonts w:ascii="Calibri" w:eastAsia="宋体" w:hAnsi="Calibri" w:cs="Calibri"/>
                <w:color w:val="000000"/>
                <w:kern w:val="0"/>
                <w:szCs w:val="21"/>
              </w:rPr>
              <w:t>8</w:t>
            </w:r>
          </w:p>
        </w:tc>
        <w:tc>
          <w:tcPr>
            <w:tcW w:w="2954" w:type="dxa"/>
            <w:vAlign w:val="center"/>
          </w:tcPr>
          <w:p w14:paraId="5CB2984F" w14:textId="77777777" w:rsidR="00464400" w:rsidRPr="00C45958" w:rsidRDefault="00464400" w:rsidP="00365E65">
            <w:r w:rsidRPr="007A6093">
              <w:rPr>
                <w:rFonts w:ascii="宋体" w:eastAsia="宋体" w:hAnsi="宋体" w:cs="宋体" w:hint="eastAsia"/>
                <w:color w:val="000000"/>
                <w:kern w:val="0"/>
                <w:szCs w:val="21"/>
              </w:rPr>
              <w:t>产品到期日期</w:t>
            </w:r>
          </w:p>
        </w:tc>
        <w:tc>
          <w:tcPr>
            <w:tcW w:w="2484" w:type="dxa"/>
          </w:tcPr>
          <w:p w14:paraId="4A89EA09" w14:textId="77777777" w:rsidR="00464400" w:rsidRDefault="00464400" w:rsidP="00365E65">
            <w:r w:rsidRPr="008613B8">
              <w:rPr>
                <w:rFonts w:hint="eastAsia"/>
              </w:rPr>
              <w:t>必填</w:t>
            </w:r>
          </w:p>
        </w:tc>
      </w:tr>
      <w:tr w:rsidR="00464400" w14:paraId="2382B760" w14:textId="77777777" w:rsidTr="00365E65">
        <w:trPr>
          <w:trHeight w:val="415"/>
          <w:jc w:val="center"/>
        </w:trPr>
        <w:tc>
          <w:tcPr>
            <w:tcW w:w="537" w:type="dxa"/>
            <w:vAlign w:val="center"/>
          </w:tcPr>
          <w:p w14:paraId="7B404909" w14:textId="77777777" w:rsidR="004F4109" w:rsidRDefault="004F4109">
            <w:pPr>
              <w:pStyle w:val="ab"/>
              <w:numPr>
                <w:ilvl w:val="0"/>
                <w:numId w:val="132"/>
              </w:numPr>
              <w:ind w:firstLineChars="0"/>
              <w:jc w:val="center"/>
              <w:rPr>
                <w:b/>
                <w:bCs/>
                <w:sz w:val="32"/>
                <w:szCs w:val="32"/>
              </w:rPr>
            </w:pPr>
          </w:p>
        </w:tc>
        <w:tc>
          <w:tcPr>
            <w:tcW w:w="1259" w:type="dxa"/>
            <w:vAlign w:val="center"/>
          </w:tcPr>
          <w:p w14:paraId="6C3EDA59" w14:textId="77777777" w:rsidR="00464400" w:rsidRDefault="00464400" w:rsidP="00365E65">
            <w:r>
              <w:rPr>
                <w:rFonts w:hint="eastAsia"/>
              </w:rPr>
              <w:t>CPLB</w:t>
            </w:r>
          </w:p>
        </w:tc>
        <w:tc>
          <w:tcPr>
            <w:tcW w:w="1268" w:type="dxa"/>
            <w:vAlign w:val="center"/>
          </w:tcPr>
          <w:p w14:paraId="424B80BE" w14:textId="77777777" w:rsidR="00464400" w:rsidRPr="00C45958" w:rsidRDefault="00464400" w:rsidP="00365E65">
            <w:r w:rsidRPr="006724D0">
              <w:rPr>
                <w:rFonts w:hint="eastAsia"/>
              </w:rPr>
              <w:t>Character</w:t>
            </w:r>
          </w:p>
        </w:tc>
        <w:tc>
          <w:tcPr>
            <w:tcW w:w="962" w:type="dxa"/>
            <w:vAlign w:val="center"/>
          </w:tcPr>
          <w:p w14:paraId="6596CEF7" w14:textId="77777777" w:rsidR="00464400" w:rsidRPr="00C45958" w:rsidRDefault="00464400" w:rsidP="00365E65">
            <w:r w:rsidRPr="007A6093">
              <w:rPr>
                <w:rFonts w:ascii="Calibri" w:eastAsia="宋体" w:hAnsi="Calibri" w:cs="Calibri"/>
                <w:color w:val="000000"/>
                <w:kern w:val="0"/>
                <w:szCs w:val="21"/>
              </w:rPr>
              <w:t>2</w:t>
            </w:r>
          </w:p>
        </w:tc>
        <w:tc>
          <w:tcPr>
            <w:tcW w:w="2954" w:type="dxa"/>
            <w:vAlign w:val="center"/>
          </w:tcPr>
          <w:p w14:paraId="658EC0AE" w14:textId="77777777" w:rsidR="00464400" w:rsidRPr="00C45958" w:rsidRDefault="00464400" w:rsidP="00365E65">
            <w:r w:rsidRPr="007A6093">
              <w:rPr>
                <w:rFonts w:ascii="宋体" w:eastAsia="宋体" w:hAnsi="宋体" w:cs="宋体" w:hint="eastAsia"/>
                <w:color w:val="000000"/>
                <w:kern w:val="0"/>
                <w:szCs w:val="21"/>
              </w:rPr>
              <w:t>产品类别</w:t>
            </w:r>
          </w:p>
        </w:tc>
        <w:tc>
          <w:tcPr>
            <w:tcW w:w="2484" w:type="dxa"/>
            <w:vAlign w:val="center"/>
          </w:tcPr>
          <w:p w14:paraId="3082C315" w14:textId="77777777" w:rsidR="00464400" w:rsidRDefault="00464400" w:rsidP="00365E65">
            <w:r>
              <w:rPr>
                <w:rFonts w:hint="eastAsia"/>
              </w:rPr>
              <w:t>必填，字典（</w:t>
            </w:r>
            <w:r>
              <w:rPr>
                <w:rFonts w:hint="eastAsia"/>
              </w:rPr>
              <w:t>CPLB</w:t>
            </w:r>
            <w:r>
              <w:rPr>
                <w:rFonts w:hint="eastAsia"/>
              </w:rPr>
              <w:t>）</w:t>
            </w:r>
          </w:p>
        </w:tc>
      </w:tr>
      <w:tr w:rsidR="00464400" w14:paraId="69717A29" w14:textId="77777777" w:rsidTr="00365E65">
        <w:trPr>
          <w:trHeight w:val="415"/>
          <w:jc w:val="center"/>
        </w:trPr>
        <w:tc>
          <w:tcPr>
            <w:tcW w:w="537" w:type="dxa"/>
            <w:vAlign w:val="center"/>
          </w:tcPr>
          <w:p w14:paraId="68C1A0EF" w14:textId="77777777" w:rsidR="004F4109" w:rsidRDefault="004F4109">
            <w:pPr>
              <w:pStyle w:val="ab"/>
              <w:numPr>
                <w:ilvl w:val="0"/>
                <w:numId w:val="132"/>
              </w:numPr>
              <w:ind w:firstLineChars="0"/>
              <w:jc w:val="center"/>
              <w:rPr>
                <w:b/>
                <w:bCs/>
                <w:sz w:val="32"/>
                <w:szCs w:val="32"/>
              </w:rPr>
            </w:pPr>
          </w:p>
        </w:tc>
        <w:tc>
          <w:tcPr>
            <w:tcW w:w="1259" w:type="dxa"/>
            <w:vAlign w:val="center"/>
          </w:tcPr>
          <w:p w14:paraId="6747E077" w14:textId="77777777" w:rsidR="00464400" w:rsidRDefault="00464400" w:rsidP="00365E65">
            <w:r w:rsidRPr="007A6093">
              <w:rPr>
                <w:rFonts w:ascii="Calibri" w:eastAsia="宋体" w:hAnsi="Calibri" w:cs="Calibri"/>
                <w:color w:val="000000"/>
                <w:kern w:val="0"/>
                <w:szCs w:val="21"/>
              </w:rPr>
              <w:t>GLRMC</w:t>
            </w:r>
          </w:p>
        </w:tc>
        <w:tc>
          <w:tcPr>
            <w:tcW w:w="1268" w:type="dxa"/>
            <w:vAlign w:val="center"/>
          </w:tcPr>
          <w:p w14:paraId="4B7B27CC" w14:textId="77777777" w:rsidR="00464400" w:rsidRPr="00C45958" w:rsidRDefault="00464400" w:rsidP="00365E65">
            <w:r w:rsidRPr="006724D0">
              <w:rPr>
                <w:rFonts w:hint="eastAsia"/>
              </w:rPr>
              <w:t>Character</w:t>
            </w:r>
          </w:p>
        </w:tc>
        <w:tc>
          <w:tcPr>
            <w:tcW w:w="962" w:type="dxa"/>
            <w:vAlign w:val="center"/>
          </w:tcPr>
          <w:p w14:paraId="4EB28C88" w14:textId="77777777" w:rsidR="00464400" w:rsidRPr="00C45958" w:rsidRDefault="00464400" w:rsidP="00365E65">
            <w:r>
              <w:rPr>
                <w:rFonts w:ascii="Calibri" w:eastAsia="宋体" w:hAnsi="Calibri" w:cs="Calibri" w:hint="eastAsia"/>
                <w:color w:val="000000"/>
                <w:kern w:val="0"/>
                <w:szCs w:val="21"/>
              </w:rPr>
              <w:t>120</w:t>
            </w:r>
          </w:p>
        </w:tc>
        <w:tc>
          <w:tcPr>
            <w:tcW w:w="2954" w:type="dxa"/>
            <w:vAlign w:val="center"/>
          </w:tcPr>
          <w:p w14:paraId="32C62BED" w14:textId="77777777" w:rsidR="00464400" w:rsidRPr="00C45958" w:rsidRDefault="00464400" w:rsidP="00365E65">
            <w:r w:rsidRPr="007A6093">
              <w:rPr>
                <w:rFonts w:ascii="宋体" w:eastAsia="宋体" w:hAnsi="宋体" w:cs="宋体" w:hint="eastAsia"/>
                <w:color w:val="000000"/>
                <w:kern w:val="0"/>
                <w:szCs w:val="21"/>
              </w:rPr>
              <w:t>产品资产管理人名称</w:t>
            </w:r>
          </w:p>
        </w:tc>
        <w:tc>
          <w:tcPr>
            <w:tcW w:w="2484" w:type="dxa"/>
            <w:vAlign w:val="center"/>
          </w:tcPr>
          <w:p w14:paraId="778FF9DD" w14:textId="77777777" w:rsidR="00464400" w:rsidRDefault="00464400" w:rsidP="00365E65">
            <w:r>
              <w:rPr>
                <w:rFonts w:hint="eastAsia"/>
              </w:rPr>
              <w:t>必填</w:t>
            </w:r>
          </w:p>
        </w:tc>
      </w:tr>
      <w:tr w:rsidR="00464400" w14:paraId="30A749CE" w14:textId="77777777" w:rsidTr="00365E65">
        <w:trPr>
          <w:trHeight w:val="415"/>
          <w:jc w:val="center"/>
        </w:trPr>
        <w:tc>
          <w:tcPr>
            <w:tcW w:w="537" w:type="dxa"/>
            <w:vAlign w:val="center"/>
          </w:tcPr>
          <w:p w14:paraId="41685FDF" w14:textId="77777777" w:rsidR="004F4109" w:rsidRDefault="004F4109">
            <w:pPr>
              <w:pStyle w:val="ab"/>
              <w:numPr>
                <w:ilvl w:val="0"/>
                <w:numId w:val="132"/>
              </w:numPr>
              <w:ind w:firstLineChars="0"/>
              <w:jc w:val="center"/>
              <w:rPr>
                <w:b/>
                <w:bCs/>
                <w:sz w:val="32"/>
                <w:szCs w:val="32"/>
              </w:rPr>
            </w:pPr>
          </w:p>
        </w:tc>
        <w:tc>
          <w:tcPr>
            <w:tcW w:w="1259" w:type="dxa"/>
            <w:vAlign w:val="center"/>
          </w:tcPr>
          <w:p w14:paraId="5C32B3D8" w14:textId="77777777" w:rsidR="00464400" w:rsidRDefault="00464400" w:rsidP="00365E65">
            <w:r w:rsidRPr="007A6093">
              <w:rPr>
                <w:rFonts w:ascii="Calibri" w:eastAsia="宋体" w:hAnsi="Calibri" w:cs="Calibri"/>
                <w:color w:val="000000"/>
                <w:kern w:val="0"/>
                <w:szCs w:val="21"/>
              </w:rPr>
              <w:t>GLRZJLB</w:t>
            </w:r>
          </w:p>
        </w:tc>
        <w:tc>
          <w:tcPr>
            <w:tcW w:w="1268" w:type="dxa"/>
            <w:vAlign w:val="center"/>
          </w:tcPr>
          <w:p w14:paraId="202A4A66" w14:textId="77777777" w:rsidR="00464400" w:rsidRPr="00C45958" w:rsidRDefault="00464400" w:rsidP="00365E65">
            <w:r w:rsidRPr="006724D0">
              <w:rPr>
                <w:rFonts w:hint="eastAsia"/>
              </w:rPr>
              <w:t>Character</w:t>
            </w:r>
          </w:p>
        </w:tc>
        <w:tc>
          <w:tcPr>
            <w:tcW w:w="962" w:type="dxa"/>
            <w:vAlign w:val="center"/>
          </w:tcPr>
          <w:p w14:paraId="1174F83C" w14:textId="77777777" w:rsidR="00464400" w:rsidRPr="00C45958" w:rsidRDefault="00464400" w:rsidP="00365E65">
            <w:r w:rsidRPr="007A6093">
              <w:rPr>
                <w:rFonts w:ascii="Calibri" w:eastAsia="宋体" w:hAnsi="Calibri" w:cs="Calibri"/>
                <w:color w:val="000000"/>
                <w:kern w:val="0"/>
                <w:szCs w:val="21"/>
              </w:rPr>
              <w:t>2</w:t>
            </w:r>
          </w:p>
        </w:tc>
        <w:tc>
          <w:tcPr>
            <w:tcW w:w="2954" w:type="dxa"/>
            <w:vAlign w:val="center"/>
          </w:tcPr>
          <w:p w14:paraId="4F63CCB8" w14:textId="77777777" w:rsidR="00464400" w:rsidRPr="00C45958" w:rsidRDefault="00464400" w:rsidP="00365E65">
            <w:r w:rsidRPr="007A6093">
              <w:rPr>
                <w:rFonts w:ascii="宋体" w:eastAsia="宋体" w:hAnsi="宋体" w:cs="宋体" w:hint="eastAsia"/>
                <w:color w:val="000000"/>
                <w:kern w:val="0"/>
                <w:szCs w:val="21"/>
              </w:rPr>
              <w:t>产品资产管理人证件类别</w:t>
            </w:r>
          </w:p>
        </w:tc>
        <w:tc>
          <w:tcPr>
            <w:tcW w:w="2484" w:type="dxa"/>
            <w:vAlign w:val="center"/>
          </w:tcPr>
          <w:p w14:paraId="42B18E27" w14:textId="77777777" w:rsidR="00464400" w:rsidRDefault="00464400" w:rsidP="00365E65">
            <w:r>
              <w:rPr>
                <w:rFonts w:hint="eastAsia"/>
              </w:rPr>
              <w:t>必填</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464400" w14:paraId="535FA98A" w14:textId="77777777" w:rsidTr="00365E65">
        <w:trPr>
          <w:trHeight w:val="415"/>
          <w:jc w:val="center"/>
        </w:trPr>
        <w:tc>
          <w:tcPr>
            <w:tcW w:w="537" w:type="dxa"/>
            <w:vAlign w:val="center"/>
          </w:tcPr>
          <w:p w14:paraId="1CC7434C" w14:textId="77777777" w:rsidR="004F4109" w:rsidRDefault="004F4109">
            <w:pPr>
              <w:pStyle w:val="ab"/>
              <w:numPr>
                <w:ilvl w:val="0"/>
                <w:numId w:val="132"/>
              </w:numPr>
              <w:ind w:firstLineChars="0"/>
              <w:jc w:val="center"/>
              <w:rPr>
                <w:b/>
                <w:bCs/>
                <w:sz w:val="32"/>
                <w:szCs w:val="32"/>
              </w:rPr>
            </w:pPr>
          </w:p>
        </w:tc>
        <w:tc>
          <w:tcPr>
            <w:tcW w:w="1259" w:type="dxa"/>
            <w:vAlign w:val="center"/>
          </w:tcPr>
          <w:p w14:paraId="236D7DD2" w14:textId="77777777" w:rsidR="00464400" w:rsidRDefault="00464400" w:rsidP="00365E65">
            <w:r w:rsidRPr="007A6093">
              <w:rPr>
                <w:rFonts w:ascii="Calibri" w:eastAsia="宋体" w:hAnsi="Calibri" w:cs="Calibri"/>
                <w:color w:val="000000"/>
                <w:kern w:val="0"/>
                <w:szCs w:val="21"/>
              </w:rPr>
              <w:t>GLRZJDM</w:t>
            </w:r>
          </w:p>
        </w:tc>
        <w:tc>
          <w:tcPr>
            <w:tcW w:w="1268" w:type="dxa"/>
            <w:vAlign w:val="center"/>
          </w:tcPr>
          <w:p w14:paraId="3A80B882" w14:textId="77777777" w:rsidR="00464400" w:rsidRPr="00C45958" w:rsidRDefault="00464400" w:rsidP="00365E65">
            <w:r w:rsidRPr="006724D0">
              <w:rPr>
                <w:rFonts w:hint="eastAsia"/>
              </w:rPr>
              <w:t>Character</w:t>
            </w:r>
          </w:p>
        </w:tc>
        <w:tc>
          <w:tcPr>
            <w:tcW w:w="962" w:type="dxa"/>
            <w:vAlign w:val="center"/>
          </w:tcPr>
          <w:p w14:paraId="7733172F" w14:textId="77777777" w:rsidR="00464400" w:rsidRPr="00C45958" w:rsidRDefault="00464400" w:rsidP="00365E65">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54" w:type="dxa"/>
            <w:vAlign w:val="center"/>
          </w:tcPr>
          <w:p w14:paraId="7E0D5C9B" w14:textId="77777777" w:rsidR="00464400" w:rsidRPr="00C45958" w:rsidRDefault="00464400" w:rsidP="00365E65">
            <w:r w:rsidRPr="007A6093">
              <w:rPr>
                <w:rFonts w:ascii="宋体" w:eastAsia="宋体" w:hAnsi="宋体" w:cs="宋体" w:hint="eastAsia"/>
                <w:color w:val="000000"/>
                <w:kern w:val="0"/>
                <w:szCs w:val="21"/>
              </w:rPr>
              <w:t>产品资产管理人证件代码</w:t>
            </w:r>
          </w:p>
        </w:tc>
        <w:tc>
          <w:tcPr>
            <w:tcW w:w="2484" w:type="dxa"/>
          </w:tcPr>
          <w:p w14:paraId="61A6B44C" w14:textId="77777777" w:rsidR="00464400" w:rsidRDefault="00464400" w:rsidP="00365E65">
            <w:r w:rsidRPr="004250AD">
              <w:rPr>
                <w:rFonts w:hint="eastAsia"/>
              </w:rPr>
              <w:t>必填</w:t>
            </w:r>
          </w:p>
        </w:tc>
      </w:tr>
      <w:tr w:rsidR="00464400" w14:paraId="02B7DC8A" w14:textId="77777777" w:rsidTr="00365E65">
        <w:trPr>
          <w:trHeight w:val="415"/>
          <w:jc w:val="center"/>
        </w:trPr>
        <w:tc>
          <w:tcPr>
            <w:tcW w:w="537" w:type="dxa"/>
            <w:vAlign w:val="center"/>
          </w:tcPr>
          <w:p w14:paraId="17F7FC7C" w14:textId="77777777" w:rsidR="004F4109" w:rsidRDefault="004F4109">
            <w:pPr>
              <w:pStyle w:val="ab"/>
              <w:numPr>
                <w:ilvl w:val="0"/>
                <w:numId w:val="132"/>
              </w:numPr>
              <w:ind w:firstLineChars="0"/>
              <w:jc w:val="center"/>
              <w:rPr>
                <w:b/>
                <w:bCs/>
                <w:sz w:val="32"/>
                <w:szCs w:val="32"/>
              </w:rPr>
            </w:pPr>
          </w:p>
        </w:tc>
        <w:tc>
          <w:tcPr>
            <w:tcW w:w="1259" w:type="dxa"/>
            <w:vAlign w:val="center"/>
          </w:tcPr>
          <w:p w14:paraId="1F9DE35C" w14:textId="77777777" w:rsidR="00464400" w:rsidRDefault="00464400" w:rsidP="00365E65">
            <w:r w:rsidRPr="007A6093">
              <w:rPr>
                <w:rFonts w:ascii="Calibri" w:eastAsia="宋体" w:hAnsi="Calibri" w:cs="Calibri"/>
                <w:color w:val="000000"/>
                <w:kern w:val="0"/>
                <w:szCs w:val="21"/>
              </w:rPr>
              <w:t>TGRMC</w:t>
            </w:r>
          </w:p>
        </w:tc>
        <w:tc>
          <w:tcPr>
            <w:tcW w:w="1268" w:type="dxa"/>
            <w:vAlign w:val="center"/>
          </w:tcPr>
          <w:p w14:paraId="072810C0" w14:textId="77777777" w:rsidR="00464400" w:rsidRPr="00C45958" w:rsidRDefault="00464400" w:rsidP="00365E65">
            <w:r w:rsidRPr="006724D0">
              <w:rPr>
                <w:rFonts w:hint="eastAsia"/>
              </w:rPr>
              <w:t>Character</w:t>
            </w:r>
          </w:p>
        </w:tc>
        <w:tc>
          <w:tcPr>
            <w:tcW w:w="962" w:type="dxa"/>
            <w:vAlign w:val="center"/>
          </w:tcPr>
          <w:p w14:paraId="27173E70" w14:textId="77777777" w:rsidR="00464400" w:rsidRPr="00C45958" w:rsidRDefault="00464400" w:rsidP="00365E65">
            <w:r>
              <w:rPr>
                <w:rFonts w:ascii="Calibri" w:eastAsia="宋体" w:hAnsi="Calibri" w:cs="Calibri" w:hint="eastAsia"/>
                <w:color w:val="000000"/>
                <w:kern w:val="0"/>
                <w:szCs w:val="21"/>
              </w:rPr>
              <w:t>120</w:t>
            </w:r>
          </w:p>
        </w:tc>
        <w:tc>
          <w:tcPr>
            <w:tcW w:w="2954" w:type="dxa"/>
            <w:vAlign w:val="center"/>
          </w:tcPr>
          <w:p w14:paraId="41C31A5E" w14:textId="77777777" w:rsidR="00464400" w:rsidRPr="00C45958" w:rsidRDefault="00464400" w:rsidP="00365E65">
            <w:r w:rsidRPr="007A6093">
              <w:rPr>
                <w:rFonts w:ascii="宋体" w:eastAsia="宋体" w:hAnsi="宋体" w:cs="宋体" w:hint="eastAsia"/>
                <w:color w:val="000000"/>
                <w:kern w:val="0"/>
                <w:szCs w:val="21"/>
              </w:rPr>
              <w:t>产品资产托管人名称</w:t>
            </w:r>
          </w:p>
        </w:tc>
        <w:tc>
          <w:tcPr>
            <w:tcW w:w="2484" w:type="dxa"/>
          </w:tcPr>
          <w:p w14:paraId="74D74D28" w14:textId="77777777" w:rsidR="00464400" w:rsidRDefault="00464400" w:rsidP="00365E65">
            <w:r w:rsidRPr="004250AD">
              <w:rPr>
                <w:rFonts w:hint="eastAsia"/>
              </w:rPr>
              <w:t>必填</w:t>
            </w:r>
          </w:p>
        </w:tc>
      </w:tr>
      <w:tr w:rsidR="00464400" w14:paraId="446BE0C9" w14:textId="77777777" w:rsidTr="00365E65">
        <w:trPr>
          <w:trHeight w:val="415"/>
          <w:jc w:val="center"/>
        </w:trPr>
        <w:tc>
          <w:tcPr>
            <w:tcW w:w="537" w:type="dxa"/>
            <w:vAlign w:val="center"/>
          </w:tcPr>
          <w:p w14:paraId="629447EA" w14:textId="77777777" w:rsidR="004F4109" w:rsidRDefault="004F4109">
            <w:pPr>
              <w:pStyle w:val="ab"/>
              <w:numPr>
                <w:ilvl w:val="0"/>
                <w:numId w:val="132"/>
              </w:numPr>
              <w:ind w:firstLineChars="0"/>
              <w:jc w:val="center"/>
              <w:rPr>
                <w:b/>
                <w:bCs/>
                <w:sz w:val="32"/>
                <w:szCs w:val="32"/>
              </w:rPr>
            </w:pPr>
          </w:p>
        </w:tc>
        <w:tc>
          <w:tcPr>
            <w:tcW w:w="1259" w:type="dxa"/>
            <w:vAlign w:val="center"/>
          </w:tcPr>
          <w:p w14:paraId="6D97B52C" w14:textId="77777777" w:rsidR="00464400" w:rsidRDefault="00464400" w:rsidP="00365E65">
            <w:r w:rsidRPr="007A6093">
              <w:rPr>
                <w:rFonts w:ascii="Calibri" w:eastAsia="宋体" w:hAnsi="Calibri" w:cs="Calibri"/>
                <w:color w:val="000000"/>
                <w:kern w:val="0"/>
                <w:szCs w:val="21"/>
              </w:rPr>
              <w:t>TGRZJLB</w:t>
            </w:r>
          </w:p>
        </w:tc>
        <w:tc>
          <w:tcPr>
            <w:tcW w:w="1268" w:type="dxa"/>
            <w:vAlign w:val="center"/>
          </w:tcPr>
          <w:p w14:paraId="700E4FAB" w14:textId="77777777" w:rsidR="00464400" w:rsidRPr="00C45958" w:rsidRDefault="00464400" w:rsidP="00365E65">
            <w:r w:rsidRPr="006724D0">
              <w:rPr>
                <w:rFonts w:hint="eastAsia"/>
              </w:rPr>
              <w:t>Character</w:t>
            </w:r>
          </w:p>
        </w:tc>
        <w:tc>
          <w:tcPr>
            <w:tcW w:w="962" w:type="dxa"/>
            <w:vAlign w:val="center"/>
          </w:tcPr>
          <w:p w14:paraId="70134888" w14:textId="77777777" w:rsidR="00464400" w:rsidRPr="00C45958" w:rsidRDefault="00464400" w:rsidP="00365E65">
            <w:r w:rsidRPr="007A6093">
              <w:rPr>
                <w:rFonts w:ascii="Calibri" w:eastAsia="宋体" w:hAnsi="Calibri" w:cs="Calibri"/>
                <w:color w:val="000000"/>
                <w:kern w:val="0"/>
                <w:szCs w:val="21"/>
              </w:rPr>
              <w:t>2</w:t>
            </w:r>
          </w:p>
        </w:tc>
        <w:tc>
          <w:tcPr>
            <w:tcW w:w="2954" w:type="dxa"/>
            <w:vAlign w:val="center"/>
          </w:tcPr>
          <w:p w14:paraId="2ED27B86" w14:textId="77777777" w:rsidR="00464400" w:rsidRPr="00C45958" w:rsidRDefault="00464400" w:rsidP="00365E65">
            <w:r w:rsidRPr="007A6093">
              <w:rPr>
                <w:rFonts w:ascii="宋体" w:eastAsia="宋体" w:hAnsi="宋体" w:cs="宋体" w:hint="eastAsia"/>
                <w:color w:val="000000"/>
                <w:kern w:val="0"/>
                <w:szCs w:val="21"/>
              </w:rPr>
              <w:t>产品资产托管人身份证件类别</w:t>
            </w:r>
          </w:p>
        </w:tc>
        <w:tc>
          <w:tcPr>
            <w:tcW w:w="2484" w:type="dxa"/>
            <w:vAlign w:val="center"/>
          </w:tcPr>
          <w:p w14:paraId="5BD98FBB" w14:textId="77777777" w:rsidR="00464400" w:rsidRDefault="00464400" w:rsidP="00365E65">
            <w:r>
              <w:rPr>
                <w:rFonts w:hint="eastAsia"/>
              </w:rPr>
              <w:t>必填</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464400" w14:paraId="2A46EDBC" w14:textId="77777777" w:rsidTr="00365E65">
        <w:trPr>
          <w:trHeight w:val="415"/>
          <w:jc w:val="center"/>
        </w:trPr>
        <w:tc>
          <w:tcPr>
            <w:tcW w:w="537" w:type="dxa"/>
            <w:vAlign w:val="center"/>
          </w:tcPr>
          <w:p w14:paraId="799B4F6A" w14:textId="77777777" w:rsidR="004F4109" w:rsidRDefault="004F4109">
            <w:pPr>
              <w:pStyle w:val="ab"/>
              <w:numPr>
                <w:ilvl w:val="0"/>
                <w:numId w:val="132"/>
              </w:numPr>
              <w:ind w:firstLineChars="0"/>
              <w:jc w:val="center"/>
              <w:rPr>
                <w:b/>
                <w:bCs/>
                <w:sz w:val="32"/>
                <w:szCs w:val="32"/>
              </w:rPr>
            </w:pPr>
          </w:p>
        </w:tc>
        <w:tc>
          <w:tcPr>
            <w:tcW w:w="1259" w:type="dxa"/>
            <w:vAlign w:val="center"/>
          </w:tcPr>
          <w:p w14:paraId="564291E3" w14:textId="77777777" w:rsidR="00464400" w:rsidRDefault="00464400" w:rsidP="00365E65">
            <w:r w:rsidRPr="007A6093">
              <w:rPr>
                <w:rFonts w:ascii="Calibri" w:eastAsia="宋体" w:hAnsi="Calibri" w:cs="Calibri"/>
                <w:color w:val="000000"/>
                <w:kern w:val="0"/>
                <w:szCs w:val="21"/>
              </w:rPr>
              <w:t>TGRZJDM</w:t>
            </w:r>
          </w:p>
        </w:tc>
        <w:tc>
          <w:tcPr>
            <w:tcW w:w="1268" w:type="dxa"/>
            <w:vAlign w:val="center"/>
          </w:tcPr>
          <w:p w14:paraId="52E39F62" w14:textId="77777777" w:rsidR="00464400" w:rsidRPr="00C45958" w:rsidRDefault="00464400" w:rsidP="00365E65">
            <w:r w:rsidRPr="006724D0">
              <w:rPr>
                <w:rFonts w:hint="eastAsia"/>
              </w:rPr>
              <w:t>Character</w:t>
            </w:r>
          </w:p>
        </w:tc>
        <w:tc>
          <w:tcPr>
            <w:tcW w:w="962" w:type="dxa"/>
            <w:vAlign w:val="center"/>
          </w:tcPr>
          <w:p w14:paraId="01665E5A" w14:textId="77777777" w:rsidR="00464400" w:rsidRPr="00C45958" w:rsidRDefault="00464400" w:rsidP="00365E65">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54" w:type="dxa"/>
            <w:vAlign w:val="center"/>
          </w:tcPr>
          <w:p w14:paraId="4F3E5DD0" w14:textId="77777777" w:rsidR="00464400" w:rsidRPr="00C45958" w:rsidRDefault="00464400" w:rsidP="00365E65">
            <w:r w:rsidRPr="007A6093">
              <w:rPr>
                <w:rFonts w:ascii="宋体" w:eastAsia="宋体" w:hAnsi="宋体" w:cs="宋体" w:hint="eastAsia"/>
                <w:color w:val="000000"/>
                <w:kern w:val="0"/>
                <w:szCs w:val="21"/>
              </w:rPr>
              <w:t>产品资产托管人身份证件代码</w:t>
            </w:r>
          </w:p>
        </w:tc>
        <w:tc>
          <w:tcPr>
            <w:tcW w:w="2484" w:type="dxa"/>
            <w:vAlign w:val="center"/>
          </w:tcPr>
          <w:p w14:paraId="26A1DA78" w14:textId="77777777" w:rsidR="00464400" w:rsidRDefault="00464400" w:rsidP="00365E65">
            <w:r>
              <w:rPr>
                <w:rFonts w:hint="eastAsia"/>
              </w:rPr>
              <w:t>必填</w:t>
            </w:r>
          </w:p>
        </w:tc>
      </w:tr>
      <w:tr w:rsidR="00464400" w14:paraId="3A1C58D4" w14:textId="77777777" w:rsidTr="00365E65">
        <w:trPr>
          <w:trHeight w:val="415"/>
          <w:jc w:val="center"/>
        </w:trPr>
        <w:tc>
          <w:tcPr>
            <w:tcW w:w="537" w:type="dxa"/>
            <w:vAlign w:val="center"/>
          </w:tcPr>
          <w:p w14:paraId="7E1B0B5A" w14:textId="77777777" w:rsidR="004F4109" w:rsidRDefault="004F4109">
            <w:pPr>
              <w:pStyle w:val="ab"/>
              <w:numPr>
                <w:ilvl w:val="0"/>
                <w:numId w:val="132"/>
              </w:numPr>
              <w:ind w:firstLineChars="0"/>
              <w:jc w:val="center"/>
              <w:rPr>
                <w:b/>
                <w:bCs/>
                <w:sz w:val="32"/>
                <w:szCs w:val="32"/>
              </w:rPr>
            </w:pPr>
          </w:p>
        </w:tc>
        <w:tc>
          <w:tcPr>
            <w:tcW w:w="1259" w:type="dxa"/>
            <w:vAlign w:val="center"/>
          </w:tcPr>
          <w:p w14:paraId="6E8F7587" w14:textId="77777777" w:rsidR="00464400" w:rsidRPr="00C45958" w:rsidRDefault="00464400" w:rsidP="00365E65">
            <w:r w:rsidRPr="00C45958">
              <w:rPr>
                <w:rFonts w:hint="eastAsia"/>
              </w:rPr>
              <w:t>KHJGDM</w:t>
            </w:r>
          </w:p>
        </w:tc>
        <w:tc>
          <w:tcPr>
            <w:tcW w:w="1268" w:type="dxa"/>
            <w:vAlign w:val="center"/>
          </w:tcPr>
          <w:p w14:paraId="109CA35F" w14:textId="77777777" w:rsidR="00464400" w:rsidRPr="00C45958" w:rsidRDefault="00464400" w:rsidP="00365E65">
            <w:r w:rsidRPr="00C45958">
              <w:rPr>
                <w:rFonts w:hint="eastAsia"/>
              </w:rPr>
              <w:t>Character</w:t>
            </w:r>
          </w:p>
        </w:tc>
        <w:tc>
          <w:tcPr>
            <w:tcW w:w="962" w:type="dxa"/>
            <w:vAlign w:val="center"/>
          </w:tcPr>
          <w:p w14:paraId="64343991" w14:textId="77777777" w:rsidR="00464400" w:rsidRPr="00C45958" w:rsidRDefault="00464400" w:rsidP="00365E65">
            <w:r w:rsidRPr="00C45958">
              <w:rPr>
                <w:rFonts w:hint="eastAsia"/>
              </w:rPr>
              <w:t>6</w:t>
            </w:r>
          </w:p>
        </w:tc>
        <w:tc>
          <w:tcPr>
            <w:tcW w:w="2954" w:type="dxa"/>
            <w:vAlign w:val="center"/>
          </w:tcPr>
          <w:p w14:paraId="42916982" w14:textId="77777777" w:rsidR="00464400" w:rsidRPr="00C45958" w:rsidRDefault="00464400" w:rsidP="00365E65">
            <w:r>
              <w:rPr>
                <w:rFonts w:hint="eastAsia"/>
              </w:rPr>
              <w:t>业务发起</w:t>
            </w:r>
            <w:r w:rsidRPr="00C45958">
              <w:rPr>
                <w:rFonts w:hint="eastAsia"/>
              </w:rPr>
              <w:t>开户代理机构代码</w:t>
            </w:r>
          </w:p>
        </w:tc>
        <w:tc>
          <w:tcPr>
            <w:tcW w:w="2484" w:type="dxa"/>
            <w:vAlign w:val="center"/>
          </w:tcPr>
          <w:p w14:paraId="5F898767" w14:textId="77777777" w:rsidR="00464400" w:rsidRDefault="00464400" w:rsidP="00365E65">
            <w:r>
              <w:rPr>
                <w:rFonts w:hint="eastAsia"/>
              </w:rPr>
              <w:t>必填</w:t>
            </w:r>
          </w:p>
        </w:tc>
      </w:tr>
      <w:tr w:rsidR="00464400" w14:paraId="5BCE2BA6" w14:textId="77777777" w:rsidTr="00365E65">
        <w:trPr>
          <w:trHeight w:val="415"/>
          <w:jc w:val="center"/>
        </w:trPr>
        <w:tc>
          <w:tcPr>
            <w:tcW w:w="537" w:type="dxa"/>
            <w:vAlign w:val="center"/>
          </w:tcPr>
          <w:p w14:paraId="6C8891C2" w14:textId="77777777" w:rsidR="004F4109" w:rsidRDefault="004F4109">
            <w:pPr>
              <w:pStyle w:val="ab"/>
              <w:numPr>
                <w:ilvl w:val="0"/>
                <w:numId w:val="132"/>
              </w:numPr>
              <w:ind w:firstLineChars="0"/>
              <w:jc w:val="center"/>
              <w:rPr>
                <w:b/>
                <w:bCs/>
                <w:sz w:val="32"/>
                <w:szCs w:val="32"/>
              </w:rPr>
            </w:pPr>
          </w:p>
        </w:tc>
        <w:tc>
          <w:tcPr>
            <w:tcW w:w="1259" w:type="dxa"/>
            <w:vAlign w:val="center"/>
          </w:tcPr>
          <w:p w14:paraId="4E4CAA06" w14:textId="77777777" w:rsidR="00464400" w:rsidRPr="00C45958" w:rsidRDefault="00464400" w:rsidP="00365E65">
            <w:r w:rsidRPr="00C45958">
              <w:rPr>
                <w:rFonts w:hint="eastAsia"/>
              </w:rPr>
              <w:t>KHWDDM</w:t>
            </w:r>
          </w:p>
        </w:tc>
        <w:tc>
          <w:tcPr>
            <w:tcW w:w="1268" w:type="dxa"/>
            <w:vAlign w:val="center"/>
          </w:tcPr>
          <w:p w14:paraId="6E238D68" w14:textId="77777777" w:rsidR="00464400" w:rsidRPr="00C45958" w:rsidRDefault="00464400" w:rsidP="00365E65">
            <w:r w:rsidRPr="00C45958">
              <w:rPr>
                <w:rFonts w:hint="eastAsia"/>
              </w:rPr>
              <w:t>Character</w:t>
            </w:r>
          </w:p>
        </w:tc>
        <w:tc>
          <w:tcPr>
            <w:tcW w:w="962" w:type="dxa"/>
            <w:vAlign w:val="center"/>
          </w:tcPr>
          <w:p w14:paraId="64F4B7D4" w14:textId="77777777" w:rsidR="00464400" w:rsidRPr="00C45958" w:rsidRDefault="00464400" w:rsidP="00365E65">
            <w:r w:rsidRPr="00C45958">
              <w:rPr>
                <w:rFonts w:hint="eastAsia"/>
              </w:rPr>
              <w:t>10</w:t>
            </w:r>
          </w:p>
        </w:tc>
        <w:tc>
          <w:tcPr>
            <w:tcW w:w="2954" w:type="dxa"/>
            <w:vAlign w:val="center"/>
          </w:tcPr>
          <w:p w14:paraId="1B3D3355" w14:textId="77777777" w:rsidR="00464400" w:rsidRPr="00C45958" w:rsidRDefault="00464400" w:rsidP="00365E65">
            <w:r>
              <w:rPr>
                <w:rFonts w:hint="eastAsia"/>
              </w:rPr>
              <w:t>业务发起</w:t>
            </w:r>
            <w:r w:rsidRPr="00C45958">
              <w:rPr>
                <w:rFonts w:hint="eastAsia"/>
              </w:rPr>
              <w:t>开户代理网点代码</w:t>
            </w:r>
          </w:p>
        </w:tc>
        <w:tc>
          <w:tcPr>
            <w:tcW w:w="2484" w:type="dxa"/>
            <w:vAlign w:val="center"/>
          </w:tcPr>
          <w:p w14:paraId="15E70C43" w14:textId="77777777" w:rsidR="00464400" w:rsidRDefault="00464400" w:rsidP="00365E65">
            <w:r>
              <w:rPr>
                <w:rFonts w:hint="eastAsia"/>
              </w:rPr>
              <w:t>必填</w:t>
            </w:r>
          </w:p>
        </w:tc>
      </w:tr>
      <w:tr w:rsidR="00464400" w14:paraId="2C7B2EA8" w14:textId="77777777" w:rsidTr="00365E65">
        <w:trPr>
          <w:trHeight w:val="415"/>
          <w:jc w:val="center"/>
        </w:trPr>
        <w:tc>
          <w:tcPr>
            <w:tcW w:w="537" w:type="dxa"/>
            <w:vAlign w:val="center"/>
          </w:tcPr>
          <w:p w14:paraId="0F6D59D2" w14:textId="77777777" w:rsidR="004F4109" w:rsidRDefault="004F4109">
            <w:pPr>
              <w:pStyle w:val="ab"/>
              <w:numPr>
                <w:ilvl w:val="0"/>
                <w:numId w:val="132"/>
              </w:numPr>
              <w:ind w:firstLineChars="0"/>
              <w:jc w:val="center"/>
              <w:rPr>
                <w:b/>
                <w:bCs/>
                <w:sz w:val="32"/>
                <w:szCs w:val="32"/>
              </w:rPr>
            </w:pPr>
          </w:p>
        </w:tc>
        <w:tc>
          <w:tcPr>
            <w:tcW w:w="1259" w:type="dxa"/>
            <w:vAlign w:val="center"/>
          </w:tcPr>
          <w:p w14:paraId="711B90F2" w14:textId="77777777" w:rsidR="00464400" w:rsidRPr="00C45958" w:rsidRDefault="00464400" w:rsidP="00365E65">
            <w:r>
              <w:rPr>
                <w:rFonts w:hint="eastAsia"/>
              </w:rPr>
              <w:t>SQRQ</w:t>
            </w:r>
          </w:p>
        </w:tc>
        <w:tc>
          <w:tcPr>
            <w:tcW w:w="1268" w:type="dxa"/>
            <w:vAlign w:val="center"/>
          </w:tcPr>
          <w:p w14:paraId="499494F1" w14:textId="77777777" w:rsidR="00464400" w:rsidRPr="00C45958" w:rsidRDefault="00464400" w:rsidP="00365E65">
            <w:r w:rsidRPr="00C45958">
              <w:rPr>
                <w:rFonts w:hint="eastAsia"/>
              </w:rPr>
              <w:t>Character</w:t>
            </w:r>
          </w:p>
        </w:tc>
        <w:tc>
          <w:tcPr>
            <w:tcW w:w="962" w:type="dxa"/>
            <w:vAlign w:val="center"/>
          </w:tcPr>
          <w:p w14:paraId="6422B34C" w14:textId="77777777" w:rsidR="00464400" w:rsidRPr="00C45958" w:rsidRDefault="00464400" w:rsidP="00365E65">
            <w:r>
              <w:rPr>
                <w:rFonts w:hint="eastAsia"/>
              </w:rPr>
              <w:t>8</w:t>
            </w:r>
          </w:p>
        </w:tc>
        <w:tc>
          <w:tcPr>
            <w:tcW w:w="2954" w:type="dxa"/>
            <w:vAlign w:val="center"/>
          </w:tcPr>
          <w:p w14:paraId="22454AF8" w14:textId="77777777" w:rsidR="00464400" w:rsidRDefault="00464400" w:rsidP="00365E65">
            <w:r>
              <w:rPr>
                <w:rFonts w:hint="eastAsia"/>
              </w:rPr>
              <w:t>申请日期</w:t>
            </w:r>
          </w:p>
        </w:tc>
        <w:tc>
          <w:tcPr>
            <w:tcW w:w="2484" w:type="dxa"/>
            <w:vAlign w:val="center"/>
          </w:tcPr>
          <w:p w14:paraId="5759D632" w14:textId="77777777" w:rsidR="00464400" w:rsidRDefault="00464400" w:rsidP="00365E65">
            <w:r>
              <w:rPr>
                <w:rFonts w:hint="eastAsia"/>
              </w:rPr>
              <w:t>必填，填发送请求的自然日期，下同</w:t>
            </w:r>
          </w:p>
        </w:tc>
      </w:tr>
      <w:tr w:rsidR="00464400" w14:paraId="1C788631" w14:textId="77777777" w:rsidTr="00365E65">
        <w:trPr>
          <w:trHeight w:val="415"/>
          <w:jc w:val="center"/>
        </w:trPr>
        <w:tc>
          <w:tcPr>
            <w:tcW w:w="537" w:type="dxa"/>
            <w:vAlign w:val="center"/>
          </w:tcPr>
          <w:p w14:paraId="0CB9AB7E" w14:textId="77777777" w:rsidR="004F4109" w:rsidRDefault="004F4109">
            <w:pPr>
              <w:pStyle w:val="ab"/>
              <w:numPr>
                <w:ilvl w:val="0"/>
                <w:numId w:val="132"/>
              </w:numPr>
              <w:ind w:firstLineChars="0"/>
              <w:jc w:val="center"/>
              <w:rPr>
                <w:b/>
                <w:bCs/>
                <w:sz w:val="32"/>
                <w:szCs w:val="32"/>
              </w:rPr>
            </w:pPr>
          </w:p>
        </w:tc>
        <w:tc>
          <w:tcPr>
            <w:tcW w:w="1259" w:type="dxa"/>
            <w:vAlign w:val="center"/>
          </w:tcPr>
          <w:p w14:paraId="49F4A6B0" w14:textId="77777777" w:rsidR="00464400" w:rsidRPr="00C45958" w:rsidRDefault="00464400" w:rsidP="00365E65">
            <w:r w:rsidRPr="00EE2BE5">
              <w:rPr>
                <w:rFonts w:hint="eastAsia"/>
              </w:rPr>
              <w:t>BYZD1</w:t>
            </w:r>
          </w:p>
        </w:tc>
        <w:tc>
          <w:tcPr>
            <w:tcW w:w="1268" w:type="dxa"/>
            <w:vAlign w:val="center"/>
          </w:tcPr>
          <w:p w14:paraId="49AB8454" w14:textId="77777777" w:rsidR="00464400" w:rsidRPr="00C45958" w:rsidRDefault="00464400" w:rsidP="00365E65">
            <w:r w:rsidRPr="00EE2BE5">
              <w:rPr>
                <w:rFonts w:hint="eastAsia"/>
              </w:rPr>
              <w:t>Character</w:t>
            </w:r>
          </w:p>
        </w:tc>
        <w:tc>
          <w:tcPr>
            <w:tcW w:w="962" w:type="dxa"/>
            <w:vAlign w:val="center"/>
          </w:tcPr>
          <w:p w14:paraId="540074EA" w14:textId="77777777" w:rsidR="00464400" w:rsidRPr="00C45958" w:rsidRDefault="00464400" w:rsidP="00365E65">
            <w:r w:rsidRPr="00EE2BE5">
              <w:rPr>
                <w:rFonts w:hint="eastAsia"/>
              </w:rPr>
              <w:t>10</w:t>
            </w:r>
          </w:p>
        </w:tc>
        <w:tc>
          <w:tcPr>
            <w:tcW w:w="2954" w:type="dxa"/>
            <w:vAlign w:val="center"/>
          </w:tcPr>
          <w:p w14:paraId="30920C27" w14:textId="77777777" w:rsidR="00464400" w:rsidRPr="00C45958" w:rsidRDefault="00464400" w:rsidP="00365E65">
            <w:r w:rsidRPr="00EE2BE5">
              <w:rPr>
                <w:rFonts w:hint="eastAsia"/>
              </w:rPr>
              <w:t>备用字段</w:t>
            </w:r>
            <w:r w:rsidRPr="00EE2BE5">
              <w:rPr>
                <w:rFonts w:hint="eastAsia"/>
              </w:rPr>
              <w:t>1</w:t>
            </w:r>
          </w:p>
        </w:tc>
        <w:tc>
          <w:tcPr>
            <w:tcW w:w="2484" w:type="dxa"/>
            <w:vAlign w:val="center"/>
          </w:tcPr>
          <w:p w14:paraId="6DE8F128" w14:textId="77777777" w:rsidR="00464400" w:rsidRPr="00C45958" w:rsidRDefault="00464400" w:rsidP="00365E65">
            <w:r>
              <w:rPr>
                <w:rFonts w:hint="eastAsia"/>
              </w:rPr>
              <w:t>保留字段</w:t>
            </w:r>
          </w:p>
        </w:tc>
      </w:tr>
      <w:tr w:rsidR="00464400" w14:paraId="25824B8C" w14:textId="77777777" w:rsidTr="00365E65">
        <w:trPr>
          <w:trHeight w:val="415"/>
          <w:jc w:val="center"/>
        </w:trPr>
        <w:tc>
          <w:tcPr>
            <w:tcW w:w="537" w:type="dxa"/>
            <w:vAlign w:val="center"/>
          </w:tcPr>
          <w:p w14:paraId="56C0C69D" w14:textId="77777777" w:rsidR="004F4109" w:rsidRDefault="004F4109">
            <w:pPr>
              <w:pStyle w:val="ab"/>
              <w:numPr>
                <w:ilvl w:val="0"/>
                <w:numId w:val="132"/>
              </w:numPr>
              <w:ind w:firstLineChars="0"/>
              <w:jc w:val="center"/>
              <w:rPr>
                <w:b/>
                <w:bCs/>
                <w:sz w:val="32"/>
                <w:szCs w:val="32"/>
              </w:rPr>
            </w:pPr>
          </w:p>
        </w:tc>
        <w:tc>
          <w:tcPr>
            <w:tcW w:w="1259" w:type="dxa"/>
            <w:vAlign w:val="center"/>
          </w:tcPr>
          <w:p w14:paraId="3C905372" w14:textId="77777777" w:rsidR="00464400" w:rsidRPr="00C45958" w:rsidRDefault="00464400" w:rsidP="00365E65">
            <w:r w:rsidRPr="00EE2BE5">
              <w:rPr>
                <w:rFonts w:hint="eastAsia"/>
              </w:rPr>
              <w:t>BYZD2</w:t>
            </w:r>
          </w:p>
        </w:tc>
        <w:tc>
          <w:tcPr>
            <w:tcW w:w="1268" w:type="dxa"/>
            <w:vAlign w:val="center"/>
          </w:tcPr>
          <w:p w14:paraId="07DE1129" w14:textId="77777777" w:rsidR="00464400" w:rsidRPr="00C45958" w:rsidRDefault="00464400" w:rsidP="00365E65">
            <w:r w:rsidRPr="00EE2BE5">
              <w:rPr>
                <w:rFonts w:hint="eastAsia"/>
              </w:rPr>
              <w:t>Character</w:t>
            </w:r>
          </w:p>
        </w:tc>
        <w:tc>
          <w:tcPr>
            <w:tcW w:w="962" w:type="dxa"/>
            <w:vAlign w:val="center"/>
          </w:tcPr>
          <w:p w14:paraId="6D451614" w14:textId="77777777" w:rsidR="00464400" w:rsidRPr="00C45958" w:rsidRDefault="00464400" w:rsidP="00365E65">
            <w:r w:rsidRPr="00EE2BE5">
              <w:rPr>
                <w:rFonts w:hint="eastAsia"/>
              </w:rPr>
              <w:t>10</w:t>
            </w:r>
          </w:p>
        </w:tc>
        <w:tc>
          <w:tcPr>
            <w:tcW w:w="2954" w:type="dxa"/>
            <w:vAlign w:val="center"/>
          </w:tcPr>
          <w:p w14:paraId="0E6CE259" w14:textId="77777777" w:rsidR="00464400" w:rsidRPr="00C45958" w:rsidRDefault="00464400" w:rsidP="00365E65">
            <w:r w:rsidRPr="00EE2BE5">
              <w:rPr>
                <w:rFonts w:hint="eastAsia"/>
              </w:rPr>
              <w:t>备用字段</w:t>
            </w:r>
            <w:r w:rsidRPr="00EE2BE5">
              <w:rPr>
                <w:rFonts w:hint="eastAsia"/>
              </w:rPr>
              <w:t>2</w:t>
            </w:r>
          </w:p>
        </w:tc>
        <w:tc>
          <w:tcPr>
            <w:tcW w:w="2484" w:type="dxa"/>
            <w:vAlign w:val="center"/>
          </w:tcPr>
          <w:p w14:paraId="02342529" w14:textId="77777777" w:rsidR="00464400" w:rsidRPr="00C45958" w:rsidRDefault="00464400" w:rsidP="00365E65">
            <w:r>
              <w:rPr>
                <w:rFonts w:hint="eastAsia"/>
              </w:rPr>
              <w:t>保留字段</w:t>
            </w:r>
          </w:p>
        </w:tc>
      </w:tr>
      <w:tr w:rsidR="00464400" w14:paraId="5C3315FC" w14:textId="77777777" w:rsidTr="00365E65">
        <w:trPr>
          <w:trHeight w:val="415"/>
          <w:jc w:val="center"/>
        </w:trPr>
        <w:tc>
          <w:tcPr>
            <w:tcW w:w="537" w:type="dxa"/>
            <w:vAlign w:val="center"/>
          </w:tcPr>
          <w:p w14:paraId="1298EF70" w14:textId="77777777" w:rsidR="004F4109" w:rsidRDefault="004F4109">
            <w:pPr>
              <w:pStyle w:val="ab"/>
              <w:numPr>
                <w:ilvl w:val="0"/>
                <w:numId w:val="132"/>
              </w:numPr>
              <w:ind w:firstLineChars="0"/>
              <w:jc w:val="center"/>
              <w:rPr>
                <w:b/>
                <w:bCs/>
                <w:sz w:val="32"/>
                <w:szCs w:val="32"/>
              </w:rPr>
            </w:pPr>
          </w:p>
        </w:tc>
        <w:tc>
          <w:tcPr>
            <w:tcW w:w="1259" w:type="dxa"/>
            <w:vAlign w:val="center"/>
          </w:tcPr>
          <w:p w14:paraId="1026614D" w14:textId="77777777" w:rsidR="00464400" w:rsidRPr="00C45958" w:rsidRDefault="00464400" w:rsidP="00365E65">
            <w:r w:rsidRPr="00EE2BE5">
              <w:rPr>
                <w:rFonts w:hint="eastAsia"/>
              </w:rPr>
              <w:t>BYZD3</w:t>
            </w:r>
          </w:p>
        </w:tc>
        <w:tc>
          <w:tcPr>
            <w:tcW w:w="1268" w:type="dxa"/>
            <w:vAlign w:val="center"/>
          </w:tcPr>
          <w:p w14:paraId="2B6F70A2" w14:textId="77777777" w:rsidR="00464400" w:rsidRPr="00C45958" w:rsidRDefault="00464400" w:rsidP="00365E65">
            <w:r w:rsidRPr="00EE2BE5">
              <w:rPr>
                <w:rFonts w:hint="eastAsia"/>
              </w:rPr>
              <w:t>Character</w:t>
            </w:r>
          </w:p>
        </w:tc>
        <w:tc>
          <w:tcPr>
            <w:tcW w:w="962" w:type="dxa"/>
            <w:vAlign w:val="center"/>
          </w:tcPr>
          <w:p w14:paraId="6D40D063" w14:textId="77777777" w:rsidR="00464400" w:rsidRPr="00C45958" w:rsidRDefault="00464400" w:rsidP="00365E65">
            <w:r w:rsidRPr="00EE2BE5">
              <w:rPr>
                <w:rFonts w:hint="eastAsia"/>
              </w:rPr>
              <w:t>10</w:t>
            </w:r>
          </w:p>
        </w:tc>
        <w:tc>
          <w:tcPr>
            <w:tcW w:w="2954" w:type="dxa"/>
            <w:vAlign w:val="center"/>
          </w:tcPr>
          <w:p w14:paraId="6A87687D" w14:textId="77777777" w:rsidR="00464400" w:rsidRPr="00C45958" w:rsidRDefault="00464400" w:rsidP="00365E65">
            <w:r w:rsidRPr="00EE2BE5">
              <w:rPr>
                <w:rFonts w:hint="eastAsia"/>
              </w:rPr>
              <w:t>备用字段</w:t>
            </w:r>
            <w:r w:rsidRPr="00EE2BE5">
              <w:rPr>
                <w:rFonts w:hint="eastAsia"/>
              </w:rPr>
              <w:t>3</w:t>
            </w:r>
          </w:p>
        </w:tc>
        <w:tc>
          <w:tcPr>
            <w:tcW w:w="2484" w:type="dxa"/>
            <w:vAlign w:val="center"/>
          </w:tcPr>
          <w:p w14:paraId="67C06D6E" w14:textId="77777777" w:rsidR="00464400" w:rsidRPr="00C45958" w:rsidRDefault="00464400" w:rsidP="00365E65">
            <w:r>
              <w:rPr>
                <w:rFonts w:hint="eastAsia"/>
              </w:rPr>
              <w:t>保留字段</w:t>
            </w:r>
          </w:p>
        </w:tc>
      </w:tr>
    </w:tbl>
    <w:p w14:paraId="2EDF5C82" w14:textId="77777777" w:rsidR="00464400" w:rsidRPr="006C09A6" w:rsidRDefault="00464400" w:rsidP="00464400">
      <w:pPr>
        <w:rPr>
          <w:b/>
          <w:sz w:val="24"/>
          <w:szCs w:val="24"/>
        </w:rPr>
      </w:pPr>
      <w:r w:rsidRPr="006C09A6">
        <w:rPr>
          <w:rFonts w:hint="eastAsia"/>
          <w:b/>
          <w:sz w:val="24"/>
          <w:szCs w:val="24"/>
        </w:rPr>
        <w:t>说明：</w:t>
      </w:r>
    </w:p>
    <w:p w14:paraId="49ECB9A6" w14:textId="77777777" w:rsidR="004F4109" w:rsidRDefault="00464400">
      <w:pPr>
        <w:pStyle w:val="ab"/>
        <w:numPr>
          <w:ilvl w:val="0"/>
          <w:numId w:val="134"/>
        </w:numPr>
        <w:spacing w:line="360" w:lineRule="auto"/>
        <w:ind w:firstLineChars="0"/>
      </w:pPr>
      <w:r>
        <w:rPr>
          <w:rFonts w:hint="eastAsia"/>
        </w:rPr>
        <w:t>发送方：开户代理机构</w:t>
      </w:r>
    </w:p>
    <w:p w14:paraId="199AE7A7" w14:textId="77777777" w:rsidR="004F4109" w:rsidRDefault="00464400">
      <w:pPr>
        <w:pStyle w:val="ab"/>
        <w:numPr>
          <w:ilvl w:val="0"/>
          <w:numId w:val="134"/>
        </w:numPr>
        <w:spacing w:line="360" w:lineRule="auto"/>
        <w:ind w:firstLineChars="0"/>
      </w:pPr>
      <w:r>
        <w:rPr>
          <w:rFonts w:hint="eastAsia"/>
        </w:rPr>
        <w:t>接收方：中国结算账户系统</w:t>
      </w:r>
    </w:p>
    <w:p w14:paraId="66B5BD0B" w14:textId="77777777" w:rsidR="004F4109" w:rsidRDefault="00464400">
      <w:pPr>
        <w:pStyle w:val="ab"/>
        <w:numPr>
          <w:ilvl w:val="0"/>
          <w:numId w:val="134"/>
        </w:numPr>
        <w:spacing w:line="360" w:lineRule="auto"/>
        <w:ind w:firstLineChars="0"/>
      </w:pPr>
      <w:r>
        <w:rPr>
          <w:rFonts w:hint="eastAsia"/>
        </w:rPr>
        <w:t>服务时间：周一至周日</w:t>
      </w:r>
      <w:r>
        <w:rPr>
          <w:rFonts w:hint="eastAsia"/>
        </w:rPr>
        <w:t xml:space="preserve"> 09:00</w:t>
      </w:r>
      <w:r>
        <w:rPr>
          <w:rFonts w:hint="eastAsia"/>
        </w:rPr>
        <w:t>至</w:t>
      </w:r>
      <w:r w:rsidR="008B1B41">
        <w:rPr>
          <w:rFonts w:hint="eastAsia"/>
        </w:rPr>
        <w:t>16:00</w:t>
      </w:r>
    </w:p>
    <w:p w14:paraId="652244DB" w14:textId="77777777" w:rsidR="004F4109" w:rsidRDefault="00464400">
      <w:pPr>
        <w:pStyle w:val="ab"/>
        <w:numPr>
          <w:ilvl w:val="0"/>
          <w:numId w:val="134"/>
        </w:numPr>
        <w:spacing w:line="360" w:lineRule="auto"/>
        <w:ind w:firstLineChars="0"/>
      </w:pPr>
      <w:r>
        <w:rPr>
          <w:rFonts w:hint="eastAsia"/>
        </w:rPr>
        <w:t>通信通道：</w:t>
      </w:r>
      <w:r>
        <w:rPr>
          <w:rFonts w:hint="eastAsia"/>
        </w:rPr>
        <w:t>PROP</w:t>
      </w:r>
      <w:r>
        <w:rPr>
          <w:rFonts w:hint="eastAsia"/>
        </w:rPr>
        <w:t>通用交易接口</w:t>
      </w:r>
    </w:p>
    <w:p w14:paraId="6EB87B0B" w14:textId="77777777" w:rsidR="004F4109" w:rsidRDefault="00464400">
      <w:pPr>
        <w:pStyle w:val="ab"/>
        <w:numPr>
          <w:ilvl w:val="0"/>
          <w:numId w:val="134"/>
        </w:numPr>
        <w:spacing w:line="360" w:lineRule="auto"/>
        <w:ind w:firstLineChars="0"/>
      </w:pPr>
      <w:r>
        <w:rPr>
          <w:rFonts w:hint="eastAsia"/>
        </w:rPr>
        <w:t>“</w:t>
      </w:r>
      <w:r w:rsidRPr="00600A74">
        <w:rPr>
          <w:rFonts w:hint="eastAsia"/>
        </w:rPr>
        <w:t>辅助身份证明文件</w:t>
      </w:r>
      <w:r>
        <w:rPr>
          <w:rFonts w:hint="eastAsia"/>
        </w:rPr>
        <w:t>类别”只能</w:t>
      </w:r>
      <w:r w:rsidRPr="00600A74">
        <w:rPr>
          <w:rFonts w:hint="eastAsia"/>
        </w:rPr>
        <w:t>为</w:t>
      </w:r>
      <w:r>
        <w:rPr>
          <w:rFonts w:hint="eastAsia"/>
        </w:rPr>
        <w:t>“</w:t>
      </w:r>
      <w:r w:rsidRPr="00600A74">
        <w:rPr>
          <w:rFonts w:hint="eastAsia"/>
        </w:rPr>
        <w:t>组织机构代码证</w:t>
      </w:r>
      <w:r>
        <w:rPr>
          <w:rFonts w:hint="eastAsia"/>
        </w:rPr>
        <w:t>”；</w:t>
      </w:r>
    </w:p>
    <w:p w14:paraId="36554E02" w14:textId="77777777" w:rsidR="00464400" w:rsidRDefault="00464400" w:rsidP="00464400">
      <w:pPr>
        <w:spacing w:line="360" w:lineRule="auto"/>
        <w:rPr>
          <w:b/>
          <w:sz w:val="30"/>
          <w:szCs w:val="30"/>
        </w:rPr>
      </w:pPr>
      <w:r w:rsidRPr="00271B22">
        <w:rPr>
          <w:rFonts w:hint="eastAsia"/>
          <w:b/>
          <w:sz w:val="30"/>
          <w:szCs w:val="30"/>
        </w:rPr>
        <w:t>应答：</w:t>
      </w:r>
    </w:p>
    <w:tbl>
      <w:tblPr>
        <w:tblStyle w:val="a5"/>
        <w:tblW w:w="9464" w:type="dxa"/>
        <w:jc w:val="center"/>
        <w:tblLayout w:type="fixed"/>
        <w:tblLook w:val="04A0" w:firstRow="1" w:lastRow="0" w:firstColumn="1" w:lastColumn="0" w:noHBand="0" w:noVBand="1"/>
      </w:tblPr>
      <w:tblGrid>
        <w:gridCol w:w="537"/>
        <w:gridCol w:w="1272"/>
        <w:gridCol w:w="1276"/>
        <w:gridCol w:w="851"/>
        <w:gridCol w:w="2976"/>
        <w:gridCol w:w="2552"/>
      </w:tblGrid>
      <w:tr w:rsidR="00464400" w14:paraId="410DB14E" w14:textId="77777777" w:rsidTr="00365E65">
        <w:trPr>
          <w:trHeight w:val="534"/>
          <w:jc w:val="center"/>
        </w:trPr>
        <w:tc>
          <w:tcPr>
            <w:tcW w:w="537" w:type="dxa"/>
            <w:shd w:val="clear" w:color="auto" w:fill="FFC000"/>
            <w:vAlign w:val="center"/>
          </w:tcPr>
          <w:p w14:paraId="019E63B2" w14:textId="77777777" w:rsidR="00464400" w:rsidRPr="00455B38" w:rsidRDefault="00464400" w:rsidP="00365E65">
            <w:pPr>
              <w:jc w:val="center"/>
              <w:rPr>
                <w:b/>
                <w:sz w:val="24"/>
                <w:szCs w:val="24"/>
              </w:rPr>
            </w:pPr>
            <w:r w:rsidRPr="00455B38">
              <w:rPr>
                <w:rFonts w:hint="eastAsia"/>
                <w:b/>
                <w:sz w:val="24"/>
                <w:szCs w:val="24"/>
              </w:rPr>
              <w:t>NO</w:t>
            </w:r>
          </w:p>
        </w:tc>
        <w:tc>
          <w:tcPr>
            <w:tcW w:w="1272" w:type="dxa"/>
            <w:shd w:val="clear" w:color="auto" w:fill="FFC000"/>
            <w:vAlign w:val="center"/>
          </w:tcPr>
          <w:p w14:paraId="34634349" w14:textId="77777777" w:rsidR="00464400" w:rsidRPr="00455B38" w:rsidRDefault="00464400" w:rsidP="00365E65">
            <w:pPr>
              <w:jc w:val="center"/>
              <w:rPr>
                <w:b/>
                <w:sz w:val="24"/>
                <w:szCs w:val="24"/>
              </w:rPr>
            </w:pPr>
            <w:r w:rsidRPr="00455B38">
              <w:rPr>
                <w:rFonts w:hint="eastAsia"/>
                <w:b/>
                <w:sz w:val="24"/>
                <w:szCs w:val="24"/>
              </w:rPr>
              <w:t>字段</w:t>
            </w:r>
          </w:p>
        </w:tc>
        <w:tc>
          <w:tcPr>
            <w:tcW w:w="1276" w:type="dxa"/>
            <w:shd w:val="clear" w:color="auto" w:fill="FFC000"/>
            <w:vAlign w:val="center"/>
          </w:tcPr>
          <w:p w14:paraId="5F191405" w14:textId="77777777" w:rsidR="00464400" w:rsidRPr="00455B38" w:rsidRDefault="00464400" w:rsidP="00365E65">
            <w:pPr>
              <w:jc w:val="center"/>
              <w:rPr>
                <w:b/>
                <w:sz w:val="24"/>
                <w:szCs w:val="24"/>
              </w:rPr>
            </w:pPr>
            <w:r w:rsidRPr="00455B38">
              <w:rPr>
                <w:rFonts w:hint="eastAsia"/>
                <w:b/>
                <w:sz w:val="24"/>
                <w:szCs w:val="24"/>
              </w:rPr>
              <w:t>类型</w:t>
            </w:r>
          </w:p>
        </w:tc>
        <w:tc>
          <w:tcPr>
            <w:tcW w:w="851" w:type="dxa"/>
            <w:shd w:val="clear" w:color="auto" w:fill="FFC000"/>
            <w:vAlign w:val="center"/>
          </w:tcPr>
          <w:p w14:paraId="6021FA9D" w14:textId="77777777" w:rsidR="00464400" w:rsidRPr="00455B38" w:rsidRDefault="00464400" w:rsidP="00365E65">
            <w:pPr>
              <w:jc w:val="center"/>
              <w:rPr>
                <w:b/>
                <w:sz w:val="24"/>
                <w:szCs w:val="24"/>
              </w:rPr>
            </w:pPr>
            <w:r w:rsidRPr="00455B38">
              <w:rPr>
                <w:rFonts w:hint="eastAsia"/>
                <w:b/>
                <w:sz w:val="24"/>
                <w:szCs w:val="24"/>
              </w:rPr>
              <w:t>长度</w:t>
            </w:r>
          </w:p>
        </w:tc>
        <w:tc>
          <w:tcPr>
            <w:tcW w:w="2976" w:type="dxa"/>
            <w:shd w:val="clear" w:color="auto" w:fill="FFC000"/>
            <w:vAlign w:val="center"/>
          </w:tcPr>
          <w:p w14:paraId="129845AF" w14:textId="77777777" w:rsidR="00464400" w:rsidRPr="00455B38" w:rsidRDefault="00464400" w:rsidP="00365E65">
            <w:pPr>
              <w:jc w:val="center"/>
              <w:rPr>
                <w:b/>
                <w:sz w:val="24"/>
                <w:szCs w:val="24"/>
              </w:rPr>
            </w:pPr>
            <w:r w:rsidRPr="00455B38">
              <w:rPr>
                <w:rFonts w:hint="eastAsia"/>
                <w:b/>
                <w:sz w:val="24"/>
                <w:szCs w:val="24"/>
              </w:rPr>
              <w:t>字段名称</w:t>
            </w:r>
          </w:p>
        </w:tc>
        <w:tc>
          <w:tcPr>
            <w:tcW w:w="2552" w:type="dxa"/>
            <w:shd w:val="clear" w:color="auto" w:fill="FFC000"/>
            <w:vAlign w:val="center"/>
          </w:tcPr>
          <w:p w14:paraId="76B60C95" w14:textId="77777777" w:rsidR="00464400" w:rsidRPr="00455B38" w:rsidRDefault="00464400" w:rsidP="00365E65">
            <w:pPr>
              <w:jc w:val="center"/>
              <w:rPr>
                <w:b/>
                <w:sz w:val="24"/>
                <w:szCs w:val="24"/>
              </w:rPr>
            </w:pPr>
            <w:r>
              <w:rPr>
                <w:rFonts w:hint="eastAsia"/>
                <w:b/>
                <w:sz w:val="24"/>
                <w:szCs w:val="24"/>
              </w:rPr>
              <w:t>备注</w:t>
            </w:r>
          </w:p>
        </w:tc>
      </w:tr>
      <w:tr w:rsidR="00464400" w14:paraId="00C5A762" w14:textId="77777777" w:rsidTr="00365E65">
        <w:trPr>
          <w:trHeight w:val="415"/>
          <w:jc w:val="center"/>
        </w:trPr>
        <w:tc>
          <w:tcPr>
            <w:tcW w:w="537" w:type="dxa"/>
            <w:vAlign w:val="center"/>
          </w:tcPr>
          <w:p w14:paraId="4557DCDF" w14:textId="77777777" w:rsidR="004F4109" w:rsidRDefault="004F4109">
            <w:pPr>
              <w:pStyle w:val="ab"/>
              <w:numPr>
                <w:ilvl w:val="0"/>
                <w:numId w:val="133"/>
              </w:numPr>
              <w:ind w:firstLineChars="0"/>
              <w:jc w:val="center"/>
              <w:rPr>
                <w:b/>
                <w:bCs/>
                <w:kern w:val="44"/>
                <w:sz w:val="44"/>
                <w:szCs w:val="44"/>
              </w:rPr>
            </w:pPr>
          </w:p>
        </w:tc>
        <w:tc>
          <w:tcPr>
            <w:tcW w:w="1272" w:type="dxa"/>
            <w:vAlign w:val="center"/>
          </w:tcPr>
          <w:p w14:paraId="56C12131" w14:textId="77777777" w:rsidR="00464400" w:rsidRPr="00C45958" w:rsidRDefault="00464400" w:rsidP="00365E65">
            <w:r>
              <w:rPr>
                <w:rFonts w:hint="eastAsia"/>
              </w:rPr>
              <w:t>YWLSH</w:t>
            </w:r>
          </w:p>
        </w:tc>
        <w:tc>
          <w:tcPr>
            <w:tcW w:w="1276" w:type="dxa"/>
            <w:vAlign w:val="center"/>
          </w:tcPr>
          <w:p w14:paraId="4A2327E5" w14:textId="77777777" w:rsidR="00464400" w:rsidRPr="00C45958" w:rsidRDefault="00464400" w:rsidP="00365E65">
            <w:r w:rsidRPr="00C45958">
              <w:rPr>
                <w:rFonts w:hint="eastAsia"/>
              </w:rPr>
              <w:t>Character</w:t>
            </w:r>
          </w:p>
        </w:tc>
        <w:tc>
          <w:tcPr>
            <w:tcW w:w="851" w:type="dxa"/>
            <w:vAlign w:val="center"/>
          </w:tcPr>
          <w:p w14:paraId="41BE66E4" w14:textId="77777777" w:rsidR="00464400" w:rsidRPr="00C45958" w:rsidRDefault="00464400" w:rsidP="00365E65">
            <w:r>
              <w:rPr>
                <w:rFonts w:hint="eastAsia"/>
              </w:rPr>
              <w:t>10</w:t>
            </w:r>
          </w:p>
        </w:tc>
        <w:tc>
          <w:tcPr>
            <w:tcW w:w="2976" w:type="dxa"/>
            <w:vAlign w:val="center"/>
          </w:tcPr>
          <w:p w14:paraId="407E057B" w14:textId="77777777" w:rsidR="00464400" w:rsidRPr="00C45958" w:rsidRDefault="00464400" w:rsidP="00365E65">
            <w:r>
              <w:rPr>
                <w:rFonts w:hint="eastAsia"/>
              </w:rPr>
              <w:t>业务流水号</w:t>
            </w:r>
          </w:p>
        </w:tc>
        <w:tc>
          <w:tcPr>
            <w:tcW w:w="2552" w:type="dxa"/>
            <w:vAlign w:val="center"/>
          </w:tcPr>
          <w:p w14:paraId="3DA5128E" w14:textId="77777777" w:rsidR="00464400" w:rsidRPr="00C45958" w:rsidRDefault="00464400" w:rsidP="00365E65"/>
        </w:tc>
      </w:tr>
      <w:tr w:rsidR="00464400" w14:paraId="12ECF1BE" w14:textId="77777777" w:rsidTr="00365E65">
        <w:trPr>
          <w:trHeight w:val="415"/>
          <w:jc w:val="center"/>
        </w:trPr>
        <w:tc>
          <w:tcPr>
            <w:tcW w:w="537" w:type="dxa"/>
            <w:vAlign w:val="center"/>
          </w:tcPr>
          <w:p w14:paraId="39B30D41" w14:textId="77777777" w:rsidR="004F4109" w:rsidRDefault="004F4109">
            <w:pPr>
              <w:pStyle w:val="ab"/>
              <w:numPr>
                <w:ilvl w:val="0"/>
                <w:numId w:val="133"/>
              </w:numPr>
              <w:ind w:firstLineChars="0"/>
              <w:jc w:val="center"/>
              <w:rPr>
                <w:b/>
                <w:bCs/>
                <w:sz w:val="32"/>
                <w:szCs w:val="32"/>
              </w:rPr>
            </w:pPr>
          </w:p>
        </w:tc>
        <w:tc>
          <w:tcPr>
            <w:tcW w:w="1272" w:type="dxa"/>
            <w:vAlign w:val="center"/>
          </w:tcPr>
          <w:p w14:paraId="2510485D" w14:textId="77777777" w:rsidR="00464400" w:rsidRPr="00C45958" w:rsidRDefault="00464400" w:rsidP="00365E65">
            <w:r w:rsidRPr="00C45958">
              <w:rPr>
                <w:rFonts w:hint="eastAsia"/>
              </w:rPr>
              <w:t>KHMC</w:t>
            </w:r>
          </w:p>
        </w:tc>
        <w:tc>
          <w:tcPr>
            <w:tcW w:w="1276" w:type="dxa"/>
            <w:vAlign w:val="center"/>
          </w:tcPr>
          <w:p w14:paraId="7CB4DD3E" w14:textId="77777777" w:rsidR="00464400" w:rsidRPr="00C45958" w:rsidRDefault="00464400" w:rsidP="00365E65">
            <w:r w:rsidRPr="00C45958">
              <w:rPr>
                <w:rFonts w:hint="eastAsia"/>
              </w:rPr>
              <w:t>Character</w:t>
            </w:r>
          </w:p>
        </w:tc>
        <w:tc>
          <w:tcPr>
            <w:tcW w:w="851" w:type="dxa"/>
            <w:vAlign w:val="center"/>
          </w:tcPr>
          <w:p w14:paraId="41987BF9" w14:textId="77777777" w:rsidR="00464400" w:rsidRPr="00C45958" w:rsidRDefault="00464400" w:rsidP="00365E65">
            <w:r>
              <w:rPr>
                <w:rFonts w:hint="eastAsia"/>
              </w:rPr>
              <w:t>120</w:t>
            </w:r>
          </w:p>
        </w:tc>
        <w:tc>
          <w:tcPr>
            <w:tcW w:w="2976" w:type="dxa"/>
            <w:vAlign w:val="center"/>
          </w:tcPr>
          <w:p w14:paraId="11D8E164" w14:textId="77777777" w:rsidR="00464400" w:rsidRPr="00C45958" w:rsidRDefault="00464400" w:rsidP="00365E65">
            <w:r w:rsidRPr="00C45958">
              <w:rPr>
                <w:rFonts w:hint="eastAsia"/>
              </w:rPr>
              <w:t>客户名称</w:t>
            </w:r>
          </w:p>
        </w:tc>
        <w:tc>
          <w:tcPr>
            <w:tcW w:w="2552" w:type="dxa"/>
            <w:vAlign w:val="center"/>
          </w:tcPr>
          <w:p w14:paraId="484B7C50" w14:textId="77777777" w:rsidR="00464400" w:rsidRPr="00C45958" w:rsidRDefault="00464400" w:rsidP="00365E65"/>
        </w:tc>
      </w:tr>
      <w:tr w:rsidR="00464400" w14:paraId="0203D222" w14:textId="77777777" w:rsidTr="00365E65">
        <w:trPr>
          <w:trHeight w:val="415"/>
          <w:jc w:val="center"/>
        </w:trPr>
        <w:tc>
          <w:tcPr>
            <w:tcW w:w="537" w:type="dxa"/>
            <w:vAlign w:val="center"/>
          </w:tcPr>
          <w:p w14:paraId="2702AFFC" w14:textId="77777777" w:rsidR="004F4109" w:rsidRDefault="004F4109">
            <w:pPr>
              <w:pStyle w:val="ab"/>
              <w:numPr>
                <w:ilvl w:val="0"/>
                <w:numId w:val="133"/>
              </w:numPr>
              <w:ind w:firstLineChars="0"/>
              <w:jc w:val="center"/>
              <w:rPr>
                <w:b/>
                <w:bCs/>
                <w:sz w:val="32"/>
                <w:szCs w:val="32"/>
              </w:rPr>
            </w:pPr>
          </w:p>
        </w:tc>
        <w:tc>
          <w:tcPr>
            <w:tcW w:w="1272" w:type="dxa"/>
            <w:vAlign w:val="center"/>
          </w:tcPr>
          <w:p w14:paraId="2D262599" w14:textId="77777777" w:rsidR="00464400" w:rsidRPr="00C45958" w:rsidRDefault="00464400" w:rsidP="00365E65">
            <w:r w:rsidRPr="00C45958">
              <w:rPr>
                <w:rFonts w:hint="eastAsia"/>
              </w:rPr>
              <w:t>KHLB</w:t>
            </w:r>
          </w:p>
        </w:tc>
        <w:tc>
          <w:tcPr>
            <w:tcW w:w="1276" w:type="dxa"/>
            <w:vAlign w:val="center"/>
          </w:tcPr>
          <w:p w14:paraId="2B7D2A43" w14:textId="77777777" w:rsidR="00464400" w:rsidRPr="00C45958" w:rsidRDefault="00464400" w:rsidP="00365E65">
            <w:r w:rsidRPr="00C45958">
              <w:rPr>
                <w:rFonts w:hint="eastAsia"/>
              </w:rPr>
              <w:t>Character</w:t>
            </w:r>
          </w:p>
        </w:tc>
        <w:tc>
          <w:tcPr>
            <w:tcW w:w="851" w:type="dxa"/>
            <w:vAlign w:val="center"/>
          </w:tcPr>
          <w:p w14:paraId="7BCB1158" w14:textId="77777777" w:rsidR="00464400" w:rsidRPr="00C45958" w:rsidRDefault="00464400" w:rsidP="00365E65">
            <w:r w:rsidRPr="00C45958">
              <w:rPr>
                <w:rFonts w:hint="eastAsia"/>
              </w:rPr>
              <w:t>1</w:t>
            </w:r>
          </w:p>
        </w:tc>
        <w:tc>
          <w:tcPr>
            <w:tcW w:w="2976" w:type="dxa"/>
            <w:vAlign w:val="center"/>
          </w:tcPr>
          <w:p w14:paraId="38656856" w14:textId="77777777" w:rsidR="00464400" w:rsidRPr="00C45958" w:rsidRDefault="00464400" w:rsidP="00365E65">
            <w:r w:rsidRPr="00C45958">
              <w:rPr>
                <w:rFonts w:hint="eastAsia"/>
              </w:rPr>
              <w:t>客户类别</w:t>
            </w:r>
          </w:p>
        </w:tc>
        <w:tc>
          <w:tcPr>
            <w:tcW w:w="2552" w:type="dxa"/>
            <w:vAlign w:val="center"/>
          </w:tcPr>
          <w:p w14:paraId="25607F63" w14:textId="77777777" w:rsidR="00464400" w:rsidRPr="00C45958" w:rsidRDefault="00464400" w:rsidP="00365E65">
            <w:r w:rsidRPr="00C45958">
              <w:rPr>
                <w:rFonts w:hint="eastAsia"/>
              </w:rPr>
              <w:t>字典</w:t>
            </w:r>
            <w:r w:rsidRPr="00C45958">
              <w:rPr>
                <w:rFonts w:hint="eastAsia"/>
              </w:rPr>
              <w:t>(KHLB)</w:t>
            </w:r>
          </w:p>
        </w:tc>
      </w:tr>
      <w:tr w:rsidR="00464400" w14:paraId="66A33C47" w14:textId="77777777" w:rsidTr="00365E65">
        <w:trPr>
          <w:trHeight w:val="415"/>
          <w:jc w:val="center"/>
        </w:trPr>
        <w:tc>
          <w:tcPr>
            <w:tcW w:w="537" w:type="dxa"/>
            <w:vAlign w:val="center"/>
          </w:tcPr>
          <w:p w14:paraId="67A11BAB" w14:textId="77777777" w:rsidR="004F4109" w:rsidRDefault="004F4109">
            <w:pPr>
              <w:pStyle w:val="ab"/>
              <w:numPr>
                <w:ilvl w:val="0"/>
                <w:numId w:val="133"/>
              </w:numPr>
              <w:ind w:firstLineChars="0"/>
              <w:jc w:val="center"/>
              <w:rPr>
                <w:b/>
                <w:bCs/>
                <w:sz w:val="32"/>
                <w:szCs w:val="32"/>
              </w:rPr>
            </w:pPr>
          </w:p>
        </w:tc>
        <w:tc>
          <w:tcPr>
            <w:tcW w:w="1272" w:type="dxa"/>
            <w:vAlign w:val="center"/>
          </w:tcPr>
          <w:p w14:paraId="2AAF6D9B" w14:textId="77777777" w:rsidR="00464400" w:rsidRPr="00C45958" w:rsidRDefault="00464400" w:rsidP="00365E65">
            <w:r w:rsidRPr="00C45958">
              <w:rPr>
                <w:rFonts w:hint="eastAsia"/>
              </w:rPr>
              <w:t>GJDM</w:t>
            </w:r>
          </w:p>
        </w:tc>
        <w:tc>
          <w:tcPr>
            <w:tcW w:w="1276" w:type="dxa"/>
            <w:vAlign w:val="center"/>
          </w:tcPr>
          <w:p w14:paraId="270C8ECE" w14:textId="77777777" w:rsidR="00464400" w:rsidRPr="00C45958" w:rsidRDefault="00464400" w:rsidP="00365E65">
            <w:r w:rsidRPr="00C45958">
              <w:rPr>
                <w:rFonts w:hint="eastAsia"/>
              </w:rPr>
              <w:t>Character</w:t>
            </w:r>
          </w:p>
        </w:tc>
        <w:tc>
          <w:tcPr>
            <w:tcW w:w="851" w:type="dxa"/>
            <w:vAlign w:val="center"/>
          </w:tcPr>
          <w:p w14:paraId="27CF30DB" w14:textId="77777777" w:rsidR="00464400" w:rsidRPr="00C45958" w:rsidRDefault="00464400" w:rsidP="00365E65">
            <w:r w:rsidRPr="00C45958">
              <w:rPr>
                <w:rFonts w:hint="eastAsia"/>
              </w:rPr>
              <w:t>3</w:t>
            </w:r>
          </w:p>
        </w:tc>
        <w:tc>
          <w:tcPr>
            <w:tcW w:w="2976" w:type="dxa"/>
            <w:vAlign w:val="center"/>
          </w:tcPr>
          <w:p w14:paraId="529207FE" w14:textId="77777777" w:rsidR="00464400" w:rsidRPr="00C45958" w:rsidRDefault="00464400" w:rsidP="00365E65">
            <w:r w:rsidRPr="00C45958">
              <w:rPr>
                <w:rFonts w:hint="eastAsia"/>
              </w:rPr>
              <w:t>国籍</w:t>
            </w:r>
            <w:r w:rsidRPr="00C45958">
              <w:rPr>
                <w:rFonts w:hint="eastAsia"/>
              </w:rPr>
              <w:t>/</w:t>
            </w:r>
            <w:r w:rsidRPr="00C45958">
              <w:rPr>
                <w:rFonts w:hint="eastAsia"/>
              </w:rPr>
              <w:t>地区代码</w:t>
            </w:r>
          </w:p>
        </w:tc>
        <w:tc>
          <w:tcPr>
            <w:tcW w:w="2552" w:type="dxa"/>
            <w:vAlign w:val="center"/>
          </w:tcPr>
          <w:p w14:paraId="47496B39" w14:textId="77777777" w:rsidR="00464400" w:rsidRPr="00C45958" w:rsidRDefault="00464400" w:rsidP="00365E65">
            <w:r w:rsidRPr="00C45958">
              <w:rPr>
                <w:rFonts w:hint="eastAsia"/>
              </w:rPr>
              <w:t>字典</w:t>
            </w:r>
            <w:r w:rsidRPr="00C45958">
              <w:rPr>
                <w:rFonts w:hint="eastAsia"/>
              </w:rPr>
              <w:t>(GJDM)</w:t>
            </w:r>
          </w:p>
        </w:tc>
      </w:tr>
      <w:tr w:rsidR="00464400" w14:paraId="683F4638" w14:textId="77777777" w:rsidTr="00365E65">
        <w:trPr>
          <w:trHeight w:val="415"/>
          <w:jc w:val="center"/>
        </w:trPr>
        <w:tc>
          <w:tcPr>
            <w:tcW w:w="537" w:type="dxa"/>
            <w:vAlign w:val="center"/>
          </w:tcPr>
          <w:p w14:paraId="1F4C5014" w14:textId="77777777" w:rsidR="004F4109" w:rsidRDefault="004F4109">
            <w:pPr>
              <w:pStyle w:val="ab"/>
              <w:numPr>
                <w:ilvl w:val="0"/>
                <w:numId w:val="133"/>
              </w:numPr>
              <w:ind w:firstLineChars="0"/>
              <w:jc w:val="center"/>
              <w:rPr>
                <w:b/>
                <w:bCs/>
                <w:sz w:val="32"/>
                <w:szCs w:val="32"/>
              </w:rPr>
            </w:pPr>
          </w:p>
        </w:tc>
        <w:tc>
          <w:tcPr>
            <w:tcW w:w="1272" w:type="dxa"/>
            <w:vAlign w:val="center"/>
          </w:tcPr>
          <w:p w14:paraId="4DA8D267" w14:textId="77777777" w:rsidR="00464400" w:rsidRPr="00C45958" w:rsidRDefault="00464400" w:rsidP="00365E65">
            <w:r w:rsidRPr="00C45958">
              <w:rPr>
                <w:rFonts w:hint="eastAsia"/>
              </w:rPr>
              <w:t>ZJLB</w:t>
            </w:r>
          </w:p>
        </w:tc>
        <w:tc>
          <w:tcPr>
            <w:tcW w:w="1276" w:type="dxa"/>
            <w:vAlign w:val="center"/>
          </w:tcPr>
          <w:p w14:paraId="609C89AA" w14:textId="77777777" w:rsidR="00464400" w:rsidRPr="00C45958" w:rsidRDefault="00464400" w:rsidP="00365E65">
            <w:r w:rsidRPr="00C45958">
              <w:rPr>
                <w:rFonts w:hint="eastAsia"/>
              </w:rPr>
              <w:t>Character</w:t>
            </w:r>
          </w:p>
        </w:tc>
        <w:tc>
          <w:tcPr>
            <w:tcW w:w="851" w:type="dxa"/>
            <w:vAlign w:val="center"/>
          </w:tcPr>
          <w:p w14:paraId="705A2D33" w14:textId="77777777" w:rsidR="00464400" w:rsidRPr="00C45958" w:rsidRDefault="00464400" w:rsidP="00365E65">
            <w:r w:rsidRPr="00C45958">
              <w:rPr>
                <w:rFonts w:hint="eastAsia"/>
              </w:rPr>
              <w:t>2</w:t>
            </w:r>
          </w:p>
        </w:tc>
        <w:tc>
          <w:tcPr>
            <w:tcW w:w="2976" w:type="dxa"/>
            <w:vAlign w:val="center"/>
          </w:tcPr>
          <w:p w14:paraId="4E84F3B0" w14:textId="77777777" w:rsidR="00464400" w:rsidRPr="00C45958" w:rsidRDefault="00464400" w:rsidP="00365E65">
            <w:r w:rsidRPr="00C45958">
              <w:rPr>
                <w:rFonts w:hint="eastAsia"/>
              </w:rPr>
              <w:t>主要身份证明文件类别</w:t>
            </w:r>
          </w:p>
        </w:tc>
        <w:tc>
          <w:tcPr>
            <w:tcW w:w="2552" w:type="dxa"/>
            <w:vAlign w:val="center"/>
          </w:tcPr>
          <w:p w14:paraId="5D859202" w14:textId="77777777" w:rsidR="00464400" w:rsidRPr="00C45958" w:rsidRDefault="00464400" w:rsidP="00365E65">
            <w:r w:rsidRPr="00C45958">
              <w:rPr>
                <w:rFonts w:hint="eastAsia"/>
              </w:rPr>
              <w:t>字典</w:t>
            </w:r>
            <w:r w:rsidRPr="00C45958">
              <w:rPr>
                <w:rFonts w:hint="eastAsia"/>
              </w:rPr>
              <w:t>(ZJLB)</w:t>
            </w:r>
          </w:p>
        </w:tc>
      </w:tr>
      <w:tr w:rsidR="00464400" w14:paraId="254E1F14" w14:textId="77777777" w:rsidTr="00365E65">
        <w:trPr>
          <w:trHeight w:val="415"/>
          <w:jc w:val="center"/>
        </w:trPr>
        <w:tc>
          <w:tcPr>
            <w:tcW w:w="537" w:type="dxa"/>
            <w:vAlign w:val="center"/>
          </w:tcPr>
          <w:p w14:paraId="5E75B6F9" w14:textId="77777777" w:rsidR="004F4109" w:rsidRDefault="004F4109">
            <w:pPr>
              <w:pStyle w:val="ab"/>
              <w:numPr>
                <w:ilvl w:val="0"/>
                <w:numId w:val="133"/>
              </w:numPr>
              <w:ind w:firstLineChars="0"/>
              <w:jc w:val="center"/>
              <w:rPr>
                <w:b/>
                <w:bCs/>
                <w:sz w:val="32"/>
                <w:szCs w:val="32"/>
              </w:rPr>
            </w:pPr>
          </w:p>
        </w:tc>
        <w:tc>
          <w:tcPr>
            <w:tcW w:w="1272" w:type="dxa"/>
            <w:vAlign w:val="center"/>
          </w:tcPr>
          <w:p w14:paraId="64F9461F" w14:textId="77777777" w:rsidR="00464400" w:rsidRPr="00C45958" w:rsidRDefault="00464400" w:rsidP="00365E65">
            <w:r w:rsidRPr="00C45958">
              <w:rPr>
                <w:rFonts w:hint="eastAsia"/>
              </w:rPr>
              <w:t>ZJDM</w:t>
            </w:r>
          </w:p>
        </w:tc>
        <w:tc>
          <w:tcPr>
            <w:tcW w:w="1276" w:type="dxa"/>
            <w:vAlign w:val="center"/>
          </w:tcPr>
          <w:p w14:paraId="4A040108" w14:textId="77777777" w:rsidR="00464400" w:rsidRPr="00C45958" w:rsidRDefault="00464400" w:rsidP="00365E65">
            <w:r w:rsidRPr="00C45958">
              <w:rPr>
                <w:rFonts w:hint="eastAsia"/>
              </w:rPr>
              <w:t>Character</w:t>
            </w:r>
          </w:p>
        </w:tc>
        <w:tc>
          <w:tcPr>
            <w:tcW w:w="851" w:type="dxa"/>
            <w:vAlign w:val="center"/>
          </w:tcPr>
          <w:p w14:paraId="16A86DB8" w14:textId="77777777" w:rsidR="00464400" w:rsidRPr="00C45958" w:rsidRDefault="00464400" w:rsidP="00365E65">
            <w:r>
              <w:rPr>
                <w:rFonts w:hint="eastAsia"/>
              </w:rPr>
              <w:t>4</w:t>
            </w:r>
            <w:r w:rsidRPr="00C45958">
              <w:rPr>
                <w:rFonts w:hint="eastAsia"/>
              </w:rPr>
              <w:t>0</w:t>
            </w:r>
          </w:p>
        </w:tc>
        <w:tc>
          <w:tcPr>
            <w:tcW w:w="2976" w:type="dxa"/>
            <w:vAlign w:val="center"/>
          </w:tcPr>
          <w:p w14:paraId="5685EF34" w14:textId="77777777" w:rsidR="00464400" w:rsidRPr="00C45958" w:rsidRDefault="00464400" w:rsidP="00365E65">
            <w:r w:rsidRPr="00C45958">
              <w:rPr>
                <w:rFonts w:hint="eastAsia"/>
              </w:rPr>
              <w:t>主要身份证明文件代码</w:t>
            </w:r>
          </w:p>
        </w:tc>
        <w:tc>
          <w:tcPr>
            <w:tcW w:w="2552" w:type="dxa"/>
            <w:vAlign w:val="center"/>
          </w:tcPr>
          <w:p w14:paraId="6B36830B" w14:textId="77777777" w:rsidR="00464400" w:rsidRPr="00C45958" w:rsidRDefault="00464400" w:rsidP="00365E65"/>
        </w:tc>
      </w:tr>
      <w:tr w:rsidR="00464400" w14:paraId="6F3524A7" w14:textId="77777777" w:rsidTr="00365E65">
        <w:trPr>
          <w:trHeight w:val="415"/>
          <w:jc w:val="center"/>
        </w:trPr>
        <w:tc>
          <w:tcPr>
            <w:tcW w:w="537" w:type="dxa"/>
            <w:vAlign w:val="center"/>
          </w:tcPr>
          <w:p w14:paraId="410B1343" w14:textId="77777777" w:rsidR="004F4109" w:rsidRDefault="004F4109">
            <w:pPr>
              <w:pStyle w:val="ab"/>
              <w:numPr>
                <w:ilvl w:val="0"/>
                <w:numId w:val="133"/>
              </w:numPr>
              <w:ind w:firstLineChars="0"/>
              <w:jc w:val="center"/>
              <w:rPr>
                <w:b/>
                <w:bCs/>
                <w:sz w:val="32"/>
                <w:szCs w:val="32"/>
              </w:rPr>
            </w:pPr>
          </w:p>
        </w:tc>
        <w:tc>
          <w:tcPr>
            <w:tcW w:w="1272" w:type="dxa"/>
            <w:vAlign w:val="center"/>
          </w:tcPr>
          <w:p w14:paraId="60EED8BD" w14:textId="77777777" w:rsidR="00464400" w:rsidRPr="00C45958" w:rsidRDefault="00464400" w:rsidP="00365E65">
            <w:r w:rsidRPr="00C45958">
              <w:rPr>
                <w:rFonts w:hint="eastAsia"/>
              </w:rPr>
              <w:t>JZRQ</w:t>
            </w:r>
          </w:p>
        </w:tc>
        <w:tc>
          <w:tcPr>
            <w:tcW w:w="1276" w:type="dxa"/>
            <w:vAlign w:val="center"/>
          </w:tcPr>
          <w:p w14:paraId="45FDBDFA" w14:textId="77777777" w:rsidR="00464400" w:rsidRPr="00C45958" w:rsidRDefault="00464400" w:rsidP="00365E65">
            <w:r w:rsidRPr="00C45958">
              <w:rPr>
                <w:rFonts w:hint="eastAsia"/>
              </w:rPr>
              <w:t>Character</w:t>
            </w:r>
          </w:p>
        </w:tc>
        <w:tc>
          <w:tcPr>
            <w:tcW w:w="851" w:type="dxa"/>
            <w:vAlign w:val="center"/>
          </w:tcPr>
          <w:p w14:paraId="326DE834" w14:textId="77777777" w:rsidR="00464400" w:rsidRPr="00C45958" w:rsidRDefault="00464400" w:rsidP="00365E65">
            <w:r w:rsidRPr="00C45958">
              <w:rPr>
                <w:rFonts w:hint="eastAsia"/>
              </w:rPr>
              <w:t>8</w:t>
            </w:r>
          </w:p>
        </w:tc>
        <w:tc>
          <w:tcPr>
            <w:tcW w:w="2976" w:type="dxa"/>
            <w:vAlign w:val="center"/>
          </w:tcPr>
          <w:p w14:paraId="3D71D833" w14:textId="77777777" w:rsidR="00464400" w:rsidRPr="00C45958" w:rsidRDefault="00464400" w:rsidP="00365E65">
            <w:r w:rsidRPr="00C45958">
              <w:rPr>
                <w:rFonts w:hint="eastAsia"/>
              </w:rPr>
              <w:t>主要身份证明文件截止日期</w:t>
            </w:r>
          </w:p>
        </w:tc>
        <w:tc>
          <w:tcPr>
            <w:tcW w:w="2552" w:type="dxa"/>
            <w:vAlign w:val="center"/>
          </w:tcPr>
          <w:p w14:paraId="537FF70A" w14:textId="77777777" w:rsidR="00464400" w:rsidRPr="00C45958" w:rsidRDefault="00464400" w:rsidP="00365E65"/>
        </w:tc>
      </w:tr>
      <w:tr w:rsidR="00464400" w14:paraId="5E229F89" w14:textId="77777777" w:rsidTr="00365E65">
        <w:trPr>
          <w:trHeight w:val="415"/>
          <w:jc w:val="center"/>
        </w:trPr>
        <w:tc>
          <w:tcPr>
            <w:tcW w:w="537" w:type="dxa"/>
            <w:vAlign w:val="center"/>
          </w:tcPr>
          <w:p w14:paraId="64CC1BB1" w14:textId="77777777" w:rsidR="004F4109" w:rsidRDefault="004F4109">
            <w:pPr>
              <w:pStyle w:val="ab"/>
              <w:numPr>
                <w:ilvl w:val="0"/>
                <w:numId w:val="133"/>
              </w:numPr>
              <w:ind w:firstLineChars="0"/>
              <w:jc w:val="center"/>
              <w:rPr>
                <w:b/>
                <w:bCs/>
                <w:sz w:val="32"/>
                <w:szCs w:val="32"/>
              </w:rPr>
            </w:pPr>
          </w:p>
        </w:tc>
        <w:tc>
          <w:tcPr>
            <w:tcW w:w="1272" w:type="dxa"/>
            <w:vAlign w:val="center"/>
          </w:tcPr>
          <w:p w14:paraId="054F4D6A" w14:textId="77777777" w:rsidR="00464400" w:rsidRPr="00C45958" w:rsidRDefault="00464400" w:rsidP="00365E65">
            <w:r w:rsidRPr="00C45958">
              <w:rPr>
                <w:rFonts w:hint="eastAsia"/>
              </w:rPr>
              <w:t>ZJDZ</w:t>
            </w:r>
          </w:p>
        </w:tc>
        <w:tc>
          <w:tcPr>
            <w:tcW w:w="1276" w:type="dxa"/>
            <w:vAlign w:val="center"/>
          </w:tcPr>
          <w:p w14:paraId="4E599580" w14:textId="77777777" w:rsidR="00464400" w:rsidRPr="00C45958" w:rsidRDefault="00464400" w:rsidP="00365E65">
            <w:r w:rsidRPr="00C45958">
              <w:rPr>
                <w:rFonts w:hint="eastAsia"/>
              </w:rPr>
              <w:t>Character</w:t>
            </w:r>
          </w:p>
        </w:tc>
        <w:tc>
          <w:tcPr>
            <w:tcW w:w="851" w:type="dxa"/>
            <w:vAlign w:val="center"/>
          </w:tcPr>
          <w:p w14:paraId="5DC93FF7" w14:textId="77777777" w:rsidR="00464400" w:rsidRPr="00C45958" w:rsidRDefault="00464400" w:rsidP="00365E65">
            <w:r>
              <w:rPr>
                <w:rFonts w:hint="eastAsia"/>
              </w:rPr>
              <w:t>8</w:t>
            </w:r>
            <w:r w:rsidRPr="00C45958">
              <w:rPr>
                <w:rFonts w:hint="eastAsia"/>
              </w:rPr>
              <w:t>0</w:t>
            </w:r>
          </w:p>
        </w:tc>
        <w:tc>
          <w:tcPr>
            <w:tcW w:w="2976" w:type="dxa"/>
            <w:vAlign w:val="center"/>
          </w:tcPr>
          <w:p w14:paraId="0CA7D939" w14:textId="77777777" w:rsidR="00464400" w:rsidRPr="00C45958" w:rsidRDefault="00464400" w:rsidP="00365E65">
            <w:r w:rsidRPr="00C45958">
              <w:rPr>
                <w:rFonts w:hint="eastAsia"/>
              </w:rPr>
              <w:t>主要身份证明文件地址</w:t>
            </w:r>
          </w:p>
        </w:tc>
        <w:tc>
          <w:tcPr>
            <w:tcW w:w="2552" w:type="dxa"/>
            <w:vAlign w:val="center"/>
          </w:tcPr>
          <w:p w14:paraId="1E45282A" w14:textId="77777777" w:rsidR="00464400" w:rsidRPr="00C45958" w:rsidRDefault="00464400" w:rsidP="00365E65"/>
        </w:tc>
      </w:tr>
      <w:tr w:rsidR="00464400" w14:paraId="419DD460" w14:textId="77777777" w:rsidTr="00365E65">
        <w:trPr>
          <w:trHeight w:val="415"/>
          <w:jc w:val="center"/>
        </w:trPr>
        <w:tc>
          <w:tcPr>
            <w:tcW w:w="537" w:type="dxa"/>
            <w:vAlign w:val="center"/>
          </w:tcPr>
          <w:p w14:paraId="714F2129" w14:textId="77777777" w:rsidR="004F4109" w:rsidRDefault="004F4109">
            <w:pPr>
              <w:pStyle w:val="ab"/>
              <w:numPr>
                <w:ilvl w:val="0"/>
                <w:numId w:val="133"/>
              </w:numPr>
              <w:ind w:firstLineChars="0"/>
              <w:jc w:val="center"/>
              <w:rPr>
                <w:b/>
                <w:bCs/>
                <w:sz w:val="32"/>
                <w:szCs w:val="32"/>
              </w:rPr>
            </w:pPr>
          </w:p>
        </w:tc>
        <w:tc>
          <w:tcPr>
            <w:tcW w:w="1272" w:type="dxa"/>
            <w:vAlign w:val="center"/>
          </w:tcPr>
          <w:p w14:paraId="03B80C4C" w14:textId="77777777" w:rsidR="00464400" w:rsidRPr="00C45958" w:rsidRDefault="00464400" w:rsidP="00365E65">
            <w:r w:rsidRPr="00C45958">
              <w:rPr>
                <w:rFonts w:hint="eastAsia"/>
              </w:rPr>
              <w:t>FZZJLB</w:t>
            </w:r>
          </w:p>
        </w:tc>
        <w:tc>
          <w:tcPr>
            <w:tcW w:w="1276" w:type="dxa"/>
            <w:vAlign w:val="center"/>
          </w:tcPr>
          <w:p w14:paraId="46BC7063" w14:textId="77777777" w:rsidR="00464400" w:rsidRPr="00C45958" w:rsidRDefault="00464400" w:rsidP="00365E65">
            <w:r w:rsidRPr="00C45958">
              <w:rPr>
                <w:rFonts w:hint="eastAsia"/>
              </w:rPr>
              <w:t>Character</w:t>
            </w:r>
          </w:p>
        </w:tc>
        <w:tc>
          <w:tcPr>
            <w:tcW w:w="851" w:type="dxa"/>
            <w:vAlign w:val="center"/>
          </w:tcPr>
          <w:p w14:paraId="46306952" w14:textId="77777777" w:rsidR="00464400" w:rsidRPr="00C45958" w:rsidRDefault="00464400" w:rsidP="00365E65">
            <w:r w:rsidRPr="00C45958">
              <w:rPr>
                <w:rFonts w:hint="eastAsia"/>
              </w:rPr>
              <w:t>2</w:t>
            </w:r>
          </w:p>
        </w:tc>
        <w:tc>
          <w:tcPr>
            <w:tcW w:w="2976" w:type="dxa"/>
            <w:vAlign w:val="center"/>
          </w:tcPr>
          <w:p w14:paraId="4A454315" w14:textId="77777777" w:rsidR="00464400" w:rsidRPr="00C45958" w:rsidRDefault="00464400" w:rsidP="00365E65">
            <w:r w:rsidRPr="00C45958">
              <w:rPr>
                <w:rFonts w:hint="eastAsia"/>
              </w:rPr>
              <w:t>辅助身份证明文件类别</w:t>
            </w:r>
          </w:p>
        </w:tc>
        <w:tc>
          <w:tcPr>
            <w:tcW w:w="2552" w:type="dxa"/>
            <w:vAlign w:val="center"/>
          </w:tcPr>
          <w:p w14:paraId="5E2B63BB" w14:textId="77777777" w:rsidR="00464400" w:rsidRPr="00C45958" w:rsidRDefault="00464400" w:rsidP="00365E65"/>
        </w:tc>
      </w:tr>
      <w:tr w:rsidR="00464400" w14:paraId="2834481C" w14:textId="77777777" w:rsidTr="00365E65">
        <w:trPr>
          <w:trHeight w:val="415"/>
          <w:jc w:val="center"/>
        </w:trPr>
        <w:tc>
          <w:tcPr>
            <w:tcW w:w="537" w:type="dxa"/>
            <w:vAlign w:val="center"/>
          </w:tcPr>
          <w:p w14:paraId="5EE93FBD" w14:textId="77777777" w:rsidR="004F4109" w:rsidRDefault="004F4109">
            <w:pPr>
              <w:pStyle w:val="ab"/>
              <w:numPr>
                <w:ilvl w:val="0"/>
                <w:numId w:val="133"/>
              </w:numPr>
              <w:ind w:firstLineChars="0"/>
              <w:jc w:val="center"/>
              <w:rPr>
                <w:b/>
                <w:bCs/>
                <w:sz w:val="32"/>
                <w:szCs w:val="32"/>
              </w:rPr>
            </w:pPr>
          </w:p>
        </w:tc>
        <w:tc>
          <w:tcPr>
            <w:tcW w:w="1272" w:type="dxa"/>
            <w:vAlign w:val="center"/>
          </w:tcPr>
          <w:p w14:paraId="353F1FD6" w14:textId="77777777" w:rsidR="00464400" w:rsidRPr="00C45958" w:rsidRDefault="00464400" w:rsidP="00365E65">
            <w:r w:rsidRPr="00C45958">
              <w:rPr>
                <w:rFonts w:hint="eastAsia"/>
              </w:rPr>
              <w:t>FZZJDM</w:t>
            </w:r>
          </w:p>
        </w:tc>
        <w:tc>
          <w:tcPr>
            <w:tcW w:w="1276" w:type="dxa"/>
            <w:vAlign w:val="center"/>
          </w:tcPr>
          <w:p w14:paraId="51B516FA" w14:textId="77777777" w:rsidR="00464400" w:rsidRPr="00C45958" w:rsidRDefault="00464400" w:rsidP="00365E65">
            <w:r w:rsidRPr="00C45958">
              <w:rPr>
                <w:rFonts w:hint="eastAsia"/>
              </w:rPr>
              <w:t>Character</w:t>
            </w:r>
          </w:p>
        </w:tc>
        <w:tc>
          <w:tcPr>
            <w:tcW w:w="851" w:type="dxa"/>
            <w:vAlign w:val="center"/>
          </w:tcPr>
          <w:p w14:paraId="2B3F648A" w14:textId="77777777" w:rsidR="00464400" w:rsidRPr="00C45958" w:rsidRDefault="00464400" w:rsidP="00365E65">
            <w:r>
              <w:rPr>
                <w:rFonts w:hint="eastAsia"/>
              </w:rPr>
              <w:t>4</w:t>
            </w:r>
            <w:r w:rsidRPr="00C45958">
              <w:rPr>
                <w:rFonts w:hint="eastAsia"/>
              </w:rPr>
              <w:t>0</w:t>
            </w:r>
          </w:p>
        </w:tc>
        <w:tc>
          <w:tcPr>
            <w:tcW w:w="2976" w:type="dxa"/>
            <w:vAlign w:val="center"/>
          </w:tcPr>
          <w:p w14:paraId="3A00D54E" w14:textId="77777777" w:rsidR="00464400" w:rsidRPr="00C45958" w:rsidRDefault="00464400" w:rsidP="00365E65">
            <w:r w:rsidRPr="00C45958">
              <w:rPr>
                <w:rFonts w:hint="eastAsia"/>
              </w:rPr>
              <w:t>辅助身份证明文件代码</w:t>
            </w:r>
          </w:p>
        </w:tc>
        <w:tc>
          <w:tcPr>
            <w:tcW w:w="2552" w:type="dxa"/>
            <w:vAlign w:val="center"/>
          </w:tcPr>
          <w:p w14:paraId="4D03DCA3" w14:textId="77777777" w:rsidR="00464400" w:rsidRPr="00C45958" w:rsidRDefault="00464400" w:rsidP="00365E65"/>
        </w:tc>
      </w:tr>
      <w:tr w:rsidR="00464400" w14:paraId="78730D8E" w14:textId="77777777" w:rsidTr="00365E65">
        <w:trPr>
          <w:trHeight w:val="415"/>
          <w:jc w:val="center"/>
        </w:trPr>
        <w:tc>
          <w:tcPr>
            <w:tcW w:w="537" w:type="dxa"/>
            <w:vAlign w:val="center"/>
          </w:tcPr>
          <w:p w14:paraId="78BF2D6A" w14:textId="77777777" w:rsidR="004F4109" w:rsidRDefault="004F4109">
            <w:pPr>
              <w:pStyle w:val="ab"/>
              <w:numPr>
                <w:ilvl w:val="0"/>
                <w:numId w:val="133"/>
              </w:numPr>
              <w:ind w:firstLineChars="0"/>
              <w:jc w:val="center"/>
              <w:rPr>
                <w:b/>
                <w:bCs/>
                <w:sz w:val="32"/>
                <w:szCs w:val="32"/>
              </w:rPr>
            </w:pPr>
          </w:p>
        </w:tc>
        <w:tc>
          <w:tcPr>
            <w:tcW w:w="1272" w:type="dxa"/>
            <w:vAlign w:val="center"/>
          </w:tcPr>
          <w:p w14:paraId="593E3424" w14:textId="77777777" w:rsidR="00464400" w:rsidRPr="00C45958" w:rsidRDefault="00464400" w:rsidP="00365E65">
            <w:r w:rsidRPr="00C45958">
              <w:rPr>
                <w:rFonts w:hint="eastAsia"/>
              </w:rPr>
              <w:t>FZJZRQ</w:t>
            </w:r>
          </w:p>
        </w:tc>
        <w:tc>
          <w:tcPr>
            <w:tcW w:w="1276" w:type="dxa"/>
            <w:vAlign w:val="center"/>
          </w:tcPr>
          <w:p w14:paraId="42633400" w14:textId="77777777" w:rsidR="00464400" w:rsidRPr="00C45958" w:rsidRDefault="00464400" w:rsidP="00365E65">
            <w:r w:rsidRPr="00C45958">
              <w:rPr>
                <w:rFonts w:hint="eastAsia"/>
              </w:rPr>
              <w:t>Character</w:t>
            </w:r>
          </w:p>
        </w:tc>
        <w:tc>
          <w:tcPr>
            <w:tcW w:w="851" w:type="dxa"/>
            <w:vAlign w:val="center"/>
          </w:tcPr>
          <w:p w14:paraId="72CEC58E" w14:textId="77777777" w:rsidR="00464400" w:rsidRPr="00C45958" w:rsidRDefault="00464400" w:rsidP="00365E65">
            <w:r w:rsidRPr="00C45958">
              <w:rPr>
                <w:rFonts w:hint="eastAsia"/>
              </w:rPr>
              <w:t>8</w:t>
            </w:r>
          </w:p>
        </w:tc>
        <w:tc>
          <w:tcPr>
            <w:tcW w:w="2976" w:type="dxa"/>
            <w:vAlign w:val="center"/>
          </w:tcPr>
          <w:p w14:paraId="017DC576" w14:textId="77777777" w:rsidR="00464400" w:rsidRPr="00C45958" w:rsidRDefault="00464400" w:rsidP="00365E65">
            <w:r w:rsidRPr="00C45958">
              <w:rPr>
                <w:rFonts w:hint="eastAsia"/>
              </w:rPr>
              <w:t>辅助身份证明文件截止日期</w:t>
            </w:r>
          </w:p>
        </w:tc>
        <w:tc>
          <w:tcPr>
            <w:tcW w:w="2552" w:type="dxa"/>
            <w:vAlign w:val="center"/>
          </w:tcPr>
          <w:p w14:paraId="510CF07F" w14:textId="77777777" w:rsidR="00464400" w:rsidRPr="00C45958" w:rsidRDefault="00464400" w:rsidP="00365E65"/>
        </w:tc>
      </w:tr>
      <w:tr w:rsidR="00464400" w14:paraId="0E57A174" w14:textId="77777777" w:rsidTr="00365E65">
        <w:trPr>
          <w:trHeight w:val="415"/>
          <w:jc w:val="center"/>
        </w:trPr>
        <w:tc>
          <w:tcPr>
            <w:tcW w:w="537" w:type="dxa"/>
            <w:vAlign w:val="center"/>
          </w:tcPr>
          <w:p w14:paraId="70DBE895" w14:textId="77777777" w:rsidR="004F4109" w:rsidRDefault="004F4109">
            <w:pPr>
              <w:pStyle w:val="ab"/>
              <w:numPr>
                <w:ilvl w:val="0"/>
                <w:numId w:val="133"/>
              </w:numPr>
              <w:ind w:firstLineChars="0"/>
              <w:jc w:val="center"/>
              <w:rPr>
                <w:b/>
                <w:bCs/>
                <w:sz w:val="32"/>
                <w:szCs w:val="32"/>
              </w:rPr>
            </w:pPr>
          </w:p>
        </w:tc>
        <w:tc>
          <w:tcPr>
            <w:tcW w:w="1272" w:type="dxa"/>
            <w:vAlign w:val="center"/>
          </w:tcPr>
          <w:p w14:paraId="3F76A0D4" w14:textId="77777777" w:rsidR="00464400" w:rsidRPr="00C45958" w:rsidRDefault="00464400" w:rsidP="00365E65">
            <w:r>
              <w:rPr>
                <w:rFonts w:hint="eastAsia"/>
              </w:rPr>
              <w:t>FZ</w:t>
            </w:r>
            <w:r w:rsidRPr="00C45958">
              <w:rPr>
                <w:rFonts w:hint="eastAsia"/>
              </w:rPr>
              <w:t>ZJDZ</w:t>
            </w:r>
          </w:p>
        </w:tc>
        <w:tc>
          <w:tcPr>
            <w:tcW w:w="1276" w:type="dxa"/>
            <w:vAlign w:val="center"/>
          </w:tcPr>
          <w:p w14:paraId="4504B2DE" w14:textId="77777777" w:rsidR="00464400" w:rsidRPr="00C45958" w:rsidRDefault="00464400" w:rsidP="00365E65">
            <w:r w:rsidRPr="00C45958">
              <w:rPr>
                <w:rFonts w:hint="eastAsia"/>
              </w:rPr>
              <w:t>Character</w:t>
            </w:r>
          </w:p>
        </w:tc>
        <w:tc>
          <w:tcPr>
            <w:tcW w:w="851" w:type="dxa"/>
            <w:vAlign w:val="center"/>
          </w:tcPr>
          <w:p w14:paraId="604EBDEC" w14:textId="77777777" w:rsidR="00464400" w:rsidRPr="00C45958" w:rsidRDefault="00464400" w:rsidP="00365E65">
            <w:r>
              <w:rPr>
                <w:rFonts w:hint="eastAsia"/>
              </w:rPr>
              <w:t>8</w:t>
            </w:r>
            <w:r w:rsidRPr="00C45958">
              <w:rPr>
                <w:rFonts w:hint="eastAsia"/>
              </w:rPr>
              <w:t>0</w:t>
            </w:r>
          </w:p>
        </w:tc>
        <w:tc>
          <w:tcPr>
            <w:tcW w:w="2976" w:type="dxa"/>
            <w:vAlign w:val="center"/>
          </w:tcPr>
          <w:p w14:paraId="47D8E751" w14:textId="77777777" w:rsidR="00464400" w:rsidRPr="00C45958" w:rsidRDefault="00464400" w:rsidP="00365E65">
            <w:r w:rsidRPr="00C45958">
              <w:rPr>
                <w:rFonts w:hint="eastAsia"/>
              </w:rPr>
              <w:t>辅助身份证明文件地址</w:t>
            </w:r>
          </w:p>
        </w:tc>
        <w:tc>
          <w:tcPr>
            <w:tcW w:w="2552" w:type="dxa"/>
            <w:vAlign w:val="center"/>
          </w:tcPr>
          <w:p w14:paraId="672EED6F" w14:textId="77777777" w:rsidR="00464400" w:rsidRPr="00C45958" w:rsidRDefault="00464400" w:rsidP="00365E65"/>
        </w:tc>
      </w:tr>
      <w:tr w:rsidR="00464400" w14:paraId="31A6038C" w14:textId="77777777" w:rsidTr="00365E65">
        <w:trPr>
          <w:trHeight w:val="415"/>
          <w:jc w:val="center"/>
        </w:trPr>
        <w:tc>
          <w:tcPr>
            <w:tcW w:w="537" w:type="dxa"/>
            <w:vAlign w:val="center"/>
          </w:tcPr>
          <w:p w14:paraId="52D9A8B8" w14:textId="77777777" w:rsidR="004F4109" w:rsidRDefault="004F4109">
            <w:pPr>
              <w:pStyle w:val="ab"/>
              <w:numPr>
                <w:ilvl w:val="0"/>
                <w:numId w:val="133"/>
              </w:numPr>
              <w:ind w:firstLineChars="0"/>
              <w:jc w:val="center"/>
              <w:rPr>
                <w:b/>
                <w:bCs/>
                <w:sz w:val="32"/>
                <w:szCs w:val="32"/>
              </w:rPr>
            </w:pPr>
          </w:p>
        </w:tc>
        <w:tc>
          <w:tcPr>
            <w:tcW w:w="1272" w:type="dxa"/>
            <w:vAlign w:val="center"/>
          </w:tcPr>
          <w:p w14:paraId="032A82EC" w14:textId="77777777" w:rsidR="00464400" w:rsidRDefault="00464400" w:rsidP="00365E65">
            <w:r w:rsidRPr="00DD2CE2">
              <w:rPr>
                <w:rFonts w:hint="eastAsia"/>
              </w:rPr>
              <w:t>KHFS</w:t>
            </w:r>
          </w:p>
        </w:tc>
        <w:tc>
          <w:tcPr>
            <w:tcW w:w="1276" w:type="dxa"/>
            <w:vAlign w:val="center"/>
          </w:tcPr>
          <w:p w14:paraId="10ED56AD" w14:textId="77777777" w:rsidR="00464400" w:rsidRPr="00C45958" w:rsidRDefault="00464400" w:rsidP="00365E65">
            <w:r w:rsidRPr="00DD2CE2">
              <w:rPr>
                <w:rFonts w:hint="eastAsia"/>
              </w:rPr>
              <w:t>Character</w:t>
            </w:r>
          </w:p>
        </w:tc>
        <w:tc>
          <w:tcPr>
            <w:tcW w:w="851" w:type="dxa"/>
            <w:vAlign w:val="center"/>
          </w:tcPr>
          <w:p w14:paraId="7C22F480" w14:textId="77777777" w:rsidR="00464400" w:rsidRPr="00C45958" w:rsidRDefault="00464400" w:rsidP="00365E65">
            <w:r w:rsidRPr="00DD2CE2">
              <w:rPr>
                <w:rFonts w:hint="eastAsia"/>
              </w:rPr>
              <w:t>1</w:t>
            </w:r>
          </w:p>
        </w:tc>
        <w:tc>
          <w:tcPr>
            <w:tcW w:w="2976" w:type="dxa"/>
            <w:vAlign w:val="center"/>
          </w:tcPr>
          <w:p w14:paraId="640AD88B" w14:textId="77777777" w:rsidR="00464400" w:rsidRPr="00C45958" w:rsidRDefault="00464400" w:rsidP="00365E65">
            <w:r>
              <w:rPr>
                <w:rFonts w:hint="eastAsia"/>
              </w:rPr>
              <w:t>一码通账户</w:t>
            </w:r>
            <w:r w:rsidRPr="00DD2CE2">
              <w:rPr>
                <w:rFonts w:hint="eastAsia"/>
              </w:rPr>
              <w:t>开户方式</w:t>
            </w:r>
          </w:p>
        </w:tc>
        <w:tc>
          <w:tcPr>
            <w:tcW w:w="2552" w:type="dxa"/>
            <w:vAlign w:val="center"/>
          </w:tcPr>
          <w:p w14:paraId="0F224B0E" w14:textId="77777777" w:rsidR="00464400" w:rsidDel="00075264" w:rsidRDefault="00464400" w:rsidP="00365E65">
            <w:r w:rsidRPr="00DD2CE2">
              <w:rPr>
                <w:rFonts w:hint="eastAsia"/>
              </w:rPr>
              <w:t>字典</w:t>
            </w:r>
            <w:r w:rsidRPr="00DD2CE2">
              <w:rPr>
                <w:rFonts w:hint="eastAsia"/>
              </w:rPr>
              <w:t>(KHFS)</w:t>
            </w:r>
          </w:p>
        </w:tc>
      </w:tr>
      <w:tr w:rsidR="00464400" w14:paraId="22962965" w14:textId="77777777" w:rsidTr="00365E65">
        <w:trPr>
          <w:trHeight w:val="415"/>
          <w:jc w:val="center"/>
        </w:trPr>
        <w:tc>
          <w:tcPr>
            <w:tcW w:w="537" w:type="dxa"/>
            <w:vAlign w:val="center"/>
          </w:tcPr>
          <w:p w14:paraId="48E2D2D2" w14:textId="77777777" w:rsidR="004F4109" w:rsidRDefault="004F4109">
            <w:pPr>
              <w:pStyle w:val="ab"/>
              <w:numPr>
                <w:ilvl w:val="0"/>
                <w:numId w:val="133"/>
              </w:numPr>
              <w:ind w:firstLineChars="0"/>
              <w:jc w:val="center"/>
              <w:rPr>
                <w:b/>
                <w:bCs/>
                <w:sz w:val="32"/>
                <w:szCs w:val="32"/>
              </w:rPr>
            </w:pPr>
          </w:p>
        </w:tc>
        <w:tc>
          <w:tcPr>
            <w:tcW w:w="1272" w:type="dxa"/>
            <w:vAlign w:val="center"/>
          </w:tcPr>
          <w:p w14:paraId="40BEAEA3" w14:textId="77777777" w:rsidR="00464400" w:rsidRPr="00C45958" w:rsidRDefault="00464400" w:rsidP="00365E65">
            <w:r w:rsidRPr="00C45958">
              <w:rPr>
                <w:rFonts w:hint="eastAsia"/>
              </w:rPr>
              <w:t>LXRXM</w:t>
            </w:r>
          </w:p>
        </w:tc>
        <w:tc>
          <w:tcPr>
            <w:tcW w:w="1276" w:type="dxa"/>
            <w:vAlign w:val="center"/>
          </w:tcPr>
          <w:p w14:paraId="6E3E6FB7" w14:textId="77777777" w:rsidR="00464400" w:rsidRPr="00C45958" w:rsidRDefault="00464400" w:rsidP="00365E65">
            <w:r w:rsidRPr="00C45958">
              <w:rPr>
                <w:rFonts w:hint="eastAsia"/>
              </w:rPr>
              <w:t>Character</w:t>
            </w:r>
          </w:p>
        </w:tc>
        <w:tc>
          <w:tcPr>
            <w:tcW w:w="851" w:type="dxa"/>
            <w:vAlign w:val="center"/>
          </w:tcPr>
          <w:p w14:paraId="6C50AAC7" w14:textId="77777777" w:rsidR="00464400" w:rsidRPr="00C45958" w:rsidRDefault="00464400" w:rsidP="00365E65">
            <w:r w:rsidRPr="00C45958">
              <w:rPr>
                <w:rFonts w:hint="eastAsia"/>
              </w:rPr>
              <w:t>60</w:t>
            </w:r>
          </w:p>
        </w:tc>
        <w:tc>
          <w:tcPr>
            <w:tcW w:w="2976" w:type="dxa"/>
            <w:vAlign w:val="center"/>
          </w:tcPr>
          <w:p w14:paraId="6DB47253" w14:textId="77777777" w:rsidR="00464400" w:rsidRPr="00C45958" w:rsidRDefault="00464400" w:rsidP="00365E65">
            <w:r w:rsidRPr="00C45958">
              <w:rPr>
                <w:rFonts w:hint="eastAsia"/>
              </w:rPr>
              <w:t>联系人姓名</w:t>
            </w:r>
          </w:p>
        </w:tc>
        <w:tc>
          <w:tcPr>
            <w:tcW w:w="2552" w:type="dxa"/>
            <w:vAlign w:val="center"/>
          </w:tcPr>
          <w:p w14:paraId="3E92D8DB" w14:textId="77777777" w:rsidR="00464400" w:rsidRPr="00C45958" w:rsidRDefault="00464400" w:rsidP="00365E65"/>
        </w:tc>
      </w:tr>
      <w:tr w:rsidR="00464400" w14:paraId="09B46FFE" w14:textId="77777777" w:rsidTr="00365E65">
        <w:trPr>
          <w:trHeight w:val="415"/>
          <w:jc w:val="center"/>
        </w:trPr>
        <w:tc>
          <w:tcPr>
            <w:tcW w:w="537" w:type="dxa"/>
            <w:vAlign w:val="center"/>
          </w:tcPr>
          <w:p w14:paraId="75BEC761" w14:textId="77777777" w:rsidR="004F4109" w:rsidRDefault="004F4109">
            <w:pPr>
              <w:pStyle w:val="ab"/>
              <w:numPr>
                <w:ilvl w:val="0"/>
                <w:numId w:val="133"/>
              </w:numPr>
              <w:ind w:firstLineChars="0"/>
              <w:jc w:val="center"/>
              <w:rPr>
                <w:b/>
                <w:bCs/>
                <w:sz w:val="32"/>
                <w:szCs w:val="32"/>
              </w:rPr>
            </w:pPr>
          </w:p>
        </w:tc>
        <w:tc>
          <w:tcPr>
            <w:tcW w:w="1272" w:type="dxa"/>
            <w:vAlign w:val="center"/>
          </w:tcPr>
          <w:p w14:paraId="32F3BD37" w14:textId="77777777" w:rsidR="00464400" w:rsidRPr="00C45958" w:rsidRDefault="00464400" w:rsidP="00365E65">
            <w:r w:rsidRPr="00C45958">
              <w:rPr>
                <w:rFonts w:hint="eastAsia"/>
              </w:rPr>
              <w:t>LXRZJLB</w:t>
            </w:r>
          </w:p>
        </w:tc>
        <w:tc>
          <w:tcPr>
            <w:tcW w:w="1276" w:type="dxa"/>
            <w:vAlign w:val="center"/>
          </w:tcPr>
          <w:p w14:paraId="4BAEACE3" w14:textId="77777777" w:rsidR="00464400" w:rsidRPr="00C45958" w:rsidRDefault="00464400" w:rsidP="00365E65">
            <w:r w:rsidRPr="00C45958">
              <w:rPr>
                <w:rFonts w:hint="eastAsia"/>
              </w:rPr>
              <w:t>Character</w:t>
            </w:r>
          </w:p>
        </w:tc>
        <w:tc>
          <w:tcPr>
            <w:tcW w:w="851" w:type="dxa"/>
            <w:vAlign w:val="center"/>
          </w:tcPr>
          <w:p w14:paraId="072B6C5E" w14:textId="77777777" w:rsidR="00464400" w:rsidRPr="00C45958" w:rsidRDefault="00464400" w:rsidP="00365E65">
            <w:r w:rsidRPr="00C45958">
              <w:rPr>
                <w:rFonts w:hint="eastAsia"/>
              </w:rPr>
              <w:t>2</w:t>
            </w:r>
          </w:p>
        </w:tc>
        <w:tc>
          <w:tcPr>
            <w:tcW w:w="2976" w:type="dxa"/>
            <w:vAlign w:val="center"/>
          </w:tcPr>
          <w:p w14:paraId="27E8F4D8" w14:textId="77777777" w:rsidR="00464400" w:rsidRPr="00C45958" w:rsidRDefault="00464400" w:rsidP="00365E65">
            <w:r w:rsidRPr="00C45958">
              <w:rPr>
                <w:rFonts w:hint="eastAsia"/>
              </w:rPr>
              <w:t>联系人身份证明文件类别</w:t>
            </w:r>
          </w:p>
        </w:tc>
        <w:tc>
          <w:tcPr>
            <w:tcW w:w="2552" w:type="dxa"/>
            <w:vAlign w:val="center"/>
          </w:tcPr>
          <w:p w14:paraId="2F05B9C4" w14:textId="77777777" w:rsidR="00464400" w:rsidRPr="00C45958" w:rsidRDefault="00464400" w:rsidP="00365E65">
            <w:r w:rsidRPr="00EE2BE5">
              <w:rPr>
                <w:rFonts w:hint="eastAsia"/>
              </w:rPr>
              <w:t>字典</w:t>
            </w:r>
            <w:r w:rsidRPr="00EE2BE5">
              <w:rPr>
                <w:rFonts w:hint="eastAsia"/>
              </w:rPr>
              <w:t>(ZJLB)</w:t>
            </w:r>
          </w:p>
        </w:tc>
      </w:tr>
      <w:tr w:rsidR="00464400" w14:paraId="3BCA294F" w14:textId="77777777" w:rsidTr="00365E65">
        <w:trPr>
          <w:trHeight w:val="415"/>
          <w:jc w:val="center"/>
        </w:trPr>
        <w:tc>
          <w:tcPr>
            <w:tcW w:w="537" w:type="dxa"/>
            <w:vAlign w:val="center"/>
          </w:tcPr>
          <w:p w14:paraId="6A392A4E" w14:textId="77777777" w:rsidR="004F4109" w:rsidRDefault="004F4109">
            <w:pPr>
              <w:pStyle w:val="ab"/>
              <w:numPr>
                <w:ilvl w:val="0"/>
                <w:numId w:val="133"/>
              </w:numPr>
              <w:ind w:firstLineChars="0"/>
              <w:jc w:val="center"/>
              <w:rPr>
                <w:b/>
                <w:bCs/>
                <w:sz w:val="32"/>
                <w:szCs w:val="32"/>
              </w:rPr>
            </w:pPr>
          </w:p>
        </w:tc>
        <w:tc>
          <w:tcPr>
            <w:tcW w:w="1272" w:type="dxa"/>
            <w:vAlign w:val="center"/>
          </w:tcPr>
          <w:p w14:paraId="2E18D3AB" w14:textId="77777777" w:rsidR="00464400" w:rsidRPr="00C45958" w:rsidRDefault="00464400" w:rsidP="00365E65">
            <w:r w:rsidRPr="00C45958">
              <w:rPr>
                <w:rFonts w:hint="eastAsia"/>
              </w:rPr>
              <w:t>LXRZJDM</w:t>
            </w:r>
          </w:p>
        </w:tc>
        <w:tc>
          <w:tcPr>
            <w:tcW w:w="1276" w:type="dxa"/>
            <w:vAlign w:val="center"/>
          </w:tcPr>
          <w:p w14:paraId="097D1F17" w14:textId="77777777" w:rsidR="00464400" w:rsidRPr="00C45958" w:rsidRDefault="00464400" w:rsidP="00365E65">
            <w:r w:rsidRPr="00C45958">
              <w:rPr>
                <w:rFonts w:hint="eastAsia"/>
              </w:rPr>
              <w:t>Character</w:t>
            </w:r>
          </w:p>
        </w:tc>
        <w:tc>
          <w:tcPr>
            <w:tcW w:w="851" w:type="dxa"/>
            <w:vAlign w:val="center"/>
          </w:tcPr>
          <w:p w14:paraId="201E7246" w14:textId="77777777" w:rsidR="00464400" w:rsidRPr="00C45958" w:rsidRDefault="00464400" w:rsidP="00365E65">
            <w:r>
              <w:rPr>
                <w:rFonts w:hint="eastAsia"/>
              </w:rPr>
              <w:t>4</w:t>
            </w:r>
            <w:r w:rsidRPr="00C45958">
              <w:rPr>
                <w:rFonts w:hint="eastAsia"/>
              </w:rPr>
              <w:t>0</w:t>
            </w:r>
          </w:p>
        </w:tc>
        <w:tc>
          <w:tcPr>
            <w:tcW w:w="2976" w:type="dxa"/>
            <w:vAlign w:val="center"/>
          </w:tcPr>
          <w:p w14:paraId="4B12B4C1" w14:textId="77777777" w:rsidR="00464400" w:rsidRPr="00C45958" w:rsidRDefault="00464400" w:rsidP="00365E65">
            <w:r w:rsidRPr="00C45958">
              <w:rPr>
                <w:rFonts w:hint="eastAsia"/>
              </w:rPr>
              <w:t>联系人身份证明文件代码</w:t>
            </w:r>
          </w:p>
        </w:tc>
        <w:tc>
          <w:tcPr>
            <w:tcW w:w="2552" w:type="dxa"/>
            <w:vAlign w:val="center"/>
          </w:tcPr>
          <w:p w14:paraId="27AD3B56" w14:textId="77777777" w:rsidR="00464400" w:rsidRPr="00C45958" w:rsidRDefault="00464400" w:rsidP="00365E65"/>
        </w:tc>
      </w:tr>
      <w:tr w:rsidR="00464400" w14:paraId="335C47FA" w14:textId="77777777" w:rsidTr="00365E65">
        <w:trPr>
          <w:trHeight w:val="415"/>
          <w:jc w:val="center"/>
        </w:trPr>
        <w:tc>
          <w:tcPr>
            <w:tcW w:w="537" w:type="dxa"/>
            <w:vAlign w:val="center"/>
          </w:tcPr>
          <w:p w14:paraId="559F9816" w14:textId="77777777" w:rsidR="004F4109" w:rsidRDefault="004F4109">
            <w:pPr>
              <w:pStyle w:val="ab"/>
              <w:numPr>
                <w:ilvl w:val="0"/>
                <w:numId w:val="133"/>
              </w:numPr>
              <w:ind w:firstLineChars="0"/>
              <w:jc w:val="center"/>
              <w:rPr>
                <w:b/>
                <w:bCs/>
                <w:sz w:val="32"/>
                <w:szCs w:val="32"/>
              </w:rPr>
            </w:pPr>
          </w:p>
        </w:tc>
        <w:tc>
          <w:tcPr>
            <w:tcW w:w="1272" w:type="dxa"/>
            <w:vAlign w:val="center"/>
          </w:tcPr>
          <w:p w14:paraId="669A5C68" w14:textId="77777777" w:rsidR="00464400" w:rsidRPr="00C45958" w:rsidRDefault="00464400" w:rsidP="00365E65">
            <w:r w:rsidRPr="00C45958">
              <w:rPr>
                <w:rFonts w:hint="eastAsia"/>
              </w:rPr>
              <w:t>YDDH</w:t>
            </w:r>
          </w:p>
        </w:tc>
        <w:tc>
          <w:tcPr>
            <w:tcW w:w="1276" w:type="dxa"/>
            <w:vAlign w:val="center"/>
          </w:tcPr>
          <w:p w14:paraId="4AD7E882" w14:textId="77777777" w:rsidR="00464400" w:rsidRPr="00C45958" w:rsidRDefault="00464400" w:rsidP="00365E65">
            <w:r w:rsidRPr="00C45958">
              <w:rPr>
                <w:rFonts w:hint="eastAsia"/>
              </w:rPr>
              <w:t>Character</w:t>
            </w:r>
          </w:p>
        </w:tc>
        <w:tc>
          <w:tcPr>
            <w:tcW w:w="851" w:type="dxa"/>
            <w:vAlign w:val="center"/>
          </w:tcPr>
          <w:p w14:paraId="57FF9E30" w14:textId="77777777" w:rsidR="00464400" w:rsidRPr="00C45958" w:rsidRDefault="00464400" w:rsidP="00365E65">
            <w:r w:rsidRPr="00C45958">
              <w:rPr>
                <w:rFonts w:hint="eastAsia"/>
              </w:rPr>
              <w:t>20</w:t>
            </w:r>
          </w:p>
        </w:tc>
        <w:tc>
          <w:tcPr>
            <w:tcW w:w="2976" w:type="dxa"/>
            <w:vAlign w:val="center"/>
          </w:tcPr>
          <w:p w14:paraId="046484E9" w14:textId="77777777" w:rsidR="00464400" w:rsidRPr="00C45958" w:rsidRDefault="00464400" w:rsidP="00365E65">
            <w:r w:rsidRPr="00C45958">
              <w:rPr>
                <w:rFonts w:hint="eastAsia"/>
              </w:rPr>
              <w:t>移动电话号码</w:t>
            </w:r>
          </w:p>
        </w:tc>
        <w:tc>
          <w:tcPr>
            <w:tcW w:w="2552" w:type="dxa"/>
            <w:vAlign w:val="center"/>
          </w:tcPr>
          <w:p w14:paraId="1F4BA095" w14:textId="77777777" w:rsidR="00464400" w:rsidRPr="00054724" w:rsidRDefault="00464400" w:rsidP="00365E65"/>
        </w:tc>
      </w:tr>
      <w:tr w:rsidR="00464400" w14:paraId="524CE86B" w14:textId="77777777" w:rsidTr="00365E65">
        <w:trPr>
          <w:trHeight w:val="415"/>
          <w:jc w:val="center"/>
        </w:trPr>
        <w:tc>
          <w:tcPr>
            <w:tcW w:w="537" w:type="dxa"/>
            <w:vAlign w:val="center"/>
          </w:tcPr>
          <w:p w14:paraId="7641FF1C" w14:textId="77777777" w:rsidR="004F4109" w:rsidRDefault="004F4109">
            <w:pPr>
              <w:pStyle w:val="ab"/>
              <w:numPr>
                <w:ilvl w:val="0"/>
                <w:numId w:val="133"/>
              </w:numPr>
              <w:ind w:firstLineChars="0"/>
              <w:jc w:val="center"/>
              <w:rPr>
                <w:b/>
                <w:bCs/>
                <w:sz w:val="32"/>
                <w:szCs w:val="32"/>
              </w:rPr>
            </w:pPr>
          </w:p>
        </w:tc>
        <w:tc>
          <w:tcPr>
            <w:tcW w:w="1272" w:type="dxa"/>
            <w:vAlign w:val="center"/>
          </w:tcPr>
          <w:p w14:paraId="5CE4C557" w14:textId="77777777" w:rsidR="00464400" w:rsidRPr="00C45958" w:rsidRDefault="00464400" w:rsidP="00365E65">
            <w:r w:rsidRPr="00C45958">
              <w:rPr>
                <w:rFonts w:hint="eastAsia"/>
              </w:rPr>
              <w:t>GDDH</w:t>
            </w:r>
          </w:p>
        </w:tc>
        <w:tc>
          <w:tcPr>
            <w:tcW w:w="1276" w:type="dxa"/>
            <w:vAlign w:val="center"/>
          </w:tcPr>
          <w:p w14:paraId="4F73714C" w14:textId="77777777" w:rsidR="00464400" w:rsidRPr="00C45958" w:rsidRDefault="00464400" w:rsidP="00365E65">
            <w:r w:rsidRPr="00C45958">
              <w:rPr>
                <w:rFonts w:hint="eastAsia"/>
              </w:rPr>
              <w:t>Character</w:t>
            </w:r>
          </w:p>
        </w:tc>
        <w:tc>
          <w:tcPr>
            <w:tcW w:w="851" w:type="dxa"/>
            <w:vAlign w:val="center"/>
          </w:tcPr>
          <w:p w14:paraId="1ACE5085" w14:textId="77777777" w:rsidR="00464400" w:rsidRPr="00C45958" w:rsidRDefault="00464400" w:rsidP="00365E65">
            <w:r w:rsidRPr="00C45958">
              <w:rPr>
                <w:rFonts w:hint="eastAsia"/>
              </w:rPr>
              <w:t>20</w:t>
            </w:r>
          </w:p>
        </w:tc>
        <w:tc>
          <w:tcPr>
            <w:tcW w:w="2976" w:type="dxa"/>
            <w:vAlign w:val="center"/>
          </w:tcPr>
          <w:p w14:paraId="77F3C4F8" w14:textId="77777777" w:rsidR="00464400" w:rsidRPr="00C45958" w:rsidRDefault="00464400" w:rsidP="00365E65">
            <w:r w:rsidRPr="00C45958">
              <w:rPr>
                <w:rFonts w:hint="eastAsia"/>
              </w:rPr>
              <w:t>固定电话号码</w:t>
            </w:r>
          </w:p>
        </w:tc>
        <w:tc>
          <w:tcPr>
            <w:tcW w:w="2552" w:type="dxa"/>
            <w:vAlign w:val="center"/>
          </w:tcPr>
          <w:p w14:paraId="5DD8694F" w14:textId="77777777" w:rsidR="00464400" w:rsidRPr="00C45958" w:rsidRDefault="00464400" w:rsidP="00365E65"/>
        </w:tc>
      </w:tr>
      <w:tr w:rsidR="00464400" w14:paraId="193257B8" w14:textId="77777777" w:rsidTr="00365E65">
        <w:trPr>
          <w:trHeight w:val="415"/>
          <w:jc w:val="center"/>
        </w:trPr>
        <w:tc>
          <w:tcPr>
            <w:tcW w:w="537" w:type="dxa"/>
            <w:vAlign w:val="center"/>
          </w:tcPr>
          <w:p w14:paraId="6B7D4036" w14:textId="77777777" w:rsidR="004F4109" w:rsidRDefault="004F4109">
            <w:pPr>
              <w:pStyle w:val="ab"/>
              <w:numPr>
                <w:ilvl w:val="0"/>
                <w:numId w:val="133"/>
              </w:numPr>
              <w:ind w:firstLineChars="0"/>
              <w:jc w:val="center"/>
              <w:rPr>
                <w:b/>
                <w:bCs/>
                <w:sz w:val="32"/>
                <w:szCs w:val="32"/>
              </w:rPr>
            </w:pPr>
          </w:p>
        </w:tc>
        <w:tc>
          <w:tcPr>
            <w:tcW w:w="1272" w:type="dxa"/>
            <w:vAlign w:val="center"/>
          </w:tcPr>
          <w:p w14:paraId="3F1554AC" w14:textId="77777777" w:rsidR="00464400" w:rsidRPr="00C45958" w:rsidRDefault="00464400" w:rsidP="00365E65">
            <w:r w:rsidRPr="00C45958">
              <w:rPr>
                <w:rFonts w:hint="eastAsia"/>
              </w:rPr>
              <w:t>CZHM</w:t>
            </w:r>
          </w:p>
        </w:tc>
        <w:tc>
          <w:tcPr>
            <w:tcW w:w="1276" w:type="dxa"/>
            <w:vAlign w:val="center"/>
          </w:tcPr>
          <w:p w14:paraId="305E2A78" w14:textId="77777777" w:rsidR="00464400" w:rsidRPr="00C45958" w:rsidRDefault="00464400" w:rsidP="00365E65">
            <w:r w:rsidRPr="00C45958">
              <w:rPr>
                <w:rFonts w:hint="eastAsia"/>
              </w:rPr>
              <w:t>Character</w:t>
            </w:r>
          </w:p>
        </w:tc>
        <w:tc>
          <w:tcPr>
            <w:tcW w:w="851" w:type="dxa"/>
            <w:vAlign w:val="center"/>
          </w:tcPr>
          <w:p w14:paraId="27900B39" w14:textId="77777777" w:rsidR="00464400" w:rsidRPr="00C45958" w:rsidRDefault="00464400" w:rsidP="00365E65">
            <w:r w:rsidRPr="00C45958">
              <w:rPr>
                <w:rFonts w:hint="eastAsia"/>
              </w:rPr>
              <w:t>20</w:t>
            </w:r>
          </w:p>
        </w:tc>
        <w:tc>
          <w:tcPr>
            <w:tcW w:w="2976" w:type="dxa"/>
            <w:vAlign w:val="center"/>
          </w:tcPr>
          <w:p w14:paraId="5C0B4413" w14:textId="77777777" w:rsidR="00464400" w:rsidRPr="00C45958" w:rsidRDefault="00464400" w:rsidP="00365E65">
            <w:r w:rsidRPr="00C45958">
              <w:rPr>
                <w:rFonts w:hint="eastAsia"/>
              </w:rPr>
              <w:t>传真号码</w:t>
            </w:r>
          </w:p>
        </w:tc>
        <w:tc>
          <w:tcPr>
            <w:tcW w:w="2552" w:type="dxa"/>
            <w:vAlign w:val="center"/>
          </w:tcPr>
          <w:p w14:paraId="373F79D9" w14:textId="77777777" w:rsidR="00464400" w:rsidRPr="00C45958" w:rsidRDefault="00464400" w:rsidP="00365E65"/>
        </w:tc>
      </w:tr>
      <w:tr w:rsidR="00464400" w14:paraId="2A319870" w14:textId="77777777" w:rsidTr="00365E65">
        <w:trPr>
          <w:trHeight w:val="415"/>
          <w:jc w:val="center"/>
        </w:trPr>
        <w:tc>
          <w:tcPr>
            <w:tcW w:w="537" w:type="dxa"/>
            <w:vAlign w:val="center"/>
          </w:tcPr>
          <w:p w14:paraId="3B5BF82C" w14:textId="77777777" w:rsidR="004F4109" w:rsidRDefault="004F4109">
            <w:pPr>
              <w:pStyle w:val="ab"/>
              <w:numPr>
                <w:ilvl w:val="0"/>
                <w:numId w:val="133"/>
              </w:numPr>
              <w:ind w:firstLineChars="0"/>
              <w:jc w:val="center"/>
              <w:rPr>
                <w:b/>
                <w:bCs/>
                <w:sz w:val="32"/>
                <w:szCs w:val="32"/>
              </w:rPr>
            </w:pPr>
          </w:p>
        </w:tc>
        <w:tc>
          <w:tcPr>
            <w:tcW w:w="1272" w:type="dxa"/>
            <w:vAlign w:val="center"/>
          </w:tcPr>
          <w:p w14:paraId="524C9104" w14:textId="77777777" w:rsidR="00464400" w:rsidRPr="00C45958" w:rsidRDefault="00464400" w:rsidP="00365E65">
            <w:r w:rsidRPr="00C45958">
              <w:rPr>
                <w:rFonts w:hint="eastAsia"/>
              </w:rPr>
              <w:t>LXDZ</w:t>
            </w:r>
          </w:p>
        </w:tc>
        <w:tc>
          <w:tcPr>
            <w:tcW w:w="1276" w:type="dxa"/>
            <w:vAlign w:val="center"/>
          </w:tcPr>
          <w:p w14:paraId="5E6428E8" w14:textId="77777777" w:rsidR="00464400" w:rsidRPr="00C45958" w:rsidRDefault="00464400" w:rsidP="00365E65">
            <w:r w:rsidRPr="00C45958">
              <w:rPr>
                <w:rFonts w:hint="eastAsia"/>
              </w:rPr>
              <w:t>Character</w:t>
            </w:r>
          </w:p>
        </w:tc>
        <w:tc>
          <w:tcPr>
            <w:tcW w:w="851" w:type="dxa"/>
            <w:vAlign w:val="center"/>
          </w:tcPr>
          <w:p w14:paraId="4382400C" w14:textId="77777777" w:rsidR="00464400" w:rsidRPr="00C45958" w:rsidRDefault="00464400" w:rsidP="00365E65">
            <w:r>
              <w:rPr>
                <w:rFonts w:hint="eastAsia"/>
              </w:rPr>
              <w:t>12</w:t>
            </w:r>
            <w:r w:rsidRPr="00C45958">
              <w:rPr>
                <w:rFonts w:hint="eastAsia"/>
              </w:rPr>
              <w:t>0</w:t>
            </w:r>
          </w:p>
        </w:tc>
        <w:tc>
          <w:tcPr>
            <w:tcW w:w="2976" w:type="dxa"/>
            <w:vAlign w:val="center"/>
          </w:tcPr>
          <w:p w14:paraId="76DFD82F" w14:textId="77777777" w:rsidR="00464400" w:rsidRPr="00C45958" w:rsidRDefault="00464400" w:rsidP="00365E65">
            <w:r w:rsidRPr="00C45958">
              <w:rPr>
                <w:rFonts w:hint="eastAsia"/>
              </w:rPr>
              <w:t>联系地址</w:t>
            </w:r>
          </w:p>
        </w:tc>
        <w:tc>
          <w:tcPr>
            <w:tcW w:w="2552" w:type="dxa"/>
            <w:vAlign w:val="center"/>
          </w:tcPr>
          <w:p w14:paraId="04757C63" w14:textId="77777777" w:rsidR="00464400" w:rsidRPr="00C45958" w:rsidRDefault="00464400" w:rsidP="00365E65"/>
        </w:tc>
      </w:tr>
      <w:tr w:rsidR="00464400" w14:paraId="11279D06" w14:textId="77777777" w:rsidTr="00365E65">
        <w:trPr>
          <w:trHeight w:val="415"/>
          <w:jc w:val="center"/>
        </w:trPr>
        <w:tc>
          <w:tcPr>
            <w:tcW w:w="537" w:type="dxa"/>
            <w:vAlign w:val="center"/>
          </w:tcPr>
          <w:p w14:paraId="4BB1DC8D" w14:textId="77777777" w:rsidR="004F4109" w:rsidRDefault="004F4109">
            <w:pPr>
              <w:pStyle w:val="ab"/>
              <w:numPr>
                <w:ilvl w:val="0"/>
                <w:numId w:val="133"/>
              </w:numPr>
              <w:ind w:firstLineChars="0"/>
              <w:jc w:val="center"/>
              <w:rPr>
                <w:b/>
                <w:bCs/>
                <w:sz w:val="32"/>
                <w:szCs w:val="32"/>
              </w:rPr>
            </w:pPr>
          </w:p>
        </w:tc>
        <w:tc>
          <w:tcPr>
            <w:tcW w:w="1272" w:type="dxa"/>
            <w:vAlign w:val="center"/>
          </w:tcPr>
          <w:p w14:paraId="0166DB3A" w14:textId="77777777" w:rsidR="00464400" w:rsidRPr="00C45958" w:rsidRDefault="00464400" w:rsidP="00365E65">
            <w:r w:rsidRPr="00C45958">
              <w:rPr>
                <w:rFonts w:hint="eastAsia"/>
              </w:rPr>
              <w:t>LXYB</w:t>
            </w:r>
          </w:p>
        </w:tc>
        <w:tc>
          <w:tcPr>
            <w:tcW w:w="1276" w:type="dxa"/>
            <w:vAlign w:val="center"/>
          </w:tcPr>
          <w:p w14:paraId="61F4F6EB" w14:textId="77777777" w:rsidR="00464400" w:rsidRPr="00C45958" w:rsidRDefault="00464400" w:rsidP="00365E65">
            <w:r w:rsidRPr="00C45958">
              <w:rPr>
                <w:rFonts w:hint="eastAsia"/>
              </w:rPr>
              <w:t>Character</w:t>
            </w:r>
          </w:p>
        </w:tc>
        <w:tc>
          <w:tcPr>
            <w:tcW w:w="851" w:type="dxa"/>
            <w:vAlign w:val="center"/>
          </w:tcPr>
          <w:p w14:paraId="0DB16DB7" w14:textId="77777777" w:rsidR="00464400" w:rsidRPr="00C45958" w:rsidRDefault="00464400" w:rsidP="00365E65">
            <w:r>
              <w:rPr>
                <w:rFonts w:hint="eastAsia"/>
              </w:rPr>
              <w:t>8</w:t>
            </w:r>
          </w:p>
        </w:tc>
        <w:tc>
          <w:tcPr>
            <w:tcW w:w="2976" w:type="dxa"/>
            <w:vAlign w:val="center"/>
          </w:tcPr>
          <w:p w14:paraId="6ACACA56" w14:textId="77777777" w:rsidR="00464400" w:rsidRPr="00C45958" w:rsidRDefault="00464400" w:rsidP="00365E65">
            <w:r w:rsidRPr="00C45958">
              <w:rPr>
                <w:rFonts w:hint="eastAsia"/>
              </w:rPr>
              <w:t>联系邮编</w:t>
            </w:r>
          </w:p>
        </w:tc>
        <w:tc>
          <w:tcPr>
            <w:tcW w:w="2552" w:type="dxa"/>
            <w:vAlign w:val="center"/>
          </w:tcPr>
          <w:p w14:paraId="00C142AD" w14:textId="77777777" w:rsidR="00464400" w:rsidRPr="00C45958" w:rsidRDefault="00464400" w:rsidP="00365E65"/>
        </w:tc>
      </w:tr>
      <w:tr w:rsidR="00464400" w14:paraId="6A254E58" w14:textId="77777777" w:rsidTr="00365E65">
        <w:trPr>
          <w:trHeight w:val="415"/>
          <w:jc w:val="center"/>
        </w:trPr>
        <w:tc>
          <w:tcPr>
            <w:tcW w:w="537" w:type="dxa"/>
            <w:vAlign w:val="center"/>
          </w:tcPr>
          <w:p w14:paraId="37BFAF2C" w14:textId="77777777" w:rsidR="004F4109" w:rsidRDefault="004F4109">
            <w:pPr>
              <w:pStyle w:val="ab"/>
              <w:numPr>
                <w:ilvl w:val="0"/>
                <w:numId w:val="133"/>
              </w:numPr>
              <w:ind w:firstLineChars="0"/>
              <w:jc w:val="center"/>
              <w:rPr>
                <w:b/>
                <w:bCs/>
                <w:sz w:val="32"/>
                <w:szCs w:val="32"/>
              </w:rPr>
            </w:pPr>
          </w:p>
        </w:tc>
        <w:tc>
          <w:tcPr>
            <w:tcW w:w="1272" w:type="dxa"/>
            <w:vAlign w:val="center"/>
          </w:tcPr>
          <w:p w14:paraId="4FAFEE9B" w14:textId="77777777" w:rsidR="00464400" w:rsidRPr="00C45958" w:rsidRDefault="00464400" w:rsidP="00365E65">
            <w:r w:rsidRPr="00C45958">
              <w:rPr>
                <w:rFonts w:hint="eastAsia"/>
              </w:rPr>
              <w:t>DZYX</w:t>
            </w:r>
          </w:p>
        </w:tc>
        <w:tc>
          <w:tcPr>
            <w:tcW w:w="1276" w:type="dxa"/>
            <w:vAlign w:val="center"/>
          </w:tcPr>
          <w:p w14:paraId="2B619AB5" w14:textId="77777777" w:rsidR="00464400" w:rsidRPr="00C45958" w:rsidRDefault="00464400" w:rsidP="00365E65">
            <w:r w:rsidRPr="00C45958">
              <w:rPr>
                <w:rFonts w:hint="eastAsia"/>
              </w:rPr>
              <w:t>Character</w:t>
            </w:r>
          </w:p>
        </w:tc>
        <w:tc>
          <w:tcPr>
            <w:tcW w:w="851" w:type="dxa"/>
            <w:vAlign w:val="center"/>
          </w:tcPr>
          <w:p w14:paraId="5A78E8E5" w14:textId="77777777" w:rsidR="00464400" w:rsidRPr="00C45958" w:rsidRDefault="00464400" w:rsidP="00365E65">
            <w:r>
              <w:rPr>
                <w:rFonts w:hint="eastAsia"/>
              </w:rPr>
              <w:t>4</w:t>
            </w:r>
            <w:r w:rsidRPr="00C45958">
              <w:rPr>
                <w:rFonts w:hint="eastAsia"/>
              </w:rPr>
              <w:t>0</w:t>
            </w:r>
          </w:p>
        </w:tc>
        <w:tc>
          <w:tcPr>
            <w:tcW w:w="2976" w:type="dxa"/>
            <w:vAlign w:val="center"/>
          </w:tcPr>
          <w:p w14:paraId="6B8B7C8B" w14:textId="77777777" w:rsidR="00464400" w:rsidRPr="00C45958" w:rsidRDefault="00464400" w:rsidP="00365E65">
            <w:r w:rsidRPr="00C45958">
              <w:rPr>
                <w:rFonts w:hint="eastAsia"/>
              </w:rPr>
              <w:t>电子邮箱</w:t>
            </w:r>
          </w:p>
        </w:tc>
        <w:tc>
          <w:tcPr>
            <w:tcW w:w="2552" w:type="dxa"/>
            <w:vAlign w:val="center"/>
          </w:tcPr>
          <w:p w14:paraId="6135DB27" w14:textId="77777777" w:rsidR="00464400" w:rsidRPr="00C45958" w:rsidRDefault="00464400" w:rsidP="00365E65"/>
        </w:tc>
      </w:tr>
      <w:tr w:rsidR="00464400" w14:paraId="003AC6C7" w14:textId="77777777" w:rsidTr="00365E65">
        <w:trPr>
          <w:trHeight w:val="415"/>
          <w:jc w:val="center"/>
        </w:trPr>
        <w:tc>
          <w:tcPr>
            <w:tcW w:w="537" w:type="dxa"/>
            <w:vAlign w:val="center"/>
          </w:tcPr>
          <w:p w14:paraId="343B6461" w14:textId="77777777" w:rsidR="004F4109" w:rsidRDefault="004F4109">
            <w:pPr>
              <w:pStyle w:val="ab"/>
              <w:numPr>
                <w:ilvl w:val="0"/>
                <w:numId w:val="133"/>
              </w:numPr>
              <w:ind w:firstLineChars="0"/>
              <w:jc w:val="center"/>
              <w:rPr>
                <w:b/>
                <w:bCs/>
                <w:sz w:val="32"/>
                <w:szCs w:val="32"/>
              </w:rPr>
            </w:pPr>
          </w:p>
        </w:tc>
        <w:tc>
          <w:tcPr>
            <w:tcW w:w="1272" w:type="dxa"/>
            <w:vAlign w:val="center"/>
          </w:tcPr>
          <w:p w14:paraId="6586B1FB" w14:textId="77777777" w:rsidR="00464400" w:rsidRPr="00C45958" w:rsidRDefault="00464400" w:rsidP="00365E65">
            <w:r>
              <w:rPr>
                <w:rFonts w:hint="eastAsia"/>
              </w:rPr>
              <w:t>DXFWBS</w:t>
            </w:r>
          </w:p>
        </w:tc>
        <w:tc>
          <w:tcPr>
            <w:tcW w:w="1276" w:type="dxa"/>
            <w:vAlign w:val="center"/>
          </w:tcPr>
          <w:p w14:paraId="7B66D4BA" w14:textId="77777777" w:rsidR="00464400" w:rsidRPr="00C45958" w:rsidRDefault="00464400" w:rsidP="00365E65">
            <w:r w:rsidRPr="00C45958">
              <w:rPr>
                <w:rFonts w:hint="eastAsia"/>
              </w:rPr>
              <w:t>Character</w:t>
            </w:r>
          </w:p>
        </w:tc>
        <w:tc>
          <w:tcPr>
            <w:tcW w:w="851" w:type="dxa"/>
            <w:vAlign w:val="center"/>
          </w:tcPr>
          <w:p w14:paraId="32FBEF03" w14:textId="77777777" w:rsidR="00464400" w:rsidRPr="00C45958" w:rsidRDefault="00464400" w:rsidP="00365E65">
            <w:r>
              <w:rPr>
                <w:rFonts w:hint="eastAsia"/>
              </w:rPr>
              <w:t>4</w:t>
            </w:r>
          </w:p>
        </w:tc>
        <w:tc>
          <w:tcPr>
            <w:tcW w:w="2976" w:type="dxa"/>
            <w:vAlign w:val="center"/>
          </w:tcPr>
          <w:p w14:paraId="060D2148" w14:textId="77777777" w:rsidR="00464400" w:rsidRPr="00C45958" w:rsidRDefault="00464400" w:rsidP="00365E65">
            <w:r w:rsidRPr="00C45958">
              <w:rPr>
                <w:rFonts w:hint="eastAsia"/>
              </w:rPr>
              <w:t>开通短信服务标识</w:t>
            </w:r>
          </w:p>
        </w:tc>
        <w:tc>
          <w:tcPr>
            <w:tcW w:w="2552" w:type="dxa"/>
            <w:vAlign w:val="center"/>
          </w:tcPr>
          <w:p w14:paraId="40C27CCE" w14:textId="77777777" w:rsidR="00464400" w:rsidRPr="00C45958" w:rsidRDefault="00464400" w:rsidP="00365E65"/>
        </w:tc>
      </w:tr>
      <w:tr w:rsidR="00464400" w14:paraId="3B4C235E" w14:textId="77777777" w:rsidTr="00365E65">
        <w:trPr>
          <w:trHeight w:val="415"/>
          <w:jc w:val="center"/>
        </w:trPr>
        <w:tc>
          <w:tcPr>
            <w:tcW w:w="537" w:type="dxa"/>
            <w:vAlign w:val="center"/>
          </w:tcPr>
          <w:p w14:paraId="69E86EE5" w14:textId="77777777" w:rsidR="004F4109" w:rsidRDefault="004F4109">
            <w:pPr>
              <w:pStyle w:val="ab"/>
              <w:numPr>
                <w:ilvl w:val="0"/>
                <w:numId w:val="133"/>
              </w:numPr>
              <w:ind w:firstLineChars="0"/>
              <w:jc w:val="center"/>
              <w:rPr>
                <w:b/>
                <w:bCs/>
                <w:sz w:val="32"/>
                <w:szCs w:val="32"/>
              </w:rPr>
            </w:pPr>
          </w:p>
        </w:tc>
        <w:tc>
          <w:tcPr>
            <w:tcW w:w="1272" w:type="dxa"/>
            <w:vAlign w:val="center"/>
          </w:tcPr>
          <w:p w14:paraId="14F346A6" w14:textId="77777777" w:rsidR="00464400" w:rsidRPr="00C45958" w:rsidRDefault="00464400" w:rsidP="00365E65">
            <w:r>
              <w:rPr>
                <w:rFonts w:hint="eastAsia"/>
              </w:rPr>
              <w:t>WLFWBS</w:t>
            </w:r>
          </w:p>
        </w:tc>
        <w:tc>
          <w:tcPr>
            <w:tcW w:w="1276" w:type="dxa"/>
            <w:vAlign w:val="center"/>
          </w:tcPr>
          <w:p w14:paraId="53EA0F0B" w14:textId="77777777" w:rsidR="00464400" w:rsidRPr="00C45958" w:rsidRDefault="00464400" w:rsidP="00365E65">
            <w:r w:rsidRPr="00C45958">
              <w:rPr>
                <w:rFonts w:hint="eastAsia"/>
              </w:rPr>
              <w:t>Character</w:t>
            </w:r>
          </w:p>
        </w:tc>
        <w:tc>
          <w:tcPr>
            <w:tcW w:w="851" w:type="dxa"/>
            <w:vAlign w:val="center"/>
          </w:tcPr>
          <w:p w14:paraId="554FF070" w14:textId="77777777" w:rsidR="00464400" w:rsidRPr="00C45958" w:rsidRDefault="00464400" w:rsidP="00365E65">
            <w:r w:rsidRPr="00C45958">
              <w:rPr>
                <w:rFonts w:hint="eastAsia"/>
              </w:rPr>
              <w:t>1</w:t>
            </w:r>
          </w:p>
        </w:tc>
        <w:tc>
          <w:tcPr>
            <w:tcW w:w="2976" w:type="dxa"/>
            <w:vAlign w:val="center"/>
          </w:tcPr>
          <w:p w14:paraId="76C7D18D" w14:textId="77777777" w:rsidR="00464400" w:rsidRPr="00C45958" w:rsidRDefault="00464400" w:rsidP="00365E65">
            <w:r w:rsidRPr="00C45958">
              <w:rPr>
                <w:rFonts w:hint="eastAsia"/>
              </w:rPr>
              <w:t>开通网络服务标识</w:t>
            </w:r>
          </w:p>
        </w:tc>
        <w:tc>
          <w:tcPr>
            <w:tcW w:w="2552" w:type="dxa"/>
            <w:vAlign w:val="center"/>
          </w:tcPr>
          <w:p w14:paraId="6ABEF865" w14:textId="77777777" w:rsidR="00464400" w:rsidRPr="00C45958" w:rsidRDefault="00464400" w:rsidP="00365E65">
            <w:r w:rsidRPr="00C45958">
              <w:rPr>
                <w:rFonts w:hint="eastAsia"/>
              </w:rPr>
              <w:t>字典</w:t>
            </w:r>
            <w:r w:rsidRPr="00C45958">
              <w:rPr>
                <w:rFonts w:hint="eastAsia"/>
              </w:rPr>
              <w:t>(</w:t>
            </w:r>
            <w:r>
              <w:rPr>
                <w:rFonts w:hint="eastAsia"/>
              </w:rPr>
              <w:t>WLFWBS</w:t>
            </w:r>
            <w:r w:rsidRPr="00C45958">
              <w:rPr>
                <w:rFonts w:hint="eastAsia"/>
              </w:rPr>
              <w:t>)</w:t>
            </w:r>
          </w:p>
        </w:tc>
      </w:tr>
      <w:tr w:rsidR="00464400" w14:paraId="52446AB4" w14:textId="77777777" w:rsidTr="00365E65">
        <w:trPr>
          <w:trHeight w:val="415"/>
          <w:jc w:val="center"/>
        </w:trPr>
        <w:tc>
          <w:tcPr>
            <w:tcW w:w="537" w:type="dxa"/>
            <w:vAlign w:val="center"/>
          </w:tcPr>
          <w:p w14:paraId="72F59D78" w14:textId="77777777" w:rsidR="004F4109" w:rsidRDefault="004F4109">
            <w:pPr>
              <w:pStyle w:val="ab"/>
              <w:numPr>
                <w:ilvl w:val="0"/>
                <w:numId w:val="133"/>
              </w:numPr>
              <w:ind w:firstLineChars="0"/>
              <w:jc w:val="center"/>
              <w:rPr>
                <w:b/>
                <w:bCs/>
                <w:sz w:val="32"/>
                <w:szCs w:val="32"/>
              </w:rPr>
            </w:pPr>
          </w:p>
        </w:tc>
        <w:tc>
          <w:tcPr>
            <w:tcW w:w="1272" w:type="dxa"/>
            <w:vAlign w:val="center"/>
          </w:tcPr>
          <w:p w14:paraId="53A6FA01" w14:textId="77777777" w:rsidR="00464400" w:rsidRPr="00C45958" w:rsidRDefault="00464400" w:rsidP="00365E65">
            <w:r>
              <w:rPr>
                <w:rFonts w:hint="eastAsia"/>
              </w:rPr>
              <w:t>WLMM</w:t>
            </w:r>
          </w:p>
        </w:tc>
        <w:tc>
          <w:tcPr>
            <w:tcW w:w="1276" w:type="dxa"/>
            <w:vAlign w:val="center"/>
          </w:tcPr>
          <w:p w14:paraId="47D1EA7B" w14:textId="77777777" w:rsidR="00464400" w:rsidRPr="00C45958" w:rsidRDefault="00464400" w:rsidP="00365E65">
            <w:r w:rsidRPr="00C45958">
              <w:rPr>
                <w:rFonts w:hint="eastAsia"/>
              </w:rPr>
              <w:t>Character</w:t>
            </w:r>
          </w:p>
        </w:tc>
        <w:tc>
          <w:tcPr>
            <w:tcW w:w="851" w:type="dxa"/>
            <w:vAlign w:val="center"/>
          </w:tcPr>
          <w:p w14:paraId="5B1D3CA9" w14:textId="77777777" w:rsidR="00464400" w:rsidRPr="00C45958" w:rsidRDefault="00464400" w:rsidP="00365E65">
            <w:r w:rsidRPr="00C45958">
              <w:rPr>
                <w:rFonts w:hint="eastAsia"/>
              </w:rPr>
              <w:t>6</w:t>
            </w:r>
          </w:p>
        </w:tc>
        <w:tc>
          <w:tcPr>
            <w:tcW w:w="2976" w:type="dxa"/>
            <w:vAlign w:val="center"/>
          </w:tcPr>
          <w:p w14:paraId="0BAD0048" w14:textId="77777777" w:rsidR="00464400" w:rsidRPr="00C45958" w:rsidRDefault="00464400" w:rsidP="00365E65">
            <w:r w:rsidRPr="00C45958">
              <w:rPr>
                <w:rFonts w:hint="eastAsia"/>
              </w:rPr>
              <w:t>网络服务初始密码</w:t>
            </w:r>
          </w:p>
        </w:tc>
        <w:tc>
          <w:tcPr>
            <w:tcW w:w="2552" w:type="dxa"/>
            <w:vAlign w:val="center"/>
          </w:tcPr>
          <w:p w14:paraId="06F07851" w14:textId="77777777" w:rsidR="00464400" w:rsidRPr="00C45958" w:rsidRDefault="00464400" w:rsidP="00365E65"/>
        </w:tc>
      </w:tr>
      <w:tr w:rsidR="00464400" w14:paraId="2D1F25B4" w14:textId="77777777" w:rsidTr="00365E65">
        <w:trPr>
          <w:trHeight w:val="415"/>
          <w:jc w:val="center"/>
        </w:trPr>
        <w:tc>
          <w:tcPr>
            <w:tcW w:w="537" w:type="dxa"/>
            <w:vAlign w:val="center"/>
          </w:tcPr>
          <w:p w14:paraId="25BE6CD6" w14:textId="77777777" w:rsidR="004F4109" w:rsidRDefault="004F4109">
            <w:pPr>
              <w:pStyle w:val="ab"/>
              <w:numPr>
                <w:ilvl w:val="0"/>
                <w:numId w:val="133"/>
              </w:numPr>
              <w:ind w:firstLineChars="0"/>
              <w:jc w:val="center"/>
              <w:rPr>
                <w:b/>
                <w:bCs/>
                <w:sz w:val="32"/>
                <w:szCs w:val="32"/>
              </w:rPr>
            </w:pPr>
          </w:p>
        </w:tc>
        <w:tc>
          <w:tcPr>
            <w:tcW w:w="1272" w:type="dxa"/>
            <w:vAlign w:val="center"/>
          </w:tcPr>
          <w:p w14:paraId="1562015F" w14:textId="77777777" w:rsidR="00464400" w:rsidRDefault="00464400" w:rsidP="00365E65">
            <w:r w:rsidRPr="007A6093">
              <w:rPr>
                <w:rFonts w:ascii="Calibri" w:eastAsia="宋体" w:hAnsi="Calibri" w:cs="Calibri"/>
                <w:color w:val="000000"/>
                <w:kern w:val="0"/>
                <w:szCs w:val="21"/>
              </w:rPr>
              <w:t>CPJC</w:t>
            </w:r>
          </w:p>
        </w:tc>
        <w:tc>
          <w:tcPr>
            <w:tcW w:w="1276" w:type="dxa"/>
            <w:vAlign w:val="center"/>
          </w:tcPr>
          <w:p w14:paraId="6BDB52C1" w14:textId="77777777" w:rsidR="00464400" w:rsidRPr="00C45958" w:rsidRDefault="00464400" w:rsidP="00365E65">
            <w:r w:rsidRPr="006724D0">
              <w:rPr>
                <w:rFonts w:hint="eastAsia"/>
              </w:rPr>
              <w:t>Character</w:t>
            </w:r>
          </w:p>
        </w:tc>
        <w:tc>
          <w:tcPr>
            <w:tcW w:w="851" w:type="dxa"/>
            <w:vAlign w:val="center"/>
          </w:tcPr>
          <w:p w14:paraId="5802AD9F" w14:textId="77777777" w:rsidR="00464400" w:rsidRPr="00C45958" w:rsidRDefault="00464400" w:rsidP="00365E65">
            <w:r>
              <w:rPr>
                <w:rFonts w:ascii="Calibri" w:eastAsia="宋体" w:hAnsi="Calibri" w:cs="Calibri"/>
                <w:color w:val="000000"/>
                <w:kern w:val="0"/>
                <w:szCs w:val="21"/>
              </w:rPr>
              <w:t>40</w:t>
            </w:r>
          </w:p>
        </w:tc>
        <w:tc>
          <w:tcPr>
            <w:tcW w:w="2976" w:type="dxa"/>
            <w:vAlign w:val="center"/>
          </w:tcPr>
          <w:p w14:paraId="79CBA22C" w14:textId="77777777" w:rsidR="00464400" w:rsidRPr="00C45958" w:rsidRDefault="00464400" w:rsidP="00365E65">
            <w:r w:rsidRPr="007A6093">
              <w:rPr>
                <w:rFonts w:ascii="宋体" w:eastAsia="宋体" w:hAnsi="宋体" w:cs="宋体" w:hint="eastAsia"/>
                <w:color w:val="000000"/>
                <w:kern w:val="0"/>
                <w:szCs w:val="21"/>
              </w:rPr>
              <w:t>产品简称</w:t>
            </w:r>
          </w:p>
        </w:tc>
        <w:tc>
          <w:tcPr>
            <w:tcW w:w="2552" w:type="dxa"/>
          </w:tcPr>
          <w:p w14:paraId="14196407" w14:textId="77777777" w:rsidR="00464400" w:rsidRPr="00C45958" w:rsidRDefault="00464400" w:rsidP="00365E65"/>
        </w:tc>
      </w:tr>
      <w:tr w:rsidR="00464400" w14:paraId="269DC6AC" w14:textId="77777777" w:rsidTr="00365E65">
        <w:trPr>
          <w:trHeight w:val="415"/>
          <w:jc w:val="center"/>
        </w:trPr>
        <w:tc>
          <w:tcPr>
            <w:tcW w:w="537" w:type="dxa"/>
            <w:vAlign w:val="center"/>
          </w:tcPr>
          <w:p w14:paraId="1EF636F8" w14:textId="77777777" w:rsidR="004F4109" w:rsidRDefault="004F4109">
            <w:pPr>
              <w:pStyle w:val="ab"/>
              <w:numPr>
                <w:ilvl w:val="0"/>
                <w:numId w:val="133"/>
              </w:numPr>
              <w:ind w:firstLineChars="0"/>
              <w:jc w:val="center"/>
              <w:rPr>
                <w:b/>
                <w:bCs/>
                <w:sz w:val="32"/>
                <w:szCs w:val="32"/>
              </w:rPr>
            </w:pPr>
          </w:p>
        </w:tc>
        <w:tc>
          <w:tcPr>
            <w:tcW w:w="1272" w:type="dxa"/>
            <w:vAlign w:val="center"/>
          </w:tcPr>
          <w:p w14:paraId="66A793FE" w14:textId="77777777" w:rsidR="00464400" w:rsidRDefault="00464400" w:rsidP="00365E65">
            <w:r w:rsidRPr="007A6093">
              <w:rPr>
                <w:rFonts w:ascii="Calibri" w:eastAsia="宋体" w:hAnsi="Calibri" w:cs="Calibri"/>
                <w:color w:val="000000"/>
                <w:kern w:val="0"/>
                <w:szCs w:val="21"/>
              </w:rPr>
              <w:t>CPDQR</w:t>
            </w:r>
          </w:p>
        </w:tc>
        <w:tc>
          <w:tcPr>
            <w:tcW w:w="1276" w:type="dxa"/>
            <w:vAlign w:val="center"/>
          </w:tcPr>
          <w:p w14:paraId="45E5778D" w14:textId="77777777" w:rsidR="00464400" w:rsidRPr="00C45958" w:rsidRDefault="00464400" w:rsidP="00365E65">
            <w:r w:rsidRPr="006724D0">
              <w:rPr>
                <w:rFonts w:hint="eastAsia"/>
              </w:rPr>
              <w:t>Character</w:t>
            </w:r>
          </w:p>
        </w:tc>
        <w:tc>
          <w:tcPr>
            <w:tcW w:w="851" w:type="dxa"/>
            <w:vAlign w:val="center"/>
          </w:tcPr>
          <w:p w14:paraId="0F2834DE" w14:textId="77777777" w:rsidR="00464400" w:rsidRPr="00C45958" w:rsidRDefault="00464400" w:rsidP="00365E65">
            <w:r w:rsidRPr="007A6093">
              <w:rPr>
                <w:rFonts w:ascii="Calibri" w:eastAsia="宋体" w:hAnsi="Calibri" w:cs="Calibri"/>
                <w:color w:val="000000"/>
                <w:kern w:val="0"/>
                <w:szCs w:val="21"/>
              </w:rPr>
              <w:t>8</w:t>
            </w:r>
          </w:p>
        </w:tc>
        <w:tc>
          <w:tcPr>
            <w:tcW w:w="2976" w:type="dxa"/>
            <w:vAlign w:val="center"/>
          </w:tcPr>
          <w:p w14:paraId="1480D78E" w14:textId="77777777" w:rsidR="00464400" w:rsidRPr="00C45958" w:rsidRDefault="00464400" w:rsidP="00365E65">
            <w:r w:rsidRPr="007A6093">
              <w:rPr>
                <w:rFonts w:ascii="宋体" w:eastAsia="宋体" w:hAnsi="宋体" w:cs="宋体" w:hint="eastAsia"/>
                <w:color w:val="000000"/>
                <w:kern w:val="0"/>
                <w:szCs w:val="21"/>
              </w:rPr>
              <w:t>产品到期日期</w:t>
            </w:r>
          </w:p>
        </w:tc>
        <w:tc>
          <w:tcPr>
            <w:tcW w:w="2552" w:type="dxa"/>
          </w:tcPr>
          <w:p w14:paraId="2DDA3130" w14:textId="77777777" w:rsidR="00464400" w:rsidRPr="00C45958" w:rsidRDefault="00464400" w:rsidP="00365E65"/>
        </w:tc>
      </w:tr>
      <w:tr w:rsidR="00464400" w14:paraId="55BD174D" w14:textId="77777777" w:rsidTr="00365E65">
        <w:trPr>
          <w:trHeight w:val="415"/>
          <w:jc w:val="center"/>
        </w:trPr>
        <w:tc>
          <w:tcPr>
            <w:tcW w:w="537" w:type="dxa"/>
            <w:vAlign w:val="center"/>
          </w:tcPr>
          <w:p w14:paraId="0DDB6BDC" w14:textId="77777777" w:rsidR="004F4109" w:rsidRDefault="004F4109">
            <w:pPr>
              <w:pStyle w:val="ab"/>
              <w:numPr>
                <w:ilvl w:val="0"/>
                <w:numId w:val="133"/>
              </w:numPr>
              <w:ind w:firstLineChars="0"/>
              <w:jc w:val="center"/>
              <w:rPr>
                <w:b/>
                <w:bCs/>
                <w:sz w:val="32"/>
                <w:szCs w:val="32"/>
              </w:rPr>
            </w:pPr>
          </w:p>
        </w:tc>
        <w:tc>
          <w:tcPr>
            <w:tcW w:w="1272" w:type="dxa"/>
            <w:vAlign w:val="center"/>
          </w:tcPr>
          <w:p w14:paraId="35C59351" w14:textId="77777777" w:rsidR="00464400" w:rsidRDefault="00464400" w:rsidP="00365E65">
            <w:r>
              <w:rPr>
                <w:rFonts w:hint="eastAsia"/>
              </w:rPr>
              <w:t>CPLB</w:t>
            </w:r>
          </w:p>
        </w:tc>
        <w:tc>
          <w:tcPr>
            <w:tcW w:w="1276" w:type="dxa"/>
            <w:vAlign w:val="center"/>
          </w:tcPr>
          <w:p w14:paraId="77B14D55" w14:textId="77777777" w:rsidR="00464400" w:rsidRPr="00C45958" w:rsidRDefault="00464400" w:rsidP="00365E65">
            <w:r w:rsidRPr="006724D0">
              <w:rPr>
                <w:rFonts w:hint="eastAsia"/>
              </w:rPr>
              <w:t>Character</w:t>
            </w:r>
          </w:p>
        </w:tc>
        <w:tc>
          <w:tcPr>
            <w:tcW w:w="851" w:type="dxa"/>
            <w:vAlign w:val="center"/>
          </w:tcPr>
          <w:p w14:paraId="67F0BDF2" w14:textId="77777777" w:rsidR="00464400" w:rsidRPr="00C45958" w:rsidRDefault="00464400" w:rsidP="00365E65">
            <w:r w:rsidRPr="007A6093">
              <w:rPr>
                <w:rFonts w:ascii="Calibri" w:eastAsia="宋体" w:hAnsi="Calibri" w:cs="Calibri"/>
                <w:color w:val="000000"/>
                <w:kern w:val="0"/>
                <w:szCs w:val="21"/>
              </w:rPr>
              <w:t>2</w:t>
            </w:r>
          </w:p>
        </w:tc>
        <w:tc>
          <w:tcPr>
            <w:tcW w:w="2976" w:type="dxa"/>
            <w:vAlign w:val="center"/>
          </w:tcPr>
          <w:p w14:paraId="19B3E7B9" w14:textId="77777777" w:rsidR="00464400" w:rsidRPr="00C45958" w:rsidRDefault="00464400" w:rsidP="00365E65">
            <w:r w:rsidRPr="007A6093">
              <w:rPr>
                <w:rFonts w:ascii="宋体" w:eastAsia="宋体" w:hAnsi="宋体" w:cs="宋体" w:hint="eastAsia"/>
                <w:color w:val="000000"/>
                <w:kern w:val="0"/>
                <w:szCs w:val="21"/>
              </w:rPr>
              <w:t>产品类别</w:t>
            </w:r>
          </w:p>
        </w:tc>
        <w:tc>
          <w:tcPr>
            <w:tcW w:w="2552" w:type="dxa"/>
            <w:vAlign w:val="center"/>
          </w:tcPr>
          <w:p w14:paraId="25CD72E2" w14:textId="77777777" w:rsidR="00464400" w:rsidRPr="00C45958" w:rsidRDefault="00464400" w:rsidP="00365E65">
            <w:r>
              <w:rPr>
                <w:rFonts w:hint="eastAsia"/>
              </w:rPr>
              <w:t>字典（</w:t>
            </w:r>
            <w:r>
              <w:rPr>
                <w:rFonts w:hint="eastAsia"/>
              </w:rPr>
              <w:t>CPLB</w:t>
            </w:r>
            <w:r>
              <w:rPr>
                <w:rFonts w:hint="eastAsia"/>
              </w:rPr>
              <w:t>）</w:t>
            </w:r>
          </w:p>
        </w:tc>
      </w:tr>
      <w:tr w:rsidR="00464400" w14:paraId="2EBB6A19" w14:textId="77777777" w:rsidTr="00365E65">
        <w:trPr>
          <w:trHeight w:val="415"/>
          <w:jc w:val="center"/>
        </w:trPr>
        <w:tc>
          <w:tcPr>
            <w:tcW w:w="537" w:type="dxa"/>
            <w:vAlign w:val="center"/>
          </w:tcPr>
          <w:p w14:paraId="5233BE96" w14:textId="77777777" w:rsidR="004F4109" w:rsidRDefault="004F4109">
            <w:pPr>
              <w:pStyle w:val="ab"/>
              <w:numPr>
                <w:ilvl w:val="0"/>
                <w:numId w:val="133"/>
              </w:numPr>
              <w:ind w:firstLineChars="0"/>
              <w:jc w:val="center"/>
              <w:rPr>
                <w:b/>
                <w:bCs/>
                <w:sz w:val="32"/>
                <w:szCs w:val="32"/>
              </w:rPr>
            </w:pPr>
          </w:p>
        </w:tc>
        <w:tc>
          <w:tcPr>
            <w:tcW w:w="1272" w:type="dxa"/>
            <w:vAlign w:val="center"/>
          </w:tcPr>
          <w:p w14:paraId="262363A0" w14:textId="77777777" w:rsidR="00464400" w:rsidRDefault="00464400" w:rsidP="00365E65">
            <w:r w:rsidRPr="007A6093">
              <w:rPr>
                <w:rFonts w:ascii="Calibri" w:eastAsia="宋体" w:hAnsi="Calibri" w:cs="Calibri"/>
                <w:color w:val="000000"/>
                <w:kern w:val="0"/>
                <w:szCs w:val="21"/>
              </w:rPr>
              <w:t>GLRMC</w:t>
            </w:r>
          </w:p>
        </w:tc>
        <w:tc>
          <w:tcPr>
            <w:tcW w:w="1276" w:type="dxa"/>
            <w:vAlign w:val="center"/>
          </w:tcPr>
          <w:p w14:paraId="36B1B084" w14:textId="77777777" w:rsidR="00464400" w:rsidRPr="00C45958" w:rsidRDefault="00464400" w:rsidP="00365E65">
            <w:r w:rsidRPr="006724D0">
              <w:rPr>
                <w:rFonts w:hint="eastAsia"/>
              </w:rPr>
              <w:t>Character</w:t>
            </w:r>
          </w:p>
        </w:tc>
        <w:tc>
          <w:tcPr>
            <w:tcW w:w="851" w:type="dxa"/>
            <w:vAlign w:val="center"/>
          </w:tcPr>
          <w:p w14:paraId="59CD850E" w14:textId="77777777" w:rsidR="00464400" w:rsidRPr="00C45958" w:rsidRDefault="00464400" w:rsidP="00365E65">
            <w:r>
              <w:rPr>
                <w:rFonts w:ascii="Calibri" w:eastAsia="宋体" w:hAnsi="Calibri" w:cs="Calibri" w:hint="eastAsia"/>
                <w:color w:val="000000"/>
                <w:kern w:val="0"/>
                <w:szCs w:val="21"/>
              </w:rPr>
              <w:t>120</w:t>
            </w:r>
          </w:p>
        </w:tc>
        <w:tc>
          <w:tcPr>
            <w:tcW w:w="2976" w:type="dxa"/>
            <w:vAlign w:val="center"/>
          </w:tcPr>
          <w:p w14:paraId="3C764067" w14:textId="77777777" w:rsidR="00464400" w:rsidRPr="00C45958" w:rsidRDefault="00464400" w:rsidP="00365E65">
            <w:r w:rsidRPr="007A6093">
              <w:rPr>
                <w:rFonts w:ascii="宋体" w:eastAsia="宋体" w:hAnsi="宋体" w:cs="宋体" w:hint="eastAsia"/>
                <w:color w:val="000000"/>
                <w:kern w:val="0"/>
                <w:szCs w:val="21"/>
              </w:rPr>
              <w:t>产品资产管理人名称</w:t>
            </w:r>
          </w:p>
        </w:tc>
        <w:tc>
          <w:tcPr>
            <w:tcW w:w="2552" w:type="dxa"/>
            <w:vAlign w:val="center"/>
          </w:tcPr>
          <w:p w14:paraId="1F9192DA" w14:textId="77777777" w:rsidR="00464400" w:rsidRPr="00C45958" w:rsidRDefault="00464400" w:rsidP="00365E65"/>
        </w:tc>
      </w:tr>
      <w:tr w:rsidR="00464400" w14:paraId="78C6AD0D" w14:textId="77777777" w:rsidTr="00365E65">
        <w:trPr>
          <w:trHeight w:val="415"/>
          <w:jc w:val="center"/>
        </w:trPr>
        <w:tc>
          <w:tcPr>
            <w:tcW w:w="537" w:type="dxa"/>
            <w:vAlign w:val="center"/>
          </w:tcPr>
          <w:p w14:paraId="66E1FDB2" w14:textId="77777777" w:rsidR="004F4109" w:rsidRDefault="004F4109">
            <w:pPr>
              <w:pStyle w:val="ab"/>
              <w:numPr>
                <w:ilvl w:val="0"/>
                <w:numId w:val="133"/>
              </w:numPr>
              <w:ind w:firstLineChars="0"/>
              <w:jc w:val="center"/>
              <w:rPr>
                <w:b/>
                <w:bCs/>
                <w:sz w:val="32"/>
                <w:szCs w:val="32"/>
              </w:rPr>
            </w:pPr>
          </w:p>
        </w:tc>
        <w:tc>
          <w:tcPr>
            <w:tcW w:w="1272" w:type="dxa"/>
            <w:vAlign w:val="center"/>
          </w:tcPr>
          <w:p w14:paraId="06CE93D9" w14:textId="77777777" w:rsidR="00464400" w:rsidRDefault="00464400" w:rsidP="00365E65">
            <w:r w:rsidRPr="007A6093">
              <w:rPr>
                <w:rFonts w:ascii="Calibri" w:eastAsia="宋体" w:hAnsi="Calibri" w:cs="Calibri"/>
                <w:color w:val="000000"/>
                <w:kern w:val="0"/>
                <w:szCs w:val="21"/>
              </w:rPr>
              <w:t>GLRZJLB</w:t>
            </w:r>
          </w:p>
        </w:tc>
        <w:tc>
          <w:tcPr>
            <w:tcW w:w="1276" w:type="dxa"/>
            <w:vAlign w:val="center"/>
          </w:tcPr>
          <w:p w14:paraId="3E0A9AD0" w14:textId="77777777" w:rsidR="00464400" w:rsidRPr="00C45958" w:rsidRDefault="00464400" w:rsidP="00365E65">
            <w:r w:rsidRPr="006724D0">
              <w:rPr>
                <w:rFonts w:hint="eastAsia"/>
              </w:rPr>
              <w:t>Character</w:t>
            </w:r>
          </w:p>
        </w:tc>
        <w:tc>
          <w:tcPr>
            <w:tcW w:w="851" w:type="dxa"/>
            <w:vAlign w:val="center"/>
          </w:tcPr>
          <w:p w14:paraId="37E1F322" w14:textId="77777777" w:rsidR="00464400" w:rsidRPr="00C45958" w:rsidRDefault="00464400" w:rsidP="00365E65">
            <w:r w:rsidRPr="007A6093">
              <w:rPr>
                <w:rFonts w:ascii="Calibri" w:eastAsia="宋体" w:hAnsi="Calibri" w:cs="Calibri"/>
                <w:color w:val="000000"/>
                <w:kern w:val="0"/>
                <w:szCs w:val="21"/>
              </w:rPr>
              <w:t>2</w:t>
            </w:r>
          </w:p>
        </w:tc>
        <w:tc>
          <w:tcPr>
            <w:tcW w:w="2976" w:type="dxa"/>
            <w:vAlign w:val="center"/>
          </w:tcPr>
          <w:p w14:paraId="72392375" w14:textId="77777777" w:rsidR="00464400" w:rsidRPr="00C45958" w:rsidRDefault="00464400" w:rsidP="00365E65">
            <w:r w:rsidRPr="007A6093">
              <w:rPr>
                <w:rFonts w:ascii="宋体" w:eastAsia="宋体" w:hAnsi="宋体" w:cs="宋体" w:hint="eastAsia"/>
                <w:color w:val="000000"/>
                <w:kern w:val="0"/>
                <w:szCs w:val="21"/>
              </w:rPr>
              <w:t>产品资产管理人证件类别</w:t>
            </w:r>
          </w:p>
        </w:tc>
        <w:tc>
          <w:tcPr>
            <w:tcW w:w="2552" w:type="dxa"/>
            <w:vAlign w:val="center"/>
          </w:tcPr>
          <w:p w14:paraId="151243FB" w14:textId="77777777" w:rsidR="00464400" w:rsidRPr="00C45958" w:rsidRDefault="00464400" w:rsidP="00365E65">
            <w:r w:rsidRPr="00DD2CE2">
              <w:rPr>
                <w:rFonts w:hint="eastAsia"/>
              </w:rPr>
              <w:t>字典</w:t>
            </w:r>
            <w:r w:rsidRPr="00DD2CE2">
              <w:rPr>
                <w:rFonts w:hint="eastAsia"/>
              </w:rPr>
              <w:t>(</w:t>
            </w:r>
            <w:r w:rsidRPr="00C45958">
              <w:rPr>
                <w:rFonts w:hint="eastAsia"/>
              </w:rPr>
              <w:t>ZJLB</w:t>
            </w:r>
            <w:r w:rsidRPr="00DD2CE2">
              <w:rPr>
                <w:rFonts w:hint="eastAsia"/>
              </w:rPr>
              <w:t>)</w:t>
            </w:r>
          </w:p>
        </w:tc>
      </w:tr>
      <w:tr w:rsidR="00464400" w14:paraId="05DBE8B3" w14:textId="77777777" w:rsidTr="00365E65">
        <w:trPr>
          <w:trHeight w:val="415"/>
          <w:jc w:val="center"/>
        </w:trPr>
        <w:tc>
          <w:tcPr>
            <w:tcW w:w="537" w:type="dxa"/>
            <w:vAlign w:val="center"/>
          </w:tcPr>
          <w:p w14:paraId="78E9C6C0" w14:textId="77777777" w:rsidR="004F4109" w:rsidRDefault="004F4109">
            <w:pPr>
              <w:pStyle w:val="ab"/>
              <w:numPr>
                <w:ilvl w:val="0"/>
                <w:numId w:val="133"/>
              </w:numPr>
              <w:ind w:firstLineChars="0"/>
              <w:jc w:val="center"/>
              <w:rPr>
                <w:b/>
                <w:bCs/>
                <w:sz w:val="32"/>
                <w:szCs w:val="32"/>
              </w:rPr>
            </w:pPr>
          </w:p>
        </w:tc>
        <w:tc>
          <w:tcPr>
            <w:tcW w:w="1272" w:type="dxa"/>
            <w:vAlign w:val="center"/>
          </w:tcPr>
          <w:p w14:paraId="3B7ABDD8" w14:textId="77777777" w:rsidR="00464400" w:rsidRDefault="00464400" w:rsidP="00365E65">
            <w:r w:rsidRPr="007A6093">
              <w:rPr>
                <w:rFonts w:ascii="Calibri" w:eastAsia="宋体" w:hAnsi="Calibri" w:cs="Calibri"/>
                <w:color w:val="000000"/>
                <w:kern w:val="0"/>
                <w:szCs w:val="21"/>
              </w:rPr>
              <w:t>GLRZJDM</w:t>
            </w:r>
          </w:p>
        </w:tc>
        <w:tc>
          <w:tcPr>
            <w:tcW w:w="1276" w:type="dxa"/>
            <w:vAlign w:val="center"/>
          </w:tcPr>
          <w:p w14:paraId="6ED1D850" w14:textId="77777777" w:rsidR="00464400" w:rsidRPr="00C45958" w:rsidRDefault="00464400" w:rsidP="00365E65">
            <w:r w:rsidRPr="006724D0">
              <w:rPr>
                <w:rFonts w:hint="eastAsia"/>
              </w:rPr>
              <w:t>Character</w:t>
            </w:r>
          </w:p>
        </w:tc>
        <w:tc>
          <w:tcPr>
            <w:tcW w:w="851" w:type="dxa"/>
            <w:vAlign w:val="center"/>
          </w:tcPr>
          <w:p w14:paraId="036474E5" w14:textId="77777777" w:rsidR="00464400" w:rsidRPr="00C45958" w:rsidRDefault="00464400" w:rsidP="00365E65">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76" w:type="dxa"/>
            <w:vAlign w:val="center"/>
          </w:tcPr>
          <w:p w14:paraId="3FE5242C" w14:textId="77777777" w:rsidR="00464400" w:rsidRPr="00C45958" w:rsidRDefault="00464400" w:rsidP="00365E65">
            <w:r w:rsidRPr="007A6093">
              <w:rPr>
                <w:rFonts w:ascii="宋体" w:eastAsia="宋体" w:hAnsi="宋体" w:cs="宋体" w:hint="eastAsia"/>
                <w:color w:val="000000"/>
                <w:kern w:val="0"/>
                <w:szCs w:val="21"/>
              </w:rPr>
              <w:t>产品资产管理人证件代码</w:t>
            </w:r>
          </w:p>
        </w:tc>
        <w:tc>
          <w:tcPr>
            <w:tcW w:w="2552" w:type="dxa"/>
          </w:tcPr>
          <w:p w14:paraId="54A9818D" w14:textId="77777777" w:rsidR="00464400" w:rsidRPr="00C45958" w:rsidRDefault="00464400" w:rsidP="00365E65"/>
        </w:tc>
      </w:tr>
      <w:tr w:rsidR="00464400" w14:paraId="5C3DCBB9" w14:textId="77777777" w:rsidTr="00365E65">
        <w:trPr>
          <w:trHeight w:val="415"/>
          <w:jc w:val="center"/>
        </w:trPr>
        <w:tc>
          <w:tcPr>
            <w:tcW w:w="537" w:type="dxa"/>
            <w:vAlign w:val="center"/>
          </w:tcPr>
          <w:p w14:paraId="607AD2C6" w14:textId="77777777" w:rsidR="004F4109" w:rsidRDefault="004F4109">
            <w:pPr>
              <w:pStyle w:val="ab"/>
              <w:numPr>
                <w:ilvl w:val="0"/>
                <w:numId w:val="133"/>
              </w:numPr>
              <w:ind w:firstLineChars="0"/>
              <w:jc w:val="center"/>
              <w:rPr>
                <w:b/>
                <w:bCs/>
                <w:sz w:val="32"/>
                <w:szCs w:val="32"/>
              </w:rPr>
            </w:pPr>
          </w:p>
        </w:tc>
        <w:tc>
          <w:tcPr>
            <w:tcW w:w="1272" w:type="dxa"/>
            <w:vAlign w:val="center"/>
          </w:tcPr>
          <w:p w14:paraId="62F4D529" w14:textId="77777777" w:rsidR="00464400" w:rsidRDefault="00464400" w:rsidP="00365E65">
            <w:r w:rsidRPr="007A6093">
              <w:rPr>
                <w:rFonts w:ascii="Calibri" w:eastAsia="宋体" w:hAnsi="Calibri" w:cs="Calibri"/>
                <w:color w:val="000000"/>
                <w:kern w:val="0"/>
                <w:szCs w:val="21"/>
              </w:rPr>
              <w:t>TGRMC</w:t>
            </w:r>
          </w:p>
        </w:tc>
        <w:tc>
          <w:tcPr>
            <w:tcW w:w="1276" w:type="dxa"/>
            <w:vAlign w:val="center"/>
          </w:tcPr>
          <w:p w14:paraId="65A280ED" w14:textId="77777777" w:rsidR="00464400" w:rsidRPr="00C45958" w:rsidRDefault="00464400" w:rsidP="00365E65">
            <w:r w:rsidRPr="006724D0">
              <w:rPr>
                <w:rFonts w:hint="eastAsia"/>
              </w:rPr>
              <w:t>Character</w:t>
            </w:r>
          </w:p>
        </w:tc>
        <w:tc>
          <w:tcPr>
            <w:tcW w:w="851" w:type="dxa"/>
            <w:vAlign w:val="center"/>
          </w:tcPr>
          <w:p w14:paraId="2638E7AE" w14:textId="77777777" w:rsidR="00464400" w:rsidRPr="00C45958" w:rsidRDefault="00464400" w:rsidP="00365E65">
            <w:r>
              <w:rPr>
                <w:rFonts w:ascii="Calibri" w:eastAsia="宋体" w:hAnsi="Calibri" w:cs="Calibri" w:hint="eastAsia"/>
                <w:color w:val="000000"/>
                <w:kern w:val="0"/>
                <w:szCs w:val="21"/>
              </w:rPr>
              <w:t>120</w:t>
            </w:r>
          </w:p>
        </w:tc>
        <w:tc>
          <w:tcPr>
            <w:tcW w:w="2976" w:type="dxa"/>
            <w:vAlign w:val="center"/>
          </w:tcPr>
          <w:p w14:paraId="701CC10B" w14:textId="77777777" w:rsidR="00464400" w:rsidRPr="00C45958" w:rsidRDefault="00464400" w:rsidP="00365E65">
            <w:r w:rsidRPr="007A6093">
              <w:rPr>
                <w:rFonts w:ascii="宋体" w:eastAsia="宋体" w:hAnsi="宋体" w:cs="宋体" w:hint="eastAsia"/>
                <w:color w:val="000000"/>
                <w:kern w:val="0"/>
                <w:szCs w:val="21"/>
              </w:rPr>
              <w:t>产品资产托管人名称</w:t>
            </w:r>
          </w:p>
        </w:tc>
        <w:tc>
          <w:tcPr>
            <w:tcW w:w="2552" w:type="dxa"/>
          </w:tcPr>
          <w:p w14:paraId="1A26C41A" w14:textId="77777777" w:rsidR="00464400" w:rsidRPr="00C45958" w:rsidRDefault="00464400" w:rsidP="00365E65"/>
        </w:tc>
      </w:tr>
      <w:tr w:rsidR="00464400" w14:paraId="0E440200" w14:textId="77777777" w:rsidTr="00365E65">
        <w:trPr>
          <w:trHeight w:val="415"/>
          <w:jc w:val="center"/>
        </w:trPr>
        <w:tc>
          <w:tcPr>
            <w:tcW w:w="537" w:type="dxa"/>
            <w:vAlign w:val="center"/>
          </w:tcPr>
          <w:p w14:paraId="49BD4D7A" w14:textId="77777777" w:rsidR="004F4109" w:rsidRDefault="004F4109">
            <w:pPr>
              <w:pStyle w:val="ab"/>
              <w:numPr>
                <w:ilvl w:val="0"/>
                <w:numId w:val="133"/>
              </w:numPr>
              <w:ind w:firstLineChars="0"/>
              <w:jc w:val="center"/>
              <w:rPr>
                <w:b/>
                <w:bCs/>
                <w:sz w:val="32"/>
                <w:szCs w:val="32"/>
              </w:rPr>
            </w:pPr>
          </w:p>
        </w:tc>
        <w:tc>
          <w:tcPr>
            <w:tcW w:w="1272" w:type="dxa"/>
            <w:vAlign w:val="center"/>
          </w:tcPr>
          <w:p w14:paraId="7E520FEB" w14:textId="77777777" w:rsidR="00464400" w:rsidRDefault="00464400" w:rsidP="00365E65">
            <w:r w:rsidRPr="007A6093">
              <w:rPr>
                <w:rFonts w:ascii="Calibri" w:eastAsia="宋体" w:hAnsi="Calibri" w:cs="Calibri"/>
                <w:color w:val="000000"/>
                <w:kern w:val="0"/>
                <w:szCs w:val="21"/>
              </w:rPr>
              <w:t>TGRZJLB</w:t>
            </w:r>
          </w:p>
        </w:tc>
        <w:tc>
          <w:tcPr>
            <w:tcW w:w="1276" w:type="dxa"/>
            <w:vAlign w:val="center"/>
          </w:tcPr>
          <w:p w14:paraId="2D3998F7" w14:textId="77777777" w:rsidR="00464400" w:rsidRPr="00C45958" w:rsidRDefault="00464400" w:rsidP="00365E65">
            <w:r w:rsidRPr="006724D0">
              <w:rPr>
                <w:rFonts w:hint="eastAsia"/>
              </w:rPr>
              <w:t>Character</w:t>
            </w:r>
          </w:p>
        </w:tc>
        <w:tc>
          <w:tcPr>
            <w:tcW w:w="851" w:type="dxa"/>
            <w:vAlign w:val="center"/>
          </w:tcPr>
          <w:p w14:paraId="15AE1978" w14:textId="77777777" w:rsidR="00464400" w:rsidRPr="00C45958" w:rsidRDefault="00464400" w:rsidP="00365E65">
            <w:r w:rsidRPr="007A6093">
              <w:rPr>
                <w:rFonts w:ascii="Calibri" w:eastAsia="宋体" w:hAnsi="Calibri" w:cs="Calibri"/>
                <w:color w:val="000000"/>
                <w:kern w:val="0"/>
                <w:szCs w:val="21"/>
              </w:rPr>
              <w:t>2</w:t>
            </w:r>
          </w:p>
        </w:tc>
        <w:tc>
          <w:tcPr>
            <w:tcW w:w="2976" w:type="dxa"/>
            <w:vAlign w:val="center"/>
          </w:tcPr>
          <w:p w14:paraId="5313CCFC" w14:textId="77777777" w:rsidR="00464400" w:rsidRPr="00C45958" w:rsidRDefault="00464400" w:rsidP="00365E65">
            <w:r w:rsidRPr="007A6093">
              <w:rPr>
                <w:rFonts w:ascii="宋体" w:eastAsia="宋体" w:hAnsi="宋体" w:cs="宋体" w:hint="eastAsia"/>
                <w:color w:val="000000"/>
                <w:kern w:val="0"/>
                <w:szCs w:val="21"/>
              </w:rPr>
              <w:t>产品资产托管人身份证件类别</w:t>
            </w:r>
          </w:p>
        </w:tc>
        <w:tc>
          <w:tcPr>
            <w:tcW w:w="2552" w:type="dxa"/>
            <w:vAlign w:val="center"/>
          </w:tcPr>
          <w:p w14:paraId="39ABC8D2" w14:textId="77777777" w:rsidR="00464400" w:rsidRPr="00C45958" w:rsidRDefault="00464400" w:rsidP="00365E65">
            <w:r w:rsidRPr="00DD2CE2">
              <w:rPr>
                <w:rFonts w:hint="eastAsia"/>
              </w:rPr>
              <w:t>字典</w:t>
            </w:r>
            <w:r w:rsidRPr="00DD2CE2">
              <w:rPr>
                <w:rFonts w:hint="eastAsia"/>
              </w:rPr>
              <w:t>(</w:t>
            </w:r>
            <w:r w:rsidRPr="00C45958">
              <w:rPr>
                <w:rFonts w:hint="eastAsia"/>
              </w:rPr>
              <w:t>ZJLB</w:t>
            </w:r>
            <w:r w:rsidRPr="00DD2CE2">
              <w:rPr>
                <w:rFonts w:hint="eastAsia"/>
              </w:rPr>
              <w:t>)</w:t>
            </w:r>
          </w:p>
        </w:tc>
      </w:tr>
      <w:tr w:rsidR="00464400" w14:paraId="22A1CE0A" w14:textId="77777777" w:rsidTr="00365E65">
        <w:trPr>
          <w:trHeight w:val="415"/>
          <w:jc w:val="center"/>
        </w:trPr>
        <w:tc>
          <w:tcPr>
            <w:tcW w:w="537" w:type="dxa"/>
            <w:vAlign w:val="center"/>
          </w:tcPr>
          <w:p w14:paraId="620D6814" w14:textId="77777777" w:rsidR="004F4109" w:rsidRDefault="004F4109">
            <w:pPr>
              <w:pStyle w:val="ab"/>
              <w:numPr>
                <w:ilvl w:val="0"/>
                <w:numId w:val="133"/>
              </w:numPr>
              <w:ind w:firstLineChars="0"/>
              <w:jc w:val="center"/>
              <w:rPr>
                <w:b/>
                <w:bCs/>
                <w:sz w:val="32"/>
                <w:szCs w:val="32"/>
              </w:rPr>
            </w:pPr>
          </w:p>
        </w:tc>
        <w:tc>
          <w:tcPr>
            <w:tcW w:w="1272" w:type="dxa"/>
            <w:vAlign w:val="center"/>
          </w:tcPr>
          <w:p w14:paraId="375EBC4E" w14:textId="77777777" w:rsidR="00464400" w:rsidRDefault="00464400" w:rsidP="00365E65">
            <w:r w:rsidRPr="007A6093">
              <w:rPr>
                <w:rFonts w:ascii="Calibri" w:eastAsia="宋体" w:hAnsi="Calibri" w:cs="Calibri"/>
                <w:color w:val="000000"/>
                <w:kern w:val="0"/>
                <w:szCs w:val="21"/>
              </w:rPr>
              <w:t>TGRZJDM</w:t>
            </w:r>
          </w:p>
        </w:tc>
        <w:tc>
          <w:tcPr>
            <w:tcW w:w="1276" w:type="dxa"/>
            <w:vAlign w:val="center"/>
          </w:tcPr>
          <w:p w14:paraId="486ACB89" w14:textId="77777777" w:rsidR="00464400" w:rsidRPr="00C45958" w:rsidRDefault="00464400" w:rsidP="00365E65">
            <w:r w:rsidRPr="006724D0">
              <w:rPr>
                <w:rFonts w:hint="eastAsia"/>
              </w:rPr>
              <w:t>Character</w:t>
            </w:r>
          </w:p>
        </w:tc>
        <w:tc>
          <w:tcPr>
            <w:tcW w:w="851" w:type="dxa"/>
            <w:vAlign w:val="center"/>
          </w:tcPr>
          <w:p w14:paraId="440F2062" w14:textId="77777777" w:rsidR="00464400" w:rsidRPr="00C45958" w:rsidRDefault="00464400" w:rsidP="00365E65">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76" w:type="dxa"/>
            <w:vAlign w:val="center"/>
          </w:tcPr>
          <w:p w14:paraId="135A32BC" w14:textId="77777777" w:rsidR="00464400" w:rsidRPr="00C45958" w:rsidRDefault="00464400" w:rsidP="00365E65">
            <w:r w:rsidRPr="007A6093">
              <w:rPr>
                <w:rFonts w:ascii="宋体" w:eastAsia="宋体" w:hAnsi="宋体" w:cs="宋体" w:hint="eastAsia"/>
                <w:color w:val="000000"/>
                <w:kern w:val="0"/>
                <w:szCs w:val="21"/>
              </w:rPr>
              <w:t>产品资产托管人身份证件代码</w:t>
            </w:r>
          </w:p>
        </w:tc>
        <w:tc>
          <w:tcPr>
            <w:tcW w:w="2552" w:type="dxa"/>
            <w:vAlign w:val="center"/>
          </w:tcPr>
          <w:p w14:paraId="065915B1" w14:textId="77777777" w:rsidR="00464400" w:rsidRPr="00C45958" w:rsidRDefault="00464400" w:rsidP="00365E65"/>
        </w:tc>
      </w:tr>
      <w:tr w:rsidR="00464400" w14:paraId="7C1834C5" w14:textId="77777777" w:rsidTr="00365E65">
        <w:trPr>
          <w:trHeight w:val="415"/>
          <w:jc w:val="center"/>
        </w:trPr>
        <w:tc>
          <w:tcPr>
            <w:tcW w:w="537" w:type="dxa"/>
            <w:vAlign w:val="center"/>
          </w:tcPr>
          <w:p w14:paraId="346A2BF4" w14:textId="77777777" w:rsidR="004F4109" w:rsidRDefault="004F4109">
            <w:pPr>
              <w:pStyle w:val="ab"/>
              <w:numPr>
                <w:ilvl w:val="0"/>
                <w:numId w:val="133"/>
              </w:numPr>
              <w:ind w:firstLineChars="0"/>
              <w:jc w:val="center"/>
              <w:rPr>
                <w:b/>
                <w:bCs/>
                <w:sz w:val="32"/>
                <w:szCs w:val="32"/>
              </w:rPr>
            </w:pPr>
          </w:p>
        </w:tc>
        <w:tc>
          <w:tcPr>
            <w:tcW w:w="1272" w:type="dxa"/>
            <w:vAlign w:val="center"/>
          </w:tcPr>
          <w:p w14:paraId="6824ECB4" w14:textId="77777777" w:rsidR="00464400" w:rsidRPr="00C45958" w:rsidRDefault="00464400" w:rsidP="00365E65">
            <w:r w:rsidRPr="00C45958">
              <w:rPr>
                <w:rFonts w:hint="eastAsia"/>
              </w:rPr>
              <w:t>KHJGDM</w:t>
            </w:r>
          </w:p>
        </w:tc>
        <w:tc>
          <w:tcPr>
            <w:tcW w:w="1276" w:type="dxa"/>
            <w:vAlign w:val="center"/>
          </w:tcPr>
          <w:p w14:paraId="6B99B704" w14:textId="77777777" w:rsidR="00464400" w:rsidRPr="00C45958" w:rsidRDefault="00464400" w:rsidP="00365E65">
            <w:r w:rsidRPr="00C45958">
              <w:rPr>
                <w:rFonts w:hint="eastAsia"/>
              </w:rPr>
              <w:t>Character</w:t>
            </w:r>
          </w:p>
        </w:tc>
        <w:tc>
          <w:tcPr>
            <w:tcW w:w="851" w:type="dxa"/>
            <w:vAlign w:val="center"/>
          </w:tcPr>
          <w:p w14:paraId="030EF770" w14:textId="77777777" w:rsidR="00464400" w:rsidRPr="00C45958" w:rsidRDefault="00464400" w:rsidP="00365E65">
            <w:r w:rsidRPr="00C45958">
              <w:rPr>
                <w:rFonts w:hint="eastAsia"/>
              </w:rPr>
              <w:t>6</w:t>
            </w:r>
          </w:p>
        </w:tc>
        <w:tc>
          <w:tcPr>
            <w:tcW w:w="2976" w:type="dxa"/>
            <w:vAlign w:val="center"/>
          </w:tcPr>
          <w:p w14:paraId="70373536" w14:textId="77777777" w:rsidR="00464400" w:rsidRPr="00C45958" w:rsidRDefault="00464400" w:rsidP="00365E65">
            <w:r>
              <w:rPr>
                <w:rFonts w:hint="eastAsia"/>
              </w:rPr>
              <w:t>业务发起</w:t>
            </w:r>
            <w:r w:rsidRPr="00C45958">
              <w:rPr>
                <w:rFonts w:hint="eastAsia"/>
              </w:rPr>
              <w:t>开户代理机构代码</w:t>
            </w:r>
          </w:p>
        </w:tc>
        <w:tc>
          <w:tcPr>
            <w:tcW w:w="2552" w:type="dxa"/>
            <w:vAlign w:val="center"/>
          </w:tcPr>
          <w:p w14:paraId="11015B4C" w14:textId="77777777" w:rsidR="00464400" w:rsidRPr="00C45958" w:rsidRDefault="00464400" w:rsidP="00365E65"/>
        </w:tc>
      </w:tr>
      <w:tr w:rsidR="00464400" w14:paraId="157901F4" w14:textId="77777777" w:rsidTr="00365E65">
        <w:trPr>
          <w:trHeight w:val="415"/>
          <w:jc w:val="center"/>
        </w:trPr>
        <w:tc>
          <w:tcPr>
            <w:tcW w:w="537" w:type="dxa"/>
            <w:vAlign w:val="center"/>
          </w:tcPr>
          <w:p w14:paraId="47AD5251" w14:textId="77777777" w:rsidR="004F4109" w:rsidRDefault="004F4109">
            <w:pPr>
              <w:pStyle w:val="ab"/>
              <w:numPr>
                <w:ilvl w:val="0"/>
                <w:numId w:val="133"/>
              </w:numPr>
              <w:ind w:firstLineChars="0"/>
              <w:jc w:val="center"/>
              <w:rPr>
                <w:b/>
                <w:bCs/>
                <w:sz w:val="32"/>
                <w:szCs w:val="32"/>
              </w:rPr>
            </w:pPr>
          </w:p>
        </w:tc>
        <w:tc>
          <w:tcPr>
            <w:tcW w:w="1272" w:type="dxa"/>
            <w:vAlign w:val="center"/>
          </w:tcPr>
          <w:p w14:paraId="5F3BC4DE" w14:textId="77777777" w:rsidR="00464400" w:rsidRPr="00C45958" w:rsidRDefault="00464400" w:rsidP="00365E65">
            <w:r w:rsidRPr="00C45958">
              <w:rPr>
                <w:rFonts w:hint="eastAsia"/>
              </w:rPr>
              <w:t>KHWDDM</w:t>
            </w:r>
          </w:p>
        </w:tc>
        <w:tc>
          <w:tcPr>
            <w:tcW w:w="1276" w:type="dxa"/>
            <w:vAlign w:val="center"/>
          </w:tcPr>
          <w:p w14:paraId="12FC5184" w14:textId="77777777" w:rsidR="00464400" w:rsidRPr="00C45958" w:rsidRDefault="00464400" w:rsidP="00365E65">
            <w:r w:rsidRPr="00C45958">
              <w:rPr>
                <w:rFonts w:hint="eastAsia"/>
              </w:rPr>
              <w:t>Character</w:t>
            </w:r>
          </w:p>
        </w:tc>
        <w:tc>
          <w:tcPr>
            <w:tcW w:w="851" w:type="dxa"/>
            <w:vAlign w:val="center"/>
          </w:tcPr>
          <w:p w14:paraId="74CFF8C3" w14:textId="77777777" w:rsidR="00464400" w:rsidRPr="00C45958" w:rsidRDefault="00464400" w:rsidP="00365E65">
            <w:r w:rsidRPr="00C45958">
              <w:rPr>
                <w:rFonts w:hint="eastAsia"/>
              </w:rPr>
              <w:t>10</w:t>
            </w:r>
          </w:p>
        </w:tc>
        <w:tc>
          <w:tcPr>
            <w:tcW w:w="2976" w:type="dxa"/>
            <w:vAlign w:val="center"/>
          </w:tcPr>
          <w:p w14:paraId="69873970" w14:textId="77777777" w:rsidR="00464400" w:rsidRPr="00C45958" w:rsidRDefault="00464400" w:rsidP="00365E65">
            <w:r>
              <w:rPr>
                <w:rFonts w:hint="eastAsia"/>
              </w:rPr>
              <w:t>业务发起</w:t>
            </w:r>
            <w:r w:rsidRPr="00C45958">
              <w:rPr>
                <w:rFonts w:hint="eastAsia"/>
              </w:rPr>
              <w:t>开户代理网点代码</w:t>
            </w:r>
          </w:p>
        </w:tc>
        <w:tc>
          <w:tcPr>
            <w:tcW w:w="2552" w:type="dxa"/>
            <w:vAlign w:val="center"/>
          </w:tcPr>
          <w:p w14:paraId="03B36D69" w14:textId="77777777" w:rsidR="00464400" w:rsidRPr="00C45958" w:rsidRDefault="00464400" w:rsidP="00365E65"/>
        </w:tc>
      </w:tr>
      <w:tr w:rsidR="00464400" w14:paraId="2493D54B" w14:textId="77777777" w:rsidTr="00365E65">
        <w:trPr>
          <w:trHeight w:val="415"/>
          <w:jc w:val="center"/>
        </w:trPr>
        <w:tc>
          <w:tcPr>
            <w:tcW w:w="537" w:type="dxa"/>
            <w:vAlign w:val="center"/>
          </w:tcPr>
          <w:p w14:paraId="5E4CB8F1" w14:textId="77777777" w:rsidR="004F4109" w:rsidRDefault="004F4109">
            <w:pPr>
              <w:pStyle w:val="ab"/>
              <w:numPr>
                <w:ilvl w:val="0"/>
                <w:numId w:val="133"/>
              </w:numPr>
              <w:ind w:firstLineChars="0"/>
              <w:jc w:val="center"/>
              <w:rPr>
                <w:b/>
                <w:bCs/>
                <w:sz w:val="32"/>
                <w:szCs w:val="32"/>
              </w:rPr>
            </w:pPr>
          </w:p>
        </w:tc>
        <w:tc>
          <w:tcPr>
            <w:tcW w:w="1272" w:type="dxa"/>
            <w:vAlign w:val="center"/>
          </w:tcPr>
          <w:p w14:paraId="405FE472" w14:textId="77777777" w:rsidR="00464400" w:rsidRPr="00C45958" w:rsidRDefault="00464400" w:rsidP="00365E65">
            <w:r>
              <w:rPr>
                <w:rFonts w:hint="eastAsia"/>
              </w:rPr>
              <w:t>SQRQ</w:t>
            </w:r>
          </w:p>
        </w:tc>
        <w:tc>
          <w:tcPr>
            <w:tcW w:w="1276" w:type="dxa"/>
            <w:vAlign w:val="center"/>
          </w:tcPr>
          <w:p w14:paraId="39CBBCA9" w14:textId="77777777" w:rsidR="00464400" w:rsidRPr="00C45958" w:rsidRDefault="00464400" w:rsidP="00365E65">
            <w:r w:rsidRPr="00C45958">
              <w:rPr>
                <w:rFonts w:hint="eastAsia"/>
              </w:rPr>
              <w:t>Character</w:t>
            </w:r>
          </w:p>
        </w:tc>
        <w:tc>
          <w:tcPr>
            <w:tcW w:w="851" w:type="dxa"/>
            <w:vAlign w:val="center"/>
          </w:tcPr>
          <w:p w14:paraId="581171AA" w14:textId="77777777" w:rsidR="00464400" w:rsidRPr="00C45958" w:rsidRDefault="00464400" w:rsidP="00365E65">
            <w:r>
              <w:rPr>
                <w:rFonts w:hint="eastAsia"/>
              </w:rPr>
              <w:t>8</w:t>
            </w:r>
          </w:p>
        </w:tc>
        <w:tc>
          <w:tcPr>
            <w:tcW w:w="2976" w:type="dxa"/>
            <w:vAlign w:val="center"/>
          </w:tcPr>
          <w:p w14:paraId="30427188" w14:textId="77777777" w:rsidR="00464400" w:rsidRPr="00C45958" w:rsidRDefault="00464400" w:rsidP="00365E65">
            <w:r>
              <w:rPr>
                <w:rFonts w:hint="eastAsia"/>
              </w:rPr>
              <w:t>申请日期</w:t>
            </w:r>
          </w:p>
        </w:tc>
        <w:tc>
          <w:tcPr>
            <w:tcW w:w="2552" w:type="dxa"/>
            <w:vAlign w:val="center"/>
          </w:tcPr>
          <w:p w14:paraId="000A4208" w14:textId="77777777" w:rsidR="00464400" w:rsidRPr="00C45958" w:rsidRDefault="00464400" w:rsidP="00365E65"/>
        </w:tc>
      </w:tr>
      <w:tr w:rsidR="00464400" w14:paraId="72F36BCC" w14:textId="77777777" w:rsidTr="00365E65">
        <w:trPr>
          <w:trHeight w:val="415"/>
          <w:jc w:val="center"/>
        </w:trPr>
        <w:tc>
          <w:tcPr>
            <w:tcW w:w="537" w:type="dxa"/>
            <w:vAlign w:val="center"/>
          </w:tcPr>
          <w:p w14:paraId="566A746A" w14:textId="77777777" w:rsidR="004F4109" w:rsidRDefault="004F4109">
            <w:pPr>
              <w:pStyle w:val="ab"/>
              <w:numPr>
                <w:ilvl w:val="0"/>
                <w:numId w:val="133"/>
              </w:numPr>
              <w:ind w:firstLineChars="0"/>
              <w:jc w:val="center"/>
              <w:rPr>
                <w:b/>
                <w:bCs/>
                <w:sz w:val="32"/>
                <w:szCs w:val="32"/>
              </w:rPr>
            </w:pPr>
          </w:p>
        </w:tc>
        <w:tc>
          <w:tcPr>
            <w:tcW w:w="1272" w:type="dxa"/>
            <w:vAlign w:val="center"/>
          </w:tcPr>
          <w:p w14:paraId="4D00E9A3" w14:textId="77777777" w:rsidR="00464400" w:rsidRPr="00C45958" w:rsidRDefault="00464400" w:rsidP="00365E65">
            <w:r w:rsidRPr="00EE2BE5">
              <w:rPr>
                <w:rFonts w:hint="eastAsia"/>
              </w:rPr>
              <w:t>BYZD1</w:t>
            </w:r>
          </w:p>
        </w:tc>
        <w:tc>
          <w:tcPr>
            <w:tcW w:w="1276" w:type="dxa"/>
            <w:vAlign w:val="center"/>
          </w:tcPr>
          <w:p w14:paraId="370FF7F8" w14:textId="77777777" w:rsidR="00464400" w:rsidRPr="00C45958" w:rsidRDefault="00464400" w:rsidP="00365E65">
            <w:r w:rsidRPr="00EE2BE5">
              <w:rPr>
                <w:rFonts w:hint="eastAsia"/>
              </w:rPr>
              <w:t>Character</w:t>
            </w:r>
          </w:p>
        </w:tc>
        <w:tc>
          <w:tcPr>
            <w:tcW w:w="851" w:type="dxa"/>
            <w:vAlign w:val="center"/>
          </w:tcPr>
          <w:p w14:paraId="7AA8B231" w14:textId="77777777" w:rsidR="00464400" w:rsidRPr="00C45958" w:rsidRDefault="00464400" w:rsidP="00365E65">
            <w:r w:rsidRPr="00EE2BE5">
              <w:rPr>
                <w:rFonts w:hint="eastAsia"/>
              </w:rPr>
              <w:t>10</w:t>
            </w:r>
          </w:p>
        </w:tc>
        <w:tc>
          <w:tcPr>
            <w:tcW w:w="2976" w:type="dxa"/>
            <w:vAlign w:val="center"/>
          </w:tcPr>
          <w:p w14:paraId="34C8FE7C" w14:textId="77777777" w:rsidR="00464400" w:rsidRPr="00C45958" w:rsidRDefault="00464400" w:rsidP="00365E65">
            <w:r w:rsidRPr="00EE2BE5">
              <w:rPr>
                <w:rFonts w:hint="eastAsia"/>
              </w:rPr>
              <w:t>备用字段</w:t>
            </w:r>
            <w:r w:rsidRPr="00EE2BE5">
              <w:rPr>
                <w:rFonts w:hint="eastAsia"/>
              </w:rPr>
              <w:t>1</w:t>
            </w:r>
          </w:p>
        </w:tc>
        <w:tc>
          <w:tcPr>
            <w:tcW w:w="2552" w:type="dxa"/>
            <w:vAlign w:val="center"/>
          </w:tcPr>
          <w:p w14:paraId="1DD7981E" w14:textId="77777777" w:rsidR="00464400" w:rsidRPr="00C45958" w:rsidRDefault="00464400" w:rsidP="00365E65">
            <w:r>
              <w:rPr>
                <w:rFonts w:hint="eastAsia"/>
              </w:rPr>
              <w:t>保留字段</w:t>
            </w:r>
          </w:p>
        </w:tc>
      </w:tr>
      <w:tr w:rsidR="00464400" w14:paraId="56EC7718" w14:textId="77777777" w:rsidTr="00365E65">
        <w:trPr>
          <w:trHeight w:val="415"/>
          <w:jc w:val="center"/>
        </w:trPr>
        <w:tc>
          <w:tcPr>
            <w:tcW w:w="537" w:type="dxa"/>
            <w:vAlign w:val="center"/>
          </w:tcPr>
          <w:p w14:paraId="7F7B5416" w14:textId="77777777" w:rsidR="004F4109" w:rsidRDefault="004F4109">
            <w:pPr>
              <w:pStyle w:val="ab"/>
              <w:numPr>
                <w:ilvl w:val="0"/>
                <w:numId w:val="133"/>
              </w:numPr>
              <w:ind w:firstLineChars="0"/>
              <w:jc w:val="center"/>
              <w:rPr>
                <w:rFonts w:asciiTheme="minorHAnsi" w:eastAsiaTheme="minorEastAsia" w:hAnsiTheme="minorHAnsi" w:cstheme="minorBidi"/>
                <w:b/>
                <w:bCs/>
                <w:sz w:val="32"/>
                <w:szCs w:val="32"/>
              </w:rPr>
            </w:pPr>
          </w:p>
        </w:tc>
        <w:tc>
          <w:tcPr>
            <w:tcW w:w="1272" w:type="dxa"/>
            <w:vAlign w:val="center"/>
          </w:tcPr>
          <w:p w14:paraId="3955CE3F" w14:textId="77777777" w:rsidR="00464400" w:rsidRPr="00C45958" w:rsidRDefault="00464400" w:rsidP="00365E65">
            <w:r w:rsidRPr="00EE2BE5">
              <w:rPr>
                <w:rFonts w:hint="eastAsia"/>
              </w:rPr>
              <w:t>BYZD2</w:t>
            </w:r>
          </w:p>
        </w:tc>
        <w:tc>
          <w:tcPr>
            <w:tcW w:w="1276" w:type="dxa"/>
            <w:vAlign w:val="center"/>
          </w:tcPr>
          <w:p w14:paraId="2BD62346" w14:textId="77777777" w:rsidR="00464400" w:rsidRPr="00C45958" w:rsidRDefault="00464400" w:rsidP="00365E65">
            <w:r w:rsidRPr="00EE2BE5">
              <w:rPr>
                <w:rFonts w:hint="eastAsia"/>
              </w:rPr>
              <w:t>Character</w:t>
            </w:r>
          </w:p>
        </w:tc>
        <w:tc>
          <w:tcPr>
            <w:tcW w:w="851" w:type="dxa"/>
            <w:vAlign w:val="center"/>
          </w:tcPr>
          <w:p w14:paraId="51140CD8" w14:textId="77777777" w:rsidR="00464400" w:rsidRPr="00C45958" w:rsidRDefault="00464400" w:rsidP="00365E65">
            <w:r w:rsidRPr="00EE2BE5">
              <w:rPr>
                <w:rFonts w:hint="eastAsia"/>
              </w:rPr>
              <w:t>10</w:t>
            </w:r>
          </w:p>
        </w:tc>
        <w:tc>
          <w:tcPr>
            <w:tcW w:w="2976" w:type="dxa"/>
            <w:vAlign w:val="center"/>
          </w:tcPr>
          <w:p w14:paraId="093DA133" w14:textId="77777777" w:rsidR="00464400" w:rsidRPr="00C45958" w:rsidRDefault="00464400" w:rsidP="00365E65">
            <w:r w:rsidRPr="00EE2BE5">
              <w:rPr>
                <w:rFonts w:hint="eastAsia"/>
              </w:rPr>
              <w:t>备用字段</w:t>
            </w:r>
            <w:r w:rsidRPr="00EE2BE5">
              <w:rPr>
                <w:rFonts w:hint="eastAsia"/>
              </w:rPr>
              <w:t>2</w:t>
            </w:r>
          </w:p>
        </w:tc>
        <w:tc>
          <w:tcPr>
            <w:tcW w:w="2552" w:type="dxa"/>
            <w:vAlign w:val="center"/>
          </w:tcPr>
          <w:p w14:paraId="1C5DD621" w14:textId="77777777" w:rsidR="00464400" w:rsidRPr="00C45958" w:rsidRDefault="00464400" w:rsidP="00365E65">
            <w:r>
              <w:rPr>
                <w:rFonts w:hint="eastAsia"/>
              </w:rPr>
              <w:t>保留字段</w:t>
            </w:r>
          </w:p>
        </w:tc>
      </w:tr>
      <w:tr w:rsidR="00464400" w14:paraId="1129A96E" w14:textId="77777777" w:rsidTr="00365E65">
        <w:trPr>
          <w:trHeight w:val="415"/>
          <w:jc w:val="center"/>
        </w:trPr>
        <w:tc>
          <w:tcPr>
            <w:tcW w:w="537" w:type="dxa"/>
            <w:vAlign w:val="center"/>
          </w:tcPr>
          <w:p w14:paraId="48A1BC05" w14:textId="77777777" w:rsidR="004F4109" w:rsidRDefault="004F4109">
            <w:pPr>
              <w:pStyle w:val="ab"/>
              <w:numPr>
                <w:ilvl w:val="0"/>
                <w:numId w:val="133"/>
              </w:numPr>
              <w:ind w:firstLineChars="0"/>
              <w:jc w:val="center"/>
              <w:rPr>
                <w:b/>
                <w:bCs/>
                <w:sz w:val="32"/>
                <w:szCs w:val="32"/>
              </w:rPr>
            </w:pPr>
          </w:p>
        </w:tc>
        <w:tc>
          <w:tcPr>
            <w:tcW w:w="1272" w:type="dxa"/>
            <w:vAlign w:val="center"/>
          </w:tcPr>
          <w:p w14:paraId="7FB6DFA8" w14:textId="77777777" w:rsidR="00464400" w:rsidRPr="00C45958" w:rsidRDefault="00464400" w:rsidP="00365E65">
            <w:r w:rsidRPr="00EE2BE5">
              <w:rPr>
                <w:rFonts w:hint="eastAsia"/>
              </w:rPr>
              <w:t>BYZD3</w:t>
            </w:r>
          </w:p>
        </w:tc>
        <w:tc>
          <w:tcPr>
            <w:tcW w:w="1276" w:type="dxa"/>
            <w:vAlign w:val="center"/>
          </w:tcPr>
          <w:p w14:paraId="25AF3A0D" w14:textId="77777777" w:rsidR="00464400" w:rsidRPr="00C45958" w:rsidRDefault="00464400" w:rsidP="00365E65">
            <w:r w:rsidRPr="00EE2BE5">
              <w:rPr>
                <w:rFonts w:hint="eastAsia"/>
              </w:rPr>
              <w:t>Character</w:t>
            </w:r>
          </w:p>
        </w:tc>
        <w:tc>
          <w:tcPr>
            <w:tcW w:w="851" w:type="dxa"/>
            <w:vAlign w:val="center"/>
          </w:tcPr>
          <w:p w14:paraId="4E52CEAD" w14:textId="77777777" w:rsidR="00464400" w:rsidRPr="00C45958" w:rsidRDefault="00464400" w:rsidP="00365E65">
            <w:r w:rsidRPr="00EE2BE5">
              <w:rPr>
                <w:rFonts w:hint="eastAsia"/>
              </w:rPr>
              <w:t>10</w:t>
            </w:r>
          </w:p>
        </w:tc>
        <w:tc>
          <w:tcPr>
            <w:tcW w:w="2976" w:type="dxa"/>
            <w:vAlign w:val="center"/>
          </w:tcPr>
          <w:p w14:paraId="59CFA766" w14:textId="77777777" w:rsidR="00464400" w:rsidRPr="00C45958" w:rsidRDefault="00464400" w:rsidP="00365E65">
            <w:r w:rsidRPr="00EE2BE5">
              <w:rPr>
                <w:rFonts w:hint="eastAsia"/>
              </w:rPr>
              <w:t>备用字段</w:t>
            </w:r>
            <w:r w:rsidRPr="00EE2BE5">
              <w:rPr>
                <w:rFonts w:hint="eastAsia"/>
              </w:rPr>
              <w:t>3</w:t>
            </w:r>
          </w:p>
        </w:tc>
        <w:tc>
          <w:tcPr>
            <w:tcW w:w="2552" w:type="dxa"/>
            <w:vAlign w:val="center"/>
          </w:tcPr>
          <w:p w14:paraId="0E55EB1E" w14:textId="77777777" w:rsidR="00464400" w:rsidRPr="00C45958" w:rsidRDefault="00464400" w:rsidP="00365E65">
            <w:r>
              <w:rPr>
                <w:rFonts w:hint="eastAsia"/>
              </w:rPr>
              <w:t>保留字段</w:t>
            </w:r>
          </w:p>
        </w:tc>
      </w:tr>
      <w:tr w:rsidR="00464400" w14:paraId="44DD8E99" w14:textId="77777777" w:rsidTr="00365E65">
        <w:trPr>
          <w:trHeight w:val="415"/>
          <w:jc w:val="center"/>
        </w:trPr>
        <w:tc>
          <w:tcPr>
            <w:tcW w:w="537" w:type="dxa"/>
            <w:vAlign w:val="center"/>
          </w:tcPr>
          <w:p w14:paraId="06559809" w14:textId="77777777" w:rsidR="004F4109" w:rsidRDefault="004F4109">
            <w:pPr>
              <w:pStyle w:val="ab"/>
              <w:numPr>
                <w:ilvl w:val="0"/>
                <w:numId w:val="133"/>
              </w:numPr>
              <w:ind w:firstLineChars="0"/>
              <w:jc w:val="center"/>
              <w:rPr>
                <w:b/>
                <w:bCs/>
                <w:sz w:val="32"/>
                <w:szCs w:val="32"/>
              </w:rPr>
            </w:pPr>
          </w:p>
        </w:tc>
        <w:tc>
          <w:tcPr>
            <w:tcW w:w="1272" w:type="dxa"/>
            <w:vAlign w:val="center"/>
          </w:tcPr>
          <w:p w14:paraId="1CB65827" w14:textId="77777777" w:rsidR="00464400" w:rsidRPr="00EE2BE5" w:rsidRDefault="00464400" w:rsidP="00365E65">
            <w:r w:rsidRPr="00EE2BE5">
              <w:rPr>
                <w:rFonts w:hint="eastAsia"/>
              </w:rPr>
              <w:t>YMTH</w:t>
            </w:r>
          </w:p>
        </w:tc>
        <w:tc>
          <w:tcPr>
            <w:tcW w:w="1276" w:type="dxa"/>
            <w:vAlign w:val="center"/>
          </w:tcPr>
          <w:p w14:paraId="1A60A391" w14:textId="77777777" w:rsidR="00464400" w:rsidRPr="00EE2BE5" w:rsidRDefault="00464400" w:rsidP="00365E65">
            <w:r w:rsidRPr="00EE2BE5">
              <w:rPr>
                <w:rFonts w:hint="eastAsia"/>
              </w:rPr>
              <w:t>Character</w:t>
            </w:r>
          </w:p>
        </w:tc>
        <w:tc>
          <w:tcPr>
            <w:tcW w:w="851" w:type="dxa"/>
            <w:vAlign w:val="center"/>
          </w:tcPr>
          <w:p w14:paraId="086FAB86" w14:textId="77777777" w:rsidR="00464400" w:rsidRPr="00EE2BE5" w:rsidRDefault="00464400" w:rsidP="00365E65">
            <w:r>
              <w:rPr>
                <w:rFonts w:hint="eastAsia"/>
              </w:rPr>
              <w:t>20</w:t>
            </w:r>
          </w:p>
        </w:tc>
        <w:tc>
          <w:tcPr>
            <w:tcW w:w="2976" w:type="dxa"/>
            <w:vAlign w:val="center"/>
          </w:tcPr>
          <w:p w14:paraId="3F13EFD9" w14:textId="77777777" w:rsidR="00464400" w:rsidRPr="00EE2BE5" w:rsidRDefault="00464400" w:rsidP="00365E65">
            <w:r w:rsidRPr="00EE2BE5">
              <w:rPr>
                <w:rFonts w:hint="eastAsia"/>
              </w:rPr>
              <w:t>一码通账户号码</w:t>
            </w:r>
          </w:p>
        </w:tc>
        <w:tc>
          <w:tcPr>
            <w:tcW w:w="2552" w:type="dxa"/>
            <w:vAlign w:val="center"/>
          </w:tcPr>
          <w:p w14:paraId="7AE52C33" w14:textId="77777777" w:rsidR="00464400" w:rsidRDefault="00464400" w:rsidP="00365E65"/>
        </w:tc>
      </w:tr>
      <w:tr w:rsidR="00464400" w14:paraId="2FFF88C2" w14:textId="77777777" w:rsidTr="00365E65">
        <w:trPr>
          <w:trHeight w:val="415"/>
          <w:jc w:val="center"/>
        </w:trPr>
        <w:tc>
          <w:tcPr>
            <w:tcW w:w="537" w:type="dxa"/>
            <w:vAlign w:val="center"/>
          </w:tcPr>
          <w:p w14:paraId="02B456FB" w14:textId="77777777" w:rsidR="004F4109" w:rsidRDefault="004F4109">
            <w:pPr>
              <w:pStyle w:val="ab"/>
              <w:numPr>
                <w:ilvl w:val="0"/>
                <w:numId w:val="133"/>
              </w:numPr>
              <w:ind w:firstLineChars="0"/>
              <w:jc w:val="center"/>
              <w:rPr>
                <w:b/>
                <w:bCs/>
                <w:sz w:val="32"/>
                <w:szCs w:val="32"/>
              </w:rPr>
            </w:pPr>
          </w:p>
        </w:tc>
        <w:tc>
          <w:tcPr>
            <w:tcW w:w="1272" w:type="dxa"/>
            <w:vAlign w:val="center"/>
          </w:tcPr>
          <w:p w14:paraId="5B799507" w14:textId="77777777" w:rsidR="00464400" w:rsidRPr="008C498F" w:rsidRDefault="00464400" w:rsidP="00365E65">
            <w:r>
              <w:rPr>
                <w:rFonts w:hint="eastAsia"/>
              </w:rPr>
              <w:t>YWRQ</w:t>
            </w:r>
          </w:p>
        </w:tc>
        <w:tc>
          <w:tcPr>
            <w:tcW w:w="1276" w:type="dxa"/>
            <w:vAlign w:val="center"/>
          </w:tcPr>
          <w:p w14:paraId="62571013" w14:textId="77777777" w:rsidR="00464400" w:rsidRPr="008C498F" w:rsidRDefault="00464400" w:rsidP="00365E65">
            <w:r w:rsidRPr="008C498F">
              <w:rPr>
                <w:rFonts w:hint="eastAsia"/>
              </w:rPr>
              <w:t>Character</w:t>
            </w:r>
          </w:p>
        </w:tc>
        <w:tc>
          <w:tcPr>
            <w:tcW w:w="851" w:type="dxa"/>
            <w:vAlign w:val="center"/>
          </w:tcPr>
          <w:p w14:paraId="41109446" w14:textId="77777777" w:rsidR="00464400" w:rsidRPr="008C498F" w:rsidRDefault="00464400" w:rsidP="00365E65">
            <w:r w:rsidRPr="008C498F">
              <w:rPr>
                <w:rFonts w:hint="eastAsia"/>
              </w:rPr>
              <w:t>8</w:t>
            </w:r>
          </w:p>
        </w:tc>
        <w:tc>
          <w:tcPr>
            <w:tcW w:w="2976" w:type="dxa"/>
            <w:vAlign w:val="center"/>
          </w:tcPr>
          <w:p w14:paraId="3415266F" w14:textId="77777777" w:rsidR="00464400" w:rsidRPr="008C498F" w:rsidRDefault="00464400" w:rsidP="00365E65">
            <w:r w:rsidRPr="008C498F">
              <w:rPr>
                <w:rFonts w:hint="eastAsia"/>
              </w:rPr>
              <w:t>业务日期</w:t>
            </w:r>
          </w:p>
        </w:tc>
        <w:tc>
          <w:tcPr>
            <w:tcW w:w="2552" w:type="dxa"/>
            <w:vAlign w:val="center"/>
          </w:tcPr>
          <w:p w14:paraId="2A704478" w14:textId="77777777" w:rsidR="00464400" w:rsidRDefault="00464400" w:rsidP="00365E65"/>
        </w:tc>
      </w:tr>
      <w:tr w:rsidR="00464400" w14:paraId="3EB39CA4" w14:textId="77777777" w:rsidTr="00365E65">
        <w:trPr>
          <w:trHeight w:val="415"/>
          <w:jc w:val="center"/>
        </w:trPr>
        <w:tc>
          <w:tcPr>
            <w:tcW w:w="537" w:type="dxa"/>
            <w:vAlign w:val="center"/>
          </w:tcPr>
          <w:p w14:paraId="792E5A28" w14:textId="77777777" w:rsidR="004F4109" w:rsidRDefault="004F4109">
            <w:pPr>
              <w:pStyle w:val="ab"/>
              <w:numPr>
                <w:ilvl w:val="0"/>
                <w:numId w:val="133"/>
              </w:numPr>
              <w:ind w:firstLineChars="0"/>
              <w:jc w:val="center"/>
              <w:rPr>
                <w:b/>
                <w:bCs/>
                <w:sz w:val="32"/>
                <w:szCs w:val="32"/>
              </w:rPr>
            </w:pPr>
          </w:p>
        </w:tc>
        <w:tc>
          <w:tcPr>
            <w:tcW w:w="1272" w:type="dxa"/>
            <w:vAlign w:val="center"/>
          </w:tcPr>
          <w:p w14:paraId="0245AF04" w14:textId="77777777" w:rsidR="00464400" w:rsidRPr="008C498F" w:rsidRDefault="00464400" w:rsidP="00365E65">
            <w:r w:rsidRPr="008C498F">
              <w:rPr>
                <w:rFonts w:hint="eastAsia"/>
              </w:rPr>
              <w:t>YWPZBS</w:t>
            </w:r>
          </w:p>
        </w:tc>
        <w:tc>
          <w:tcPr>
            <w:tcW w:w="1276" w:type="dxa"/>
            <w:vAlign w:val="center"/>
          </w:tcPr>
          <w:p w14:paraId="4657D0F1" w14:textId="77777777" w:rsidR="00464400" w:rsidRPr="008C498F" w:rsidRDefault="00464400" w:rsidP="00365E65">
            <w:r w:rsidRPr="008C498F">
              <w:rPr>
                <w:rFonts w:hint="eastAsia"/>
              </w:rPr>
              <w:t>Character</w:t>
            </w:r>
          </w:p>
        </w:tc>
        <w:tc>
          <w:tcPr>
            <w:tcW w:w="851" w:type="dxa"/>
            <w:vAlign w:val="center"/>
          </w:tcPr>
          <w:p w14:paraId="31F79900" w14:textId="77777777" w:rsidR="00464400" w:rsidRPr="008C498F" w:rsidRDefault="00464400" w:rsidP="00365E65">
            <w:r w:rsidRPr="008C498F">
              <w:rPr>
                <w:rFonts w:hint="eastAsia"/>
              </w:rPr>
              <w:t>1</w:t>
            </w:r>
          </w:p>
        </w:tc>
        <w:tc>
          <w:tcPr>
            <w:tcW w:w="2976" w:type="dxa"/>
            <w:vAlign w:val="center"/>
          </w:tcPr>
          <w:p w14:paraId="02B5719E" w14:textId="77777777" w:rsidR="00464400" w:rsidRPr="008C498F" w:rsidRDefault="00464400" w:rsidP="00365E65">
            <w:r w:rsidRPr="008C498F">
              <w:rPr>
                <w:rFonts w:hint="eastAsia"/>
              </w:rPr>
              <w:t>业务凭证报送标识</w:t>
            </w:r>
          </w:p>
        </w:tc>
        <w:tc>
          <w:tcPr>
            <w:tcW w:w="2552" w:type="dxa"/>
            <w:vAlign w:val="center"/>
          </w:tcPr>
          <w:p w14:paraId="05D45AFF" w14:textId="77777777" w:rsidR="00464400" w:rsidRDefault="00464400" w:rsidP="00365E65">
            <w:r w:rsidRPr="00C45958">
              <w:rPr>
                <w:rFonts w:hint="eastAsia"/>
              </w:rPr>
              <w:t>字典</w:t>
            </w:r>
            <w:r w:rsidRPr="00C45958">
              <w:rPr>
                <w:rFonts w:hint="eastAsia"/>
              </w:rPr>
              <w:t>(</w:t>
            </w:r>
            <w:r w:rsidRPr="008C498F">
              <w:rPr>
                <w:rFonts w:hint="eastAsia"/>
              </w:rPr>
              <w:t>YWPZBS</w:t>
            </w:r>
            <w:r w:rsidRPr="00C45958">
              <w:rPr>
                <w:rFonts w:hint="eastAsia"/>
              </w:rPr>
              <w:t>)</w:t>
            </w:r>
          </w:p>
        </w:tc>
      </w:tr>
      <w:tr w:rsidR="00464400" w14:paraId="7C20278D" w14:textId="77777777" w:rsidTr="00365E65">
        <w:trPr>
          <w:trHeight w:val="415"/>
          <w:jc w:val="center"/>
        </w:trPr>
        <w:tc>
          <w:tcPr>
            <w:tcW w:w="537" w:type="dxa"/>
            <w:vAlign w:val="center"/>
          </w:tcPr>
          <w:p w14:paraId="0B8D0C4D" w14:textId="77777777" w:rsidR="004F4109" w:rsidRDefault="004F4109">
            <w:pPr>
              <w:pStyle w:val="ab"/>
              <w:numPr>
                <w:ilvl w:val="0"/>
                <w:numId w:val="133"/>
              </w:numPr>
              <w:ind w:firstLineChars="0"/>
              <w:jc w:val="center"/>
              <w:rPr>
                <w:b/>
                <w:bCs/>
                <w:sz w:val="32"/>
                <w:szCs w:val="32"/>
              </w:rPr>
            </w:pPr>
          </w:p>
        </w:tc>
        <w:tc>
          <w:tcPr>
            <w:tcW w:w="1272" w:type="dxa"/>
            <w:vAlign w:val="center"/>
          </w:tcPr>
          <w:p w14:paraId="3D1D8A2A" w14:textId="77777777" w:rsidR="00464400" w:rsidRPr="008C498F" w:rsidRDefault="00464400" w:rsidP="00365E65">
            <w:r w:rsidRPr="008C498F">
              <w:rPr>
                <w:rFonts w:hint="eastAsia"/>
              </w:rPr>
              <w:t>JGDM</w:t>
            </w:r>
          </w:p>
        </w:tc>
        <w:tc>
          <w:tcPr>
            <w:tcW w:w="1276" w:type="dxa"/>
            <w:vAlign w:val="center"/>
          </w:tcPr>
          <w:p w14:paraId="314A3CD5" w14:textId="77777777" w:rsidR="00464400" w:rsidRPr="008C498F" w:rsidRDefault="00464400" w:rsidP="00365E65">
            <w:r w:rsidRPr="008C498F">
              <w:rPr>
                <w:rFonts w:hint="eastAsia"/>
              </w:rPr>
              <w:t>Character</w:t>
            </w:r>
          </w:p>
        </w:tc>
        <w:tc>
          <w:tcPr>
            <w:tcW w:w="851" w:type="dxa"/>
            <w:vAlign w:val="center"/>
          </w:tcPr>
          <w:p w14:paraId="080C8D7A" w14:textId="77777777" w:rsidR="00464400" w:rsidRPr="008C498F" w:rsidRDefault="00464400" w:rsidP="00365E65">
            <w:r w:rsidRPr="008C498F">
              <w:rPr>
                <w:rFonts w:hint="eastAsia"/>
              </w:rPr>
              <w:t>4</w:t>
            </w:r>
          </w:p>
        </w:tc>
        <w:tc>
          <w:tcPr>
            <w:tcW w:w="2976" w:type="dxa"/>
            <w:vAlign w:val="center"/>
          </w:tcPr>
          <w:p w14:paraId="649C297B" w14:textId="77777777" w:rsidR="00464400" w:rsidRPr="008C498F" w:rsidRDefault="00464400" w:rsidP="00365E65">
            <w:r w:rsidRPr="008C498F">
              <w:rPr>
                <w:rFonts w:hint="eastAsia"/>
              </w:rPr>
              <w:t>结果代码</w:t>
            </w:r>
          </w:p>
        </w:tc>
        <w:tc>
          <w:tcPr>
            <w:tcW w:w="2552" w:type="dxa"/>
            <w:vAlign w:val="center"/>
          </w:tcPr>
          <w:p w14:paraId="55F03B4F" w14:textId="77777777" w:rsidR="00464400" w:rsidRDefault="00464400" w:rsidP="00365E65"/>
        </w:tc>
      </w:tr>
      <w:tr w:rsidR="00464400" w14:paraId="7FE2BAC5" w14:textId="77777777" w:rsidTr="00365E65">
        <w:trPr>
          <w:trHeight w:val="415"/>
          <w:jc w:val="center"/>
        </w:trPr>
        <w:tc>
          <w:tcPr>
            <w:tcW w:w="537" w:type="dxa"/>
            <w:vAlign w:val="center"/>
          </w:tcPr>
          <w:p w14:paraId="789A54F7" w14:textId="77777777" w:rsidR="004F4109" w:rsidRDefault="004F4109">
            <w:pPr>
              <w:pStyle w:val="ab"/>
              <w:numPr>
                <w:ilvl w:val="0"/>
                <w:numId w:val="133"/>
              </w:numPr>
              <w:ind w:firstLineChars="0"/>
              <w:jc w:val="center"/>
              <w:rPr>
                <w:b/>
                <w:bCs/>
                <w:sz w:val="32"/>
                <w:szCs w:val="32"/>
              </w:rPr>
            </w:pPr>
          </w:p>
        </w:tc>
        <w:tc>
          <w:tcPr>
            <w:tcW w:w="1272" w:type="dxa"/>
            <w:vAlign w:val="center"/>
          </w:tcPr>
          <w:p w14:paraId="53BA749A" w14:textId="77777777" w:rsidR="00464400" w:rsidRPr="008C498F" w:rsidRDefault="00464400" w:rsidP="00365E65">
            <w:r w:rsidRPr="008C498F">
              <w:rPr>
                <w:rFonts w:hint="eastAsia"/>
              </w:rPr>
              <w:t>JGSM</w:t>
            </w:r>
          </w:p>
        </w:tc>
        <w:tc>
          <w:tcPr>
            <w:tcW w:w="1276" w:type="dxa"/>
            <w:vAlign w:val="center"/>
          </w:tcPr>
          <w:p w14:paraId="33180EF0" w14:textId="77777777" w:rsidR="00464400" w:rsidRPr="008C498F" w:rsidRDefault="00464400" w:rsidP="00365E65">
            <w:r w:rsidRPr="008C498F">
              <w:rPr>
                <w:rFonts w:hint="eastAsia"/>
              </w:rPr>
              <w:t>Character</w:t>
            </w:r>
          </w:p>
        </w:tc>
        <w:tc>
          <w:tcPr>
            <w:tcW w:w="851" w:type="dxa"/>
            <w:vAlign w:val="center"/>
          </w:tcPr>
          <w:p w14:paraId="3D01E29B" w14:textId="77777777" w:rsidR="00464400" w:rsidRPr="008C498F" w:rsidRDefault="00464400" w:rsidP="00365E65">
            <w:r w:rsidRPr="008C498F">
              <w:rPr>
                <w:rFonts w:hint="eastAsia"/>
              </w:rPr>
              <w:t>40</w:t>
            </w:r>
          </w:p>
        </w:tc>
        <w:tc>
          <w:tcPr>
            <w:tcW w:w="2976" w:type="dxa"/>
            <w:vAlign w:val="center"/>
          </w:tcPr>
          <w:p w14:paraId="0C5F30D9" w14:textId="77777777" w:rsidR="00464400" w:rsidRPr="008C498F" w:rsidRDefault="00464400" w:rsidP="00365E65">
            <w:r w:rsidRPr="008C498F">
              <w:rPr>
                <w:rFonts w:hint="eastAsia"/>
              </w:rPr>
              <w:t>结果说明</w:t>
            </w:r>
          </w:p>
        </w:tc>
        <w:tc>
          <w:tcPr>
            <w:tcW w:w="2552" w:type="dxa"/>
            <w:vAlign w:val="center"/>
          </w:tcPr>
          <w:p w14:paraId="3AE1B4D2" w14:textId="77777777" w:rsidR="00464400" w:rsidRDefault="00464400" w:rsidP="00365E65"/>
        </w:tc>
      </w:tr>
    </w:tbl>
    <w:p w14:paraId="382419A5" w14:textId="77777777" w:rsidR="00464400" w:rsidRPr="00E20743" w:rsidRDefault="00464400" w:rsidP="00464400">
      <w:pPr>
        <w:rPr>
          <w:b/>
          <w:sz w:val="24"/>
          <w:szCs w:val="24"/>
        </w:rPr>
      </w:pPr>
      <w:r w:rsidRPr="00D132E4">
        <w:rPr>
          <w:rFonts w:hint="eastAsia"/>
          <w:b/>
          <w:sz w:val="24"/>
          <w:szCs w:val="24"/>
        </w:rPr>
        <w:t>说明：</w:t>
      </w:r>
    </w:p>
    <w:p w14:paraId="5BF88F01" w14:textId="77777777" w:rsidR="004F4109" w:rsidRDefault="00464400">
      <w:pPr>
        <w:pStyle w:val="ab"/>
        <w:numPr>
          <w:ilvl w:val="0"/>
          <w:numId w:val="135"/>
        </w:numPr>
        <w:spacing w:line="360" w:lineRule="auto"/>
        <w:ind w:firstLineChars="0"/>
      </w:pPr>
      <w:r>
        <w:rPr>
          <w:rFonts w:hint="eastAsia"/>
        </w:rPr>
        <w:t>开通一码通账户时，如果三要素相同的一码通账户已存在，在“结果代码”中返回错误码</w:t>
      </w:r>
      <w:r>
        <w:rPr>
          <w:rFonts w:hint="eastAsia"/>
        </w:rPr>
        <w:t>3001</w:t>
      </w:r>
      <w:r>
        <w:rPr>
          <w:rFonts w:hint="eastAsia"/>
        </w:rPr>
        <w:t>或</w:t>
      </w:r>
      <w:r>
        <w:rPr>
          <w:rFonts w:hint="eastAsia"/>
        </w:rPr>
        <w:t>3002</w:t>
      </w:r>
      <w:r>
        <w:rPr>
          <w:rFonts w:hint="eastAsia"/>
        </w:rPr>
        <w:t>，并在“</w:t>
      </w:r>
      <w:r w:rsidRPr="00EE2BE5">
        <w:rPr>
          <w:rFonts w:hint="eastAsia"/>
        </w:rPr>
        <w:t>一码通账户号码</w:t>
      </w:r>
      <w:r>
        <w:rPr>
          <w:rFonts w:hint="eastAsia"/>
        </w:rPr>
        <w:t>”</w:t>
      </w:r>
      <w:r w:rsidRPr="00FA16B6">
        <w:rPr>
          <w:rFonts w:hint="eastAsia"/>
        </w:rPr>
        <w:t>中返回</w:t>
      </w:r>
      <w:r>
        <w:rPr>
          <w:rFonts w:hint="eastAsia"/>
        </w:rPr>
        <w:t>已有</w:t>
      </w:r>
      <w:r w:rsidRPr="00FA16B6">
        <w:rPr>
          <w:rFonts w:hint="eastAsia"/>
        </w:rPr>
        <w:t>一码通</w:t>
      </w:r>
      <w:r>
        <w:rPr>
          <w:rFonts w:hint="eastAsia"/>
        </w:rPr>
        <w:t>账户号码（</w:t>
      </w:r>
      <w:r>
        <w:t>如果</w:t>
      </w:r>
      <w:r>
        <w:rPr>
          <w:rFonts w:hint="eastAsia"/>
        </w:rPr>
        <w:t>有</w:t>
      </w:r>
      <w:r>
        <w:t>多个一码通</w:t>
      </w:r>
      <w:r>
        <w:rPr>
          <w:rFonts w:hint="eastAsia"/>
        </w:rPr>
        <w:t>账户，返</w:t>
      </w:r>
      <w:r>
        <w:t>回最</w:t>
      </w:r>
      <w:r>
        <w:rPr>
          <w:rFonts w:hint="eastAsia"/>
        </w:rPr>
        <w:t>后</w:t>
      </w:r>
      <w:r>
        <w:t>开立的</w:t>
      </w:r>
      <w:r>
        <w:rPr>
          <w:rFonts w:hint="eastAsia"/>
        </w:rPr>
        <w:t>一码</w:t>
      </w:r>
      <w:r>
        <w:t>通</w:t>
      </w:r>
      <w:r>
        <w:rPr>
          <w:rFonts w:hint="eastAsia"/>
        </w:rPr>
        <w:t>账户号码）。</w:t>
      </w:r>
    </w:p>
    <w:p w14:paraId="6992FED0" w14:textId="77777777" w:rsidR="00580783" w:rsidRPr="00464400" w:rsidRDefault="00580783" w:rsidP="00580783">
      <w:pPr>
        <w:rPr>
          <w:sz w:val="24"/>
          <w:szCs w:val="24"/>
        </w:rPr>
      </w:pPr>
    </w:p>
    <w:p w14:paraId="47466F84" w14:textId="77777777" w:rsidR="006019D9" w:rsidRDefault="006019D9" w:rsidP="006019D9">
      <w:pPr>
        <w:pStyle w:val="2"/>
        <w:numPr>
          <w:ilvl w:val="0"/>
          <w:numId w:val="3"/>
        </w:numPr>
      </w:pPr>
      <w:bookmarkStart w:id="242" w:name="_Toc3820405"/>
      <w:r>
        <w:rPr>
          <w:rFonts w:hint="eastAsia"/>
        </w:rPr>
        <w:t>身份信息</w:t>
      </w:r>
      <w:r w:rsidR="00C13709">
        <w:rPr>
          <w:rFonts w:hint="eastAsia"/>
        </w:rPr>
        <w:t>核查</w:t>
      </w:r>
      <w:bookmarkEnd w:id="242"/>
    </w:p>
    <w:p w14:paraId="743101C0" w14:textId="77777777" w:rsidR="006019D9" w:rsidRDefault="006019D9" w:rsidP="006019D9">
      <w:pPr>
        <w:rPr>
          <w:sz w:val="24"/>
          <w:szCs w:val="24"/>
        </w:rPr>
      </w:pPr>
    </w:p>
    <w:p w14:paraId="171D2B0C" w14:textId="77777777" w:rsidR="006019D9" w:rsidRPr="0082038E" w:rsidRDefault="006019D9" w:rsidP="006019D9">
      <w:pPr>
        <w:rPr>
          <w:sz w:val="24"/>
          <w:szCs w:val="24"/>
        </w:rPr>
      </w:pPr>
      <w:r w:rsidRPr="0082038E">
        <w:rPr>
          <w:sz w:val="24"/>
          <w:szCs w:val="24"/>
        </w:rPr>
        <w:t>ServiceDomain = “CSDCC           ”</w:t>
      </w:r>
    </w:p>
    <w:p w14:paraId="55092E6B" w14:textId="77777777" w:rsidR="006019D9" w:rsidRPr="0082038E" w:rsidRDefault="006019D9" w:rsidP="006019D9">
      <w:pPr>
        <w:rPr>
          <w:sz w:val="24"/>
          <w:szCs w:val="24"/>
        </w:rPr>
      </w:pPr>
      <w:r w:rsidRPr="0082038E">
        <w:rPr>
          <w:sz w:val="24"/>
          <w:szCs w:val="24"/>
        </w:rPr>
        <w:t>ServiceName = “SFSRV          ”</w:t>
      </w:r>
    </w:p>
    <w:p w14:paraId="5C46AE83" w14:textId="77777777" w:rsidR="006019D9" w:rsidRPr="0082038E" w:rsidRDefault="006019D9" w:rsidP="006019D9">
      <w:pPr>
        <w:rPr>
          <w:sz w:val="24"/>
          <w:szCs w:val="24"/>
        </w:rPr>
      </w:pPr>
      <w:r w:rsidRPr="0082038E">
        <w:rPr>
          <w:sz w:val="24"/>
          <w:szCs w:val="24"/>
        </w:rPr>
        <w:t>ServiceType = “01”</w:t>
      </w:r>
    </w:p>
    <w:p w14:paraId="1EA1CA28" w14:textId="77777777" w:rsidR="006019D9" w:rsidRPr="0082038E" w:rsidRDefault="006019D9" w:rsidP="006019D9">
      <w:pPr>
        <w:rPr>
          <w:sz w:val="24"/>
          <w:szCs w:val="24"/>
        </w:rPr>
      </w:pPr>
    </w:p>
    <w:p w14:paraId="3FD52FF5" w14:textId="77777777" w:rsidR="006019D9" w:rsidRPr="00271B22" w:rsidRDefault="006019D9" w:rsidP="006019D9">
      <w:pPr>
        <w:rPr>
          <w:b/>
          <w:sz w:val="30"/>
          <w:szCs w:val="30"/>
        </w:rPr>
      </w:pPr>
      <w:r w:rsidRPr="00271B22">
        <w:rPr>
          <w:rFonts w:hint="eastAsia"/>
          <w:b/>
          <w:sz w:val="30"/>
          <w:szCs w:val="30"/>
        </w:rPr>
        <w:t>请求：</w:t>
      </w:r>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6019D9" w14:paraId="723CE667" w14:textId="77777777" w:rsidTr="00E70528">
        <w:trPr>
          <w:trHeight w:val="534"/>
          <w:jc w:val="center"/>
        </w:trPr>
        <w:tc>
          <w:tcPr>
            <w:tcW w:w="537" w:type="dxa"/>
            <w:shd w:val="clear" w:color="auto" w:fill="FFC000"/>
            <w:vAlign w:val="center"/>
          </w:tcPr>
          <w:p w14:paraId="709D9228" w14:textId="77777777" w:rsidR="006019D9" w:rsidRPr="00455B38" w:rsidRDefault="006019D9" w:rsidP="00E70528">
            <w:pPr>
              <w:jc w:val="center"/>
              <w:rPr>
                <w:b/>
                <w:sz w:val="24"/>
                <w:szCs w:val="24"/>
              </w:rPr>
            </w:pPr>
            <w:r w:rsidRPr="00455B38">
              <w:rPr>
                <w:rFonts w:hint="eastAsia"/>
                <w:b/>
                <w:sz w:val="24"/>
                <w:szCs w:val="24"/>
              </w:rPr>
              <w:t>NO</w:t>
            </w:r>
          </w:p>
        </w:tc>
        <w:tc>
          <w:tcPr>
            <w:tcW w:w="1259" w:type="dxa"/>
            <w:shd w:val="clear" w:color="auto" w:fill="FFC000"/>
            <w:vAlign w:val="center"/>
          </w:tcPr>
          <w:p w14:paraId="67FD05A9" w14:textId="77777777" w:rsidR="006019D9" w:rsidRPr="00455B38" w:rsidRDefault="006019D9" w:rsidP="00E70528">
            <w:pPr>
              <w:jc w:val="center"/>
              <w:rPr>
                <w:b/>
                <w:sz w:val="24"/>
                <w:szCs w:val="24"/>
              </w:rPr>
            </w:pPr>
            <w:r w:rsidRPr="00455B38">
              <w:rPr>
                <w:rFonts w:hint="eastAsia"/>
                <w:b/>
                <w:sz w:val="24"/>
                <w:szCs w:val="24"/>
              </w:rPr>
              <w:t>字段</w:t>
            </w:r>
          </w:p>
        </w:tc>
        <w:tc>
          <w:tcPr>
            <w:tcW w:w="1268" w:type="dxa"/>
            <w:shd w:val="clear" w:color="auto" w:fill="FFC000"/>
            <w:vAlign w:val="center"/>
          </w:tcPr>
          <w:p w14:paraId="70CF0B6B" w14:textId="77777777" w:rsidR="006019D9" w:rsidRPr="00455B38" w:rsidRDefault="006019D9" w:rsidP="00E70528">
            <w:pPr>
              <w:jc w:val="center"/>
              <w:rPr>
                <w:b/>
                <w:sz w:val="24"/>
                <w:szCs w:val="24"/>
              </w:rPr>
            </w:pPr>
            <w:r w:rsidRPr="00455B38">
              <w:rPr>
                <w:rFonts w:hint="eastAsia"/>
                <w:b/>
                <w:sz w:val="24"/>
                <w:szCs w:val="24"/>
              </w:rPr>
              <w:t>类型</w:t>
            </w:r>
          </w:p>
        </w:tc>
        <w:tc>
          <w:tcPr>
            <w:tcW w:w="962" w:type="dxa"/>
            <w:shd w:val="clear" w:color="auto" w:fill="FFC000"/>
            <w:vAlign w:val="center"/>
          </w:tcPr>
          <w:p w14:paraId="51F5FEB5" w14:textId="77777777" w:rsidR="006019D9" w:rsidRPr="00455B38" w:rsidRDefault="006019D9" w:rsidP="00E70528">
            <w:pPr>
              <w:jc w:val="center"/>
              <w:rPr>
                <w:b/>
                <w:sz w:val="24"/>
                <w:szCs w:val="24"/>
              </w:rPr>
            </w:pPr>
            <w:r w:rsidRPr="00455B38">
              <w:rPr>
                <w:rFonts w:hint="eastAsia"/>
                <w:b/>
                <w:sz w:val="24"/>
                <w:szCs w:val="24"/>
              </w:rPr>
              <w:t>长度</w:t>
            </w:r>
          </w:p>
        </w:tc>
        <w:tc>
          <w:tcPr>
            <w:tcW w:w="2954" w:type="dxa"/>
            <w:shd w:val="clear" w:color="auto" w:fill="FFC000"/>
            <w:vAlign w:val="center"/>
          </w:tcPr>
          <w:p w14:paraId="653942E3" w14:textId="77777777" w:rsidR="006019D9" w:rsidRPr="00455B38" w:rsidRDefault="006019D9" w:rsidP="00E70528">
            <w:pPr>
              <w:jc w:val="center"/>
              <w:rPr>
                <w:b/>
                <w:sz w:val="24"/>
                <w:szCs w:val="24"/>
              </w:rPr>
            </w:pPr>
            <w:r w:rsidRPr="00455B38">
              <w:rPr>
                <w:rFonts w:hint="eastAsia"/>
                <w:b/>
                <w:sz w:val="24"/>
                <w:szCs w:val="24"/>
              </w:rPr>
              <w:t>字段名称</w:t>
            </w:r>
          </w:p>
        </w:tc>
        <w:tc>
          <w:tcPr>
            <w:tcW w:w="2484" w:type="dxa"/>
            <w:shd w:val="clear" w:color="auto" w:fill="FFC000"/>
            <w:vAlign w:val="center"/>
          </w:tcPr>
          <w:p w14:paraId="60C7F633" w14:textId="77777777" w:rsidR="006019D9" w:rsidRPr="00455B38" w:rsidRDefault="006019D9" w:rsidP="00E70528">
            <w:pPr>
              <w:jc w:val="center"/>
              <w:rPr>
                <w:b/>
                <w:sz w:val="24"/>
                <w:szCs w:val="24"/>
              </w:rPr>
            </w:pPr>
            <w:r>
              <w:rPr>
                <w:rFonts w:hint="eastAsia"/>
                <w:b/>
                <w:sz w:val="24"/>
                <w:szCs w:val="24"/>
              </w:rPr>
              <w:t>备注</w:t>
            </w:r>
          </w:p>
        </w:tc>
      </w:tr>
      <w:tr w:rsidR="006019D9" w14:paraId="0EBC6739" w14:textId="77777777" w:rsidTr="00E70528">
        <w:trPr>
          <w:trHeight w:val="415"/>
          <w:jc w:val="center"/>
        </w:trPr>
        <w:tc>
          <w:tcPr>
            <w:tcW w:w="537" w:type="dxa"/>
            <w:vAlign w:val="center"/>
          </w:tcPr>
          <w:p w14:paraId="2560027E" w14:textId="77777777" w:rsidR="00D75E54" w:rsidRDefault="00D75E54" w:rsidP="00D75E54">
            <w:pPr>
              <w:pStyle w:val="ab"/>
              <w:numPr>
                <w:ilvl w:val="0"/>
                <w:numId w:val="138"/>
              </w:numPr>
              <w:ind w:firstLineChars="0"/>
              <w:jc w:val="center"/>
              <w:rPr>
                <w:b/>
                <w:bCs/>
                <w:kern w:val="44"/>
                <w:sz w:val="44"/>
                <w:szCs w:val="44"/>
              </w:rPr>
            </w:pPr>
          </w:p>
        </w:tc>
        <w:tc>
          <w:tcPr>
            <w:tcW w:w="1259" w:type="dxa"/>
            <w:vAlign w:val="center"/>
          </w:tcPr>
          <w:p w14:paraId="6F4C6606" w14:textId="77777777" w:rsidR="006019D9" w:rsidRPr="00C45958" w:rsidRDefault="006019D9" w:rsidP="00E70528">
            <w:r>
              <w:t>YWLSH</w:t>
            </w:r>
          </w:p>
        </w:tc>
        <w:tc>
          <w:tcPr>
            <w:tcW w:w="1268" w:type="dxa"/>
            <w:vAlign w:val="center"/>
          </w:tcPr>
          <w:p w14:paraId="60F2F49B" w14:textId="77777777" w:rsidR="006019D9" w:rsidRPr="00C45958" w:rsidRDefault="006019D9" w:rsidP="00E70528">
            <w:r w:rsidRPr="006217DA">
              <w:rPr>
                <w:rFonts w:hint="eastAsia"/>
              </w:rPr>
              <w:t>Character</w:t>
            </w:r>
          </w:p>
        </w:tc>
        <w:tc>
          <w:tcPr>
            <w:tcW w:w="962" w:type="dxa"/>
            <w:vAlign w:val="center"/>
          </w:tcPr>
          <w:p w14:paraId="639EC509" w14:textId="77777777" w:rsidR="006019D9" w:rsidRPr="00C45958" w:rsidRDefault="006019D9" w:rsidP="00E70528">
            <w:r w:rsidRPr="005F13B3">
              <w:t>10</w:t>
            </w:r>
          </w:p>
        </w:tc>
        <w:tc>
          <w:tcPr>
            <w:tcW w:w="2954" w:type="dxa"/>
            <w:vAlign w:val="center"/>
          </w:tcPr>
          <w:p w14:paraId="5CF9C53B" w14:textId="77777777" w:rsidR="006019D9" w:rsidRPr="00C45958" w:rsidRDefault="006019D9" w:rsidP="00E70528">
            <w:r w:rsidRPr="004B0691">
              <w:rPr>
                <w:rFonts w:hint="eastAsia"/>
              </w:rPr>
              <w:t>业务流水号</w:t>
            </w:r>
          </w:p>
        </w:tc>
        <w:tc>
          <w:tcPr>
            <w:tcW w:w="2484" w:type="dxa"/>
            <w:vAlign w:val="center"/>
          </w:tcPr>
          <w:p w14:paraId="751055E7" w14:textId="77777777" w:rsidR="006019D9" w:rsidRDefault="006019D9" w:rsidP="00E70528">
            <w:r w:rsidRPr="002319DA">
              <w:rPr>
                <w:rFonts w:hint="eastAsia"/>
              </w:rPr>
              <w:t>必填</w:t>
            </w:r>
          </w:p>
        </w:tc>
      </w:tr>
      <w:tr w:rsidR="006019D9" w14:paraId="6CF4477A" w14:textId="77777777" w:rsidTr="00E70528">
        <w:trPr>
          <w:trHeight w:val="415"/>
          <w:jc w:val="center"/>
        </w:trPr>
        <w:tc>
          <w:tcPr>
            <w:tcW w:w="537" w:type="dxa"/>
            <w:vAlign w:val="center"/>
          </w:tcPr>
          <w:p w14:paraId="6CD0A330"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1B114C18" w14:textId="77777777" w:rsidR="006019D9" w:rsidRDefault="006019D9" w:rsidP="00E70528">
            <w:r>
              <w:rPr>
                <w:rFonts w:hint="eastAsia"/>
              </w:rPr>
              <w:t>YWLB</w:t>
            </w:r>
          </w:p>
        </w:tc>
        <w:tc>
          <w:tcPr>
            <w:tcW w:w="1268" w:type="dxa"/>
            <w:vAlign w:val="center"/>
          </w:tcPr>
          <w:p w14:paraId="01A0FEAD" w14:textId="77777777" w:rsidR="006019D9" w:rsidRPr="006217DA" w:rsidRDefault="006019D9" w:rsidP="00E70528">
            <w:r w:rsidRPr="006217DA">
              <w:rPr>
                <w:rFonts w:hint="eastAsia"/>
              </w:rPr>
              <w:t>Character</w:t>
            </w:r>
          </w:p>
        </w:tc>
        <w:tc>
          <w:tcPr>
            <w:tcW w:w="962" w:type="dxa"/>
            <w:vAlign w:val="center"/>
          </w:tcPr>
          <w:p w14:paraId="1856F10A" w14:textId="77777777" w:rsidR="006019D9" w:rsidRPr="005F13B3" w:rsidRDefault="006019D9" w:rsidP="00E70528">
            <w:r>
              <w:rPr>
                <w:rFonts w:hint="eastAsia"/>
              </w:rPr>
              <w:t>2</w:t>
            </w:r>
          </w:p>
        </w:tc>
        <w:tc>
          <w:tcPr>
            <w:tcW w:w="2954" w:type="dxa"/>
            <w:vAlign w:val="center"/>
          </w:tcPr>
          <w:p w14:paraId="5A69DD55" w14:textId="77777777" w:rsidR="006019D9" w:rsidRPr="004B0691" w:rsidRDefault="006019D9" w:rsidP="00E70528">
            <w:r>
              <w:rPr>
                <w:rFonts w:hint="eastAsia"/>
              </w:rPr>
              <w:t>业务类别</w:t>
            </w:r>
          </w:p>
        </w:tc>
        <w:tc>
          <w:tcPr>
            <w:tcW w:w="2484" w:type="dxa"/>
            <w:vAlign w:val="center"/>
          </w:tcPr>
          <w:p w14:paraId="2A5CDCE9" w14:textId="77777777" w:rsidR="006019D9" w:rsidRDefault="006019D9" w:rsidP="00E70528">
            <w:r>
              <w:rPr>
                <w:rFonts w:hint="eastAsia"/>
              </w:rPr>
              <w:t>必填</w:t>
            </w:r>
          </w:p>
          <w:p w14:paraId="47939C54" w14:textId="77777777" w:rsidR="006019D9" w:rsidRDefault="006019D9" w:rsidP="00E70528">
            <w:r>
              <w:rPr>
                <w:rFonts w:hint="eastAsia"/>
              </w:rPr>
              <w:t>其中字典内容说明如下</w:t>
            </w:r>
          </w:p>
          <w:p w14:paraId="04E11983" w14:textId="77777777" w:rsidR="006019D9" w:rsidRDefault="006019D9" w:rsidP="00E70528">
            <w:r>
              <w:rPr>
                <w:rFonts w:hint="eastAsia"/>
              </w:rPr>
              <w:t>01</w:t>
            </w:r>
            <w:r>
              <w:rPr>
                <w:rFonts w:hint="eastAsia"/>
              </w:rPr>
              <w:t>：简项查询，无照片返回</w:t>
            </w:r>
          </w:p>
          <w:p w14:paraId="4A9C65A5" w14:textId="77777777" w:rsidR="006019D9" w:rsidRPr="00DF4EA2" w:rsidRDefault="006019D9" w:rsidP="00E70528">
            <w:r>
              <w:rPr>
                <w:rFonts w:hint="eastAsia"/>
              </w:rPr>
              <w:t>02</w:t>
            </w:r>
            <w:r>
              <w:rPr>
                <w:rFonts w:hint="eastAsia"/>
              </w:rPr>
              <w:t>：简项查询，返回照片</w:t>
            </w:r>
          </w:p>
        </w:tc>
      </w:tr>
      <w:tr w:rsidR="006019D9" w14:paraId="4021886E" w14:textId="77777777" w:rsidTr="00E70528">
        <w:trPr>
          <w:trHeight w:val="415"/>
          <w:jc w:val="center"/>
        </w:trPr>
        <w:tc>
          <w:tcPr>
            <w:tcW w:w="537" w:type="dxa"/>
            <w:vAlign w:val="center"/>
          </w:tcPr>
          <w:p w14:paraId="7266F9AB"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73851A1E" w14:textId="77777777" w:rsidR="006019D9" w:rsidRDefault="006019D9" w:rsidP="00E70528">
            <w:r w:rsidRPr="00BE5ACE">
              <w:t>ZJLB</w:t>
            </w:r>
          </w:p>
        </w:tc>
        <w:tc>
          <w:tcPr>
            <w:tcW w:w="1268" w:type="dxa"/>
            <w:vAlign w:val="center"/>
          </w:tcPr>
          <w:p w14:paraId="5447DA9F" w14:textId="77777777" w:rsidR="006019D9" w:rsidRPr="00C45958" w:rsidRDefault="006019D9" w:rsidP="00E70528">
            <w:r w:rsidRPr="006217DA">
              <w:rPr>
                <w:rFonts w:hint="eastAsia"/>
              </w:rPr>
              <w:t>Character</w:t>
            </w:r>
          </w:p>
        </w:tc>
        <w:tc>
          <w:tcPr>
            <w:tcW w:w="962" w:type="dxa"/>
            <w:vAlign w:val="center"/>
          </w:tcPr>
          <w:p w14:paraId="639AEAFD" w14:textId="77777777" w:rsidR="006019D9" w:rsidRDefault="006019D9" w:rsidP="00E70528">
            <w:r w:rsidRPr="005F13B3">
              <w:t>2</w:t>
            </w:r>
          </w:p>
        </w:tc>
        <w:tc>
          <w:tcPr>
            <w:tcW w:w="2954" w:type="dxa"/>
            <w:vAlign w:val="center"/>
          </w:tcPr>
          <w:p w14:paraId="4935D4F6" w14:textId="77777777" w:rsidR="006019D9" w:rsidRDefault="006019D9" w:rsidP="00E70528">
            <w:r w:rsidRPr="004B0691">
              <w:rPr>
                <w:rFonts w:hint="eastAsia"/>
              </w:rPr>
              <w:t>主要身份证明文件类别</w:t>
            </w:r>
          </w:p>
        </w:tc>
        <w:tc>
          <w:tcPr>
            <w:tcW w:w="2484" w:type="dxa"/>
            <w:vAlign w:val="center"/>
          </w:tcPr>
          <w:p w14:paraId="3137AE2B" w14:textId="77777777" w:rsidR="006019D9" w:rsidRDefault="006019D9" w:rsidP="00E70528">
            <w:r w:rsidRPr="002319DA">
              <w:rPr>
                <w:rFonts w:hint="eastAsia"/>
              </w:rPr>
              <w:t>必填，字典</w:t>
            </w:r>
            <w:r w:rsidRPr="002319DA">
              <w:rPr>
                <w:rFonts w:hint="eastAsia"/>
              </w:rPr>
              <w:t>(ZJLB)</w:t>
            </w:r>
          </w:p>
        </w:tc>
      </w:tr>
      <w:tr w:rsidR="006019D9" w14:paraId="595507EF" w14:textId="77777777" w:rsidTr="00E70528">
        <w:trPr>
          <w:trHeight w:val="415"/>
          <w:jc w:val="center"/>
        </w:trPr>
        <w:tc>
          <w:tcPr>
            <w:tcW w:w="537" w:type="dxa"/>
            <w:vAlign w:val="center"/>
          </w:tcPr>
          <w:p w14:paraId="617BB183"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6155C85A" w14:textId="77777777" w:rsidR="006019D9" w:rsidRDefault="006019D9" w:rsidP="00E70528">
            <w:r w:rsidRPr="00BE5ACE">
              <w:t>ZJDM</w:t>
            </w:r>
          </w:p>
        </w:tc>
        <w:tc>
          <w:tcPr>
            <w:tcW w:w="1268" w:type="dxa"/>
            <w:vAlign w:val="center"/>
          </w:tcPr>
          <w:p w14:paraId="32F415C3" w14:textId="77777777" w:rsidR="006019D9" w:rsidRPr="00C45958" w:rsidRDefault="006019D9" w:rsidP="00E70528">
            <w:r w:rsidRPr="006217DA">
              <w:rPr>
                <w:rFonts w:hint="eastAsia"/>
              </w:rPr>
              <w:t>Character</w:t>
            </w:r>
          </w:p>
        </w:tc>
        <w:tc>
          <w:tcPr>
            <w:tcW w:w="962" w:type="dxa"/>
            <w:vAlign w:val="center"/>
          </w:tcPr>
          <w:p w14:paraId="58F3B759" w14:textId="77777777" w:rsidR="006019D9" w:rsidRDefault="006019D9" w:rsidP="00E70528">
            <w:r w:rsidRPr="005F13B3">
              <w:t>40</w:t>
            </w:r>
          </w:p>
        </w:tc>
        <w:tc>
          <w:tcPr>
            <w:tcW w:w="2954" w:type="dxa"/>
            <w:vAlign w:val="center"/>
          </w:tcPr>
          <w:p w14:paraId="18CDC58C" w14:textId="77777777" w:rsidR="006019D9" w:rsidRDefault="006019D9" w:rsidP="00E70528">
            <w:r w:rsidRPr="004B0691">
              <w:rPr>
                <w:rFonts w:hint="eastAsia"/>
              </w:rPr>
              <w:t>主要身份证明文件代码</w:t>
            </w:r>
          </w:p>
        </w:tc>
        <w:tc>
          <w:tcPr>
            <w:tcW w:w="2484" w:type="dxa"/>
            <w:vAlign w:val="center"/>
          </w:tcPr>
          <w:p w14:paraId="29205B23" w14:textId="77777777" w:rsidR="006019D9" w:rsidRDefault="006019D9" w:rsidP="00E70528">
            <w:r w:rsidRPr="002319DA">
              <w:rPr>
                <w:rFonts w:hint="eastAsia"/>
              </w:rPr>
              <w:t>必填</w:t>
            </w:r>
          </w:p>
        </w:tc>
      </w:tr>
      <w:tr w:rsidR="006019D9" w14:paraId="2C937A44" w14:textId="77777777" w:rsidTr="00E70528">
        <w:trPr>
          <w:trHeight w:val="415"/>
          <w:jc w:val="center"/>
        </w:trPr>
        <w:tc>
          <w:tcPr>
            <w:tcW w:w="537" w:type="dxa"/>
            <w:vAlign w:val="center"/>
          </w:tcPr>
          <w:p w14:paraId="2E1E3AD6"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58C3E381" w14:textId="77777777" w:rsidR="006019D9" w:rsidRPr="00C45958" w:rsidRDefault="006019D9" w:rsidP="00E70528">
            <w:r w:rsidRPr="00BE5ACE">
              <w:t>KHMC</w:t>
            </w:r>
          </w:p>
        </w:tc>
        <w:tc>
          <w:tcPr>
            <w:tcW w:w="1268" w:type="dxa"/>
            <w:vAlign w:val="center"/>
          </w:tcPr>
          <w:p w14:paraId="6DFBBBCE" w14:textId="77777777" w:rsidR="006019D9" w:rsidRPr="00C45958" w:rsidRDefault="006019D9" w:rsidP="00E70528">
            <w:r w:rsidRPr="006217DA">
              <w:rPr>
                <w:rFonts w:hint="eastAsia"/>
              </w:rPr>
              <w:t>Character</w:t>
            </w:r>
          </w:p>
        </w:tc>
        <w:tc>
          <w:tcPr>
            <w:tcW w:w="962" w:type="dxa"/>
            <w:vAlign w:val="center"/>
          </w:tcPr>
          <w:p w14:paraId="6D60B5E9" w14:textId="77777777" w:rsidR="006019D9" w:rsidRDefault="006019D9" w:rsidP="00E70528">
            <w:r w:rsidRPr="005F13B3">
              <w:t>120</w:t>
            </w:r>
          </w:p>
        </w:tc>
        <w:tc>
          <w:tcPr>
            <w:tcW w:w="2954" w:type="dxa"/>
            <w:vAlign w:val="center"/>
          </w:tcPr>
          <w:p w14:paraId="322F9106" w14:textId="77777777" w:rsidR="006019D9" w:rsidRPr="00C45958" w:rsidRDefault="006019D9" w:rsidP="00E70528">
            <w:r w:rsidRPr="004B0691">
              <w:rPr>
                <w:rFonts w:hint="eastAsia"/>
              </w:rPr>
              <w:t>客户名称</w:t>
            </w:r>
          </w:p>
        </w:tc>
        <w:tc>
          <w:tcPr>
            <w:tcW w:w="2484" w:type="dxa"/>
            <w:vAlign w:val="center"/>
          </w:tcPr>
          <w:p w14:paraId="65DB63E0" w14:textId="77777777" w:rsidR="006019D9" w:rsidRDefault="006019D9" w:rsidP="00E70528">
            <w:r w:rsidRPr="002319DA">
              <w:rPr>
                <w:rFonts w:hint="eastAsia"/>
              </w:rPr>
              <w:t>必填</w:t>
            </w:r>
          </w:p>
        </w:tc>
      </w:tr>
      <w:tr w:rsidR="006019D9" w14:paraId="067E093D" w14:textId="77777777" w:rsidTr="00E70528">
        <w:trPr>
          <w:trHeight w:val="415"/>
          <w:jc w:val="center"/>
        </w:trPr>
        <w:tc>
          <w:tcPr>
            <w:tcW w:w="537" w:type="dxa"/>
            <w:vAlign w:val="center"/>
          </w:tcPr>
          <w:p w14:paraId="30C66024"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45630BF6" w14:textId="77777777" w:rsidR="006019D9" w:rsidRDefault="006019D9" w:rsidP="00E70528">
            <w:r w:rsidRPr="00BE5ACE">
              <w:t>KHJGDM</w:t>
            </w:r>
          </w:p>
        </w:tc>
        <w:tc>
          <w:tcPr>
            <w:tcW w:w="1268" w:type="dxa"/>
            <w:vAlign w:val="center"/>
          </w:tcPr>
          <w:p w14:paraId="03CEAFC4" w14:textId="77777777" w:rsidR="006019D9" w:rsidRPr="00DD2CE2" w:rsidRDefault="006019D9" w:rsidP="00E70528">
            <w:r w:rsidRPr="006217DA">
              <w:rPr>
                <w:rFonts w:hint="eastAsia"/>
              </w:rPr>
              <w:t>Character</w:t>
            </w:r>
          </w:p>
        </w:tc>
        <w:tc>
          <w:tcPr>
            <w:tcW w:w="962" w:type="dxa"/>
            <w:vAlign w:val="center"/>
          </w:tcPr>
          <w:p w14:paraId="2B39AC0D" w14:textId="77777777" w:rsidR="006019D9" w:rsidRPr="00DD2CE2" w:rsidRDefault="006019D9" w:rsidP="00E70528">
            <w:r w:rsidRPr="005F13B3">
              <w:t>6</w:t>
            </w:r>
          </w:p>
        </w:tc>
        <w:tc>
          <w:tcPr>
            <w:tcW w:w="2954" w:type="dxa"/>
            <w:vAlign w:val="center"/>
          </w:tcPr>
          <w:p w14:paraId="5E8A2AE3" w14:textId="77777777" w:rsidR="006019D9" w:rsidRPr="00DD2CE2" w:rsidRDefault="006019D9" w:rsidP="00E70528">
            <w:r w:rsidRPr="004B0691">
              <w:rPr>
                <w:rFonts w:hint="eastAsia"/>
              </w:rPr>
              <w:t>业务发起开户代理机构代码</w:t>
            </w:r>
          </w:p>
        </w:tc>
        <w:tc>
          <w:tcPr>
            <w:tcW w:w="2484" w:type="dxa"/>
            <w:vAlign w:val="center"/>
          </w:tcPr>
          <w:p w14:paraId="759C4132" w14:textId="77777777" w:rsidR="006019D9" w:rsidRDefault="006019D9" w:rsidP="00E70528">
            <w:r w:rsidRPr="002319DA">
              <w:rPr>
                <w:rFonts w:hint="eastAsia"/>
              </w:rPr>
              <w:t>必填</w:t>
            </w:r>
          </w:p>
        </w:tc>
      </w:tr>
      <w:tr w:rsidR="006019D9" w14:paraId="0FFDB6E2" w14:textId="77777777" w:rsidTr="00E70528">
        <w:trPr>
          <w:trHeight w:val="415"/>
          <w:jc w:val="center"/>
        </w:trPr>
        <w:tc>
          <w:tcPr>
            <w:tcW w:w="537" w:type="dxa"/>
            <w:vAlign w:val="center"/>
          </w:tcPr>
          <w:p w14:paraId="2C351632"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0BA13603" w14:textId="77777777" w:rsidR="006019D9" w:rsidRPr="00C45958" w:rsidRDefault="006019D9" w:rsidP="00E70528">
            <w:r w:rsidRPr="00BE5ACE">
              <w:t>KHWDDM</w:t>
            </w:r>
          </w:p>
        </w:tc>
        <w:tc>
          <w:tcPr>
            <w:tcW w:w="1268" w:type="dxa"/>
            <w:vAlign w:val="center"/>
          </w:tcPr>
          <w:p w14:paraId="42A1CD42" w14:textId="77777777" w:rsidR="006019D9" w:rsidRPr="00C45958" w:rsidRDefault="006019D9" w:rsidP="00E70528">
            <w:r w:rsidRPr="006217DA">
              <w:rPr>
                <w:rFonts w:hint="eastAsia"/>
              </w:rPr>
              <w:t>Character</w:t>
            </w:r>
          </w:p>
        </w:tc>
        <w:tc>
          <w:tcPr>
            <w:tcW w:w="962" w:type="dxa"/>
            <w:vAlign w:val="center"/>
          </w:tcPr>
          <w:p w14:paraId="544C3158" w14:textId="77777777" w:rsidR="006019D9" w:rsidRDefault="006019D9" w:rsidP="00E70528">
            <w:r w:rsidRPr="005F13B3">
              <w:t>10</w:t>
            </w:r>
          </w:p>
        </w:tc>
        <w:tc>
          <w:tcPr>
            <w:tcW w:w="2954" w:type="dxa"/>
            <w:vAlign w:val="center"/>
          </w:tcPr>
          <w:p w14:paraId="0A0DEB0B" w14:textId="77777777" w:rsidR="006019D9" w:rsidRPr="00C45958" w:rsidRDefault="006019D9" w:rsidP="00E70528">
            <w:r w:rsidRPr="004B0691">
              <w:rPr>
                <w:rFonts w:hint="eastAsia"/>
              </w:rPr>
              <w:t>业务发起开户代理网点代码</w:t>
            </w:r>
          </w:p>
        </w:tc>
        <w:tc>
          <w:tcPr>
            <w:tcW w:w="2484" w:type="dxa"/>
            <w:vAlign w:val="center"/>
          </w:tcPr>
          <w:p w14:paraId="52FEB1F4" w14:textId="77777777" w:rsidR="006019D9" w:rsidRDefault="006019D9" w:rsidP="00E70528">
            <w:r w:rsidRPr="002319DA">
              <w:rPr>
                <w:rFonts w:hint="eastAsia"/>
              </w:rPr>
              <w:t>必填</w:t>
            </w:r>
          </w:p>
        </w:tc>
      </w:tr>
      <w:tr w:rsidR="006019D9" w14:paraId="0D61C81D" w14:textId="77777777" w:rsidTr="00E70528">
        <w:trPr>
          <w:trHeight w:val="415"/>
          <w:jc w:val="center"/>
        </w:trPr>
        <w:tc>
          <w:tcPr>
            <w:tcW w:w="537" w:type="dxa"/>
            <w:vAlign w:val="center"/>
          </w:tcPr>
          <w:p w14:paraId="135DBC65"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0E111C53" w14:textId="77777777" w:rsidR="006019D9" w:rsidRPr="00BE5ACE" w:rsidRDefault="006019D9" w:rsidP="00E70528">
            <w:r w:rsidRPr="00BE5ACE">
              <w:rPr>
                <w:rFonts w:hint="eastAsia"/>
              </w:rPr>
              <w:t>SQRQ</w:t>
            </w:r>
          </w:p>
        </w:tc>
        <w:tc>
          <w:tcPr>
            <w:tcW w:w="1268" w:type="dxa"/>
            <w:vAlign w:val="center"/>
          </w:tcPr>
          <w:p w14:paraId="41786761" w14:textId="77777777" w:rsidR="006019D9" w:rsidRPr="006217DA" w:rsidRDefault="006019D9" w:rsidP="00E70528">
            <w:r w:rsidRPr="006217DA">
              <w:rPr>
                <w:rFonts w:hint="eastAsia"/>
              </w:rPr>
              <w:t>Character</w:t>
            </w:r>
          </w:p>
        </w:tc>
        <w:tc>
          <w:tcPr>
            <w:tcW w:w="962" w:type="dxa"/>
            <w:vAlign w:val="center"/>
          </w:tcPr>
          <w:p w14:paraId="4322DC2A" w14:textId="77777777" w:rsidR="006019D9" w:rsidRPr="005F13B3" w:rsidRDefault="006019D9" w:rsidP="00E70528">
            <w:r w:rsidRPr="005F13B3">
              <w:t>8</w:t>
            </w:r>
          </w:p>
        </w:tc>
        <w:tc>
          <w:tcPr>
            <w:tcW w:w="2954" w:type="dxa"/>
            <w:vAlign w:val="center"/>
          </w:tcPr>
          <w:p w14:paraId="2B650EA0" w14:textId="77777777" w:rsidR="006019D9" w:rsidRPr="004B0691" w:rsidRDefault="006019D9" w:rsidP="00E70528">
            <w:r w:rsidRPr="004B0691">
              <w:rPr>
                <w:rFonts w:hint="eastAsia"/>
              </w:rPr>
              <w:t>申请日期</w:t>
            </w:r>
          </w:p>
        </w:tc>
        <w:tc>
          <w:tcPr>
            <w:tcW w:w="2484" w:type="dxa"/>
            <w:vAlign w:val="center"/>
          </w:tcPr>
          <w:p w14:paraId="5EEEE205" w14:textId="77777777" w:rsidR="006019D9" w:rsidRPr="002319DA" w:rsidRDefault="006019D9" w:rsidP="00E70528">
            <w:r w:rsidRPr="002319DA">
              <w:rPr>
                <w:rFonts w:hint="eastAsia"/>
              </w:rPr>
              <w:t>必填</w:t>
            </w:r>
          </w:p>
        </w:tc>
      </w:tr>
      <w:tr w:rsidR="006019D9" w14:paraId="6E60B8CD" w14:textId="77777777" w:rsidTr="00E70528">
        <w:trPr>
          <w:trHeight w:val="415"/>
          <w:jc w:val="center"/>
        </w:trPr>
        <w:tc>
          <w:tcPr>
            <w:tcW w:w="537" w:type="dxa"/>
            <w:vAlign w:val="center"/>
          </w:tcPr>
          <w:p w14:paraId="7B46C265"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649C8FEE" w14:textId="77777777" w:rsidR="006019D9" w:rsidRPr="00BE5ACE" w:rsidRDefault="006019D9" w:rsidP="00E70528">
            <w:r w:rsidRPr="00523DAF">
              <w:t>FJMC</w:t>
            </w:r>
          </w:p>
        </w:tc>
        <w:tc>
          <w:tcPr>
            <w:tcW w:w="1268" w:type="dxa"/>
            <w:vAlign w:val="center"/>
          </w:tcPr>
          <w:p w14:paraId="654A8562" w14:textId="77777777" w:rsidR="006019D9" w:rsidRPr="006217DA" w:rsidRDefault="006019D9" w:rsidP="00E70528">
            <w:r w:rsidRPr="00F001FE">
              <w:rPr>
                <w:rFonts w:hint="eastAsia"/>
              </w:rPr>
              <w:t>Character</w:t>
            </w:r>
          </w:p>
        </w:tc>
        <w:tc>
          <w:tcPr>
            <w:tcW w:w="962" w:type="dxa"/>
            <w:vAlign w:val="center"/>
          </w:tcPr>
          <w:p w14:paraId="76EBFE54" w14:textId="77777777" w:rsidR="006019D9" w:rsidRPr="005F13B3" w:rsidRDefault="006019D9" w:rsidP="00E70528">
            <w:r w:rsidRPr="00064ADF">
              <w:t>25</w:t>
            </w:r>
            <w:r>
              <w:rPr>
                <w:rFonts w:hint="eastAsia"/>
              </w:rPr>
              <w:t>4</w:t>
            </w:r>
          </w:p>
        </w:tc>
        <w:tc>
          <w:tcPr>
            <w:tcW w:w="2954" w:type="dxa"/>
            <w:vAlign w:val="center"/>
          </w:tcPr>
          <w:p w14:paraId="5688D4C6" w14:textId="77777777" w:rsidR="006019D9" w:rsidRPr="004B0691" w:rsidRDefault="006019D9" w:rsidP="00E70528">
            <w:r>
              <w:rPr>
                <w:rFonts w:hint="eastAsia"/>
              </w:rPr>
              <w:t>附件名称</w:t>
            </w:r>
          </w:p>
        </w:tc>
        <w:tc>
          <w:tcPr>
            <w:tcW w:w="2484" w:type="dxa"/>
            <w:vAlign w:val="center"/>
          </w:tcPr>
          <w:p w14:paraId="5A579E4C" w14:textId="77777777" w:rsidR="006019D9" w:rsidRPr="002319DA" w:rsidRDefault="006019D9" w:rsidP="00E70528">
            <w:r>
              <w:rPr>
                <w:rFonts w:hint="eastAsia"/>
              </w:rPr>
              <w:t>预留（为照片比对业务）</w:t>
            </w:r>
          </w:p>
        </w:tc>
      </w:tr>
      <w:tr w:rsidR="006019D9" w14:paraId="37A7D8E8" w14:textId="77777777" w:rsidTr="00E70528">
        <w:trPr>
          <w:trHeight w:val="415"/>
          <w:jc w:val="center"/>
        </w:trPr>
        <w:tc>
          <w:tcPr>
            <w:tcW w:w="537" w:type="dxa"/>
            <w:vAlign w:val="center"/>
          </w:tcPr>
          <w:p w14:paraId="0F9E7F98" w14:textId="77777777" w:rsidR="00D75E54" w:rsidRDefault="00D75E54" w:rsidP="00D75E54">
            <w:pPr>
              <w:pStyle w:val="ab"/>
              <w:numPr>
                <w:ilvl w:val="0"/>
                <w:numId w:val="138"/>
              </w:numPr>
              <w:ind w:firstLineChars="0"/>
              <w:jc w:val="center"/>
              <w:rPr>
                <w:b/>
                <w:bCs/>
                <w:sz w:val="32"/>
                <w:szCs w:val="32"/>
              </w:rPr>
            </w:pPr>
          </w:p>
        </w:tc>
        <w:tc>
          <w:tcPr>
            <w:tcW w:w="1259" w:type="dxa"/>
            <w:vAlign w:val="center"/>
          </w:tcPr>
          <w:p w14:paraId="4E91AC15" w14:textId="77777777" w:rsidR="006019D9" w:rsidRPr="00BE5ACE" w:rsidRDefault="006019D9" w:rsidP="00E70528">
            <w:r w:rsidRPr="00523DAF">
              <w:t>FJCD</w:t>
            </w:r>
          </w:p>
        </w:tc>
        <w:tc>
          <w:tcPr>
            <w:tcW w:w="1268" w:type="dxa"/>
            <w:vAlign w:val="center"/>
          </w:tcPr>
          <w:p w14:paraId="45836E81" w14:textId="77777777" w:rsidR="006019D9" w:rsidRPr="006217DA" w:rsidRDefault="006019D9" w:rsidP="00E70528">
            <w:r w:rsidRPr="00F001FE">
              <w:rPr>
                <w:rFonts w:hint="eastAsia"/>
              </w:rPr>
              <w:t>Character</w:t>
            </w:r>
          </w:p>
        </w:tc>
        <w:tc>
          <w:tcPr>
            <w:tcW w:w="962" w:type="dxa"/>
            <w:vAlign w:val="center"/>
          </w:tcPr>
          <w:p w14:paraId="5E3332A3" w14:textId="77777777" w:rsidR="006019D9" w:rsidRPr="005F13B3" w:rsidRDefault="006019D9" w:rsidP="00E70528">
            <w:r w:rsidRPr="00064ADF">
              <w:t>12</w:t>
            </w:r>
          </w:p>
        </w:tc>
        <w:tc>
          <w:tcPr>
            <w:tcW w:w="2954" w:type="dxa"/>
            <w:vAlign w:val="center"/>
          </w:tcPr>
          <w:p w14:paraId="6D2A8701" w14:textId="77777777" w:rsidR="006019D9" w:rsidRPr="004B0691" w:rsidRDefault="006019D9" w:rsidP="00E70528">
            <w:r>
              <w:rPr>
                <w:rFonts w:hint="eastAsia"/>
              </w:rPr>
              <w:t>附件长度</w:t>
            </w:r>
          </w:p>
        </w:tc>
        <w:tc>
          <w:tcPr>
            <w:tcW w:w="2484" w:type="dxa"/>
            <w:vAlign w:val="center"/>
          </w:tcPr>
          <w:p w14:paraId="138A31DE" w14:textId="77777777" w:rsidR="006019D9" w:rsidRPr="002319DA" w:rsidRDefault="006019D9" w:rsidP="00E70528">
            <w:r>
              <w:rPr>
                <w:rFonts w:hint="eastAsia"/>
              </w:rPr>
              <w:t>预留（为照片比对业务）</w:t>
            </w:r>
          </w:p>
        </w:tc>
      </w:tr>
    </w:tbl>
    <w:p w14:paraId="3D390C28" w14:textId="77777777" w:rsidR="006019D9" w:rsidRPr="006C09A6" w:rsidRDefault="006019D9" w:rsidP="006019D9">
      <w:pPr>
        <w:rPr>
          <w:b/>
          <w:sz w:val="24"/>
          <w:szCs w:val="24"/>
        </w:rPr>
      </w:pPr>
      <w:r w:rsidRPr="006C09A6">
        <w:rPr>
          <w:rFonts w:hint="eastAsia"/>
          <w:b/>
          <w:sz w:val="24"/>
          <w:szCs w:val="24"/>
        </w:rPr>
        <w:t>说明：</w:t>
      </w:r>
    </w:p>
    <w:p w14:paraId="50942622" w14:textId="77777777" w:rsidR="00D75E54" w:rsidRDefault="006019D9" w:rsidP="00980985">
      <w:pPr>
        <w:pStyle w:val="ab"/>
        <w:numPr>
          <w:ilvl w:val="0"/>
          <w:numId w:val="137"/>
        </w:numPr>
        <w:spacing w:line="360" w:lineRule="auto"/>
        <w:ind w:firstLineChars="0"/>
      </w:pPr>
      <w:r>
        <w:rPr>
          <w:rFonts w:hint="eastAsia"/>
        </w:rPr>
        <w:t>发送方：</w:t>
      </w:r>
      <w:r w:rsidRPr="0082038E">
        <w:rPr>
          <w:rFonts w:hint="eastAsia"/>
        </w:rPr>
        <w:t>开户代理机构</w:t>
      </w:r>
    </w:p>
    <w:p w14:paraId="5E87CAC1" w14:textId="77777777" w:rsidR="00D75E54" w:rsidRDefault="006019D9" w:rsidP="00D75E54">
      <w:pPr>
        <w:pStyle w:val="ab"/>
        <w:numPr>
          <w:ilvl w:val="0"/>
          <w:numId w:val="137"/>
        </w:numPr>
        <w:spacing w:line="360" w:lineRule="auto"/>
        <w:ind w:firstLineChars="0"/>
      </w:pPr>
      <w:r>
        <w:rPr>
          <w:rFonts w:hint="eastAsia"/>
        </w:rPr>
        <w:t>接收方：中国结算账户系统</w:t>
      </w:r>
    </w:p>
    <w:p w14:paraId="1A7A373E" w14:textId="77777777" w:rsidR="00D75E54" w:rsidRDefault="006019D9" w:rsidP="00D75E54">
      <w:pPr>
        <w:pStyle w:val="ab"/>
        <w:numPr>
          <w:ilvl w:val="0"/>
          <w:numId w:val="137"/>
        </w:numPr>
        <w:spacing w:line="360" w:lineRule="auto"/>
        <w:ind w:firstLineChars="0"/>
      </w:pPr>
      <w:r>
        <w:rPr>
          <w:rFonts w:hint="eastAsia"/>
        </w:rPr>
        <w:t>服务时间：</w:t>
      </w:r>
      <w:r w:rsidRPr="0082038E">
        <w:rPr>
          <w:rFonts w:hint="eastAsia"/>
        </w:rPr>
        <w:t>周一至周日</w:t>
      </w:r>
      <w:r w:rsidR="00A22F11" w:rsidRPr="0082038E">
        <w:rPr>
          <w:rFonts w:hint="eastAsia"/>
        </w:rPr>
        <w:t>0</w:t>
      </w:r>
      <w:r w:rsidR="00A22F11">
        <w:rPr>
          <w:rFonts w:hint="eastAsia"/>
        </w:rPr>
        <w:t>8</w:t>
      </w:r>
      <w:r w:rsidRPr="0082038E">
        <w:rPr>
          <w:rFonts w:hint="eastAsia"/>
        </w:rPr>
        <w:t>:</w:t>
      </w:r>
      <w:r w:rsidR="00A22F11">
        <w:rPr>
          <w:rFonts w:hint="eastAsia"/>
        </w:rPr>
        <w:t>3</w:t>
      </w:r>
      <w:r w:rsidR="00A22F11" w:rsidRPr="0082038E">
        <w:rPr>
          <w:rFonts w:hint="eastAsia"/>
        </w:rPr>
        <w:t>0</w:t>
      </w:r>
      <w:r w:rsidRPr="0082038E">
        <w:rPr>
          <w:rFonts w:hint="eastAsia"/>
        </w:rPr>
        <w:t>至</w:t>
      </w:r>
      <w:r w:rsidR="005B2455">
        <w:rPr>
          <w:rFonts w:hint="eastAsia"/>
        </w:rPr>
        <w:t>23</w:t>
      </w:r>
      <w:r w:rsidRPr="0082038E">
        <w:rPr>
          <w:rFonts w:hint="eastAsia"/>
        </w:rPr>
        <w:t>:00</w:t>
      </w:r>
    </w:p>
    <w:p w14:paraId="5DA5F2EE" w14:textId="77777777" w:rsidR="00D75E54" w:rsidRDefault="006019D9" w:rsidP="00D75E54">
      <w:pPr>
        <w:pStyle w:val="ab"/>
        <w:numPr>
          <w:ilvl w:val="0"/>
          <w:numId w:val="137"/>
        </w:numPr>
        <w:spacing w:line="360" w:lineRule="auto"/>
        <w:ind w:firstLineChars="0"/>
      </w:pPr>
      <w:r>
        <w:rPr>
          <w:rFonts w:hint="eastAsia"/>
        </w:rPr>
        <w:t>通信通道：</w:t>
      </w:r>
      <w:r>
        <w:rPr>
          <w:rFonts w:hint="eastAsia"/>
        </w:rPr>
        <w:t>PROP</w:t>
      </w:r>
      <w:r>
        <w:rPr>
          <w:rFonts w:hint="eastAsia"/>
        </w:rPr>
        <w:t>通用交易接口</w:t>
      </w:r>
    </w:p>
    <w:p w14:paraId="42657126" w14:textId="77777777" w:rsidR="00D75E54" w:rsidRDefault="006019D9" w:rsidP="00D75E54">
      <w:pPr>
        <w:pStyle w:val="ab"/>
        <w:numPr>
          <w:ilvl w:val="0"/>
          <w:numId w:val="137"/>
        </w:numPr>
        <w:spacing w:line="360" w:lineRule="auto"/>
        <w:ind w:firstLineChars="0"/>
      </w:pPr>
      <w:r w:rsidRPr="0082038E">
        <w:rPr>
          <w:rFonts w:hint="eastAsia"/>
        </w:rPr>
        <w:t>一个请求包内请求数</w:t>
      </w:r>
      <w:r w:rsidR="00914516">
        <w:rPr>
          <w:rFonts w:hint="eastAsia"/>
        </w:rPr>
        <w:t>只能为</w:t>
      </w:r>
      <w:r w:rsidR="00914516">
        <w:rPr>
          <w:rFonts w:hint="eastAsia"/>
        </w:rPr>
        <w:t>1</w:t>
      </w:r>
      <w:r w:rsidRPr="0082038E">
        <w:rPr>
          <w:rFonts w:hint="eastAsia"/>
        </w:rPr>
        <w:t>条。</w:t>
      </w:r>
    </w:p>
    <w:p w14:paraId="48B28CBB" w14:textId="77777777" w:rsidR="00D75E54" w:rsidRDefault="006019D9" w:rsidP="00D75E54">
      <w:pPr>
        <w:pStyle w:val="ab"/>
        <w:numPr>
          <w:ilvl w:val="0"/>
          <w:numId w:val="137"/>
        </w:numPr>
        <w:spacing w:line="360" w:lineRule="auto"/>
        <w:ind w:firstLineChars="0"/>
      </w:pPr>
      <w:r w:rsidRPr="00747475">
        <w:rPr>
          <w:rFonts w:hint="eastAsia"/>
        </w:rPr>
        <w:t>附件名称（</w:t>
      </w:r>
      <w:r w:rsidRPr="00747475">
        <w:t>FJMC</w:t>
      </w:r>
      <w:r w:rsidRPr="00747475">
        <w:rPr>
          <w:rFonts w:hint="eastAsia"/>
        </w:rPr>
        <w:t>）和附件长度（</w:t>
      </w:r>
      <w:r w:rsidRPr="00747475">
        <w:t>FJCD</w:t>
      </w:r>
      <w:r>
        <w:rPr>
          <w:rFonts w:hint="eastAsia"/>
        </w:rPr>
        <w:t>）需要强匹配，如无附件，附件名称和附件长度皆</w:t>
      </w:r>
      <w:r w:rsidRPr="00747475">
        <w:rPr>
          <w:rFonts w:hint="eastAsia"/>
        </w:rPr>
        <w:t>只允许填写空，</w:t>
      </w:r>
      <w:r>
        <w:rPr>
          <w:rFonts w:hint="eastAsia"/>
        </w:rPr>
        <w:t>附件长度</w:t>
      </w:r>
      <w:r w:rsidRPr="00747475">
        <w:rPr>
          <w:rFonts w:hint="eastAsia"/>
        </w:rPr>
        <w:t>填写“</w:t>
      </w:r>
      <w:r w:rsidRPr="00747475">
        <w:t>0</w:t>
      </w:r>
      <w:r w:rsidRPr="00747475">
        <w:rPr>
          <w:rFonts w:hint="eastAsia"/>
        </w:rPr>
        <w:t>”则代表有</w:t>
      </w:r>
      <w:r>
        <w:rPr>
          <w:rFonts w:hint="eastAsia"/>
        </w:rPr>
        <w:t>附件。</w:t>
      </w:r>
    </w:p>
    <w:p w14:paraId="04CDB82E" w14:textId="77777777" w:rsidR="006019D9" w:rsidRDefault="006019D9" w:rsidP="006019D9">
      <w:pPr>
        <w:pStyle w:val="ab"/>
        <w:spacing w:line="360" w:lineRule="auto"/>
        <w:ind w:left="360" w:firstLineChars="0" w:firstLine="0"/>
      </w:pPr>
    </w:p>
    <w:p w14:paraId="631F72CF" w14:textId="77777777" w:rsidR="006019D9" w:rsidRDefault="006019D9" w:rsidP="006019D9">
      <w:pPr>
        <w:spacing w:line="360" w:lineRule="auto"/>
        <w:rPr>
          <w:b/>
          <w:sz w:val="30"/>
          <w:szCs w:val="30"/>
        </w:rPr>
      </w:pPr>
      <w:r w:rsidRPr="00271B22">
        <w:rPr>
          <w:rFonts w:hint="eastAsia"/>
          <w:b/>
          <w:sz w:val="30"/>
          <w:szCs w:val="30"/>
        </w:rPr>
        <w:t>应答：</w:t>
      </w:r>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6019D9" w14:paraId="3BFFA1DE" w14:textId="77777777" w:rsidTr="00E70528">
        <w:trPr>
          <w:trHeight w:val="534"/>
          <w:jc w:val="center"/>
        </w:trPr>
        <w:tc>
          <w:tcPr>
            <w:tcW w:w="537" w:type="dxa"/>
            <w:shd w:val="clear" w:color="auto" w:fill="FFC000"/>
            <w:vAlign w:val="center"/>
          </w:tcPr>
          <w:p w14:paraId="48844E95" w14:textId="77777777" w:rsidR="006019D9" w:rsidRPr="00455B38" w:rsidRDefault="006019D9" w:rsidP="00E70528">
            <w:pPr>
              <w:jc w:val="center"/>
              <w:rPr>
                <w:b/>
                <w:sz w:val="24"/>
                <w:szCs w:val="24"/>
              </w:rPr>
            </w:pPr>
            <w:r w:rsidRPr="00455B38">
              <w:rPr>
                <w:rFonts w:hint="eastAsia"/>
                <w:b/>
                <w:sz w:val="24"/>
                <w:szCs w:val="24"/>
              </w:rPr>
              <w:t>NO</w:t>
            </w:r>
          </w:p>
        </w:tc>
        <w:tc>
          <w:tcPr>
            <w:tcW w:w="1259" w:type="dxa"/>
            <w:shd w:val="clear" w:color="auto" w:fill="FFC000"/>
            <w:vAlign w:val="center"/>
          </w:tcPr>
          <w:p w14:paraId="16C78CBD" w14:textId="77777777" w:rsidR="006019D9" w:rsidRPr="00455B38" w:rsidRDefault="006019D9" w:rsidP="00E70528">
            <w:pPr>
              <w:jc w:val="center"/>
              <w:rPr>
                <w:b/>
                <w:sz w:val="24"/>
                <w:szCs w:val="24"/>
              </w:rPr>
            </w:pPr>
            <w:r w:rsidRPr="00455B38">
              <w:rPr>
                <w:rFonts w:hint="eastAsia"/>
                <w:b/>
                <w:sz w:val="24"/>
                <w:szCs w:val="24"/>
              </w:rPr>
              <w:t>字段</w:t>
            </w:r>
          </w:p>
        </w:tc>
        <w:tc>
          <w:tcPr>
            <w:tcW w:w="1268" w:type="dxa"/>
            <w:shd w:val="clear" w:color="auto" w:fill="FFC000"/>
            <w:vAlign w:val="center"/>
          </w:tcPr>
          <w:p w14:paraId="006EE3A3" w14:textId="77777777" w:rsidR="006019D9" w:rsidRPr="00455B38" w:rsidRDefault="006019D9" w:rsidP="00E70528">
            <w:pPr>
              <w:jc w:val="center"/>
              <w:rPr>
                <w:b/>
                <w:sz w:val="24"/>
                <w:szCs w:val="24"/>
              </w:rPr>
            </w:pPr>
            <w:r w:rsidRPr="00455B38">
              <w:rPr>
                <w:rFonts w:hint="eastAsia"/>
                <w:b/>
                <w:sz w:val="24"/>
                <w:szCs w:val="24"/>
              </w:rPr>
              <w:t>类型</w:t>
            </w:r>
          </w:p>
        </w:tc>
        <w:tc>
          <w:tcPr>
            <w:tcW w:w="962" w:type="dxa"/>
            <w:shd w:val="clear" w:color="auto" w:fill="FFC000"/>
            <w:vAlign w:val="center"/>
          </w:tcPr>
          <w:p w14:paraId="391FA7CD" w14:textId="77777777" w:rsidR="006019D9" w:rsidRPr="00455B38" w:rsidRDefault="006019D9" w:rsidP="00E70528">
            <w:pPr>
              <w:jc w:val="center"/>
              <w:rPr>
                <w:b/>
                <w:sz w:val="24"/>
                <w:szCs w:val="24"/>
              </w:rPr>
            </w:pPr>
            <w:r w:rsidRPr="00455B38">
              <w:rPr>
                <w:rFonts w:hint="eastAsia"/>
                <w:b/>
                <w:sz w:val="24"/>
                <w:szCs w:val="24"/>
              </w:rPr>
              <w:t>长度</w:t>
            </w:r>
          </w:p>
        </w:tc>
        <w:tc>
          <w:tcPr>
            <w:tcW w:w="2954" w:type="dxa"/>
            <w:shd w:val="clear" w:color="auto" w:fill="FFC000"/>
            <w:vAlign w:val="center"/>
          </w:tcPr>
          <w:p w14:paraId="0E75372C" w14:textId="77777777" w:rsidR="006019D9" w:rsidRPr="00455B38" w:rsidRDefault="006019D9" w:rsidP="00E70528">
            <w:pPr>
              <w:jc w:val="center"/>
              <w:rPr>
                <w:b/>
                <w:sz w:val="24"/>
                <w:szCs w:val="24"/>
              </w:rPr>
            </w:pPr>
            <w:r w:rsidRPr="00455B38">
              <w:rPr>
                <w:rFonts w:hint="eastAsia"/>
                <w:b/>
                <w:sz w:val="24"/>
                <w:szCs w:val="24"/>
              </w:rPr>
              <w:t>字段名称</w:t>
            </w:r>
          </w:p>
        </w:tc>
        <w:tc>
          <w:tcPr>
            <w:tcW w:w="2484" w:type="dxa"/>
            <w:shd w:val="clear" w:color="auto" w:fill="FFC000"/>
            <w:vAlign w:val="center"/>
          </w:tcPr>
          <w:p w14:paraId="41D24DCE" w14:textId="77777777" w:rsidR="006019D9" w:rsidRPr="00455B38" w:rsidRDefault="006019D9" w:rsidP="00E70528">
            <w:pPr>
              <w:jc w:val="center"/>
              <w:rPr>
                <w:b/>
                <w:sz w:val="24"/>
                <w:szCs w:val="24"/>
              </w:rPr>
            </w:pPr>
            <w:r>
              <w:rPr>
                <w:rFonts w:hint="eastAsia"/>
                <w:b/>
                <w:sz w:val="24"/>
                <w:szCs w:val="24"/>
              </w:rPr>
              <w:t>备注</w:t>
            </w:r>
          </w:p>
        </w:tc>
      </w:tr>
      <w:tr w:rsidR="006019D9" w14:paraId="5B529CD2" w14:textId="77777777" w:rsidTr="00E70528">
        <w:trPr>
          <w:trHeight w:val="415"/>
          <w:jc w:val="center"/>
        </w:trPr>
        <w:tc>
          <w:tcPr>
            <w:tcW w:w="537" w:type="dxa"/>
            <w:vAlign w:val="center"/>
          </w:tcPr>
          <w:p w14:paraId="58F186CE" w14:textId="77777777" w:rsidR="00D75E54" w:rsidRDefault="00D75E54" w:rsidP="00D75E54">
            <w:pPr>
              <w:pStyle w:val="ab"/>
              <w:numPr>
                <w:ilvl w:val="0"/>
                <w:numId w:val="139"/>
              </w:numPr>
              <w:ind w:firstLineChars="0"/>
              <w:jc w:val="center"/>
              <w:rPr>
                <w:b/>
                <w:bCs/>
                <w:kern w:val="44"/>
                <w:sz w:val="44"/>
                <w:szCs w:val="44"/>
              </w:rPr>
            </w:pPr>
          </w:p>
        </w:tc>
        <w:tc>
          <w:tcPr>
            <w:tcW w:w="1259" w:type="dxa"/>
            <w:vAlign w:val="center"/>
          </w:tcPr>
          <w:p w14:paraId="44CD7FC7" w14:textId="77777777" w:rsidR="006019D9" w:rsidRPr="00C45958" w:rsidRDefault="006019D9" w:rsidP="00E70528">
            <w:r w:rsidRPr="00523DAF">
              <w:t>YWLSH</w:t>
            </w:r>
          </w:p>
        </w:tc>
        <w:tc>
          <w:tcPr>
            <w:tcW w:w="1268" w:type="dxa"/>
            <w:vAlign w:val="center"/>
          </w:tcPr>
          <w:p w14:paraId="1AABC133" w14:textId="77777777" w:rsidR="006019D9" w:rsidRPr="00C45958" w:rsidRDefault="006019D9" w:rsidP="00E70528">
            <w:r w:rsidRPr="00F001FE">
              <w:rPr>
                <w:rFonts w:hint="eastAsia"/>
              </w:rPr>
              <w:t>Character</w:t>
            </w:r>
          </w:p>
        </w:tc>
        <w:tc>
          <w:tcPr>
            <w:tcW w:w="962" w:type="dxa"/>
            <w:vAlign w:val="center"/>
          </w:tcPr>
          <w:p w14:paraId="4A1F7514" w14:textId="77777777" w:rsidR="006019D9" w:rsidRPr="00C45958" w:rsidRDefault="006019D9" w:rsidP="00E70528">
            <w:r w:rsidRPr="00064ADF">
              <w:t>10</w:t>
            </w:r>
          </w:p>
        </w:tc>
        <w:tc>
          <w:tcPr>
            <w:tcW w:w="2954" w:type="dxa"/>
            <w:vAlign w:val="center"/>
          </w:tcPr>
          <w:p w14:paraId="33DB58E8" w14:textId="77777777" w:rsidR="006019D9" w:rsidRPr="00C45958" w:rsidRDefault="006019D9" w:rsidP="00E70528">
            <w:r w:rsidRPr="006A3564">
              <w:rPr>
                <w:rFonts w:hint="eastAsia"/>
              </w:rPr>
              <w:t>业务流水号</w:t>
            </w:r>
          </w:p>
        </w:tc>
        <w:tc>
          <w:tcPr>
            <w:tcW w:w="2484" w:type="dxa"/>
            <w:vAlign w:val="center"/>
          </w:tcPr>
          <w:p w14:paraId="00EE918E" w14:textId="77777777" w:rsidR="006019D9" w:rsidRDefault="006019D9" w:rsidP="00E70528"/>
        </w:tc>
      </w:tr>
      <w:tr w:rsidR="006019D9" w14:paraId="3B839F53" w14:textId="77777777" w:rsidTr="00E70528">
        <w:trPr>
          <w:trHeight w:val="415"/>
          <w:jc w:val="center"/>
        </w:trPr>
        <w:tc>
          <w:tcPr>
            <w:tcW w:w="537" w:type="dxa"/>
            <w:vAlign w:val="center"/>
          </w:tcPr>
          <w:p w14:paraId="0B5712E3"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267C514E" w14:textId="77777777" w:rsidR="006019D9" w:rsidRPr="00523DAF" w:rsidRDefault="006019D9" w:rsidP="00E70528">
            <w:r>
              <w:rPr>
                <w:rFonts w:hint="eastAsia"/>
              </w:rPr>
              <w:t>YWLB</w:t>
            </w:r>
          </w:p>
        </w:tc>
        <w:tc>
          <w:tcPr>
            <w:tcW w:w="1268" w:type="dxa"/>
            <w:vAlign w:val="center"/>
          </w:tcPr>
          <w:p w14:paraId="0A47D1B7" w14:textId="77777777" w:rsidR="006019D9" w:rsidRPr="00F001FE" w:rsidRDefault="006019D9" w:rsidP="00E70528">
            <w:r w:rsidRPr="006217DA">
              <w:rPr>
                <w:rFonts w:hint="eastAsia"/>
              </w:rPr>
              <w:t>Character</w:t>
            </w:r>
          </w:p>
        </w:tc>
        <w:tc>
          <w:tcPr>
            <w:tcW w:w="962" w:type="dxa"/>
            <w:vAlign w:val="center"/>
          </w:tcPr>
          <w:p w14:paraId="00450BB0" w14:textId="77777777" w:rsidR="006019D9" w:rsidRPr="00064ADF" w:rsidRDefault="006019D9" w:rsidP="00E70528">
            <w:r>
              <w:rPr>
                <w:rFonts w:hint="eastAsia"/>
              </w:rPr>
              <w:t>2</w:t>
            </w:r>
          </w:p>
        </w:tc>
        <w:tc>
          <w:tcPr>
            <w:tcW w:w="2954" w:type="dxa"/>
            <w:vAlign w:val="center"/>
          </w:tcPr>
          <w:p w14:paraId="73DE06DF" w14:textId="77777777" w:rsidR="006019D9" w:rsidRPr="006A3564" w:rsidRDefault="006019D9" w:rsidP="00E70528">
            <w:r>
              <w:rPr>
                <w:rFonts w:hint="eastAsia"/>
              </w:rPr>
              <w:t>业务类别</w:t>
            </w:r>
          </w:p>
        </w:tc>
        <w:tc>
          <w:tcPr>
            <w:tcW w:w="2484" w:type="dxa"/>
            <w:vAlign w:val="center"/>
          </w:tcPr>
          <w:p w14:paraId="27BA9219" w14:textId="77777777" w:rsidR="006019D9" w:rsidRDefault="006019D9" w:rsidP="00E70528"/>
        </w:tc>
      </w:tr>
      <w:tr w:rsidR="006019D9" w14:paraId="0A12F276" w14:textId="77777777" w:rsidTr="00E70528">
        <w:trPr>
          <w:trHeight w:val="415"/>
          <w:jc w:val="center"/>
        </w:trPr>
        <w:tc>
          <w:tcPr>
            <w:tcW w:w="537" w:type="dxa"/>
            <w:vAlign w:val="center"/>
          </w:tcPr>
          <w:p w14:paraId="43840F9D"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3C57D96B" w14:textId="77777777" w:rsidR="006019D9" w:rsidRDefault="006019D9" w:rsidP="00E70528">
            <w:r w:rsidRPr="00523DAF">
              <w:t>ZJLB</w:t>
            </w:r>
          </w:p>
        </w:tc>
        <w:tc>
          <w:tcPr>
            <w:tcW w:w="1268" w:type="dxa"/>
            <w:vAlign w:val="center"/>
          </w:tcPr>
          <w:p w14:paraId="113CC07B" w14:textId="77777777" w:rsidR="006019D9" w:rsidRPr="00C45958" w:rsidRDefault="006019D9" w:rsidP="00E70528">
            <w:r w:rsidRPr="00F001FE">
              <w:rPr>
                <w:rFonts w:hint="eastAsia"/>
              </w:rPr>
              <w:t>Character</w:t>
            </w:r>
          </w:p>
        </w:tc>
        <w:tc>
          <w:tcPr>
            <w:tcW w:w="962" w:type="dxa"/>
            <w:vAlign w:val="center"/>
          </w:tcPr>
          <w:p w14:paraId="62B0E3A8" w14:textId="77777777" w:rsidR="006019D9" w:rsidRDefault="006019D9" w:rsidP="00E70528">
            <w:r w:rsidRPr="00064ADF">
              <w:t>2</w:t>
            </w:r>
          </w:p>
        </w:tc>
        <w:tc>
          <w:tcPr>
            <w:tcW w:w="2954" w:type="dxa"/>
            <w:vAlign w:val="center"/>
          </w:tcPr>
          <w:p w14:paraId="371A8DFB" w14:textId="77777777" w:rsidR="006019D9" w:rsidRDefault="006019D9" w:rsidP="00E70528">
            <w:r w:rsidRPr="006A3564">
              <w:rPr>
                <w:rFonts w:hint="eastAsia"/>
              </w:rPr>
              <w:t>主要身份证明文件类别</w:t>
            </w:r>
          </w:p>
        </w:tc>
        <w:tc>
          <w:tcPr>
            <w:tcW w:w="2484" w:type="dxa"/>
            <w:vAlign w:val="center"/>
          </w:tcPr>
          <w:p w14:paraId="10C5A9E2" w14:textId="77777777" w:rsidR="006019D9" w:rsidRDefault="006019D9" w:rsidP="00E70528">
            <w:r w:rsidRPr="00B31C67">
              <w:rPr>
                <w:rFonts w:hint="eastAsia"/>
              </w:rPr>
              <w:t>字典</w:t>
            </w:r>
            <w:r w:rsidRPr="00B31C67">
              <w:rPr>
                <w:rFonts w:hint="eastAsia"/>
              </w:rPr>
              <w:t>(ZJLB)</w:t>
            </w:r>
          </w:p>
        </w:tc>
      </w:tr>
      <w:tr w:rsidR="006019D9" w14:paraId="6537ECC6" w14:textId="77777777" w:rsidTr="00E70528">
        <w:trPr>
          <w:trHeight w:val="415"/>
          <w:jc w:val="center"/>
        </w:trPr>
        <w:tc>
          <w:tcPr>
            <w:tcW w:w="537" w:type="dxa"/>
            <w:vAlign w:val="center"/>
          </w:tcPr>
          <w:p w14:paraId="13EC448E"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6A0EAB17" w14:textId="77777777" w:rsidR="006019D9" w:rsidRDefault="006019D9" w:rsidP="00E70528">
            <w:r w:rsidRPr="00523DAF">
              <w:t>ZJDM</w:t>
            </w:r>
          </w:p>
        </w:tc>
        <w:tc>
          <w:tcPr>
            <w:tcW w:w="1268" w:type="dxa"/>
            <w:vAlign w:val="center"/>
          </w:tcPr>
          <w:p w14:paraId="4FC67157" w14:textId="77777777" w:rsidR="006019D9" w:rsidRPr="00C45958" w:rsidRDefault="006019D9" w:rsidP="00E70528">
            <w:r w:rsidRPr="00F001FE">
              <w:rPr>
                <w:rFonts w:hint="eastAsia"/>
              </w:rPr>
              <w:t>Character</w:t>
            </w:r>
          </w:p>
        </w:tc>
        <w:tc>
          <w:tcPr>
            <w:tcW w:w="962" w:type="dxa"/>
            <w:vAlign w:val="center"/>
          </w:tcPr>
          <w:p w14:paraId="0AF6E43C" w14:textId="77777777" w:rsidR="006019D9" w:rsidRDefault="006019D9" w:rsidP="00E70528">
            <w:r w:rsidRPr="00064ADF">
              <w:t>40</w:t>
            </w:r>
          </w:p>
        </w:tc>
        <w:tc>
          <w:tcPr>
            <w:tcW w:w="2954" w:type="dxa"/>
            <w:vAlign w:val="center"/>
          </w:tcPr>
          <w:p w14:paraId="3C9E8C2B" w14:textId="77777777" w:rsidR="006019D9" w:rsidRDefault="006019D9" w:rsidP="00E70528">
            <w:r w:rsidRPr="006A3564">
              <w:rPr>
                <w:rFonts w:hint="eastAsia"/>
              </w:rPr>
              <w:t>主要身份证明文件代码</w:t>
            </w:r>
          </w:p>
        </w:tc>
        <w:tc>
          <w:tcPr>
            <w:tcW w:w="2484" w:type="dxa"/>
            <w:vAlign w:val="center"/>
          </w:tcPr>
          <w:p w14:paraId="29741435" w14:textId="77777777" w:rsidR="006019D9" w:rsidRDefault="006019D9" w:rsidP="00E70528"/>
        </w:tc>
      </w:tr>
      <w:tr w:rsidR="006019D9" w14:paraId="0E267399" w14:textId="77777777" w:rsidTr="00E70528">
        <w:trPr>
          <w:trHeight w:val="415"/>
          <w:jc w:val="center"/>
        </w:trPr>
        <w:tc>
          <w:tcPr>
            <w:tcW w:w="537" w:type="dxa"/>
            <w:vAlign w:val="center"/>
          </w:tcPr>
          <w:p w14:paraId="2D8358A0"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22EBACCC" w14:textId="77777777" w:rsidR="006019D9" w:rsidRPr="00C45958" w:rsidRDefault="006019D9" w:rsidP="00E70528">
            <w:r w:rsidRPr="00523DAF">
              <w:t>KHMC</w:t>
            </w:r>
          </w:p>
        </w:tc>
        <w:tc>
          <w:tcPr>
            <w:tcW w:w="1268" w:type="dxa"/>
            <w:vAlign w:val="center"/>
          </w:tcPr>
          <w:p w14:paraId="4650CA34" w14:textId="77777777" w:rsidR="006019D9" w:rsidRPr="00C45958" w:rsidRDefault="006019D9" w:rsidP="00E70528">
            <w:r w:rsidRPr="00F001FE">
              <w:rPr>
                <w:rFonts w:hint="eastAsia"/>
              </w:rPr>
              <w:t>Character</w:t>
            </w:r>
          </w:p>
        </w:tc>
        <w:tc>
          <w:tcPr>
            <w:tcW w:w="962" w:type="dxa"/>
            <w:vAlign w:val="center"/>
          </w:tcPr>
          <w:p w14:paraId="2469FA4B" w14:textId="77777777" w:rsidR="006019D9" w:rsidRDefault="006019D9" w:rsidP="00E70528">
            <w:r w:rsidRPr="00064ADF">
              <w:t>120</w:t>
            </w:r>
          </w:p>
        </w:tc>
        <w:tc>
          <w:tcPr>
            <w:tcW w:w="2954" w:type="dxa"/>
            <w:vAlign w:val="center"/>
          </w:tcPr>
          <w:p w14:paraId="10B3DB14" w14:textId="77777777" w:rsidR="006019D9" w:rsidRPr="00C45958" w:rsidRDefault="006019D9" w:rsidP="00E70528">
            <w:r w:rsidRPr="006A3564">
              <w:rPr>
                <w:rFonts w:hint="eastAsia"/>
              </w:rPr>
              <w:t>客户名称</w:t>
            </w:r>
          </w:p>
        </w:tc>
        <w:tc>
          <w:tcPr>
            <w:tcW w:w="2484" w:type="dxa"/>
            <w:vAlign w:val="center"/>
          </w:tcPr>
          <w:p w14:paraId="5EE83AD9" w14:textId="77777777" w:rsidR="006019D9" w:rsidRDefault="006019D9" w:rsidP="00E70528"/>
        </w:tc>
      </w:tr>
      <w:tr w:rsidR="006019D9" w14:paraId="313FD784" w14:textId="77777777" w:rsidTr="00E70528">
        <w:trPr>
          <w:trHeight w:val="415"/>
          <w:jc w:val="center"/>
        </w:trPr>
        <w:tc>
          <w:tcPr>
            <w:tcW w:w="537" w:type="dxa"/>
            <w:vAlign w:val="center"/>
          </w:tcPr>
          <w:p w14:paraId="742D631C"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0C4021A9" w14:textId="77777777" w:rsidR="006019D9" w:rsidRDefault="006019D9" w:rsidP="00E70528">
            <w:r w:rsidRPr="00523DAF">
              <w:t>KHJGDM</w:t>
            </w:r>
          </w:p>
        </w:tc>
        <w:tc>
          <w:tcPr>
            <w:tcW w:w="1268" w:type="dxa"/>
            <w:vAlign w:val="center"/>
          </w:tcPr>
          <w:p w14:paraId="135806DF" w14:textId="77777777" w:rsidR="006019D9" w:rsidRPr="00DD2CE2" w:rsidRDefault="006019D9" w:rsidP="00E70528">
            <w:r w:rsidRPr="00F001FE">
              <w:rPr>
                <w:rFonts w:hint="eastAsia"/>
              </w:rPr>
              <w:t>Character</w:t>
            </w:r>
          </w:p>
        </w:tc>
        <w:tc>
          <w:tcPr>
            <w:tcW w:w="962" w:type="dxa"/>
            <w:vAlign w:val="center"/>
          </w:tcPr>
          <w:p w14:paraId="330C4E83" w14:textId="77777777" w:rsidR="006019D9" w:rsidRPr="00DD2CE2" w:rsidRDefault="006019D9" w:rsidP="00E70528">
            <w:r w:rsidRPr="00064ADF">
              <w:t>6</w:t>
            </w:r>
          </w:p>
        </w:tc>
        <w:tc>
          <w:tcPr>
            <w:tcW w:w="2954" w:type="dxa"/>
            <w:vAlign w:val="center"/>
          </w:tcPr>
          <w:p w14:paraId="7A2CC596" w14:textId="77777777" w:rsidR="006019D9" w:rsidRPr="00DD2CE2" w:rsidRDefault="006019D9" w:rsidP="00E70528">
            <w:r w:rsidRPr="006A3564">
              <w:rPr>
                <w:rFonts w:hint="eastAsia"/>
              </w:rPr>
              <w:t>业务发起开户代理机构代码</w:t>
            </w:r>
          </w:p>
        </w:tc>
        <w:tc>
          <w:tcPr>
            <w:tcW w:w="2484" w:type="dxa"/>
            <w:vAlign w:val="center"/>
          </w:tcPr>
          <w:p w14:paraId="22A50F12" w14:textId="77777777" w:rsidR="006019D9" w:rsidRDefault="006019D9" w:rsidP="00E70528"/>
        </w:tc>
      </w:tr>
      <w:tr w:rsidR="006019D9" w14:paraId="678C8BA4" w14:textId="77777777" w:rsidTr="00E70528">
        <w:trPr>
          <w:trHeight w:val="415"/>
          <w:jc w:val="center"/>
        </w:trPr>
        <w:tc>
          <w:tcPr>
            <w:tcW w:w="537" w:type="dxa"/>
            <w:vAlign w:val="center"/>
          </w:tcPr>
          <w:p w14:paraId="793BC2B5"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04A99F35" w14:textId="77777777" w:rsidR="006019D9" w:rsidRPr="00C45958" w:rsidRDefault="006019D9" w:rsidP="00E70528">
            <w:r w:rsidRPr="00523DAF">
              <w:t>KHWDDM</w:t>
            </w:r>
          </w:p>
        </w:tc>
        <w:tc>
          <w:tcPr>
            <w:tcW w:w="1268" w:type="dxa"/>
            <w:vAlign w:val="center"/>
          </w:tcPr>
          <w:p w14:paraId="7A4D54B2" w14:textId="77777777" w:rsidR="006019D9" w:rsidRPr="00C45958" w:rsidRDefault="006019D9" w:rsidP="00E70528">
            <w:r w:rsidRPr="00F001FE">
              <w:rPr>
                <w:rFonts w:hint="eastAsia"/>
              </w:rPr>
              <w:t>Character</w:t>
            </w:r>
          </w:p>
        </w:tc>
        <w:tc>
          <w:tcPr>
            <w:tcW w:w="962" w:type="dxa"/>
            <w:vAlign w:val="center"/>
          </w:tcPr>
          <w:p w14:paraId="03B72375" w14:textId="77777777" w:rsidR="006019D9" w:rsidRDefault="006019D9" w:rsidP="00E70528">
            <w:r w:rsidRPr="00064ADF">
              <w:t>10</w:t>
            </w:r>
          </w:p>
        </w:tc>
        <w:tc>
          <w:tcPr>
            <w:tcW w:w="2954" w:type="dxa"/>
            <w:vAlign w:val="center"/>
          </w:tcPr>
          <w:p w14:paraId="23D7FD79" w14:textId="77777777" w:rsidR="006019D9" w:rsidRPr="00C45958" w:rsidRDefault="006019D9" w:rsidP="00E70528">
            <w:r w:rsidRPr="006A3564">
              <w:rPr>
                <w:rFonts w:hint="eastAsia"/>
              </w:rPr>
              <w:t>业务发起开户代理网点代码</w:t>
            </w:r>
          </w:p>
        </w:tc>
        <w:tc>
          <w:tcPr>
            <w:tcW w:w="2484" w:type="dxa"/>
            <w:vAlign w:val="center"/>
          </w:tcPr>
          <w:p w14:paraId="3023C6C0" w14:textId="77777777" w:rsidR="006019D9" w:rsidRDefault="006019D9" w:rsidP="00E70528"/>
        </w:tc>
      </w:tr>
      <w:tr w:rsidR="006019D9" w14:paraId="1311D3CC" w14:textId="77777777" w:rsidTr="00E70528">
        <w:trPr>
          <w:trHeight w:val="415"/>
          <w:jc w:val="center"/>
        </w:trPr>
        <w:tc>
          <w:tcPr>
            <w:tcW w:w="537" w:type="dxa"/>
            <w:vAlign w:val="center"/>
          </w:tcPr>
          <w:p w14:paraId="15D5EEE5"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4B3A7246" w14:textId="77777777" w:rsidR="006019D9" w:rsidRDefault="006019D9" w:rsidP="00E70528">
            <w:r w:rsidRPr="00523DAF">
              <w:t>SQRQ</w:t>
            </w:r>
          </w:p>
        </w:tc>
        <w:tc>
          <w:tcPr>
            <w:tcW w:w="1268" w:type="dxa"/>
            <w:vAlign w:val="center"/>
          </w:tcPr>
          <w:p w14:paraId="1C3ED248" w14:textId="77777777" w:rsidR="006019D9" w:rsidRPr="00DD2CE2" w:rsidRDefault="006019D9" w:rsidP="00E70528">
            <w:r w:rsidRPr="00F001FE">
              <w:rPr>
                <w:rFonts w:hint="eastAsia"/>
              </w:rPr>
              <w:t>Character</w:t>
            </w:r>
          </w:p>
        </w:tc>
        <w:tc>
          <w:tcPr>
            <w:tcW w:w="962" w:type="dxa"/>
            <w:vAlign w:val="center"/>
          </w:tcPr>
          <w:p w14:paraId="3115C862" w14:textId="77777777" w:rsidR="006019D9" w:rsidRDefault="006019D9" w:rsidP="00E70528">
            <w:r w:rsidRPr="00064ADF">
              <w:t>8</w:t>
            </w:r>
          </w:p>
        </w:tc>
        <w:tc>
          <w:tcPr>
            <w:tcW w:w="2954" w:type="dxa"/>
            <w:vAlign w:val="center"/>
          </w:tcPr>
          <w:p w14:paraId="2BB5223B" w14:textId="77777777" w:rsidR="006019D9" w:rsidRPr="00DD2CE2" w:rsidRDefault="006019D9" w:rsidP="00E70528">
            <w:r w:rsidRPr="006A3564">
              <w:rPr>
                <w:rFonts w:hint="eastAsia"/>
              </w:rPr>
              <w:t>申请日期</w:t>
            </w:r>
          </w:p>
        </w:tc>
        <w:tc>
          <w:tcPr>
            <w:tcW w:w="2484" w:type="dxa"/>
            <w:vAlign w:val="center"/>
          </w:tcPr>
          <w:p w14:paraId="5EEF07F9" w14:textId="77777777" w:rsidR="006019D9" w:rsidRDefault="006019D9" w:rsidP="00E70528"/>
        </w:tc>
      </w:tr>
      <w:tr w:rsidR="006019D9" w14:paraId="0C8EBC8D" w14:textId="77777777" w:rsidTr="00E70528">
        <w:trPr>
          <w:trHeight w:val="415"/>
          <w:jc w:val="center"/>
        </w:trPr>
        <w:tc>
          <w:tcPr>
            <w:tcW w:w="537" w:type="dxa"/>
            <w:vAlign w:val="center"/>
          </w:tcPr>
          <w:p w14:paraId="2DF6E1A6"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733B5B0B" w14:textId="77777777" w:rsidR="006019D9" w:rsidRDefault="006019D9" w:rsidP="00E70528">
            <w:r w:rsidRPr="00523DAF">
              <w:t>JGDM</w:t>
            </w:r>
          </w:p>
        </w:tc>
        <w:tc>
          <w:tcPr>
            <w:tcW w:w="1268" w:type="dxa"/>
            <w:vAlign w:val="center"/>
          </w:tcPr>
          <w:p w14:paraId="4720A89C" w14:textId="77777777" w:rsidR="006019D9" w:rsidRPr="00DD2CE2" w:rsidRDefault="006019D9" w:rsidP="00E70528">
            <w:r w:rsidRPr="00F001FE">
              <w:rPr>
                <w:rFonts w:hint="eastAsia"/>
              </w:rPr>
              <w:t>Character</w:t>
            </w:r>
          </w:p>
        </w:tc>
        <w:tc>
          <w:tcPr>
            <w:tcW w:w="962" w:type="dxa"/>
            <w:vAlign w:val="center"/>
          </w:tcPr>
          <w:p w14:paraId="4AF14D00" w14:textId="77777777" w:rsidR="006019D9" w:rsidRDefault="006019D9" w:rsidP="00E70528">
            <w:r w:rsidRPr="00064ADF">
              <w:t>4</w:t>
            </w:r>
          </w:p>
        </w:tc>
        <w:tc>
          <w:tcPr>
            <w:tcW w:w="2954" w:type="dxa"/>
            <w:vAlign w:val="center"/>
          </w:tcPr>
          <w:p w14:paraId="2623DB28" w14:textId="77777777" w:rsidR="006019D9" w:rsidRPr="00DD2CE2" w:rsidRDefault="006019D9" w:rsidP="00E70528">
            <w:r w:rsidRPr="006A3564">
              <w:rPr>
                <w:rFonts w:hint="eastAsia"/>
              </w:rPr>
              <w:t>结果代码</w:t>
            </w:r>
          </w:p>
        </w:tc>
        <w:tc>
          <w:tcPr>
            <w:tcW w:w="2484" w:type="dxa"/>
            <w:vAlign w:val="center"/>
          </w:tcPr>
          <w:p w14:paraId="489B656C" w14:textId="77777777" w:rsidR="006019D9" w:rsidRDefault="006019D9" w:rsidP="00E70528"/>
        </w:tc>
      </w:tr>
      <w:tr w:rsidR="006019D9" w14:paraId="31E2E8B5" w14:textId="77777777" w:rsidTr="00E70528">
        <w:trPr>
          <w:trHeight w:val="415"/>
          <w:jc w:val="center"/>
        </w:trPr>
        <w:tc>
          <w:tcPr>
            <w:tcW w:w="537" w:type="dxa"/>
            <w:vAlign w:val="center"/>
          </w:tcPr>
          <w:p w14:paraId="5AE4184E"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7B85532E" w14:textId="77777777" w:rsidR="006019D9" w:rsidRDefault="006019D9" w:rsidP="00E70528">
            <w:r w:rsidRPr="00523DAF">
              <w:t>JGSM</w:t>
            </w:r>
          </w:p>
        </w:tc>
        <w:tc>
          <w:tcPr>
            <w:tcW w:w="1268" w:type="dxa"/>
            <w:vAlign w:val="center"/>
          </w:tcPr>
          <w:p w14:paraId="44D50CAA" w14:textId="77777777" w:rsidR="006019D9" w:rsidRPr="00DD2CE2" w:rsidRDefault="006019D9" w:rsidP="00E70528">
            <w:r w:rsidRPr="00F001FE">
              <w:rPr>
                <w:rFonts w:hint="eastAsia"/>
              </w:rPr>
              <w:t>Character</w:t>
            </w:r>
          </w:p>
        </w:tc>
        <w:tc>
          <w:tcPr>
            <w:tcW w:w="962" w:type="dxa"/>
            <w:vAlign w:val="center"/>
          </w:tcPr>
          <w:p w14:paraId="3C53A076" w14:textId="77777777" w:rsidR="006019D9" w:rsidRDefault="006019D9" w:rsidP="00E70528">
            <w:r w:rsidRPr="00064ADF">
              <w:t>40</w:t>
            </w:r>
          </w:p>
        </w:tc>
        <w:tc>
          <w:tcPr>
            <w:tcW w:w="2954" w:type="dxa"/>
            <w:vAlign w:val="center"/>
          </w:tcPr>
          <w:p w14:paraId="6F3FAC60" w14:textId="77777777" w:rsidR="006019D9" w:rsidRPr="00DD2CE2" w:rsidRDefault="006019D9" w:rsidP="00E70528">
            <w:r w:rsidRPr="006A3564">
              <w:rPr>
                <w:rFonts w:hint="eastAsia"/>
              </w:rPr>
              <w:t>结果说明</w:t>
            </w:r>
          </w:p>
        </w:tc>
        <w:tc>
          <w:tcPr>
            <w:tcW w:w="2484" w:type="dxa"/>
            <w:vAlign w:val="center"/>
          </w:tcPr>
          <w:p w14:paraId="78C4D316" w14:textId="77777777" w:rsidR="006019D9" w:rsidRDefault="006019D9" w:rsidP="00E70528"/>
        </w:tc>
      </w:tr>
      <w:tr w:rsidR="006019D9" w14:paraId="041CBD6E" w14:textId="77777777" w:rsidTr="00E70528">
        <w:trPr>
          <w:trHeight w:val="415"/>
          <w:jc w:val="center"/>
        </w:trPr>
        <w:tc>
          <w:tcPr>
            <w:tcW w:w="537" w:type="dxa"/>
            <w:vAlign w:val="center"/>
          </w:tcPr>
          <w:p w14:paraId="69062904"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2C606050" w14:textId="77777777" w:rsidR="006019D9" w:rsidRPr="00523DAF" w:rsidRDefault="006019D9" w:rsidP="00E70528">
            <w:r>
              <w:rPr>
                <w:rFonts w:hint="eastAsia"/>
              </w:rPr>
              <w:t>CYM</w:t>
            </w:r>
          </w:p>
        </w:tc>
        <w:tc>
          <w:tcPr>
            <w:tcW w:w="1268" w:type="dxa"/>
          </w:tcPr>
          <w:p w14:paraId="085B9915" w14:textId="77777777" w:rsidR="006019D9" w:rsidRPr="00F001FE" w:rsidRDefault="006019D9" w:rsidP="00E70528">
            <w:r w:rsidRPr="00DA3471">
              <w:rPr>
                <w:sz w:val="22"/>
              </w:rPr>
              <w:t>Character</w:t>
            </w:r>
          </w:p>
        </w:tc>
        <w:tc>
          <w:tcPr>
            <w:tcW w:w="962" w:type="dxa"/>
          </w:tcPr>
          <w:p w14:paraId="3D0C8110" w14:textId="77777777" w:rsidR="006019D9" w:rsidRPr="00064ADF" w:rsidRDefault="006019D9" w:rsidP="00E70528">
            <w:r>
              <w:rPr>
                <w:rFonts w:hint="eastAsia"/>
              </w:rPr>
              <w:t>120</w:t>
            </w:r>
          </w:p>
        </w:tc>
        <w:tc>
          <w:tcPr>
            <w:tcW w:w="2954" w:type="dxa"/>
          </w:tcPr>
          <w:p w14:paraId="23C012C3" w14:textId="77777777" w:rsidR="006019D9" w:rsidRPr="006A3564" w:rsidRDefault="006019D9" w:rsidP="00E70528">
            <w:r>
              <w:rPr>
                <w:rFonts w:hint="eastAsia"/>
              </w:rPr>
              <w:t>曾用名</w:t>
            </w:r>
          </w:p>
        </w:tc>
        <w:tc>
          <w:tcPr>
            <w:tcW w:w="2484" w:type="dxa"/>
          </w:tcPr>
          <w:p w14:paraId="1A9C956A" w14:textId="77777777" w:rsidR="006019D9" w:rsidRDefault="006019D9" w:rsidP="00E70528">
            <w:r>
              <w:rPr>
                <w:rFonts w:hint="eastAsia"/>
              </w:rPr>
              <w:t>预留</w:t>
            </w:r>
          </w:p>
        </w:tc>
      </w:tr>
      <w:tr w:rsidR="006019D9" w14:paraId="1E070B8B" w14:textId="77777777" w:rsidTr="00E70528">
        <w:trPr>
          <w:trHeight w:val="415"/>
          <w:jc w:val="center"/>
        </w:trPr>
        <w:tc>
          <w:tcPr>
            <w:tcW w:w="537" w:type="dxa"/>
            <w:vAlign w:val="center"/>
          </w:tcPr>
          <w:p w14:paraId="5D9BE818"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4123D755" w14:textId="77777777" w:rsidR="006019D9" w:rsidRPr="00523DAF" w:rsidRDefault="006019D9" w:rsidP="00E70528">
            <w:r>
              <w:rPr>
                <w:rFonts w:hint="eastAsia"/>
              </w:rPr>
              <w:t>XB</w:t>
            </w:r>
          </w:p>
        </w:tc>
        <w:tc>
          <w:tcPr>
            <w:tcW w:w="1268" w:type="dxa"/>
            <w:vAlign w:val="center"/>
          </w:tcPr>
          <w:p w14:paraId="17089FF6" w14:textId="77777777" w:rsidR="006019D9" w:rsidRPr="00F001FE" w:rsidRDefault="006019D9" w:rsidP="00E70528">
            <w:r w:rsidRPr="00DA3471">
              <w:rPr>
                <w:sz w:val="22"/>
              </w:rPr>
              <w:t>Character</w:t>
            </w:r>
          </w:p>
        </w:tc>
        <w:tc>
          <w:tcPr>
            <w:tcW w:w="962" w:type="dxa"/>
            <w:vAlign w:val="center"/>
          </w:tcPr>
          <w:p w14:paraId="40ED702B" w14:textId="77777777" w:rsidR="006019D9" w:rsidRPr="00064ADF" w:rsidRDefault="006019D9" w:rsidP="00E70528">
            <w:r>
              <w:rPr>
                <w:rFonts w:hint="eastAsia"/>
              </w:rPr>
              <w:t>1</w:t>
            </w:r>
          </w:p>
        </w:tc>
        <w:tc>
          <w:tcPr>
            <w:tcW w:w="2954" w:type="dxa"/>
            <w:vAlign w:val="center"/>
          </w:tcPr>
          <w:p w14:paraId="6FF4E641" w14:textId="77777777" w:rsidR="006019D9" w:rsidRPr="006A3564" w:rsidRDefault="006019D9" w:rsidP="00E70528">
            <w:r>
              <w:rPr>
                <w:rFonts w:hint="eastAsia"/>
              </w:rPr>
              <w:t>性别</w:t>
            </w:r>
          </w:p>
        </w:tc>
        <w:tc>
          <w:tcPr>
            <w:tcW w:w="2484" w:type="dxa"/>
          </w:tcPr>
          <w:p w14:paraId="21323424" w14:textId="77777777" w:rsidR="006019D9" w:rsidRDefault="00300AF4" w:rsidP="00E70528">
            <w:r>
              <w:rPr>
                <w:rFonts w:hint="eastAsia"/>
              </w:rPr>
              <w:t>预留</w:t>
            </w:r>
          </w:p>
        </w:tc>
      </w:tr>
      <w:tr w:rsidR="006019D9" w14:paraId="21B1CFAD" w14:textId="77777777" w:rsidTr="00E70528">
        <w:trPr>
          <w:trHeight w:val="415"/>
          <w:jc w:val="center"/>
        </w:trPr>
        <w:tc>
          <w:tcPr>
            <w:tcW w:w="537" w:type="dxa"/>
            <w:vAlign w:val="center"/>
          </w:tcPr>
          <w:p w14:paraId="0F528B65"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6CBA687F" w14:textId="77777777" w:rsidR="006019D9" w:rsidRPr="00523DAF" w:rsidRDefault="006019D9" w:rsidP="00E70528">
            <w:r>
              <w:rPr>
                <w:rFonts w:hint="eastAsia"/>
              </w:rPr>
              <w:t>MZ</w:t>
            </w:r>
          </w:p>
        </w:tc>
        <w:tc>
          <w:tcPr>
            <w:tcW w:w="1268" w:type="dxa"/>
            <w:vAlign w:val="center"/>
          </w:tcPr>
          <w:p w14:paraId="4647C2ED" w14:textId="77777777" w:rsidR="006019D9" w:rsidRPr="00F001FE" w:rsidRDefault="006019D9" w:rsidP="00E70528">
            <w:r w:rsidRPr="00DA3471">
              <w:rPr>
                <w:sz w:val="22"/>
              </w:rPr>
              <w:t>Character</w:t>
            </w:r>
          </w:p>
        </w:tc>
        <w:tc>
          <w:tcPr>
            <w:tcW w:w="962" w:type="dxa"/>
            <w:vAlign w:val="center"/>
          </w:tcPr>
          <w:p w14:paraId="4A0DE26D" w14:textId="77777777" w:rsidR="006019D9" w:rsidRPr="00064ADF" w:rsidRDefault="006019D9" w:rsidP="00E70528">
            <w:r>
              <w:rPr>
                <w:rFonts w:hint="eastAsia"/>
              </w:rPr>
              <w:t>2</w:t>
            </w:r>
          </w:p>
        </w:tc>
        <w:tc>
          <w:tcPr>
            <w:tcW w:w="2954" w:type="dxa"/>
            <w:vAlign w:val="center"/>
          </w:tcPr>
          <w:p w14:paraId="11B451C2" w14:textId="77777777" w:rsidR="006019D9" w:rsidRPr="006A3564" w:rsidRDefault="006019D9" w:rsidP="00E70528">
            <w:r>
              <w:rPr>
                <w:rFonts w:hint="eastAsia"/>
              </w:rPr>
              <w:t>民族</w:t>
            </w:r>
          </w:p>
        </w:tc>
        <w:tc>
          <w:tcPr>
            <w:tcW w:w="2484" w:type="dxa"/>
          </w:tcPr>
          <w:p w14:paraId="4DB13101" w14:textId="77777777" w:rsidR="006019D9" w:rsidRDefault="006019D9" w:rsidP="00E70528">
            <w:r w:rsidRPr="00677A13">
              <w:rPr>
                <w:rFonts w:hint="eastAsia"/>
              </w:rPr>
              <w:t>预留</w:t>
            </w:r>
          </w:p>
        </w:tc>
      </w:tr>
      <w:tr w:rsidR="006019D9" w14:paraId="16DE5923" w14:textId="77777777" w:rsidTr="00E70528">
        <w:trPr>
          <w:trHeight w:val="415"/>
          <w:jc w:val="center"/>
        </w:trPr>
        <w:tc>
          <w:tcPr>
            <w:tcW w:w="537" w:type="dxa"/>
            <w:vAlign w:val="center"/>
          </w:tcPr>
          <w:p w14:paraId="3D78F14C"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63CDB518" w14:textId="77777777" w:rsidR="006019D9" w:rsidRPr="00523DAF" w:rsidRDefault="006019D9" w:rsidP="00E70528">
            <w:r>
              <w:rPr>
                <w:rFonts w:hint="eastAsia"/>
              </w:rPr>
              <w:t>CSRQ</w:t>
            </w:r>
          </w:p>
        </w:tc>
        <w:tc>
          <w:tcPr>
            <w:tcW w:w="1268" w:type="dxa"/>
          </w:tcPr>
          <w:p w14:paraId="65A9344E" w14:textId="77777777" w:rsidR="006019D9" w:rsidRPr="00F001FE" w:rsidRDefault="006019D9" w:rsidP="00E70528">
            <w:r w:rsidRPr="00DA3471">
              <w:rPr>
                <w:sz w:val="22"/>
              </w:rPr>
              <w:t>Character</w:t>
            </w:r>
          </w:p>
        </w:tc>
        <w:tc>
          <w:tcPr>
            <w:tcW w:w="962" w:type="dxa"/>
          </w:tcPr>
          <w:p w14:paraId="27488554" w14:textId="77777777" w:rsidR="006019D9" w:rsidRPr="00064ADF" w:rsidRDefault="006019D9" w:rsidP="00E70528">
            <w:r>
              <w:rPr>
                <w:rFonts w:hint="eastAsia"/>
              </w:rPr>
              <w:t>8</w:t>
            </w:r>
          </w:p>
        </w:tc>
        <w:tc>
          <w:tcPr>
            <w:tcW w:w="2954" w:type="dxa"/>
          </w:tcPr>
          <w:p w14:paraId="242FBE0F" w14:textId="77777777" w:rsidR="006019D9" w:rsidRPr="006A3564" w:rsidRDefault="006019D9" w:rsidP="00E70528">
            <w:r>
              <w:rPr>
                <w:rFonts w:hint="eastAsia"/>
              </w:rPr>
              <w:t>出生日期</w:t>
            </w:r>
          </w:p>
        </w:tc>
        <w:tc>
          <w:tcPr>
            <w:tcW w:w="2484" w:type="dxa"/>
          </w:tcPr>
          <w:p w14:paraId="569B176B" w14:textId="77777777" w:rsidR="006019D9" w:rsidRDefault="00300AF4" w:rsidP="00E70528">
            <w:r>
              <w:rPr>
                <w:rFonts w:hint="eastAsia"/>
              </w:rPr>
              <w:t>预留</w:t>
            </w:r>
          </w:p>
        </w:tc>
      </w:tr>
      <w:tr w:rsidR="006019D9" w14:paraId="27407890" w14:textId="77777777" w:rsidTr="00E70528">
        <w:trPr>
          <w:trHeight w:val="415"/>
          <w:jc w:val="center"/>
        </w:trPr>
        <w:tc>
          <w:tcPr>
            <w:tcW w:w="537" w:type="dxa"/>
            <w:vAlign w:val="center"/>
          </w:tcPr>
          <w:p w14:paraId="6B0E5174"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1F57C2C2" w14:textId="77777777" w:rsidR="006019D9" w:rsidRPr="00523DAF" w:rsidRDefault="006019D9" w:rsidP="00E70528">
            <w:r>
              <w:rPr>
                <w:rFonts w:hint="eastAsia"/>
              </w:rPr>
              <w:t>FWCS</w:t>
            </w:r>
          </w:p>
        </w:tc>
        <w:tc>
          <w:tcPr>
            <w:tcW w:w="1268" w:type="dxa"/>
          </w:tcPr>
          <w:p w14:paraId="04D74A72" w14:textId="77777777" w:rsidR="006019D9" w:rsidRPr="00F001FE" w:rsidRDefault="006019D9" w:rsidP="00E70528">
            <w:r w:rsidRPr="00DA3471">
              <w:rPr>
                <w:sz w:val="22"/>
              </w:rPr>
              <w:t>Character</w:t>
            </w:r>
          </w:p>
        </w:tc>
        <w:tc>
          <w:tcPr>
            <w:tcW w:w="962" w:type="dxa"/>
          </w:tcPr>
          <w:p w14:paraId="524FB335" w14:textId="77777777" w:rsidR="006019D9" w:rsidRPr="00064ADF" w:rsidRDefault="006019D9" w:rsidP="00E70528">
            <w:r>
              <w:rPr>
                <w:rFonts w:hint="eastAsia"/>
              </w:rPr>
              <w:t>200</w:t>
            </w:r>
          </w:p>
        </w:tc>
        <w:tc>
          <w:tcPr>
            <w:tcW w:w="2954" w:type="dxa"/>
          </w:tcPr>
          <w:p w14:paraId="569AD025" w14:textId="77777777" w:rsidR="006019D9" w:rsidRPr="006A3564" w:rsidRDefault="006019D9" w:rsidP="00E70528">
            <w:r>
              <w:rPr>
                <w:rFonts w:hint="eastAsia"/>
              </w:rPr>
              <w:t>服务处所</w:t>
            </w:r>
          </w:p>
        </w:tc>
        <w:tc>
          <w:tcPr>
            <w:tcW w:w="2484" w:type="dxa"/>
          </w:tcPr>
          <w:p w14:paraId="0C2FF7C2" w14:textId="77777777" w:rsidR="006019D9" w:rsidRDefault="006019D9" w:rsidP="00E70528">
            <w:r w:rsidRPr="00677A13">
              <w:rPr>
                <w:rFonts w:hint="eastAsia"/>
              </w:rPr>
              <w:t>预留</w:t>
            </w:r>
          </w:p>
        </w:tc>
      </w:tr>
      <w:tr w:rsidR="006019D9" w14:paraId="763C39E9" w14:textId="77777777" w:rsidTr="00E70528">
        <w:trPr>
          <w:trHeight w:val="415"/>
          <w:jc w:val="center"/>
        </w:trPr>
        <w:tc>
          <w:tcPr>
            <w:tcW w:w="537" w:type="dxa"/>
            <w:vAlign w:val="center"/>
          </w:tcPr>
          <w:p w14:paraId="6F5DF0CB"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01EB9CB4" w14:textId="77777777" w:rsidR="006019D9" w:rsidRPr="00523DAF" w:rsidRDefault="006019D9" w:rsidP="00E70528">
            <w:r>
              <w:rPr>
                <w:rFonts w:hint="eastAsia"/>
              </w:rPr>
              <w:t>WHCD</w:t>
            </w:r>
          </w:p>
        </w:tc>
        <w:tc>
          <w:tcPr>
            <w:tcW w:w="1268" w:type="dxa"/>
          </w:tcPr>
          <w:p w14:paraId="46E749BB" w14:textId="77777777" w:rsidR="006019D9" w:rsidRPr="00F001FE" w:rsidRDefault="006019D9" w:rsidP="00E70528">
            <w:r w:rsidRPr="00DA3471">
              <w:rPr>
                <w:sz w:val="22"/>
              </w:rPr>
              <w:t>Character</w:t>
            </w:r>
          </w:p>
        </w:tc>
        <w:tc>
          <w:tcPr>
            <w:tcW w:w="962" w:type="dxa"/>
          </w:tcPr>
          <w:p w14:paraId="32046873" w14:textId="77777777" w:rsidR="006019D9" w:rsidRPr="00064ADF" w:rsidRDefault="006019D9" w:rsidP="00E70528">
            <w:r>
              <w:rPr>
                <w:rFonts w:hint="eastAsia"/>
              </w:rPr>
              <w:t>2</w:t>
            </w:r>
          </w:p>
        </w:tc>
        <w:tc>
          <w:tcPr>
            <w:tcW w:w="2954" w:type="dxa"/>
          </w:tcPr>
          <w:p w14:paraId="6E27C244" w14:textId="77777777" w:rsidR="006019D9" w:rsidRPr="006A3564" w:rsidRDefault="006019D9" w:rsidP="00E70528">
            <w:r>
              <w:rPr>
                <w:rFonts w:hint="eastAsia"/>
              </w:rPr>
              <w:t>文化程度</w:t>
            </w:r>
          </w:p>
        </w:tc>
        <w:tc>
          <w:tcPr>
            <w:tcW w:w="2484" w:type="dxa"/>
          </w:tcPr>
          <w:p w14:paraId="06549747" w14:textId="77777777" w:rsidR="006019D9" w:rsidRDefault="006019D9" w:rsidP="00E70528">
            <w:r w:rsidRPr="00677A13">
              <w:rPr>
                <w:rFonts w:hint="eastAsia"/>
              </w:rPr>
              <w:t>预留</w:t>
            </w:r>
          </w:p>
        </w:tc>
      </w:tr>
      <w:tr w:rsidR="006019D9" w14:paraId="3EC35598" w14:textId="77777777" w:rsidTr="00E70528">
        <w:trPr>
          <w:trHeight w:val="415"/>
          <w:jc w:val="center"/>
        </w:trPr>
        <w:tc>
          <w:tcPr>
            <w:tcW w:w="537" w:type="dxa"/>
            <w:vAlign w:val="center"/>
          </w:tcPr>
          <w:p w14:paraId="7F86858B"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66BE26E5" w14:textId="77777777" w:rsidR="006019D9" w:rsidRPr="00523DAF" w:rsidRDefault="006019D9" w:rsidP="00E70528">
            <w:r>
              <w:rPr>
                <w:rFonts w:hint="eastAsia"/>
              </w:rPr>
              <w:t>HYZK</w:t>
            </w:r>
          </w:p>
        </w:tc>
        <w:tc>
          <w:tcPr>
            <w:tcW w:w="1268" w:type="dxa"/>
          </w:tcPr>
          <w:p w14:paraId="27E713B5" w14:textId="77777777" w:rsidR="006019D9" w:rsidRPr="00F001FE" w:rsidRDefault="006019D9" w:rsidP="00E70528">
            <w:r w:rsidRPr="00DA3471">
              <w:rPr>
                <w:sz w:val="22"/>
              </w:rPr>
              <w:t>Character</w:t>
            </w:r>
          </w:p>
        </w:tc>
        <w:tc>
          <w:tcPr>
            <w:tcW w:w="962" w:type="dxa"/>
          </w:tcPr>
          <w:p w14:paraId="66EBCB89" w14:textId="77777777" w:rsidR="006019D9" w:rsidRPr="00064ADF" w:rsidRDefault="006019D9" w:rsidP="00E70528">
            <w:r>
              <w:rPr>
                <w:rFonts w:hint="eastAsia"/>
              </w:rPr>
              <w:t>8</w:t>
            </w:r>
          </w:p>
        </w:tc>
        <w:tc>
          <w:tcPr>
            <w:tcW w:w="2954" w:type="dxa"/>
          </w:tcPr>
          <w:p w14:paraId="7EEC3D3A" w14:textId="77777777" w:rsidR="006019D9" w:rsidRPr="006A3564" w:rsidRDefault="006019D9" w:rsidP="00E70528">
            <w:r>
              <w:rPr>
                <w:rFonts w:hint="eastAsia"/>
              </w:rPr>
              <w:t>婚姻状况</w:t>
            </w:r>
          </w:p>
        </w:tc>
        <w:tc>
          <w:tcPr>
            <w:tcW w:w="2484" w:type="dxa"/>
          </w:tcPr>
          <w:p w14:paraId="47F5E0F1" w14:textId="77777777" w:rsidR="006019D9" w:rsidRDefault="006019D9" w:rsidP="00E70528">
            <w:r w:rsidRPr="00677A13">
              <w:rPr>
                <w:rFonts w:hint="eastAsia"/>
              </w:rPr>
              <w:t>预留</w:t>
            </w:r>
          </w:p>
        </w:tc>
      </w:tr>
      <w:tr w:rsidR="006019D9" w14:paraId="7475FE87" w14:textId="77777777" w:rsidTr="00E70528">
        <w:trPr>
          <w:trHeight w:val="415"/>
          <w:jc w:val="center"/>
        </w:trPr>
        <w:tc>
          <w:tcPr>
            <w:tcW w:w="537" w:type="dxa"/>
            <w:vAlign w:val="center"/>
          </w:tcPr>
          <w:p w14:paraId="66B76C1A"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25BB1104" w14:textId="77777777" w:rsidR="006019D9" w:rsidRPr="00523DAF" w:rsidRDefault="006019D9" w:rsidP="00E70528">
            <w:r>
              <w:rPr>
                <w:rFonts w:hint="eastAsia"/>
              </w:rPr>
              <w:t>JG</w:t>
            </w:r>
          </w:p>
        </w:tc>
        <w:tc>
          <w:tcPr>
            <w:tcW w:w="1268" w:type="dxa"/>
          </w:tcPr>
          <w:p w14:paraId="14888BB1" w14:textId="77777777" w:rsidR="006019D9" w:rsidRPr="00F001FE" w:rsidRDefault="006019D9" w:rsidP="00E70528">
            <w:r w:rsidRPr="00DA3471">
              <w:rPr>
                <w:sz w:val="22"/>
              </w:rPr>
              <w:t>Character</w:t>
            </w:r>
          </w:p>
        </w:tc>
        <w:tc>
          <w:tcPr>
            <w:tcW w:w="962" w:type="dxa"/>
          </w:tcPr>
          <w:p w14:paraId="5563B27B" w14:textId="77777777" w:rsidR="006019D9" w:rsidRPr="00064ADF" w:rsidRDefault="006019D9" w:rsidP="00E70528">
            <w:r>
              <w:rPr>
                <w:rFonts w:hint="eastAsia"/>
              </w:rPr>
              <w:t>20</w:t>
            </w:r>
          </w:p>
        </w:tc>
        <w:tc>
          <w:tcPr>
            <w:tcW w:w="2954" w:type="dxa"/>
          </w:tcPr>
          <w:p w14:paraId="6CC306D3" w14:textId="77777777" w:rsidR="006019D9" w:rsidRPr="006A3564" w:rsidRDefault="006019D9" w:rsidP="00E70528">
            <w:r>
              <w:rPr>
                <w:rFonts w:hint="eastAsia"/>
              </w:rPr>
              <w:t>籍贯</w:t>
            </w:r>
          </w:p>
        </w:tc>
        <w:tc>
          <w:tcPr>
            <w:tcW w:w="2484" w:type="dxa"/>
          </w:tcPr>
          <w:p w14:paraId="10E9CD4F" w14:textId="77777777" w:rsidR="006019D9" w:rsidRDefault="006019D9" w:rsidP="00E70528">
            <w:r w:rsidRPr="00677A13">
              <w:rPr>
                <w:rFonts w:hint="eastAsia"/>
              </w:rPr>
              <w:t>预留</w:t>
            </w:r>
          </w:p>
        </w:tc>
      </w:tr>
      <w:tr w:rsidR="006019D9" w14:paraId="7A3A996F" w14:textId="77777777" w:rsidTr="00E70528">
        <w:trPr>
          <w:trHeight w:val="415"/>
          <w:jc w:val="center"/>
        </w:trPr>
        <w:tc>
          <w:tcPr>
            <w:tcW w:w="537" w:type="dxa"/>
            <w:vAlign w:val="center"/>
          </w:tcPr>
          <w:p w14:paraId="6DB26F09"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715A9EFB" w14:textId="77777777" w:rsidR="006019D9" w:rsidRPr="00523DAF" w:rsidRDefault="006019D9" w:rsidP="00E70528">
            <w:r>
              <w:rPr>
                <w:rFonts w:hint="eastAsia"/>
              </w:rPr>
              <w:t>CSD</w:t>
            </w:r>
          </w:p>
        </w:tc>
        <w:tc>
          <w:tcPr>
            <w:tcW w:w="1268" w:type="dxa"/>
          </w:tcPr>
          <w:p w14:paraId="3C9206FC" w14:textId="77777777" w:rsidR="006019D9" w:rsidRPr="00F001FE" w:rsidRDefault="006019D9" w:rsidP="00E70528">
            <w:r w:rsidRPr="00DA3471">
              <w:rPr>
                <w:sz w:val="22"/>
              </w:rPr>
              <w:t>Character</w:t>
            </w:r>
          </w:p>
        </w:tc>
        <w:tc>
          <w:tcPr>
            <w:tcW w:w="962" w:type="dxa"/>
          </w:tcPr>
          <w:p w14:paraId="4922B881" w14:textId="77777777" w:rsidR="006019D9" w:rsidRPr="00064ADF" w:rsidRDefault="006019D9" w:rsidP="00E70528">
            <w:r>
              <w:rPr>
                <w:rFonts w:hint="eastAsia"/>
              </w:rPr>
              <w:t>200</w:t>
            </w:r>
          </w:p>
        </w:tc>
        <w:tc>
          <w:tcPr>
            <w:tcW w:w="2954" w:type="dxa"/>
          </w:tcPr>
          <w:p w14:paraId="540D073A" w14:textId="77777777" w:rsidR="006019D9" w:rsidRPr="006A3564" w:rsidRDefault="006019D9" w:rsidP="00E70528">
            <w:r>
              <w:rPr>
                <w:rFonts w:hint="eastAsia"/>
              </w:rPr>
              <w:t>出生地</w:t>
            </w:r>
          </w:p>
        </w:tc>
        <w:tc>
          <w:tcPr>
            <w:tcW w:w="2484" w:type="dxa"/>
          </w:tcPr>
          <w:p w14:paraId="12DB1829" w14:textId="77777777" w:rsidR="006019D9" w:rsidRDefault="00300AF4" w:rsidP="00E70528">
            <w:r>
              <w:rPr>
                <w:rFonts w:hint="eastAsia"/>
              </w:rPr>
              <w:t>预留</w:t>
            </w:r>
          </w:p>
        </w:tc>
      </w:tr>
      <w:tr w:rsidR="006019D9" w14:paraId="0AE0BEB3" w14:textId="77777777" w:rsidTr="00E70528">
        <w:trPr>
          <w:trHeight w:val="415"/>
          <w:jc w:val="center"/>
        </w:trPr>
        <w:tc>
          <w:tcPr>
            <w:tcW w:w="537" w:type="dxa"/>
            <w:vAlign w:val="center"/>
          </w:tcPr>
          <w:p w14:paraId="351D2E89"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3B8F174F" w14:textId="77777777" w:rsidR="006019D9" w:rsidRPr="00523DAF" w:rsidRDefault="006019D9" w:rsidP="00E70528">
            <w:r>
              <w:rPr>
                <w:rFonts w:hint="eastAsia"/>
              </w:rPr>
              <w:t>HJDZ</w:t>
            </w:r>
          </w:p>
        </w:tc>
        <w:tc>
          <w:tcPr>
            <w:tcW w:w="1268" w:type="dxa"/>
          </w:tcPr>
          <w:p w14:paraId="7B7E0DDC" w14:textId="77777777" w:rsidR="006019D9" w:rsidRPr="00F001FE" w:rsidRDefault="006019D9" w:rsidP="00E70528">
            <w:r w:rsidRPr="00DA3471">
              <w:rPr>
                <w:sz w:val="22"/>
              </w:rPr>
              <w:t>Character</w:t>
            </w:r>
          </w:p>
        </w:tc>
        <w:tc>
          <w:tcPr>
            <w:tcW w:w="962" w:type="dxa"/>
          </w:tcPr>
          <w:p w14:paraId="2DE69ACC" w14:textId="77777777" w:rsidR="006019D9" w:rsidRPr="00064ADF" w:rsidRDefault="006019D9" w:rsidP="00E70528">
            <w:r>
              <w:rPr>
                <w:rFonts w:hint="eastAsia"/>
              </w:rPr>
              <w:t>200</w:t>
            </w:r>
          </w:p>
        </w:tc>
        <w:tc>
          <w:tcPr>
            <w:tcW w:w="2954" w:type="dxa"/>
          </w:tcPr>
          <w:p w14:paraId="02CD50EA" w14:textId="77777777" w:rsidR="006019D9" w:rsidRPr="006A3564" w:rsidRDefault="006019D9" w:rsidP="00E70528">
            <w:r>
              <w:rPr>
                <w:rFonts w:hint="eastAsia"/>
              </w:rPr>
              <w:t>户籍地址</w:t>
            </w:r>
          </w:p>
        </w:tc>
        <w:tc>
          <w:tcPr>
            <w:tcW w:w="2484" w:type="dxa"/>
          </w:tcPr>
          <w:p w14:paraId="19A5DB74" w14:textId="77777777" w:rsidR="006019D9" w:rsidRDefault="006019D9" w:rsidP="00E70528">
            <w:r w:rsidRPr="00677A13">
              <w:rPr>
                <w:rFonts w:hint="eastAsia"/>
              </w:rPr>
              <w:t>预留</w:t>
            </w:r>
          </w:p>
        </w:tc>
      </w:tr>
      <w:tr w:rsidR="006019D9" w14:paraId="515BF106" w14:textId="77777777" w:rsidTr="00E70528">
        <w:trPr>
          <w:trHeight w:val="415"/>
          <w:jc w:val="center"/>
        </w:trPr>
        <w:tc>
          <w:tcPr>
            <w:tcW w:w="537" w:type="dxa"/>
            <w:vAlign w:val="center"/>
          </w:tcPr>
          <w:p w14:paraId="6B007D11"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0CCADD2E" w14:textId="77777777" w:rsidR="006019D9" w:rsidRPr="00523DAF" w:rsidRDefault="006019D9" w:rsidP="00E70528">
            <w:r>
              <w:rPr>
                <w:rFonts w:hint="eastAsia"/>
              </w:rPr>
              <w:t>BZ</w:t>
            </w:r>
          </w:p>
        </w:tc>
        <w:tc>
          <w:tcPr>
            <w:tcW w:w="1268" w:type="dxa"/>
          </w:tcPr>
          <w:p w14:paraId="5D93E5AE" w14:textId="77777777" w:rsidR="006019D9" w:rsidRPr="00F001FE" w:rsidRDefault="006019D9" w:rsidP="00E70528">
            <w:r>
              <w:rPr>
                <w:rFonts w:hint="eastAsia"/>
                <w:sz w:val="22"/>
              </w:rPr>
              <w:t>Character</w:t>
            </w:r>
          </w:p>
        </w:tc>
        <w:tc>
          <w:tcPr>
            <w:tcW w:w="962" w:type="dxa"/>
          </w:tcPr>
          <w:p w14:paraId="0DDF385A" w14:textId="77777777" w:rsidR="006019D9" w:rsidRPr="00064ADF" w:rsidRDefault="006019D9" w:rsidP="00E70528">
            <w:r>
              <w:rPr>
                <w:rFonts w:hint="eastAsia"/>
              </w:rPr>
              <w:t>10</w:t>
            </w:r>
          </w:p>
        </w:tc>
        <w:tc>
          <w:tcPr>
            <w:tcW w:w="2954" w:type="dxa"/>
            <w:vAlign w:val="center"/>
          </w:tcPr>
          <w:p w14:paraId="47819D00" w14:textId="77777777" w:rsidR="006019D9" w:rsidRPr="006A3564" w:rsidRDefault="006019D9" w:rsidP="00E70528">
            <w:r>
              <w:rPr>
                <w:rFonts w:hint="eastAsia"/>
              </w:rPr>
              <w:t>备注</w:t>
            </w:r>
          </w:p>
        </w:tc>
        <w:tc>
          <w:tcPr>
            <w:tcW w:w="2484" w:type="dxa"/>
            <w:vAlign w:val="center"/>
          </w:tcPr>
          <w:p w14:paraId="5270EDB4" w14:textId="77777777" w:rsidR="006019D9" w:rsidRDefault="006019D9" w:rsidP="00E70528"/>
        </w:tc>
      </w:tr>
      <w:tr w:rsidR="006019D9" w14:paraId="38CBFE53" w14:textId="77777777" w:rsidTr="00E70528">
        <w:trPr>
          <w:trHeight w:val="415"/>
          <w:jc w:val="center"/>
        </w:trPr>
        <w:tc>
          <w:tcPr>
            <w:tcW w:w="537" w:type="dxa"/>
            <w:vAlign w:val="center"/>
          </w:tcPr>
          <w:p w14:paraId="4F3A5CD4"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0D080F34" w14:textId="77777777" w:rsidR="006019D9" w:rsidRDefault="006019D9" w:rsidP="00E70528">
            <w:r w:rsidRPr="00523DAF">
              <w:t>FJMC</w:t>
            </w:r>
          </w:p>
        </w:tc>
        <w:tc>
          <w:tcPr>
            <w:tcW w:w="1268" w:type="dxa"/>
            <w:vAlign w:val="center"/>
          </w:tcPr>
          <w:p w14:paraId="093BFDBC" w14:textId="77777777" w:rsidR="006019D9" w:rsidRPr="00C45958" w:rsidRDefault="006019D9" w:rsidP="00E70528">
            <w:r w:rsidRPr="00F001FE">
              <w:rPr>
                <w:rFonts w:hint="eastAsia"/>
              </w:rPr>
              <w:t>Character</w:t>
            </w:r>
          </w:p>
        </w:tc>
        <w:tc>
          <w:tcPr>
            <w:tcW w:w="962" w:type="dxa"/>
            <w:vAlign w:val="center"/>
          </w:tcPr>
          <w:p w14:paraId="5D81BF7B" w14:textId="77777777" w:rsidR="006019D9" w:rsidRDefault="006019D9" w:rsidP="00E70528">
            <w:r w:rsidRPr="00064ADF">
              <w:t>25</w:t>
            </w:r>
            <w:r>
              <w:rPr>
                <w:rFonts w:hint="eastAsia"/>
              </w:rPr>
              <w:t>4</w:t>
            </w:r>
          </w:p>
        </w:tc>
        <w:tc>
          <w:tcPr>
            <w:tcW w:w="2954" w:type="dxa"/>
            <w:vAlign w:val="center"/>
          </w:tcPr>
          <w:p w14:paraId="559BB5A3" w14:textId="77777777" w:rsidR="006019D9" w:rsidRDefault="006019D9" w:rsidP="00E70528">
            <w:r w:rsidRPr="006A3564">
              <w:rPr>
                <w:rFonts w:hint="eastAsia"/>
              </w:rPr>
              <w:t>附件名称</w:t>
            </w:r>
          </w:p>
        </w:tc>
        <w:tc>
          <w:tcPr>
            <w:tcW w:w="2484" w:type="dxa"/>
            <w:vAlign w:val="center"/>
          </w:tcPr>
          <w:p w14:paraId="519413E4" w14:textId="77777777" w:rsidR="006019D9" w:rsidRPr="001D136F" w:rsidRDefault="006019D9" w:rsidP="00E70528"/>
        </w:tc>
      </w:tr>
      <w:tr w:rsidR="006019D9" w14:paraId="2B23794A" w14:textId="77777777" w:rsidTr="00E70528">
        <w:trPr>
          <w:trHeight w:val="415"/>
          <w:jc w:val="center"/>
        </w:trPr>
        <w:tc>
          <w:tcPr>
            <w:tcW w:w="537" w:type="dxa"/>
            <w:vAlign w:val="center"/>
          </w:tcPr>
          <w:p w14:paraId="04E89098" w14:textId="77777777" w:rsidR="00D75E54" w:rsidRDefault="00D75E54" w:rsidP="00D75E54">
            <w:pPr>
              <w:pStyle w:val="ab"/>
              <w:numPr>
                <w:ilvl w:val="0"/>
                <w:numId w:val="139"/>
              </w:numPr>
              <w:ind w:firstLineChars="0"/>
              <w:jc w:val="center"/>
              <w:rPr>
                <w:b/>
                <w:bCs/>
                <w:sz w:val="32"/>
                <w:szCs w:val="32"/>
              </w:rPr>
            </w:pPr>
          </w:p>
        </w:tc>
        <w:tc>
          <w:tcPr>
            <w:tcW w:w="1259" w:type="dxa"/>
            <w:vAlign w:val="center"/>
          </w:tcPr>
          <w:p w14:paraId="68FFD3E9" w14:textId="77777777" w:rsidR="006019D9" w:rsidRDefault="006019D9" w:rsidP="00E70528">
            <w:r w:rsidRPr="00523DAF">
              <w:t>FJCD</w:t>
            </w:r>
          </w:p>
        </w:tc>
        <w:tc>
          <w:tcPr>
            <w:tcW w:w="1268" w:type="dxa"/>
            <w:vAlign w:val="center"/>
          </w:tcPr>
          <w:p w14:paraId="3971706E" w14:textId="77777777" w:rsidR="006019D9" w:rsidRPr="00C45958" w:rsidRDefault="006019D9" w:rsidP="00E70528">
            <w:r w:rsidRPr="00F001FE">
              <w:rPr>
                <w:rFonts w:hint="eastAsia"/>
              </w:rPr>
              <w:t>Character</w:t>
            </w:r>
          </w:p>
        </w:tc>
        <w:tc>
          <w:tcPr>
            <w:tcW w:w="962" w:type="dxa"/>
            <w:vAlign w:val="center"/>
          </w:tcPr>
          <w:p w14:paraId="4FF2FD2F" w14:textId="77777777" w:rsidR="006019D9" w:rsidRDefault="006019D9" w:rsidP="00E70528">
            <w:r w:rsidRPr="00064ADF">
              <w:t>12</w:t>
            </w:r>
          </w:p>
        </w:tc>
        <w:tc>
          <w:tcPr>
            <w:tcW w:w="2954" w:type="dxa"/>
            <w:vAlign w:val="center"/>
          </w:tcPr>
          <w:p w14:paraId="37E7CA05" w14:textId="77777777" w:rsidR="006019D9" w:rsidRDefault="006019D9" w:rsidP="00E70528">
            <w:r w:rsidRPr="006A3564">
              <w:rPr>
                <w:rFonts w:hint="eastAsia"/>
              </w:rPr>
              <w:t>附件长度</w:t>
            </w:r>
          </w:p>
        </w:tc>
        <w:tc>
          <w:tcPr>
            <w:tcW w:w="2484" w:type="dxa"/>
            <w:vAlign w:val="center"/>
          </w:tcPr>
          <w:p w14:paraId="523DE267" w14:textId="77777777" w:rsidR="006019D9" w:rsidRDefault="006019D9" w:rsidP="00E70528">
            <w:pPr>
              <w:rPr>
                <w:rFonts w:ascii="宋体" w:eastAsia="宋体" w:hAnsi="宋体" w:cs="宋体"/>
                <w:color w:val="000000"/>
                <w:sz w:val="22"/>
              </w:rPr>
            </w:pPr>
          </w:p>
        </w:tc>
      </w:tr>
    </w:tbl>
    <w:p w14:paraId="0AF0C6A1" w14:textId="77777777" w:rsidR="006019D9" w:rsidRPr="006C09A6" w:rsidRDefault="006019D9" w:rsidP="006019D9">
      <w:pPr>
        <w:rPr>
          <w:b/>
          <w:sz w:val="24"/>
          <w:szCs w:val="24"/>
        </w:rPr>
      </w:pPr>
      <w:r w:rsidRPr="006C09A6">
        <w:rPr>
          <w:rFonts w:hint="eastAsia"/>
          <w:b/>
          <w:sz w:val="24"/>
          <w:szCs w:val="24"/>
        </w:rPr>
        <w:t>说明：</w:t>
      </w:r>
    </w:p>
    <w:p w14:paraId="5200D18C" w14:textId="77777777" w:rsidR="00D75E54" w:rsidRDefault="006019D9" w:rsidP="00D75E54">
      <w:pPr>
        <w:pStyle w:val="ab"/>
        <w:numPr>
          <w:ilvl w:val="0"/>
          <w:numId w:val="140"/>
        </w:numPr>
        <w:spacing w:line="360" w:lineRule="auto"/>
        <w:ind w:firstLineChars="0"/>
      </w:pPr>
      <w:r>
        <w:rPr>
          <w:rFonts w:hint="eastAsia"/>
        </w:rPr>
        <w:t>附件名称（字段“</w:t>
      </w:r>
      <w:r>
        <w:rPr>
          <w:rFonts w:hint="eastAsia"/>
        </w:rPr>
        <w:t>FJMC</w:t>
      </w:r>
      <w:r>
        <w:rPr>
          <w:rFonts w:hint="eastAsia"/>
        </w:rPr>
        <w:t>”）为返回的照片的文件名，不含相对路径，</w:t>
      </w:r>
      <w:r w:rsidRPr="00B31C67">
        <w:rPr>
          <w:rFonts w:hint="eastAsia"/>
        </w:rPr>
        <w:t>对应的文件保存在开户代理机构</w:t>
      </w:r>
      <w:r w:rsidRPr="00B31C67">
        <w:rPr>
          <w:rFonts w:hint="eastAsia"/>
        </w:rPr>
        <w:t>PROP</w:t>
      </w:r>
      <w:r w:rsidRPr="00B31C67">
        <w:rPr>
          <w:rFonts w:hint="eastAsia"/>
        </w:rPr>
        <w:t>通用接口软件所配置的“应答数据目录”。</w:t>
      </w:r>
      <w:r>
        <w:rPr>
          <w:rFonts w:hint="eastAsia"/>
        </w:rPr>
        <w:t>返回的照片文件</w:t>
      </w:r>
      <w:r w:rsidRPr="00DF4EA2">
        <w:rPr>
          <w:rFonts w:hint="eastAsia"/>
        </w:rPr>
        <w:t>采用</w:t>
      </w:r>
      <w:r w:rsidRPr="00DF4EA2">
        <w:rPr>
          <w:rFonts w:hint="eastAsia"/>
        </w:rPr>
        <w:t>base64</w:t>
      </w:r>
      <w:r w:rsidRPr="00DF4EA2">
        <w:rPr>
          <w:rFonts w:hint="eastAsia"/>
        </w:rPr>
        <w:t>编码</w:t>
      </w:r>
      <w:r>
        <w:rPr>
          <w:rFonts w:hint="eastAsia"/>
        </w:rPr>
        <w:t>。</w:t>
      </w:r>
    </w:p>
    <w:p w14:paraId="0473D782" w14:textId="77777777" w:rsidR="00D75E54" w:rsidRDefault="006019D9" w:rsidP="00D75E54">
      <w:pPr>
        <w:pStyle w:val="ab"/>
        <w:numPr>
          <w:ilvl w:val="0"/>
          <w:numId w:val="140"/>
        </w:numPr>
        <w:spacing w:line="360" w:lineRule="auto"/>
        <w:ind w:firstLineChars="0"/>
      </w:pPr>
      <w:r>
        <w:rPr>
          <w:rFonts w:hint="eastAsia"/>
        </w:rPr>
        <w:t>附件名称如果有重复，</w:t>
      </w:r>
      <w:r>
        <w:rPr>
          <w:rFonts w:hint="eastAsia"/>
        </w:rPr>
        <w:t>PROP</w:t>
      </w:r>
      <w:r>
        <w:rPr>
          <w:rFonts w:hint="eastAsia"/>
        </w:rPr>
        <w:t>通用接口会覆盖原文件。为保证数据准确，应在收到应答后，将文件移走。</w:t>
      </w:r>
    </w:p>
    <w:p w14:paraId="6B1F3C10" w14:textId="77777777" w:rsidR="00DD0422" w:rsidRDefault="00C1508E" w:rsidP="00DD0422">
      <w:pPr>
        <w:pStyle w:val="2"/>
        <w:numPr>
          <w:ilvl w:val="0"/>
          <w:numId w:val="3"/>
        </w:numPr>
      </w:pPr>
      <w:bookmarkStart w:id="243" w:name="_Toc3820406"/>
      <w:r>
        <w:rPr>
          <w:rFonts w:hint="eastAsia"/>
        </w:rPr>
        <w:t>不合格账户查询</w:t>
      </w:r>
      <w:bookmarkEnd w:id="243"/>
    </w:p>
    <w:p w14:paraId="2850279A" w14:textId="77777777" w:rsidR="00C1508E" w:rsidRPr="00700250" w:rsidRDefault="00C1508E" w:rsidP="00C1508E">
      <w:pPr>
        <w:rPr>
          <w:sz w:val="24"/>
          <w:szCs w:val="28"/>
        </w:rPr>
      </w:pPr>
      <w:r w:rsidRPr="00700250">
        <w:rPr>
          <w:sz w:val="24"/>
          <w:szCs w:val="28"/>
        </w:rPr>
        <w:t>ServiceDomain = “CSDCC           ”</w:t>
      </w:r>
    </w:p>
    <w:p w14:paraId="260C071A" w14:textId="77777777" w:rsidR="00C1508E" w:rsidRPr="00CF341F" w:rsidRDefault="00C1508E" w:rsidP="00C1508E">
      <w:pPr>
        <w:rPr>
          <w:sz w:val="24"/>
          <w:szCs w:val="28"/>
        </w:rPr>
      </w:pPr>
      <w:r w:rsidRPr="00700250">
        <w:rPr>
          <w:sz w:val="24"/>
          <w:szCs w:val="28"/>
        </w:rPr>
        <w:t>ServiceName = “UAPSRV          ”</w:t>
      </w:r>
    </w:p>
    <w:p w14:paraId="36794737" w14:textId="77777777" w:rsidR="00C1508E" w:rsidRDefault="00C1508E" w:rsidP="00C1508E">
      <w:pPr>
        <w:rPr>
          <w:sz w:val="24"/>
          <w:szCs w:val="24"/>
        </w:rPr>
      </w:pPr>
    </w:p>
    <w:p w14:paraId="65ADC97E" w14:textId="77777777" w:rsidR="00C1508E" w:rsidRPr="00700250" w:rsidRDefault="00C1508E" w:rsidP="00980985">
      <w:pPr>
        <w:rPr>
          <w:sz w:val="24"/>
          <w:szCs w:val="24"/>
        </w:rPr>
      </w:pPr>
      <w:r w:rsidRPr="00700250">
        <w:rPr>
          <w:sz w:val="24"/>
          <w:szCs w:val="24"/>
        </w:rPr>
        <w:t>ServiceType = “</w:t>
      </w:r>
      <w:r w:rsidR="002F1F8D">
        <w:rPr>
          <w:rFonts w:hint="eastAsia"/>
          <w:sz w:val="24"/>
          <w:szCs w:val="24"/>
        </w:rPr>
        <w:t>2</w:t>
      </w:r>
      <w:r w:rsidR="001A0C6B">
        <w:rPr>
          <w:rFonts w:hint="eastAsia"/>
          <w:sz w:val="24"/>
          <w:szCs w:val="24"/>
        </w:rPr>
        <w:t>6</w:t>
      </w:r>
      <w:r w:rsidRPr="00700250">
        <w:rPr>
          <w:sz w:val="24"/>
          <w:szCs w:val="24"/>
        </w:rPr>
        <w:t>”</w:t>
      </w:r>
    </w:p>
    <w:p w14:paraId="5717CFAC" w14:textId="77777777" w:rsidR="00C1508E" w:rsidRPr="00700250" w:rsidRDefault="00C1508E" w:rsidP="00C1508E">
      <w:pPr>
        <w:rPr>
          <w:sz w:val="24"/>
          <w:szCs w:val="24"/>
        </w:rPr>
      </w:pPr>
    </w:p>
    <w:p w14:paraId="4786DEB6" w14:textId="77777777" w:rsidR="00C1508E" w:rsidRDefault="00C1508E" w:rsidP="00C1508E">
      <w:pPr>
        <w:rPr>
          <w:b/>
          <w:sz w:val="30"/>
          <w:szCs w:val="30"/>
        </w:rPr>
      </w:pPr>
      <w:r w:rsidRPr="00271B22">
        <w:rPr>
          <w:rFonts w:hint="eastAsia"/>
          <w:b/>
          <w:sz w:val="30"/>
          <w:szCs w:val="30"/>
        </w:rPr>
        <w:t>请求：</w:t>
      </w:r>
    </w:p>
    <w:tbl>
      <w:tblPr>
        <w:tblStyle w:val="a5"/>
        <w:tblW w:w="9464" w:type="dxa"/>
        <w:jc w:val="center"/>
        <w:tblLayout w:type="fixed"/>
        <w:tblLook w:val="04A0" w:firstRow="1" w:lastRow="0" w:firstColumn="1" w:lastColumn="0" w:noHBand="0" w:noVBand="1"/>
      </w:tblPr>
      <w:tblGrid>
        <w:gridCol w:w="538"/>
        <w:gridCol w:w="1271"/>
        <w:gridCol w:w="1276"/>
        <w:gridCol w:w="851"/>
        <w:gridCol w:w="2976"/>
        <w:gridCol w:w="2552"/>
      </w:tblGrid>
      <w:tr w:rsidR="00C1508E" w:rsidRPr="00455B38" w14:paraId="5904CC86" w14:textId="77777777" w:rsidTr="00C1508E">
        <w:trPr>
          <w:trHeight w:val="534"/>
          <w:jc w:val="center"/>
        </w:trPr>
        <w:tc>
          <w:tcPr>
            <w:tcW w:w="538" w:type="dxa"/>
            <w:shd w:val="clear" w:color="auto" w:fill="FFC000"/>
            <w:vAlign w:val="center"/>
          </w:tcPr>
          <w:p w14:paraId="1C1AD52B" w14:textId="77777777" w:rsidR="00C1508E" w:rsidRPr="00455B38" w:rsidRDefault="00C1508E" w:rsidP="00C1508E">
            <w:pPr>
              <w:jc w:val="center"/>
              <w:rPr>
                <w:b/>
                <w:sz w:val="24"/>
                <w:szCs w:val="24"/>
              </w:rPr>
            </w:pPr>
            <w:r w:rsidRPr="00455B38">
              <w:rPr>
                <w:rFonts w:hint="eastAsia"/>
                <w:b/>
                <w:sz w:val="24"/>
                <w:szCs w:val="24"/>
              </w:rPr>
              <w:t>NO</w:t>
            </w:r>
          </w:p>
        </w:tc>
        <w:tc>
          <w:tcPr>
            <w:tcW w:w="1271" w:type="dxa"/>
            <w:shd w:val="clear" w:color="auto" w:fill="FFC000"/>
            <w:vAlign w:val="center"/>
          </w:tcPr>
          <w:p w14:paraId="4C709F6C" w14:textId="77777777" w:rsidR="00C1508E" w:rsidRPr="00455B38" w:rsidRDefault="00C1508E" w:rsidP="00C1508E">
            <w:pPr>
              <w:jc w:val="center"/>
              <w:rPr>
                <w:b/>
                <w:sz w:val="24"/>
                <w:szCs w:val="24"/>
              </w:rPr>
            </w:pPr>
            <w:r w:rsidRPr="00455B38">
              <w:rPr>
                <w:rFonts w:hint="eastAsia"/>
                <w:b/>
                <w:sz w:val="24"/>
                <w:szCs w:val="24"/>
              </w:rPr>
              <w:t>字段</w:t>
            </w:r>
          </w:p>
        </w:tc>
        <w:tc>
          <w:tcPr>
            <w:tcW w:w="1276" w:type="dxa"/>
            <w:shd w:val="clear" w:color="auto" w:fill="FFC000"/>
            <w:vAlign w:val="center"/>
          </w:tcPr>
          <w:p w14:paraId="17A0D30B" w14:textId="77777777" w:rsidR="00C1508E" w:rsidRPr="00455B38" w:rsidRDefault="00C1508E" w:rsidP="00C1508E">
            <w:pPr>
              <w:jc w:val="center"/>
              <w:rPr>
                <w:b/>
                <w:sz w:val="24"/>
                <w:szCs w:val="24"/>
              </w:rPr>
            </w:pPr>
            <w:r w:rsidRPr="00455B38">
              <w:rPr>
                <w:rFonts w:hint="eastAsia"/>
                <w:b/>
                <w:sz w:val="24"/>
                <w:szCs w:val="24"/>
              </w:rPr>
              <w:t>类型</w:t>
            </w:r>
          </w:p>
        </w:tc>
        <w:tc>
          <w:tcPr>
            <w:tcW w:w="851" w:type="dxa"/>
            <w:shd w:val="clear" w:color="auto" w:fill="FFC000"/>
            <w:vAlign w:val="center"/>
          </w:tcPr>
          <w:p w14:paraId="0FCD1A8D" w14:textId="77777777" w:rsidR="00C1508E" w:rsidRPr="00455B38" w:rsidRDefault="00C1508E" w:rsidP="00C1508E">
            <w:pPr>
              <w:jc w:val="center"/>
              <w:rPr>
                <w:b/>
                <w:sz w:val="24"/>
                <w:szCs w:val="24"/>
              </w:rPr>
            </w:pPr>
            <w:r w:rsidRPr="00455B38">
              <w:rPr>
                <w:rFonts w:hint="eastAsia"/>
                <w:b/>
                <w:sz w:val="24"/>
                <w:szCs w:val="24"/>
              </w:rPr>
              <w:t>长度</w:t>
            </w:r>
          </w:p>
        </w:tc>
        <w:tc>
          <w:tcPr>
            <w:tcW w:w="2976" w:type="dxa"/>
            <w:shd w:val="clear" w:color="auto" w:fill="FFC000"/>
            <w:vAlign w:val="center"/>
          </w:tcPr>
          <w:p w14:paraId="4A8046A0" w14:textId="77777777" w:rsidR="00C1508E" w:rsidRPr="00455B38" w:rsidRDefault="00C1508E" w:rsidP="00C1508E">
            <w:pPr>
              <w:jc w:val="center"/>
              <w:rPr>
                <w:b/>
                <w:sz w:val="24"/>
                <w:szCs w:val="24"/>
              </w:rPr>
            </w:pPr>
            <w:r w:rsidRPr="00455B38">
              <w:rPr>
                <w:rFonts w:hint="eastAsia"/>
                <w:b/>
                <w:sz w:val="24"/>
                <w:szCs w:val="24"/>
              </w:rPr>
              <w:t>字段名称</w:t>
            </w:r>
          </w:p>
        </w:tc>
        <w:tc>
          <w:tcPr>
            <w:tcW w:w="2552" w:type="dxa"/>
            <w:shd w:val="clear" w:color="auto" w:fill="FFC000"/>
            <w:vAlign w:val="center"/>
          </w:tcPr>
          <w:p w14:paraId="362232D4" w14:textId="77777777" w:rsidR="00C1508E" w:rsidRPr="00455B38" w:rsidRDefault="00C1508E" w:rsidP="00C1508E">
            <w:pPr>
              <w:jc w:val="center"/>
              <w:rPr>
                <w:b/>
                <w:sz w:val="24"/>
                <w:szCs w:val="24"/>
              </w:rPr>
            </w:pPr>
            <w:r>
              <w:rPr>
                <w:rFonts w:hint="eastAsia"/>
                <w:b/>
                <w:sz w:val="24"/>
                <w:szCs w:val="24"/>
              </w:rPr>
              <w:t>备注</w:t>
            </w:r>
          </w:p>
        </w:tc>
      </w:tr>
      <w:tr w:rsidR="00C1508E" w14:paraId="67E59EDF" w14:textId="77777777" w:rsidTr="00C1508E">
        <w:trPr>
          <w:trHeight w:val="415"/>
          <w:jc w:val="center"/>
        </w:trPr>
        <w:tc>
          <w:tcPr>
            <w:tcW w:w="538" w:type="dxa"/>
            <w:vAlign w:val="center"/>
          </w:tcPr>
          <w:p w14:paraId="282724E5" w14:textId="77777777" w:rsidR="00DD0422" w:rsidRDefault="00DD0422" w:rsidP="00DD0422">
            <w:pPr>
              <w:pStyle w:val="ab"/>
              <w:numPr>
                <w:ilvl w:val="0"/>
                <w:numId w:val="153"/>
              </w:numPr>
              <w:ind w:firstLineChars="0"/>
              <w:jc w:val="center"/>
              <w:rPr>
                <w:b/>
              </w:rPr>
            </w:pPr>
          </w:p>
        </w:tc>
        <w:tc>
          <w:tcPr>
            <w:tcW w:w="1271" w:type="dxa"/>
            <w:vAlign w:val="center"/>
          </w:tcPr>
          <w:p w14:paraId="00BF3478" w14:textId="77777777" w:rsidR="00C1508E" w:rsidRPr="00B057C0" w:rsidRDefault="00C1508E" w:rsidP="00C1508E">
            <w:r>
              <w:rPr>
                <w:rFonts w:hint="eastAsia"/>
              </w:rPr>
              <w:t>YWLSH</w:t>
            </w:r>
          </w:p>
        </w:tc>
        <w:tc>
          <w:tcPr>
            <w:tcW w:w="1276" w:type="dxa"/>
            <w:vAlign w:val="center"/>
          </w:tcPr>
          <w:p w14:paraId="424C99D0" w14:textId="77777777" w:rsidR="00C1508E" w:rsidRPr="00B057C0" w:rsidRDefault="00C1508E" w:rsidP="00C1508E">
            <w:r w:rsidRPr="00C45958">
              <w:rPr>
                <w:rFonts w:hint="eastAsia"/>
              </w:rPr>
              <w:t>Character</w:t>
            </w:r>
          </w:p>
        </w:tc>
        <w:tc>
          <w:tcPr>
            <w:tcW w:w="851" w:type="dxa"/>
            <w:vAlign w:val="center"/>
          </w:tcPr>
          <w:p w14:paraId="0FB59F93" w14:textId="77777777" w:rsidR="00C1508E" w:rsidRPr="00B057C0" w:rsidRDefault="00C1508E" w:rsidP="00C1508E">
            <w:r>
              <w:rPr>
                <w:rFonts w:hint="eastAsia"/>
              </w:rPr>
              <w:t>10</w:t>
            </w:r>
          </w:p>
        </w:tc>
        <w:tc>
          <w:tcPr>
            <w:tcW w:w="2976" w:type="dxa"/>
            <w:vAlign w:val="center"/>
          </w:tcPr>
          <w:p w14:paraId="45B795A1" w14:textId="77777777" w:rsidR="00C1508E" w:rsidRPr="00B057C0" w:rsidRDefault="00C1508E" w:rsidP="00C1508E">
            <w:r>
              <w:rPr>
                <w:rFonts w:hint="eastAsia"/>
              </w:rPr>
              <w:t>业务流水号</w:t>
            </w:r>
          </w:p>
        </w:tc>
        <w:tc>
          <w:tcPr>
            <w:tcW w:w="2552" w:type="dxa"/>
            <w:vAlign w:val="center"/>
          </w:tcPr>
          <w:p w14:paraId="2EF4296A" w14:textId="77777777" w:rsidR="00C1508E" w:rsidRPr="00B057C0" w:rsidRDefault="00C1508E" w:rsidP="00C1508E">
            <w:r>
              <w:rPr>
                <w:rFonts w:hint="eastAsia"/>
              </w:rPr>
              <w:t>必填</w:t>
            </w:r>
          </w:p>
        </w:tc>
      </w:tr>
      <w:tr w:rsidR="00C1508E" w14:paraId="59986A06" w14:textId="77777777" w:rsidTr="00C1508E">
        <w:trPr>
          <w:trHeight w:val="415"/>
          <w:jc w:val="center"/>
        </w:trPr>
        <w:tc>
          <w:tcPr>
            <w:tcW w:w="538" w:type="dxa"/>
            <w:vAlign w:val="center"/>
          </w:tcPr>
          <w:p w14:paraId="6F0CC945" w14:textId="77777777" w:rsidR="00DD0422" w:rsidRDefault="00DD0422" w:rsidP="00DD0422">
            <w:pPr>
              <w:pStyle w:val="ab"/>
              <w:numPr>
                <w:ilvl w:val="0"/>
                <w:numId w:val="153"/>
              </w:numPr>
              <w:ind w:firstLineChars="0"/>
              <w:jc w:val="center"/>
              <w:rPr>
                <w:b/>
              </w:rPr>
            </w:pPr>
          </w:p>
        </w:tc>
        <w:tc>
          <w:tcPr>
            <w:tcW w:w="1271" w:type="dxa"/>
            <w:vAlign w:val="center"/>
          </w:tcPr>
          <w:p w14:paraId="58924A5C" w14:textId="77777777" w:rsidR="00C1508E" w:rsidRPr="00B057C0" w:rsidRDefault="00C1508E" w:rsidP="00C1508E">
            <w:r w:rsidRPr="00B057C0">
              <w:rPr>
                <w:rFonts w:hint="eastAsia"/>
              </w:rPr>
              <w:t>ZHLB</w:t>
            </w:r>
          </w:p>
        </w:tc>
        <w:tc>
          <w:tcPr>
            <w:tcW w:w="1276" w:type="dxa"/>
            <w:vAlign w:val="center"/>
          </w:tcPr>
          <w:p w14:paraId="7F3B93A5" w14:textId="77777777" w:rsidR="00C1508E" w:rsidRPr="00B057C0" w:rsidRDefault="00C1508E" w:rsidP="00C1508E">
            <w:r w:rsidRPr="00B057C0">
              <w:rPr>
                <w:rFonts w:hint="eastAsia"/>
              </w:rPr>
              <w:t>Character</w:t>
            </w:r>
          </w:p>
        </w:tc>
        <w:tc>
          <w:tcPr>
            <w:tcW w:w="851" w:type="dxa"/>
            <w:vAlign w:val="center"/>
          </w:tcPr>
          <w:p w14:paraId="2B9C142F" w14:textId="77777777" w:rsidR="00C1508E" w:rsidRPr="00B057C0" w:rsidRDefault="00C1508E" w:rsidP="00C1508E">
            <w:r w:rsidRPr="00B057C0">
              <w:rPr>
                <w:rFonts w:hint="eastAsia"/>
              </w:rPr>
              <w:t>2</w:t>
            </w:r>
          </w:p>
        </w:tc>
        <w:tc>
          <w:tcPr>
            <w:tcW w:w="2976" w:type="dxa"/>
            <w:vAlign w:val="center"/>
          </w:tcPr>
          <w:p w14:paraId="1DBF10A4" w14:textId="77777777" w:rsidR="00C1508E" w:rsidRPr="00B057C0" w:rsidRDefault="00C1508E" w:rsidP="00C1508E">
            <w:r w:rsidRPr="00B057C0">
              <w:rPr>
                <w:rFonts w:hint="eastAsia"/>
              </w:rPr>
              <w:t>证券账户类别</w:t>
            </w:r>
          </w:p>
        </w:tc>
        <w:tc>
          <w:tcPr>
            <w:tcW w:w="2552" w:type="dxa"/>
            <w:vAlign w:val="center"/>
          </w:tcPr>
          <w:p w14:paraId="45EE1495" w14:textId="77777777" w:rsidR="00C1508E" w:rsidRDefault="00C1508E" w:rsidP="00C1508E">
            <w:r>
              <w:rPr>
                <w:rFonts w:hint="eastAsia"/>
              </w:rPr>
              <w:t>必填，</w:t>
            </w:r>
            <w:r w:rsidRPr="00B057C0">
              <w:rPr>
                <w:rFonts w:hint="eastAsia"/>
              </w:rPr>
              <w:t>字典</w:t>
            </w:r>
            <w:r w:rsidRPr="00B057C0">
              <w:rPr>
                <w:rFonts w:hint="eastAsia"/>
              </w:rPr>
              <w:t>(ZHLB)</w:t>
            </w:r>
          </w:p>
        </w:tc>
      </w:tr>
      <w:tr w:rsidR="00C1508E" w14:paraId="64B8154E" w14:textId="77777777" w:rsidTr="00C1508E">
        <w:trPr>
          <w:trHeight w:val="415"/>
          <w:jc w:val="center"/>
        </w:trPr>
        <w:tc>
          <w:tcPr>
            <w:tcW w:w="538" w:type="dxa"/>
            <w:vAlign w:val="center"/>
          </w:tcPr>
          <w:p w14:paraId="47285679" w14:textId="77777777" w:rsidR="00DD0422" w:rsidRDefault="00DD0422" w:rsidP="00DD0422">
            <w:pPr>
              <w:pStyle w:val="ab"/>
              <w:numPr>
                <w:ilvl w:val="0"/>
                <w:numId w:val="153"/>
              </w:numPr>
              <w:ind w:firstLineChars="0"/>
              <w:jc w:val="center"/>
              <w:rPr>
                <w:b/>
              </w:rPr>
            </w:pPr>
          </w:p>
        </w:tc>
        <w:tc>
          <w:tcPr>
            <w:tcW w:w="1271" w:type="dxa"/>
            <w:vAlign w:val="center"/>
          </w:tcPr>
          <w:p w14:paraId="718A482E" w14:textId="77777777" w:rsidR="00C1508E" w:rsidRPr="00B057C0" w:rsidRDefault="00C1508E" w:rsidP="00C1508E">
            <w:r w:rsidRPr="00B057C0">
              <w:rPr>
                <w:rFonts w:hint="eastAsia"/>
              </w:rPr>
              <w:t>ZQZH</w:t>
            </w:r>
          </w:p>
        </w:tc>
        <w:tc>
          <w:tcPr>
            <w:tcW w:w="1276" w:type="dxa"/>
            <w:vAlign w:val="center"/>
          </w:tcPr>
          <w:p w14:paraId="60FFFFF3" w14:textId="77777777" w:rsidR="00C1508E" w:rsidRPr="00B057C0" w:rsidRDefault="00C1508E" w:rsidP="00C1508E">
            <w:r w:rsidRPr="00B057C0">
              <w:rPr>
                <w:rFonts w:hint="eastAsia"/>
              </w:rPr>
              <w:t>Character</w:t>
            </w:r>
          </w:p>
        </w:tc>
        <w:tc>
          <w:tcPr>
            <w:tcW w:w="851" w:type="dxa"/>
            <w:vAlign w:val="center"/>
          </w:tcPr>
          <w:p w14:paraId="580AF534" w14:textId="77777777" w:rsidR="00C1508E" w:rsidRPr="00B057C0" w:rsidRDefault="00C1508E" w:rsidP="00C1508E">
            <w:r w:rsidRPr="00B057C0">
              <w:rPr>
                <w:rFonts w:hint="eastAsia"/>
              </w:rPr>
              <w:t>20</w:t>
            </w:r>
          </w:p>
        </w:tc>
        <w:tc>
          <w:tcPr>
            <w:tcW w:w="2976" w:type="dxa"/>
            <w:vAlign w:val="center"/>
          </w:tcPr>
          <w:p w14:paraId="376DA342" w14:textId="77777777" w:rsidR="00C1508E" w:rsidRPr="00B057C0" w:rsidRDefault="00C1508E" w:rsidP="00C1508E">
            <w:r w:rsidRPr="00B057C0">
              <w:rPr>
                <w:rFonts w:hint="eastAsia"/>
              </w:rPr>
              <w:t>证券账户号码</w:t>
            </w:r>
          </w:p>
        </w:tc>
        <w:tc>
          <w:tcPr>
            <w:tcW w:w="2552" w:type="dxa"/>
            <w:vAlign w:val="center"/>
          </w:tcPr>
          <w:p w14:paraId="041CECE1" w14:textId="77777777" w:rsidR="00C1508E" w:rsidRDefault="00C1508E" w:rsidP="00C1508E">
            <w:r>
              <w:rPr>
                <w:rFonts w:hint="eastAsia"/>
              </w:rPr>
              <w:t>必填</w:t>
            </w:r>
          </w:p>
        </w:tc>
      </w:tr>
      <w:tr w:rsidR="00C1508E" w14:paraId="4805CD2B" w14:textId="77777777" w:rsidTr="00C1508E">
        <w:trPr>
          <w:trHeight w:val="415"/>
          <w:jc w:val="center"/>
        </w:trPr>
        <w:tc>
          <w:tcPr>
            <w:tcW w:w="538" w:type="dxa"/>
            <w:vAlign w:val="center"/>
          </w:tcPr>
          <w:p w14:paraId="05163991" w14:textId="77777777" w:rsidR="00DD0422" w:rsidRDefault="00DD0422" w:rsidP="00DD0422">
            <w:pPr>
              <w:pStyle w:val="ab"/>
              <w:numPr>
                <w:ilvl w:val="0"/>
                <w:numId w:val="153"/>
              </w:numPr>
              <w:ind w:firstLineChars="0"/>
              <w:jc w:val="center"/>
              <w:rPr>
                <w:b/>
              </w:rPr>
            </w:pPr>
          </w:p>
        </w:tc>
        <w:tc>
          <w:tcPr>
            <w:tcW w:w="1271" w:type="dxa"/>
            <w:vAlign w:val="center"/>
          </w:tcPr>
          <w:p w14:paraId="40AB1630" w14:textId="77777777" w:rsidR="00C1508E" w:rsidRPr="00B057C0" w:rsidRDefault="00C1508E" w:rsidP="00C1508E">
            <w:r w:rsidRPr="00E2626E">
              <w:rPr>
                <w:rFonts w:hint="eastAsia"/>
              </w:rPr>
              <w:t>KHJGDM</w:t>
            </w:r>
          </w:p>
        </w:tc>
        <w:tc>
          <w:tcPr>
            <w:tcW w:w="1276" w:type="dxa"/>
            <w:vAlign w:val="center"/>
          </w:tcPr>
          <w:p w14:paraId="7E7F1736" w14:textId="77777777" w:rsidR="00C1508E" w:rsidRPr="00B057C0" w:rsidRDefault="00C1508E" w:rsidP="00C1508E">
            <w:r w:rsidRPr="00E2626E">
              <w:rPr>
                <w:rFonts w:hint="eastAsia"/>
              </w:rPr>
              <w:t>Character</w:t>
            </w:r>
          </w:p>
        </w:tc>
        <w:tc>
          <w:tcPr>
            <w:tcW w:w="851" w:type="dxa"/>
            <w:vAlign w:val="center"/>
          </w:tcPr>
          <w:p w14:paraId="6CAA6268" w14:textId="77777777" w:rsidR="00C1508E" w:rsidRPr="00B057C0" w:rsidRDefault="00C1508E" w:rsidP="00C1508E">
            <w:r w:rsidRPr="00E2626E">
              <w:rPr>
                <w:rFonts w:hint="eastAsia"/>
              </w:rPr>
              <w:t>6</w:t>
            </w:r>
          </w:p>
        </w:tc>
        <w:tc>
          <w:tcPr>
            <w:tcW w:w="2976" w:type="dxa"/>
            <w:vAlign w:val="center"/>
          </w:tcPr>
          <w:p w14:paraId="5F8E3048" w14:textId="77777777" w:rsidR="00C1508E" w:rsidRPr="00B057C0" w:rsidRDefault="00C1508E" w:rsidP="00C1508E">
            <w:r>
              <w:rPr>
                <w:rFonts w:hint="eastAsia"/>
              </w:rPr>
              <w:t>业务发起</w:t>
            </w:r>
            <w:r w:rsidRPr="00E2626E">
              <w:rPr>
                <w:rFonts w:hint="eastAsia"/>
              </w:rPr>
              <w:t>开户代理机构代码</w:t>
            </w:r>
          </w:p>
        </w:tc>
        <w:tc>
          <w:tcPr>
            <w:tcW w:w="2552" w:type="dxa"/>
            <w:vAlign w:val="center"/>
          </w:tcPr>
          <w:p w14:paraId="6CDF27C6" w14:textId="77777777" w:rsidR="00C1508E" w:rsidRPr="00B057C0" w:rsidRDefault="00C1508E" w:rsidP="00C1508E">
            <w:r>
              <w:rPr>
                <w:rFonts w:hint="eastAsia"/>
              </w:rPr>
              <w:t>必填</w:t>
            </w:r>
          </w:p>
        </w:tc>
      </w:tr>
      <w:tr w:rsidR="00C1508E" w14:paraId="09D3063C" w14:textId="77777777" w:rsidTr="00C1508E">
        <w:trPr>
          <w:trHeight w:val="415"/>
          <w:jc w:val="center"/>
        </w:trPr>
        <w:tc>
          <w:tcPr>
            <w:tcW w:w="538" w:type="dxa"/>
            <w:vAlign w:val="center"/>
          </w:tcPr>
          <w:p w14:paraId="219CB660" w14:textId="77777777" w:rsidR="00DD0422" w:rsidRDefault="00DD0422" w:rsidP="00DD0422">
            <w:pPr>
              <w:pStyle w:val="ab"/>
              <w:numPr>
                <w:ilvl w:val="0"/>
                <w:numId w:val="153"/>
              </w:numPr>
              <w:ind w:firstLineChars="0"/>
              <w:jc w:val="center"/>
              <w:rPr>
                <w:b/>
              </w:rPr>
            </w:pPr>
          </w:p>
        </w:tc>
        <w:tc>
          <w:tcPr>
            <w:tcW w:w="1271" w:type="dxa"/>
            <w:vAlign w:val="center"/>
          </w:tcPr>
          <w:p w14:paraId="140D4CDB" w14:textId="77777777" w:rsidR="00C1508E" w:rsidRPr="00E2626E" w:rsidRDefault="00C1508E" w:rsidP="00C1508E">
            <w:r w:rsidRPr="001642FF">
              <w:rPr>
                <w:rFonts w:hint="eastAsia"/>
              </w:rPr>
              <w:t>KHWDDM</w:t>
            </w:r>
          </w:p>
        </w:tc>
        <w:tc>
          <w:tcPr>
            <w:tcW w:w="1276" w:type="dxa"/>
            <w:vAlign w:val="center"/>
          </w:tcPr>
          <w:p w14:paraId="5D4A2813" w14:textId="77777777" w:rsidR="00C1508E" w:rsidRPr="00E2626E" w:rsidRDefault="00C1508E" w:rsidP="00C1508E">
            <w:r w:rsidRPr="001642FF">
              <w:rPr>
                <w:rFonts w:hint="eastAsia"/>
              </w:rPr>
              <w:t>Character</w:t>
            </w:r>
          </w:p>
        </w:tc>
        <w:tc>
          <w:tcPr>
            <w:tcW w:w="851" w:type="dxa"/>
            <w:vAlign w:val="center"/>
          </w:tcPr>
          <w:p w14:paraId="00F05BCA" w14:textId="77777777" w:rsidR="00C1508E" w:rsidRPr="00E2626E" w:rsidRDefault="00C1508E" w:rsidP="00C1508E">
            <w:r w:rsidRPr="001642FF">
              <w:rPr>
                <w:rFonts w:hint="eastAsia"/>
              </w:rPr>
              <w:t>10</w:t>
            </w:r>
          </w:p>
        </w:tc>
        <w:tc>
          <w:tcPr>
            <w:tcW w:w="2976" w:type="dxa"/>
            <w:vAlign w:val="center"/>
          </w:tcPr>
          <w:p w14:paraId="1FFE03AA" w14:textId="77777777" w:rsidR="00C1508E" w:rsidRDefault="00C1508E" w:rsidP="00C1508E">
            <w:r>
              <w:rPr>
                <w:rFonts w:hint="eastAsia"/>
              </w:rPr>
              <w:t>业务发起</w:t>
            </w:r>
            <w:r w:rsidRPr="001642FF">
              <w:rPr>
                <w:rFonts w:hint="eastAsia"/>
              </w:rPr>
              <w:t>开户代理网点代码</w:t>
            </w:r>
          </w:p>
        </w:tc>
        <w:tc>
          <w:tcPr>
            <w:tcW w:w="2552" w:type="dxa"/>
            <w:vAlign w:val="center"/>
          </w:tcPr>
          <w:p w14:paraId="6EDF5BD6" w14:textId="77777777" w:rsidR="00C1508E" w:rsidRDefault="00C1508E" w:rsidP="00C1508E">
            <w:r>
              <w:rPr>
                <w:rFonts w:hint="eastAsia"/>
              </w:rPr>
              <w:t>必填</w:t>
            </w:r>
          </w:p>
        </w:tc>
      </w:tr>
      <w:tr w:rsidR="00C1508E" w14:paraId="7BB76066" w14:textId="77777777" w:rsidTr="00C1508E">
        <w:trPr>
          <w:trHeight w:val="415"/>
          <w:jc w:val="center"/>
        </w:trPr>
        <w:tc>
          <w:tcPr>
            <w:tcW w:w="538" w:type="dxa"/>
            <w:vAlign w:val="center"/>
          </w:tcPr>
          <w:p w14:paraId="7FA2F3CD" w14:textId="77777777" w:rsidR="00DD0422" w:rsidRDefault="00DD0422" w:rsidP="00DD0422">
            <w:pPr>
              <w:pStyle w:val="ab"/>
              <w:numPr>
                <w:ilvl w:val="0"/>
                <w:numId w:val="153"/>
              </w:numPr>
              <w:ind w:firstLineChars="0"/>
              <w:jc w:val="center"/>
              <w:rPr>
                <w:b/>
              </w:rPr>
            </w:pPr>
          </w:p>
        </w:tc>
        <w:tc>
          <w:tcPr>
            <w:tcW w:w="1271" w:type="dxa"/>
            <w:vAlign w:val="center"/>
          </w:tcPr>
          <w:p w14:paraId="296FEEAB" w14:textId="77777777" w:rsidR="00C1508E" w:rsidRPr="00E2626E" w:rsidRDefault="00C1508E" w:rsidP="00C1508E">
            <w:r>
              <w:rPr>
                <w:rFonts w:hint="eastAsia"/>
              </w:rPr>
              <w:t>SQRQ</w:t>
            </w:r>
          </w:p>
        </w:tc>
        <w:tc>
          <w:tcPr>
            <w:tcW w:w="1276" w:type="dxa"/>
            <w:vAlign w:val="center"/>
          </w:tcPr>
          <w:p w14:paraId="4623DEE0" w14:textId="77777777" w:rsidR="00C1508E" w:rsidRPr="00E2626E" w:rsidRDefault="00C1508E" w:rsidP="00C1508E">
            <w:r w:rsidRPr="00C45958">
              <w:rPr>
                <w:rFonts w:hint="eastAsia"/>
              </w:rPr>
              <w:t>Character</w:t>
            </w:r>
          </w:p>
        </w:tc>
        <w:tc>
          <w:tcPr>
            <w:tcW w:w="851" w:type="dxa"/>
            <w:vAlign w:val="center"/>
          </w:tcPr>
          <w:p w14:paraId="692A1F86" w14:textId="77777777" w:rsidR="00C1508E" w:rsidRPr="00E2626E" w:rsidRDefault="00C1508E" w:rsidP="00C1508E">
            <w:r>
              <w:rPr>
                <w:rFonts w:hint="eastAsia"/>
              </w:rPr>
              <w:t>8</w:t>
            </w:r>
          </w:p>
        </w:tc>
        <w:tc>
          <w:tcPr>
            <w:tcW w:w="2976" w:type="dxa"/>
            <w:vAlign w:val="center"/>
          </w:tcPr>
          <w:p w14:paraId="100843F4" w14:textId="77777777" w:rsidR="00C1508E" w:rsidRPr="00E2626E" w:rsidRDefault="00C1508E" w:rsidP="00C1508E">
            <w:r>
              <w:rPr>
                <w:rFonts w:hint="eastAsia"/>
              </w:rPr>
              <w:t>申请日期</w:t>
            </w:r>
          </w:p>
        </w:tc>
        <w:tc>
          <w:tcPr>
            <w:tcW w:w="2552" w:type="dxa"/>
            <w:vAlign w:val="center"/>
          </w:tcPr>
          <w:p w14:paraId="2823AD2D" w14:textId="77777777" w:rsidR="00C1508E" w:rsidRDefault="00C1508E" w:rsidP="00C1508E">
            <w:r>
              <w:rPr>
                <w:rFonts w:hint="eastAsia"/>
              </w:rPr>
              <w:t>必填</w:t>
            </w:r>
          </w:p>
        </w:tc>
      </w:tr>
    </w:tbl>
    <w:p w14:paraId="44FA2D14" w14:textId="77777777" w:rsidR="00C1508E" w:rsidRPr="006C09A6" w:rsidRDefault="00C1508E" w:rsidP="00C1508E">
      <w:pPr>
        <w:rPr>
          <w:b/>
          <w:sz w:val="24"/>
          <w:szCs w:val="24"/>
        </w:rPr>
      </w:pPr>
      <w:r w:rsidRPr="006C09A6">
        <w:rPr>
          <w:rFonts w:hint="eastAsia"/>
          <w:b/>
          <w:sz w:val="24"/>
          <w:szCs w:val="24"/>
        </w:rPr>
        <w:t>说明：</w:t>
      </w:r>
    </w:p>
    <w:p w14:paraId="4CA03434" w14:textId="77777777" w:rsidR="00DD0422" w:rsidRDefault="00C1508E" w:rsidP="00DD0422">
      <w:pPr>
        <w:pStyle w:val="ab"/>
        <w:numPr>
          <w:ilvl w:val="0"/>
          <w:numId w:val="154"/>
        </w:numPr>
        <w:spacing w:line="360" w:lineRule="auto"/>
        <w:ind w:firstLineChars="0"/>
      </w:pPr>
      <w:r>
        <w:rPr>
          <w:rFonts w:hint="eastAsia"/>
        </w:rPr>
        <w:t>发送方：开户代理机构</w:t>
      </w:r>
    </w:p>
    <w:p w14:paraId="38FF83DC" w14:textId="77777777" w:rsidR="00DD0422" w:rsidRDefault="00C1508E" w:rsidP="00DD0422">
      <w:pPr>
        <w:pStyle w:val="ab"/>
        <w:numPr>
          <w:ilvl w:val="0"/>
          <w:numId w:val="154"/>
        </w:numPr>
        <w:spacing w:line="360" w:lineRule="auto"/>
        <w:ind w:left="357" w:firstLineChars="0" w:hanging="357"/>
      </w:pPr>
      <w:r>
        <w:rPr>
          <w:rFonts w:hint="eastAsia"/>
        </w:rPr>
        <w:t>接收方：中国结算账户系统</w:t>
      </w:r>
    </w:p>
    <w:p w14:paraId="3D726803" w14:textId="77777777" w:rsidR="00DD0422" w:rsidRDefault="00C1508E" w:rsidP="00DD0422">
      <w:pPr>
        <w:pStyle w:val="ab"/>
        <w:numPr>
          <w:ilvl w:val="0"/>
          <w:numId w:val="154"/>
        </w:numPr>
        <w:spacing w:line="360" w:lineRule="auto"/>
        <w:ind w:left="357" w:firstLineChars="0" w:hanging="357"/>
      </w:pPr>
      <w:r>
        <w:rPr>
          <w:rFonts w:hint="eastAsia"/>
        </w:rPr>
        <w:t>服务时间：周一至周日</w:t>
      </w:r>
      <w:r>
        <w:rPr>
          <w:rFonts w:hint="eastAsia"/>
        </w:rPr>
        <w:t xml:space="preserve"> 09:00</w:t>
      </w:r>
      <w:r>
        <w:rPr>
          <w:rFonts w:hint="eastAsia"/>
        </w:rPr>
        <w:t>至</w:t>
      </w:r>
      <w:r w:rsidR="008B1B41">
        <w:rPr>
          <w:rFonts w:hint="eastAsia"/>
        </w:rPr>
        <w:t>16:00</w:t>
      </w:r>
    </w:p>
    <w:p w14:paraId="690D13CE" w14:textId="77777777" w:rsidR="00DD0422" w:rsidRDefault="00C1508E" w:rsidP="00DD0422">
      <w:pPr>
        <w:pStyle w:val="ab"/>
        <w:numPr>
          <w:ilvl w:val="0"/>
          <w:numId w:val="154"/>
        </w:numPr>
        <w:spacing w:line="360" w:lineRule="auto"/>
        <w:ind w:left="357" w:firstLineChars="0" w:hanging="357"/>
      </w:pPr>
      <w:r>
        <w:rPr>
          <w:rFonts w:hint="eastAsia"/>
        </w:rPr>
        <w:t>通信通道：</w:t>
      </w:r>
      <w:r>
        <w:rPr>
          <w:rFonts w:hint="eastAsia"/>
        </w:rPr>
        <w:t>PROP</w:t>
      </w:r>
      <w:r>
        <w:rPr>
          <w:rFonts w:hint="eastAsia"/>
        </w:rPr>
        <w:t>通用交易接口</w:t>
      </w:r>
    </w:p>
    <w:p w14:paraId="35BDA213" w14:textId="77777777" w:rsidR="009A12FC" w:rsidRDefault="009A12FC" w:rsidP="009A12FC">
      <w:pPr>
        <w:rPr>
          <w:b/>
          <w:sz w:val="30"/>
          <w:szCs w:val="30"/>
        </w:rPr>
      </w:pPr>
    </w:p>
    <w:p w14:paraId="46FF7D62" w14:textId="77777777" w:rsidR="009A12FC" w:rsidRDefault="009A12FC" w:rsidP="009A12FC">
      <w:pPr>
        <w:rPr>
          <w:b/>
          <w:sz w:val="30"/>
          <w:szCs w:val="30"/>
        </w:rPr>
      </w:pPr>
      <w:r>
        <w:rPr>
          <w:rFonts w:hint="eastAsia"/>
          <w:b/>
          <w:sz w:val="30"/>
          <w:szCs w:val="30"/>
        </w:rPr>
        <w:t>应答</w:t>
      </w:r>
      <w:r w:rsidRPr="00271B22">
        <w:rPr>
          <w:rFonts w:hint="eastAsia"/>
          <w:b/>
          <w:sz w:val="30"/>
          <w:szCs w:val="30"/>
        </w:rPr>
        <w:t>：</w:t>
      </w:r>
    </w:p>
    <w:tbl>
      <w:tblPr>
        <w:tblStyle w:val="a5"/>
        <w:tblW w:w="9464" w:type="dxa"/>
        <w:jc w:val="center"/>
        <w:tblLayout w:type="fixed"/>
        <w:tblLook w:val="04A0" w:firstRow="1" w:lastRow="0" w:firstColumn="1" w:lastColumn="0" w:noHBand="0" w:noVBand="1"/>
      </w:tblPr>
      <w:tblGrid>
        <w:gridCol w:w="538"/>
        <w:gridCol w:w="1459"/>
        <w:gridCol w:w="1088"/>
        <w:gridCol w:w="851"/>
        <w:gridCol w:w="2976"/>
        <w:gridCol w:w="2552"/>
      </w:tblGrid>
      <w:tr w:rsidR="009A12FC" w:rsidRPr="00455B38" w14:paraId="3AC7E1C2" w14:textId="77777777" w:rsidTr="002F1F8D">
        <w:trPr>
          <w:trHeight w:val="534"/>
          <w:jc w:val="center"/>
        </w:trPr>
        <w:tc>
          <w:tcPr>
            <w:tcW w:w="538" w:type="dxa"/>
            <w:shd w:val="clear" w:color="auto" w:fill="FFC000"/>
            <w:vAlign w:val="center"/>
          </w:tcPr>
          <w:p w14:paraId="5279E135" w14:textId="77777777" w:rsidR="009A12FC" w:rsidRPr="00455B38" w:rsidRDefault="009A12FC" w:rsidP="00F34F20">
            <w:pPr>
              <w:jc w:val="center"/>
              <w:rPr>
                <w:b/>
                <w:sz w:val="24"/>
                <w:szCs w:val="24"/>
              </w:rPr>
            </w:pPr>
            <w:r w:rsidRPr="00455B38">
              <w:rPr>
                <w:rFonts w:hint="eastAsia"/>
                <w:b/>
                <w:sz w:val="24"/>
                <w:szCs w:val="24"/>
              </w:rPr>
              <w:t>NO</w:t>
            </w:r>
          </w:p>
        </w:tc>
        <w:tc>
          <w:tcPr>
            <w:tcW w:w="1459" w:type="dxa"/>
            <w:shd w:val="clear" w:color="auto" w:fill="FFC000"/>
            <w:vAlign w:val="center"/>
          </w:tcPr>
          <w:p w14:paraId="28C18878" w14:textId="77777777" w:rsidR="009A12FC" w:rsidRPr="00455B38" w:rsidRDefault="009A12FC" w:rsidP="00F34F20">
            <w:pPr>
              <w:jc w:val="center"/>
              <w:rPr>
                <w:b/>
                <w:sz w:val="24"/>
                <w:szCs w:val="24"/>
              </w:rPr>
            </w:pPr>
            <w:r w:rsidRPr="00455B38">
              <w:rPr>
                <w:rFonts w:hint="eastAsia"/>
                <w:b/>
                <w:sz w:val="24"/>
                <w:szCs w:val="24"/>
              </w:rPr>
              <w:t>字段</w:t>
            </w:r>
          </w:p>
        </w:tc>
        <w:tc>
          <w:tcPr>
            <w:tcW w:w="1088" w:type="dxa"/>
            <w:shd w:val="clear" w:color="auto" w:fill="FFC000"/>
            <w:vAlign w:val="center"/>
          </w:tcPr>
          <w:p w14:paraId="239D31BF" w14:textId="77777777" w:rsidR="009A12FC" w:rsidRPr="00455B38" w:rsidRDefault="009A12FC" w:rsidP="00F34F20">
            <w:pPr>
              <w:jc w:val="center"/>
              <w:rPr>
                <w:b/>
                <w:sz w:val="24"/>
                <w:szCs w:val="24"/>
              </w:rPr>
            </w:pPr>
            <w:r w:rsidRPr="00455B38">
              <w:rPr>
                <w:rFonts w:hint="eastAsia"/>
                <w:b/>
                <w:sz w:val="24"/>
                <w:szCs w:val="24"/>
              </w:rPr>
              <w:t>类型</w:t>
            </w:r>
          </w:p>
        </w:tc>
        <w:tc>
          <w:tcPr>
            <w:tcW w:w="851" w:type="dxa"/>
            <w:shd w:val="clear" w:color="auto" w:fill="FFC000"/>
            <w:vAlign w:val="center"/>
          </w:tcPr>
          <w:p w14:paraId="608A312B" w14:textId="77777777" w:rsidR="009A12FC" w:rsidRPr="00455B38" w:rsidRDefault="009A12FC" w:rsidP="00F34F20">
            <w:pPr>
              <w:jc w:val="center"/>
              <w:rPr>
                <w:b/>
                <w:sz w:val="24"/>
                <w:szCs w:val="24"/>
              </w:rPr>
            </w:pPr>
            <w:r w:rsidRPr="00455B38">
              <w:rPr>
                <w:rFonts w:hint="eastAsia"/>
                <w:b/>
                <w:sz w:val="24"/>
                <w:szCs w:val="24"/>
              </w:rPr>
              <w:t>长度</w:t>
            </w:r>
          </w:p>
        </w:tc>
        <w:tc>
          <w:tcPr>
            <w:tcW w:w="2976" w:type="dxa"/>
            <w:shd w:val="clear" w:color="auto" w:fill="FFC000"/>
            <w:vAlign w:val="center"/>
          </w:tcPr>
          <w:p w14:paraId="308D3516" w14:textId="77777777" w:rsidR="009A12FC" w:rsidRPr="00455B38" w:rsidRDefault="009A12FC" w:rsidP="00F34F20">
            <w:pPr>
              <w:jc w:val="center"/>
              <w:rPr>
                <w:b/>
                <w:sz w:val="24"/>
                <w:szCs w:val="24"/>
              </w:rPr>
            </w:pPr>
            <w:r w:rsidRPr="00455B38">
              <w:rPr>
                <w:rFonts w:hint="eastAsia"/>
                <w:b/>
                <w:sz w:val="24"/>
                <w:szCs w:val="24"/>
              </w:rPr>
              <w:t>字段名称</w:t>
            </w:r>
          </w:p>
        </w:tc>
        <w:tc>
          <w:tcPr>
            <w:tcW w:w="2552" w:type="dxa"/>
            <w:shd w:val="clear" w:color="auto" w:fill="FFC000"/>
            <w:vAlign w:val="center"/>
          </w:tcPr>
          <w:p w14:paraId="343A4723" w14:textId="77777777" w:rsidR="009A12FC" w:rsidRPr="00455B38" w:rsidRDefault="009A12FC" w:rsidP="00F34F20">
            <w:pPr>
              <w:jc w:val="center"/>
              <w:rPr>
                <w:b/>
                <w:sz w:val="24"/>
                <w:szCs w:val="24"/>
              </w:rPr>
            </w:pPr>
            <w:r>
              <w:rPr>
                <w:rFonts w:hint="eastAsia"/>
                <w:b/>
                <w:sz w:val="24"/>
                <w:szCs w:val="24"/>
              </w:rPr>
              <w:t>备注</w:t>
            </w:r>
          </w:p>
        </w:tc>
      </w:tr>
      <w:tr w:rsidR="009A12FC" w14:paraId="571C33A4" w14:textId="77777777" w:rsidTr="002F1F8D">
        <w:trPr>
          <w:trHeight w:val="415"/>
          <w:jc w:val="center"/>
        </w:trPr>
        <w:tc>
          <w:tcPr>
            <w:tcW w:w="538" w:type="dxa"/>
            <w:vAlign w:val="center"/>
          </w:tcPr>
          <w:p w14:paraId="212C935D" w14:textId="77777777" w:rsidR="00DD0422" w:rsidRDefault="00DD0422" w:rsidP="00DD0422">
            <w:pPr>
              <w:pStyle w:val="ab"/>
              <w:numPr>
                <w:ilvl w:val="0"/>
                <w:numId w:val="155"/>
              </w:numPr>
              <w:ind w:firstLineChars="0"/>
              <w:jc w:val="center"/>
              <w:rPr>
                <w:b/>
              </w:rPr>
            </w:pPr>
          </w:p>
        </w:tc>
        <w:tc>
          <w:tcPr>
            <w:tcW w:w="1459" w:type="dxa"/>
            <w:vAlign w:val="center"/>
          </w:tcPr>
          <w:p w14:paraId="461E1FFD" w14:textId="77777777" w:rsidR="009A12FC" w:rsidRPr="00B057C0" w:rsidRDefault="009A12FC" w:rsidP="00F34F20">
            <w:r>
              <w:rPr>
                <w:rFonts w:hint="eastAsia"/>
              </w:rPr>
              <w:t>YWLSH</w:t>
            </w:r>
          </w:p>
        </w:tc>
        <w:tc>
          <w:tcPr>
            <w:tcW w:w="1088" w:type="dxa"/>
            <w:vAlign w:val="center"/>
          </w:tcPr>
          <w:p w14:paraId="0CBE1883" w14:textId="77777777" w:rsidR="009A12FC" w:rsidRPr="00B057C0" w:rsidRDefault="009A12FC" w:rsidP="00F34F20">
            <w:r w:rsidRPr="00C45958">
              <w:rPr>
                <w:rFonts w:hint="eastAsia"/>
              </w:rPr>
              <w:t>Character</w:t>
            </w:r>
          </w:p>
        </w:tc>
        <w:tc>
          <w:tcPr>
            <w:tcW w:w="851" w:type="dxa"/>
            <w:vAlign w:val="center"/>
          </w:tcPr>
          <w:p w14:paraId="73BF06C5" w14:textId="77777777" w:rsidR="009A12FC" w:rsidRPr="00B057C0" w:rsidRDefault="009A12FC" w:rsidP="00F34F20">
            <w:r>
              <w:rPr>
                <w:rFonts w:hint="eastAsia"/>
              </w:rPr>
              <w:t>10</w:t>
            </w:r>
          </w:p>
        </w:tc>
        <w:tc>
          <w:tcPr>
            <w:tcW w:w="2976" w:type="dxa"/>
            <w:vAlign w:val="center"/>
          </w:tcPr>
          <w:p w14:paraId="0273A1B7" w14:textId="77777777" w:rsidR="009A12FC" w:rsidRPr="00B057C0" w:rsidRDefault="009A12FC" w:rsidP="00F34F20">
            <w:r>
              <w:rPr>
                <w:rFonts w:hint="eastAsia"/>
              </w:rPr>
              <w:t>业务流水号</w:t>
            </w:r>
          </w:p>
        </w:tc>
        <w:tc>
          <w:tcPr>
            <w:tcW w:w="2552" w:type="dxa"/>
            <w:vAlign w:val="center"/>
          </w:tcPr>
          <w:p w14:paraId="290F9D8F" w14:textId="77777777" w:rsidR="009A12FC" w:rsidRPr="00B057C0" w:rsidRDefault="001D391B" w:rsidP="00F34F20">
            <w:r>
              <w:rPr>
                <w:rFonts w:hint="eastAsia"/>
              </w:rPr>
              <w:t>同请求</w:t>
            </w:r>
          </w:p>
        </w:tc>
      </w:tr>
      <w:tr w:rsidR="009A12FC" w14:paraId="69725B53" w14:textId="77777777" w:rsidTr="002F1F8D">
        <w:trPr>
          <w:trHeight w:val="415"/>
          <w:jc w:val="center"/>
        </w:trPr>
        <w:tc>
          <w:tcPr>
            <w:tcW w:w="538" w:type="dxa"/>
            <w:vAlign w:val="center"/>
          </w:tcPr>
          <w:p w14:paraId="6FF6105D" w14:textId="77777777" w:rsidR="00DD0422" w:rsidRDefault="00DD0422" w:rsidP="00DD0422">
            <w:pPr>
              <w:pStyle w:val="ab"/>
              <w:numPr>
                <w:ilvl w:val="0"/>
                <w:numId w:val="155"/>
              </w:numPr>
              <w:ind w:firstLineChars="0"/>
              <w:jc w:val="center"/>
              <w:rPr>
                <w:b/>
              </w:rPr>
            </w:pPr>
          </w:p>
        </w:tc>
        <w:tc>
          <w:tcPr>
            <w:tcW w:w="1459" w:type="dxa"/>
            <w:vAlign w:val="center"/>
          </w:tcPr>
          <w:p w14:paraId="4DDEAE4E" w14:textId="77777777" w:rsidR="009A12FC" w:rsidRPr="00B057C0" w:rsidRDefault="009A12FC" w:rsidP="00F34F20">
            <w:r w:rsidRPr="00B057C0">
              <w:rPr>
                <w:rFonts w:hint="eastAsia"/>
              </w:rPr>
              <w:t>ZHLB</w:t>
            </w:r>
          </w:p>
        </w:tc>
        <w:tc>
          <w:tcPr>
            <w:tcW w:w="1088" w:type="dxa"/>
            <w:vAlign w:val="center"/>
          </w:tcPr>
          <w:p w14:paraId="72D1BD2D" w14:textId="77777777" w:rsidR="009A12FC" w:rsidRPr="00B057C0" w:rsidRDefault="009A12FC" w:rsidP="00F34F20">
            <w:r w:rsidRPr="00B057C0">
              <w:rPr>
                <w:rFonts w:hint="eastAsia"/>
              </w:rPr>
              <w:t>Character</w:t>
            </w:r>
          </w:p>
        </w:tc>
        <w:tc>
          <w:tcPr>
            <w:tcW w:w="851" w:type="dxa"/>
            <w:vAlign w:val="center"/>
          </w:tcPr>
          <w:p w14:paraId="73535531" w14:textId="77777777" w:rsidR="009A12FC" w:rsidRPr="00B057C0" w:rsidRDefault="009A12FC" w:rsidP="00F34F20">
            <w:r w:rsidRPr="00B057C0">
              <w:rPr>
                <w:rFonts w:hint="eastAsia"/>
              </w:rPr>
              <w:t>2</w:t>
            </w:r>
          </w:p>
        </w:tc>
        <w:tc>
          <w:tcPr>
            <w:tcW w:w="2976" w:type="dxa"/>
            <w:vAlign w:val="center"/>
          </w:tcPr>
          <w:p w14:paraId="5EF81DBA" w14:textId="77777777" w:rsidR="009A12FC" w:rsidRPr="00B057C0" w:rsidRDefault="009A12FC" w:rsidP="00F34F20">
            <w:r w:rsidRPr="00B057C0">
              <w:rPr>
                <w:rFonts w:hint="eastAsia"/>
              </w:rPr>
              <w:t>证券账户类别</w:t>
            </w:r>
          </w:p>
        </w:tc>
        <w:tc>
          <w:tcPr>
            <w:tcW w:w="2552" w:type="dxa"/>
            <w:vAlign w:val="center"/>
          </w:tcPr>
          <w:p w14:paraId="6F995C2F" w14:textId="77777777" w:rsidR="009A12FC" w:rsidRDefault="001D391B" w:rsidP="00F34F20">
            <w:r>
              <w:rPr>
                <w:rFonts w:hint="eastAsia"/>
              </w:rPr>
              <w:t>同请求</w:t>
            </w:r>
          </w:p>
        </w:tc>
      </w:tr>
      <w:tr w:rsidR="009A12FC" w14:paraId="6DF56B38" w14:textId="77777777" w:rsidTr="002F1F8D">
        <w:trPr>
          <w:trHeight w:val="415"/>
          <w:jc w:val="center"/>
        </w:trPr>
        <w:tc>
          <w:tcPr>
            <w:tcW w:w="538" w:type="dxa"/>
            <w:vAlign w:val="center"/>
          </w:tcPr>
          <w:p w14:paraId="632680DA" w14:textId="77777777" w:rsidR="00DD0422" w:rsidRDefault="00DD0422" w:rsidP="00DD0422">
            <w:pPr>
              <w:pStyle w:val="ab"/>
              <w:numPr>
                <w:ilvl w:val="0"/>
                <w:numId w:val="155"/>
              </w:numPr>
              <w:ind w:firstLineChars="0"/>
              <w:jc w:val="center"/>
              <w:rPr>
                <w:b/>
              </w:rPr>
            </w:pPr>
          </w:p>
        </w:tc>
        <w:tc>
          <w:tcPr>
            <w:tcW w:w="1459" w:type="dxa"/>
            <w:vAlign w:val="center"/>
          </w:tcPr>
          <w:p w14:paraId="572A1525" w14:textId="77777777" w:rsidR="009A12FC" w:rsidRPr="00B057C0" w:rsidRDefault="009A12FC" w:rsidP="00F34F20">
            <w:r w:rsidRPr="00B057C0">
              <w:rPr>
                <w:rFonts w:hint="eastAsia"/>
              </w:rPr>
              <w:t>ZQZH</w:t>
            </w:r>
          </w:p>
        </w:tc>
        <w:tc>
          <w:tcPr>
            <w:tcW w:w="1088" w:type="dxa"/>
            <w:vAlign w:val="center"/>
          </w:tcPr>
          <w:p w14:paraId="047A0024" w14:textId="77777777" w:rsidR="009A12FC" w:rsidRPr="00B057C0" w:rsidRDefault="009A12FC" w:rsidP="00F34F20">
            <w:r w:rsidRPr="00B057C0">
              <w:rPr>
                <w:rFonts w:hint="eastAsia"/>
              </w:rPr>
              <w:t>Character</w:t>
            </w:r>
          </w:p>
        </w:tc>
        <w:tc>
          <w:tcPr>
            <w:tcW w:w="851" w:type="dxa"/>
            <w:vAlign w:val="center"/>
          </w:tcPr>
          <w:p w14:paraId="5764146F" w14:textId="77777777" w:rsidR="009A12FC" w:rsidRPr="00B057C0" w:rsidRDefault="009A12FC" w:rsidP="00F34F20">
            <w:r w:rsidRPr="00B057C0">
              <w:rPr>
                <w:rFonts w:hint="eastAsia"/>
              </w:rPr>
              <w:t>20</w:t>
            </w:r>
          </w:p>
        </w:tc>
        <w:tc>
          <w:tcPr>
            <w:tcW w:w="2976" w:type="dxa"/>
            <w:vAlign w:val="center"/>
          </w:tcPr>
          <w:p w14:paraId="3570B85F" w14:textId="77777777" w:rsidR="009A12FC" w:rsidRPr="00B057C0" w:rsidRDefault="009A12FC" w:rsidP="00F34F20">
            <w:r w:rsidRPr="00B057C0">
              <w:rPr>
                <w:rFonts w:hint="eastAsia"/>
              </w:rPr>
              <w:t>证券账户号码</w:t>
            </w:r>
          </w:p>
        </w:tc>
        <w:tc>
          <w:tcPr>
            <w:tcW w:w="2552" w:type="dxa"/>
            <w:vAlign w:val="center"/>
          </w:tcPr>
          <w:p w14:paraId="405DEA61" w14:textId="77777777" w:rsidR="009A12FC" w:rsidRDefault="001D391B" w:rsidP="002F1F8D">
            <w:r>
              <w:rPr>
                <w:rFonts w:hint="eastAsia"/>
              </w:rPr>
              <w:t>同请求</w:t>
            </w:r>
          </w:p>
        </w:tc>
      </w:tr>
      <w:tr w:rsidR="00F34F20" w14:paraId="6DECFB86" w14:textId="77777777" w:rsidTr="002F1F8D">
        <w:trPr>
          <w:trHeight w:val="415"/>
          <w:jc w:val="center"/>
        </w:trPr>
        <w:tc>
          <w:tcPr>
            <w:tcW w:w="538" w:type="dxa"/>
            <w:vAlign w:val="center"/>
          </w:tcPr>
          <w:p w14:paraId="7B1F3754" w14:textId="77777777" w:rsidR="00F34F20" w:rsidRDefault="00F34F20" w:rsidP="00217446">
            <w:pPr>
              <w:pStyle w:val="ab"/>
              <w:numPr>
                <w:ilvl w:val="0"/>
                <w:numId w:val="155"/>
              </w:numPr>
              <w:ind w:firstLineChars="0"/>
              <w:jc w:val="center"/>
              <w:rPr>
                <w:b/>
              </w:rPr>
            </w:pPr>
          </w:p>
        </w:tc>
        <w:tc>
          <w:tcPr>
            <w:tcW w:w="1459" w:type="dxa"/>
            <w:vAlign w:val="center"/>
          </w:tcPr>
          <w:p w14:paraId="779A989C" w14:textId="77777777" w:rsidR="00F34F20" w:rsidRPr="00B057C0" w:rsidRDefault="00F34F20" w:rsidP="00F34F20">
            <w:r>
              <w:rPr>
                <w:rFonts w:hint="eastAsia"/>
              </w:rPr>
              <w:t>BHGBS</w:t>
            </w:r>
          </w:p>
        </w:tc>
        <w:tc>
          <w:tcPr>
            <w:tcW w:w="1088" w:type="dxa"/>
            <w:vAlign w:val="center"/>
          </w:tcPr>
          <w:p w14:paraId="00DD85B2" w14:textId="77777777" w:rsidR="00F34F20" w:rsidRPr="00B057C0" w:rsidRDefault="00F34F20" w:rsidP="00F34F20">
            <w:r w:rsidRPr="00602A83">
              <w:rPr>
                <w:rFonts w:hint="eastAsia"/>
              </w:rPr>
              <w:t>Character</w:t>
            </w:r>
          </w:p>
        </w:tc>
        <w:tc>
          <w:tcPr>
            <w:tcW w:w="851" w:type="dxa"/>
            <w:vAlign w:val="center"/>
          </w:tcPr>
          <w:p w14:paraId="4D5EBC3B" w14:textId="77777777" w:rsidR="00F34F20" w:rsidRPr="00B057C0" w:rsidRDefault="00F34F20" w:rsidP="00F34F20">
            <w:r>
              <w:rPr>
                <w:rFonts w:hint="eastAsia"/>
              </w:rPr>
              <w:t>1</w:t>
            </w:r>
          </w:p>
        </w:tc>
        <w:tc>
          <w:tcPr>
            <w:tcW w:w="2976" w:type="dxa"/>
            <w:vAlign w:val="center"/>
          </w:tcPr>
          <w:p w14:paraId="4667F09C" w14:textId="77777777" w:rsidR="00F34F20" w:rsidRPr="00B057C0" w:rsidRDefault="00F34F20" w:rsidP="00F34F20">
            <w:r>
              <w:rPr>
                <w:rFonts w:hint="eastAsia"/>
              </w:rPr>
              <w:t>不合格标识</w:t>
            </w:r>
          </w:p>
        </w:tc>
        <w:tc>
          <w:tcPr>
            <w:tcW w:w="2552" w:type="dxa"/>
            <w:vAlign w:val="center"/>
          </w:tcPr>
          <w:p w14:paraId="1C86796D" w14:textId="77777777" w:rsidR="00F34F20" w:rsidRDefault="001A0C6B" w:rsidP="002F1F8D">
            <w:r>
              <w:rPr>
                <w:rFonts w:hint="eastAsia"/>
              </w:rPr>
              <w:t>如为不合格账户，该标识为“</w:t>
            </w:r>
            <w:r>
              <w:rPr>
                <w:rFonts w:hint="eastAsia"/>
              </w:rPr>
              <w:t>1</w:t>
            </w:r>
            <w:r>
              <w:rPr>
                <w:rFonts w:hint="eastAsia"/>
              </w:rPr>
              <w:t>”，否则该标识为“</w:t>
            </w:r>
            <w:r>
              <w:rPr>
                <w:rFonts w:hint="eastAsia"/>
              </w:rPr>
              <w:t>0</w:t>
            </w:r>
            <w:r>
              <w:rPr>
                <w:rFonts w:hint="eastAsia"/>
              </w:rPr>
              <w:t>”。</w:t>
            </w:r>
          </w:p>
        </w:tc>
      </w:tr>
      <w:tr w:rsidR="002F1F8D" w14:paraId="0B7D3458" w14:textId="77777777" w:rsidTr="002F1F8D">
        <w:trPr>
          <w:trHeight w:val="415"/>
          <w:jc w:val="center"/>
        </w:trPr>
        <w:tc>
          <w:tcPr>
            <w:tcW w:w="538" w:type="dxa"/>
            <w:vAlign w:val="center"/>
          </w:tcPr>
          <w:p w14:paraId="377A34F9" w14:textId="77777777" w:rsidR="00DD0422" w:rsidRDefault="00DD0422" w:rsidP="00DD0422">
            <w:pPr>
              <w:pStyle w:val="ab"/>
              <w:numPr>
                <w:ilvl w:val="0"/>
                <w:numId w:val="155"/>
              </w:numPr>
              <w:ind w:firstLineChars="0"/>
              <w:jc w:val="center"/>
              <w:rPr>
                <w:b/>
              </w:rPr>
            </w:pPr>
          </w:p>
        </w:tc>
        <w:tc>
          <w:tcPr>
            <w:tcW w:w="1459" w:type="dxa"/>
            <w:vAlign w:val="center"/>
          </w:tcPr>
          <w:p w14:paraId="664F0082" w14:textId="77777777" w:rsidR="002F1F8D" w:rsidRPr="00B057C0" w:rsidRDefault="002F1F8D" w:rsidP="00F34F20">
            <w:r w:rsidRPr="002F1F8D">
              <w:t>BHGYYLB</w:t>
            </w:r>
          </w:p>
        </w:tc>
        <w:tc>
          <w:tcPr>
            <w:tcW w:w="1088" w:type="dxa"/>
            <w:vAlign w:val="center"/>
          </w:tcPr>
          <w:p w14:paraId="7FD36313" w14:textId="77777777" w:rsidR="002F1F8D" w:rsidRPr="00B057C0" w:rsidRDefault="002F1F8D" w:rsidP="00F34F20">
            <w:r w:rsidRPr="00B057C0">
              <w:rPr>
                <w:rFonts w:hint="eastAsia"/>
              </w:rPr>
              <w:t>Character</w:t>
            </w:r>
          </w:p>
        </w:tc>
        <w:tc>
          <w:tcPr>
            <w:tcW w:w="851" w:type="dxa"/>
            <w:vAlign w:val="center"/>
          </w:tcPr>
          <w:p w14:paraId="6B8CC6A9" w14:textId="77777777" w:rsidR="002F1F8D" w:rsidRPr="00B057C0" w:rsidRDefault="002F1F8D" w:rsidP="00F34F20">
            <w:r>
              <w:rPr>
                <w:rFonts w:hint="eastAsia"/>
              </w:rPr>
              <w:t>1</w:t>
            </w:r>
          </w:p>
        </w:tc>
        <w:tc>
          <w:tcPr>
            <w:tcW w:w="2976" w:type="dxa"/>
            <w:vAlign w:val="center"/>
          </w:tcPr>
          <w:p w14:paraId="12AE3DDB" w14:textId="77777777" w:rsidR="002F1F8D" w:rsidRPr="00B057C0" w:rsidRDefault="002F1F8D" w:rsidP="00F34F20">
            <w:r>
              <w:rPr>
                <w:rFonts w:hint="eastAsia"/>
              </w:rPr>
              <w:t>不合格原因类别</w:t>
            </w:r>
          </w:p>
        </w:tc>
        <w:tc>
          <w:tcPr>
            <w:tcW w:w="2552" w:type="dxa"/>
            <w:vAlign w:val="center"/>
          </w:tcPr>
          <w:p w14:paraId="4187A2CC" w14:textId="77777777" w:rsidR="002F1F8D" w:rsidRDefault="002F1F8D" w:rsidP="00F34F20">
            <w:r>
              <w:rPr>
                <w:rFonts w:hint="eastAsia"/>
              </w:rPr>
              <w:t>字典</w:t>
            </w:r>
            <w:r>
              <w:rPr>
                <w:rFonts w:hint="eastAsia"/>
              </w:rPr>
              <w:t>(</w:t>
            </w:r>
            <w:r w:rsidRPr="002F1F8D">
              <w:t>BHGYYLB</w:t>
            </w:r>
            <w:r>
              <w:rPr>
                <w:rFonts w:hint="eastAsia"/>
              </w:rPr>
              <w:t>)</w:t>
            </w:r>
          </w:p>
        </w:tc>
      </w:tr>
      <w:tr w:rsidR="002F1F8D" w14:paraId="70E92A68" w14:textId="77777777" w:rsidTr="002F1F8D">
        <w:trPr>
          <w:trHeight w:val="415"/>
          <w:jc w:val="center"/>
        </w:trPr>
        <w:tc>
          <w:tcPr>
            <w:tcW w:w="538" w:type="dxa"/>
            <w:vAlign w:val="center"/>
          </w:tcPr>
          <w:p w14:paraId="5D4DCB57" w14:textId="77777777" w:rsidR="00DD0422" w:rsidRDefault="00DD0422" w:rsidP="00DD0422">
            <w:pPr>
              <w:pStyle w:val="ab"/>
              <w:numPr>
                <w:ilvl w:val="0"/>
                <w:numId w:val="155"/>
              </w:numPr>
              <w:ind w:firstLineChars="0"/>
              <w:jc w:val="center"/>
              <w:rPr>
                <w:b/>
              </w:rPr>
            </w:pPr>
          </w:p>
        </w:tc>
        <w:tc>
          <w:tcPr>
            <w:tcW w:w="1459" w:type="dxa"/>
            <w:vAlign w:val="center"/>
          </w:tcPr>
          <w:p w14:paraId="0C7EAB5D" w14:textId="77777777" w:rsidR="002F1F8D" w:rsidRPr="00B057C0" w:rsidRDefault="00C13709" w:rsidP="00C13709">
            <w:r>
              <w:rPr>
                <w:rFonts w:hint="eastAsia"/>
              </w:rPr>
              <w:t>BHGSBJGMC</w:t>
            </w:r>
          </w:p>
        </w:tc>
        <w:tc>
          <w:tcPr>
            <w:tcW w:w="1088" w:type="dxa"/>
            <w:vAlign w:val="center"/>
          </w:tcPr>
          <w:p w14:paraId="7280D1B2" w14:textId="77777777" w:rsidR="002F1F8D" w:rsidRPr="00B057C0" w:rsidRDefault="002F1F8D" w:rsidP="00F34F20">
            <w:r w:rsidRPr="00B057C0">
              <w:rPr>
                <w:rFonts w:hint="eastAsia"/>
              </w:rPr>
              <w:t>Character</w:t>
            </w:r>
          </w:p>
        </w:tc>
        <w:tc>
          <w:tcPr>
            <w:tcW w:w="851" w:type="dxa"/>
            <w:vAlign w:val="center"/>
          </w:tcPr>
          <w:p w14:paraId="52F97B5F" w14:textId="77777777" w:rsidR="002F1F8D" w:rsidRPr="00B057C0" w:rsidRDefault="002F1F8D" w:rsidP="00F34F20">
            <w:r>
              <w:rPr>
                <w:rFonts w:hint="eastAsia"/>
              </w:rPr>
              <w:t>6</w:t>
            </w:r>
            <w:r w:rsidR="00C13709">
              <w:rPr>
                <w:rFonts w:hint="eastAsia"/>
              </w:rPr>
              <w:t>2</w:t>
            </w:r>
          </w:p>
        </w:tc>
        <w:tc>
          <w:tcPr>
            <w:tcW w:w="2976" w:type="dxa"/>
            <w:vAlign w:val="center"/>
          </w:tcPr>
          <w:p w14:paraId="47FEBFF5" w14:textId="77777777" w:rsidR="002F1F8D" w:rsidRPr="00B057C0" w:rsidRDefault="002F1F8D" w:rsidP="00C13709">
            <w:r>
              <w:rPr>
                <w:rFonts w:hint="eastAsia"/>
              </w:rPr>
              <w:t>不合格申报机构</w:t>
            </w:r>
            <w:r w:rsidR="00C13709">
              <w:rPr>
                <w:rFonts w:hint="eastAsia"/>
              </w:rPr>
              <w:t>名称</w:t>
            </w:r>
          </w:p>
        </w:tc>
        <w:tc>
          <w:tcPr>
            <w:tcW w:w="2552" w:type="dxa"/>
            <w:vAlign w:val="center"/>
          </w:tcPr>
          <w:p w14:paraId="1316E8AF" w14:textId="77777777" w:rsidR="002F1F8D" w:rsidRDefault="002F1F8D" w:rsidP="00F34F20"/>
        </w:tc>
      </w:tr>
      <w:tr w:rsidR="002F1F8D" w14:paraId="0D3E9F65" w14:textId="77777777" w:rsidTr="002F1F8D">
        <w:trPr>
          <w:trHeight w:val="415"/>
          <w:jc w:val="center"/>
        </w:trPr>
        <w:tc>
          <w:tcPr>
            <w:tcW w:w="538" w:type="dxa"/>
            <w:vAlign w:val="center"/>
          </w:tcPr>
          <w:p w14:paraId="3C0CD7C2" w14:textId="77777777" w:rsidR="00DD0422" w:rsidRDefault="00DD0422" w:rsidP="00DD0422">
            <w:pPr>
              <w:pStyle w:val="ab"/>
              <w:numPr>
                <w:ilvl w:val="0"/>
                <w:numId w:val="155"/>
              </w:numPr>
              <w:ind w:firstLineChars="0"/>
              <w:jc w:val="center"/>
              <w:rPr>
                <w:b/>
              </w:rPr>
            </w:pPr>
          </w:p>
        </w:tc>
        <w:tc>
          <w:tcPr>
            <w:tcW w:w="1459" w:type="dxa"/>
            <w:vAlign w:val="center"/>
          </w:tcPr>
          <w:p w14:paraId="53BE109B" w14:textId="77777777" w:rsidR="002F1F8D" w:rsidRDefault="002F1F8D" w:rsidP="00F34F20">
            <w:r>
              <w:rPr>
                <w:rFonts w:hint="eastAsia"/>
              </w:rPr>
              <w:t>BYZD1</w:t>
            </w:r>
          </w:p>
        </w:tc>
        <w:tc>
          <w:tcPr>
            <w:tcW w:w="1088" w:type="dxa"/>
            <w:vAlign w:val="center"/>
          </w:tcPr>
          <w:p w14:paraId="3D8FF010" w14:textId="77777777" w:rsidR="002F1F8D" w:rsidRPr="00C45958" w:rsidRDefault="002F1F8D" w:rsidP="00F34F20">
            <w:r w:rsidRPr="00C45958">
              <w:rPr>
                <w:rFonts w:hint="eastAsia"/>
              </w:rPr>
              <w:t>Character</w:t>
            </w:r>
          </w:p>
        </w:tc>
        <w:tc>
          <w:tcPr>
            <w:tcW w:w="851" w:type="dxa"/>
            <w:vAlign w:val="center"/>
          </w:tcPr>
          <w:p w14:paraId="55F962EA" w14:textId="77777777" w:rsidR="002F1F8D" w:rsidRDefault="002F1F8D" w:rsidP="00F34F20">
            <w:r>
              <w:rPr>
                <w:rFonts w:hint="eastAsia"/>
              </w:rPr>
              <w:t>20</w:t>
            </w:r>
          </w:p>
        </w:tc>
        <w:tc>
          <w:tcPr>
            <w:tcW w:w="2976" w:type="dxa"/>
            <w:vAlign w:val="center"/>
          </w:tcPr>
          <w:p w14:paraId="5B548153" w14:textId="77777777" w:rsidR="002F1F8D" w:rsidRDefault="002F1F8D" w:rsidP="00F34F20">
            <w:r>
              <w:rPr>
                <w:rFonts w:hint="eastAsia"/>
              </w:rPr>
              <w:t>备用字段</w:t>
            </w:r>
            <w:r>
              <w:rPr>
                <w:rFonts w:hint="eastAsia"/>
              </w:rPr>
              <w:t>1</w:t>
            </w:r>
          </w:p>
        </w:tc>
        <w:tc>
          <w:tcPr>
            <w:tcW w:w="2552" w:type="dxa"/>
            <w:vAlign w:val="center"/>
          </w:tcPr>
          <w:p w14:paraId="53F23095" w14:textId="77777777" w:rsidR="002F1F8D" w:rsidRDefault="002F1F8D" w:rsidP="00F34F20">
            <w:r>
              <w:rPr>
                <w:rFonts w:hint="eastAsia"/>
              </w:rPr>
              <w:t>预留字段</w:t>
            </w:r>
          </w:p>
        </w:tc>
      </w:tr>
      <w:tr w:rsidR="002F1F8D" w14:paraId="08FC804B" w14:textId="77777777" w:rsidTr="002F1F8D">
        <w:trPr>
          <w:trHeight w:val="415"/>
          <w:jc w:val="center"/>
        </w:trPr>
        <w:tc>
          <w:tcPr>
            <w:tcW w:w="538" w:type="dxa"/>
            <w:vAlign w:val="center"/>
          </w:tcPr>
          <w:p w14:paraId="3675A24F" w14:textId="77777777" w:rsidR="00DD0422" w:rsidRDefault="00DD0422" w:rsidP="00DD0422">
            <w:pPr>
              <w:pStyle w:val="ab"/>
              <w:numPr>
                <w:ilvl w:val="0"/>
                <w:numId w:val="155"/>
              </w:numPr>
              <w:ind w:firstLineChars="0"/>
              <w:jc w:val="center"/>
              <w:rPr>
                <w:b/>
              </w:rPr>
            </w:pPr>
          </w:p>
        </w:tc>
        <w:tc>
          <w:tcPr>
            <w:tcW w:w="1459" w:type="dxa"/>
            <w:vAlign w:val="center"/>
          </w:tcPr>
          <w:p w14:paraId="59E08884" w14:textId="77777777" w:rsidR="002F1F8D" w:rsidRDefault="002F1F8D" w:rsidP="00F34F20">
            <w:r>
              <w:rPr>
                <w:rFonts w:hint="eastAsia"/>
              </w:rPr>
              <w:t>BYZD2</w:t>
            </w:r>
          </w:p>
        </w:tc>
        <w:tc>
          <w:tcPr>
            <w:tcW w:w="1088" w:type="dxa"/>
            <w:vAlign w:val="center"/>
          </w:tcPr>
          <w:p w14:paraId="15E2054D" w14:textId="77777777" w:rsidR="002F1F8D" w:rsidRPr="00C45958" w:rsidRDefault="002F1F8D" w:rsidP="00F34F20">
            <w:r w:rsidRPr="00C45958">
              <w:rPr>
                <w:rFonts w:hint="eastAsia"/>
              </w:rPr>
              <w:t>Character</w:t>
            </w:r>
          </w:p>
        </w:tc>
        <w:tc>
          <w:tcPr>
            <w:tcW w:w="851" w:type="dxa"/>
            <w:vAlign w:val="center"/>
          </w:tcPr>
          <w:p w14:paraId="1AF20A2E" w14:textId="77777777" w:rsidR="002F1F8D" w:rsidRDefault="002F1F8D" w:rsidP="00F34F20">
            <w:r>
              <w:rPr>
                <w:rFonts w:hint="eastAsia"/>
              </w:rPr>
              <w:t>20</w:t>
            </w:r>
          </w:p>
        </w:tc>
        <w:tc>
          <w:tcPr>
            <w:tcW w:w="2976" w:type="dxa"/>
            <w:vAlign w:val="center"/>
          </w:tcPr>
          <w:p w14:paraId="527D4AD2" w14:textId="77777777" w:rsidR="002F1F8D" w:rsidRDefault="002F1F8D" w:rsidP="00F34F20">
            <w:r>
              <w:rPr>
                <w:rFonts w:hint="eastAsia"/>
              </w:rPr>
              <w:t>备用字段</w:t>
            </w:r>
            <w:r>
              <w:rPr>
                <w:rFonts w:hint="eastAsia"/>
              </w:rPr>
              <w:t>2</w:t>
            </w:r>
          </w:p>
        </w:tc>
        <w:tc>
          <w:tcPr>
            <w:tcW w:w="2552" w:type="dxa"/>
            <w:vAlign w:val="center"/>
          </w:tcPr>
          <w:p w14:paraId="2BAC3867" w14:textId="77777777" w:rsidR="002F1F8D" w:rsidRDefault="002F1F8D" w:rsidP="00F34F20">
            <w:r>
              <w:rPr>
                <w:rFonts w:hint="eastAsia"/>
              </w:rPr>
              <w:t>预留字段</w:t>
            </w:r>
          </w:p>
        </w:tc>
      </w:tr>
      <w:tr w:rsidR="002F1F8D" w14:paraId="3C7B8FA8" w14:textId="77777777" w:rsidTr="002F1F8D">
        <w:trPr>
          <w:trHeight w:val="415"/>
          <w:jc w:val="center"/>
        </w:trPr>
        <w:tc>
          <w:tcPr>
            <w:tcW w:w="538" w:type="dxa"/>
            <w:vAlign w:val="center"/>
          </w:tcPr>
          <w:p w14:paraId="59D26B8D" w14:textId="77777777" w:rsidR="00DD0422" w:rsidRDefault="00DD0422" w:rsidP="00DD0422">
            <w:pPr>
              <w:pStyle w:val="ab"/>
              <w:numPr>
                <w:ilvl w:val="0"/>
                <w:numId w:val="155"/>
              </w:numPr>
              <w:ind w:firstLineChars="0"/>
              <w:jc w:val="center"/>
              <w:rPr>
                <w:b/>
              </w:rPr>
            </w:pPr>
          </w:p>
        </w:tc>
        <w:tc>
          <w:tcPr>
            <w:tcW w:w="1459" w:type="dxa"/>
            <w:vAlign w:val="center"/>
          </w:tcPr>
          <w:p w14:paraId="7874E3CD" w14:textId="77777777" w:rsidR="002F1F8D" w:rsidRDefault="002F1F8D" w:rsidP="004B251B">
            <w:r>
              <w:rPr>
                <w:rFonts w:hint="eastAsia"/>
              </w:rPr>
              <w:t>BYZD</w:t>
            </w:r>
            <w:r w:rsidR="004B251B">
              <w:rPr>
                <w:rFonts w:hint="eastAsia"/>
              </w:rPr>
              <w:t>3</w:t>
            </w:r>
          </w:p>
        </w:tc>
        <w:tc>
          <w:tcPr>
            <w:tcW w:w="1088" w:type="dxa"/>
            <w:vAlign w:val="center"/>
          </w:tcPr>
          <w:p w14:paraId="375418AC" w14:textId="77777777" w:rsidR="002F1F8D" w:rsidRPr="00C45958" w:rsidRDefault="002F1F8D" w:rsidP="00F34F20">
            <w:r w:rsidRPr="00C45958">
              <w:rPr>
                <w:rFonts w:hint="eastAsia"/>
              </w:rPr>
              <w:t>Character</w:t>
            </w:r>
          </w:p>
        </w:tc>
        <w:tc>
          <w:tcPr>
            <w:tcW w:w="851" w:type="dxa"/>
            <w:vAlign w:val="center"/>
          </w:tcPr>
          <w:p w14:paraId="30435939" w14:textId="77777777" w:rsidR="002F1F8D" w:rsidRDefault="002F1F8D" w:rsidP="00F34F20">
            <w:r>
              <w:rPr>
                <w:rFonts w:hint="eastAsia"/>
              </w:rPr>
              <w:t>20</w:t>
            </w:r>
          </w:p>
        </w:tc>
        <w:tc>
          <w:tcPr>
            <w:tcW w:w="2976" w:type="dxa"/>
            <w:vAlign w:val="center"/>
          </w:tcPr>
          <w:p w14:paraId="22C2B846" w14:textId="77777777" w:rsidR="002F1F8D" w:rsidRDefault="002F1F8D" w:rsidP="00F34F20">
            <w:r>
              <w:rPr>
                <w:rFonts w:hint="eastAsia"/>
              </w:rPr>
              <w:t>备用字段</w:t>
            </w:r>
            <w:r>
              <w:rPr>
                <w:rFonts w:hint="eastAsia"/>
              </w:rPr>
              <w:t>3</w:t>
            </w:r>
          </w:p>
        </w:tc>
        <w:tc>
          <w:tcPr>
            <w:tcW w:w="2552" w:type="dxa"/>
            <w:vAlign w:val="center"/>
          </w:tcPr>
          <w:p w14:paraId="232423BB" w14:textId="77777777" w:rsidR="002F1F8D" w:rsidRDefault="002F1F8D" w:rsidP="00F34F20">
            <w:r>
              <w:rPr>
                <w:rFonts w:hint="eastAsia"/>
              </w:rPr>
              <w:t>预留字段</w:t>
            </w:r>
          </w:p>
        </w:tc>
      </w:tr>
      <w:tr w:rsidR="00F34F20" w14:paraId="272071F7" w14:textId="77777777" w:rsidTr="002F1F8D">
        <w:trPr>
          <w:trHeight w:val="415"/>
          <w:jc w:val="center"/>
        </w:trPr>
        <w:tc>
          <w:tcPr>
            <w:tcW w:w="538" w:type="dxa"/>
            <w:vAlign w:val="center"/>
          </w:tcPr>
          <w:p w14:paraId="6B42E7E3" w14:textId="77777777" w:rsidR="00F34F20" w:rsidRDefault="00F34F20" w:rsidP="00217446">
            <w:pPr>
              <w:pStyle w:val="ab"/>
              <w:numPr>
                <w:ilvl w:val="0"/>
                <w:numId w:val="155"/>
              </w:numPr>
              <w:ind w:firstLineChars="0"/>
              <w:jc w:val="center"/>
              <w:rPr>
                <w:b/>
              </w:rPr>
            </w:pPr>
          </w:p>
        </w:tc>
        <w:tc>
          <w:tcPr>
            <w:tcW w:w="1459" w:type="dxa"/>
            <w:vAlign w:val="center"/>
          </w:tcPr>
          <w:p w14:paraId="00C6D0BA" w14:textId="77777777" w:rsidR="00F34F20" w:rsidRDefault="00F34F20" w:rsidP="00F34F20">
            <w:r w:rsidRPr="00E2626E">
              <w:rPr>
                <w:rFonts w:hint="eastAsia"/>
              </w:rPr>
              <w:t>KHJGDM</w:t>
            </w:r>
          </w:p>
        </w:tc>
        <w:tc>
          <w:tcPr>
            <w:tcW w:w="1088" w:type="dxa"/>
            <w:vAlign w:val="center"/>
          </w:tcPr>
          <w:p w14:paraId="66421A5A" w14:textId="77777777" w:rsidR="00F34F20" w:rsidRPr="00C45958" w:rsidRDefault="00F34F20" w:rsidP="00F34F20">
            <w:r w:rsidRPr="00E2626E">
              <w:rPr>
                <w:rFonts w:hint="eastAsia"/>
              </w:rPr>
              <w:t>Character</w:t>
            </w:r>
          </w:p>
        </w:tc>
        <w:tc>
          <w:tcPr>
            <w:tcW w:w="851" w:type="dxa"/>
            <w:vAlign w:val="center"/>
          </w:tcPr>
          <w:p w14:paraId="10F9E40A" w14:textId="77777777" w:rsidR="00F34F20" w:rsidRDefault="00F34F20" w:rsidP="00F34F20">
            <w:r w:rsidRPr="00E2626E">
              <w:rPr>
                <w:rFonts w:hint="eastAsia"/>
              </w:rPr>
              <w:t>6</w:t>
            </w:r>
          </w:p>
        </w:tc>
        <w:tc>
          <w:tcPr>
            <w:tcW w:w="2976" w:type="dxa"/>
            <w:vAlign w:val="center"/>
          </w:tcPr>
          <w:p w14:paraId="5DADFD71" w14:textId="77777777" w:rsidR="00F34F20" w:rsidRDefault="00F34F20" w:rsidP="00F34F20">
            <w:r>
              <w:rPr>
                <w:rFonts w:hint="eastAsia"/>
              </w:rPr>
              <w:t>业务发起</w:t>
            </w:r>
            <w:r w:rsidRPr="00E2626E">
              <w:rPr>
                <w:rFonts w:hint="eastAsia"/>
              </w:rPr>
              <w:t>开户代理机构代码</w:t>
            </w:r>
          </w:p>
        </w:tc>
        <w:tc>
          <w:tcPr>
            <w:tcW w:w="2552" w:type="dxa"/>
            <w:vAlign w:val="center"/>
          </w:tcPr>
          <w:p w14:paraId="76E0BF86" w14:textId="77777777" w:rsidR="00F34F20" w:rsidRDefault="001D391B" w:rsidP="00F34F20">
            <w:r>
              <w:rPr>
                <w:rFonts w:hint="eastAsia"/>
              </w:rPr>
              <w:t>同请求</w:t>
            </w:r>
          </w:p>
        </w:tc>
      </w:tr>
      <w:tr w:rsidR="00F34F20" w14:paraId="0DC2642C" w14:textId="77777777" w:rsidTr="002F1F8D">
        <w:trPr>
          <w:trHeight w:val="415"/>
          <w:jc w:val="center"/>
        </w:trPr>
        <w:tc>
          <w:tcPr>
            <w:tcW w:w="538" w:type="dxa"/>
            <w:vAlign w:val="center"/>
          </w:tcPr>
          <w:p w14:paraId="22C0D4FE" w14:textId="77777777" w:rsidR="00F34F20" w:rsidRDefault="00F34F20" w:rsidP="00217446">
            <w:pPr>
              <w:pStyle w:val="ab"/>
              <w:numPr>
                <w:ilvl w:val="0"/>
                <w:numId w:val="155"/>
              </w:numPr>
              <w:ind w:firstLineChars="0"/>
              <w:jc w:val="center"/>
              <w:rPr>
                <w:b/>
              </w:rPr>
            </w:pPr>
          </w:p>
        </w:tc>
        <w:tc>
          <w:tcPr>
            <w:tcW w:w="1459" w:type="dxa"/>
            <w:vAlign w:val="center"/>
          </w:tcPr>
          <w:p w14:paraId="5AB7D9F5" w14:textId="77777777" w:rsidR="00F34F20" w:rsidRDefault="00F34F20" w:rsidP="00F34F20">
            <w:r w:rsidRPr="001642FF">
              <w:rPr>
                <w:rFonts w:hint="eastAsia"/>
              </w:rPr>
              <w:t>KHWDDM</w:t>
            </w:r>
          </w:p>
        </w:tc>
        <w:tc>
          <w:tcPr>
            <w:tcW w:w="1088" w:type="dxa"/>
            <w:vAlign w:val="center"/>
          </w:tcPr>
          <w:p w14:paraId="5A3162FF" w14:textId="77777777" w:rsidR="00F34F20" w:rsidRPr="00C45958" w:rsidRDefault="00F34F20" w:rsidP="00F34F20">
            <w:r w:rsidRPr="001642FF">
              <w:rPr>
                <w:rFonts w:hint="eastAsia"/>
              </w:rPr>
              <w:t>Character</w:t>
            </w:r>
          </w:p>
        </w:tc>
        <w:tc>
          <w:tcPr>
            <w:tcW w:w="851" w:type="dxa"/>
            <w:vAlign w:val="center"/>
          </w:tcPr>
          <w:p w14:paraId="33AFA60E" w14:textId="77777777" w:rsidR="00F34F20" w:rsidRDefault="00F34F20" w:rsidP="00F34F20">
            <w:r w:rsidRPr="001642FF">
              <w:rPr>
                <w:rFonts w:hint="eastAsia"/>
              </w:rPr>
              <w:t>10</w:t>
            </w:r>
          </w:p>
        </w:tc>
        <w:tc>
          <w:tcPr>
            <w:tcW w:w="2976" w:type="dxa"/>
            <w:vAlign w:val="center"/>
          </w:tcPr>
          <w:p w14:paraId="7482439F" w14:textId="77777777" w:rsidR="00F34F20" w:rsidRDefault="00F34F20" w:rsidP="00F34F20">
            <w:r>
              <w:rPr>
                <w:rFonts w:hint="eastAsia"/>
              </w:rPr>
              <w:t>业务发起</w:t>
            </w:r>
            <w:r w:rsidRPr="001642FF">
              <w:rPr>
                <w:rFonts w:hint="eastAsia"/>
              </w:rPr>
              <w:t>开户代理网点代码</w:t>
            </w:r>
          </w:p>
        </w:tc>
        <w:tc>
          <w:tcPr>
            <w:tcW w:w="2552" w:type="dxa"/>
            <w:vAlign w:val="center"/>
          </w:tcPr>
          <w:p w14:paraId="4469111D" w14:textId="77777777" w:rsidR="00F34F20" w:rsidRDefault="001D391B" w:rsidP="00F34F20">
            <w:r>
              <w:rPr>
                <w:rFonts w:hint="eastAsia"/>
              </w:rPr>
              <w:t>同请求</w:t>
            </w:r>
          </w:p>
        </w:tc>
      </w:tr>
      <w:tr w:rsidR="00F34F20" w14:paraId="50DCB2BA" w14:textId="77777777" w:rsidTr="002F1F8D">
        <w:trPr>
          <w:trHeight w:val="415"/>
          <w:jc w:val="center"/>
        </w:trPr>
        <w:tc>
          <w:tcPr>
            <w:tcW w:w="538" w:type="dxa"/>
            <w:vAlign w:val="center"/>
          </w:tcPr>
          <w:p w14:paraId="7589AF44" w14:textId="77777777" w:rsidR="00F34F20" w:rsidRDefault="00F34F20" w:rsidP="00217446">
            <w:pPr>
              <w:pStyle w:val="ab"/>
              <w:numPr>
                <w:ilvl w:val="0"/>
                <w:numId w:val="155"/>
              </w:numPr>
              <w:ind w:firstLineChars="0"/>
              <w:jc w:val="center"/>
              <w:rPr>
                <w:b/>
              </w:rPr>
            </w:pPr>
          </w:p>
        </w:tc>
        <w:tc>
          <w:tcPr>
            <w:tcW w:w="1459" w:type="dxa"/>
            <w:vAlign w:val="center"/>
          </w:tcPr>
          <w:p w14:paraId="3E15C840" w14:textId="77777777" w:rsidR="00F34F20" w:rsidRDefault="00F34F20" w:rsidP="00F34F20">
            <w:r>
              <w:rPr>
                <w:rFonts w:hint="eastAsia"/>
              </w:rPr>
              <w:t>SQRQ</w:t>
            </w:r>
          </w:p>
        </w:tc>
        <w:tc>
          <w:tcPr>
            <w:tcW w:w="1088" w:type="dxa"/>
            <w:vAlign w:val="center"/>
          </w:tcPr>
          <w:p w14:paraId="64B02586" w14:textId="77777777" w:rsidR="00F34F20" w:rsidRPr="00C45958" w:rsidRDefault="00F34F20" w:rsidP="00F34F20">
            <w:r w:rsidRPr="00C45958">
              <w:rPr>
                <w:rFonts w:hint="eastAsia"/>
              </w:rPr>
              <w:t>Character</w:t>
            </w:r>
          </w:p>
        </w:tc>
        <w:tc>
          <w:tcPr>
            <w:tcW w:w="851" w:type="dxa"/>
            <w:vAlign w:val="center"/>
          </w:tcPr>
          <w:p w14:paraId="549C838F" w14:textId="77777777" w:rsidR="00F34F20" w:rsidRDefault="00F34F20" w:rsidP="00F34F20">
            <w:r>
              <w:rPr>
                <w:rFonts w:hint="eastAsia"/>
              </w:rPr>
              <w:t>8</w:t>
            </w:r>
          </w:p>
        </w:tc>
        <w:tc>
          <w:tcPr>
            <w:tcW w:w="2976" w:type="dxa"/>
            <w:vAlign w:val="center"/>
          </w:tcPr>
          <w:p w14:paraId="136FE4C9" w14:textId="77777777" w:rsidR="00F34F20" w:rsidRDefault="00F34F20" w:rsidP="00F34F20">
            <w:r>
              <w:rPr>
                <w:rFonts w:hint="eastAsia"/>
              </w:rPr>
              <w:t>申请日期</w:t>
            </w:r>
          </w:p>
        </w:tc>
        <w:tc>
          <w:tcPr>
            <w:tcW w:w="2552" w:type="dxa"/>
            <w:vAlign w:val="center"/>
          </w:tcPr>
          <w:p w14:paraId="46A8B2B5" w14:textId="77777777" w:rsidR="00F34F20" w:rsidRDefault="001D391B" w:rsidP="00F34F20">
            <w:r>
              <w:rPr>
                <w:rFonts w:hint="eastAsia"/>
              </w:rPr>
              <w:t>同请求</w:t>
            </w:r>
          </w:p>
        </w:tc>
      </w:tr>
      <w:tr w:rsidR="00F34F20" w14:paraId="70E3F357" w14:textId="77777777" w:rsidTr="002F1F8D">
        <w:trPr>
          <w:trHeight w:val="415"/>
          <w:jc w:val="center"/>
        </w:trPr>
        <w:tc>
          <w:tcPr>
            <w:tcW w:w="538" w:type="dxa"/>
            <w:vAlign w:val="center"/>
          </w:tcPr>
          <w:p w14:paraId="3DC175C4" w14:textId="77777777" w:rsidR="00F34F20" w:rsidRDefault="00F34F20" w:rsidP="00217446">
            <w:pPr>
              <w:pStyle w:val="ab"/>
              <w:numPr>
                <w:ilvl w:val="0"/>
                <w:numId w:val="155"/>
              </w:numPr>
              <w:ind w:firstLineChars="0"/>
              <w:jc w:val="center"/>
              <w:rPr>
                <w:b/>
              </w:rPr>
            </w:pPr>
          </w:p>
        </w:tc>
        <w:tc>
          <w:tcPr>
            <w:tcW w:w="1459" w:type="dxa"/>
            <w:vAlign w:val="center"/>
          </w:tcPr>
          <w:p w14:paraId="41CFC522" w14:textId="77777777" w:rsidR="00F34F20" w:rsidRDefault="00F34F20" w:rsidP="00F34F20">
            <w:r w:rsidRPr="00602A83">
              <w:rPr>
                <w:rFonts w:hint="eastAsia"/>
              </w:rPr>
              <w:t>YWRQ</w:t>
            </w:r>
          </w:p>
        </w:tc>
        <w:tc>
          <w:tcPr>
            <w:tcW w:w="1088" w:type="dxa"/>
            <w:vAlign w:val="center"/>
          </w:tcPr>
          <w:p w14:paraId="5ACA7687" w14:textId="77777777" w:rsidR="00F34F20" w:rsidRPr="00C45958" w:rsidRDefault="00F34F20" w:rsidP="00F34F20">
            <w:r w:rsidRPr="00602A83">
              <w:rPr>
                <w:rFonts w:hint="eastAsia"/>
              </w:rPr>
              <w:t>Character</w:t>
            </w:r>
          </w:p>
        </w:tc>
        <w:tc>
          <w:tcPr>
            <w:tcW w:w="851" w:type="dxa"/>
            <w:vAlign w:val="center"/>
          </w:tcPr>
          <w:p w14:paraId="2431F655" w14:textId="77777777" w:rsidR="00F34F20" w:rsidRDefault="00F34F20" w:rsidP="00F34F20">
            <w:r w:rsidRPr="00602A83">
              <w:rPr>
                <w:rFonts w:hint="eastAsia"/>
              </w:rPr>
              <w:t>8</w:t>
            </w:r>
          </w:p>
        </w:tc>
        <w:tc>
          <w:tcPr>
            <w:tcW w:w="2976" w:type="dxa"/>
            <w:vAlign w:val="center"/>
          </w:tcPr>
          <w:p w14:paraId="2BC3D3D3" w14:textId="77777777" w:rsidR="00F34F20" w:rsidRDefault="00F34F20" w:rsidP="00F34F20">
            <w:r>
              <w:rPr>
                <w:rFonts w:hint="eastAsia"/>
              </w:rPr>
              <w:t>业务日期</w:t>
            </w:r>
          </w:p>
        </w:tc>
        <w:tc>
          <w:tcPr>
            <w:tcW w:w="2552" w:type="dxa"/>
            <w:vAlign w:val="center"/>
          </w:tcPr>
          <w:p w14:paraId="12A2214B" w14:textId="77777777" w:rsidR="00F34F20" w:rsidRDefault="00F34F20" w:rsidP="00F34F20"/>
        </w:tc>
      </w:tr>
      <w:tr w:rsidR="00F34F20" w14:paraId="3D1D883D" w14:textId="77777777" w:rsidTr="002F1F8D">
        <w:trPr>
          <w:trHeight w:val="415"/>
          <w:jc w:val="center"/>
        </w:trPr>
        <w:tc>
          <w:tcPr>
            <w:tcW w:w="538" w:type="dxa"/>
            <w:vAlign w:val="center"/>
          </w:tcPr>
          <w:p w14:paraId="73FB3A2D" w14:textId="77777777" w:rsidR="00F34F20" w:rsidRDefault="00F34F20" w:rsidP="00217446">
            <w:pPr>
              <w:pStyle w:val="ab"/>
              <w:numPr>
                <w:ilvl w:val="0"/>
                <w:numId w:val="155"/>
              </w:numPr>
              <w:ind w:firstLineChars="0"/>
              <w:jc w:val="center"/>
              <w:rPr>
                <w:b/>
              </w:rPr>
            </w:pPr>
          </w:p>
        </w:tc>
        <w:tc>
          <w:tcPr>
            <w:tcW w:w="1459" w:type="dxa"/>
            <w:vAlign w:val="center"/>
          </w:tcPr>
          <w:p w14:paraId="07F3CE02" w14:textId="77777777" w:rsidR="00F34F20" w:rsidRDefault="00F34F20" w:rsidP="00F34F20">
            <w:r w:rsidRPr="008C498F">
              <w:rPr>
                <w:rFonts w:hint="eastAsia"/>
              </w:rPr>
              <w:t>YWPZBS</w:t>
            </w:r>
          </w:p>
        </w:tc>
        <w:tc>
          <w:tcPr>
            <w:tcW w:w="1088" w:type="dxa"/>
            <w:vAlign w:val="center"/>
          </w:tcPr>
          <w:p w14:paraId="2F32C75E" w14:textId="77777777" w:rsidR="00F34F20" w:rsidRPr="00C45958" w:rsidRDefault="00F34F20" w:rsidP="00F34F20">
            <w:r w:rsidRPr="008C498F">
              <w:rPr>
                <w:rFonts w:hint="eastAsia"/>
              </w:rPr>
              <w:t>Character</w:t>
            </w:r>
          </w:p>
        </w:tc>
        <w:tc>
          <w:tcPr>
            <w:tcW w:w="851" w:type="dxa"/>
            <w:vAlign w:val="center"/>
          </w:tcPr>
          <w:p w14:paraId="4A17342B" w14:textId="77777777" w:rsidR="00F34F20" w:rsidRDefault="00F34F20" w:rsidP="00F34F20">
            <w:r w:rsidRPr="008C498F">
              <w:rPr>
                <w:rFonts w:hint="eastAsia"/>
              </w:rPr>
              <w:t>1</w:t>
            </w:r>
          </w:p>
        </w:tc>
        <w:tc>
          <w:tcPr>
            <w:tcW w:w="2976" w:type="dxa"/>
            <w:vAlign w:val="center"/>
          </w:tcPr>
          <w:p w14:paraId="77393959" w14:textId="77777777" w:rsidR="00F34F20" w:rsidRDefault="00F34F20" w:rsidP="00F34F20">
            <w:r>
              <w:rPr>
                <w:rFonts w:hint="eastAsia"/>
              </w:rPr>
              <w:t>业务凭证报送标识</w:t>
            </w:r>
          </w:p>
        </w:tc>
        <w:tc>
          <w:tcPr>
            <w:tcW w:w="2552" w:type="dxa"/>
            <w:vAlign w:val="center"/>
          </w:tcPr>
          <w:p w14:paraId="695A0277" w14:textId="77777777" w:rsidR="00F34F20" w:rsidRDefault="00F34F20" w:rsidP="00F34F20">
            <w:r w:rsidRPr="00C45958">
              <w:rPr>
                <w:rFonts w:hint="eastAsia"/>
              </w:rPr>
              <w:t>字典</w:t>
            </w:r>
            <w:r w:rsidRPr="00C45958">
              <w:rPr>
                <w:rFonts w:hint="eastAsia"/>
              </w:rPr>
              <w:t>(</w:t>
            </w:r>
            <w:r w:rsidRPr="008C498F">
              <w:rPr>
                <w:rFonts w:hint="eastAsia"/>
              </w:rPr>
              <w:t>YWPZBS</w:t>
            </w:r>
            <w:r w:rsidRPr="00C45958">
              <w:rPr>
                <w:rFonts w:hint="eastAsia"/>
              </w:rPr>
              <w:t>)</w:t>
            </w:r>
          </w:p>
        </w:tc>
      </w:tr>
      <w:tr w:rsidR="00F34F20" w14:paraId="554519A2" w14:textId="77777777" w:rsidTr="002F1F8D">
        <w:trPr>
          <w:trHeight w:val="415"/>
          <w:jc w:val="center"/>
        </w:trPr>
        <w:tc>
          <w:tcPr>
            <w:tcW w:w="538" w:type="dxa"/>
            <w:vAlign w:val="center"/>
          </w:tcPr>
          <w:p w14:paraId="3100736A" w14:textId="77777777" w:rsidR="00F34F20" w:rsidRDefault="00F34F20" w:rsidP="00217446">
            <w:pPr>
              <w:pStyle w:val="ab"/>
              <w:numPr>
                <w:ilvl w:val="0"/>
                <w:numId w:val="155"/>
              </w:numPr>
              <w:ind w:firstLineChars="0"/>
              <w:jc w:val="center"/>
              <w:rPr>
                <w:b/>
              </w:rPr>
            </w:pPr>
          </w:p>
        </w:tc>
        <w:tc>
          <w:tcPr>
            <w:tcW w:w="1459" w:type="dxa"/>
            <w:vAlign w:val="center"/>
          </w:tcPr>
          <w:p w14:paraId="79586885" w14:textId="77777777" w:rsidR="00F34F20" w:rsidRDefault="00F34F20" w:rsidP="00F34F20">
            <w:r w:rsidRPr="00602A83">
              <w:rPr>
                <w:rFonts w:hint="eastAsia"/>
              </w:rPr>
              <w:t>JGDM</w:t>
            </w:r>
          </w:p>
        </w:tc>
        <w:tc>
          <w:tcPr>
            <w:tcW w:w="1088" w:type="dxa"/>
            <w:vAlign w:val="center"/>
          </w:tcPr>
          <w:p w14:paraId="4FAEAD4D" w14:textId="77777777" w:rsidR="00F34F20" w:rsidRPr="00C45958" w:rsidRDefault="00F34F20" w:rsidP="00F34F20">
            <w:r w:rsidRPr="00602A83">
              <w:rPr>
                <w:rFonts w:hint="eastAsia"/>
              </w:rPr>
              <w:t>Character</w:t>
            </w:r>
          </w:p>
        </w:tc>
        <w:tc>
          <w:tcPr>
            <w:tcW w:w="851" w:type="dxa"/>
            <w:vAlign w:val="center"/>
          </w:tcPr>
          <w:p w14:paraId="7B3B4DE4" w14:textId="77777777" w:rsidR="00F34F20" w:rsidRDefault="00F34F20" w:rsidP="00F34F20">
            <w:r w:rsidRPr="00602A83">
              <w:rPr>
                <w:rFonts w:hint="eastAsia"/>
              </w:rPr>
              <w:t>4</w:t>
            </w:r>
          </w:p>
        </w:tc>
        <w:tc>
          <w:tcPr>
            <w:tcW w:w="2976" w:type="dxa"/>
            <w:vAlign w:val="center"/>
          </w:tcPr>
          <w:p w14:paraId="2D282BC0" w14:textId="77777777" w:rsidR="00F34F20" w:rsidRDefault="00F34F20" w:rsidP="00F34F20">
            <w:r>
              <w:rPr>
                <w:rFonts w:hint="eastAsia"/>
              </w:rPr>
              <w:t>结果代码</w:t>
            </w:r>
          </w:p>
        </w:tc>
        <w:tc>
          <w:tcPr>
            <w:tcW w:w="2552" w:type="dxa"/>
            <w:vAlign w:val="center"/>
          </w:tcPr>
          <w:p w14:paraId="79232B67" w14:textId="77777777" w:rsidR="00F34F20" w:rsidRDefault="00F34F20" w:rsidP="00F34F20"/>
        </w:tc>
      </w:tr>
      <w:tr w:rsidR="00F34F20" w14:paraId="7EC73D9A" w14:textId="77777777" w:rsidTr="002F1F8D">
        <w:trPr>
          <w:trHeight w:val="415"/>
          <w:jc w:val="center"/>
        </w:trPr>
        <w:tc>
          <w:tcPr>
            <w:tcW w:w="538" w:type="dxa"/>
            <w:vAlign w:val="center"/>
          </w:tcPr>
          <w:p w14:paraId="56F54892" w14:textId="77777777" w:rsidR="00F34F20" w:rsidRDefault="00F34F20" w:rsidP="00217446">
            <w:pPr>
              <w:pStyle w:val="ab"/>
              <w:numPr>
                <w:ilvl w:val="0"/>
                <w:numId w:val="155"/>
              </w:numPr>
              <w:ind w:firstLineChars="0"/>
              <w:jc w:val="center"/>
              <w:rPr>
                <w:b/>
              </w:rPr>
            </w:pPr>
          </w:p>
        </w:tc>
        <w:tc>
          <w:tcPr>
            <w:tcW w:w="1459" w:type="dxa"/>
            <w:vAlign w:val="center"/>
          </w:tcPr>
          <w:p w14:paraId="1AEDF863" w14:textId="77777777" w:rsidR="00F34F20" w:rsidRDefault="00F34F20" w:rsidP="00F34F20">
            <w:r w:rsidRPr="00602A83">
              <w:rPr>
                <w:rFonts w:hint="eastAsia"/>
              </w:rPr>
              <w:t>JGSM</w:t>
            </w:r>
          </w:p>
        </w:tc>
        <w:tc>
          <w:tcPr>
            <w:tcW w:w="1088" w:type="dxa"/>
            <w:vAlign w:val="center"/>
          </w:tcPr>
          <w:p w14:paraId="365E9E4B" w14:textId="77777777" w:rsidR="00F34F20" w:rsidRPr="00C45958" w:rsidRDefault="00F34F20" w:rsidP="00F34F20">
            <w:r w:rsidRPr="00602A83">
              <w:rPr>
                <w:rFonts w:hint="eastAsia"/>
              </w:rPr>
              <w:t>Character</w:t>
            </w:r>
          </w:p>
        </w:tc>
        <w:tc>
          <w:tcPr>
            <w:tcW w:w="851" w:type="dxa"/>
            <w:vAlign w:val="center"/>
          </w:tcPr>
          <w:p w14:paraId="66EB8327" w14:textId="77777777" w:rsidR="00F34F20" w:rsidRDefault="00F34F20" w:rsidP="00F34F20">
            <w:r w:rsidRPr="00602A83">
              <w:rPr>
                <w:rFonts w:hint="eastAsia"/>
              </w:rPr>
              <w:t>40</w:t>
            </w:r>
          </w:p>
        </w:tc>
        <w:tc>
          <w:tcPr>
            <w:tcW w:w="2976" w:type="dxa"/>
            <w:vAlign w:val="center"/>
          </w:tcPr>
          <w:p w14:paraId="74135C30" w14:textId="77777777" w:rsidR="00F34F20" w:rsidRDefault="00F34F20" w:rsidP="00F34F20">
            <w:r>
              <w:rPr>
                <w:rFonts w:hint="eastAsia"/>
              </w:rPr>
              <w:t>结果说明</w:t>
            </w:r>
          </w:p>
        </w:tc>
        <w:tc>
          <w:tcPr>
            <w:tcW w:w="2552" w:type="dxa"/>
            <w:vAlign w:val="center"/>
          </w:tcPr>
          <w:p w14:paraId="25C4824B" w14:textId="77777777" w:rsidR="00F34F20" w:rsidRDefault="00F34F20" w:rsidP="00F34F20"/>
        </w:tc>
      </w:tr>
    </w:tbl>
    <w:p w14:paraId="3C932C4A" w14:textId="77777777" w:rsidR="00040356" w:rsidRDefault="00040356" w:rsidP="00040356">
      <w:pPr>
        <w:pStyle w:val="2"/>
        <w:numPr>
          <w:ilvl w:val="0"/>
          <w:numId w:val="3"/>
        </w:numPr>
      </w:pPr>
      <w:bookmarkStart w:id="244" w:name="_Toc3820407"/>
      <w:r>
        <w:rPr>
          <w:rFonts w:hint="eastAsia"/>
        </w:rPr>
        <w:t>机构信息核查</w:t>
      </w:r>
      <w:bookmarkEnd w:id="244"/>
    </w:p>
    <w:p w14:paraId="7516E9B9" w14:textId="77777777" w:rsidR="00040356" w:rsidRPr="00700250" w:rsidRDefault="00040356" w:rsidP="00040356">
      <w:pPr>
        <w:rPr>
          <w:sz w:val="24"/>
          <w:szCs w:val="28"/>
        </w:rPr>
      </w:pPr>
      <w:r w:rsidRPr="00700250">
        <w:rPr>
          <w:sz w:val="24"/>
          <w:szCs w:val="28"/>
        </w:rPr>
        <w:t>ServiceDomain = “CSDCC           ”</w:t>
      </w:r>
    </w:p>
    <w:p w14:paraId="0B114C0E" w14:textId="77777777" w:rsidR="00040356" w:rsidRPr="00CF341F" w:rsidRDefault="00040356" w:rsidP="00040356">
      <w:pPr>
        <w:rPr>
          <w:sz w:val="24"/>
          <w:szCs w:val="28"/>
        </w:rPr>
      </w:pPr>
      <w:r>
        <w:rPr>
          <w:sz w:val="24"/>
          <w:szCs w:val="28"/>
        </w:rPr>
        <w:t>ServiceName = “</w:t>
      </w:r>
      <w:r>
        <w:rPr>
          <w:rFonts w:hint="eastAsia"/>
          <w:sz w:val="24"/>
          <w:szCs w:val="28"/>
        </w:rPr>
        <w:t>SF</w:t>
      </w:r>
      <w:r w:rsidRPr="00700250">
        <w:rPr>
          <w:sz w:val="24"/>
          <w:szCs w:val="28"/>
        </w:rPr>
        <w:t>SRV          ”</w:t>
      </w:r>
    </w:p>
    <w:p w14:paraId="319F73A7" w14:textId="77777777" w:rsidR="00040356" w:rsidRDefault="00040356" w:rsidP="00040356">
      <w:pPr>
        <w:rPr>
          <w:sz w:val="24"/>
          <w:szCs w:val="24"/>
        </w:rPr>
      </w:pPr>
    </w:p>
    <w:p w14:paraId="4D249AD8" w14:textId="77777777" w:rsidR="00040356" w:rsidRDefault="00040356" w:rsidP="00980985">
      <w:pPr>
        <w:rPr>
          <w:sz w:val="24"/>
          <w:szCs w:val="24"/>
        </w:rPr>
      </w:pPr>
      <w:r w:rsidRPr="00700250">
        <w:rPr>
          <w:sz w:val="24"/>
          <w:szCs w:val="24"/>
        </w:rPr>
        <w:t>ServiceType = “</w:t>
      </w:r>
      <w:r>
        <w:rPr>
          <w:rFonts w:hint="eastAsia"/>
          <w:sz w:val="24"/>
          <w:szCs w:val="24"/>
        </w:rPr>
        <w:t>02</w:t>
      </w:r>
      <w:r w:rsidRPr="00700250">
        <w:rPr>
          <w:sz w:val="24"/>
          <w:szCs w:val="24"/>
        </w:rPr>
        <w:t>”</w:t>
      </w:r>
    </w:p>
    <w:p w14:paraId="10552DC2" w14:textId="77777777" w:rsidR="00040356" w:rsidRPr="00384BDD" w:rsidRDefault="00040356" w:rsidP="00040356">
      <w:pPr>
        <w:rPr>
          <w:b/>
          <w:sz w:val="28"/>
        </w:rPr>
      </w:pPr>
      <w:r w:rsidRPr="00384BDD">
        <w:rPr>
          <w:rFonts w:hint="eastAsia"/>
          <w:b/>
          <w:sz w:val="28"/>
        </w:rPr>
        <w:t>请求</w:t>
      </w:r>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040356" w14:paraId="4AE4B9C1" w14:textId="77777777" w:rsidTr="00DB26B4">
        <w:trPr>
          <w:trHeight w:val="534"/>
          <w:jc w:val="center"/>
        </w:trPr>
        <w:tc>
          <w:tcPr>
            <w:tcW w:w="537" w:type="dxa"/>
            <w:shd w:val="clear" w:color="auto" w:fill="FFC000"/>
            <w:vAlign w:val="center"/>
          </w:tcPr>
          <w:p w14:paraId="2EC9246C" w14:textId="77777777" w:rsidR="00040356" w:rsidRPr="00455B38" w:rsidRDefault="00040356" w:rsidP="00DB26B4">
            <w:pPr>
              <w:jc w:val="center"/>
              <w:rPr>
                <w:b/>
                <w:sz w:val="24"/>
                <w:szCs w:val="24"/>
              </w:rPr>
            </w:pPr>
            <w:r w:rsidRPr="00455B38">
              <w:rPr>
                <w:rFonts w:hint="eastAsia"/>
                <w:b/>
                <w:sz w:val="24"/>
                <w:szCs w:val="24"/>
              </w:rPr>
              <w:t>NO</w:t>
            </w:r>
          </w:p>
        </w:tc>
        <w:tc>
          <w:tcPr>
            <w:tcW w:w="1259" w:type="dxa"/>
            <w:shd w:val="clear" w:color="auto" w:fill="FFC000"/>
            <w:vAlign w:val="center"/>
          </w:tcPr>
          <w:p w14:paraId="75871EDE" w14:textId="77777777" w:rsidR="00040356" w:rsidRPr="00455B38" w:rsidRDefault="00040356" w:rsidP="00DB26B4">
            <w:pPr>
              <w:jc w:val="center"/>
              <w:rPr>
                <w:b/>
                <w:sz w:val="24"/>
                <w:szCs w:val="24"/>
              </w:rPr>
            </w:pPr>
            <w:r w:rsidRPr="00455B38">
              <w:rPr>
                <w:rFonts w:hint="eastAsia"/>
                <w:b/>
                <w:sz w:val="24"/>
                <w:szCs w:val="24"/>
              </w:rPr>
              <w:t>字段</w:t>
            </w:r>
          </w:p>
        </w:tc>
        <w:tc>
          <w:tcPr>
            <w:tcW w:w="1268" w:type="dxa"/>
            <w:shd w:val="clear" w:color="auto" w:fill="FFC000"/>
            <w:vAlign w:val="center"/>
          </w:tcPr>
          <w:p w14:paraId="5BB83078" w14:textId="77777777" w:rsidR="00040356" w:rsidRPr="00455B38" w:rsidRDefault="00040356" w:rsidP="00DB26B4">
            <w:pPr>
              <w:jc w:val="center"/>
              <w:rPr>
                <w:b/>
                <w:sz w:val="24"/>
                <w:szCs w:val="24"/>
              </w:rPr>
            </w:pPr>
            <w:r w:rsidRPr="00455B38">
              <w:rPr>
                <w:rFonts w:hint="eastAsia"/>
                <w:b/>
                <w:sz w:val="24"/>
                <w:szCs w:val="24"/>
              </w:rPr>
              <w:t>类型</w:t>
            </w:r>
          </w:p>
        </w:tc>
        <w:tc>
          <w:tcPr>
            <w:tcW w:w="962" w:type="dxa"/>
            <w:shd w:val="clear" w:color="auto" w:fill="FFC000"/>
            <w:vAlign w:val="center"/>
          </w:tcPr>
          <w:p w14:paraId="44285551" w14:textId="77777777" w:rsidR="00040356" w:rsidRPr="00455B38" w:rsidRDefault="00040356" w:rsidP="00DB26B4">
            <w:pPr>
              <w:jc w:val="center"/>
              <w:rPr>
                <w:b/>
                <w:sz w:val="24"/>
                <w:szCs w:val="24"/>
              </w:rPr>
            </w:pPr>
            <w:r w:rsidRPr="00455B38">
              <w:rPr>
                <w:rFonts w:hint="eastAsia"/>
                <w:b/>
                <w:sz w:val="24"/>
                <w:szCs w:val="24"/>
              </w:rPr>
              <w:t>长度</w:t>
            </w:r>
          </w:p>
        </w:tc>
        <w:tc>
          <w:tcPr>
            <w:tcW w:w="2954" w:type="dxa"/>
            <w:shd w:val="clear" w:color="auto" w:fill="FFC000"/>
            <w:vAlign w:val="center"/>
          </w:tcPr>
          <w:p w14:paraId="5A5DE994" w14:textId="77777777" w:rsidR="00040356" w:rsidRPr="00455B38" w:rsidRDefault="00040356" w:rsidP="00DB26B4">
            <w:pPr>
              <w:jc w:val="center"/>
              <w:rPr>
                <w:b/>
                <w:sz w:val="24"/>
                <w:szCs w:val="24"/>
              </w:rPr>
            </w:pPr>
            <w:r w:rsidRPr="00455B38">
              <w:rPr>
                <w:rFonts w:hint="eastAsia"/>
                <w:b/>
                <w:sz w:val="24"/>
                <w:szCs w:val="24"/>
              </w:rPr>
              <w:t>字段名称</w:t>
            </w:r>
          </w:p>
        </w:tc>
        <w:tc>
          <w:tcPr>
            <w:tcW w:w="2484" w:type="dxa"/>
            <w:shd w:val="clear" w:color="auto" w:fill="FFC000"/>
            <w:vAlign w:val="center"/>
          </w:tcPr>
          <w:p w14:paraId="5FD6B4D8" w14:textId="77777777" w:rsidR="00040356" w:rsidRPr="00455B38" w:rsidRDefault="00040356" w:rsidP="00DB26B4">
            <w:pPr>
              <w:jc w:val="center"/>
              <w:rPr>
                <w:b/>
                <w:sz w:val="24"/>
                <w:szCs w:val="24"/>
              </w:rPr>
            </w:pPr>
            <w:r>
              <w:rPr>
                <w:rFonts w:hint="eastAsia"/>
                <w:b/>
                <w:sz w:val="24"/>
                <w:szCs w:val="24"/>
              </w:rPr>
              <w:t>备注</w:t>
            </w:r>
          </w:p>
        </w:tc>
      </w:tr>
      <w:tr w:rsidR="00040356" w14:paraId="1689B819" w14:textId="77777777" w:rsidTr="00DB26B4">
        <w:trPr>
          <w:trHeight w:val="415"/>
          <w:jc w:val="center"/>
        </w:trPr>
        <w:tc>
          <w:tcPr>
            <w:tcW w:w="537" w:type="dxa"/>
            <w:vAlign w:val="center"/>
          </w:tcPr>
          <w:p w14:paraId="43B7018C" w14:textId="77777777" w:rsidR="00F57989" w:rsidRDefault="00F57989">
            <w:pPr>
              <w:pStyle w:val="ab"/>
              <w:numPr>
                <w:ilvl w:val="0"/>
                <w:numId w:val="164"/>
              </w:numPr>
              <w:ind w:firstLineChars="0"/>
              <w:jc w:val="center"/>
              <w:rPr>
                <w:b/>
                <w:bCs/>
                <w:kern w:val="44"/>
                <w:sz w:val="44"/>
                <w:szCs w:val="44"/>
              </w:rPr>
            </w:pPr>
          </w:p>
        </w:tc>
        <w:tc>
          <w:tcPr>
            <w:tcW w:w="1259" w:type="dxa"/>
            <w:vAlign w:val="center"/>
          </w:tcPr>
          <w:p w14:paraId="5EC328EE" w14:textId="77777777" w:rsidR="00040356" w:rsidRPr="00C45958" w:rsidRDefault="00040356" w:rsidP="00DB26B4">
            <w:r>
              <w:t>YWLSH</w:t>
            </w:r>
          </w:p>
        </w:tc>
        <w:tc>
          <w:tcPr>
            <w:tcW w:w="1268" w:type="dxa"/>
            <w:vAlign w:val="center"/>
          </w:tcPr>
          <w:p w14:paraId="000620D6" w14:textId="77777777" w:rsidR="00040356" w:rsidRPr="00C45958" w:rsidRDefault="00040356" w:rsidP="00DB26B4">
            <w:r w:rsidRPr="006217DA">
              <w:rPr>
                <w:rFonts w:hint="eastAsia"/>
              </w:rPr>
              <w:t>Character</w:t>
            </w:r>
          </w:p>
        </w:tc>
        <w:tc>
          <w:tcPr>
            <w:tcW w:w="962" w:type="dxa"/>
            <w:vAlign w:val="center"/>
          </w:tcPr>
          <w:p w14:paraId="06265437" w14:textId="77777777" w:rsidR="00040356" w:rsidRPr="00C45958" w:rsidRDefault="00040356" w:rsidP="00DB26B4">
            <w:r w:rsidRPr="005F13B3">
              <w:t>10</w:t>
            </w:r>
          </w:p>
        </w:tc>
        <w:tc>
          <w:tcPr>
            <w:tcW w:w="2954" w:type="dxa"/>
            <w:vAlign w:val="center"/>
          </w:tcPr>
          <w:p w14:paraId="07796461" w14:textId="77777777" w:rsidR="00040356" w:rsidRPr="00C45958" w:rsidRDefault="00040356" w:rsidP="00DB26B4">
            <w:r w:rsidRPr="004B0691">
              <w:rPr>
                <w:rFonts w:hint="eastAsia"/>
              </w:rPr>
              <w:t>业务流水号</w:t>
            </w:r>
          </w:p>
        </w:tc>
        <w:tc>
          <w:tcPr>
            <w:tcW w:w="2484" w:type="dxa"/>
            <w:vAlign w:val="center"/>
          </w:tcPr>
          <w:p w14:paraId="570C8651" w14:textId="77777777" w:rsidR="00040356" w:rsidRDefault="00040356" w:rsidP="00DB26B4">
            <w:r w:rsidRPr="002319DA">
              <w:rPr>
                <w:rFonts w:hint="eastAsia"/>
              </w:rPr>
              <w:t>必填</w:t>
            </w:r>
          </w:p>
        </w:tc>
      </w:tr>
      <w:tr w:rsidR="00040356" w14:paraId="2C8C731A" w14:textId="77777777" w:rsidTr="00DB26B4">
        <w:trPr>
          <w:trHeight w:val="415"/>
          <w:jc w:val="center"/>
        </w:trPr>
        <w:tc>
          <w:tcPr>
            <w:tcW w:w="537" w:type="dxa"/>
            <w:vAlign w:val="center"/>
          </w:tcPr>
          <w:p w14:paraId="3C686336" w14:textId="77777777" w:rsidR="00F57989" w:rsidRDefault="00F57989">
            <w:pPr>
              <w:pStyle w:val="ab"/>
              <w:numPr>
                <w:ilvl w:val="0"/>
                <w:numId w:val="164"/>
              </w:numPr>
              <w:ind w:firstLineChars="0"/>
              <w:jc w:val="center"/>
              <w:rPr>
                <w:b/>
                <w:bCs/>
                <w:sz w:val="32"/>
                <w:szCs w:val="32"/>
              </w:rPr>
            </w:pPr>
          </w:p>
        </w:tc>
        <w:tc>
          <w:tcPr>
            <w:tcW w:w="1259" w:type="dxa"/>
            <w:vAlign w:val="center"/>
          </w:tcPr>
          <w:p w14:paraId="0BB2D714" w14:textId="77777777" w:rsidR="00040356" w:rsidRPr="00C45958" w:rsidRDefault="00040356" w:rsidP="00DB26B4">
            <w:r w:rsidRPr="00BE5ACE">
              <w:t>KHMC</w:t>
            </w:r>
          </w:p>
        </w:tc>
        <w:tc>
          <w:tcPr>
            <w:tcW w:w="1268" w:type="dxa"/>
            <w:vAlign w:val="center"/>
          </w:tcPr>
          <w:p w14:paraId="66F1C02D" w14:textId="77777777" w:rsidR="00040356" w:rsidRPr="00C45958" w:rsidRDefault="00040356" w:rsidP="00DB26B4">
            <w:r w:rsidRPr="006217DA">
              <w:rPr>
                <w:rFonts w:hint="eastAsia"/>
              </w:rPr>
              <w:t>Character</w:t>
            </w:r>
          </w:p>
        </w:tc>
        <w:tc>
          <w:tcPr>
            <w:tcW w:w="962" w:type="dxa"/>
            <w:vAlign w:val="center"/>
          </w:tcPr>
          <w:p w14:paraId="63667B1A" w14:textId="77777777" w:rsidR="00040356" w:rsidRDefault="00476248" w:rsidP="00807905">
            <w:r>
              <w:rPr>
                <w:rFonts w:hint="eastAsia"/>
              </w:rPr>
              <w:t>25</w:t>
            </w:r>
            <w:r w:rsidR="00807905">
              <w:rPr>
                <w:rFonts w:hint="eastAsia"/>
              </w:rPr>
              <w:t>4</w:t>
            </w:r>
          </w:p>
        </w:tc>
        <w:tc>
          <w:tcPr>
            <w:tcW w:w="2954" w:type="dxa"/>
            <w:vAlign w:val="center"/>
          </w:tcPr>
          <w:p w14:paraId="6D8D7ED7" w14:textId="77777777" w:rsidR="00040356" w:rsidRPr="00C45958" w:rsidRDefault="00040356" w:rsidP="00DB26B4">
            <w:r w:rsidRPr="004B0691">
              <w:rPr>
                <w:rFonts w:hint="eastAsia"/>
              </w:rPr>
              <w:t>客户名称</w:t>
            </w:r>
          </w:p>
        </w:tc>
        <w:tc>
          <w:tcPr>
            <w:tcW w:w="2484" w:type="dxa"/>
            <w:vAlign w:val="center"/>
          </w:tcPr>
          <w:p w14:paraId="6847FB9C" w14:textId="77777777" w:rsidR="00040356" w:rsidRDefault="00040356" w:rsidP="00DB26B4">
            <w:r w:rsidRPr="002319DA">
              <w:rPr>
                <w:rFonts w:hint="eastAsia"/>
              </w:rPr>
              <w:t>必填</w:t>
            </w:r>
          </w:p>
        </w:tc>
      </w:tr>
      <w:tr w:rsidR="00040356" w14:paraId="1A5AB850" w14:textId="77777777" w:rsidTr="00DB26B4">
        <w:trPr>
          <w:trHeight w:val="415"/>
          <w:jc w:val="center"/>
        </w:trPr>
        <w:tc>
          <w:tcPr>
            <w:tcW w:w="537" w:type="dxa"/>
            <w:vAlign w:val="center"/>
          </w:tcPr>
          <w:p w14:paraId="232887B6" w14:textId="77777777" w:rsidR="00F57989" w:rsidRDefault="00F57989">
            <w:pPr>
              <w:pStyle w:val="ab"/>
              <w:numPr>
                <w:ilvl w:val="0"/>
                <w:numId w:val="164"/>
              </w:numPr>
              <w:ind w:firstLineChars="0"/>
              <w:jc w:val="center"/>
              <w:rPr>
                <w:b/>
                <w:bCs/>
                <w:sz w:val="32"/>
                <w:szCs w:val="32"/>
              </w:rPr>
            </w:pPr>
          </w:p>
        </w:tc>
        <w:tc>
          <w:tcPr>
            <w:tcW w:w="1259" w:type="dxa"/>
            <w:vAlign w:val="center"/>
          </w:tcPr>
          <w:p w14:paraId="64EB0DBB" w14:textId="77777777" w:rsidR="00040356" w:rsidRPr="00BE5ACE" w:rsidRDefault="00040356" w:rsidP="00DB26B4">
            <w:r>
              <w:rPr>
                <w:rFonts w:hint="eastAsia"/>
              </w:rPr>
              <w:t>TYSHXYDM</w:t>
            </w:r>
          </w:p>
        </w:tc>
        <w:tc>
          <w:tcPr>
            <w:tcW w:w="1268" w:type="dxa"/>
            <w:vAlign w:val="center"/>
          </w:tcPr>
          <w:p w14:paraId="287ABD1D" w14:textId="77777777" w:rsidR="00040356" w:rsidRPr="006217DA" w:rsidRDefault="00040356" w:rsidP="00DB26B4">
            <w:r w:rsidRPr="006217DA">
              <w:rPr>
                <w:rFonts w:hint="eastAsia"/>
              </w:rPr>
              <w:t>Character</w:t>
            </w:r>
          </w:p>
        </w:tc>
        <w:tc>
          <w:tcPr>
            <w:tcW w:w="962" w:type="dxa"/>
            <w:vAlign w:val="center"/>
          </w:tcPr>
          <w:p w14:paraId="07B5D6E2" w14:textId="77777777" w:rsidR="00040356" w:rsidRDefault="00040356" w:rsidP="00DB26B4">
            <w:r>
              <w:rPr>
                <w:rFonts w:hint="eastAsia"/>
              </w:rPr>
              <w:t>18</w:t>
            </w:r>
          </w:p>
        </w:tc>
        <w:tc>
          <w:tcPr>
            <w:tcW w:w="2954" w:type="dxa"/>
            <w:vAlign w:val="center"/>
          </w:tcPr>
          <w:p w14:paraId="66014B4E" w14:textId="77777777" w:rsidR="00040356" w:rsidRPr="004B0691" w:rsidRDefault="00040356" w:rsidP="00DB26B4">
            <w:r>
              <w:rPr>
                <w:rFonts w:hint="eastAsia"/>
              </w:rPr>
              <w:t>统一社会信用代码</w:t>
            </w:r>
          </w:p>
        </w:tc>
        <w:tc>
          <w:tcPr>
            <w:tcW w:w="2484" w:type="dxa"/>
            <w:vAlign w:val="center"/>
          </w:tcPr>
          <w:p w14:paraId="5AB2D9CF" w14:textId="77777777" w:rsidR="00040356" w:rsidRPr="002319DA" w:rsidRDefault="00E848C1" w:rsidP="00DB26B4">
            <w:r>
              <w:rPr>
                <w:rFonts w:hint="eastAsia"/>
              </w:rPr>
              <w:t>非</w:t>
            </w:r>
            <w:r w:rsidR="00040356">
              <w:rPr>
                <w:rFonts w:hint="eastAsia"/>
              </w:rPr>
              <w:t>必填</w:t>
            </w:r>
          </w:p>
        </w:tc>
      </w:tr>
      <w:tr w:rsidR="00040356" w14:paraId="566D88D8" w14:textId="77777777" w:rsidTr="00DB26B4">
        <w:trPr>
          <w:trHeight w:val="415"/>
          <w:jc w:val="center"/>
        </w:trPr>
        <w:tc>
          <w:tcPr>
            <w:tcW w:w="537" w:type="dxa"/>
            <w:vAlign w:val="center"/>
          </w:tcPr>
          <w:p w14:paraId="255D8DEF" w14:textId="77777777" w:rsidR="00F57989" w:rsidRDefault="00F57989">
            <w:pPr>
              <w:pStyle w:val="ab"/>
              <w:numPr>
                <w:ilvl w:val="0"/>
                <w:numId w:val="164"/>
              </w:numPr>
              <w:ind w:firstLineChars="0"/>
              <w:jc w:val="center"/>
              <w:rPr>
                <w:b/>
                <w:bCs/>
                <w:sz w:val="32"/>
                <w:szCs w:val="32"/>
              </w:rPr>
            </w:pPr>
          </w:p>
        </w:tc>
        <w:tc>
          <w:tcPr>
            <w:tcW w:w="1259" w:type="dxa"/>
            <w:vAlign w:val="center"/>
          </w:tcPr>
          <w:p w14:paraId="111ADE7F" w14:textId="77777777" w:rsidR="00040356" w:rsidRPr="00BE5ACE" w:rsidRDefault="00040356" w:rsidP="00807905">
            <w:r>
              <w:rPr>
                <w:rFonts w:hint="eastAsia"/>
              </w:rPr>
              <w:t>Z</w:t>
            </w:r>
            <w:r w:rsidR="00807905">
              <w:rPr>
                <w:rFonts w:hint="eastAsia"/>
              </w:rPr>
              <w:t>Z</w:t>
            </w:r>
            <w:r>
              <w:rPr>
                <w:rFonts w:hint="eastAsia"/>
              </w:rPr>
              <w:t>JGDM</w:t>
            </w:r>
          </w:p>
        </w:tc>
        <w:tc>
          <w:tcPr>
            <w:tcW w:w="1268" w:type="dxa"/>
            <w:vAlign w:val="center"/>
          </w:tcPr>
          <w:p w14:paraId="4ED66B5A" w14:textId="77777777" w:rsidR="00040356" w:rsidRPr="006217DA" w:rsidRDefault="00040356" w:rsidP="00DB26B4">
            <w:r w:rsidRPr="006217DA">
              <w:rPr>
                <w:rFonts w:hint="eastAsia"/>
              </w:rPr>
              <w:t>Character</w:t>
            </w:r>
          </w:p>
        </w:tc>
        <w:tc>
          <w:tcPr>
            <w:tcW w:w="962" w:type="dxa"/>
            <w:vAlign w:val="center"/>
          </w:tcPr>
          <w:p w14:paraId="12E144E6" w14:textId="77777777" w:rsidR="00040356" w:rsidRDefault="00040356" w:rsidP="00DB26B4">
            <w:r>
              <w:rPr>
                <w:rFonts w:hint="eastAsia"/>
              </w:rPr>
              <w:t>9</w:t>
            </w:r>
          </w:p>
        </w:tc>
        <w:tc>
          <w:tcPr>
            <w:tcW w:w="2954" w:type="dxa"/>
            <w:vAlign w:val="center"/>
          </w:tcPr>
          <w:p w14:paraId="671CDFED" w14:textId="77777777" w:rsidR="00040356" w:rsidRPr="004B0691" w:rsidRDefault="00040356" w:rsidP="00DB26B4">
            <w:r>
              <w:rPr>
                <w:rFonts w:hint="eastAsia"/>
              </w:rPr>
              <w:t>组织机构代码</w:t>
            </w:r>
          </w:p>
        </w:tc>
        <w:tc>
          <w:tcPr>
            <w:tcW w:w="2484" w:type="dxa"/>
            <w:vAlign w:val="center"/>
          </w:tcPr>
          <w:p w14:paraId="59C78606" w14:textId="77777777" w:rsidR="00040356" w:rsidRPr="002319DA" w:rsidRDefault="00040356" w:rsidP="00DB26B4">
            <w:r>
              <w:rPr>
                <w:rFonts w:hint="eastAsia"/>
              </w:rPr>
              <w:t>必填</w:t>
            </w:r>
          </w:p>
        </w:tc>
      </w:tr>
      <w:tr w:rsidR="00040356" w14:paraId="7D499149" w14:textId="77777777" w:rsidTr="00DB26B4">
        <w:trPr>
          <w:trHeight w:val="415"/>
          <w:jc w:val="center"/>
        </w:trPr>
        <w:tc>
          <w:tcPr>
            <w:tcW w:w="537" w:type="dxa"/>
            <w:vAlign w:val="center"/>
          </w:tcPr>
          <w:p w14:paraId="43279931" w14:textId="77777777" w:rsidR="00F57989" w:rsidRDefault="00F57989">
            <w:pPr>
              <w:pStyle w:val="ab"/>
              <w:numPr>
                <w:ilvl w:val="0"/>
                <w:numId w:val="164"/>
              </w:numPr>
              <w:ind w:firstLineChars="0"/>
              <w:jc w:val="center"/>
              <w:rPr>
                <w:b/>
                <w:bCs/>
                <w:sz w:val="32"/>
                <w:szCs w:val="32"/>
              </w:rPr>
            </w:pPr>
          </w:p>
        </w:tc>
        <w:tc>
          <w:tcPr>
            <w:tcW w:w="1259" w:type="dxa"/>
            <w:vAlign w:val="center"/>
          </w:tcPr>
          <w:p w14:paraId="612CB4A8" w14:textId="77777777" w:rsidR="00040356" w:rsidRDefault="00040356" w:rsidP="00DB26B4">
            <w:r w:rsidRPr="00BE5ACE">
              <w:t>KHJGDM</w:t>
            </w:r>
          </w:p>
        </w:tc>
        <w:tc>
          <w:tcPr>
            <w:tcW w:w="1268" w:type="dxa"/>
            <w:vAlign w:val="center"/>
          </w:tcPr>
          <w:p w14:paraId="0B1B724B" w14:textId="77777777" w:rsidR="00040356" w:rsidRPr="00DD2CE2" w:rsidRDefault="00040356" w:rsidP="00DB26B4">
            <w:r w:rsidRPr="006217DA">
              <w:rPr>
                <w:rFonts w:hint="eastAsia"/>
              </w:rPr>
              <w:t>Character</w:t>
            </w:r>
          </w:p>
        </w:tc>
        <w:tc>
          <w:tcPr>
            <w:tcW w:w="962" w:type="dxa"/>
            <w:vAlign w:val="center"/>
          </w:tcPr>
          <w:p w14:paraId="36FC51E2" w14:textId="77777777" w:rsidR="00040356" w:rsidRPr="00DD2CE2" w:rsidRDefault="00040356" w:rsidP="00DB26B4">
            <w:r w:rsidRPr="005F13B3">
              <w:t>6</w:t>
            </w:r>
          </w:p>
        </w:tc>
        <w:tc>
          <w:tcPr>
            <w:tcW w:w="2954" w:type="dxa"/>
            <w:vAlign w:val="center"/>
          </w:tcPr>
          <w:p w14:paraId="08DE0C25" w14:textId="77777777" w:rsidR="00040356" w:rsidRPr="00DD2CE2" w:rsidRDefault="00040356" w:rsidP="00DB26B4">
            <w:r w:rsidRPr="004B0691">
              <w:rPr>
                <w:rFonts w:hint="eastAsia"/>
              </w:rPr>
              <w:t>业务发起开户代理机构代码</w:t>
            </w:r>
          </w:p>
        </w:tc>
        <w:tc>
          <w:tcPr>
            <w:tcW w:w="2484" w:type="dxa"/>
            <w:vAlign w:val="center"/>
          </w:tcPr>
          <w:p w14:paraId="49848E07" w14:textId="77777777" w:rsidR="00040356" w:rsidRDefault="00040356" w:rsidP="00DB26B4">
            <w:r w:rsidRPr="002319DA">
              <w:rPr>
                <w:rFonts w:hint="eastAsia"/>
              </w:rPr>
              <w:t>必填</w:t>
            </w:r>
          </w:p>
        </w:tc>
      </w:tr>
      <w:tr w:rsidR="00040356" w14:paraId="47D557E6" w14:textId="77777777" w:rsidTr="00DB26B4">
        <w:trPr>
          <w:trHeight w:val="415"/>
          <w:jc w:val="center"/>
        </w:trPr>
        <w:tc>
          <w:tcPr>
            <w:tcW w:w="537" w:type="dxa"/>
            <w:vAlign w:val="center"/>
          </w:tcPr>
          <w:p w14:paraId="0A578932" w14:textId="77777777" w:rsidR="00F57989" w:rsidRDefault="00F57989">
            <w:pPr>
              <w:pStyle w:val="ab"/>
              <w:numPr>
                <w:ilvl w:val="0"/>
                <w:numId w:val="164"/>
              </w:numPr>
              <w:ind w:firstLineChars="0"/>
              <w:jc w:val="center"/>
              <w:rPr>
                <w:b/>
                <w:bCs/>
                <w:sz w:val="32"/>
                <w:szCs w:val="32"/>
              </w:rPr>
            </w:pPr>
          </w:p>
        </w:tc>
        <w:tc>
          <w:tcPr>
            <w:tcW w:w="1259" w:type="dxa"/>
            <w:vAlign w:val="center"/>
          </w:tcPr>
          <w:p w14:paraId="5B36F763" w14:textId="77777777" w:rsidR="00040356" w:rsidRPr="00C45958" w:rsidRDefault="00040356" w:rsidP="00DB26B4">
            <w:r w:rsidRPr="00BE5ACE">
              <w:t>KHWDDM</w:t>
            </w:r>
          </w:p>
        </w:tc>
        <w:tc>
          <w:tcPr>
            <w:tcW w:w="1268" w:type="dxa"/>
            <w:vAlign w:val="center"/>
          </w:tcPr>
          <w:p w14:paraId="66BD81F4" w14:textId="77777777" w:rsidR="00040356" w:rsidRPr="00C45958" w:rsidRDefault="00040356" w:rsidP="00DB26B4">
            <w:r w:rsidRPr="006217DA">
              <w:rPr>
                <w:rFonts w:hint="eastAsia"/>
              </w:rPr>
              <w:t>Character</w:t>
            </w:r>
          </w:p>
        </w:tc>
        <w:tc>
          <w:tcPr>
            <w:tcW w:w="962" w:type="dxa"/>
            <w:vAlign w:val="center"/>
          </w:tcPr>
          <w:p w14:paraId="0F2F6A8D" w14:textId="77777777" w:rsidR="00040356" w:rsidRDefault="00040356" w:rsidP="00DB26B4">
            <w:r w:rsidRPr="005F13B3">
              <w:t>10</w:t>
            </w:r>
          </w:p>
        </w:tc>
        <w:tc>
          <w:tcPr>
            <w:tcW w:w="2954" w:type="dxa"/>
            <w:vAlign w:val="center"/>
          </w:tcPr>
          <w:p w14:paraId="29174ED5" w14:textId="77777777" w:rsidR="00040356" w:rsidRPr="00C45958" w:rsidRDefault="00040356" w:rsidP="00DB26B4">
            <w:r w:rsidRPr="004B0691">
              <w:rPr>
                <w:rFonts w:hint="eastAsia"/>
              </w:rPr>
              <w:t>业务发起开户代理网点代码</w:t>
            </w:r>
          </w:p>
        </w:tc>
        <w:tc>
          <w:tcPr>
            <w:tcW w:w="2484" w:type="dxa"/>
            <w:vAlign w:val="center"/>
          </w:tcPr>
          <w:p w14:paraId="7E381046" w14:textId="77777777" w:rsidR="00040356" w:rsidRDefault="00040356" w:rsidP="00DB26B4">
            <w:r w:rsidRPr="002319DA">
              <w:rPr>
                <w:rFonts w:hint="eastAsia"/>
              </w:rPr>
              <w:t>必填</w:t>
            </w:r>
          </w:p>
        </w:tc>
      </w:tr>
      <w:tr w:rsidR="00040356" w14:paraId="7FC81428" w14:textId="77777777" w:rsidTr="00DB26B4">
        <w:trPr>
          <w:trHeight w:val="415"/>
          <w:jc w:val="center"/>
        </w:trPr>
        <w:tc>
          <w:tcPr>
            <w:tcW w:w="537" w:type="dxa"/>
            <w:vAlign w:val="center"/>
          </w:tcPr>
          <w:p w14:paraId="5E99DFCE" w14:textId="77777777" w:rsidR="00F57989" w:rsidRDefault="00F57989">
            <w:pPr>
              <w:pStyle w:val="ab"/>
              <w:numPr>
                <w:ilvl w:val="0"/>
                <w:numId w:val="164"/>
              </w:numPr>
              <w:ind w:firstLineChars="0"/>
              <w:jc w:val="center"/>
              <w:rPr>
                <w:b/>
                <w:bCs/>
                <w:sz w:val="32"/>
                <w:szCs w:val="32"/>
              </w:rPr>
            </w:pPr>
          </w:p>
        </w:tc>
        <w:tc>
          <w:tcPr>
            <w:tcW w:w="1259" w:type="dxa"/>
            <w:vAlign w:val="center"/>
          </w:tcPr>
          <w:p w14:paraId="502BC617" w14:textId="77777777" w:rsidR="00040356" w:rsidRPr="00BE5ACE" w:rsidRDefault="00040356" w:rsidP="00DB26B4">
            <w:r w:rsidRPr="00BE5ACE">
              <w:rPr>
                <w:rFonts w:hint="eastAsia"/>
              </w:rPr>
              <w:t>SQRQ</w:t>
            </w:r>
          </w:p>
        </w:tc>
        <w:tc>
          <w:tcPr>
            <w:tcW w:w="1268" w:type="dxa"/>
            <w:vAlign w:val="center"/>
          </w:tcPr>
          <w:p w14:paraId="3A5B3B8B" w14:textId="77777777" w:rsidR="00040356" w:rsidRPr="006217DA" w:rsidRDefault="00040356" w:rsidP="00DB26B4">
            <w:r w:rsidRPr="006217DA">
              <w:rPr>
                <w:rFonts w:hint="eastAsia"/>
              </w:rPr>
              <w:t>Character</w:t>
            </w:r>
          </w:p>
        </w:tc>
        <w:tc>
          <w:tcPr>
            <w:tcW w:w="962" w:type="dxa"/>
            <w:vAlign w:val="center"/>
          </w:tcPr>
          <w:p w14:paraId="59081F82" w14:textId="77777777" w:rsidR="00040356" w:rsidRPr="005F13B3" w:rsidRDefault="00040356" w:rsidP="00DB26B4">
            <w:r w:rsidRPr="005F13B3">
              <w:t>8</w:t>
            </w:r>
          </w:p>
        </w:tc>
        <w:tc>
          <w:tcPr>
            <w:tcW w:w="2954" w:type="dxa"/>
            <w:vAlign w:val="center"/>
          </w:tcPr>
          <w:p w14:paraId="27AD9A2A" w14:textId="77777777" w:rsidR="00040356" w:rsidRPr="004B0691" w:rsidRDefault="00040356" w:rsidP="00DB26B4">
            <w:r w:rsidRPr="004B0691">
              <w:rPr>
                <w:rFonts w:hint="eastAsia"/>
              </w:rPr>
              <w:t>申请日期</w:t>
            </w:r>
          </w:p>
        </w:tc>
        <w:tc>
          <w:tcPr>
            <w:tcW w:w="2484" w:type="dxa"/>
            <w:vAlign w:val="center"/>
          </w:tcPr>
          <w:p w14:paraId="4A00123A" w14:textId="77777777" w:rsidR="00040356" w:rsidRPr="002319DA" w:rsidRDefault="00040356" w:rsidP="00DB26B4">
            <w:r w:rsidRPr="002319DA">
              <w:rPr>
                <w:rFonts w:hint="eastAsia"/>
              </w:rPr>
              <w:t>必填</w:t>
            </w:r>
          </w:p>
        </w:tc>
      </w:tr>
      <w:tr w:rsidR="00040356" w14:paraId="6AB10A49" w14:textId="77777777" w:rsidTr="00DB26B4">
        <w:trPr>
          <w:trHeight w:val="415"/>
          <w:jc w:val="center"/>
        </w:trPr>
        <w:tc>
          <w:tcPr>
            <w:tcW w:w="537" w:type="dxa"/>
            <w:vAlign w:val="center"/>
          </w:tcPr>
          <w:p w14:paraId="39BA419C" w14:textId="77777777" w:rsidR="00F57989" w:rsidRDefault="00F57989">
            <w:pPr>
              <w:pStyle w:val="ab"/>
              <w:numPr>
                <w:ilvl w:val="0"/>
                <w:numId w:val="164"/>
              </w:numPr>
              <w:ind w:firstLineChars="0"/>
              <w:jc w:val="center"/>
              <w:rPr>
                <w:b/>
                <w:bCs/>
                <w:sz w:val="32"/>
                <w:szCs w:val="32"/>
              </w:rPr>
            </w:pPr>
          </w:p>
        </w:tc>
        <w:tc>
          <w:tcPr>
            <w:tcW w:w="1259" w:type="dxa"/>
            <w:vAlign w:val="center"/>
          </w:tcPr>
          <w:p w14:paraId="3973D9E9" w14:textId="77777777" w:rsidR="00040356" w:rsidRPr="00BE5ACE" w:rsidRDefault="00040356" w:rsidP="00DB26B4">
            <w:r>
              <w:rPr>
                <w:rFonts w:hint="eastAsia"/>
              </w:rPr>
              <w:t>BYZD1</w:t>
            </w:r>
          </w:p>
        </w:tc>
        <w:tc>
          <w:tcPr>
            <w:tcW w:w="1268" w:type="dxa"/>
            <w:vAlign w:val="center"/>
          </w:tcPr>
          <w:p w14:paraId="2C7B8A20" w14:textId="77777777" w:rsidR="00040356" w:rsidRPr="006217DA" w:rsidRDefault="00040356" w:rsidP="00DB26B4">
            <w:r w:rsidRPr="006217DA">
              <w:rPr>
                <w:rFonts w:hint="eastAsia"/>
              </w:rPr>
              <w:t>Character</w:t>
            </w:r>
          </w:p>
        </w:tc>
        <w:tc>
          <w:tcPr>
            <w:tcW w:w="962" w:type="dxa"/>
            <w:vAlign w:val="center"/>
          </w:tcPr>
          <w:p w14:paraId="1A6EB63C" w14:textId="77777777" w:rsidR="00040356" w:rsidRPr="005F13B3" w:rsidRDefault="001A33D1" w:rsidP="00DB26B4">
            <w:r>
              <w:rPr>
                <w:rFonts w:hint="eastAsia"/>
              </w:rPr>
              <w:t>1</w:t>
            </w:r>
            <w:r w:rsidR="00040356">
              <w:rPr>
                <w:rFonts w:hint="eastAsia"/>
              </w:rPr>
              <w:t>0</w:t>
            </w:r>
          </w:p>
        </w:tc>
        <w:tc>
          <w:tcPr>
            <w:tcW w:w="2954" w:type="dxa"/>
            <w:vAlign w:val="center"/>
          </w:tcPr>
          <w:p w14:paraId="2451CFA6" w14:textId="77777777" w:rsidR="00040356" w:rsidRPr="004B0691" w:rsidRDefault="00040356" w:rsidP="00DB26B4">
            <w:r>
              <w:rPr>
                <w:rFonts w:hint="eastAsia"/>
              </w:rPr>
              <w:t>备用字段</w:t>
            </w:r>
            <w:r>
              <w:rPr>
                <w:rFonts w:hint="eastAsia"/>
              </w:rPr>
              <w:t>1</w:t>
            </w:r>
          </w:p>
        </w:tc>
        <w:tc>
          <w:tcPr>
            <w:tcW w:w="2484" w:type="dxa"/>
            <w:vAlign w:val="center"/>
          </w:tcPr>
          <w:p w14:paraId="7197E174" w14:textId="77777777" w:rsidR="00040356" w:rsidRPr="002319DA" w:rsidRDefault="00040356" w:rsidP="00DB26B4">
            <w:r>
              <w:rPr>
                <w:rFonts w:hint="eastAsia"/>
              </w:rPr>
              <w:t>预留</w:t>
            </w:r>
          </w:p>
        </w:tc>
      </w:tr>
      <w:tr w:rsidR="00040356" w14:paraId="0AAB52A3" w14:textId="77777777" w:rsidTr="00DB26B4">
        <w:trPr>
          <w:trHeight w:val="415"/>
          <w:jc w:val="center"/>
        </w:trPr>
        <w:tc>
          <w:tcPr>
            <w:tcW w:w="537" w:type="dxa"/>
            <w:vAlign w:val="center"/>
          </w:tcPr>
          <w:p w14:paraId="24E48922" w14:textId="77777777" w:rsidR="00F57989" w:rsidRDefault="00F57989">
            <w:pPr>
              <w:pStyle w:val="ab"/>
              <w:numPr>
                <w:ilvl w:val="0"/>
                <w:numId w:val="164"/>
              </w:numPr>
              <w:ind w:firstLineChars="0"/>
              <w:jc w:val="center"/>
              <w:rPr>
                <w:b/>
                <w:bCs/>
                <w:sz w:val="32"/>
                <w:szCs w:val="32"/>
              </w:rPr>
            </w:pPr>
          </w:p>
        </w:tc>
        <w:tc>
          <w:tcPr>
            <w:tcW w:w="1259" w:type="dxa"/>
            <w:vAlign w:val="center"/>
          </w:tcPr>
          <w:p w14:paraId="6E6DA56E" w14:textId="77777777" w:rsidR="00040356" w:rsidRDefault="00040356" w:rsidP="00DB26B4">
            <w:r>
              <w:rPr>
                <w:rFonts w:hint="eastAsia"/>
              </w:rPr>
              <w:t>BYZD2</w:t>
            </w:r>
          </w:p>
        </w:tc>
        <w:tc>
          <w:tcPr>
            <w:tcW w:w="1268" w:type="dxa"/>
            <w:vAlign w:val="center"/>
          </w:tcPr>
          <w:p w14:paraId="7F70631F" w14:textId="77777777" w:rsidR="00040356" w:rsidRPr="006217DA" w:rsidRDefault="00040356" w:rsidP="00DB26B4">
            <w:r w:rsidRPr="006217DA">
              <w:rPr>
                <w:rFonts w:hint="eastAsia"/>
              </w:rPr>
              <w:t>Character</w:t>
            </w:r>
          </w:p>
        </w:tc>
        <w:tc>
          <w:tcPr>
            <w:tcW w:w="962" w:type="dxa"/>
            <w:vAlign w:val="center"/>
          </w:tcPr>
          <w:p w14:paraId="15978756" w14:textId="77777777" w:rsidR="00040356" w:rsidRPr="005F13B3" w:rsidRDefault="001A33D1" w:rsidP="00DB26B4">
            <w:r>
              <w:rPr>
                <w:rFonts w:hint="eastAsia"/>
              </w:rPr>
              <w:t>1</w:t>
            </w:r>
            <w:r w:rsidR="00040356">
              <w:rPr>
                <w:rFonts w:hint="eastAsia"/>
              </w:rPr>
              <w:t>0</w:t>
            </w:r>
          </w:p>
        </w:tc>
        <w:tc>
          <w:tcPr>
            <w:tcW w:w="2954" w:type="dxa"/>
            <w:vAlign w:val="center"/>
          </w:tcPr>
          <w:p w14:paraId="712FB772" w14:textId="77777777" w:rsidR="00040356" w:rsidRPr="004B0691" w:rsidRDefault="00040356" w:rsidP="00DB26B4">
            <w:r>
              <w:rPr>
                <w:rFonts w:hint="eastAsia"/>
              </w:rPr>
              <w:t>备用字段</w:t>
            </w:r>
            <w:r>
              <w:rPr>
                <w:rFonts w:hint="eastAsia"/>
              </w:rPr>
              <w:t>2</w:t>
            </w:r>
          </w:p>
        </w:tc>
        <w:tc>
          <w:tcPr>
            <w:tcW w:w="2484" w:type="dxa"/>
            <w:vAlign w:val="center"/>
          </w:tcPr>
          <w:p w14:paraId="4E9D7C03" w14:textId="77777777" w:rsidR="00040356" w:rsidRPr="002319DA" w:rsidRDefault="00040356" w:rsidP="00DB26B4">
            <w:r>
              <w:rPr>
                <w:rFonts w:hint="eastAsia"/>
              </w:rPr>
              <w:t>预留</w:t>
            </w:r>
          </w:p>
        </w:tc>
      </w:tr>
    </w:tbl>
    <w:p w14:paraId="698DFEFE" w14:textId="77777777" w:rsidR="00A22F11" w:rsidRPr="006C09A6" w:rsidRDefault="00A22F11" w:rsidP="00A22F11">
      <w:pPr>
        <w:rPr>
          <w:b/>
          <w:sz w:val="24"/>
          <w:szCs w:val="24"/>
        </w:rPr>
      </w:pPr>
      <w:r w:rsidRPr="006C09A6">
        <w:rPr>
          <w:rFonts w:hint="eastAsia"/>
          <w:b/>
          <w:sz w:val="24"/>
          <w:szCs w:val="24"/>
        </w:rPr>
        <w:t>说明：</w:t>
      </w:r>
    </w:p>
    <w:p w14:paraId="077C56EE" w14:textId="77777777" w:rsidR="00F57989" w:rsidRDefault="00A22F11">
      <w:pPr>
        <w:pStyle w:val="ab"/>
        <w:numPr>
          <w:ilvl w:val="0"/>
          <w:numId w:val="163"/>
        </w:numPr>
        <w:spacing w:line="360" w:lineRule="auto"/>
        <w:ind w:firstLineChars="0"/>
      </w:pPr>
      <w:r>
        <w:rPr>
          <w:rFonts w:hint="eastAsia"/>
        </w:rPr>
        <w:t>发送方：</w:t>
      </w:r>
      <w:r w:rsidRPr="0082038E">
        <w:rPr>
          <w:rFonts w:hint="eastAsia"/>
        </w:rPr>
        <w:t>开户代理机构</w:t>
      </w:r>
    </w:p>
    <w:p w14:paraId="481F9737" w14:textId="77777777" w:rsidR="00F57989" w:rsidRDefault="00A22F11">
      <w:pPr>
        <w:pStyle w:val="ab"/>
        <w:numPr>
          <w:ilvl w:val="0"/>
          <w:numId w:val="163"/>
        </w:numPr>
        <w:spacing w:line="360" w:lineRule="auto"/>
        <w:ind w:firstLineChars="0"/>
      </w:pPr>
      <w:r>
        <w:rPr>
          <w:rFonts w:hint="eastAsia"/>
        </w:rPr>
        <w:t>接收方：中国结算账户系统</w:t>
      </w:r>
    </w:p>
    <w:p w14:paraId="7EF90001" w14:textId="77777777" w:rsidR="00F57989" w:rsidRDefault="00A22F11">
      <w:pPr>
        <w:pStyle w:val="ab"/>
        <w:numPr>
          <w:ilvl w:val="0"/>
          <w:numId w:val="163"/>
        </w:numPr>
        <w:spacing w:line="360" w:lineRule="auto"/>
        <w:ind w:firstLineChars="0"/>
      </w:pPr>
      <w:r>
        <w:rPr>
          <w:rFonts w:hint="eastAsia"/>
        </w:rPr>
        <w:t>服务时间：</w:t>
      </w:r>
      <w:r w:rsidRPr="0082038E">
        <w:rPr>
          <w:rFonts w:hint="eastAsia"/>
        </w:rPr>
        <w:t>周一至周日</w:t>
      </w:r>
      <w:r>
        <w:rPr>
          <w:rFonts w:hint="eastAsia"/>
        </w:rPr>
        <w:t xml:space="preserve"> 08</w:t>
      </w:r>
      <w:r w:rsidRPr="0082038E">
        <w:rPr>
          <w:rFonts w:hint="eastAsia"/>
        </w:rPr>
        <w:t>:</w:t>
      </w:r>
      <w:r>
        <w:rPr>
          <w:rFonts w:hint="eastAsia"/>
        </w:rPr>
        <w:t>3</w:t>
      </w:r>
      <w:r w:rsidRPr="0082038E">
        <w:rPr>
          <w:rFonts w:hint="eastAsia"/>
        </w:rPr>
        <w:t>0</w:t>
      </w:r>
      <w:r w:rsidRPr="0082038E">
        <w:rPr>
          <w:rFonts w:hint="eastAsia"/>
        </w:rPr>
        <w:t>至</w:t>
      </w:r>
      <w:r>
        <w:rPr>
          <w:rFonts w:hint="eastAsia"/>
        </w:rPr>
        <w:t>23</w:t>
      </w:r>
      <w:r w:rsidRPr="0082038E">
        <w:rPr>
          <w:rFonts w:hint="eastAsia"/>
        </w:rPr>
        <w:t>:00</w:t>
      </w:r>
    </w:p>
    <w:p w14:paraId="31821D33" w14:textId="77777777" w:rsidR="00F57989" w:rsidRDefault="00A22F11">
      <w:pPr>
        <w:pStyle w:val="ab"/>
        <w:numPr>
          <w:ilvl w:val="0"/>
          <w:numId w:val="163"/>
        </w:numPr>
        <w:spacing w:line="360" w:lineRule="auto"/>
        <w:ind w:firstLineChars="0"/>
      </w:pPr>
      <w:r>
        <w:rPr>
          <w:rFonts w:hint="eastAsia"/>
        </w:rPr>
        <w:t>通信通道：</w:t>
      </w:r>
      <w:r>
        <w:rPr>
          <w:rFonts w:hint="eastAsia"/>
        </w:rPr>
        <w:t>PROP</w:t>
      </w:r>
      <w:r>
        <w:rPr>
          <w:rFonts w:hint="eastAsia"/>
        </w:rPr>
        <w:t>通用交易接口</w:t>
      </w:r>
    </w:p>
    <w:p w14:paraId="67A70AA9" w14:textId="77777777" w:rsidR="00F57989" w:rsidRDefault="00A22F11">
      <w:pPr>
        <w:pStyle w:val="ab"/>
        <w:numPr>
          <w:ilvl w:val="0"/>
          <w:numId w:val="163"/>
        </w:numPr>
        <w:spacing w:line="360" w:lineRule="auto"/>
        <w:ind w:firstLineChars="0"/>
      </w:pPr>
      <w:r w:rsidRPr="0082038E">
        <w:rPr>
          <w:rFonts w:hint="eastAsia"/>
        </w:rPr>
        <w:t>一个请求包内请求数</w:t>
      </w:r>
      <w:r>
        <w:rPr>
          <w:rFonts w:hint="eastAsia"/>
        </w:rPr>
        <w:t>只能为</w:t>
      </w:r>
      <w:r>
        <w:rPr>
          <w:rFonts w:hint="eastAsia"/>
        </w:rPr>
        <w:t>1</w:t>
      </w:r>
      <w:r w:rsidRPr="0082038E">
        <w:rPr>
          <w:rFonts w:hint="eastAsia"/>
        </w:rPr>
        <w:t>条。</w:t>
      </w:r>
    </w:p>
    <w:p w14:paraId="0E50ED22" w14:textId="77777777" w:rsidR="00F57989" w:rsidRDefault="00B002C2">
      <w:pPr>
        <w:pStyle w:val="ab"/>
        <w:numPr>
          <w:ilvl w:val="0"/>
          <w:numId w:val="163"/>
        </w:numPr>
        <w:spacing w:line="360" w:lineRule="auto"/>
        <w:ind w:firstLineChars="0"/>
      </w:pPr>
      <w:r>
        <w:rPr>
          <w:rFonts w:hint="eastAsia"/>
        </w:rPr>
        <w:t>组织机构代码（字段：</w:t>
      </w:r>
      <w:r>
        <w:rPr>
          <w:rFonts w:hint="eastAsia"/>
        </w:rPr>
        <w:t>ZZJGDM</w:t>
      </w:r>
      <w:r>
        <w:rPr>
          <w:rFonts w:hint="eastAsia"/>
        </w:rPr>
        <w:t>）填写去掉“</w:t>
      </w:r>
      <w:r>
        <w:rPr>
          <w:rFonts w:hint="eastAsia"/>
        </w:rPr>
        <w:t>-</w:t>
      </w:r>
      <w:r>
        <w:rPr>
          <w:rFonts w:hint="eastAsia"/>
        </w:rPr>
        <w:t>”后的</w:t>
      </w:r>
      <w:r>
        <w:rPr>
          <w:rFonts w:hint="eastAsia"/>
        </w:rPr>
        <w:t>9</w:t>
      </w:r>
      <w:r>
        <w:rPr>
          <w:rFonts w:hint="eastAsia"/>
        </w:rPr>
        <w:t>位数字。</w:t>
      </w:r>
      <w:r w:rsidR="0041487F">
        <w:rPr>
          <w:rFonts w:hint="eastAsia"/>
        </w:rPr>
        <w:t>如组织机构代码证为“</w:t>
      </w:r>
      <w:r w:rsidR="0041487F">
        <w:rPr>
          <w:rFonts w:hint="eastAsia"/>
        </w:rPr>
        <w:t>12345678-9</w:t>
      </w:r>
      <w:r w:rsidR="0041487F">
        <w:rPr>
          <w:rFonts w:hint="eastAsia"/>
        </w:rPr>
        <w:t>”，则填写“</w:t>
      </w:r>
      <w:r w:rsidR="0041487F">
        <w:rPr>
          <w:rFonts w:hint="eastAsia"/>
        </w:rPr>
        <w:t>123456789</w:t>
      </w:r>
      <w:r w:rsidR="0041487F">
        <w:rPr>
          <w:rFonts w:hint="eastAsia"/>
        </w:rPr>
        <w:t>”。</w:t>
      </w:r>
    </w:p>
    <w:p w14:paraId="51A5EEDE" w14:textId="77777777" w:rsidR="00F57989" w:rsidRDefault="00765A49">
      <w:pPr>
        <w:pStyle w:val="ab"/>
        <w:numPr>
          <w:ilvl w:val="0"/>
          <w:numId w:val="163"/>
        </w:numPr>
        <w:spacing w:line="360" w:lineRule="auto"/>
        <w:ind w:firstLineChars="0"/>
      </w:pPr>
      <w:r>
        <w:rPr>
          <w:rFonts w:hint="eastAsia"/>
        </w:rPr>
        <w:t>如统一社会信用代码（字段：</w:t>
      </w:r>
      <w:r>
        <w:rPr>
          <w:rFonts w:hint="eastAsia"/>
        </w:rPr>
        <w:t>TYSHXYDM</w:t>
      </w:r>
      <w:r>
        <w:rPr>
          <w:rFonts w:hint="eastAsia"/>
        </w:rPr>
        <w:t>）不为空时，则以“客户名称（字段：</w:t>
      </w:r>
      <w:r>
        <w:rPr>
          <w:rFonts w:hint="eastAsia"/>
        </w:rPr>
        <w:t>KHMC</w:t>
      </w:r>
      <w:r>
        <w:rPr>
          <w:rFonts w:hint="eastAsia"/>
        </w:rPr>
        <w:t>）”</w:t>
      </w:r>
      <w:r>
        <w:rPr>
          <w:rFonts w:hint="eastAsia"/>
        </w:rPr>
        <w:t xml:space="preserve"> + </w:t>
      </w:r>
      <w:r>
        <w:rPr>
          <w:rFonts w:hint="eastAsia"/>
        </w:rPr>
        <w:t>“组织机构代码（字段：</w:t>
      </w:r>
      <w:r>
        <w:rPr>
          <w:rFonts w:hint="eastAsia"/>
        </w:rPr>
        <w:t>ZZJGDM</w:t>
      </w:r>
      <w:r>
        <w:rPr>
          <w:rFonts w:hint="eastAsia"/>
        </w:rPr>
        <w:t>）”</w:t>
      </w:r>
      <w:r>
        <w:rPr>
          <w:rFonts w:hint="eastAsia"/>
        </w:rPr>
        <w:t xml:space="preserve"> + </w:t>
      </w:r>
      <w:r>
        <w:rPr>
          <w:rFonts w:hint="eastAsia"/>
        </w:rPr>
        <w:t>“统一社会信用代码（字段：</w:t>
      </w:r>
      <w:r>
        <w:rPr>
          <w:rFonts w:hint="eastAsia"/>
        </w:rPr>
        <w:t>TYSHXYDM</w:t>
      </w:r>
      <w:r>
        <w:rPr>
          <w:rFonts w:hint="eastAsia"/>
        </w:rPr>
        <w:t>）”作为核查条件。如统一社会信用代码（字段：</w:t>
      </w:r>
      <w:r>
        <w:rPr>
          <w:rFonts w:hint="eastAsia"/>
        </w:rPr>
        <w:t>TYSHXYDM</w:t>
      </w:r>
      <w:r>
        <w:rPr>
          <w:rFonts w:hint="eastAsia"/>
        </w:rPr>
        <w:t>）为空时，则以“客户名称（字段：</w:t>
      </w:r>
      <w:r>
        <w:rPr>
          <w:rFonts w:hint="eastAsia"/>
        </w:rPr>
        <w:t>KHMC</w:t>
      </w:r>
      <w:r>
        <w:rPr>
          <w:rFonts w:hint="eastAsia"/>
        </w:rPr>
        <w:t>）”</w:t>
      </w:r>
      <w:r>
        <w:rPr>
          <w:rFonts w:hint="eastAsia"/>
        </w:rPr>
        <w:t xml:space="preserve"> + </w:t>
      </w:r>
      <w:r>
        <w:rPr>
          <w:rFonts w:hint="eastAsia"/>
        </w:rPr>
        <w:t>“组织机构代码（字段：</w:t>
      </w:r>
      <w:r>
        <w:rPr>
          <w:rFonts w:hint="eastAsia"/>
        </w:rPr>
        <w:t>ZZJGDM</w:t>
      </w:r>
      <w:r>
        <w:rPr>
          <w:rFonts w:hint="eastAsia"/>
        </w:rPr>
        <w:t>）”作为核查条件。</w:t>
      </w:r>
    </w:p>
    <w:p w14:paraId="65C9995B" w14:textId="77777777" w:rsidR="00A22F11" w:rsidRPr="00A22F11" w:rsidRDefault="00A22F11" w:rsidP="00040356">
      <w:pPr>
        <w:rPr>
          <w:b/>
          <w:sz w:val="28"/>
        </w:rPr>
      </w:pPr>
    </w:p>
    <w:p w14:paraId="020D28AE" w14:textId="77777777" w:rsidR="00040356" w:rsidRPr="00384BDD" w:rsidRDefault="00040356" w:rsidP="00040356">
      <w:pPr>
        <w:rPr>
          <w:b/>
          <w:sz w:val="28"/>
        </w:rPr>
      </w:pPr>
      <w:r w:rsidRPr="00384BDD">
        <w:rPr>
          <w:rFonts w:hint="eastAsia"/>
          <w:b/>
          <w:sz w:val="28"/>
        </w:rPr>
        <w:t>应答</w:t>
      </w:r>
    </w:p>
    <w:tbl>
      <w:tblPr>
        <w:tblStyle w:val="a5"/>
        <w:tblW w:w="9464" w:type="dxa"/>
        <w:jc w:val="center"/>
        <w:tblLook w:val="04A0" w:firstRow="1" w:lastRow="0" w:firstColumn="1" w:lastColumn="0" w:noHBand="0" w:noVBand="1"/>
      </w:tblPr>
      <w:tblGrid>
        <w:gridCol w:w="537"/>
        <w:gridCol w:w="1259"/>
        <w:gridCol w:w="1268"/>
        <w:gridCol w:w="962"/>
        <w:gridCol w:w="2954"/>
        <w:gridCol w:w="2484"/>
      </w:tblGrid>
      <w:tr w:rsidR="00040356" w14:paraId="6C083E2D" w14:textId="77777777" w:rsidTr="00DB26B4">
        <w:trPr>
          <w:trHeight w:val="534"/>
          <w:jc w:val="center"/>
        </w:trPr>
        <w:tc>
          <w:tcPr>
            <w:tcW w:w="537" w:type="dxa"/>
            <w:shd w:val="clear" w:color="auto" w:fill="FFC000"/>
            <w:vAlign w:val="center"/>
          </w:tcPr>
          <w:p w14:paraId="4DDE4EE9" w14:textId="77777777" w:rsidR="00040356" w:rsidRPr="00455B38" w:rsidRDefault="00040356" w:rsidP="00DB26B4">
            <w:pPr>
              <w:jc w:val="center"/>
              <w:rPr>
                <w:b/>
                <w:sz w:val="24"/>
                <w:szCs w:val="24"/>
              </w:rPr>
            </w:pPr>
            <w:r w:rsidRPr="00455B38">
              <w:rPr>
                <w:rFonts w:hint="eastAsia"/>
                <w:b/>
                <w:sz w:val="24"/>
                <w:szCs w:val="24"/>
              </w:rPr>
              <w:t>NO</w:t>
            </w:r>
          </w:p>
        </w:tc>
        <w:tc>
          <w:tcPr>
            <w:tcW w:w="1259" w:type="dxa"/>
            <w:shd w:val="clear" w:color="auto" w:fill="FFC000"/>
            <w:vAlign w:val="center"/>
          </w:tcPr>
          <w:p w14:paraId="64862739" w14:textId="77777777" w:rsidR="00040356" w:rsidRPr="00455B38" w:rsidRDefault="00040356" w:rsidP="00DB26B4">
            <w:pPr>
              <w:jc w:val="center"/>
              <w:rPr>
                <w:b/>
                <w:sz w:val="24"/>
                <w:szCs w:val="24"/>
              </w:rPr>
            </w:pPr>
            <w:r w:rsidRPr="00455B38">
              <w:rPr>
                <w:rFonts w:hint="eastAsia"/>
                <w:b/>
                <w:sz w:val="24"/>
                <w:szCs w:val="24"/>
              </w:rPr>
              <w:t>字段</w:t>
            </w:r>
          </w:p>
        </w:tc>
        <w:tc>
          <w:tcPr>
            <w:tcW w:w="1268" w:type="dxa"/>
            <w:shd w:val="clear" w:color="auto" w:fill="FFC000"/>
            <w:vAlign w:val="center"/>
          </w:tcPr>
          <w:p w14:paraId="099B99BD" w14:textId="77777777" w:rsidR="00040356" w:rsidRPr="00455B38" w:rsidRDefault="00040356" w:rsidP="00DB26B4">
            <w:pPr>
              <w:jc w:val="center"/>
              <w:rPr>
                <w:b/>
                <w:sz w:val="24"/>
                <w:szCs w:val="24"/>
              </w:rPr>
            </w:pPr>
            <w:r w:rsidRPr="00455B38">
              <w:rPr>
                <w:rFonts w:hint="eastAsia"/>
                <w:b/>
                <w:sz w:val="24"/>
                <w:szCs w:val="24"/>
              </w:rPr>
              <w:t>类型</w:t>
            </w:r>
          </w:p>
        </w:tc>
        <w:tc>
          <w:tcPr>
            <w:tcW w:w="962" w:type="dxa"/>
            <w:shd w:val="clear" w:color="auto" w:fill="FFC000"/>
            <w:vAlign w:val="center"/>
          </w:tcPr>
          <w:p w14:paraId="3165ADF2" w14:textId="77777777" w:rsidR="00040356" w:rsidRPr="00455B38" w:rsidRDefault="00040356" w:rsidP="00DB26B4">
            <w:pPr>
              <w:jc w:val="center"/>
              <w:rPr>
                <w:b/>
                <w:sz w:val="24"/>
                <w:szCs w:val="24"/>
              </w:rPr>
            </w:pPr>
            <w:r w:rsidRPr="00455B38">
              <w:rPr>
                <w:rFonts w:hint="eastAsia"/>
                <w:b/>
                <w:sz w:val="24"/>
                <w:szCs w:val="24"/>
              </w:rPr>
              <w:t>长度</w:t>
            </w:r>
          </w:p>
        </w:tc>
        <w:tc>
          <w:tcPr>
            <w:tcW w:w="2954" w:type="dxa"/>
            <w:shd w:val="clear" w:color="auto" w:fill="FFC000"/>
            <w:vAlign w:val="center"/>
          </w:tcPr>
          <w:p w14:paraId="24CEDEEE" w14:textId="77777777" w:rsidR="00040356" w:rsidRPr="00455B38" w:rsidRDefault="00040356" w:rsidP="00DB26B4">
            <w:pPr>
              <w:jc w:val="center"/>
              <w:rPr>
                <w:b/>
                <w:sz w:val="24"/>
                <w:szCs w:val="24"/>
              </w:rPr>
            </w:pPr>
            <w:r w:rsidRPr="00455B38">
              <w:rPr>
                <w:rFonts w:hint="eastAsia"/>
                <w:b/>
                <w:sz w:val="24"/>
                <w:szCs w:val="24"/>
              </w:rPr>
              <w:t>字段名称</w:t>
            </w:r>
          </w:p>
        </w:tc>
        <w:tc>
          <w:tcPr>
            <w:tcW w:w="2484" w:type="dxa"/>
            <w:shd w:val="clear" w:color="auto" w:fill="FFC000"/>
            <w:vAlign w:val="center"/>
          </w:tcPr>
          <w:p w14:paraId="2F4B04E9" w14:textId="77777777" w:rsidR="00040356" w:rsidRPr="00455B38" w:rsidRDefault="00040356" w:rsidP="00DB26B4">
            <w:pPr>
              <w:jc w:val="center"/>
              <w:rPr>
                <w:b/>
                <w:sz w:val="24"/>
                <w:szCs w:val="24"/>
              </w:rPr>
            </w:pPr>
            <w:r>
              <w:rPr>
                <w:rFonts w:hint="eastAsia"/>
                <w:b/>
                <w:sz w:val="24"/>
                <w:szCs w:val="24"/>
              </w:rPr>
              <w:t>备注</w:t>
            </w:r>
          </w:p>
        </w:tc>
      </w:tr>
      <w:tr w:rsidR="00040356" w14:paraId="337EEF8C" w14:textId="77777777" w:rsidTr="00DB26B4">
        <w:trPr>
          <w:trHeight w:val="415"/>
          <w:jc w:val="center"/>
        </w:trPr>
        <w:tc>
          <w:tcPr>
            <w:tcW w:w="537" w:type="dxa"/>
            <w:vAlign w:val="center"/>
          </w:tcPr>
          <w:p w14:paraId="134634E5" w14:textId="77777777" w:rsidR="00040356" w:rsidRDefault="00040356" w:rsidP="00DB26B4">
            <w:pPr>
              <w:pStyle w:val="ab"/>
              <w:numPr>
                <w:ilvl w:val="0"/>
                <w:numId w:val="160"/>
              </w:numPr>
              <w:ind w:firstLineChars="0"/>
              <w:jc w:val="center"/>
              <w:rPr>
                <w:b/>
                <w:bCs/>
                <w:kern w:val="44"/>
                <w:sz w:val="44"/>
                <w:szCs w:val="44"/>
              </w:rPr>
            </w:pPr>
          </w:p>
        </w:tc>
        <w:tc>
          <w:tcPr>
            <w:tcW w:w="1259" w:type="dxa"/>
            <w:vAlign w:val="center"/>
          </w:tcPr>
          <w:p w14:paraId="0767E214" w14:textId="77777777" w:rsidR="00040356" w:rsidRPr="00C45958" w:rsidRDefault="00040356" w:rsidP="00DB26B4">
            <w:r>
              <w:t>YWLSH</w:t>
            </w:r>
          </w:p>
        </w:tc>
        <w:tc>
          <w:tcPr>
            <w:tcW w:w="1268" w:type="dxa"/>
            <w:vAlign w:val="center"/>
          </w:tcPr>
          <w:p w14:paraId="3758C52D" w14:textId="77777777" w:rsidR="00040356" w:rsidRPr="00C45958" w:rsidRDefault="00040356" w:rsidP="00DB26B4">
            <w:r w:rsidRPr="006217DA">
              <w:rPr>
                <w:rFonts w:hint="eastAsia"/>
              </w:rPr>
              <w:t>Character</w:t>
            </w:r>
          </w:p>
        </w:tc>
        <w:tc>
          <w:tcPr>
            <w:tcW w:w="962" w:type="dxa"/>
            <w:vAlign w:val="center"/>
          </w:tcPr>
          <w:p w14:paraId="639113C1" w14:textId="77777777" w:rsidR="00040356" w:rsidRPr="00C45958" w:rsidRDefault="00040356" w:rsidP="00DB26B4">
            <w:r w:rsidRPr="005F13B3">
              <w:t>10</w:t>
            </w:r>
          </w:p>
        </w:tc>
        <w:tc>
          <w:tcPr>
            <w:tcW w:w="2954" w:type="dxa"/>
            <w:vAlign w:val="center"/>
          </w:tcPr>
          <w:p w14:paraId="4FAFCD19" w14:textId="77777777" w:rsidR="00040356" w:rsidRPr="00C45958" w:rsidRDefault="00040356" w:rsidP="00DB26B4">
            <w:r w:rsidRPr="004B0691">
              <w:rPr>
                <w:rFonts w:hint="eastAsia"/>
              </w:rPr>
              <w:t>业务流水号</w:t>
            </w:r>
          </w:p>
        </w:tc>
        <w:tc>
          <w:tcPr>
            <w:tcW w:w="2484" w:type="dxa"/>
            <w:vAlign w:val="center"/>
          </w:tcPr>
          <w:p w14:paraId="265C06D5" w14:textId="77777777" w:rsidR="00040356" w:rsidRDefault="00040356" w:rsidP="00DB26B4"/>
        </w:tc>
      </w:tr>
      <w:tr w:rsidR="00040356" w14:paraId="67FB0A02" w14:textId="77777777" w:rsidTr="00DB26B4">
        <w:trPr>
          <w:trHeight w:val="415"/>
          <w:jc w:val="center"/>
        </w:trPr>
        <w:tc>
          <w:tcPr>
            <w:tcW w:w="537" w:type="dxa"/>
            <w:vAlign w:val="center"/>
          </w:tcPr>
          <w:p w14:paraId="27B8A35B"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715F9733" w14:textId="77777777" w:rsidR="00040356" w:rsidRPr="00C45958" w:rsidRDefault="00040356" w:rsidP="00DB26B4">
            <w:r w:rsidRPr="00BE5ACE">
              <w:t>KHMC</w:t>
            </w:r>
          </w:p>
        </w:tc>
        <w:tc>
          <w:tcPr>
            <w:tcW w:w="1268" w:type="dxa"/>
            <w:vAlign w:val="center"/>
          </w:tcPr>
          <w:p w14:paraId="7B3861C1" w14:textId="77777777" w:rsidR="00040356" w:rsidRPr="00C45958" w:rsidRDefault="00040356" w:rsidP="00DB26B4">
            <w:r w:rsidRPr="006217DA">
              <w:rPr>
                <w:rFonts w:hint="eastAsia"/>
              </w:rPr>
              <w:t>Character</w:t>
            </w:r>
          </w:p>
        </w:tc>
        <w:tc>
          <w:tcPr>
            <w:tcW w:w="962" w:type="dxa"/>
            <w:vAlign w:val="center"/>
          </w:tcPr>
          <w:p w14:paraId="3D0B2E69" w14:textId="77777777" w:rsidR="00040356" w:rsidRDefault="00476248" w:rsidP="00DB26B4">
            <w:r>
              <w:rPr>
                <w:rFonts w:hint="eastAsia"/>
              </w:rPr>
              <w:t>25</w:t>
            </w:r>
            <w:r w:rsidR="00807905">
              <w:rPr>
                <w:rFonts w:hint="eastAsia"/>
              </w:rPr>
              <w:t>4</w:t>
            </w:r>
          </w:p>
        </w:tc>
        <w:tc>
          <w:tcPr>
            <w:tcW w:w="2954" w:type="dxa"/>
            <w:vAlign w:val="center"/>
          </w:tcPr>
          <w:p w14:paraId="71005160" w14:textId="77777777" w:rsidR="00040356" w:rsidRPr="00C45958" w:rsidRDefault="00040356" w:rsidP="00DB26B4">
            <w:r w:rsidRPr="004B0691">
              <w:rPr>
                <w:rFonts w:hint="eastAsia"/>
              </w:rPr>
              <w:t>客户名称</w:t>
            </w:r>
          </w:p>
        </w:tc>
        <w:tc>
          <w:tcPr>
            <w:tcW w:w="2484" w:type="dxa"/>
            <w:vAlign w:val="center"/>
          </w:tcPr>
          <w:p w14:paraId="343ECAE9" w14:textId="77777777" w:rsidR="00040356" w:rsidRDefault="00040356" w:rsidP="00DB26B4"/>
        </w:tc>
      </w:tr>
      <w:tr w:rsidR="00040356" w14:paraId="1125EACD" w14:textId="77777777" w:rsidTr="00DB26B4">
        <w:trPr>
          <w:trHeight w:val="415"/>
          <w:jc w:val="center"/>
        </w:trPr>
        <w:tc>
          <w:tcPr>
            <w:tcW w:w="537" w:type="dxa"/>
            <w:vAlign w:val="center"/>
          </w:tcPr>
          <w:p w14:paraId="24BBE5DD"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576E21C8" w14:textId="77777777" w:rsidR="00040356" w:rsidRPr="00BE5ACE" w:rsidRDefault="00040356" w:rsidP="00DB26B4">
            <w:r>
              <w:rPr>
                <w:rFonts w:hint="eastAsia"/>
              </w:rPr>
              <w:t>TYSHXYDM</w:t>
            </w:r>
          </w:p>
        </w:tc>
        <w:tc>
          <w:tcPr>
            <w:tcW w:w="1268" w:type="dxa"/>
            <w:vAlign w:val="center"/>
          </w:tcPr>
          <w:p w14:paraId="3712CEF9" w14:textId="77777777" w:rsidR="00040356" w:rsidRPr="006217DA" w:rsidRDefault="00040356" w:rsidP="00DB26B4">
            <w:r w:rsidRPr="006217DA">
              <w:rPr>
                <w:rFonts w:hint="eastAsia"/>
              </w:rPr>
              <w:t>Character</w:t>
            </w:r>
          </w:p>
        </w:tc>
        <w:tc>
          <w:tcPr>
            <w:tcW w:w="962" w:type="dxa"/>
            <w:vAlign w:val="center"/>
          </w:tcPr>
          <w:p w14:paraId="679AEDB6" w14:textId="77777777" w:rsidR="00040356" w:rsidRDefault="00040356" w:rsidP="00DB26B4">
            <w:r>
              <w:rPr>
                <w:rFonts w:hint="eastAsia"/>
              </w:rPr>
              <w:t>18</w:t>
            </w:r>
          </w:p>
        </w:tc>
        <w:tc>
          <w:tcPr>
            <w:tcW w:w="2954" w:type="dxa"/>
            <w:vAlign w:val="center"/>
          </w:tcPr>
          <w:p w14:paraId="3D9E555B" w14:textId="77777777" w:rsidR="00040356" w:rsidRPr="004B0691" w:rsidRDefault="00040356" w:rsidP="00DB26B4">
            <w:r>
              <w:rPr>
                <w:rFonts w:hint="eastAsia"/>
              </w:rPr>
              <w:t>统一社会信用代码</w:t>
            </w:r>
          </w:p>
        </w:tc>
        <w:tc>
          <w:tcPr>
            <w:tcW w:w="2484" w:type="dxa"/>
            <w:vAlign w:val="center"/>
          </w:tcPr>
          <w:p w14:paraId="7E3D4FA8" w14:textId="77777777" w:rsidR="00040356" w:rsidRPr="002319DA" w:rsidRDefault="00040356" w:rsidP="00DB26B4"/>
        </w:tc>
      </w:tr>
      <w:tr w:rsidR="00040356" w14:paraId="146E5381" w14:textId="77777777" w:rsidTr="00DB26B4">
        <w:trPr>
          <w:trHeight w:val="415"/>
          <w:jc w:val="center"/>
        </w:trPr>
        <w:tc>
          <w:tcPr>
            <w:tcW w:w="537" w:type="dxa"/>
            <w:vAlign w:val="center"/>
          </w:tcPr>
          <w:p w14:paraId="76AD7D3B"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78AA3A90" w14:textId="77777777" w:rsidR="00040356" w:rsidRPr="00BE5ACE" w:rsidRDefault="00807905" w:rsidP="00DB26B4">
            <w:r>
              <w:rPr>
                <w:rFonts w:hint="eastAsia"/>
              </w:rPr>
              <w:t>ZZ</w:t>
            </w:r>
            <w:r w:rsidR="00040356">
              <w:rPr>
                <w:rFonts w:hint="eastAsia"/>
              </w:rPr>
              <w:t>JGDM</w:t>
            </w:r>
          </w:p>
        </w:tc>
        <w:tc>
          <w:tcPr>
            <w:tcW w:w="1268" w:type="dxa"/>
            <w:vAlign w:val="center"/>
          </w:tcPr>
          <w:p w14:paraId="3595A983" w14:textId="77777777" w:rsidR="00040356" w:rsidRPr="006217DA" w:rsidRDefault="00040356" w:rsidP="00DB26B4">
            <w:r w:rsidRPr="006217DA">
              <w:rPr>
                <w:rFonts w:hint="eastAsia"/>
              </w:rPr>
              <w:t>Character</w:t>
            </w:r>
          </w:p>
        </w:tc>
        <w:tc>
          <w:tcPr>
            <w:tcW w:w="962" w:type="dxa"/>
            <w:vAlign w:val="center"/>
          </w:tcPr>
          <w:p w14:paraId="4994E287" w14:textId="77777777" w:rsidR="00040356" w:rsidRDefault="00040356" w:rsidP="00DB26B4">
            <w:r>
              <w:rPr>
                <w:rFonts w:hint="eastAsia"/>
              </w:rPr>
              <w:t>9</w:t>
            </w:r>
          </w:p>
        </w:tc>
        <w:tc>
          <w:tcPr>
            <w:tcW w:w="2954" w:type="dxa"/>
            <w:vAlign w:val="center"/>
          </w:tcPr>
          <w:p w14:paraId="6FC32A02" w14:textId="77777777" w:rsidR="00040356" w:rsidRPr="004B0691" w:rsidRDefault="00040356" w:rsidP="00DB26B4">
            <w:r>
              <w:rPr>
                <w:rFonts w:hint="eastAsia"/>
              </w:rPr>
              <w:t>组织机构代码</w:t>
            </w:r>
          </w:p>
        </w:tc>
        <w:tc>
          <w:tcPr>
            <w:tcW w:w="2484" w:type="dxa"/>
            <w:vAlign w:val="center"/>
          </w:tcPr>
          <w:p w14:paraId="2D2F8E2E" w14:textId="77777777" w:rsidR="00040356" w:rsidRPr="002319DA" w:rsidRDefault="00040356" w:rsidP="00DB26B4"/>
        </w:tc>
      </w:tr>
      <w:tr w:rsidR="00040356" w14:paraId="53B92B0C" w14:textId="77777777" w:rsidTr="00DB26B4">
        <w:trPr>
          <w:trHeight w:val="415"/>
          <w:jc w:val="center"/>
        </w:trPr>
        <w:tc>
          <w:tcPr>
            <w:tcW w:w="537" w:type="dxa"/>
            <w:vAlign w:val="center"/>
          </w:tcPr>
          <w:p w14:paraId="678638B4"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233A3E1D" w14:textId="77777777" w:rsidR="00040356" w:rsidRDefault="00040356" w:rsidP="00DB26B4">
            <w:r w:rsidRPr="00BE5ACE">
              <w:t>KHJGDM</w:t>
            </w:r>
          </w:p>
        </w:tc>
        <w:tc>
          <w:tcPr>
            <w:tcW w:w="1268" w:type="dxa"/>
            <w:vAlign w:val="center"/>
          </w:tcPr>
          <w:p w14:paraId="0C6DA785" w14:textId="77777777" w:rsidR="00040356" w:rsidRPr="00DD2CE2" w:rsidRDefault="00040356" w:rsidP="00DB26B4">
            <w:r w:rsidRPr="006217DA">
              <w:rPr>
                <w:rFonts w:hint="eastAsia"/>
              </w:rPr>
              <w:t>Character</w:t>
            </w:r>
          </w:p>
        </w:tc>
        <w:tc>
          <w:tcPr>
            <w:tcW w:w="962" w:type="dxa"/>
            <w:vAlign w:val="center"/>
          </w:tcPr>
          <w:p w14:paraId="65C049A5" w14:textId="77777777" w:rsidR="00040356" w:rsidRPr="00DD2CE2" w:rsidRDefault="00040356" w:rsidP="00DB26B4">
            <w:r w:rsidRPr="005F13B3">
              <w:t>6</w:t>
            </w:r>
          </w:p>
        </w:tc>
        <w:tc>
          <w:tcPr>
            <w:tcW w:w="2954" w:type="dxa"/>
            <w:vAlign w:val="center"/>
          </w:tcPr>
          <w:p w14:paraId="1CD61EDA" w14:textId="77777777" w:rsidR="00040356" w:rsidRPr="00DD2CE2" w:rsidRDefault="00040356" w:rsidP="00DB26B4">
            <w:r w:rsidRPr="004B0691">
              <w:rPr>
                <w:rFonts w:hint="eastAsia"/>
              </w:rPr>
              <w:t>业务发起开户代理机构代码</w:t>
            </w:r>
          </w:p>
        </w:tc>
        <w:tc>
          <w:tcPr>
            <w:tcW w:w="2484" w:type="dxa"/>
            <w:vAlign w:val="center"/>
          </w:tcPr>
          <w:p w14:paraId="5D6A57DA" w14:textId="77777777" w:rsidR="00040356" w:rsidRDefault="00040356" w:rsidP="00DB26B4"/>
        </w:tc>
      </w:tr>
      <w:tr w:rsidR="00040356" w14:paraId="5D070F2A" w14:textId="77777777" w:rsidTr="00DB26B4">
        <w:trPr>
          <w:trHeight w:val="415"/>
          <w:jc w:val="center"/>
        </w:trPr>
        <w:tc>
          <w:tcPr>
            <w:tcW w:w="537" w:type="dxa"/>
            <w:vAlign w:val="center"/>
          </w:tcPr>
          <w:p w14:paraId="01B557EF"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24FB26DF" w14:textId="77777777" w:rsidR="00040356" w:rsidRPr="00C45958" w:rsidRDefault="00040356" w:rsidP="00DB26B4">
            <w:r w:rsidRPr="00BE5ACE">
              <w:t>KHWDDM</w:t>
            </w:r>
          </w:p>
        </w:tc>
        <w:tc>
          <w:tcPr>
            <w:tcW w:w="1268" w:type="dxa"/>
            <w:vAlign w:val="center"/>
          </w:tcPr>
          <w:p w14:paraId="520EF196" w14:textId="77777777" w:rsidR="00040356" w:rsidRPr="00C45958" w:rsidRDefault="00040356" w:rsidP="00DB26B4">
            <w:r w:rsidRPr="006217DA">
              <w:rPr>
                <w:rFonts w:hint="eastAsia"/>
              </w:rPr>
              <w:t>Character</w:t>
            </w:r>
          </w:p>
        </w:tc>
        <w:tc>
          <w:tcPr>
            <w:tcW w:w="962" w:type="dxa"/>
            <w:vAlign w:val="center"/>
          </w:tcPr>
          <w:p w14:paraId="2256D74B" w14:textId="77777777" w:rsidR="00040356" w:rsidRDefault="00040356" w:rsidP="00DB26B4">
            <w:r w:rsidRPr="005F13B3">
              <w:t>10</w:t>
            </w:r>
          </w:p>
        </w:tc>
        <w:tc>
          <w:tcPr>
            <w:tcW w:w="2954" w:type="dxa"/>
            <w:vAlign w:val="center"/>
          </w:tcPr>
          <w:p w14:paraId="788E1CE1" w14:textId="77777777" w:rsidR="00040356" w:rsidRPr="00C45958" w:rsidRDefault="00040356" w:rsidP="00DB26B4">
            <w:r w:rsidRPr="004B0691">
              <w:rPr>
                <w:rFonts w:hint="eastAsia"/>
              </w:rPr>
              <w:t>业务发起开户代理网点代码</w:t>
            </w:r>
          </w:p>
        </w:tc>
        <w:tc>
          <w:tcPr>
            <w:tcW w:w="2484" w:type="dxa"/>
            <w:vAlign w:val="center"/>
          </w:tcPr>
          <w:p w14:paraId="7EF6CC42" w14:textId="77777777" w:rsidR="00040356" w:rsidRDefault="00040356" w:rsidP="00DB26B4"/>
        </w:tc>
      </w:tr>
      <w:tr w:rsidR="00040356" w14:paraId="22B3D57B" w14:textId="77777777" w:rsidTr="00DB26B4">
        <w:trPr>
          <w:trHeight w:val="415"/>
          <w:jc w:val="center"/>
        </w:trPr>
        <w:tc>
          <w:tcPr>
            <w:tcW w:w="537" w:type="dxa"/>
            <w:vAlign w:val="center"/>
          </w:tcPr>
          <w:p w14:paraId="72DD9C97"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3ACD40FF" w14:textId="77777777" w:rsidR="00040356" w:rsidRPr="00BE5ACE" w:rsidRDefault="00040356" w:rsidP="00DB26B4">
            <w:r w:rsidRPr="00BE5ACE">
              <w:rPr>
                <w:rFonts w:hint="eastAsia"/>
              </w:rPr>
              <w:t>SQRQ</w:t>
            </w:r>
          </w:p>
        </w:tc>
        <w:tc>
          <w:tcPr>
            <w:tcW w:w="1268" w:type="dxa"/>
            <w:vAlign w:val="center"/>
          </w:tcPr>
          <w:p w14:paraId="6F433F17" w14:textId="77777777" w:rsidR="00040356" w:rsidRPr="006217DA" w:rsidRDefault="00040356" w:rsidP="00DB26B4">
            <w:r w:rsidRPr="006217DA">
              <w:rPr>
                <w:rFonts w:hint="eastAsia"/>
              </w:rPr>
              <w:t>Character</w:t>
            </w:r>
          </w:p>
        </w:tc>
        <w:tc>
          <w:tcPr>
            <w:tcW w:w="962" w:type="dxa"/>
            <w:vAlign w:val="center"/>
          </w:tcPr>
          <w:p w14:paraId="01D84800" w14:textId="77777777" w:rsidR="00040356" w:rsidRPr="005F13B3" w:rsidRDefault="00040356" w:rsidP="00DB26B4">
            <w:r w:rsidRPr="005F13B3">
              <w:t>8</w:t>
            </w:r>
          </w:p>
        </w:tc>
        <w:tc>
          <w:tcPr>
            <w:tcW w:w="2954" w:type="dxa"/>
            <w:vAlign w:val="center"/>
          </w:tcPr>
          <w:p w14:paraId="614ED82D" w14:textId="77777777" w:rsidR="00040356" w:rsidRPr="004B0691" w:rsidRDefault="00040356" w:rsidP="00DB26B4">
            <w:r w:rsidRPr="004B0691">
              <w:rPr>
                <w:rFonts w:hint="eastAsia"/>
              </w:rPr>
              <w:t>申请日期</w:t>
            </w:r>
          </w:p>
        </w:tc>
        <w:tc>
          <w:tcPr>
            <w:tcW w:w="2484" w:type="dxa"/>
            <w:vAlign w:val="center"/>
          </w:tcPr>
          <w:p w14:paraId="28C82EB0" w14:textId="77777777" w:rsidR="00040356" w:rsidRPr="002319DA" w:rsidRDefault="00040356" w:rsidP="00DB26B4"/>
        </w:tc>
      </w:tr>
      <w:tr w:rsidR="00040356" w14:paraId="425A44F7" w14:textId="77777777" w:rsidTr="00DB26B4">
        <w:trPr>
          <w:trHeight w:val="415"/>
          <w:jc w:val="center"/>
        </w:trPr>
        <w:tc>
          <w:tcPr>
            <w:tcW w:w="537" w:type="dxa"/>
            <w:vAlign w:val="center"/>
          </w:tcPr>
          <w:p w14:paraId="6811845B"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030F8B80" w14:textId="77777777" w:rsidR="00040356" w:rsidRPr="00BE5ACE" w:rsidRDefault="00040356" w:rsidP="00DB26B4">
            <w:r>
              <w:rPr>
                <w:rFonts w:hint="eastAsia"/>
              </w:rPr>
              <w:t>JGDM</w:t>
            </w:r>
          </w:p>
        </w:tc>
        <w:tc>
          <w:tcPr>
            <w:tcW w:w="1268" w:type="dxa"/>
            <w:vAlign w:val="center"/>
          </w:tcPr>
          <w:p w14:paraId="06676B52" w14:textId="77777777" w:rsidR="00040356" w:rsidRPr="006217DA" w:rsidRDefault="00040356" w:rsidP="00DB26B4">
            <w:r w:rsidRPr="006217DA">
              <w:rPr>
                <w:rFonts w:hint="eastAsia"/>
              </w:rPr>
              <w:t>Character</w:t>
            </w:r>
          </w:p>
        </w:tc>
        <w:tc>
          <w:tcPr>
            <w:tcW w:w="962" w:type="dxa"/>
            <w:vAlign w:val="center"/>
          </w:tcPr>
          <w:p w14:paraId="488CD6A6" w14:textId="77777777" w:rsidR="00040356" w:rsidRPr="005F13B3" w:rsidRDefault="00040356" w:rsidP="00DB26B4">
            <w:r>
              <w:rPr>
                <w:rFonts w:hint="eastAsia"/>
              </w:rPr>
              <w:t>4</w:t>
            </w:r>
          </w:p>
        </w:tc>
        <w:tc>
          <w:tcPr>
            <w:tcW w:w="2954" w:type="dxa"/>
            <w:vAlign w:val="center"/>
          </w:tcPr>
          <w:p w14:paraId="5E136F11" w14:textId="77777777" w:rsidR="00040356" w:rsidRPr="004B0691" w:rsidRDefault="00040356" w:rsidP="00DB26B4">
            <w:r>
              <w:rPr>
                <w:rFonts w:hint="eastAsia"/>
              </w:rPr>
              <w:t>结果代码</w:t>
            </w:r>
          </w:p>
        </w:tc>
        <w:tc>
          <w:tcPr>
            <w:tcW w:w="2484" w:type="dxa"/>
            <w:vAlign w:val="center"/>
          </w:tcPr>
          <w:p w14:paraId="2A98C8C0" w14:textId="77777777" w:rsidR="00040356" w:rsidRPr="002319DA" w:rsidRDefault="00040356" w:rsidP="00DB26B4"/>
        </w:tc>
      </w:tr>
      <w:tr w:rsidR="00040356" w14:paraId="5ECB017B" w14:textId="77777777" w:rsidTr="00DB26B4">
        <w:trPr>
          <w:trHeight w:val="415"/>
          <w:jc w:val="center"/>
        </w:trPr>
        <w:tc>
          <w:tcPr>
            <w:tcW w:w="537" w:type="dxa"/>
            <w:vAlign w:val="center"/>
          </w:tcPr>
          <w:p w14:paraId="1C14A20E"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5E99C342" w14:textId="77777777" w:rsidR="00040356" w:rsidRPr="00BE5ACE" w:rsidRDefault="00040356" w:rsidP="00DB26B4">
            <w:r>
              <w:rPr>
                <w:rFonts w:hint="eastAsia"/>
              </w:rPr>
              <w:t>JGSM</w:t>
            </w:r>
          </w:p>
        </w:tc>
        <w:tc>
          <w:tcPr>
            <w:tcW w:w="1268" w:type="dxa"/>
            <w:vAlign w:val="center"/>
          </w:tcPr>
          <w:p w14:paraId="4BE4A274" w14:textId="77777777" w:rsidR="00040356" w:rsidRPr="006217DA" w:rsidRDefault="00040356" w:rsidP="00DB26B4">
            <w:r w:rsidRPr="006217DA">
              <w:rPr>
                <w:rFonts w:hint="eastAsia"/>
              </w:rPr>
              <w:t>Character</w:t>
            </w:r>
          </w:p>
        </w:tc>
        <w:tc>
          <w:tcPr>
            <w:tcW w:w="962" w:type="dxa"/>
            <w:vAlign w:val="center"/>
          </w:tcPr>
          <w:p w14:paraId="1D391010" w14:textId="77777777" w:rsidR="00040356" w:rsidRPr="005F13B3" w:rsidRDefault="00040356" w:rsidP="00DB26B4">
            <w:r>
              <w:rPr>
                <w:rFonts w:hint="eastAsia"/>
              </w:rPr>
              <w:t>40</w:t>
            </w:r>
          </w:p>
        </w:tc>
        <w:tc>
          <w:tcPr>
            <w:tcW w:w="2954" w:type="dxa"/>
            <w:vAlign w:val="center"/>
          </w:tcPr>
          <w:p w14:paraId="3129FA13" w14:textId="77777777" w:rsidR="00040356" w:rsidRPr="004B0691" w:rsidRDefault="00040356" w:rsidP="00DB26B4">
            <w:r>
              <w:rPr>
                <w:rFonts w:hint="eastAsia"/>
              </w:rPr>
              <w:t>结果说明</w:t>
            </w:r>
          </w:p>
        </w:tc>
        <w:tc>
          <w:tcPr>
            <w:tcW w:w="2484" w:type="dxa"/>
            <w:vAlign w:val="center"/>
          </w:tcPr>
          <w:p w14:paraId="326B7096" w14:textId="77777777" w:rsidR="00040356" w:rsidRPr="002319DA" w:rsidRDefault="00040356" w:rsidP="00DB26B4"/>
        </w:tc>
      </w:tr>
      <w:tr w:rsidR="00040356" w14:paraId="6A1A1860" w14:textId="77777777" w:rsidTr="00DB26B4">
        <w:trPr>
          <w:trHeight w:val="415"/>
          <w:jc w:val="center"/>
        </w:trPr>
        <w:tc>
          <w:tcPr>
            <w:tcW w:w="537" w:type="dxa"/>
            <w:vAlign w:val="center"/>
          </w:tcPr>
          <w:p w14:paraId="2D04C777"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2B64FCC5" w14:textId="77777777" w:rsidR="00040356" w:rsidRDefault="00040356" w:rsidP="00DB26B4">
            <w:r>
              <w:rPr>
                <w:rFonts w:hint="eastAsia"/>
              </w:rPr>
              <w:t>LY</w:t>
            </w:r>
          </w:p>
        </w:tc>
        <w:tc>
          <w:tcPr>
            <w:tcW w:w="1268" w:type="dxa"/>
          </w:tcPr>
          <w:p w14:paraId="5C41D18E" w14:textId="77777777" w:rsidR="00040356" w:rsidRDefault="00040356" w:rsidP="00DB26B4">
            <w:r w:rsidRPr="00BB30B3">
              <w:rPr>
                <w:rFonts w:hint="eastAsia"/>
              </w:rPr>
              <w:t>Character</w:t>
            </w:r>
          </w:p>
        </w:tc>
        <w:tc>
          <w:tcPr>
            <w:tcW w:w="962" w:type="dxa"/>
            <w:vAlign w:val="center"/>
          </w:tcPr>
          <w:p w14:paraId="64111312" w14:textId="77777777" w:rsidR="00040356" w:rsidRPr="005F13B3" w:rsidRDefault="00040356" w:rsidP="00DB26B4">
            <w:r>
              <w:rPr>
                <w:rFonts w:hint="eastAsia"/>
              </w:rPr>
              <w:t>1</w:t>
            </w:r>
          </w:p>
        </w:tc>
        <w:tc>
          <w:tcPr>
            <w:tcW w:w="2954" w:type="dxa"/>
            <w:vAlign w:val="center"/>
          </w:tcPr>
          <w:p w14:paraId="7E15753F" w14:textId="77777777" w:rsidR="00040356" w:rsidRPr="004B0691" w:rsidRDefault="00040356" w:rsidP="00DB26B4">
            <w:r>
              <w:rPr>
                <w:rFonts w:hint="eastAsia"/>
              </w:rPr>
              <w:t>质疑标志</w:t>
            </w:r>
          </w:p>
        </w:tc>
        <w:tc>
          <w:tcPr>
            <w:tcW w:w="2484" w:type="dxa"/>
            <w:vAlign w:val="center"/>
          </w:tcPr>
          <w:p w14:paraId="183FFEAE" w14:textId="77777777" w:rsidR="00040356" w:rsidRPr="002319DA" w:rsidRDefault="00040356" w:rsidP="00DB26B4">
            <w:r>
              <w:rPr>
                <w:rFonts w:hint="eastAsia"/>
              </w:rPr>
              <w:t>“</w:t>
            </w:r>
            <w:r>
              <w:rPr>
                <w:rFonts w:hint="eastAsia"/>
              </w:rPr>
              <w:t>1</w:t>
            </w:r>
            <w:r>
              <w:rPr>
                <w:rFonts w:hint="eastAsia"/>
              </w:rPr>
              <w:t>”为正常，“</w:t>
            </w:r>
            <w:r>
              <w:rPr>
                <w:rFonts w:hint="eastAsia"/>
              </w:rPr>
              <w:t>2</w:t>
            </w:r>
            <w:r>
              <w:rPr>
                <w:rFonts w:hint="eastAsia"/>
              </w:rPr>
              <w:t>”为质疑</w:t>
            </w:r>
          </w:p>
        </w:tc>
      </w:tr>
      <w:tr w:rsidR="00040356" w14:paraId="4BD151BD" w14:textId="77777777" w:rsidTr="00DB26B4">
        <w:trPr>
          <w:trHeight w:val="415"/>
          <w:jc w:val="center"/>
        </w:trPr>
        <w:tc>
          <w:tcPr>
            <w:tcW w:w="537" w:type="dxa"/>
            <w:vAlign w:val="center"/>
          </w:tcPr>
          <w:p w14:paraId="0625F970"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79DEFA00" w14:textId="77777777" w:rsidR="00040356" w:rsidRDefault="00040356" w:rsidP="00DB26B4">
            <w:r>
              <w:rPr>
                <w:rFonts w:hint="eastAsia"/>
              </w:rPr>
              <w:t>ZCDZ</w:t>
            </w:r>
          </w:p>
        </w:tc>
        <w:tc>
          <w:tcPr>
            <w:tcW w:w="1268" w:type="dxa"/>
          </w:tcPr>
          <w:p w14:paraId="7A29DAAA" w14:textId="77777777" w:rsidR="00040356" w:rsidRDefault="00040356" w:rsidP="00DB26B4">
            <w:r w:rsidRPr="00BB30B3">
              <w:rPr>
                <w:rFonts w:hint="eastAsia"/>
              </w:rPr>
              <w:t>Character</w:t>
            </w:r>
          </w:p>
        </w:tc>
        <w:tc>
          <w:tcPr>
            <w:tcW w:w="962" w:type="dxa"/>
            <w:vAlign w:val="center"/>
          </w:tcPr>
          <w:p w14:paraId="32B6B7F3" w14:textId="77777777" w:rsidR="00040356" w:rsidRPr="005F13B3" w:rsidRDefault="00476248" w:rsidP="00DB26B4">
            <w:r>
              <w:rPr>
                <w:rFonts w:hint="eastAsia"/>
              </w:rPr>
              <w:t>25</w:t>
            </w:r>
            <w:r w:rsidR="008D7A19">
              <w:rPr>
                <w:rFonts w:hint="eastAsia"/>
              </w:rPr>
              <w:t>4</w:t>
            </w:r>
          </w:p>
        </w:tc>
        <w:tc>
          <w:tcPr>
            <w:tcW w:w="2954" w:type="dxa"/>
            <w:vAlign w:val="center"/>
          </w:tcPr>
          <w:p w14:paraId="26BBB96C" w14:textId="77777777" w:rsidR="00040356" w:rsidRPr="004B0691" w:rsidRDefault="00040356" w:rsidP="00DB26B4">
            <w:r>
              <w:rPr>
                <w:rFonts w:hint="eastAsia"/>
              </w:rPr>
              <w:t>注册地址</w:t>
            </w:r>
          </w:p>
        </w:tc>
        <w:tc>
          <w:tcPr>
            <w:tcW w:w="2484" w:type="dxa"/>
            <w:vAlign w:val="center"/>
          </w:tcPr>
          <w:p w14:paraId="0AC53D67" w14:textId="77777777" w:rsidR="00040356" w:rsidRPr="002319DA" w:rsidRDefault="00040356" w:rsidP="00DB26B4"/>
        </w:tc>
      </w:tr>
      <w:tr w:rsidR="00040356" w14:paraId="26CDC232" w14:textId="77777777" w:rsidTr="00DB26B4">
        <w:trPr>
          <w:trHeight w:val="415"/>
          <w:jc w:val="center"/>
        </w:trPr>
        <w:tc>
          <w:tcPr>
            <w:tcW w:w="537" w:type="dxa"/>
            <w:vAlign w:val="center"/>
          </w:tcPr>
          <w:p w14:paraId="383997C7"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14807826" w14:textId="77777777" w:rsidR="00040356" w:rsidRDefault="00040356" w:rsidP="00DB26B4">
            <w:r>
              <w:rPr>
                <w:rFonts w:hint="eastAsia"/>
              </w:rPr>
              <w:t>JGLX</w:t>
            </w:r>
          </w:p>
        </w:tc>
        <w:tc>
          <w:tcPr>
            <w:tcW w:w="1268" w:type="dxa"/>
          </w:tcPr>
          <w:p w14:paraId="1F8E0EE4" w14:textId="77777777" w:rsidR="00040356" w:rsidRDefault="00040356" w:rsidP="00DB26B4">
            <w:r w:rsidRPr="00BB30B3">
              <w:rPr>
                <w:rFonts w:hint="eastAsia"/>
              </w:rPr>
              <w:t>Character</w:t>
            </w:r>
          </w:p>
        </w:tc>
        <w:tc>
          <w:tcPr>
            <w:tcW w:w="962" w:type="dxa"/>
            <w:vAlign w:val="center"/>
          </w:tcPr>
          <w:p w14:paraId="27DE0670" w14:textId="77777777" w:rsidR="00040356" w:rsidRPr="005F13B3" w:rsidRDefault="00040356" w:rsidP="00DB26B4">
            <w:r>
              <w:rPr>
                <w:rFonts w:hint="eastAsia"/>
              </w:rPr>
              <w:t>50</w:t>
            </w:r>
          </w:p>
        </w:tc>
        <w:tc>
          <w:tcPr>
            <w:tcW w:w="2954" w:type="dxa"/>
            <w:vAlign w:val="center"/>
          </w:tcPr>
          <w:p w14:paraId="0BA9C6B7" w14:textId="77777777" w:rsidR="00040356" w:rsidRPr="004B0691" w:rsidRDefault="00040356" w:rsidP="00DB26B4">
            <w:r>
              <w:rPr>
                <w:rFonts w:hint="eastAsia"/>
              </w:rPr>
              <w:t>机构类型</w:t>
            </w:r>
          </w:p>
        </w:tc>
        <w:tc>
          <w:tcPr>
            <w:tcW w:w="2484" w:type="dxa"/>
            <w:vAlign w:val="center"/>
          </w:tcPr>
          <w:p w14:paraId="0B390DA9" w14:textId="77777777" w:rsidR="00040356" w:rsidRPr="002319DA" w:rsidRDefault="00040356" w:rsidP="00DB26B4"/>
        </w:tc>
      </w:tr>
      <w:tr w:rsidR="00040356" w14:paraId="446CAC51" w14:textId="77777777" w:rsidTr="00DB26B4">
        <w:trPr>
          <w:trHeight w:val="415"/>
          <w:jc w:val="center"/>
        </w:trPr>
        <w:tc>
          <w:tcPr>
            <w:tcW w:w="537" w:type="dxa"/>
            <w:vAlign w:val="center"/>
          </w:tcPr>
          <w:p w14:paraId="3E9FBBAD"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10EFA894" w14:textId="77777777" w:rsidR="00040356" w:rsidRDefault="00040356" w:rsidP="00DB26B4">
            <w:r>
              <w:rPr>
                <w:rFonts w:hint="eastAsia"/>
              </w:rPr>
              <w:t>JYFW</w:t>
            </w:r>
          </w:p>
        </w:tc>
        <w:tc>
          <w:tcPr>
            <w:tcW w:w="1268" w:type="dxa"/>
          </w:tcPr>
          <w:p w14:paraId="5522E93E" w14:textId="77777777" w:rsidR="00040356" w:rsidRDefault="00040356" w:rsidP="00DB26B4">
            <w:r w:rsidRPr="00BB30B3">
              <w:rPr>
                <w:rFonts w:hint="eastAsia"/>
              </w:rPr>
              <w:t>Character</w:t>
            </w:r>
          </w:p>
        </w:tc>
        <w:tc>
          <w:tcPr>
            <w:tcW w:w="962" w:type="dxa"/>
            <w:vAlign w:val="center"/>
          </w:tcPr>
          <w:p w14:paraId="375AC132" w14:textId="77777777" w:rsidR="00040356" w:rsidRPr="005F13B3" w:rsidRDefault="00476248" w:rsidP="00DB26B4">
            <w:r>
              <w:rPr>
                <w:rFonts w:hint="eastAsia"/>
              </w:rPr>
              <w:t>25</w:t>
            </w:r>
            <w:r w:rsidR="008D7A19">
              <w:rPr>
                <w:rFonts w:hint="eastAsia"/>
              </w:rPr>
              <w:t>4</w:t>
            </w:r>
          </w:p>
        </w:tc>
        <w:tc>
          <w:tcPr>
            <w:tcW w:w="2954" w:type="dxa"/>
            <w:vAlign w:val="center"/>
          </w:tcPr>
          <w:p w14:paraId="2FB2748E" w14:textId="77777777" w:rsidR="00040356" w:rsidRPr="004B0691" w:rsidRDefault="00040356" w:rsidP="00DB26B4">
            <w:r>
              <w:rPr>
                <w:rFonts w:hint="eastAsia"/>
              </w:rPr>
              <w:t>经营范围</w:t>
            </w:r>
          </w:p>
        </w:tc>
        <w:tc>
          <w:tcPr>
            <w:tcW w:w="2484" w:type="dxa"/>
            <w:vAlign w:val="center"/>
          </w:tcPr>
          <w:p w14:paraId="6C2E39CF" w14:textId="77777777" w:rsidR="00040356" w:rsidRPr="002319DA" w:rsidRDefault="00040356" w:rsidP="00DB26B4"/>
        </w:tc>
      </w:tr>
      <w:tr w:rsidR="00040356" w14:paraId="15BF53AC" w14:textId="77777777" w:rsidTr="00DB26B4">
        <w:trPr>
          <w:trHeight w:val="415"/>
          <w:jc w:val="center"/>
        </w:trPr>
        <w:tc>
          <w:tcPr>
            <w:tcW w:w="537" w:type="dxa"/>
            <w:vAlign w:val="center"/>
          </w:tcPr>
          <w:p w14:paraId="181B6B7B"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6EF70F2B" w14:textId="77777777" w:rsidR="00040356" w:rsidRDefault="00807905" w:rsidP="00DB26B4">
            <w:r>
              <w:rPr>
                <w:rFonts w:hint="eastAsia"/>
              </w:rPr>
              <w:t>J</w:t>
            </w:r>
            <w:r w:rsidR="00040356">
              <w:rPr>
                <w:rFonts w:hint="eastAsia"/>
              </w:rPr>
              <w:t>YZT</w:t>
            </w:r>
          </w:p>
        </w:tc>
        <w:tc>
          <w:tcPr>
            <w:tcW w:w="1268" w:type="dxa"/>
          </w:tcPr>
          <w:p w14:paraId="170DDB63" w14:textId="77777777" w:rsidR="00040356" w:rsidRDefault="00040356" w:rsidP="00DB26B4">
            <w:r w:rsidRPr="00BB30B3">
              <w:rPr>
                <w:rFonts w:hint="eastAsia"/>
              </w:rPr>
              <w:t>Character</w:t>
            </w:r>
          </w:p>
        </w:tc>
        <w:tc>
          <w:tcPr>
            <w:tcW w:w="962" w:type="dxa"/>
            <w:vAlign w:val="center"/>
          </w:tcPr>
          <w:p w14:paraId="09A614B3" w14:textId="77777777" w:rsidR="00040356" w:rsidRPr="005F13B3" w:rsidRDefault="00040356" w:rsidP="00DB26B4">
            <w:r>
              <w:rPr>
                <w:rFonts w:hint="eastAsia"/>
              </w:rPr>
              <w:t>50</w:t>
            </w:r>
          </w:p>
        </w:tc>
        <w:tc>
          <w:tcPr>
            <w:tcW w:w="2954" w:type="dxa"/>
            <w:vAlign w:val="center"/>
          </w:tcPr>
          <w:p w14:paraId="4374BF30" w14:textId="77777777" w:rsidR="00040356" w:rsidRPr="004B0691" w:rsidRDefault="00040356" w:rsidP="00DB26B4">
            <w:r>
              <w:rPr>
                <w:rFonts w:hint="eastAsia"/>
              </w:rPr>
              <w:t>经营状态</w:t>
            </w:r>
          </w:p>
        </w:tc>
        <w:tc>
          <w:tcPr>
            <w:tcW w:w="2484" w:type="dxa"/>
            <w:vAlign w:val="center"/>
          </w:tcPr>
          <w:p w14:paraId="70D77C10" w14:textId="77777777" w:rsidR="00040356" w:rsidRPr="002319DA" w:rsidRDefault="00040356" w:rsidP="00DB26B4"/>
        </w:tc>
      </w:tr>
      <w:tr w:rsidR="00040356" w14:paraId="167D0264" w14:textId="77777777" w:rsidTr="00DB26B4">
        <w:trPr>
          <w:trHeight w:val="415"/>
          <w:jc w:val="center"/>
        </w:trPr>
        <w:tc>
          <w:tcPr>
            <w:tcW w:w="537" w:type="dxa"/>
            <w:vAlign w:val="center"/>
          </w:tcPr>
          <w:p w14:paraId="67F9A9A6"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6FEE4009" w14:textId="77777777" w:rsidR="00040356" w:rsidRDefault="00040356" w:rsidP="00DB26B4">
            <w:r>
              <w:rPr>
                <w:rFonts w:hint="eastAsia"/>
              </w:rPr>
              <w:t>FDDBR</w:t>
            </w:r>
          </w:p>
        </w:tc>
        <w:tc>
          <w:tcPr>
            <w:tcW w:w="1268" w:type="dxa"/>
          </w:tcPr>
          <w:p w14:paraId="221B8757" w14:textId="77777777" w:rsidR="00040356" w:rsidRDefault="00040356" w:rsidP="00DB26B4">
            <w:r w:rsidRPr="00BB30B3">
              <w:rPr>
                <w:rFonts w:hint="eastAsia"/>
              </w:rPr>
              <w:t>Character</w:t>
            </w:r>
          </w:p>
        </w:tc>
        <w:tc>
          <w:tcPr>
            <w:tcW w:w="962" w:type="dxa"/>
            <w:vAlign w:val="center"/>
          </w:tcPr>
          <w:p w14:paraId="1523E801" w14:textId="77777777" w:rsidR="00040356" w:rsidRPr="005F13B3" w:rsidRDefault="00040356" w:rsidP="00DB26B4">
            <w:r>
              <w:rPr>
                <w:rFonts w:hint="eastAsia"/>
              </w:rPr>
              <w:t>100</w:t>
            </w:r>
          </w:p>
        </w:tc>
        <w:tc>
          <w:tcPr>
            <w:tcW w:w="2954" w:type="dxa"/>
            <w:vAlign w:val="center"/>
          </w:tcPr>
          <w:p w14:paraId="1D882836" w14:textId="77777777" w:rsidR="00040356" w:rsidRPr="004B0691" w:rsidRDefault="00040356" w:rsidP="00DB26B4">
            <w:r>
              <w:rPr>
                <w:rFonts w:hint="eastAsia"/>
              </w:rPr>
              <w:t>法定代表人</w:t>
            </w:r>
          </w:p>
        </w:tc>
        <w:tc>
          <w:tcPr>
            <w:tcW w:w="2484" w:type="dxa"/>
            <w:vAlign w:val="center"/>
          </w:tcPr>
          <w:p w14:paraId="0B7B5BCA" w14:textId="77777777" w:rsidR="00040356" w:rsidRPr="002319DA" w:rsidRDefault="00040356" w:rsidP="00DB26B4"/>
        </w:tc>
      </w:tr>
      <w:tr w:rsidR="00040356" w14:paraId="0A2946F1" w14:textId="77777777" w:rsidTr="00DB26B4">
        <w:trPr>
          <w:trHeight w:val="415"/>
          <w:jc w:val="center"/>
        </w:trPr>
        <w:tc>
          <w:tcPr>
            <w:tcW w:w="537" w:type="dxa"/>
            <w:vAlign w:val="center"/>
          </w:tcPr>
          <w:p w14:paraId="54D17E09"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03DCF298" w14:textId="77777777" w:rsidR="00040356" w:rsidRPr="00040356" w:rsidRDefault="00040356" w:rsidP="00DB26B4">
            <w:pPr>
              <w:rPr>
                <w:color w:val="000000" w:themeColor="text1"/>
              </w:rPr>
            </w:pPr>
            <w:r w:rsidRPr="00040356">
              <w:rPr>
                <w:rFonts w:hint="eastAsia"/>
                <w:color w:val="000000" w:themeColor="text1"/>
              </w:rPr>
              <w:t>ZCZJ</w:t>
            </w:r>
          </w:p>
        </w:tc>
        <w:tc>
          <w:tcPr>
            <w:tcW w:w="1268" w:type="dxa"/>
          </w:tcPr>
          <w:p w14:paraId="4E536418" w14:textId="77777777" w:rsidR="00040356" w:rsidRDefault="00040356" w:rsidP="00DB26B4">
            <w:r w:rsidRPr="00BB30B3">
              <w:rPr>
                <w:rFonts w:hint="eastAsia"/>
              </w:rPr>
              <w:t>Character</w:t>
            </w:r>
          </w:p>
        </w:tc>
        <w:tc>
          <w:tcPr>
            <w:tcW w:w="962" w:type="dxa"/>
            <w:vAlign w:val="center"/>
          </w:tcPr>
          <w:p w14:paraId="7033D35E" w14:textId="77777777" w:rsidR="00040356" w:rsidRPr="005F13B3" w:rsidRDefault="00040356" w:rsidP="00DB26B4">
            <w:r>
              <w:rPr>
                <w:rFonts w:hint="eastAsia"/>
              </w:rPr>
              <w:t>20</w:t>
            </w:r>
          </w:p>
        </w:tc>
        <w:tc>
          <w:tcPr>
            <w:tcW w:w="2954" w:type="dxa"/>
            <w:vAlign w:val="center"/>
          </w:tcPr>
          <w:p w14:paraId="0F40B782" w14:textId="77777777" w:rsidR="00040356" w:rsidRPr="004B0691" w:rsidRDefault="00040356" w:rsidP="00DB26B4">
            <w:r>
              <w:rPr>
                <w:rFonts w:hint="eastAsia"/>
              </w:rPr>
              <w:t>注册资本</w:t>
            </w:r>
          </w:p>
        </w:tc>
        <w:tc>
          <w:tcPr>
            <w:tcW w:w="2484" w:type="dxa"/>
            <w:vAlign w:val="center"/>
          </w:tcPr>
          <w:p w14:paraId="40CCC188" w14:textId="77777777" w:rsidR="00040356" w:rsidRPr="002319DA" w:rsidRDefault="00040356" w:rsidP="00DB26B4"/>
        </w:tc>
      </w:tr>
      <w:tr w:rsidR="00040356" w14:paraId="7A2C8112" w14:textId="77777777" w:rsidTr="00DB26B4">
        <w:trPr>
          <w:trHeight w:val="415"/>
          <w:jc w:val="center"/>
        </w:trPr>
        <w:tc>
          <w:tcPr>
            <w:tcW w:w="537" w:type="dxa"/>
            <w:vAlign w:val="center"/>
          </w:tcPr>
          <w:p w14:paraId="6C93386E"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66E8CC98" w14:textId="77777777" w:rsidR="00040356" w:rsidRDefault="00040356" w:rsidP="00DB26B4">
            <w:r>
              <w:rPr>
                <w:rFonts w:hint="eastAsia"/>
              </w:rPr>
              <w:t>JHBZ</w:t>
            </w:r>
          </w:p>
        </w:tc>
        <w:tc>
          <w:tcPr>
            <w:tcW w:w="1268" w:type="dxa"/>
          </w:tcPr>
          <w:p w14:paraId="0BFDCE25" w14:textId="77777777" w:rsidR="00040356" w:rsidRDefault="00040356" w:rsidP="00DB26B4">
            <w:r w:rsidRPr="00BB30B3">
              <w:rPr>
                <w:rFonts w:hint="eastAsia"/>
              </w:rPr>
              <w:t>Character</w:t>
            </w:r>
          </w:p>
        </w:tc>
        <w:tc>
          <w:tcPr>
            <w:tcW w:w="962" w:type="dxa"/>
            <w:vAlign w:val="center"/>
          </w:tcPr>
          <w:p w14:paraId="22DA1CA3" w14:textId="77777777" w:rsidR="00040356" w:rsidRPr="005F13B3" w:rsidRDefault="00040356" w:rsidP="00DB26B4">
            <w:r>
              <w:rPr>
                <w:rFonts w:hint="eastAsia"/>
              </w:rPr>
              <w:t>50</w:t>
            </w:r>
          </w:p>
        </w:tc>
        <w:tc>
          <w:tcPr>
            <w:tcW w:w="2954" w:type="dxa"/>
            <w:vAlign w:val="center"/>
          </w:tcPr>
          <w:p w14:paraId="24895FB9" w14:textId="77777777" w:rsidR="00040356" w:rsidRPr="004B0691" w:rsidRDefault="00040356" w:rsidP="00DB26B4">
            <w:r>
              <w:rPr>
                <w:rFonts w:hint="eastAsia"/>
              </w:rPr>
              <w:t>校核标志</w:t>
            </w:r>
          </w:p>
        </w:tc>
        <w:tc>
          <w:tcPr>
            <w:tcW w:w="2484" w:type="dxa"/>
            <w:vAlign w:val="center"/>
          </w:tcPr>
          <w:p w14:paraId="452A1320" w14:textId="77777777" w:rsidR="00040356" w:rsidRPr="002319DA" w:rsidRDefault="00040356" w:rsidP="00DB26B4"/>
        </w:tc>
      </w:tr>
      <w:tr w:rsidR="00040356" w14:paraId="5734AF8F" w14:textId="77777777" w:rsidTr="00DB26B4">
        <w:trPr>
          <w:trHeight w:val="415"/>
          <w:jc w:val="center"/>
        </w:trPr>
        <w:tc>
          <w:tcPr>
            <w:tcW w:w="537" w:type="dxa"/>
            <w:vAlign w:val="center"/>
          </w:tcPr>
          <w:p w14:paraId="18609690"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4C7CD213" w14:textId="77777777" w:rsidR="00040356" w:rsidRDefault="00040356" w:rsidP="00DB26B4">
            <w:r>
              <w:rPr>
                <w:rFonts w:hint="eastAsia"/>
              </w:rPr>
              <w:t>CLRQ</w:t>
            </w:r>
          </w:p>
        </w:tc>
        <w:tc>
          <w:tcPr>
            <w:tcW w:w="1268" w:type="dxa"/>
          </w:tcPr>
          <w:p w14:paraId="6B9412D8" w14:textId="77777777" w:rsidR="00040356" w:rsidRDefault="00040356" w:rsidP="00DB26B4">
            <w:r w:rsidRPr="00BB30B3">
              <w:rPr>
                <w:rFonts w:hint="eastAsia"/>
              </w:rPr>
              <w:t>Character</w:t>
            </w:r>
          </w:p>
        </w:tc>
        <w:tc>
          <w:tcPr>
            <w:tcW w:w="962" w:type="dxa"/>
            <w:vAlign w:val="center"/>
          </w:tcPr>
          <w:p w14:paraId="2AA3D08C" w14:textId="77777777" w:rsidR="00040356" w:rsidRPr="005F13B3" w:rsidRDefault="00040356" w:rsidP="00DB26B4">
            <w:r>
              <w:rPr>
                <w:rFonts w:hint="eastAsia"/>
              </w:rPr>
              <w:t>20</w:t>
            </w:r>
          </w:p>
        </w:tc>
        <w:tc>
          <w:tcPr>
            <w:tcW w:w="2954" w:type="dxa"/>
            <w:vAlign w:val="center"/>
          </w:tcPr>
          <w:p w14:paraId="698449DF" w14:textId="77777777" w:rsidR="00040356" w:rsidRPr="004B0691" w:rsidRDefault="00040356" w:rsidP="00DB26B4">
            <w:r>
              <w:rPr>
                <w:rFonts w:hint="eastAsia"/>
              </w:rPr>
              <w:t>成立日期</w:t>
            </w:r>
          </w:p>
        </w:tc>
        <w:tc>
          <w:tcPr>
            <w:tcW w:w="2484" w:type="dxa"/>
            <w:vAlign w:val="center"/>
          </w:tcPr>
          <w:p w14:paraId="1312E700" w14:textId="77777777" w:rsidR="00040356" w:rsidRPr="002319DA" w:rsidRDefault="00040356" w:rsidP="00DB26B4"/>
        </w:tc>
      </w:tr>
      <w:tr w:rsidR="00040356" w14:paraId="4D653FC5" w14:textId="77777777" w:rsidTr="00DB26B4">
        <w:trPr>
          <w:trHeight w:val="415"/>
          <w:jc w:val="center"/>
        </w:trPr>
        <w:tc>
          <w:tcPr>
            <w:tcW w:w="537" w:type="dxa"/>
            <w:vAlign w:val="center"/>
          </w:tcPr>
          <w:p w14:paraId="1B3FE282"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7CE15BBB" w14:textId="77777777" w:rsidR="00040356" w:rsidRDefault="00040356" w:rsidP="00DB26B4">
            <w:r>
              <w:rPr>
                <w:rFonts w:hint="eastAsia"/>
              </w:rPr>
              <w:t>DJBMMC</w:t>
            </w:r>
          </w:p>
        </w:tc>
        <w:tc>
          <w:tcPr>
            <w:tcW w:w="1268" w:type="dxa"/>
          </w:tcPr>
          <w:p w14:paraId="6C891236" w14:textId="77777777" w:rsidR="00040356" w:rsidRDefault="00040356" w:rsidP="00DB26B4">
            <w:r w:rsidRPr="00BB30B3">
              <w:rPr>
                <w:rFonts w:hint="eastAsia"/>
              </w:rPr>
              <w:t>Character</w:t>
            </w:r>
          </w:p>
        </w:tc>
        <w:tc>
          <w:tcPr>
            <w:tcW w:w="962" w:type="dxa"/>
            <w:vAlign w:val="center"/>
          </w:tcPr>
          <w:p w14:paraId="618C966E" w14:textId="77777777" w:rsidR="00040356" w:rsidRPr="005F13B3" w:rsidRDefault="00476248" w:rsidP="00DB26B4">
            <w:r>
              <w:rPr>
                <w:rFonts w:hint="eastAsia"/>
              </w:rPr>
              <w:t>25</w:t>
            </w:r>
            <w:r w:rsidR="008D7A19">
              <w:rPr>
                <w:rFonts w:hint="eastAsia"/>
              </w:rPr>
              <w:t>4</w:t>
            </w:r>
          </w:p>
        </w:tc>
        <w:tc>
          <w:tcPr>
            <w:tcW w:w="2954" w:type="dxa"/>
            <w:vAlign w:val="center"/>
          </w:tcPr>
          <w:p w14:paraId="6973DAB1" w14:textId="77777777" w:rsidR="00040356" w:rsidRPr="004B0691" w:rsidRDefault="00040356" w:rsidP="00DB26B4">
            <w:r>
              <w:rPr>
                <w:rFonts w:hint="eastAsia"/>
              </w:rPr>
              <w:t>登记机关</w:t>
            </w:r>
          </w:p>
        </w:tc>
        <w:tc>
          <w:tcPr>
            <w:tcW w:w="2484" w:type="dxa"/>
            <w:vAlign w:val="center"/>
          </w:tcPr>
          <w:p w14:paraId="1C99A540" w14:textId="77777777" w:rsidR="00040356" w:rsidRPr="002319DA" w:rsidRDefault="00040356" w:rsidP="00DB26B4"/>
        </w:tc>
      </w:tr>
      <w:tr w:rsidR="00040356" w14:paraId="6CFAF395" w14:textId="77777777" w:rsidTr="00DB26B4">
        <w:trPr>
          <w:trHeight w:val="415"/>
          <w:jc w:val="center"/>
        </w:trPr>
        <w:tc>
          <w:tcPr>
            <w:tcW w:w="537" w:type="dxa"/>
            <w:vAlign w:val="center"/>
          </w:tcPr>
          <w:p w14:paraId="404C5942"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4C091A02" w14:textId="77777777" w:rsidR="00040356" w:rsidRDefault="00040356" w:rsidP="00DB26B4">
            <w:r>
              <w:rPr>
                <w:rFonts w:hint="eastAsia"/>
              </w:rPr>
              <w:t>XZQHMC</w:t>
            </w:r>
          </w:p>
        </w:tc>
        <w:tc>
          <w:tcPr>
            <w:tcW w:w="1268" w:type="dxa"/>
          </w:tcPr>
          <w:p w14:paraId="1437A12F" w14:textId="77777777" w:rsidR="00040356" w:rsidRDefault="00040356" w:rsidP="00DB26B4">
            <w:r w:rsidRPr="00BB30B3">
              <w:rPr>
                <w:rFonts w:hint="eastAsia"/>
              </w:rPr>
              <w:t>Character</w:t>
            </w:r>
          </w:p>
        </w:tc>
        <w:tc>
          <w:tcPr>
            <w:tcW w:w="962" w:type="dxa"/>
            <w:vAlign w:val="center"/>
          </w:tcPr>
          <w:p w14:paraId="352F557A" w14:textId="77777777" w:rsidR="00040356" w:rsidRPr="005F13B3" w:rsidRDefault="00040356" w:rsidP="00DB26B4">
            <w:r>
              <w:rPr>
                <w:rFonts w:hint="eastAsia"/>
              </w:rPr>
              <w:t>50</w:t>
            </w:r>
          </w:p>
        </w:tc>
        <w:tc>
          <w:tcPr>
            <w:tcW w:w="2954" w:type="dxa"/>
            <w:vAlign w:val="center"/>
          </w:tcPr>
          <w:p w14:paraId="73EEF525" w14:textId="77777777" w:rsidR="00040356" w:rsidRPr="004B0691" w:rsidRDefault="00040356" w:rsidP="00DB26B4">
            <w:r>
              <w:rPr>
                <w:rFonts w:hint="eastAsia"/>
              </w:rPr>
              <w:t>行政区划</w:t>
            </w:r>
          </w:p>
        </w:tc>
        <w:tc>
          <w:tcPr>
            <w:tcW w:w="2484" w:type="dxa"/>
            <w:vAlign w:val="center"/>
          </w:tcPr>
          <w:p w14:paraId="313F85C0" w14:textId="77777777" w:rsidR="00040356" w:rsidRPr="002319DA" w:rsidRDefault="00040356" w:rsidP="00DB26B4"/>
        </w:tc>
      </w:tr>
      <w:tr w:rsidR="00040356" w14:paraId="0727C4C6" w14:textId="77777777" w:rsidTr="00DB26B4">
        <w:trPr>
          <w:trHeight w:val="415"/>
          <w:jc w:val="center"/>
        </w:trPr>
        <w:tc>
          <w:tcPr>
            <w:tcW w:w="537" w:type="dxa"/>
            <w:vAlign w:val="center"/>
          </w:tcPr>
          <w:p w14:paraId="725F9D5A"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59247A35" w14:textId="77777777" w:rsidR="00040356" w:rsidRDefault="00040356" w:rsidP="00DB26B4">
            <w:r>
              <w:rPr>
                <w:rFonts w:hint="eastAsia"/>
              </w:rPr>
              <w:t>JYQXZ</w:t>
            </w:r>
          </w:p>
        </w:tc>
        <w:tc>
          <w:tcPr>
            <w:tcW w:w="1268" w:type="dxa"/>
          </w:tcPr>
          <w:p w14:paraId="67712E79" w14:textId="77777777" w:rsidR="00040356" w:rsidRDefault="00040356" w:rsidP="00DB26B4">
            <w:r w:rsidRPr="00BB30B3">
              <w:rPr>
                <w:rFonts w:hint="eastAsia"/>
              </w:rPr>
              <w:t>Character</w:t>
            </w:r>
          </w:p>
        </w:tc>
        <w:tc>
          <w:tcPr>
            <w:tcW w:w="962" w:type="dxa"/>
            <w:vAlign w:val="center"/>
          </w:tcPr>
          <w:p w14:paraId="7C10D562" w14:textId="77777777" w:rsidR="00040356" w:rsidRPr="005F13B3" w:rsidRDefault="00040356" w:rsidP="00DB26B4">
            <w:r>
              <w:rPr>
                <w:rFonts w:hint="eastAsia"/>
              </w:rPr>
              <w:t>20</w:t>
            </w:r>
          </w:p>
        </w:tc>
        <w:tc>
          <w:tcPr>
            <w:tcW w:w="2954" w:type="dxa"/>
            <w:vAlign w:val="center"/>
          </w:tcPr>
          <w:p w14:paraId="2CD7135A" w14:textId="77777777" w:rsidR="00040356" w:rsidRPr="004B0691" w:rsidRDefault="00040356" w:rsidP="00DB26B4">
            <w:r>
              <w:rPr>
                <w:rFonts w:hint="eastAsia"/>
              </w:rPr>
              <w:t>经营期限自</w:t>
            </w:r>
          </w:p>
        </w:tc>
        <w:tc>
          <w:tcPr>
            <w:tcW w:w="2484" w:type="dxa"/>
            <w:vAlign w:val="center"/>
          </w:tcPr>
          <w:p w14:paraId="520E3C2F" w14:textId="77777777" w:rsidR="00040356" w:rsidRPr="002319DA" w:rsidRDefault="00040356" w:rsidP="00DB26B4"/>
        </w:tc>
      </w:tr>
      <w:tr w:rsidR="00040356" w14:paraId="5550376D" w14:textId="77777777" w:rsidTr="00DB26B4">
        <w:trPr>
          <w:trHeight w:val="415"/>
          <w:jc w:val="center"/>
        </w:trPr>
        <w:tc>
          <w:tcPr>
            <w:tcW w:w="537" w:type="dxa"/>
            <w:vAlign w:val="center"/>
          </w:tcPr>
          <w:p w14:paraId="1BB49069"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7914D39F" w14:textId="77777777" w:rsidR="00040356" w:rsidRDefault="00807905" w:rsidP="00DB26B4">
            <w:r>
              <w:rPr>
                <w:rFonts w:hint="eastAsia"/>
              </w:rPr>
              <w:t>J</w:t>
            </w:r>
            <w:r w:rsidR="00040356">
              <w:rPr>
                <w:rFonts w:hint="eastAsia"/>
              </w:rPr>
              <w:t>YQXE</w:t>
            </w:r>
          </w:p>
        </w:tc>
        <w:tc>
          <w:tcPr>
            <w:tcW w:w="1268" w:type="dxa"/>
          </w:tcPr>
          <w:p w14:paraId="2F0785E8" w14:textId="77777777" w:rsidR="00040356" w:rsidRDefault="00040356" w:rsidP="00DB26B4">
            <w:r w:rsidRPr="00BB30B3">
              <w:rPr>
                <w:rFonts w:hint="eastAsia"/>
              </w:rPr>
              <w:t>Character</w:t>
            </w:r>
          </w:p>
        </w:tc>
        <w:tc>
          <w:tcPr>
            <w:tcW w:w="962" w:type="dxa"/>
            <w:vAlign w:val="center"/>
          </w:tcPr>
          <w:p w14:paraId="4EA8D498" w14:textId="77777777" w:rsidR="00040356" w:rsidRPr="005F13B3" w:rsidRDefault="00040356" w:rsidP="00DB26B4">
            <w:r>
              <w:rPr>
                <w:rFonts w:hint="eastAsia"/>
              </w:rPr>
              <w:t>20</w:t>
            </w:r>
          </w:p>
        </w:tc>
        <w:tc>
          <w:tcPr>
            <w:tcW w:w="2954" w:type="dxa"/>
            <w:vAlign w:val="center"/>
          </w:tcPr>
          <w:p w14:paraId="3DF0B7B7" w14:textId="77777777" w:rsidR="00040356" w:rsidRPr="004B0691" w:rsidRDefault="00040356" w:rsidP="00DB26B4">
            <w:r>
              <w:rPr>
                <w:rFonts w:hint="eastAsia"/>
              </w:rPr>
              <w:t>经营期限至</w:t>
            </w:r>
          </w:p>
        </w:tc>
        <w:tc>
          <w:tcPr>
            <w:tcW w:w="2484" w:type="dxa"/>
            <w:vAlign w:val="center"/>
          </w:tcPr>
          <w:p w14:paraId="56C4C1EB" w14:textId="77777777" w:rsidR="00040356" w:rsidRPr="002319DA" w:rsidRDefault="00040356" w:rsidP="00DB26B4"/>
        </w:tc>
      </w:tr>
      <w:tr w:rsidR="00040356" w14:paraId="6C6D998E" w14:textId="77777777" w:rsidTr="00DB26B4">
        <w:trPr>
          <w:trHeight w:val="415"/>
          <w:jc w:val="center"/>
        </w:trPr>
        <w:tc>
          <w:tcPr>
            <w:tcW w:w="537" w:type="dxa"/>
            <w:vAlign w:val="center"/>
          </w:tcPr>
          <w:p w14:paraId="016B2F63"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080593D4" w14:textId="77777777" w:rsidR="00040356" w:rsidRDefault="00040356" w:rsidP="00DB26B4">
            <w:r>
              <w:rPr>
                <w:rFonts w:hint="eastAsia"/>
              </w:rPr>
              <w:t>JJLXDM</w:t>
            </w:r>
          </w:p>
        </w:tc>
        <w:tc>
          <w:tcPr>
            <w:tcW w:w="1268" w:type="dxa"/>
          </w:tcPr>
          <w:p w14:paraId="5904DB98" w14:textId="77777777" w:rsidR="00040356" w:rsidRDefault="00040356" w:rsidP="00DB26B4">
            <w:r w:rsidRPr="00BB30B3">
              <w:rPr>
                <w:rFonts w:hint="eastAsia"/>
              </w:rPr>
              <w:t>Character</w:t>
            </w:r>
          </w:p>
        </w:tc>
        <w:tc>
          <w:tcPr>
            <w:tcW w:w="962" w:type="dxa"/>
            <w:vAlign w:val="center"/>
          </w:tcPr>
          <w:p w14:paraId="2A6948AC" w14:textId="77777777" w:rsidR="00040356" w:rsidRPr="005F13B3" w:rsidRDefault="00040356" w:rsidP="00DB26B4">
            <w:r>
              <w:rPr>
                <w:rFonts w:hint="eastAsia"/>
              </w:rPr>
              <w:t>50</w:t>
            </w:r>
          </w:p>
        </w:tc>
        <w:tc>
          <w:tcPr>
            <w:tcW w:w="2954" w:type="dxa"/>
            <w:vAlign w:val="center"/>
          </w:tcPr>
          <w:p w14:paraId="2415C69A" w14:textId="77777777" w:rsidR="00040356" w:rsidRPr="004B0691" w:rsidRDefault="00040356" w:rsidP="00DB26B4">
            <w:r>
              <w:rPr>
                <w:rFonts w:hint="eastAsia"/>
              </w:rPr>
              <w:t>经济类型</w:t>
            </w:r>
          </w:p>
        </w:tc>
        <w:tc>
          <w:tcPr>
            <w:tcW w:w="2484" w:type="dxa"/>
            <w:vAlign w:val="center"/>
          </w:tcPr>
          <w:p w14:paraId="7270CCCC" w14:textId="77777777" w:rsidR="00040356" w:rsidRPr="002319DA" w:rsidRDefault="00040356" w:rsidP="00DB26B4"/>
        </w:tc>
      </w:tr>
      <w:tr w:rsidR="00040356" w14:paraId="1653E87D" w14:textId="77777777" w:rsidTr="00DB26B4">
        <w:trPr>
          <w:trHeight w:val="415"/>
          <w:jc w:val="center"/>
        </w:trPr>
        <w:tc>
          <w:tcPr>
            <w:tcW w:w="537" w:type="dxa"/>
            <w:vAlign w:val="center"/>
          </w:tcPr>
          <w:p w14:paraId="43A8C8B5"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3D28A5CA" w14:textId="77777777" w:rsidR="00040356" w:rsidRDefault="00040356" w:rsidP="00DB26B4">
            <w:r>
              <w:rPr>
                <w:rFonts w:hint="eastAsia"/>
              </w:rPr>
              <w:t>BGRQ</w:t>
            </w:r>
          </w:p>
        </w:tc>
        <w:tc>
          <w:tcPr>
            <w:tcW w:w="1268" w:type="dxa"/>
          </w:tcPr>
          <w:p w14:paraId="5B6D0EA6" w14:textId="77777777" w:rsidR="00040356" w:rsidRDefault="00040356" w:rsidP="00DB26B4">
            <w:r w:rsidRPr="00BB30B3">
              <w:rPr>
                <w:rFonts w:hint="eastAsia"/>
              </w:rPr>
              <w:t>Character</w:t>
            </w:r>
          </w:p>
        </w:tc>
        <w:tc>
          <w:tcPr>
            <w:tcW w:w="962" w:type="dxa"/>
            <w:vAlign w:val="center"/>
          </w:tcPr>
          <w:p w14:paraId="01D7CF19" w14:textId="77777777" w:rsidR="00040356" w:rsidRPr="005F13B3" w:rsidRDefault="00040356" w:rsidP="00DB26B4">
            <w:r>
              <w:rPr>
                <w:rFonts w:hint="eastAsia"/>
              </w:rPr>
              <w:t>20</w:t>
            </w:r>
          </w:p>
        </w:tc>
        <w:tc>
          <w:tcPr>
            <w:tcW w:w="2954" w:type="dxa"/>
            <w:vAlign w:val="center"/>
          </w:tcPr>
          <w:p w14:paraId="4F30AEEC" w14:textId="77777777" w:rsidR="00040356" w:rsidRPr="004B0691" w:rsidRDefault="00040356" w:rsidP="00DB26B4">
            <w:r>
              <w:rPr>
                <w:rFonts w:hint="eastAsia"/>
              </w:rPr>
              <w:t>最后更新日期</w:t>
            </w:r>
          </w:p>
        </w:tc>
        <w:tc>
          <w:tcPr>
            <w:tcW w:w="2484" w:type="dxa"/>
            <w:vAlign w:val="center"/>
          </w:tcPr>
          <w:p w14:paraId="19B38076" w14:textId="77777777" w:rsidR="00040356" w:rsidRPr="002319DA" w:rsidRDefault="00040356" w:rsidP="00DB26B4"/>
        </w:tc>
      </w:tr>
      <w:tr w:rsidR="00040356" w14:paraId="60B04A51" w14:textId="77777777" w:rsidTr="00DB26B4">
        <w:trPr>
          <w:trHeight w:val="415"/>
          <w:jc w:val="center"/>
        </w:trPr>
        <w:tc>
          <w:tcPr>
            <w:tcW w:w="537" w:type="dxa"/>
            <w:vAlign w:val="center"/>
          </w:tcPr>
          <w:p w14:paraId="2C0AD10A"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36022701" w14:textId="77777777" w:rsidR="00040356" w:rsidRDefault="00040356" w:rsidP="00DB26B4">
            <w:r>
              <w:rPr>
                <w:rFonts w:hint="eastAsia"/>
              </w:rPr>
              <w:t>JYDZ</w:t>
            </w:r>
          </w:p>
        </w:tc>
        <w:tc>
          <w:tcPr>
            <w:tcW w:w="1268" w:type="dxa"/>
          </w:tcPr>
          <w:p w14:paraId="0B9F17F3" w14:textId="77777777" w:rsidR="00040356" w:rsidRDefault="00040356" w:rsidP="00DB26B4">
            <w:r w:rsidRPr="00BB30B3">
              <w:rPr>
                <w:rFonts w:hint="eastAsia"/>
              </w:rPr>
              <w:t>Character</w:t>
            </w:r>
          </w:p>
        </w:tc>
        <w:tc>
          <w:tcPr>
            <w:tcW w:w="962" w:type="dxa"/>
            <w:vAlign w:val="center"/>
          </w:tcPr>
          <w:p w14:paraId="71667CCC" w14:textId="77777777" w:rsidR="00040356" w:rsidRPr="005F13B3" w:rsidRDefault="00476248" w:rsidP="00DB26B4">
            <w:r>
              <w:rPr>
                <w:rFonts w:hint="eastAsia"/>
              </w:rPr>
              <w:t>25</w:t>
            </w:r>
            <w:r w:rsidR="008D7A19">
              <w:rPr>
                <w:rFonts w:hint="eastAsia"/>
              </w:rPr>
              <w:t>4</w:t>
            </w:r>
          </w:p>
        </w:tc>
        <w:tc>
          <w:tcPr>
            <w:tcW w:w="2954" w:type="dxa"/>
            <w:vAlign w:val="center"/>
          </w:tcPr>
          <w:p w14:paraId="03CE8ECE" w14:textId="77777777" w:rsidR="00040356" w:rsidRPr="004B0691" w:rsidRDefault="00E44FF5" w:rsidP="00E44FF5">
            <w:r>
              <w:rPr>
                <w:rFonts w:hint="eastAsia"/>
              </w:rPr>
              <w:t>生产</w:t>
            </w:r>
            <w:r w:rsidR="00040356">
              <w:rPr>
                <w:rFonts w:hint="eastAsia"/>
              </w:rPr>
              <w:t>经营地址</w:t>
            </w:r>
          </w:p>
        </w:tc>
        <w:tc>
          <w:tcPr>
            <w:tcW w:w="2484" w:type="dxa"/>
            <w:vAlign w:val="center"/>
          </w:tcPr>
          <w:p w14:paraId="26492F82" w14:textId="77777777" w:rsidR="00040356" w:rsidRPr="002319DA" w:rsidRDefault="00040356" w:rsidP="00DB26B4"/>
        </w:tc>
      </w:tr>
      <w:tr w:rsidR="00040356" w14:paraId="0449856D" w14:textId="77777777" w:rsidTr="00DB26B4">
        <w:trPr>
          <w:trHeight w:val="415"/>
          <w:jc w:val="center"/>
        </w:trPr>
        <w:tc>
          <w:tcPr>
            <w:tcW w:w="537" w:type="dxa"/>
            <w:vAlign w:val="center"/>
          </w:tcPr>
          <w:p w14:paraId="661FF930"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73A798A0" w14:textId="77777777" w:rsidR="00040356" w:rsidRDefault="00040356" w:rsidP="00DB26B4">
            <w:r>
              <w:rPr>
                <w:rFonts w:hint="eastAsia"/>
              </w:rPr>
              <w:t>JJHYDM</w:t>
            </w:r>
          </w:p>
        </w:tc>
        <w:tc>
          <w:tcPr>
            <w:tcW w:w="1268" w:type="dxa"/>
          </w:tcPr>
          <w:p w14:paraId="7F972B6E" w14:textId="77777777" w:rsidR="00040356" w:rsidRDefault="00040356" w:rsidP="00DB26B4">
            <w:r w:rsidRPr="00BB30B3">
              <w:rPr>
                <w:rFonts w:hint="eastAsia"/>
              </w:rPr>
              <w:t>Character</w:t>
            </w:r>
          </w:p>
        </w:tc>
        <w:tc>
          <w:tcPr>
            <w:tcW w:w="962" w:type="dxa"/>
            <w:vAlign w:val="center"/>
          </w:tcPr>
          <w:p w14:paraId="656A1E29" w14:textId="77777777" w:rsidR="00040356" w:rsidRPr="005F13B3" w:rsidRDefault="00040356" w:rsidP="00DB26B4">
            <w:r>
              <w:rPr>
                <w:rFonts w:hint="eastAsia"/>
              </w:rPr>
              <w:t>50</w:t>
            </w:r>
          </w:p>
        </w:tc>
        <w:tc>
          <w:tcPr>
            <w:tcW w:w="2954" w:type="dxa"/>
            <w:vAlign w:val="center"/>
          </w:tcPr>
          <w:p w14:paraId="3313E6D5" w14:textId="77777777" w:rsidR="00040356" w:rsidRPr="004B0691" w:rsidRDefault="00040356" w:rsidP="00DB26B4">
            <w:r>
              <w:rPr>
                <w:rFonts w:hint="eastAsia"/>
              </w:rPr>
              <w:t>经济行业</w:t>
            </w:r>
          </w:p>
        </w:tc>
        <w:tc>
          <w:tcPr>
            <w:tcW w:w="2484" w:type="dxa"/>
            <w:vAlign w:val="center"/>
          </w:tcPr>
          <w:p w14:paraId="1D8B4E5A" w14:textId="77777777" w:rsidR="00040356" w:rsidRPr="002319DA" w:rsidRDefault="00040356" w:rsidP="00DB26B4"/>
        </w:tc>
      </w:tr>
      <w:tr w:rsidR="00040356" w14:paraId="17C301C9" w14:textId="77777777" w:rsidTr="00DB26B4">
        <w:trPr>
          <w:trHeight w:val="415"/>
          <w:jc w:val="center"/>
        </w:trPr>
        <w:tc>
          <w:tcPr>
            <w:tcW w:w="537" w:type="dxa"/>
            <w:vAlign w:val="center"/>
          </w:tcPr>
          <w:p w14:paraId="139058F4"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23B13E84" w14:textId="77777777" w:rsidR="00040356" w:rsidRDefault="00040356" w:rsidP="00DB26B4">
            <w:r>
              <w:rPr>
                <w:rFonts w:hint="eastAsia"/>
              </w:rPr>
              <w:t>ZGMC</w:t>
            </w:r>
          </w:p>
        </w:tc>
        <w:tc>
          <w:tcPr>
            <w:tcW w:w="1268" w:type="dxa"/>
          </w:tcPr>
          <w:p w14:paraId="61B8186E" w14:textId="77777777" w:rsidR="00040356" w:rsidRDefault="00040356" w:rsidP="00DB26B4">
            <w:r w:rsidRPr="00BB30B3">
              <w:rPr>
                <w:rFonts w:hint="eastAsia"/>
              </w:rPr>
              <w:t>Character</w:t>
            </w:r>
          </w:p>
        </w:tc>
        <w:tc>
          <w:tcPr>
            <w:tcW w:w="962" w:type="dxa"/>
            <w:vAlign w:val="center"/>
          </w:tcPr>
          <w:p w14:paraId="6E8E22ED" w14:textId="77777777" w:rsidR="00040356" w:rsidRPr="005F13B3" w:rsidRDefault="00476248" w:rsidP="00DB26B4">
            <w:r>
              <w:rPr>
                <w:rFonts w:hint="eastAsia"/>
              </w:rPr>
              <w:t>25</w:t>
            </w:r>
            <w:r w:rsidR="008D7A19">
              <w:rPr>
                <w:rFonts w:hint="eastAsia"/>
              </w:rPr>
              <w:t>4</w:t>
            </w:r>
          </w:p>
        </w:tc>
        <w:tc>
          <w:tcPr>
            <w:tcW w:w="2954" w:type="dxa"/>
            <w:vAlign w:val="center"/>
          </w:tcPr>
          <w:p w14:paraId="5DDEDEAC" w14:textId="77777777" w:rsidR="00040356" w:rsidRPr="004B0691" w:rsidRDefault="00040356" w:rsidP="00DB26B4">
            <w:r>
              <w:rPr>
                <w:rFonts w:hint="eastAsia"/>
              </w:rPr>
              <w:t>上级主管部门</w:t>
            </w:r>
          </w:p>
        </w:tc>
        <w:tc>
          <w:tcPr>
            <w:tcW w:w="2484" w:type="dxa"/>
            <w:vAlign w:val="center"/>
          </w:tcPr>
          <w:p w14:paraId="4A1160FF" w14:textId="77777777" w:rsidR="00040356" w:rsidRPr="002319DA" w:rsidRDefault="00040356" w:rsidP="00DB26B4"/>
        </w:tc>
      </w:tr>
      <w:tr w:rsidR="00040356" w14:paraId="53D56A6E" w14:textId="77777777" w:rsidTr="00DB26B4">
        <w:trPr>
          <w:trHeight w:val="415"/>
          <w:jc w:val="center"/>
        </w:trPr>
        <w:tc>
          <w:tcPr>
            <w:tcW w:w="537" w:type="dxa"/>
            <w:vAlign w:val="center"/>
          </w:tcPr>
          <w:p w14:paraId="2F284C1F"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37FCFB68" w14:textId="77777777" w:rsidR="00040356" w:rsidRDefault="00040356" w:rsidP="00DB26B4">
            <w:r>
              <w:rPr>
                <w:rFonts w:hint="eastAsia"/>
              </w:rPr>
              <w:t>DHHM</w:t>
            </w:r>
          </w:p>
        </w:tc>
        <w:tc>
          <w:tcPr>
            <w:tcW w:w="1268" w:type="dxa"/>
          </w:tcPr>
          <w:p w14:paraId="7F459CD2" w14:textId="77777777" w:rsidR="00040356" w:rsidRDefault="00040356" w:rsidP="00DB26B4">
            <w:r w:rsidRPr="00BB30B3">
              <w:rPr>
                <w:rFonts w:hint="eastAsia"/>
              </w:rPr>
              <w:t>Character</w:t>
            </w:r>
          </w:p>
        </w:tc>
        <w:tc>
          <w:tcPr>
            <w:tcW w:w="962" w:type="dxa"/>
            <w:vAlign w:val="center"/>
          </w:tcPr>
          <w:p w14:paraId="2C9E0E8A" w14:textId="77777777" w:rsidR="00040356" w:rsidRPr="005F13B3" w:rsidRDefault="00040356" w:rsidP="00DB26B4">
            <w:r>
              <w:rPr>
                <w:rFonts w:hint="eastAsia"/>
              </w:rPr>
              <w:t>50</w:t>
            </w:r>
          </w:p>
        </w:tc>
        <w:tc>
          <w:tcPr>
            <w:tcW w:w="2954" w:type="dxa"/>
            <w:vAlign w:val="center"/>
          </w:tcPr>
          <w:p w14:paraId="46A08D7D" w14:textId="77777777" w:rsidR="00040356" w:rsidRPr="004B0691" w:rsidRDefault="00040356" w:rsidP="00DB26B4">
            <w:r>
              <w:rPr>
                <w:rFonts w:hint="eastAsia"/>
              </w:rPr>
              <w:t>电话号码</w:t>
            </w:r>
          </w:p>
        </w:tc>
        <w:tc>
          <w:tcPr>
            <w:tcW w:w="2484" w:type="dxa"/>
            <w:vAlign w:val="center"/>
          </w:tcPr>
          <w:p w14:paraId="1860C795" w14:textId="77777777" w:rsidR="00040356" w:rsidRPr="002319DA" w:rsidRDefault="00040356" w:rsidP="00DB26B4"/>
        </w:tc>
      </w:tr>
      <w:tr w:rsidR="00040356" w14:paraId="6CE696AA" w14:textId="77777777" w:rsidTr="00DB26B4">
        <w:trPr>
          <w:trHeight w:val="415"/>
          <w:jc w:val="center"/>
        </w:trPr>
        <w:tc>
          <w:tcPr>
            <w:tcW w:w="537" w:type="dxa"/>
            <w:vAlign w:val="center"/>
          </w:tcPr>
          <w:p w14:paraId="3D60ECDB"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4A6B60CE" w14:textId="77777777" w:rsidR="00040356" w:rsidRDefault="00040356" w:rsidP="00DB26B4">
            <w:r>
              <w:rPr>
                <w:rFonts w:hint="eastAsia"/>
              </w:rPr>
              <w:t>EMAIL</w:t>
            </w:r>
          </w:p>
        </w:tc>
        <w:tc>
          <w:tcPr>
            <w:tcW w:w="1268" w:type="dxa"/>
          </w:tcPr>
          <w:p w14:paraId="146D911C" w14:textId="77777777" w:rsidR="00040356" w:rsidRDefault="00040356" w:rsidP="00DB26B4">
            <w:r w:rsidRPr="00BB30B3">
              <w:rPr>
                <w:rFonts w:hint="eastAsia"/>
              </w:rPr>
              <w:t>Character</w:t>
            </w:r>
          </w:p>
        </w:tc>
        <w:tc>
          <w:tcPr>
            <w:tcW w:w="962" w:type="dxa"/>
            <w:vAlign w:val="center"/>
          </w:tcPr>
          <w:p w14:paraId="4A64A395" w14:textId="77777777" w:rsidR="00040356" w:rsidRPr="005F13B3" w:rsidRDefault="00040356" w:rsidP="00DB26B4">
            <w:r>
              <w:rPr>
                <w:rFonts w:hint="eastAsia"/>
              </w:rPr>
              <w:t>50</w:t>
            </w:r>
          </w:p>
        </w:tc>
        <w:tc>
          <w:tcPr>
            <w:tcW w:w="2954" w:type="dxa"/>
            <w:vAlign w:val="center"/>
          </w:tcPr>
          <w:p w14:paraId="11E45EC1" w14:textId="77777777" w:rsidR="00040356" w:rsidRPr="004B0691" w:rsidRDefault="00040356" w:rsidP="00DB26B4">
            <w:r>
              <w:rPr>
                <w:rFonts w:hint="eastAsia"/>
              </w:rPr>
              <w:t>电子邮箱</w:t>
            </w:r>
          </w:p>
        </w:tc>
        <w:tc>
          <w:tcPr>
            <w:tcW w:w="2484" w:type="dxa"/>
            <w:vAlign w:val="center"/>
          </w:tcPr>
          <w:p w14:paraId="0113BA81" w14:textId="77777777" w:rsidR="00040356" w:rsidRPr="002319DA" w:rsidRDefault="00040356" w:rsidP="00DB26B4"/>
        </w:tc>
      </w:tr>
      <w:tr w:rsidR="00040356" w14:paraId="04E618D0" w14:textId="77777777" w:rsidTr="00DB26B4">
        <w:trPr>
          <w:trHeight w:val="415"/>
          <w:jc w:val="center"/>
        </w:trPr>
        <w:tc>
          <w:tcPr>
            <w:tcW w:w="537" w:type="dxa"/>
            <w:vAlign w:val="center"/>
          </w:tcPr>
          <w:p w14:paraId="652EF39D"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5544BD27" w14:textId="77777777" w:rsidR="00040356" w:rsidRDefault="00040356" w:rsidP="00DB26B4">
            <w:r>
              <w:rPr>
                <w:rFonts w:hint="eastAsia"/>
              </w:rPr>
              <w:t>ZGRS</w:t>
            </w:r>
          </w:p>
        </w:tc>
        <w:tc>
          <w:tcPr>
            <w:tcW w:w="1268" w:type="dxa"/>
          </w:tcPr>
          <w:p w14:paraId="49196951" w14:textId="77777777" w:rsidR="00040356" w:rsidRDefault="00040356" w:rsidP="00DB26B4">
            <w:r w:rsidRPr="00BB30B3">
              <w:rPr>
                <w:rFonts w:hint="eastAsia"/>
              </w:rPr>
              <w:t>Character</w:t>
            </w:r>
          </w:p>
        </w:tc>
        <w:tc>
          <w:tcPr>
            <w:tcW w:w="962" w:type="dxa"/>
            <w:vAlign w:val="center"/>
          </w:tcPr>
          <w:p w14:paraId="6EEA34B2" w14:textId="77777777" w:rsidR="00040356" w:rsidRPr="005F13B3" w:rsidRDefault="00040356" w:rsidP="00DB26B4">
            <w:r>
              <w:rPr>
                <w:rFonts w:hint="eastAsia"/>
              </w:rPr>
              <w:t>10</w:t>
            </w:r>
          </w:p>
        </w:tc>
        <w:tc>
          <w:tcPr>
            <w:tcW w:w="2954" w:type="dxa"/>
            <w:vAlign w:val="center"/>
          </w:tcPr>
          <w:p w14:paraId="29F47C90" w14:textId="77777777" w:rsidR="00040356" w:rsidRPr="004B0691" w:rsidRDefault="00040356" w:rsidP="00DB26B4">
            <w:r>
              <w:rPr>
                <w:rFonts w:hint="eastAsia"/>
              </w:rPr>
              <w:t>职工人数</w:t>
            </w:r>
          </w:p>
        </w:tc>
        <w:tc>
          <w:tcPr>
            <w:tcW w:w="2484" w:type="dxa"/>
            <w:vAlign w:val="center"/>
          </w:tcPr>
          <w:p w14:paraId="235B695F" w14:textId="77777777" w:rsidR="00040356" w:rsidRPr="002319DA" w:rsidRDefault="00040356" w:rsidP="00DB26B4"/>
        </w:tc>
      </w:tr>
      <w:tr w:rsidR="00040356" w14:paraId="15764006" w14:textId="77777777" w:rsidTr="00DB26B4">
        <w:trPr>
          <w:trHeight w:val="415"/>
          <w:jc w:val="center"/>
        </w:trPr>
        <w:tc>
          <w:tcPr>
            <w:tcW w:w="537" w:type="dxa"/>
            <w:vAlign w:val="center"/>
          </w:tcPr>
          <w:p w14:paraId="0A5298FD"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1DC3E8F2" w14:textId="77777777" w:rsidR="00040356" w:rsidRDefault="00040356" w:rsidP="00DB26B4">
            <w:r>
              <w:rPr>
                <w:rFonts w:hint="eastAsia"/>
              </w:rPr>
              <w:t>URL</w:t>
            </w:r>
          </w:p>
        </w:tc>
        <w:tc>
          <w:tcPr>
            <w:tcW w:w="1268" w:type="dxa"/>
          </w:tcPr>
          <w:p w14:paraId="7FCC46E1" w14:textId="77777777" w:rsidR="00040356" w:rsidRDefault="00040356" w:rsidP="00DB26B4">
            <w:r w:rsidRPr="00BB30B3">
              <w:rPr>
                <w:rFonts w:hint="eastAsia"/>
              </w:rPr>
              <w:t>Character</w:t>
            </w:r>
          </w:p>
        </w:tc>
        <w:tc>
          <w:tcPr>
            <w:tcW w:w="962" w:type="dxa"/>
            <w:vAlign w:val="center"/>
          </w:tcPr>
          <w:p w14:paraId="5AC82411" w14:textId="77777777" w:rsidR="00040356" w:rsidRPr="005F13B3" w:rsidRDefault="00040356" w:rsidP="00DB26B4">
            <w:r>
              <w:rPr>
                <w:rFonts w:hint="eastAsia"/>
              </w:rPr>
              <w:t>50</w:t>
            </w:r>
          </w:p>
        </w:tc>
        <w:tc>
          <w:tcPr>
            <w:tcW w:w="2954" w:type="dxa"/>
            <w:vAlign w:val="center"/>
          </w:tcPr>
          <w:p w14:paraId="4B1C839B" w14:textId="77777777" w:rsidR="00040356" w:rsidRPr="004B0691" w:rsidRDefault="00040356" w:rsidP="00DB26B4">
            <w:r>
              <w:rPr>
                <w:rFonts w:hint="eastAsia"/>
              </w:rPr>
              <w:t>网址</w:t>
            </w:r>
          </w:p>
        </w:tc>
        <w:tc>
          <w:tcPr>
            <w:tcW w:w="2484" w:type="dxa"/>
            <w:vAlign w:val="center"/>
          </w:tcPr>
          <w:p w14:paraId="1FF1AC93" w14:textId="77777777" w:rsidR="00040356" w:rsidRPr="002319DA" w:rsidRDefault="00040356" w:rsidP="00DB26B4"/>
        </w:tc>
      </w:tr>
      <w:tr w:rsidR="00040356" w14:paraId="39B830A2" w14:textId="77777777" w:rsidTr="00DB26B4">
        <w:trPr>
          <w:trHeight w:val="415"/>
          <w:jc w:val="center"/>
        </w:trPr>
        <w:tc>
          <w:tcPr>
            <w:tcW w:w="537" w:type="dxa"/>
            <w:vAlign w:val="center"/>
          </w:tcPr>
          <w:p w14:paraId="7482D7A1"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5A973732" w14:textId="77777777" w:rsidR="00040356" w:rsidRPr="00BE5ACE" w:rsidRDefault="00040356" w:rsidP="00DB26B4">
            <w:r>
              <w:rPr>
                <w:rFonts w:hint="eastAsia"/>
              </w:rPr>
              <w:t>BYZD1</w:t>
            </w:r>
          </w:p>
        </w:tc>
        <w:tc>
          <w:tcPr>
            <w:tcW w:w="1268" w:type="dxa"/>
            <w:vAlign w:val="center"/>
          </w:tcPr>
          <w:p w14:paraId="762D4ECE" w14:textId="77777777" w:rsidR="00040356" w:rsidRPr="006217DA" w:rsidRDefault="00040356" w:rsidP="00DB26B4">
            <w:r w:rsidRPr="006217DA">
              <w:rPr>
                <w:rFonts w:hint="eastAsia"/>
              </w:rPr>
              <w:t>Character</w:t>
            </w:r>
          </w:p>
        </w:tc>
        <w:tc>
          <w:tcPr>
            <w:tcW w:w="962" w:type="dxa"/>
            <w:vAlign w:val="center"/>
          </w:tcPr>
          <w:p w14:paraId="43352647" w14:textId="77777777" w:rsidR="00040356" w:rsidRPr="005F13B3" w:rsidRDefault="001A33D1" w:rsidP="00DB26B4">
            <w:r>
              <w:rPr>
                <w:rFonts w:hint="eastAsia"/>
              </w:rPr>
              <w:t>1</w:t>
            </w:r>
            <w:r w:rsidR="00040356">
              <w:rPr>
                <w:rFonts w:hint="eastAsia"/>
              </w:rPr>
              <w:t>0</w:t>
            </w:r>
          </w:p>
        </w:tc>
        <w:tc>
          <w:tcPr>
            <w:tcW w:w="2954" w:type="dxa"/>
            <w:vAlign w:val="center"/>
          </w:tcPr>
          <w:p w14:paraId="690A4BEE" w14:textId="77777777" w:rsidR="00040356" w:rsidRPr="004B0691" w:rsidRDefault="00040356" w:rsidP="00DB26B4">
            <w:r>
              <w:rPr>
                <w:rFonts w:hint="eastAsia"/>
              </w:rPr>
              <w:t>备用字段</w:t>
            </w:r>
            <w:r>
              <w:rPr>
                <w:rFonts w:hint="eastAsia"/>
              </w:rPr>
              <w:t>1</w:t>
            </w:r>
          </w:p>
        </w:tc>
        <w:tc>
          <w:tcPr>
            <w:tcW w:w="2484" w:type="dxa"/>
            <w:vAlign w:val="center"/>
          </w:tcPr>
          <w:p w14:paraId="4B0FD701" w14:textId="77777777" w:rsidR="00040356" w:rsidRPr="002319DA" w:rsidRDefault="00040356" w:rsidP="00DB26B4">
            <w:r>
              <w:rPr>
                <w:rFonts w:hint="eastAsia"/>
              </w:rPr>
              <w:t>预留</w:t>
            </w:r>
          </w:p>
        </w:tc>
      </w:tr>
      <w:tr w:rsidR="00040356" w14:paraId="2FF2A4AE" w14:textId="77777777" w:rsidTr="00DB26B4">
        <w:trPr>
          <w:trHeight w:val="415"/>
          <w:jc w:val="center"/>
        </w:trPr>
        <w:tc>
          <w:tcPr>
            <w:tcW w:w="537" w:type="dxa"/>
            <w:vAlign w:val="center"/>
          </w:tcPr>
          <w:p w14:paraId="6A2E8693" w14:textId="77777777" w:rsidR="00040356" w:rsidRDefault="00040356" w:rsidP="00DB26B4">
            <w:pPr>
              <w:pStyle w:val="ab"/>
              <w:numPr>
                <w:ilvl w:val="0"/>
                <w:numId w:val="160"/>
              </w:numPr>
              <w:ind w:firstLineChars="0"/>
              <w:jc w:val="center"/>
              <w:rPr>
                <w:b/>
                <w:bCs/>
                <w:sz w:val="32"/>
                <w:szCs w:val="32"/>
              </w:rPr>
            </w:pPr>
          </w:p>
        </w:tc>
        <w:tc>
          <w:tcPr>
            <w:tcW w:w="1259" w:type="dxa"/>
            <w:vAlign w:val="center"/>
          </w:tcPr>
          <w:p w14:paraId="15ED996F" w14:textId="77777777" w:rsidR="00040356" w:rsidRDefault="00040356" w:rsidP="00DB26B4">
            <w:r>
              <w:rPr>
                <w:rFonts w:hint="eastAsia"/>
              </w:rPr>
              <w:t>BYZD2</w:t>
            </w:r>
          </w:p>
        </w:tc>
        <w:tc>
          <w:tcPr>
            <w:tcW w:w="1268" w:type="dxa"/>
            <w:vAlign w:val="center"/>
          </w:tcPr>
          <w:p w14:paraId="5723FD9B" w14:textId="77777777" w:rsidR="00040356" w:rsidRPr="006217DA" w:rsidRDefault="00040356" w:rsidP="00DB26B4">
            <w:r w:rsidRPr="006217DA">
              <w:rPr>
                <w:rFonts w:hint="eastAsia"/>
              </w:rPr>
              <w:t>Character</w:t>
            </w:r>
          </w:p>
        </w:tc>
        <w:tc>
          <w:tcPr>
            <w:tcW w:w="962" w:type="dxa"/>
            <w:vAlign w:val="center"/>
          </w:tcPr>
          <w:p w14:paraId="1AC50BB0" w14:textId="77777777" w:rsidR="00040356" w:rsidRPr="005F13B3" w:rsidRDefault="001A33D1" w:rsidP="00DB26B4">
            <w:r>
              <w:rPr>
                <w:rFonts w:hint="eastAsia"/>
              </w:rPr>
              <w:t>1</w:t>
            </w:r>
            <w:r w:rsidR="00040356">
              <w:rPr>
                <w:rFonts w:hint="eastAsia"/>
              </w:rPr>
              <w:t>0</w:t>
            </w:r>
          </w:p>
        </w:tc>
        <w:tc>
          <w:tcPr>
            <w:tcW w:w="2954" w:type="dxa"/>
            <w:vAlign w:val="center"/>
          </w:tcPr>
          <w:p w14:paraId="145E1364" w14:textId="77777777" w:rsidR="00040356" w:rsidRPr="004B0691" w:rsidRDefault="00040356" w:rsidP="00DB26B4">
            <w:r>
              <w:rPr>
                <w:rFonts w:hint="eastAsia"/>
              </w:rPr>
              <w:t>备用字段</w:t>
            </w:r>
            <w:r>
              <w:rPr>
                <w:rFonts w:hint="eastAsia"/>
              </w:rPr>
              <w:t>2</w:t>
            </w:r>
          </w:p>
        </w:tc>
        <w:tc>
          <w:tcPr>
            <w:tcW w:w="2484" w:type="dxa"/>
            <w:vAlign w:val="center"/>
          </w:tcPr>
          <w:p w14:paraId="781A9C7F" w14:textId="77777777" w:rsidR="00040356" w:rsidRPr="002319DA" w:rsidRDefault="00040356" w:rsidP="00DB26B4">
            <w:r>
              <w:rPr>
                <w:rFonts w:hint="eastAsia"/>
              </w:rPr>
              <w:t>预留</w:t>
            </w:r>
          </w:p>
        </w:tc>
      </w:tr>
    </w:tbl>
    <w:p w14:paraId="0AA47A76" w14:textId="77777777" w:rsidR="00765A49" w:rsidRPr="006C09A6" w:rsidRDefault="00765A49" w:rsidP="00765A49">
      <w:pPr>
        <w:rPr>
          <w:b/>
          <w:sz w:val="24"/>
          <w:szCs w:val="24"/>
        </w:rPr>
      </w:pPr>
      <w:r w:rsidRPr="006C09A6">
        <w:rPr>
          <w:rFonts w:hint="eastAsia"/>
          <w:b/>
          <w:sz w:val="24"/>
          <w:szCs w:val="24"/>
        </w:rPr>
        <w:t>说明：</w:t>
      </w:r>
    </w:p>
    <w:p w14:paraId="62FAACC6" w14:textId="77777777" w:rsidR="00765A49" w:rsidRDefault="00765A49" w:rsidP="00765A49">
      <w:pPr>
        <w:pStyle w:val="ab"/>
        <w:numPr>
          <w:ilvl w:val="0"/>
          <w:numId w:val="165"/>
        </w:numPr>
        <w:spacing w:line="360" w:lineRule="auto"/>
        <w:ind w:firstLineChars="0"/>
      </w:pPr>
      <w:r>
        <w:rPr>
          <w:rFonts w:hint="eastAsia"/>
        </w:rPr>
        <w:t>如请求中的统一社会信用代码（字段：</w:t>
      </w:r>
      <w:r>
        <w:rPr>
          <w:rFonts w:hint="eastAsia"/>
        </w:rPr>
        <w:t>TYSHXYDM</w:t>
      </w:r>
      <w:r>
        <w:rPr>
          <w:rFonts w:hint="eastAsia"/>
        </w:rPr>
        <w:t>）不为空，则应答中的统一社会信用代码（字段：</w:t>
      </w:r>
      <w:r>
        <w:rPr>
          <w:rFonts w:hint="eastAsia"/>
        </w:rPr>
        <w:t>TYSHXYDM</w:t>
      </w:r>
      <w:r>
        <w:rPr>
          <w:rFonts w:hint="eastAsia"/>
        </w:rPr>
        <w:t>）填写内容同请求。如请求中的统一社会信用代码（字段：</w:t>
      </w:r>
      <w:r>
        <w:rPr>
          <w:rFonts w:hint="eastAsia"/>
        </w:rPr>
        <w:t>TYSHXYDM</w:t>
      </w:r>
      <w:r>
        <w:rPr>
          <w:rFonts w:hint="eastAsia"/>
        </w:rPr>
        <w:t>）为空，则应答中的统一社会信用代码（字段：</w:t>
      </w:r>
      <w:r>
        <w:rPr>
          <w:rFonts w:hint="eastAsia"/>
        </w:rPr>
        <w:t>TYSHXYDM</w:t>
      </w:r>
      <w:r>
        <w:rPr>
          <w:rFonts w:hint="eastAsia"/>
        </w:rPr>
        <w:t>）填写核查结果。</w:t>
      </w:r>
    </w:p>
    <w:p w14:paraId="45C312B4" w14:textId="77777777" w:rsidR="00F4407A" w:rsidRPr="00AD123A" w:rsidRDefault="00F4407A" w:rsidP="00F4407A">
      <w:pPr>
        <w:keepNext/>
        <w:keepLines/>
        <w:numPr>
          <w:ilvl w:val="0"/>
          <w:numId w:val="3"/>
        </w:numPr>
        <w:spacing w:before="260" w:after="260" w:line="416" w:lineRule="auto"/>
        <w:outlineLvl w:val="1"/>
        <w:rPr>
          <w:rFonts w:ascii="Cambria" w:eastAsia="宋体" w:hAnsi="Cambria" w:cs="Times New Roman"/>
          <w:b/>
          <w:bCs/>
          <w:sz w:val="32"/>
          <w:szCs w:val="32"/>
        </w:rPr>
      </w:pPr>
      <w:bookmarkStart w:id="245" w:name="_Toc3820408"/>
      <w:r>
        <w:rPr>
          <w:rFonts w:ascii="Cambria" w:eastAsia="宋体" w:hAnsi="Cambria" w:cs="Times New Roman" w:hint="eastAsia"/>
          <w:b/>
          <w:bCs/>
          <w:sz w:val="32"/>
          <w:szCs w:val="32"/>
        </w:rPr>
        <w:t>手机号码</w:t>
      </w:r>
      <w:r w:rsidRPr="00AD123A">
        <w:rPr>
          <w:rFonts w:ascii="Cambria" w:eastAsia="宋体" w:hAnsi="Cambria" w:cs="Times New Roman" w:hint="eastAsia"/>
          <w:b/>
          <w:bCs/>
          <w:sz w:val="32"/>
          <w:szCs w:val="32"/>
        </w:rPr>
        <w:t>核查</w:t>
      </w:r>
      <w:bookmarkEnd w:id="245"/>
    </w:p>
    <w:p w14:paraId="67B15702" w14:textId="77777777" w:rsidR="00F4407A" w:rsidRPr="00AD123A" w:rsidRDefault="00F4407A" w:rsidP="00F4407A">
      <w:pPr>
        <w:rPr>
          <w:rFonts w:ascii="Calibri" w:eastAsia="宋体" w:hAnsi="Calibri" w:cs="Times New Roman"/>
          <w:sz w:val="24"/>
          <w:szCs w:val="28"/>
        </w:rPr>
      </w:pPr>
      <w:r w:rsidRPr="00AD123A">
        <w:rPr>
          <w:rFonts w:ascii="Calibri" w:eastAsia="宋体" w:hAnsi="Calibri" w:cs="Times New Roman"/>
          <w:sz w:val="24"/>
          <w:szCs w:val="28"/>
        </w:rPr>
        <w:t>ServiceDomain = “CSDCC           ”</w:t>
      </w:r>
    </w:p>
    <w:p w14:paraId="1963DCD8" w14:textId="77777777" w:rsidR="00F4407A" w:rsidRPr="00AD123A" w:rsidRDefault="00F4407A" w:rsidP="00F4407A">
      <w:pPr>
        <w:rPr>
          <w:rFonts w:ascii="Calibri" w:eastAsia="宋体" w:hAnsi="Calibri" w:cs="Times New Roman"/>
          <w:sz w:val="24"/>
          <w:szCs w:val="28"/>
        </w:rPr>
      </w:pPr>
      <w:r w:rsidRPr="00AD123A">
        <w:rPr>
          <w:rFonts w:ascii="Calibri" w:eastAsia="宋体" w:hAnsi="Calibri" w:cs="Times New Roman"/>
          <w:sz w:val="24"/>
          <w:szCs w:val="28"/>
        </w:rPr>
        <w:t xml:space="preserve">ServiceName = </w:t>
      </w:r>
      <w:r w:rsidRPr="00F4407A">
        <w:rPr>
          <w:rFonts w:ascii="Calibri" w:eastAsia="宋体" w:hAnsi="Calibri" w:cs="Times New Roman"/>
          <w:sz w:val="24"/>
          <w:szCs w:val="28"/>
        </w:rPr>
        <w:t>“</w:t>
      </w:r>
      <w:r w:rsidR="00C550F8" w:rsidRPr="00C550F8">
        <w:rPr>
          <w:rFonts w:ascii="Calibri" w:eastAsia="宋体" w:hAnsi="Calibri" w:cs="Times New Roman"/>
          <w:sz w:val="24"/>
          <w:szCs w:val="28"/>
        </w:rPr>
        <w:t>PNSRV</w:t>
      </w:r>
      <w:r w:rsidRPr="00AD123A">
        <w:rPr>
          <w:rFonts w:ascii="Calibri" w:eastAsia="宋体" w:hAnsi="Calibri" w:cs="Times New Roman"/>
          <w:sz w:val="24"/>
          <w:szCs w:val="28"/>
        </w:rPr>
        <w:t xml:space="preserve">          ”</w:t>
      </w:r>
    </w:p>
    <w:p w14:paraId="271BFA46" w14:textId="77777777" w:rsidR="00F4407A" w:rsidRPr="00AD123A" w:rsidRDefault="00F4407A" w:rsidP="00F4407A">
      <w:pPr>
        <w:rPr>
          <w:rFonts w:ascii="Calibri" w:eastAsia="宋体" w:hAnsi="Calibri" w:cs="Times New Roman"/>
          <w:sz w:val="24"/>
          <w:szCs w:val="24"/>
        </w:rPr>
      </w:pPr>
    </w:p>
    <w:p w14:paraId="775D24EB" w14:textId="77777777" w:rsidR="00F4407A" w:rsidRPr="00AD123A" w:rsidRDefault="00F4407A" w:rsidP="00F4407A">
      <w:pPr>
        <w:rPr>
          <w:rFonts w:ascii="Calibri" w:eastAsia="宋体" w:hAnsi="Calibri" w:cs="Times New Roman"/>
          <w:sz w:val="24"/>
          <w:szCs w:val="24"/>
        </w:rPr>
      </w:pPr>
      <w:r w:rsidRPr="00AD123A">
        <w:rPr>
          <w:rFonts w:ascii="Calibri" w:eastAsia="宋体" w:hAnsi="Calibri" w:cs="Times New Roman"/>
          <w:sz w:val="24"/>
          <w:szCs w:val="24"/>
        </w:rPr>
        <w:t>ServiceType = “</w:t>
      </w:r>
      <w:r w:rsidRPr="00AD123A">
        <w:rPr>
          <w:rFonts w:ascii="Calibri" w:eastAsia="宋体" w:hAnsi="Calibri" w:cs="Times New Roman" w:hint="eastAsia"/>
          <w:sz w:val="24"/>
          <w:szCs w:val="24"/>
        </w:rPr>
        <w:t>0</w:t>
      </w:r>
      <w:r>
        <w:rPr>
          <w:rFonts w:ascii="Calibri" w:eastAsia="宋体" w:hAnsi="Calibri" w:cs="Times New Roman" w:hint="eastAsia"/>
          <w:sz w:val="24"/>
          <w:szCs w:val="24"/>
        </w:rPr>
        <w:t>1</w:t>
      </w:r>
      <w:r w:rsidRPr="00AD123A">
        <w:rPr>
          <w:rFonts w:ascii="Calibri" w:eastAsia="宋体" w:hAnsi="Calibri" w:cs="Times New Roman"/>
          <w:sz w:val="24"/>
          <w:szCs w:val="24"/>
        </w:rPr>
        <w:t>”</w:t>
      </w:r>
    </w:p>
    <w:p w14:paraId="4B5E553D" w14:textId="77777777" w:rsidR="00F4407A" w:rsidRPr="00AD123A" w:rsidRDefault="00F4407A" w:rsidP="00F4407A">
      <w:pPr>
        <w:rPr>
          <w:rFonts w:ascii="Calibri" w:eastAsia="宋体" w:hAnsi="Calibri" w:cs="Times New Roman"/>
          <w:b/>
          <w:sz w:val="28"/>
        </w:rPr>
      </w:pPr>
      <w:r w:rsidRPr="00AD123A">
        <w:rPr>
          <w:rFonts w:ascii="Calibri" w:eastAsia="宋体" w:hAnsi="Calibri" w:cs="Times New Roman" w:hint="eastAsia"/>
          <w:b/>
          <w:sz w:val="28"/>
        </w:rPr>
        <w:t>请求</w:t>
      </w:r>
    </w:p>
    <w:tbl>
      <w:tblPr>
        <w:tblStyle w:val="15"/>
        <w:tblW w:w="9464" w:type="dxa"/>
        <w:jc w:val="center"/>
        <w:tblLook w:val="04A0" w:firstRow="1" w:lastRow="0" w:firstColumn="1" w:lastColumn="0" w:noHBand="0" w:noVBand="1"/>
      </w:tblPr>
      <w:tblGrid>
        <w:gridCol w:w="537"/>
        <w:gridCol w:w="1259"/>
        <w:gridCol w:w="1268"/>
        <w:gridCol w:w="962"/>
        <w:gridCol w:w="2954"/>
        <w:gridCol w:w="2484"/>
      </w:tblGrid>
      <w:tr w:rsidR="00F4407A" w:rsidRPr="00AD123A" w14:paraId="59F89F4D" w14:textId="77777777" w:rsidTr="00B03C04">
        <w:trPr>
          <w:trHeight w:val="534"/>
          <w:jc w:val="center"/>
        </w:trPr>
        <w:tc>
          <w:tcPr>
            <w:tcW w:w="537" w:type="dxa"/>
            <w:shd w:val="clear" w:color="auto" w:fill="FFC000"/>
            <w:vAlign w:val="center"/>
          </w:tcPr>
          <w:p w14:paraId="7CF8E763"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NO</w:t>
            </w:r>
          </w:p>
        </w:tc>
        <w:tc>
          <w:tcPr>
            <w:tcW w:w="1259" w:type="dxa"/>
            <w:shd w:val="clear" w:color="auto" w:fill="FFC000"/>
            <w:vAlign w:val="center"/>
          </w:tcPr>
          <w:p w14:paraId="73D1C62F"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字段</w:t>
            </w:r>
          </w:p>
        </w:tc>
        <w:tc>
          <w:tcPr>
            <w:tcW w:w="1268" w:type="dxa"/>
            <w:shd w:val="clear" w:color="auto" w:fill="FFC000"/>
            <w:vAlign w:val="center"/>
          </w:tcPr>
          <w:p w14:paraId="51ACF7C7"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类型</w:t>
            </w:r>
          </w:p>
        </w:tc>
        <w:tc>
          <w:tcPr>
            <w:tcW w:w="962" w:type="dxa"/>
            <w:shd w:val="clear" w:color="auto" w:fill="FFC000"/>
            <w:vAlign w:val="center"/>
          </w:tcPr>
          <w:p w14:paraId="73AA6D20"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长度</w:t>
            </w:r>
          </w:p>
        </w:tc>
        <w:tc>
          <w:tcPr>
            <w:tcW w:w="2954" w:type="dxa"/>
            <w:shd w:val="clear" w:color="auto" w:fill="FFC000"/>
            <w:vAlign w:val="center"/>
          </w:tcPr>
          <w:p w14:paraId="6C294AAD"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字段名称</w:t>
            </w:r>
          </w:p>
        </w:tc>
        <w:tc>
          <w:tcPr>
            <w:tcW w:w="2484" w:type="dxa"/>
            <w:shd w:val="clear" w:color="auto" w:fill="FFC000"/>
            <w:vAlign w:val="center"/>
          </w:tcPr>
          <w:p w14:paraId="0722B7FA"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备注</w:t>
            </w:r>
          </w:p>
        </w:tc>
      </w:tr>
      <w:tr w:rsidR="00F4407A" w:rsidRPr="00AD123A" w14:paraId="5377E688" w14:textId="77777777" w:rsidTr="00B03C04">
        <w:trPr>
          <w:trHeight w:val="415"/>
          <w:jc w:val="center"/>
        </w:trPr>
        <w:tc>
          <w:tcPr>
            <w:tcW w:w="537" w:type="dxa"/>
            <w:vAlign w:val="center"/>
          </w:tcPr>
          <w:p w14:paraId="320430A1" w14:textId="77777777" w:rsidR="00F4407A" w:rsidRPr="00AD123A" w:rsidRDefault="00F4407A" w:rsidP="005D0631">
            <w:pPr>
              <w:numPr>
                <w:ilvl w:val="0"/>
                <w:numId w:val="191"/>
              </w:numPr>
              <w:jc w:val="center"/>
              <w:rPr>
                <w:rFonts w:ascii="Calibri" w:eastAsia="宋体" w:hAnsi="Calibri" w:cs="Times New Roman"/>
                <w:b/>
                <w:bCs/>
                <w:kern w:val="44"/>
                <w:sz w:val="44"/>
                <w:szCs w:val="44"/>
              </w:rPr>
            </w:pPr>
          </w:p>
        </w:tc>
        <w:tc>
          <w:tcPr>
            <w:tcW w:w="1259" w:type="dxa"/>
            <w:vAlign w:val="center"/>
          </w:tcPr>
          <w:p w14:paraId="65CA5A4A"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YWLSH</w:t>
            </w:r>
          </w:p>
        </w:tc>
        <w:tc>
          <w:tcPr>
            <w:tcW w:w="1268" w:type="dxa"/>
            <w:vAlign w:val="center"/>
          </w:tcPr>
          <w:p w14:paraId="1EF6C5DE"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7C118839"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10</w:t>
            </w:r>
          </w:p>
        </w:tc>
        <w:tc>
          <w:tcPr>
            <w:tcW w:w="2954" w:type="dxa"/>
            <w:vAlign w:val="center"/>
          </w:tcPr>
          <w:p w14:paraId="47A3E3D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业务流水号</w:t>
            </w:r>
          </w:p>
        </w:tc>
        <w:tc>
          <w:tcPr>
            <w:tcW w:w="2484" w:type="dxa"/>
            <w:vAlign w:val="center"/>
          </w:tcPr>
          <w:p w14:paraId="7568E075"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必填</w:t>
            </w:r>
          </w:p>
        </w:tc>
      </w:tr>
      <w:tr w:rsidR="00F4407A" w:rsidRPr="00AD123A" w14:paraId="51CD3508" w14:textId="77777777" w:rsidTr="00B03C04">
        <w:trPr>
          <w:trHeight w:val="415"/>
          <w:jc w:val="center"/>
        </w:trPr>
        <w:tc>
          <w:tcPr>
            <w:tcW w:w="537" w:type="dxa"/>
            <w:vAlign w:val="center"/>
          </w:tcPr>
          <w:p w14:paraId="39D3DD54" w14:textId="77777777" w:rsidR="00F4407A" w:rsidRPr="00AD123A" w:rsidRDefault="00F4407A" w:rsidP="005D0631">
            <w:pPr>
              <w:numPr>
                <w:ilvl w:val="0"/>
                <w:numId w:val="191"/>
              </w:numPr>
              <w:jc w:val="center"/>
              <w:rPr>
                <w:rFonts w:ascii="Calibri" w:eastAsia="宋体" w:hAnsi="Calibri" w:cs="Times New Roman"/>
                <w:b/>
                <w:bCs/>
                <w:kern w:val="44"/>
                <w:sz w:val="44"/>
                <w:szCs w:val="44"/>
              </w:rPr>
            </w:pPr>
          </w:p>
        </w:tc>
        <w:tc>
          <w:tcPr>
            <w:tcW w:w="1259" w:type="dxa"/>
            <w:vAlign w:val="center"/>
          </w:tcPr>
          <w:p w14:paraId="0FDEA4E7" w14:textId="77777777" w:rsidR="00F4407A" w:rsidRPr="00AD123A" w:rsidRDefault="00F4407A" w:rsidP="00B03C04">
            <w:pPr>
              <w:rPr>
                <w:rFonts w:ascii="Calibri" w:eastAsia="宋体" w:hAnsi="Calibri" w:cs="Times New Roman"/>
              </w:rPr>
            </w:pPr>
            <w:r>
              <w:rPr>
                <w:rFonts w:ascii="Calibri" w:eastAsia="宋体" w:hAnsi="Calibri" w:cs="Times New Roman" w:hint="eastAsia"/>
              </w:rPr>
              <w:t>YWLB</w:t>
            </w:r>
          </w:p>
        </w:tc>
        <w:tc>
          <w:tcPr>
            <w:tcW w:w="1268" w:type="dxa"/>
            <w:vAlign w:val="center"/>
          </w:tcPr>
          <w:p w14:paraId="6B68ED0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335A582C" w14:textId="77777777" w:rsidR="00F4407A" w:rsidRPr="00AD123A" w:rsidRDefault="00F4407A" w:rsidP="00B03C04">
            <w:pPr>
              <w:rPr>
                <w:rFonts w:ascii="Calibri" w:eastAsia="宋体" w:hAnsi="Calibri" w:cs="Times New Roman"/>
              </w:rPr>
            </w:pPr>
            <w:r>
              <w:rPr>
                <w:rFonts w:ascii="Calibri" w:eastAsia="宋体" w:hAnsi="Calibri" w:cs="Times New Roman" w:hint="eastAsia"/>
              </w:rPr>
              <w:t>2</w:t>
            </w:r>
          </w:p>
        </w:tc>
        <w:tc>
          <w:tcPr>
            <w:tcW w:w="2954" w:type="dxa"/>
            <w:vAlign w:val="center"/>
          </w:tcPr>
          <w:p w14:paraId="2BF56B06" w14:textId="77777777" w:rsidR="00F4407A" w:rsidRPr="00AD123A" w:rsidRDefault="00F4407A" w:rsidP="00B03C04">
            <w:pPr>
              <w:rPr>
                <w:rFonts w:ascii="Calibri" w:eastAsia="宋体" w:hAnsi="Calibri" w:cs="Times New Roman"/>
              </w:rPr>
            </w:pPr>
            <w:r>
              <w:rPr>
                <w:rFonts w:ascii="Calibri" w:eastAsia="宋体" w:hAnsi="Calibri" w:cs="Times New Roman" w:hint="eastAsia"/>
              </w:rPr>
              <w:t>业务类别</w:t>
            </w:r>
          </w:p>
        </w:tc>
        <w:tc>
          <w:tcPr>
            <w:tcW w:w="2484" w:type="dxa"/>
            <w:vAlign w:val="center"/>
          </w:tcPr>
          <w:p w14:paraId="01179342" w14:textId="77777777" w:rsidR="00F4407A" w:rsidRDefault="00F4407A" w:rsidP="00B03C04">
            <w:pPr>
              <w:rPr>
                <w:rFonts w:ascii="Calibri" w:eastAsia="宋体" w:hAnsi="Calibri" w:cs="Times New Roman"/>
              </w:rPr>
            </w:pPr>
            <w:r>
              <w:rPr>
                <w:rFonts w:ascii="Calibri" w:eastAsia="宋体" w:hAnsi="Calibri" w:cs="Times New Roman" w:hint="eastAsia"/>
              </w:rPr>
              <w:t>必填</w:t>
            </w:r>
          </w:p>
          <w:p w14:paraId="007908CC" w14:textId="77777777" w:rsidR="00F4407A" w:rsidRDefault="00F4407A" w:rsidP="00B03C04">
            <w:pPr>
              <w:rPr>
                <w:rFonts w:ascii="Calibri" w:eastAsia="宋体" w:hAnsi="Calibri" w:cs="Times New Roman"/>
              </w:rPr>
            </w:pPr>
            <w:r>
              <w:rPr>
                <w:rFonts w:ascii="Calibri" w:eastAsia="宋体" w:hAnsi="Calibri" w:cs="Times New Roman" w:hint="eastAsia"/>
              </w:rPr>
              <w:t xml:space="preserve">01 </w:t>
            </w:r>
            <w:r>
              <w:rPr>
                <w:rFonts w:ascii="Calibri" w:eastAsia="宋体" w:hAnsi="Calibri" w:cs="Times New Roman" w:hint="eastAsia"/>
              </w:rPr>
              <w:t>手机号码当前状态查询</w:t>
            </w:r>
          </w:p>
          <w:p w14:paraId="3E5327F8" w14:textId="77777777" w:rsidR="00F4407A" w:rsidRDefault="00F4407A" w:rsidP="00B03C04">
            <w:pPr>
              <w:rPr>
                <w:rFonts w:ascii="Calibri" w:eastAsia="宋体" w:hAnsi="Calibri" w:cs="Times New Roman"/>
              </w:rPr>
            </w:pPr>
            <w:r>
              <w:rPr>
                <w:rFonts w:ascii="Calibri" w:eastAsia="宋体" w:hAnsi="Calibri" w:cs="Times New Roman" w:hint="eastAsia"/>
              </w:rPr>
              <w:t xml:space="preserve">02 </w:t>
            </w:r>
            <w:r>
              <w:rPr>
                <w:rFonts w:ascii="Calibri" w:eastAsia="宋体" w:hAnsi="Calibri" w:cs="Times New Roman" w:hint="eastAsia"/>
              </w:rPr>
              <w:t>手机号码与客户名称对应关系核查</w:t>
            </w:r>
          </w:p>
          <w:p w14:paraId="17311A5E" w14:textId="77777777" w:rsidR="00F4407A" w:rsidRPr="00AD123A" w:rsidRDefault="00F4407A" w:rsidP="00B03C04">
            <w:pPr>
              <w:rPr>
                <w:rFonts w:ascii="Calibri" w:eastAsia="宋体" w:hAnsi="Calibri" w:cs="Times New Roman"/>
              </w:rPr>
            </w:pPr>
            <w:r>
              <w:rPr>
                <w:rFonts w:ascii="Calibri" w:eastAsia="宋体" w:hAnsi="Calibri" w:cs="Times New Roman" w:hint="eastAsia"/>
              </w:rPr>
              <w:t xml:space="preserve">03 </w:t>
            </w:r>
            <w:r>
              <w:rPr>
                <w:rFonts w:ascii="Calibri" w:eastAsia="宋体" w:hAnsi="Calibri" w:cs="Times New Roman" w:hint="eastAsia"/>
              </w:rPr>
              <w:t>手机号码与身份证明文件对应关系核查</w:t>
            </w:r>
          </w:p>
        </w:tc>
      </w:tr>
      <w:tr w:rsidR="00F4407A" w:rsidRPr="00AD123A" w14:paraId="07CEC00B" w14:textId="77777777" w:rsidTr="00B03C04">
        <w:trPr>
          <w:trHeight w:val="415"/>
          <w:jc w:val="center"/>
        </w:trPr>
        <w:tc>
          <w:tcPr>
            <w:tcW w:w="537" w:type="dxa"/>
            <w:vAlign w:val="center"/>
          </w:tcPr>
          <w:p w14:paraId="4878462D"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4929171F"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KHMC</w:t>
            </w:r>
          </w:p>
        </w:tc>
        <w:tc>
          <w:tcPr>
            <w:tcW w:w="1268" w:type="dxa"/>
            <w:vAlign w:val="center"/>
          </w:tcPr>
          <w:p w14:paraId="4868D3E2"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789553D9" w14:textId="77777777" w:rsidR="00F4407A" w:rsidRPr="00AD123A" w:rsidRDefault="00F4407A" w:rsidP="00B03C04">
            <w:pPr>
              <w:rPr>
                <w:rFonts w:ascii="Calibri" w:eastAsia="宋体" w:hAnsi="Calibri" w:cs="Times New Roman"/>
              </w:rPr>
            </w:pPr>
            <w:r>
              <w:rPr>
                <w:rFonts w:ascii="Calibri" w:eastAsia="宋体" w:hAnsi="Calibri" w:cs="Times New Roman" w:hint="eastAsia"/>
              </w:rPr>
              <w:t>120</w:t>
            </w:r>
          </w:p>
        </w:tc>
        <w:tc>
          <w:tcPr>
            <w:tcW w:w="2954" w:type="dxa"/>
            <w:vAlign w:val="center"/>
          </w:tcPr>
          <w:p w14:paraId="13BEA85E"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客户名称</w:t>
            </w:r>
          </w:p>
        </w:tc>
        <w:tc>
          <w:tcPr>
            <w:tcW w:w="2484" w:type="dxa"/>
            <w:vAlign w:val="center"/>
          </w:tcPr>
          <w:p w14:paraId="144DCD6E" w14:textId="77777777" w:rsidR="00F4407A" w:rsidRPr="00AD123A" w:rsidRDefault="00F4407A" w:rsidP="00B03C04">
            <w:pPr>
              <w:rPr>
                <w:rFonts w:ascii="Calibri" w:eastAsia="宋体" w:hAnsi="Calibri" w:cs="Times New Roman"/>
              </w:rPr>
            </w:pPr>
            <w:r w:rsidRPr="009E19F3">
              <w:rPr>
                <w:rFonts w:ascii="Calibri" w:eastAsia="宋体" w:hAnsi="Calibri" w:cs="Times New Roman" w:hint="eastAsia"/>
              </w:rPr>
              <w:t>当业务类别为“</w:t>
            </w:r>
            <w:r w:rsidRPr="009E19F3">
              <w:rPr>
                <w:rFonts w:ascii="Calibri" w:eastAsia="宋体" w:hAnsi="Calibri" w:cs="Times New Roman" w:hint="eastAsia"/>
              </w:rPr>
              <w:t>02</w:t>
            </w:r>
            <w:r w:rsidRPr="009E19F3">
              <w:rPr>
                <w:rFonts w:ascii="Calibri" w:eastAsia="宋体" w:hAnsi="Calibri" w:cs="Times New Roman" w:hint="eastAsia"/>
              </w:rPr>
              <w:t>”时，必填</w:t>
            </w:r>
            <w:r>
              <w:rPr>
                <w:rFonts w:ascii="Calibri" w:eastAsia="宋体" w:hAnsi="Calibri" w:cs="Times New Roman" w:hint="eastAsia"/>
              </w:rPr>
              <w:t>，其他情况该字段无效</w:t>
            </w:r>
          </w:p>
        </w:tc>
      </w:tr>
      <w:tr w:rsidR="00F4407A" w:rsidRPr="00AD123A" w14:paraId="4E5FF52D" w14:textId="77777777" w:rsidTr="00B03C04">
        <w:trPr>
          <w:trHeight w:val="415"/>
          <w:jc w:val="center"/>
        </w:trPr>
        <w:tc>
          <w:tcPr>
            <w:tcW w:w="537" w:type="dxa"/>
            <w:vAlign w:val="center"/>
          </w:tcPr>
          <w:p w14:paraId="21AA19A0"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15A5C860" w14:textId="77777777" w:rsidR="00F4407A" w:rsidRPr="00AD123A" w:rsidRDefault="00F4407A" w:rsidP="00B03C04">
            <w:pPr>
              <w:rPr>
                <w:rFonts w:ascii="Calibri" w:eastAsia="宋体" w:hAnsi="Calibri" w:cs="Times New Roman"/>
              </w:rPr>
            </w:pPr>
            <w:r>
              <w:rPr>
                <w:rFonts w:ascii="Calibri" w:eastAsia="宋体" w:hAnsi="Calibri" w:cs="Times New Roman" w:hint="eastAsia"/>
              </w:rPr>
              <w:t>ZJLB</w:t>
            </w:r>
          </w:p>
        </w:tc>
        <w:tc>
          <w:tcPr>
            <w:tcW w:w="1268" w:type="dxa"/>
            <w:vAlign w:val="center"/>
          </w:tcPr>
          <w:p w14:paraId="1404B5A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13B9E35F" w14:textId="77777777" w:rsidR="00F4407A" w:rsidRPr="00AD123A" w:rsidRDefault="00F4407A" w:rsidP="00B03C04">
            <w:pPr>
              <w:rPr>
                <w:rFonts w:ascii="Calibri" w:eastAsia="宋体" w:hAnsi="Calibri" w:cs="Times New Roman"/>
              </w:rPr>
            </w:pPr>
            <w:r>
              <w:rPr>
                <w:rFonts w:ascii="Calibri" w:eastAsia="宋体" w:hAnsi="Calibri" w:cs="Times New Roman" w:hint="eastAsia"/>
              </w:rPr>
              <w:t>2</w:t>
            </w:r>
          </w:p>
        </w:tc>
        <w:tc>
          <w:tcPr>
            <w:tcW w:w="2954" w:type="dxa"/>
            <w:vAlign w:val="center"/>
          </w:tcPr>
          <w:p w14:paraId="5D547838" w14:textId="77777777" w:rsidR="00F4407A" w:rsidRPr="00AD123A" w:rsidRDefault="00F4407A" w:rsidP="00B03C04">
            <w:pPr>
              <w:rPr>
                <w:rFonts w:ascii="Calibri" w:eastAsia="宋体" w:hAnsi="Calibri" w:cs="Times New Roman"/>
              </w:rPr>
            </w:pPr>
            <w:r>
              <w:rPr>
                <w:rFonts w:ascii="Calibri" w:eastAsia="宋体" w:hAnsi="Calibri" w:cs="Times New Roman" w:hint="eastAsia"/>
              </w:rPr>
              <w:t>身份证明文件类别</w:t>
            </w:r>
          </w:p>
        </w:tc>
        <w:tc>
          <w:tcPr>
            <w:tcW w:w="2484" w:type="dxa"/>
            <w:vAlign w:val="center"/>
          </w:tcPr>
          <w:p w14:paraId="0C94EBD7" w14:textId="77777777" w:rsidR="00F4407A" w:rsidRDefault="00F4407A" w:rsidP="00B03C04">
            <w:pPr>
              <w:rPr>
                <w:rFonts w:ascii="Calibri" w:eastAsia="宋体" w:hAnsi="Calibri" w:cs="Times New Roman"/>
              </w:rPr>
            </w:pPr>
            <w:r w:rsidRPr="009E19F3">
              <w:rPr>
                <w:rFonts w:ascii="Calibri" w:eastAsia="宋体" w:hAnsi="Calibri" w:cs="Times New Roman" w:hint="eastAsia"/>
              </w:rPr>
              <w:t>当业务类别为“</w:t>
            </w:r>
            <w:r w:rsidRPr="009E19F3">
              <w:rPr>
                <w:rFonts w:ascii="Calibri" w:eastAsia="宋体" w:hAnsi="Calibri" w:cs="Times New Roman" w:hint="eastAsia"/>
              </w:rPr>
              <w:t>0</w:t>
            </w:r>
            <w:r>
              <w:rPr>
                <w:rFonts w:ascii="Calibri" w:eastAsia="宋体" w:hAnsi="Calibri" w:cs="Times New Roman" w:hint="eastAsia"/>
              </w:rPr>
              <w:t>3</w:t>
            </w:r>
            <w:r w:rsidRPr="009E19F3">
              <w:rPr>
                <w:rFonts w:ascii="Calibri" w:eastAsia="宋体" w:hAnsi="Calibri" w:cs="Times New Roman" w:hint="eastAsia"/>
              </w:rPr>
              <w:t>”时，必填</w:t>
            </w:r>
            <w:r>
              <w:rPr>
                <w:rFonts w:ascii="Calibri" w:eastAsia="宋体" w:hAnsi="Calibri" w:cs="Times New Roman" w:hint="eastAsia"/>
              </w:rPr>
              <w:t>，仅能填写“</w:t>
            </w:r>
            <w:r>
              <w:rPr>
                <w:rFonts w:ascii="Calibri" w:eastAsia="宋体" w:hAnsi="Calibri" w:cs="Times New Roman" w:hint="eastAsia"/>
              </w:rPr>
              <w:t>01</w:t>
            </w:r>
            <w:r>
              <w:rPr>
                <w:rFonts w:ascii="Calibri" w:eastAsia="宋体" w:hAnsi="Calibri" w:cs="Times New Roman" w:hint="eastAsia"/>
              </w:rPr>
              <w:t>”（居民身份证）</w:t>
            </w:r>
          </w:p>
          <w:p w14:paraId="4828555F" w14:textId="77777777" w:rsidR="00F4407A" w:rsidRPr="0076112B" w:rsidRDefault="00F4407A" w:rsidP="00B03C04">
            <w:pPr>
              <w:rPr>
                <w:rFonts w:ascii="Calibri" w:eastAsia="宋体" w:hAnsi="Calibri" w:cs="Times New Roman"/>
              </w:rPr>
            </w:pPr>
            <w:r>
              <w:rPr>
                <w:rFonts w:ascii="Calibri" w:eastAsia="宋体" w:hAnsi="Calibri" w:cs="Times New Roman" w:hint="eastAsia"/>
              </w:rPr>
              <w:t>其他情况该字段无效</w:t>
            </w:r>
          </w:p>
        </w:tc>
      </w:tr>
      <w:tr w:rsidR="00F4407A" w:rsidRPr="0076112B" w14:paraId="54967809" w14:textId="77777777" w:rsidTr="00B03C04">
        <w:trPr>
          <w:trHeight w:val="415"/>
          <w:jc w:val="center"/>
        </w:trPr>
        <w:tc>
          <w:tcPr>
            <w:tcW w:w="537" w:type="dxa"/>
            <w:vAlign w:val="center"/>
          </w:tcPr>
          <w:p w14:paraId="524DAD1E"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08F735B6" w14:textId="77777777" w:rsidR="00F4407A" w:rsidRPr="00AD123A" w:rsidRDefault="00F4407A" w:rsidP="00B03C04">
            <w:pPr>
              <w:rPr>
                <w:rFonts w:ascii="Calibri" w:eastAsia="宋体" w:hAnsi="Calibri" w:cs="Times New Roman"/>
              </w:rPr>
            </w:pPr>
            <w:r>
              <w:rPr>
                <w:rFonts w:ascii="Calibri" w:eastAsia="宋体" w:hAnsi="Calibri" w:cs="Times New Roman" w:hint="eastAsia"/>
              </w:rPr>
              <w:t>ZJDM</w:t>
            </w:r>
          </w:p>
        </w:tc>
        <w:tc>
          <w:tcPr>
            <w:tcW w:w="1268" w:type="dxa"/>
            <w:vAlign w:val="center"/>
          </w:tcPr>
          <w:p w14:paraId="0ED44A7B"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013A0F7A" w14:textId="77777777" w:rsidR="00F4407A" w:rsidRPr="00AD123A" w:rsidRDefault="00F4407A" w:rsidP="00B03C04">
            <w:pPr>
              <w:rPr>
                <w:rFonts w:ascii="Calibri" w:eastAsia="宋体" w:hAnsi="Calibri" w:cs="Times New Roman"/>
              </w:rPr>
            </w:pPr>
            <w:r>
              <w:rPr>
                <w:rFonts w:ascii="Calibri" w:eastAsia="宋体" w:hAnsi="Calibri" w:cs="Times New Roman" w:hint="eastAsia"/>
              </w:rPr>
              <w:t>40</w:t>
            </w:r>
          </w:p>
        </w:tc>
        <w:tc>
          <w:tcPr>
            <w:tcW w:w="2954" w:type="dxa"/>
            <w:vAlign w:val="center"/>
          </w:tcPr>
          <w:p w14:paraId="2B70770A" w14:textId="77777777" w:rsidR="00F4407A" w:rsidRPr="00AD123A" w:rsidRDefault="00F4407A" w:rsidP="00B03C04">
            <w:pPr>
              <w:rPr>
                <w:rFonts w:ascii="Calibri" w:eastAsia="宋体" w:hAnsi="Calibri" w:cs="Times New Roman"/>
              </w:rPr>
            </w:pPr>
            <w:r>
              <w:rPr>
                <w:rFonts w:ascii="Calibri" w:eastAsia="宋体" w:hAnsi="Calibri" w:cs="Times New Roman" w:hint="eastAsia"/>
              </w:rPr>
              <w:t>身份证明文件代码</w:t>
            </w:r>
          </w:p>
        </w:tc>
        <w:tc>
          <w:tcPr>
            <w:tcW w:w="2484" w:type="dxa"/>
            <w:vAlign w:val="center"/>
          </w:tcPr>
          <w:p w14:paraId="14938B8F" w14:textId="77777777" w:rsidR="00F4407A" w:rsidRDefault="00F4407A" w:rsidP="00B03C04">
            <w:pPr>
              <w:rPr>
                <w:rFonts w:ascii="Calibri" w:eastAsia="宋体" w:hAnsi="Calibri" w:cs="Times New Roman"/>
              </w:rPr>
            </w:pPr>
            <w:r w:rsidRPr="009E19F3">
              <w:rPr>
                <w:rFonts w:ascii="Calibri" w:eastAsia="宋体" w:hAnsi="Calibri" w:cs="Times New Roman" w:hint="eastAsia"/>
              </w:rPr>
              <w:t>当业务类别为“</w:t>
            </w:r>
            <w:r w:rsidRPr="009E19F3">
              <w:rPr>
                <w:rFonts w:ascii="Calibri" w:eastAsia="宋体" w:hAnsi="Calibri" w:cs="Times New Roman" w:hint="eastAsia"/>
              </w:rPr>
              <w:t>0</w:t>
            </w:r>
            <w:r>
              <w:rPr>
                <w:rFonts w:ascii="Calibri" w:eastAsia="宋体" w:hAnsi="Calibri" w:cs="Times New Roman" w:hint="eastAsia"/>
              </w:rPr>
              <w:t>3</w:t>
            </w:r>
            <w:r w:rsidRPr="009E19F3">
              <w:rPr>
                <w:rFonts w:ascii="Calibri" w:eastAsia="宋体" w:hAnsi="Calibri" w:cs="Times New Roman" w:hint="eastAsia"/>
              </w:rPr>
              <w:t>”时，必填</w:t>
            </w:r>
            <w:r>
              <w:rPr>
                <w:rFonts w:ascii="Calibri" w:eastAsia="宋体" w:hAnsi="Calibri" w:cs="Times New Roman" w:hint="eastAsia"/>
              </w:rPr>
              <w:t>，其他情况该该字段无效</w:t>
            </w:r>
          </w:p>
          <w:p w14:paraId="7B5DB284" w14:textId="77777777" w:rsidR="00F4407A" w:rsidRPr="00AD123A" w:rsidRDefault="00F4407A" w:rsidP="00B03C04">
            <w:pPr>
              <w:rPr>
                <w:rFonts w:ascii="Calibri" w:eastAsia="宋体" w:hAnsi="Calibri" w:cs="Times New Roman"/>
              </w:rPr>
            </w:pPr>
            <w:r>
              <w:rPr>
                <w:rFonts w:ascii="Calibri" w:eastAsia="宋体" w:hAnsi="Calibri" w:cs="Times New Roman" w:hint="eastAsia"/>
              </w:rPr>
              <w:t>当身份证明文件类别为“</w:t>
            </w:r>
            <w:r>
              <w:rPr>
                <w:rFonts w:ascii="Calibri" w:eastAsia="宋体" w:hAnsi="Calibri" w:cs="Times New Roman" w:hint="eastAsia"/>
              </w:rPr>
              <w:t>01</w:t>
            </w:r>
            <w:r>
              <w:rPr>
                <w:rFonts w:ascii="Calibri" w:eastAsia="宋体" w:hAnsi="Calibri" w:cs="Times New Roman" w:hint="eastAsia"/>
              </w:rPr>
              <w:t>”时，仅能填写</w:t>
            </w:r>
            <w:r>
              <w:rPr>
                <w:rFonts w:ascii="Calibri" w:eastAsia="宋体" w:hAnsi="Calibri" w:cs="Times New Roman" w:hint="eastAsia"/>
              </w:rPr>
              <w:t>18</w:t>
            </w:r>
            <w:r>
              <w:rPr>
                <w:rFonts w:ascii="Calibri" w:eastAsia="宋体" w:hAnsi="Calibri" w:cs="Times New Roman" w:hint="eastAsia"/>
              </w:rPr>
              <w:t>位大陆居民身份证明号码</w:t>
            </w:r>
          </w:p>
        </w:tc>
      </w:tr>
      <w:tr w:rsidR="00F4407A" w:rsidRPr="00AD123A" w14:paraId="355AC93B" w14:textId="77777777" w:rsidTr="00B03C04">
        <w:trPr>
          <w:trHeight w:val="415"/>
          <w:jc w:val="center"/>
        </w:trPr>
        <w:tc>
          <w:tcPr>
            <w:tcW w:w="537" w:type="dxa"/>
            <w:vAlign w:val="center"/>
          </w:tcPr>
          <w:p w14:paraId="2B87E017"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16AC9EA3" w14:textId="77777777" w:rsidR="00F4407A" w:rsidRPr="00AD123A" w:rsidRDefault="00F4407A" w:rsidP="00B03C04">
            <w:pPr>
              <w:rPr>
                <w:rFonts w:ascii="Calibri" w:eastAsia="宋体" w:hAnsi="Calibri" w:cs="Times New Roman"/>
              </w:rPr>
            </w:pPr>
            <w:r>
              <w:rPr>
                <w:rFonts w:ascii="Calibri" w:eastAsia="宋体" w:hAnsi="Calibri" w:cs="Times New Roman" w:hint="eastAsia"/>
              </w:rPr>
              <w:t>SJHM</w:t>
            </w:r>
          </w:p>
        </w:tc>
        <w:tc>
          <w:tcPr>
            <w:tcW w:w="1268" w:type="dxa"/>
            <w:vAlign w:val="center"/>
          </w:tcPr>
          <w:p w14:paraId="774E833E"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1A0DCBED" w14:textId="77777777" w:rsidR="00F4407A" w:rsidRPr="00AD123A" w:rsidRDefault="00F4407A" w:rsidP="00B03C04">
            <w:pPr>
              <w:rPr>
                <w:rFonts w:ascii="Calibri" w:eastAsia="宋体" w:hAnsi="Calibri" w:cs="Times New Roman"/>
              </w:rPr>
            </w:pPr>
            <w:r>
              <w:rPr>
                <w:rFonts w:ascii="Calibri" w:eastAsia="宋体" w:hAnsi="Calibri" w:cs="Times New Roman" w:hint="eastAsia"/>
              </w:rPr>
              <w:t>20</w:t>
            </w:r>
          </w:p>
        </w:tc>
        <w:tc>
          <w:tcPr>
            <w:tcW w:w="2954" w:type="dxa"/>
            <w:vAlign w:val="center"/>
          </w:tcPr>
          <w:p w14:paraId="1E54F3E1" w14:textId="77777777" w:rsidR="00F4407A" w:rsidRDefault="00F4407A" w:rsidP="00B03C04">
            <w:pPr>
              <w:rPr>
                <w:rFonts w:ascii="Calibri" w:eastAsia="宋体" w:hAnsi="Calibri" w:cs="Times New Roman"/>
              </w:rPr>
            </w:pPr>
            <w:r>
              <w:rPr>
                <w:rFonts w:ascii="Calibri" w:eastAsia="宋体" w:hAnsi="Calibri" w:cs="Times New Roman" w:hint="eastAsia"/>
              </w:rPr>
              <w:t>手机号码</w:t>
            </w:r>
          </w:p>
        </w:tc>
        <w:tc>
          <w:tcPr>
            <w:tcW w:w="2484" w:type="dxa"/>
            <w:vAlign w:val="center"/>
          </w:tcPr>
          <w:p w14:paraId="3C1CBBBB"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必填</w:t>
            </w:r>
          </w:p>
        </w:tc>
      </w:tr>
      <w:tr w:rsidR="00F4407A" w:rsidRPr="00AD123A" w14:paraId="2D4B18B5" w14:textId="77777777" w:rsidTr="00B03C04">
        <w:trPr>
          <w:trHeight w:val="415"/>
          <w:jc w:val="center"/>
        </w:trPr>
        <w:tc>
          <w:tcPr>
            <w:tcW w:w="537" w:type="dxa"/>
            <w:vAlign w:val="center"/>
          </w:tcPr>
          <w:p w14:paraId="76E69D2B"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0828786E"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KHJGDM</w:t>
            </w:r>
          </w:p>
        </w:tc>
        <w:tc>
          <w:tcPr>
            <w:tcW w:w="1268" w:type="dxa"/>
            <w:vAlign w:val="center"/>
          </w:tcPr>
          <w:p w14:paraId="13A0C68A"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19ED66EA"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6</w:t>
            </w:r>
          </w:p>
        </w:tc>
        <w:tc>
          <w:tcPr>
            <w:tcW w:w="2954" w:type="dxa"/>
            <w:vAlign w:val="center"/>
          </w:tcPr>
          <w:p w14:paraId="4391DD20"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业务发起开户代理机构代码</w:t>
            </w:r>
          </w:p>
        </w:tc>
        <w:tc>
          <w:tcPr>
            <w:tcW w:w="2484" w:type="dxa"/>
            <w:vAlign w:val="center"/>
          </w:tcPr>
          <w:p w14:paraId="4DDCDE5B"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必填</w:t>
            </w:r>
          </w:p>
        </w:tc>
      </w:tr>
      <w:tr w:rsidR="00F4407A" w:rsidRPr="00AD123A" w14:paraId="298B26BC" w14:textId="77777777" w:rsidTr="00B03C04">
        <w:trPr>
          <w:trHeight w:val="415"/>
          <w:jc w:val="center"/>
        </w:trPr>
        <w:tc>
          <w:tcPr>
            <w:tcW w:w="537" w:type="dxa"/>
            <w:vAlign w:val="center"/>
          </w:tcPr>
          <w:p w14:paraId="34FFB4D1"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50C88054"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KHWDDM</w:t>
            </w:r>
          </w:p>
        </w:tc>
        <w:tc>
          <w:tcPr>
            <w:tcW w:w="1268" w:type="dxa"/>
            <w:vAlign w:val="center"/>
          </w:tcPr>
          <w:p w14:paraId="36EFFE84"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3003EC4A"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10</w:t>
            </w:r>
          </w:p>
        </w:tc>
        <w:tc>
          <w:tcPr>
            <w:tcW w:w="2954" w:type="dxa"/>
            <w:vAlign w:val="center"/>
          </w:tcPr>
          <w:p w14:paraId="218CA0A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业务发起开户代理网点代码</w:t>
            </w:r>
          </w:p>
        </w:tc>
        <w:tc>
          <w:tcPr>
            <w:tcW w:w="2484" w:type="dxa"/>
            <w:vAlign w:val="center"/>
          </w:tcPr>
          <w:p w14:paraId="2AFC3BB4"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必填</w:t>
            </w:r>
          </w:p>
        </w:tc>
      </w:tr>
      <w:tr w:rsidR="00F4407A" w:rsidRPr="00AD123A" w14:paraId="30D6CA57" w14:textId="77777777" w:rsidTr="00B03C04">
        <w:trPr>
          <w:trHeight w:val="415"/>
          <w:jc w:val="center"/>
        </w:trPr>
        <w:tc>
          <w:tcPr>
            <w:tcW w:w="537" w:type="dxa"/>
            <w:vAlign w:val="center"/>
          </w:tcPr>
          <w:p w14:paraId="5A59B291"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3E244E53"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SQRQ</w:t>
            </w:r>
          </w:p>
        </w:tc>
        <w:tc>
          <w:tcPr>
            <w:tcW w:w="1268" w:type="dxa"/>
            <w:vAlign w:val="center"/>
          </w:tcPr>
          <w:p w14:paraId="11DDA457"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7EF65D71" w14:textId="77777777" w:rsidR="00F4407A" w:rsidRPr="00AD123A" w:rsidRDefault="00F4407A" w:rsidP="00B03C04">
            <w:pPr>
              <w:rPr>
                <w:rFonts w:ascii="Calibri" w:eastAsia="宋体" w:hAnsi="Calibri" w:cs="Times New Roman"/>
              </w:rPr>
            </w:pPr>
            <w:r w:rsidRPr="00AD123A">
              <w:rPr>
                <w:rFonts w:ascii="Calibri" w:eastAsia="宋体" w:hAnsi="Calibri" w:cs="Times New Roman"/>
              </w:rPr>
              <w:t>8</w:t>
            </w:r>
          </w:p>
        </w:tc>
        <w:tc>
          <w:tcPr>
            <w:tcW w:w="2954" w:type="dxa"/>
            <w:vAlign w:val="center"/>
          </w:tcPr>
          <w:p w14:paraId="4C6BAEF6"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申请日期</w:t>
            </w:r>
          </w:p>
        </w:tc>
        <w:tc>
          <w:tcPr>
            <w:tcW w:w="2484" w:type="dxa"/>
            <w:vAlign w:val="center"/>
          </w:tcPr>
          <w:p w14:paraId="5A23F765"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必填</w:t>
            </w:r>
          </w:p>
        </w:tc>
      </w:tr>
      <w:tr w:rsidR="00F4407A" w:rsidRPr="00AD123A" w14:paraId="428EBF43" w14:textId="77777777" w:rsidTr="00B03C04">
        <w:trPr>
          <w:trHeight w:val="415"/>
          <w:jc w:val="center"/>
        </w:trPr>
        <w:tc>
          <w:tcPr>
            <w:tcW w:w="537" w:type="dxa"/>
            <w:vAlign w:val="center"/>
          </w:tcPr>
          <w:p w14:paraId="3B1D2D9E"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696BE136"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BYZD1</w:t>
            </w:r>
          </w:p>
        </w:tc>
        <w:tc>
          <w:tcPr>
            <w:tcW w:w="1268" w:type="dxa"/>
            <w:vAlign w:val="center"/>
          </w:tcPr>
          <w:p w14:paraId="6AABB426"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582B065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10</w:t>
            </w:r>
          </w:p>
        </w:tc>
        <w:tc>
          <w:tcPr>
            <w:tcW w:w="2954" w:type="dxa"/>
            <w:vAlign w:val="center"/>
          </w:tcPr>
          <w:p w14:paraId="059F576E"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备用字段</w:t>
            </w:r>
            <w:r w:rsidRPr="00AD123A">
              <w:rPr>
                <w:rFonts w:ascii="Calibri" w:eastAsia="宋体" w:hAnsi="Calibri" w:cs="Times New Roman" w:hint="eastAsia"/>
              </w:rPr>
              <w:t>1</w:t>
            </w:r>
          </w:p>
        </w:tc>
        <w:tc>
          <w:tcPr>
            <w:tcW w:w="2484" w:type="dxa"/>
            <w:vAlign w:val="center"/>
          </w:tcPr>
          <w:p w14:paraId="4CE9DB4C"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预留</w:t>
            </w:r>
            <w:r>
              <w:rPr>
                <w:rFonts w:ascii="Calibri" w:eastAsia="宋体" w:hAnsi="Calibri" w:cs="Times New Roman" w:hint="eastAsia"/>
              </w:rPr>
              <w:t>字段</w:t>
            </w:r>
          </w:p>
        </w:tc>
      </w:tr>
      <w:tr w:rsidR="00F4407A" w:rsidRPr="00AD123A" w14:paraId="7464B4F1" w14:textId="77777777" w:rsidTr="00B03C04">
        <w:trPr>
          <w:trHeight w:val="415"/>
          <w:jc w:val="center"/>
        </w:trPr>
        <w:tc>
          <w:tcPr>
            <w:tcW w:w="537" w:type="dxa"/>
            <w:vAlign w:val="center"/>
          </w:tcPr>
          <w:p w14:paraId="794C4035" w14:textId="77777777" w:rsidR="00F4407A" w:rsidRPr="00AD123A" w:rsidRDefault="00F4407A" w:rsidP="005D0631">
            <w:pPr>
              <w:numPr>
                <w:ilvl w:val="0"/>
                <w:numId w:val="191"/>
              </w:numPr>
              <w:jc w:val="center"/>
              <w:rPr>
                <w:rFonts w:ascii="Calibri" w:eastAsia="宋体" w:hAnsi="Calibri" w:cs="Times New Roman"/>
                <w:b/>
                <w:bCs/>
                <w:sz w:val="32"/>
                <w:szCs w:val="32"/>
              </w:rPr>
            </w:pPr>
          </w:p>
        </w:tc>
        <w:tc>
          <w:tcPr>
            <w:tcW w:w="1259" w:type="dxa"/>
            <w:vAlign w:val="center"/>
          </w:tcPr>
          <w:p w14:paraId="7D482D68"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BYZD2</w:t>
            </w:r>
          </w:p>
        </w:tc>
        <w:tc>
          <w:tcPr>
            <w:tcW w:w="1268" w:type="dxa"/>
            <w:vAlign w:val="center"/>
          </w:tcPr>
          <w:p w14:paraId="5502EE3C"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6C7A4C96"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10</w:t>
            </w:r>
          </w:p>
        </w:tc>
        <w:tc>
          <w:tcPr>
            <w:tcW w:w="2954" w:type="dxa"/>
            <w:vAlign w:val="center"/>
          </w:tcPr>
          <w:p w14:paraId="2AD8F9B3"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备用字段</w:t>
            </w:r>
            <w:r w:rsidRPr="00AD123A">
              <w:rPr>
                <w:rFonts w:ascii="Calibri" w:eastAsia="宋体" w:hAnsi="Calibri" w:cs="Times New Roman" w:hint="eastAsia"/>
              </w:rPr>
              <w:t>2</w:t>
            </w:r>
          </w:p>
        </w:tc>
        <w:tc>
          <w:tcPr>
            <w:tcW w:w="2484" w:type="dxa"/>
            <w:vAlign w:val="center"/>
          </w:tcPr>
          <w:p w14:paraId="60F00E62"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预留</w:t>
            </w:r>
            <w:r>
              <w:rPr>
                <w:rFonts w:ascii="Calibri" w:eastAsia="宋体" w:hAnsi="Calibri" w:cs="Times New Roman" w:hint="eastAsia"/>
              </w:rPr>
              <w:t>字段</w:t>
            </w:r>
          </w:p>
        </w:tc>
      </w:tr>
    </w:tbl>
    <w:p w14:paraId="567E7E9B" w14:textId="77777777" w:rsidR="00F4407A" w:rsidRPr="00AD123A" w:rsidRDefault="00F4407A" w:rsidP="00F4407A">
      <w:pPr>
        <w:rPr>
          <w:rFonts w:ascii="Calibri" w:eastAsia="宋体" w:hAnsi="Calibri" w:cs="Times New Roman"/>
          <w:b/>
          <w:sz w:val="24"/>
          <w:szCs w:val="24"/>
        </w:rPr>
      </w:pPr>
      <w:r w:rsidRPr="00AD123A">
        <w:rPr>
          <w:rFonts w:ascii="Calibri" w:eastAsia="宋体" w:hAnsi="Calibri" w:cs="Times New Roman" w:hint="eastAsia"/>
          <w:b/>
          <w:sz w:val="24"/>
          <w:szCs w:val="24"/>
        </w:rPr>
        <w:t>说明：</w:t>
      </w:r>
    </w:p>
    <w:p w14:paraId="4DCBE04B" w14:textId="77777777" w:rsidR="009018C2" w:rsidRDefault="00F4407A">
      <w:pPr>
        <w:numPr>
          <w:ilvl w:val="0"/>
          <w:numId w:val="175"/>
        </w:numPr>
        <w:spacing w:line="360" w:lineRule="auto"/>
        <w:rPr>
          <w:rFonts w:ascii="Calibri" w:eastAsia="宋体" w:hAnsi="Calibri" w:cs="Times New Roman"/>
        </w:rPr>
      </w:pPr>
      <w:r w:rsidRPr="00AD123A">
        <w:rPr>
          <w:rFonts w:ascii="Calibri" w:eastAsia="宋体" w:hAnsi="Calibri" w:cs="Times New Roman" w:hint="eastAsia"/>
        </w:rPr>
        <w:t>发送方：开户代理机构</w:t>
      </w:r>
    </w:p>
    <w:p w14:paraId="21686AE0" w14:textId="77777777" w:rsidR="009018C2" w:rsidRDefault="00F4407A">
      <w:pPr>
        <w:numPr>
          <w:ilvl w:val="0"/>
          <w:numId w:val="175"/>
        </w:numPr>
        <w:spacing w:line="360" w:lineRule="auto"/>
        <w:rPr>
          <w:rFonts w:ascii="Calibri" w:eastAsia="宋体" w:hAnsi="Calibri" w:cs="Times New Roman"/>
        </w:rPr>
      </w:pPr>
      <w:r w:rsidRPr="00AD123A">
        <w:rPr>
          <w:rFonts w:ascii="Calibri" w:eastAsia="宋体" w:hAnsi="Calibri" w:cs="Times New Roman" w:hint="eastAsia"/>
        </w:rPr>
        <w:t>接收方：中国结算账户系统</w:t>
      </w:r>
    </w:p>
    <w:p w14:paraId="3DD8CDBF" w14:textId="77777777" w:rsidR="009018C2" w:rsidRDefault="00F4407A">
      <w:pPr>
        <w:numPr>
          <w:ilvl w:val="0"/>
          <w:numId w:val="175"/>
        </w:numPr>
        <w:spacing w:line="360" w:lineRule="auto"/>
        <w:rPr>
          <w:rFonts w:ascii="Calibri" w:eastAsia="宋体" w:hAnsi="Calibri" w:cs="Times New Roman"/>
        </w:rPr>
      </w:pPr>
      <w:r w:rsidRPr="00AD123A">
        <w:rPr>
          <w:rFonts w:ascii="Calibri" w:eastAsia="宋体" w:hAnsi="Calibri" w:cs="Times New Roman" w:hint="eastAsia"/>
        </w:rPr>
        <w:t>服务时间：周一至周日</w:t>
      </w:r>
      <w:r w:rsidRPr="00AD123A">
        <w:rPr>
          <w:rFonts w:ascii="Calibri" w:eastAsia="宋体" w:hAnsi="Calibri" w:cs="Times New Roman" w:hint="eastAsia"/>
        </w:rPr>
        <w:t xml:space="preserve"> 08:30</w:t>
      </w:r>
      <w:r w:rsidRPr="00AD123A">
        <w:rPr>
          <w:rFonts w:ascii="Calibri" w:eastAsia="宋体" w:hAnsi="Calibri" w:cs="Times New Roman" w:hint="eastAsia"/>
        </w:rPr>
        <w:t>至</w:t>
      </w:r>
      <w:r w:rsidRPr="00AD123A">
        <w:rPr>
          <w:rFonts w:ascii="Calibri" w:eastAsia="宋体" w:hAnsi="Calibri" w:cs="Times New Roman" w:hint="eastAsia"/>
        </w:rPr>
        <w:t>23:00</w:t>
      </w:r>
    </w:p>
    <w:p w14:paraId="4159DEF8" w14:textId="77777777" w:rsidR="009018C2" w:rsidRDefault="00F4407A">
      <w:pPr>
        <w:numPr>
          <w:ilvl w:val="0"/>
          <w:numId w:val="175"/>
        </w:numPr>
        <w:spacing w:line="360" w:lineRule="auto"/>
        <w:rPr>
          <w:rFonts w:ascii="Calibri" w:eastAsia="宋体" w:hAnsi="Calibri" w:cs="Times New Roman"/>
        </w:rPr>
      </w:pPr>
      <w:r w:rsidRPr="00AD123A">
        <w:rPr>
          <w:rFonts w:ascii="Calibri" w:eastAsia="宋体" w:hAnsi="Calibri" w:cs="Times New Roman" w:hint="eastAsia"/>
        </w:rPr>
        <w:t>通信通道：</w:t>
      </w:r>
      <w:r w:rsidRPr="00AD123A">
        <w:rPr>
          <w:rFonts w:ascii="Calibri" w:eastAsia="宋体" w:hAnsi="Calibri" w:cs="Times New Roman" w:hint="eastAsia"/>
        </w:rPr>
        <w:t>PROP</w:t>
      </w:r>
      <w:r w:rsidRPr="00AD123A">
        <w:rPr>
          <w:rFonts w:ascii="Calibri" w:eastAsia="宋体" w:hAnsi="Calibri" w:cs="Times New Roman" w:hint="eastAsia"/>
        </w:rPr>
        <w:t>通用交易接口</w:t>
      </w:r>
    </w:p>
    <w:p w14:paraId="2FCBADFB" w14:textId="77777777" w:rsidR="009018C2" w:rsidRDefault="00F4407A">
      <w:pPr>
        <w:numPr>
          <w:ilvl w:val="0"/>
          <w:numId w:val="175"/>
        </w:numPr>
        <w:spacing w:line="360" w:lineRule="auto"/>
        <w:rPr>
          <w:rFonts w:ascii="Calibri" w:eastAsia="宋体" w:hAnsi="Calibri" w:cs="Times New Roman"/>
        </w:rPr>
      </w:pPr>
      <w:r w:rsidRPr="00AD123A">
        <w:rPr>
          <w:rFonts w:ascii="Calibri" w:eastAsia="宋体" w:hAnsi="Calibri" w:cs="Times New Roman" w:hint="eastAsia"/>
        </w:rPr>
        <w:t>一个请求包内请求数只能为</w:t>
      </w:r>
      <w:r w:rsidRPr="00AD123A">
        <w:rPr>
          <w:rFonts w:ascii="Calibri" w:eastAsia="宋体" w:hAnsi="Calibri" w:cs="Times New Roman" w:hint="eastAsia"/>
        </w:rPr>
        <w:t>1</w:t>
      </w:r>
      <w:r w:rsidRPr="00AD123A">
        <w:rPr>
          <w:rFonts w:ascii="Calibri" w:eastAsia="宋体" w:hAnsi="Calibri" w:cs="Times New Roman" w:hint="eastAsia"/>
        </w:rPr>
        <w:t>条。</w:t>
      </w:r>
    </w:p>
    <w:p w14:paraId="33DE4083" w14:textId="77777777" w:rsidR="009018C2" w:rsidRDefault="00F4407A">
      <w:pPr>
        <w:numPr>
          <w:ilvl w:val="0"/>
          <w:numId w:val="175"/>
        </w:numPr>
        <w:spacing w:line="360" w:lineRule="auto"/>
        <w:rPr>
          <w:rFonts w:ascii="Calibri" w:eastAsia="宋体" w:hAnsi="Calibri" w:cs="Times New Roman"/>
        </w:rPr>
      </w:pPr>
      <w:r>
        <w:rPr>
          <w:rFonts w:ascii="Calibri" w:eastAsia="宋体" w:hAnsi="Calibri" w:cs="Times New Roman" w:hint="eastAsia"/>
        </w:rPr>
        <w:t>当业务类别为“</w:t>
      </w:r>
      <w:r>
        <w:rPr>
          <w:rFonts w:ascii="Calibri" w:eastAsia="宋体" w:hAnsi="Calibri" w:cs="Times New Roman" w:hint="eastAsia"/>
        </w:rPr>
        <w:t>01</w:t>
      </w:r>
      <w:r>
        <w:rPr>
          <w:rFonts w:ascii="Calibri" w:eastAsia="宋体" w:hAnsi="Calibri" w:cs="Times New Roman" w:hint="eastAsia"/>
        </w:rPr>
        <w:t>”时，将对手机号码当前的状态进行查询；当业务类别为“</w:t>
      </w:r>
      <w:r>
        <w:rPr>
          <w:rFonts w:ascii="Calibri" w:eastAsia="宋体" w:hAnsi="Calibri" w:cs="Times New Roman" w:hint="eastAsia"/>
        </w:rPr>
        <w:t>02</w:t>
      </w:r>
      <w:r>
        <w:rPr>
          <w:rFonts w:ascii="Calibri" w:eastAsia="宋体" w:hAnsi="Calibri" w:cs="Times New Roman" w:hint="eastAsia"/>
        </w:rPr>
        <w:t>”时，将对手机号码与客户名称对应关系的准确性进行核查；当业务类别为“</w:t>
      </w:r>
      <w:r>
        <w:rPr>
          <w:rFonts w:ascii="Calibri" w:eastAsia="宋体" w:hAnsi="Calibri" w:cs="Times New Roman" w:hint="eastAsia"/>
        </w:rPr>
        <w:t>03</w:t>
      </w:r>
      <w:r>
        <w:rPr>
          <w:rFonts w:ascii="Calibri" w:eastAsia="宋体" w:hAnsi="Calibri" w:cs="Times New Roman" w:hint="eastAsia"/>
        </w:rPr>
        <w:t>”时，将对手机号码与身份证明文件对应关系的准确性进行核查；</w:t>
      </w:r>
    </w:p>
    <w:p w14:paraId="705DC29F" w14:textId="77777777" w:rsidR="005077BE" w:rsidRDefault="005077BE">
      <w:pPr>
        <w:spacing w:line="360" w:lineRule="auto"/>
        <w:ind w:left="360"/>
        <w:rPr>
          <w:rFonts w:ascii="Calibri" w:eastAsia="宋体" w:hAnsi="Calibri" w:cs="Times New Roman"/>
        </w:rPr>
      </w:pPr>
    </w:p>
    <w:p w14:paraId="58003037" w14:textId="77777777" w:rsidR="00F4407A" w:rsidRPr="00AD123A" w:rsidRDefault="00F4407A" w:rsidP="00F4407A">
      <w:pPr>
        <w:rPr>
          <w:rFonts w:ascii="Calibri" w:eastAsia="宋体" w:hAnsi="Calibri" w:cs="Times New Roman"/>
          <w:b/>
          <w:sz w:val="28"/>
        </w:rPr>
      </w:pPr>
      <w:r>
        <w:rPr>
          <w:rFonts w:ascii="Calibri" w:eastAsia="宋体" w:hAnsi="Calibri" w:cs="Times New Roman" w:hint="eastAsia"/>
          <w:b/>
          <w:sz w:val="28"/>
        </w:rPr>
        <w:t>应答：</w:t>
      </w:r>
    </w:p>
    <w:tbl>
      <w:tblPr>
        <w:tblStyle w:val="15"/>
        <w:tblW w:w="9464" w:type="dxa"/>
        <w:jc w:val="center"/>
        <w:tblLook w:val="04A0" w:firstRow="1" w:lastRow="0" w:firstColumn="1" w:lastColumn="0" w:noHBand="0" w:noVBand="1"/>
      </w:tblPr>
      <w:tblGrid>
        <w:gridCol w:w="537"/>
        <w:gridCol w:w="1259"/>
        <w:gridCol w:w="1268"/>
        <w:gridCol w:w="962"/>
        <w:gridCol w:w="2954"/>
        <w:gridCol w:w="2484"/>
      </w:tblGrid>
      <w:tr w:rsidR="00F4407A" w:rsidRPr="00AD123A" w14:paraId="43602181" w14:textId="77777777" w:rsidTr="00B03C04">
        <w:trPr>
          <w:trHeight w:val="534"/>
          <w:jc w:val="center"/>
        </w:trPr>
        <w:tc>
          <w:tcPr>
            <w:tcW w:w="537" w:type="dxa"/>
            <w:shd w:val="clear" w:color="auto" w:fill="FFC000"/>
            <w:vAlign w:val="center"/>
          </w:tcPr>
          <w:p w14:paraId="1A46A1E6"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NO</w:t>
            </w:r>
          </w:p>
        </w:tc>
        <w:tc>
          <w:tcPr>
            <w:tcW w:w="1259" w:type="dxa"/>
            <w:shd w:val="clear" w:color="auto" w:fill="FFC000"/>
            <w:vAlign w:val="center"/>
          </w:tcPr>
          <w:p w14:paraId="22BDA7F5"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字段</w:t>
            </w:r>
          </w:p>
        </w:tc>
        <w:tc>
          <w:tcPr>
            <w:tcW w:w="1268" w:type="dxa"/>
            <w:shd w:val="clear" w:color="auto" w:fill="FFC000"/>
            <w:vAlign w:val="center"/>
          </w:tcPr>
          <w:p w14:paraId="60E12CB5"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类型</w:t>
            </w:r>
          </w:p>
        </w:tc>
        <w:tc>
          <w:tcPr>
            <w:tcW w:w="962" w:type="dxa"/>
            <w:shd w:val="clear" w:color="auto" w:fill="FFC000"/>
            <w:vAlign w:val="center"/>
          </w:tcPr>
          <w:p w14:paraId="397CF944"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长度</w:t>
            </w:r>
          </w:p>
        </w:tc>
        <w:tc>
          <w:tcPr>
            <w:tcW w:w="2954" w:type="dxa"/>
            <w:shd w:val="clear" w:color="auto" w:fill="FFC000"/>
            <w:vAlign w:val="center"/>
          </w:tcPr>
          <w:p w14:paraId="0A73738F"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字段名称</w:t>
            </w:r>
          </w:p>
        </w:tc>
        <w:tc>
          <w:tcPr>
            <w:tcW w:w="2484" w:type="dxa"/>
            <w:shd w:val="clear" w:color="auto" w:fill="FFC000"/>
            <w:vAlign w:val="center"/>
          </w:tcPr>
          <w:p w14:paraId="0A24DDDD" w14:textId="77777777" w:rsidR="00F4407A" w:rsidRPr="00AD123A" w:rsidRDefault="00F4407A" w:rsidP="00B03C04">
            <w:pPr>
              <w:jc w:val="center"/>
              <w:rPr>
                <w:rFonts w:ascii="Calibri" w:eastAsia="宋体" w:hAnsi="Calibri" w:cs="Times New Roman"/>
                <w:b/>
                <w:sz w:val="24"/>
                <w:szCs w:val="24"/>
              </w:rPr>
            </w:pPr>
            <w:r w:rsidRPr="00AD123A">
              <w:rPr>
                <w:rFonts w:ascii="Calibri" w:eastAsia="宋体" w:hAnsi="Calibri" w:cs="Times New Roman" w:hint="eastAsia"/>
                <w:b/>
                <w:sz w:val="24"/>
                <w:szCs w:val="24"/>
              </w:rPr>
              <w:t>备注</w:t>
            </w:r>
          </w:p>
        </w:tc>
      </w:tr>
      <w:tr w:rsidR="00942DC0" w:rsidRPr="00AD123A" w14:paraId="0917578F" w14:textId="77777777" w:rsidTr="009A6FEE">
        <w:trPr>
          <w:trHeight w:val="415"/>
          <w:jc w:val="center"/>
        </w:trPr>
        <w:tc>
          <w:tcPr>
            <w:tcW w:w="537" w:type="dxa"/>
            <w:vAlign w:val="center"/>
          </w:tcPr>
          <w:p w14:paraId="59F230DF" w14:textId="77777777" w:rsidR="00942DC0" w:rsidRPr="00AD123A" w:rsidRDefault="00942DC0" w:rsidP="00F4407A">
            <w:pPr>
              <w:numPr>
                <w:ilvl w:val="0"/>
                <w:numId w:val="174"/>
              </w:numPr>
              <w:jc w:val="center"/>
              <w:rPr>
                <w:rFonts w:ascii="Calibri" w:eastAsia="宋体" w:hAnsi="Calibri" w:cs="Times New Roman"/>
                <w:b/>
                <w:bCs/>
                <w:kern w:val="44"/>
                <w:sz w:val="44"/>
                <w:szCs w:val="44"/>
              </w:rPr>
            </w:pPr>
          </w:p>
        </w:tc>
        <w:tc>
          <w:tcPr>
            <w:tcW w:w="1259" w:type="dxa"/>
            <w:vAlign w:val="center"/>
          </w:tcPr>
          <w:p w14:paraId="3B49C124"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YWLSH</w:t>
            </w:r>
          </w:p>
        </w:tc>
        <w:tc>
          <w:tcPr>
            <w:tcW w:w="1268" w:type="dxa"/>
            <w:vAlign w:val="center"/>
          </w:tcPr>
          <w:p w14:paraId="17834BA9"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22FA541C"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10</w:t>
            </w:r>
          </w:p>
        </w:tc>
        <w:tc>
          <w:tcPr>
            <w:tcW w:w="2954" w:type="dxa"/>
            <w:vAlign w:val="center"/>
          </w:tcPr>
          <w:p w14:paraId="7879751C"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业务流水号</w:t>
            </w:r>
          </w:p>
        </w:tc>
        <w:tc>
          <w:tcPr>
            <w:tcW w:w="2484" w:type="dxa"/>
          </w:tcPr>
          <w:p w14:paraId="668EA330" w14:textId="77777777" w:rsidR="00942DC0" w:rsidRDefault="00942DC0">
            <w:r w:rsidRPr="00072EEF">
              <w:rPr>
                <w:rFonts w:ascii="Calibri" w:eastAsia="宋体" w:hAnsi="Calibri" w:cs="Times New Roman" w:hint="eastAsia"/>
              </w:rPr>
              <w:t>同请求</w:t>
            </w:r>
          </w:p>
        </w:tc>
      </w:tr>
      <w:tr w:rsidR="00942DC0" w:rsidRPr="00AD123A" w14:paraId="0E305C65" w14:textId="77777777" w:rsidTr="009A6FEE">
        <w:trPr>
          <w:trHeight w:val="415"/>
          <w:jc w:val="center"/>
        </w:trPr>
        <w:tc>
          <w:tcPr>
            <w:tcW w:w="537" w:type="dxa"/>
            <w:vAlign w:val="center"/>
          </w:tcPr>
          <w:p w14:paraId="5F86CABC" w14:textId="77777777" w:rsidR="00942DC0" w:rsidRPr="00AD123A" w:rsidRDefault="00942DC0" w:rsidP="00F4407A">
            <w:pPr>
              <w:numPr>
                <w:ilvl w:val="0"/>
                <w:numId w:val="174"/>
              </w:numPr>
              <w:jc w:val="center"/>
              <w:rPr>
                <w:rFonts w:ascii="Calibri" w:eastAsia="宋体" w:hAnsi="Calibri" w:cs="Times New Roman"/>
                <w:b/>
                <w:bCs/>
                <w:kern w:val="44"/>
                <w:sz w:val="44"/>
                <w:szCs w:val="44"/>
              </w:rPr>
            </w:pPr>
          </w:p>
        </w:tc>
        <w:tc>
          <w:tcPr>
            <w:tcW w:w="1259" w:type="dxa"/>
            <w:vAlign w:val="center"/>
          </w:tcPr>
          <w:p w14:paraId="511C7A91" w14:textId="77777777" w:rsidR="00942DC0" w:rsidRPr="00AD123A" w:rsidRDefault="00942DC0" w:rsidP="00B03C04">
            <w:pPr>
              <w:rPr>
                <w:rFonts w:ascii="Calibri" w:eastAsia="宋体" w:hAnsi="Calibri" w:cs="Times New Roman"/>
              </w:rPr>
            </w:pPr>
            <w:r>
              <w:rPr>
                <w:rFonts w:ascii="Calibri" w:eastAsia="宋体" w:hAnsi="Calibri" w:cs="Times New Roman" w:hint="eastAsia"/>
              </w:rPr>
              <w:t>YWLB</w:t>
            </w:r>
          </w:p>
        </w:tc>
        <w:tc>
          <w:tcPr>
            <w:tcW w:w="1268" w:type="dxa"/>
            <w:vAlign w:val="center"/>
          </w:tcPr>
          <w:p w14:paraId="4C96F892"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56CAE875" w14:textId="77777777" w:rsidR="00942DC0" w:rsidRPr="00AD123A" w:rsidRDefault="00942DC0" w:rsidP="00B03C04">
            <w:pPr>
              <w:rPr>
                <w:rFonts w:ascii="Calibri" w:eastAsia="宋体" w:hAnsi="Calibri" w:cs="Times New Roman"/>
              </w:rPr>
            </w:pPr>
            <w:r>
              <w:rPr>
                <w:rFonts w:ascii="Calibri" w:eastAsia="宋体" w:hAnsi="Calibri" w:cs="Times New Roman" w:hint="eastAsia"/>
              </w:rPr>
              <w:t>2</w:t>
            </w:r>
          </w:p>
        </w:tc>
        <w:tc>
          <w:tcPr>
            <w:tcW w:w="2954" w:type="dxa"/>
            <w:vAlign w:val="center"/>
          </w:tcPr>
          <w:p w14:paraId="4144AE2A" w14:textId="77777777" w:rsidR="00942DC0" w:rsidRPr="00AD123A" w:rsidRDefault="00942DC0" w:rsidP="00B03C04">
            <w:pPr>
              <w:rPr>
                <w:rFonts w:ascii="Calibri" w:eastAsia="宋体" w:hAnsi="Calibri" w:cs="Times New Roman"/>
              </w:rPr>
            </w:pPr>
            <w:r>
              <w:rPr>
                <w:rFonts w:ascii="Calibri" w:eastAsia="宋体" w:hAnsi="Calibri" w:cs="Times New Roman" w:hint="eastAsia"/>
              </w:rPr>
              <w:t>业务类别</w:t>
            </w:r>
          </w:p>
        </w:tc>
        <w:tc>
          <w:tcPr>
            <w:tcW w:w="2484" w:type="dxa"/>
          </w:tcPr>
          <w:p w14:paraId="02DA5D0D" w14:textId="77777777" w:rsidR="00942DC0" w:rsidRDefault="00942DC0">
            <w:r w:rsidRPr="00072EEF">
              <w:rPr>
                <w:rFonts w:ascii="Calibri" w:eastAsia="宋体" w:hAnsi="Calibri" w:cs="Times New Roman" w:hint="eastAsia"/>
              </w:rPr>
              <w:t>同请求</w:t>
            </w:r>
          </w:p>
        </w:tc>
      </w:tr>
      <w:tr w:rsidR="00942DC0" w:rsidRPr="00AD123A" w14:paraId="7B9E9189" w14:textId="77777777" w:rsidTr="009A6FEE">
        <w:trPr>
          <w:trHeight w:val="415"/>
          <w:jc w:val="center"/>
        </w:trPr>
        <w:tc>
          <w:tcPr>
            <w:tcW w:w="537" w:type="dxa"/>
            <w:vAlign w:val="center"/>
          </w:tcPr>
          <w:p w14:paraId="705549A9" w14:textId="77777777" w:rsidR="00942DC0" w:rsidRPr="00AD123A" w:rsidRDefault="00942DC0" w:rsidP="00F4407A">
            <w:pPr>
              <w:numPr>
                <w:ilvl w:val="0"/>
                <w:numId w:val="174"/>
              </w:numPr>
              <w:jc w:val="center"/>
              <w:rPr>
                <w:rFonts w:ascii="Calibri" w:eastAsia="宋体" w:hAnsi="Calibri" w:cs="Times New Roman"/>
                <w:b/>
                <w:bCs/>
                <w:sz w:val="32"/>
                <w:szCs w:val="32"/>
              </w:rPr>
            </w:pPr>
          </w:p>
        </w:tc>
        <w:tc>
          <w:tcPr>
            <w:tcW w:w="1259" w:type="dxa"/>
            <w:vAlign w:val="center"/>
          </w:tcPr>
          <w:p w14:paraId="12F7C75E"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KHMC</w:t>
            </w:r>
          </w:p>
        </w:tc>
        <w:tc>
          <w:tcPr>
            <w:tcW w:w="1268" w:type="dxa"/>
            <w:vAlign w:val="center"/>
          </w:tcPr>
          <w:p w14:paraId="46A81513"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393D4F06" w14:textId="77777777" w:rsidR="00942DC0" w:rsidRPr="00AD123A" w:rsidRDefault="00942DC0" w:rsidP="00B03C04">
            <w:pPr>
              <w:rPr>
                <w:rFonts w:ascii="Calibri" w:eastAsia="宋体" w:hAnsi="Calibri" w:cs="Times New Roman"/>
              </w:rPr>
            </w:pPr>
            <w:r>
              <w:rPr>
                <w:rFonts w:ascii="Calibri" w:eastAsia="宋体" w:hAnsi="Calibri" w:cs="Times New Roman" w:hint="eastAsia"/>
              </w:rPr>
              <w:t>120</w:t>
            </w:r>
          </w:p>
        </w:tc>
        <w:tc>
          <w:tcPr>
            <w:tcW w:w="2954" w:type="dxa"/>
            <w:vAlign w:val="center"/>
          </w:tcPr>
          <w:p w14:paraId="000D59D9"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客户名称</w:t>
            </w:r>
          </w:p>
        </w:tc>
        <w:tc>
          <w:tcPr>
            <w:tcW w:w="2484" w:type="dxa"/>
          </w:tcPr>
          <w:p w14:paraId="1B3C83F2" w14:textId="77777777" w:rsidR="00942DC0" w:rsidRDefault="00942DC0">
            <w:r w:rsidRPr="00072EEF">
              <w:rPr>
                <w:rFonts w:ascii="Calibri" w:eastAsia="宋体" w:hAnsi="Calibri" w:cs="Times New Roman" w:hint="eastAsia"/>
              </w:rPr>
              <w:t>同请求</w:t>
            </w:r>
          </w:p>
        </w:tc>
      </w:tr>
      <w:tr w:rsidR="00942DC0" w:rsidRPr="00AD123A" w14:paraId="04024F4D" w14:textId="77777777" w:rsidTr="009A6FEE">
        <w:trPr>
          <w:trHeight w:val="415"/>
          <w:jc w:val="center"/>
        </w:trPr>
        <w:tc>
          <w:tcPr>
            <w:tcW w:w="537" w:type="dxa"/>
            <w:vAlign w:val="center"/>
          </w:tcPr>
          <w:p w14:paraId="0D422C35" w14:textId="77777777" w:rsidR="00942DC0" w:rsidRPr="00AD123A" w:rsidRDefault="00942DC0" w:rsidP="00F4407A">
            <w:pPr>
              <w:numPr>
                <w:ilvl w:val="0"/>
                <w:numId w:val="174"/>
              </w:numPr>
              <w:jc w:val="center"/>
              <w:rPr>
                <w:rFonts w:ascii="Calibri" w:eastAsia="宋体" w:hAnsi="Calibri" w:cs="Times New Roman"/>
                <w:b/>
                <w:bCs/>
                <w:sz w:val="32"/>
                <w:szCs w:val="32"/>
              </w:rPr>
            </w:pPr>
          </w:p>
        </w:tc>
        <w:tc>
          <w:tcPr>
            <w:tcW w:w="1259" w:type="dxa"/>
            <w:vAlign w:val="center"/>
          </w:tcPr>
          <w:p w14:paraId="3EA6B569" w14:textId="77777777" w:rsidR="00942DC0" w:rsidRPr="00AD123A" w:rsidRDefault="00942DC0" w:rsidP="00B03C04">
            <w:pPr>
              <w:rPr>
                <w:rFonts w:ascii="Calibri" w:eastAsia="宋体" w:hAnsi="Calibri" w:cs="Times New Roman"/>
              </w:rPr>
            </w:pPr>
            <w:r>
              <w:rPr>
                <w:rFonts w:ascii="Calibri" w:eastAsia="宋体" w:hAnsi="Calibri" w:cs="Times New Roman" w:hint="eastAsia"/>
              </w:rPr>
              <w:t>ZJLB</w:t>
            </w:r>
          </w:p>
        </w:tc>
        <w:tc>
          <w:tcPr>
            <w:tcW w:w="1268" w:type="dxa"/>
            <w:vAlign w:val="center"/>
          </w:tcPr>
          <w:p w14:paraId="1C8A53EA"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01C1F886" w14:textId="77777777" w:rsidR="00942DC0" w:rsidRPr="00AD123A" w:rsidRDefault="00942DC0" w:rsidP="00B03C04">
            <w:pPr>
              <w:rPr>
                <w:rFonts w:ascii="Calibri" w:eastAsia="宋体" w:hAnsi="Calibri" w:cs="Times New Roman"/>
              </w:rPr>
            </w:pPr>
            <w:r>
              <w:rPr>
                <w:rFonts w:ascii="Calibri" w:eastAsia="宋体" w:hAnsi="Calibri" w:cs="Times New Roman" w:hint="eastAsia"/>
              </w:rPr>
              <w:t>2</w:t>
            </w:r>
          </w:p>
        </w:tc>
        <w:tc>
          <w:tcPr>
            <w:tcW w:w="2954" w:type="dxa"/>
            <w:vAlign w:val="center"/>
          </w:tcPr>
          <w:p w14:paraId="0967EF38" w14:textId="77777777" w:rsidR="00942DC0" w:rsidRPr="00AD123A" w:rsidRDefault="00942DC0" w:rsidP="00B03C04">
            <w:pPr>
              <w:rPr>
                <w:rFonts w:ascii="Calibri" w:eastAsia="宋体" w:hAnsi="Calibri" w:cs="Times New Roman"/>
              </w:rPr>
            </w:pPr>
            <w:r>
              <w:rPr>
                <w:rFonts w:ascii="Calibri" w:eastAsia="宋体" w:hAnsi="Calibri" w:cs="Times New Roman" w:hint="eastAsia"/>
              </w:rPr>
              <w:t>身份证明文件类别</w:t>
            </w:r>
          </w:p>
        </w:tc>
        <w:tc>
          <w:tcPr>
            <w:tcW w:w="2484" w:type="dxa"/>
          </w:tcPr>
          <w:p w14:paraId="7350F635" w14:textId="77777777" w:rsidR="00942DC0" w:rsidRDefault="00942DC0">
            <w:r w:rsidRPr="00072EEF">
              <w:rPr>
                <w:rFonts w:ascii="Calibri" w:eastAsia="宋体" w:hAnsi="Calibri" w:cs="Times New Roman" w:hint="eastAsia"/>
              </w:rPr>
              <w:t>同请求</w:t>
            </w:r>
          </w:p>
        </w:tc>
      </w:tr>
      <w:tr w:rsidR="00942DC0" w:rsidRPr="00AD123A" w14:paraId="599175A3" w14:textId="77777777" w:rsidTr="009A6FEE">
        <w:trPr>
          <w:trHeight w:val="415"/>
          <w:jc w:val="center"/>
        </w:trPr>
        <w:tc>
          <w:tcPr>
            <w:tcW w:w="537" w:type="dxa"/>
            <w:vAlign w:val="center"/>
          </w:tcPr>
          <w:p w14:paraId="67A8F17F" w14:textId="77777777" w:rsidR="00942DC0" w:rsidRPr="00AD123A" w:rsidRDefault="00942DC0" w:rsidP="00F4407A">
            <w:pPr>
              <w:numPr>
                <w:ilvl w:val="0"/>
                <w:numId w:val="174"/>
              </w:numPr>
              <w:jc w:val="center"/>
              <w:rPr>
                <w:rFonts w:ascii="Calibri" w:eastAsia="宋体" w:hAnsi="Calibri" w:cs="Times New Roman"/>
                <w:b/>
                <w:bCs/>
                <w:sz w:val="32"/>
                <w:szCs w:val="32"/>
              </w:rPr>
            </w:pPr>
          </w:p>
        </w:tc>
        <w:tc>
          <w:tcPr>
            <w:tcW w:w="1259" w:type="dxa"/>
            <w:vAlign w:val="center"/>
          </w:tcPr>
          <w:p w14:paraId="57457BA3" w14:textId="77777777" w:rsidR="00942DC0" w:rsidRPr="00AD123A" w:rsidRDefault="00942DC0" w:rsidP="00B03C04">
            <w:pPr>
              <w:rPr>
                <w:rFonts w:ascii="Calibri" w:eastAsia="宋体" w:hAnsi="Calibri" w:cs="Times New Roman"/>
              </w:rPr>
            </w:pPr>
            <w:r>
              <w:rPr>
                <w:rFonts w:ascii="Calibri" w:eastAsia="宋体" w:hAnsi="Calibri" w:cs="Times New Roman" w:hint="eastAsia"/>
              </w:rPr>
              <w:t>ZJDM</w:t>
            </w:r>
          </w:p>
        </w:tc>
        <w:tc>
          <w:tcPr>
            <w:tcW w:w="1268" w:type="dxa"/>
            <w:vAlign w:val="center"/>
          </w:tcPr>
          <w:p w14:paraId="1FA508A3"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194928B0" w14:textId="77777777" w:rsidR="00942DC0" w:rsidRPr="00AD123A" w:rsidRDefault="00942DC0" w:rsidP="00B03C04">
            <w:pPr>
              <w:rPr>
                <w:rFonts w:ascii="Calibri" w:eastAsia="宋体" w:hAnsi="Calibri" w:cs="Times New Roman"/>
              </w:rPr>
            </w:pPr>
            <w:r>
              <w:rPr>
                <w:rFonts w:ascii="Calibri" w:eastAsia="宋体" w:hAnsi="Calibri" w:cs="Times New Roman" w:hint="eastAsia"/>
              </w:rPr>
              <w:t>40</w:t>
            </w:r>
          </w:p>
        </w:tc>
        <w:tc>
          <w:tcPr>
            <w:tcW w:w="2954" w:type="dxa"/>
            <w:vAlign w:val="center"/>
          </w:tcPr>
          <w:p w14:paraId="26AAA8C1" w14:textId="77777777" w:rsidR="00942DC0" w:rsidRPr="00AD123A" w:rsidRDefault="00942DC0" w:rsidP="00B03C04">
            <w:pPr>
              <w:rPr>
                <w:rFonts w:ascii="Calibri" w:eastAsia="宋体" w:hAnsi="Calibri" w:cs="Times New Roman"/>
              </w:rPr>
            </w:pPr>
            <w:r>
              <w:rPr>
                <w:rFonts w:ascii="Calibri" w:eastAsia="宋体" w:hAnsi="Calibri" w:cs="Times New Roman" w:hint="eastAsia"/>
              </w:rPr>
              <w:t>身份证明文件代码</w:t>
            </w:r>
          </w:p>
        </w:tc>
        <w:tc>
          <w:tcPr>
            <w:tcW w:w="2484" w:type="dxa"/>
          </w:tcPr>
          <w:p w14:paraId="7C18AC28" w14:textId="77777777" w:rsidR="00942DC0" w:rsidRDefault="00942DC0">
            <w:r w:rsidRPr="00072EEF">
              <w:rPr>
                <w:rFonts w:ascii="Calibri" w:eastAsia="宋体" w:hAnsi="Calibri" w:cs="Times New Roman" w:hint="eastAsia"/>
              </w:rPr>
              <w:t>同请求</w:t>
            </w:r>
          </w:p>
        </w:tc>
      </w:tr>
      <w:tr w:rsidR="00942DC0" w:rsidRPr="00AD123A" w14:paraId="1CAA1437" w14:textId="77777777" w:rsidTr="009A6FEE">
        <w:trPr>
          <w:trHeight w:val="415"/>
          <w:jc w:val="center"/>
        </w:trPr>
        <w:tc>
          <w:tcPr>
            <w:tcW w:w="537" w:type="dxa"/>
            <w:vAlign w:val="center"/>
          </w:tcPr>
          <w:p w14:paraId="3C5AD8D7" w14:textId="77777777" w:rsidR="00942DC0" w:rsidRPr="00AD123A" w:rsidRDefault="00942DC0" w:rsidP="00F4407A">
            <w:pPr>
              <w:numPr>
                <w:ilvl w:val="0"/>
                <w:numId w:val="174"/>
              </w:numPr>
              <w:jc w:val="center"/>
              <w:rPr>
                <w:rFonts w:ascii="Calibri" w:eastAsia="宋体" w:hAnsi="Calibri" w:cs="Times New Roman"/>
                <w:b/>
                <w:bCs/>
                <w:sz w:val="32"/>
                <w:szCs w:val="32"/>
              </w:rPr>
            </w:pPr>
          </w:p>
        </w:tc>
        <w:tc>
          <w:tcPr>
            <w:tcW w:w="1259" w:type="dxa"/>
            <w:vAlign w:val="center"/>
          </w:tcPr>
          <w:p w14:paraId="043D75CB" w14:textId="77777777" w:rsidR="00942DC0" w:rsidRPr="00AD123A" w:rsidRDefault="00942DC0" w:rsidP="00B03C04">
            <w:pPr>
              <w:rPr>
                <w:rFonts w:ascii="Calibri" w:eastAsia="宋体" w:hAnsi="Calibri" w:cs="Times New Roman"/>
              </w:rPr>
            </w:pPr>
            <w:r>
              <w:rPr>
                <w:rFonts w:ascii="Calibri" w:eastAsia="宋体" w:hAnsi="Calibri" w:cs="Times New Roman" w:hint="eastAsia"/>
              </w:rPr>
              <w:t>SJHM</w:t>
            </w:r>
          </w:p>
        </w:tc>
        <w:tc>
          <w:tcPr>
            <w:tcW w:w="1268" w:type="dxa"/>
            <w:vAlign w:val="center"/>
          </w:tcPr>
          <w:p w14:paraId="44DC9D60"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5E8E414B" w14:textId="77777777" w:rsidR="00942DC0" w:rsidRPr="00AD123A" w:rsidRDefault="00942DC0" w:rsidP="00B03C04">
            <w:pPr>
              <w:rPr>
                <w:rFonts w:ascii="Calibri" w:eastAsia="宋体" w:hAnsi="Calibri" w:cs="Times New Roman"/>
              </w:rPr>
            </w:pPr>
            <w:r>
              <w:rPr>
                <w:rFonts w:ascii="Calibri" w:eastAsia="宋体" w:hAnsi="Calibri" w:cs="Times New Roman" w:hint="eastAsia"/>
              </w:rPr>
              <w:t>20</w:t>
            </w:r>
          </w:p>
        </w:tc>
        <w:tc>
          <w:tcPr>
            <w:tcW w:w="2954" w:type="dxa"/>
            <w:vAlign w:val="center"/>
          </w:tcPr>
          <w:p w14:paraId="126BB6C9" w14:textId="77777777" w:rsidR="00942DC0" w:rsidRDefault="00942DC0" w:rsidP="00B03C04">
            <w:pPr>
              <w:rPr>
                <w:rFonts w:ascii="Calibri" w:eastAsia="宋体" w:hAnsi="Calibri" w:cs="Times New Roman"/>
              </w:rPr>
            </w:pPr>
            <w:r>
              <w:rPr>
                <w:rFonts w:ascii="Calibri" w:eastAsia="宋体" w:hAnsi="Calibri" w:cs="Times New Roman" w:hint="eastAsia"/>
              </w:rPr>
              <w:t>手机号码</w:t>
            </w:r>
          </w:p>
        </w:tc>
        <w:tc>
          <w:tcPr>
            <w:tcW w:w="2484" w:type="dxa"/>
          </w:tcPr>
          <w:p w14:paraId="494FFD02" w14:textId="77777777" w:rsidR="00942DC0" w:rsidRDefault="00942DC0">
            <w:r w:rsidRPr="00072EEF">
              <w:rPr>
                <w:rFonts w:ascii="Calibri" w:eastAsia="宋体" w:hAnsi="Calibri" w:cs="Times New Roman" w:hint="eastAsia"/>
              </w:rPr>
              <w:t>同请求</w:t>
            </w:r>
          </w:p>
        </w:tc>
      </w:tr>
      <w:tr w:rsidR="00942DC0" w:rsidRPr="00AD123A" w14:paraId="5DFD1488" w14:textId="77777777" w:rsidTr="009A6FEE">
        <w:trPr>
          <w:trHeight w:val="415"/>
          <w:jc w:val="center"/>
        </w:trPr>
        <w:tc>
          <w:tcPr>
            <w:tcW w:w="537" w:type="dxa"/>
            <w:vAlign w:val="center"/>
          </w:tcPr>
          <w:p w14:paraId="43D63754" w14:textId="77777777" w:rsidR="00942DC0" w:rsidRPr="00AD123A" w:rsidRDefault="00942DC0" w:rsidP="00F4407A">
            <w:pPr>
              <w:numPr>
                <w:ilvl w:val="0"/>
                <w:numId w:val="174"/>
              </w:numPr>
              <w:jc w:val="center"/>
              <w:rPr>
                <w:rFonts w:ascii="Calibri" w:eastAsia="宋体" w:hAnsi="Calibri" w:cs="Times New Roman"/>
                <w:b/>
                <w:bCs/>
                <w:sz w:val="32"/>
                <w:szCs w:val="32"/>
              </w:rPr>
            </w:pPr>
          </w:p>
        </w:tc>
        <w:tc>
          <w:tcPr>
            <w:tcW w:w="1259" w:type="dxa"/>
            <w:vAlign w:val="center"/>
          </w:tcPr>
          <w:p w14:paraId="0C1577F2"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KHJGDM</w:t>
            </w:r>
          </w:p>
        </w:tc>
        <w:tc>
          <w:tcPr>
            <w:tcW w:w="1268" w:type="dxa"/>
            <w:vAlign w:val="center"/>
          </w:tcPr>
          <w:p w14:paraId="2EA73E01"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610283F4"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6</w:t>
            </w:r>
          </w:p>
        </w:tc>
        <w:tc>
          <w:tcPr>
            <w:tcW w:w="2954" w:type="dxa"/>
            <w:vAlign w:val="center"/>
          </w:tcPr>
          <w:p w14:paraId="388D0E71"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业务发起开户代理机构代码</w:t>
            </w:r>
          </w:p>
        </w:tc>
        <w:tc>
          <w:tcPr>
            <w:tcW w:w="2484" w:type="dxa"/>
          </w:tcPr>
          <w:p w14:paraId="166FE6FC" w14:textId="77777777" w:rsidR="00942DC0" w:rsidRDefault="00942DC0">
            <w:r w:rsidRPr="00072EEF">
              <w:rPr>
                <w:rFonts w:ascii="Calibri" w:eastAsia="宋体" w:hAnsi="Calibri" w:cs="Times New Roman" w:hint="eastAsia"/>
              </w:rPr>
              <w:t>同请求</w:t>
            </w:r>
          </w:p>
        </w:tc>
      </w:tr>
      <w:tr w:rsidR="00942DC0" w:rsidRPr="00AD123A" w14:paraId="407DFE13" w14:textId="77777777" w:rsidTr="009A6FEE">
        <w:trPr>
          <w:trHeight w:val="415"/>
          <w:jc w:val="center"/>
        </w:trPr>
        <w:tc>
          <w:tcPr>
            <w:tcW w:w="537" w:type="dxa"/>
            <w:vAlign w:val="center"/>
          </w:tcPr>
          <w:p w14:paraId="51098E15" w14:textId="77777777" w:rsidR="00942DC0" w:rsidRPr="00AD123A" w:rsidRDefault="00942DC0" w:rsidP="00F4407A">
            <w:pPr>
              <w:numPr>
                <w:ilvl w:val="0"/>
                <w:numId w:val="174"/>
              </w:numPr>
              <w:jc w:val="center"/>
              <w:rPr>
                <w:rFonts w:ascii="Calibri" w:eastAsia="宋体" w:hAnsi="Calibri" w:cs="Times New Roman"/>
                <w:b/>
                <w:bCs/>
                <w:sz w:val="32"/>
                <w:szCs w:val="32"/>
              </w:rPr>
            </w:pPr>
          </w:p>
        </w:tc>
        <w:tc>
          <w:tcPr>
            <w:tcW w:w="1259" w:type="dxa"/>
            <w:vAlign w:val="center"/>
          </w:tcPr>
          <w:p w14:paraId="769C8BF3"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KHWDDM</w:t>
            </w:r>
          </w:p>
        </w:tc>
        <w:tc>
          <w:tcPr>
            <w:tcW w:w="1268" w:type="dxa"/>
            <w:vAlign w:val="center"/>
          </w:tcPr>
          <w:p w14:paraId="6EB1DEB0"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38B8F80E"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10</w:t>
            </w:r>
          </w:p>
        </w:tc>
        <w:tc>
          <w:tcPr>
            <w:tcW w:w="2954" w:type="dxa"/>
            <w:vAlign w:val="center"/>
          </w:tcPr>
          <w:p w14:paraId="2B10FD24"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业务发起开户代理网点代码</w:t>
            </w:r>
          </w:p>
        </w:tc>
        <w:tc>
          <w:tcPr>
            <w:tcW w:w="2484" w:type="dxa"/>
          </w:tcPr>
          <w:p w14:paraId="45CC0F91" w14:textId="77777777" w:rsidR="00942DC0" w:rsidRDefault="00942DC0">
            <w:r w:rsidRPr="00072EEF">
              <w:rPr>
                <w:rFonts w:ascii="Calibri" w:eastAsia="宋体" w:hAnsi="Calibri" w:cs="Times New Roman" w:hint="eastAsia"/>
              </w:rPr>
              <w:t>同请求</w:t>
            </w:r>
          </w:p>
        </w:tc>
      </w:tr>
      <w:tr w:rsidR="00942DC0" w:rsidRPr="00AD123A" w14:paraId="037A0B55" w14:textId="77777777" w:rsidTr="009A6FEE">
        <w:trPr>
          <w:trHeight w:val="415"/>
          <w:jc w:val="center"/>
        </w:trPr>
        <w:tc>
          <w:tcPr>
            <w:tcW w:w="537" w:type="dxa"/>
            <w:vAlign w:val="center"/>
          </w:tcPr>
          <w:p w14:paraId="3C88F4EC" w14:textId="77777777" w:rsidR="00942DC0" w:rsidRPr="00AD123A" w:rsidRDefault="00942DC0" w:rsidP="00F4407A">
            <w:pPr>
              <w:numPr>
                <w:ilvl w:val="0"/>
                <w:numId w:val="174"/>
              </w:numPr>
              <w:jc w:val="center"/>
              <w:rPr>
                <w:rFonts w:ascii="Calibri" w:eastAsia="宋体" w:hAnsi="Calibri" w:cs="Times New Roman"/>
                <w:b/>
                <w:bCs/>
                <w:sz w:val="32"/>
                <w:szCs w:val="32"/>
              </w:rPr>
            </w:pPr>
          </w:p>
        </w:tc>
        <w:tc>
          <w:tcPr>
            <w:tcW w:w="1259" w:type="dxa"/>
            <w:vAlign w:val="center"/>
          </w:tcPr>
          <w:p w14:paraId="6D28C94A"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SQRQ</w:t>
            </w:r>
          </w:p>
        </w:tc>
        <w:tc>
          <w:tcPr>
            <w:tcW w:w="1268" w:type="dxa"/>
            <w:vAlign w:val="center"/>
          </w:tcPr>
          <w:p w14:paraId="50BF07A1"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4B948D1F" w14:textId="77777777" w:rsidR="00942DC0" w:rsidRPr="00AD123A" w:rsidRDefault="00942DC0" w:rsidP="00B03C04">
            <w:pPr>
              <w:rPr>
                <w:rFonts w:ascii="Calibri" w:eastAsia="宋体" w:hAnsi="Calibri" w:cs="Times New Roman"/>
              </w:rPr>
            </w:pPr>
            <w:r w:rsidRPr="00AD123A">
              <w:rPr>
                <w:rFonts w:ascii="Calibri" w:eastAsia="宋体" w:hAnsi="Calibri" w:cs="Times New Roman"/>
              </w:rPr>
              <w:t>8</w:t>
            </w:r>
          </w:p>
        </w:tc>
        <w:tc>
          <w:tcPr>
            <w:tcW w:w="2954" w:type="dxa"/>
            <w:vAlign w:val="center"/>
          </w:tcPr>
          <w:p w14:paraId="1CF6ABBD" w14:textId="77777777" w:rsidR="00942DC0" w:rsidRPr="00AD123A" w:rsidRDefault="00942DC0" w:rsidP="00B03C04">
            <w:pPr>
              <w:rPr>
                <w:rFonts w:ascii="Calibri" w:eastAsia="宋体" w:hAnsi="Calibri" w:cs="Times New Roman"/>
              </w:rPr>
            </w:pPr>
            <w:r w:rsidRPr="00AD123A">
              <w:rPr>
                <w:rFonts w:ascii="Calibri" w:eastAsia="宋体" w:hAnsi="Calibri" w:cs="Times New Roman" w:hint="eastAsia"/>
              </w:rPr>
              <w:t>申请日期</w:t>
            </w:r>
          </w:p>
        </w:tc>
        <w:tc>
          <w:tcPr>
            <w:tcW w:w="2484" w:type="dxa"/>
          </w:tcPr>
          <w:p w14:paraId="3E274475" w14:textId="77777777" w:rsidR="00942DC0" w:rsidRDefault="00942DC0">
            <w:r w:rsidRPr="00072EEF">
              <w:rPr>
                <w:rFonts w:ascii="Calibri" w:eastAsia="宋体" w:hAnsi="Calibri" w:cs="Times New Roman" w:hint="eastAsia"/>
              </w:rPr>
              <w:t>同请求</w:t>
            </w:r>
          </w:p>
        </w:tc>
      </w:tr>
      <w:tr w:rsidR="00F4407A" w:rsidRPr="00AD123A" w14:paraId="63AA4151" w14:textId="77777777" w:rsidTr="00B03C04">
        <w:trPr>
          <w:trHeight w:val="415"/>
          <w:jc w:val="center"/>
        </w:trPr>
        <w:tc>
          <w:tcPr>
            <w:tcW w:w="537" w:type="dxa"/>
            <w:vAlign w:val="center"/>
          </w:tcPr>
          <w:p w14:paraId="7C1172A6" w14:textId="77777777" w:rsidR="00F4407A" w:rsidRPr="00AD123A" w:rsidRDefault="00F4407A" w:rsidP="00F4407A">
            <w:pPr>
              <w:numPr>
                <w:ilvl w:val="0"/>
                <w:numId w:val="174"/>
              </w:numPr>
              <w:jc w:val="center"/>
              <w:rPr>
                <w:rFonts w:ascii="Calibri" w:eastAsia="宋体" w:hAnsi="Calibri" w:cs="Times New Roman"/>
                <w:b/>
                <w:bCs/>
                <w:sz w:val="32"/>
                <w:szCs w:val="32"/>
              </w:rPr>
            </w:pPr>
          </w:p>
        </w:tc>
        <w:tc>
          <w:tcPr>
            <w:tcW w:w="1259" w:type="dxa"/>
            <w:vAlign w:val="center"/>
          </w:tcPr>
          <w:p w14:paraId="4468420A"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BYZD1</w:t>
            </w:r>
          </w:p>
        </w:tc>
        <w:tc>
          <w:tcPr>
            <w:tcW w:w="1268" w:type="dxa"/>
            <w:vAlign w:val="center"/>
          </w:tcPr>
          <w:p w14:paraId="6EBA5DA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7EA8090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10</w:t>
            </w:r>
          </w:p>
        </w:tc>
        <w:tc>
          <w:tcPr>
            <w:tcW w:w="2954" w:type="dxa"/>
            <w:vAlign w:val="center"/>
          </w:tcPr>
          <w:p w14:paraId="0F6FAD29"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备用字段</w:t>
            </w:r>
            <w:r w:rsidRPr="00AD123A">
              <w:rPr>
                <w:rFonts w:ascii="Calibri" w:eastAsia="宋体" w:hAnsi="Calibri" w:cs="Times New Roman" w:hint="eastAsia"/>
              </w:rPr>
              <w:t>1</w:t>
            </w:r>
          </w:p>
        </w:tc>
        <w:tc>
          <w:tcPr>
            <w:tcW w:w="2484" w:type="dxa"/>
            <w:vAlign w:val="center"/>
          </w:tcPr>
          <w:p w14:paraId="4A52C05B"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预留</w:t>
            </w:r>
            <w:r>
              <w:rPr>
                <w:rFonts w:ascii="Calibri" w:eastAsia="宋体" w:hAnsi="Calibri" w:cs="Times New Roman" w:hint="eastAsia"/>
              </w:rPr>
              <w:t>字段</w:t>
            </w:r>
          </w:p>
        </w:tc>
      </w:tr>
      <w:tr w:rsidR="00F4407A" w:rsidRPr="00AD123A" w14:paraId="254F00BD" w14:textId="77777777" w:rsidTr="00B03C04">
        <w:trPr>
          <w:trHeight w:val="415"/>
          <w:jc w:val="center"/>
        </w:trPr>
        <w:tc>
          <w:tcPr>
            <w:tcW w:w="537" w:type="dxa"/>
            <w:vAlign w:val="center"/>
          </w:tcPr>
          <w:p w14:paraId="1598AD99" w14:textId="77777777" w:rsidR="00F4407A" w:rsidRPr="00AD123A" w:rsidRDefault="00F4407A" w:rsidP="00F4407A">
            <w:pPr>
              <w:numPr>
                <w:ilvl w:val="0"/>
                <w:numId w:val="174"/>
              </w:numPr>
              <w:jc w:val="center"/>
              <w:rPr>
                <w:rFonts w:ascii="Calibri" w:eastAsia="宋体" w:hAnsi="Calibri" w:cs="Times New Roman"/>
                <w:b/>
                <w:bCs/>
                <w:sz w:val="32"/>
                <w:szCs w:val="32"/>
              </w:rPr>
            </w:pPr>
          </w:p>
        </w:tc>
        <w:tc>
          <w:tcPr>
            <w:tcW w:w="1259" w:type="dxa"/>
            <w:vAlign w:val="center"/>
          </w:tcPr>
          <w:p w14:paraId="1D489303"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BYZD2</w:t>
            </w:r>
          </w:p>
        </w:tc>
        <w:tc>
          <w:tcPr>
            <w:tcW w:w="1268" w:type="dxa"/>
            <w:vAlign w:val="center"/>
          </w:tcPr>
          <w:p w14:paraId="043C980F"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23A2333E"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10</w:t>
            </w:r>
          </w:p>
        </w:tc>
        <w:tc>
          <w:tcPr>
            <w:tcW w:w="2954" w:type="dxa"/>
            <w:vAlign w:val="center"/>
          </w:tcPr>
          <w:p w14:paraId="2094A96B"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备用字段</w:t>
            </w:r>
            <w:r w:rsidRPr="00AD123A">
              <w:rPr>
                <w:rFonts w:ascii="Calibri" w:eastAsia="宋体" w:hAnsi="Calibri" w:cs="Times New Roman" w:hint="eastAsia"/>
              </w:rPr>
              <w:t>2</w:t>
            </w:r>
          </w:p>
        </w:tc>
        <w:tc>
          <w:tcPr>
            <w:tcW w:w="2484" w:type="dxa"/>
            <w:vAlign w:val="center"/>
          </w:tcPr>
          <w:p w14:paraId="023423D3" w14:textId="77777777" w:rsidR="00F4407A" w:rsidRPr="00AD123A" w:rsidRDefault="00F4407A" w:rsidP="00B03C04">
            <w:pPr>
              <w:rPr>
                <w:rFonts w:ascii="Calibri" w:eastAsia="宋体" w:hAnsi="Calibri" w:cs="Times New Roman"/>
              </w:rPr>
            </w:pPr>
            <w:r w:rsidRPr="00AD123A">
              <w:rPr>
                <w:rFonts w:ascii="Calibri" w:eastAsia="宋体" w:hAnsi="Calibri" w:cs="Times New Roman" w:hint="eastAsia"/>
              </w:rPr>
              <w:t>预留</w:t>
            </w:r>
            <w:r>
              <w:rPr>
                <w:rFonts w:ascii="Calibri" w:eastAsia="宋体" w:hAnsi="Calibri" w:cs="Times New Roman" w:hint="eastAsia"/>
              </w:rPr>
              <w:t>字段</w:t>
            </w:r>
          </w:p>
        </w:tc>
      </w:tr>
      <w:tr w:rsidR="00E16927" w:rsidRPr="00AD123A" w14:paraId="540D856E" w14:textId="77777777" w:rsidTr="00B03C04">
        <w:trPr>
          <w:trHeight w:val="415"/>
          <w:jc w:val="center"/>
        </w:trPr>
        <w:tc>
          <w:tcPr>
            <w:tcW w:w="537" w:type="dxa"/>
            <w:vAlign w:val="center"/>
          </w:tcPr>
          <w:p w14:paraId="62DC1725" w14:textId="77777777" w:rsidR="00E16927" w:rsidRPr="00AD123A" w:rsidRDefault="00E16927" w:rsidP="00F4407A">
            <w:pPr>
              <w:numPr>
                <w:ilvl w:val="0"/>
                <w:numId w:val="174"/>
              </w:numPr>
              <w:jc w:val="center"/>
              <w:rPr>
                <w:rFonts w:ascii="Calibri" w:eastAsia="宋体" w:hAnsi="Calibri" w:cs="Times New Roman"/>
                <w:b/>
                <w:bCs/>
                <w:sz w:val="32"/>
                <w:szCs w:val="32"/>
              </w:rPr>
            </w:pPr>
          </w:p>
        </w:tc>
        <w:tc>
          <w:tcPr>
            <w:tcW w:w="1259" w:type="dxa"/>
            <w:vAlign w:val="center"/>
          </w:tcPr>
          <w:p w14:paraId="3070D809" w14:textId="77777777" w:rsidR="00E16927" w:rsidRPr="00AD123A" w:rsidRDefault="00E16927" w:rsidP="009A6FEE">
            <w:pPr>
              <w:rPr>
                <w:rFonts w:ascii="Calibri" w:eastAsia="宋体" w:hAnsi="Calibri" w:cs="Times New Roman"/>
              </w:rPr>
            </w:pPr>
            <w:r>
              <w:rPr>
                <w:rFonts w:ascii="Calibri" w:eastAsia="宋体" w:hAnsi="Calibri" w:cs="Times New Roman" w:hint="eastAsia"/>
              </w:rPr>
              <w:t>YYS</w:t>
            </w:r>
          </w:p>
        </w:tc>
        <w:tc>
          <w:tcPr>
            <w:tcW w:w="1268" w:type="dxa"/>
            <w:vAlign w:val="center"/>
          </w:tcPr>
          <w:p w14:paraId="741C92D4" w14:textId="77777777" w:rsidR="00E16927" w:rsidRPr="00AD123A" w:rsidRDefault="00E16927" w:rsidP="009A6FEE">
            <w:pPr>
              <w:rPr>
                <w:rFonts w:ascii="Calibri" w:eastAsia="宋体" w:hAnsi="Calibri" w:cs="Times New Roman"/>
              </w:rPr>
            </w:pPr>
            <w:r w:rsidRPr="00AD123A">
              <w:rPr>
                <w:rFonts w:ascii="Calibri" w:eastAsia="宋体" w:hAnsi="Calibri" w:cs="Times New Roman" w:hint="eastAsia"/>
              </w:rPr>
              <w:t>Character</w:t>
            </w:r>
          </w:p>
        </w:tc>
        <w:tc>
          <w:tcPr>
            <w:tcW w:w="962" w:type="dxa"/>
            <w:vAlign w:val="center"/>
          </w:tcPr>
          <w:p w14:paraId="0739CCC0" w14:textId="77777777" w:rsidR="00E16927" w:rsidRPr="00AD123A" w:rsidRDefault="00E16927" w:rsidP="009A6FEE">
            <w:pPr>
              <w:rPr>
                <w:rFonts w:ascii="Calibri" w:eastAsia="宋体" w:hAnsi="Calibri" w:cs="Times New Roman"/>
              </w:rPr>
            </w:pPr>
            <w:r>
              <w:rPr>
                <w:rFonts w:ascii="Calibri" w:eastAsia="宋体" w:hAnsi="Calibri" w:cs="Times New Roman" w:hint="eastAsia"/>
              </w:rPr>
              <w:t>2</w:t>
            </w:r>
          </w:p>
        </w:tc>
        <w:tc>
          <w:tcPr>
            <w:tcW w:w="2954" w:type="dxa"/>
            <w:vAlign w:val="center"/>
          </w:tcPr>
          <w:p w14:paraId="4F708D6F" w14:textId="77777777" w:rsidR="00E16927" w:rsidRPr="00AD123A" w:rsidRDefault="00E16927" w:rsidP="009A6FEE">
            <w:pPr>
              <w:rPr>
                <w:rFonts w:ascii="Calibri" w:eastAsia="宋体" w:hAnsi="Calibri" w:cs="Times New Roman"/>
              </w:rPr>
            </w:pPr>
            <w:r>
              <w:rPr>
                <w:rFonts w:ascii="Calibri" w:eastAsia="宋体" w:hAnsi="Calibri" w:cs="Times New Roman" w:hint="eastAsia"/>
              </w:rPr>
              <w:t>运营商</w:t>
            </w:r>
          </w:p>
        </w:tc>
        <w:tc>
          <w:tcPr>
            <w:tcW w:w="2484" w:type="dxa"/>
            <w:vAlign w:val="center"/>
          </w:tcPr>
          <w:p w14:paraId="2BEEB132" w14:textId="77777777" w:rsidR="00E16927" w:rsidRDefault="00E16927" w:rsidP="009A6FEE">
            <w:pPr>
              <w:rPr>
                <w:rFonts w:ascii="Calibri" w:eastAsia="宋体" w:hAnsi="Calibri" w:cs="Times New Roman"/>
              </w:rPr>
            </w:pPr>
            <w:r>
              <w:rPr>
                <w:rFonts w:ascii="Calibri" w:eastAsia="宋体" w:hAnsi="Calibri" w:cs="Times New Roman" w:hint="eastAsia"/>
              </w:rPr>
              <w:t>当该字段用以说明提供核查服务的运营商，当该字段不为空时，字段内容含义如下：</w:t>
            </w:r>
          </w:p>
          <w:p w14:paraId="7F1084C8" w14:textId="77777777" w:rsidR="00E16927" w:rsidRDefault="00E16927" w:rsidP="009A6FEE">
            <w:pPr>
              <w:rPr>
                <w:rFonts w:ascii="Calibri" w:eastAsia="宋体" w:hAnsi="Calibri" w:cs="Times New Roman"/>
              </w:rPr>
            </w:pPr>
            <w:r>
              <w:rPr>
                <w:rFonts w:ascii="Calibri" w:eastAsia="宋体" w:hAnsi="Calibri" w:cs="Times New Roman" w:hint="eastAsia"/>
              </w:rPr>
              <w:t>01</w:t>
            </w:r>
            <w:r>
              <w:rPr>
                <w:rFonts w:ascii="Calibri" w:eastAsia="宋体" w:hAnsi="Calibri" w:cs="Times New Roman" w:hint="eastAsia"/>
              </w:rPr>
              <w:t>：移动</w:t>
            </w:r>
          </w:p>
          <w:p w14:paraId="37C2E0A5" w14:textId="77777777" w:rsidR="00E16927" w:rsidRDefault="00E16927" w:rsidP="009A6FEE">
            <w:pPr>
              <w:rPr>
                <w:rFonts w:ascii="Calibri" w:eastAsia="宋体" w:hAnsi="Calibri" w:cs="Times New Roman"/>
              </w:rPr>
            </w:pPr>
            <w:r>
              <w:rPr>
                <w:rFonts w:ascii="Calibri" w:eastAsia="宋体" w:hAnsi="Calibri" w:cs="Times New Roman" w:hint="eastAsia"/>
              </w:rPr>
              <w:t>02</w:t>
            </w:r>
            <w:r>
              <w:rPr>
                <w:rFonts w:ascii="Calibri" w:eastAsia="宋体" w:hAnsi="Calibri" w:cs="Times New Roman" w:hint="eastAsia"/>
              </w:rPr>
              <w:t>：联通</w:t>
            </w:r>
          </w:p>
          <w:p w14:paraId="4A30FAAC" w14:textId="77777777" w:rsidR="00E16927" w:rsidRPr="00AD123A" w:rsidRDefault="00E16927" w:rsidP="009A6FEE">
            <w:pPr>
              <w:rPr>
                <w:rFonts w:ascii="Calibri" w:eastAsia="宋体" w:hAnsi="Calibri" w:cs="Times New Roman"/>
              </w:rPr>
            </w:pPr>
            <w:r>
              <w:rPr>
                <w:rFonts w:ascii="Calibri" w:eastAsia="宋体" w:hAnsi="Calibri" w:cs="Times New Roman" w:hint="eastAsia"/>
              </w:rPr>
              <w:t>03</w:t>
            </w:r>
            <w:r>
              <w:rPr>
                <w:rFonts w:ascii="Calibri" w:eastAsia="宋体" w:hAnsi="Calibri" w:cs="Times New Roman" w:hint="eastAsia"/>
              </w:rPr>
              <w:t>：电信</w:t>
            </w:r>
          </w:p>
        </w:tc>
      </w:tr>
      <w:tr w:rsidR="00E16927" w:rsidRPr="00AD123A" w14:paraId="1E724A8E" w14:textId="77777777" w:rsidTr="00B03C04">
        <w:trPr>
          <w:trHeight w:val="415"/>
          <w:jc w:val="center"/>
        </w:trPr>
        <w:tc>
          <w:tcPr>
            <w:tcW w:w="537" w:type="dxa"/>
            <w:vAlign w:val="center"/>
          </w:tcPr>
          <w:p w14:paraId="25C4AAD9" w14:textId="77777777" w:rsidR="00E16927" w:rsidRPr="00AD123A" w:rsidRDefault="00E16927" w:rsidP="00F4407A">
            <w:pPr>
              <w:numPr>
                <w:ilvl w:val="0"/>
                <w:numId w:val="174"/>
              </w:numPr>
              <w:jc w:val="center"/>
              <w:rPr>
                <w:rFonts w:ascii="Calibri" w:eastAsia="宋体" w:hAnsi="Calibri" w:cs="Times New Roman"/>
                <w:b/>
                <w:bCs/>
                <w:sz w:val="32"/>
                <w:szCs w:val="32"/>
              </w:rPr>
            </w:pPr>
          </w:p>
        </w:tc>
        <w:tc>
          <w:tcPr>
            <w:tcW w:w="1259" w:type="dxa"/>
            <w:vAlign w:val="center"/>
          </w:tcPr>
          <w:p w14:paraId="04DB112A" w14:textId="77777777" w:rsidR="00E16927" w:rsidRDefault="00E16927" w:rsidP="00B03C04">
            <w:r w:rsidRPr="00523DAF">
              <w:t>JGDM</w:t>
            </w:r>
          </w:p>
        </w:tc>
        <w:tc>
          <w:tcPr>
            <w:tcW w:w="1268" w:type="dxa"/>
            <w:vAlign w:val="center"/>
          </w:tcPr>
          <w:p w14:paraId="632E32ED" w14:textId="77777777" w:rsidR="00E16927" w:rsidRPr="00DD2CE2" w:rsidRDefault="00E16927" w:rsidP="00B03C04">
            <w:r w:rsidRPr="00F001FE">
              <w:rPr>
                <w:rFonts w:hint="eastAsia"/>
              </w:rPr>
              <w:t>Character</w:t>
            </w:r>
          </w:p>
        </w:tc>
        <w:tc>
          <w:tcPr>
            <w:tcW w:w="962" w:type="dxa"/>
            <w:vAlign w:val="center"/>
          </w:tcPr>
          <w:p w14:paraId="7E64908D" w14:textId="77777777" w:rsidR="00E16927" w:rsidRDefault="00E16927" w:rsidP="00B03C04">
            <w:r w:rsidRPr="00064ADF">
              <w:t>4</w:t>
            </w:r>
          </w:p>
        </w:tc>
        <w:tc>
          <w:tcPr>
            <w:tcW w:w="2954" w:type="dxa"/>
            <w:vAlign w:val="center"/>
          </w:tcPr>
          <w:p w14:paraId="730A64FC" w14:textId="77777777" w:rsidR="00E16927" w:rsidRPr="00AD123A" w:rsidRDefault="00E16927" w:rsidP="00B03C04">
            <w:pPr>
              <w:rPr>
                <w:rFonts w:ascii="Calibri" w:eastAsia="宋体" w:hAnsi="Calibri" w:cs="Times New Roman"/>
              </w:rPr>
            </w:pPr>
            <w:r>
              <w:rPr>
                <w:rFonts w:ascii="Calibri" w:eastAsia="宋体" w:hAnsi="Calibri" w:cs="Times New Roman" w:hint="eastAsia"/>
              </w:rPr>
              <w:t>结果代码</w:t>
            </w:r>
          </w:p>
        </w:tc>
        <w:tc>
          <w:tcPr>
            <w:tcW w:w="2484" w:type="dxa"/>
            <w:vAlign w:val="center"/>
          </w:tcPr>
          <w:p w14:paraId="70D109CF" w14:textId="77777777" w:rsidR="00E16927" w:rsidRPr="00AD123A" w:rsidRDefault="00E16927" w:rsidP="00B03C04">
            <w:pPr>
              <w:rPr>
                <w:rFonts w:ascii="Calibri" w:eastAsia="宋体" w:hAnsi="Calibri" w:cs="Times New Roman"/>
              </w:rPr>
            </w:pPr>
          </w:p>
        </w:tc>
      </w:tr>
      <w:tr w:rsidR="00E16927" w:rsidRPr="00AD123A" w14:paraId="4A0F7420" w14:textId="77777777" w:rsidTr="00B03C04">
        <w:trPr>
          <w:trHeight w:val="415"/>
          <w:jc w:val="center"/>
        </w:trPr>
        <w:tc>
          <w:tcPr>
            <w:tcW w:w="537" w:type="dxa"/>
            <w:vAlign w:val="center"/>
          </w:tcPr>
          <w:p w14:paraId="21A2E2E9" w14:textId="77777777" w:rsidR="00E16927" w:rsidRPr="00AD123A" w:rsidRDefault="00E16927" w:rsidP="00F4407A">
            <w:pPr>
              <w:numPr>
                <w:ilvl w:val="0"/>
                <w:numId w:val="174"/>
              </w:numPr>
              <w:jc w:val="center"/>
              <w:rPr>
                <w:rFonts w:ascii="Calibri" w:eastAsia="宋体" w:hAnsi="Calibri" w:cs="Times New Roman"/>
                <w:b/>
                <w:bCs/>
                <w:sz w:val="32"/>
                <w:szCs w:val="32"/>
              </w:rPr>
            </w:pPr>
          </w:p>
        </w:tc>
        <w:tc>
          <w:tcPr>
            <w:tcW w:w="1259" w:type="dxa"/>
            <w:vAlign w:val="center"/>
          </w:tcPr>
          <w:p w14:paraId="00E7B667" w14:textId="77777777" w:rsidR="00E16927" w:rsidRDefault="00E16927" w:rsidP="00B03C04">
            <w:r w:rsidRPr="00523DAF">
              <w:t>JGSM</w:t>
            </w:r>
          </w:p>
        </w:tc>
        <w:tc>
          <w:tcPr>
            <w:tcW w:w="1268" w:type="dxa"/>
            <w:vAlign w:val="center"/>
          </w:tcPr>
          <w:p w14:paraId="544D31E8" w14:textId="77777777" w:rsidR="00E16927" w:rsidRPr="00DD2CE2" w:rsidRDefault="00E16927" w:rsidP="00B03C04">
            <w:r w:rsidRPr="00F001FE">
              <w:rPr>
                <w:rFonts w:hint="eastAsia"/>
              </w:rPr>
              <w:t>Character</w:t>
            </w:r>
          </w:p>
        </w:tc>
        <w:tc>
          <w:tcPr>
            <w:tcW w:w="962" w:type="dxa"/>
            <w:vAlign w:val="center"/>
          </w:tcPr>
          <w:p w14:paraId="30807CBB" w14:textId="77777777" w:rsidR="00E16927" w:rsidRDefault="00E16927" w:rsidP="00B03C04">
            <w:r w:rsidRPr="00064ADF">
              <w:t>40</w:t>
            </w:r>
          </w:p>
        </w:tc>
        <w:tc>
          <w:tcPr>
            <w:tcW w:w="2954" w:type="dxa"/>
            <w:vAlign w:val="center"/>
          </w:tcPr>
          <w:p w14:paraId="4C3DE301" w14:textId="77777777" w:rsidR="00E16927" w:rsidRPr="00AD123A" w:rsidRDefault="00E16927" w:rsidP="00B03C04">
            <w:pPr>
              <w:rPr>
                <w:rFonts w:ascii="Calibri" w:eastAsia="宋体" w:hAnsi="Calibri" w:cs="Times New Roman"/>
              </w:rPr>
            </w:pPr>
            <w:r>
              <w:rPr>
                <w:rFonts w:ascii="Calibri" w:eastAsia="宋体" w:hAnsi="Calibri" w:cs="Times New Roman" w:hint="eastAsia"/>
              </w:rPr>
              <w:t>结果说明</w:t>
            </w:r>
          </w:p>
        </w:tc>
        <w:tc>
          <w:tcPr>
            <w:tcW w:w="2484" w:type="dxa"/>
            <w:vAlign w:val="center"/>
          </w:tcPr>
          <w:p w14:paraId="7D3A8BBB" w14:textId="77777777" w:rsidR="00E16927" w:rsidRPr="00AD123A" w:rsidRDefault="00E16927" w:rsidP="00B03C04">
            <w:pPr>
              <w:rPr>
                <w:rFonts w:ascii="Calibri" w:eastAsia="宋体" w:hAnsi="Calibri" w:cs="Times New Roman"/>
              </w:rPr>
            </w:pPr>
          </w:p>
        </w:tc>
      </w:tr>
    </w:tbl>
    <w:p w14:paraId="4DE6DEBE" w14:textId="77777777" w:rsidR="00F4407A" w:rsidRPr="009E19F3" w:rsidRDefault="00F4407A" w:rsidP="00F4407A">
      <w:pPr>
        <w:spacing w:line="360" w:lineRule="auto"/>
        <w:rPr>
          <w:rFonts w:ascii="Calibri" w:eastAsia="宋体" w:hAnsi="Calibri" w:cs="Times New Roman"/>
        </w:rPr>
      </w:pPr>
    </w:p>
    <w:p w14:paraId="2CFC072D" w14:textId="77777777" w:rsidR="003B1A5C" w:rsidRDefault="003B1A5C" w:rsidP="003B1A5C">
      <w:pPr>
        <w:pStyle w:val="2"/>
        <w:numPr>
          <w:ilvl w:val="0"/>
          <w:numId w:val="3"/>
        </w:numPr>
      </w:pPr>
      <w:bookmarkStart w:id="246" w:name="_Toc3820409"/>
      <w:r>
        <w:rPr>
          <w:rFonts w:hint="eastAsia"/>
        </w:rPr>
        <w:t>股转账户标识</w:t>
      </w:r>
      <w:r w:rsidRPr="0008385C">
        <w:rPr>
          <w:rFonts w:hint="eastAsia"/>
        </w:rPr>
        <w:t>维护</w:t>
      </w:r>
      <w:bookmarkEnd w:id="246"/>
    </w:p>
    <w:p w14:paraId="5BAC0F41" w14:textId="77777777" w:rsidR="003B1A5C" w:rsidRPr="00700250" w:rsidRDefault="003B1A5C" w:rsidP="003B1A5C">
      <w:pPr>
        <w:rPr>
          <w:sz w:val="24"/>
          <w:szCs w:val="24"/>
        </w:rPr>
      </w:pPr>
    </w:p>
    <w:p w14:paraId="72D21C82" w14:textId="77777777" w:rsidR="003B1A5C" w:rsidRDefault="003B1A5C" w:rsidP="003B1A5C">
      <w:pPr>
        <w:rPr>
          <w:sz w:val="24"/>
          <w:szCs w:val="24"/>
        </w:rPr>
      </w:pPr>
    </w:p>
    <w:p w14:paraId="019C96A6" w14:textId="77777777" w:rsidR="003B1A5C" w:rsidRPr="00700250" w:rsidRDefault="003B1A5C" w:rsidP="003B1A5C">
      <w:pPr>
        <w:rPr>
          <w:sz w:val="24"/>
          <w:szCs w:val="28"/>
        </w:rPr>
      </w:pPr>
      <w:r w:rsidRPr="00700250">
        <w:rPr>
          <w:sz w:val="24"/>
          <w:szCs w:val="28"/>
        </w:rPr>
        <w:t>ServiceDomain = “CSDCC           ”</w:t>
      </w:r>
    </w:p>
    <w:p w14:paraId="6F4C15AD" w14:textId="77777777" w:rsidR="003B1A5C" w:rsidRPr="00CF341F" w:rsidRDefault="003B1A5C" w:rsidP="003B1A5C">
      <w:pPr>
        <w:rPr>
          <w:sz w:val="24"/>
          <w:szCs w:val="28"/>
        </w:rPr>
      </w:pPr>
      <w:r w:rsidRPr="00700250">
        <w:rPr>
          <w:sz w:val="24"/>
          <w:szCs w:val="28"/>
        </w:rPr>
        <w:t>ServiceName = “UAPSRV          ”</w:t>
      </w:r>
    </w:p>
    <w:p w14:paraId="54E8709A" w14:textId="77777777" w:rsidR="003B1A5C" w:rsidRDefault="003B1A5C" w:rsidP="003B1A5C">
      <w:pPr>
        <w:rPr>
          <w:sz w:val="24"/>
          <w:szCs w:val="24"/>
        </w:rPr>
      </w:pPr>
    </w:p>
    <w:p w14:paraId="7434B8C1" w14:textId="77777777" w:rsidR="003B1A5C" w:rsidRPr="00371DB0" w:rsidRDefault="003B1A5C" w:rsidP="003B1A5C">
      <w:pPr>
        <w:rPr>
          <w:sz w:val="24"/>
        </w:rPr>
      </w:pPr>
      <w:r>
        <w:rPr>
          <w:sz w:val="24"/>
        </w:rPr>
        <w:t xml:space="preserve">ServiceType = </w:t>
      </w:r>
      <w:r>
        <w:rPr>
          <w:rFonts w:hint="eastAsia"/>
          <w:sz w:val="24"/>
        </w:rPr>
        <w:t>32</w:t>
      </w:r>
    </w:p>
    <w:p w14:paraId="25A0CB23" w14:textId="77777777" w:rsidR="003B1A5C" w:rsidRPr="00700250" w:rsidRDefault="003B1A5C" w:rsidP="003B1A5C">
      <w:pPr>
        <w:rPr>
          <w:sz w:val="24"/>
          <w:szCs w:val="24"/>
        </w:rPr>
      </w:pPr>
    </w:p>
    <w:p w14:paraId="249DBD7B" w14:textId="77777777" w:rsidR="003B1A5C" w:rsidRPr="00271B22" w:rsidRDefault="003B1A5C" w:rsidP="003B1A5C">
      <w:pPr>
        <w:rPr>
          <w:b/>
          <w:sz w:val="30"/>
          <w:szCs w:val="30"/>
        </w:rPr>
      </w:pPr>
      <w:r w:rsidRPr="00271B22">
        <w:rPr>
          <w:rFonts w:hint="eastAsia"/>
          <w:b/>
          <w:sz w:val="30"/>
          <w:szCs w:val="30"/>
        </w:rPr>
        <w:t>请求：</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B1A5C" w:rsidRPr="00455B38" w14:paraId="0C189CD1" w14:textId="77777777" w:rsidTr="009A6FEE">
        <w:trPr>
          <w:trHeight w:val="534"/>
          <w:jc w:val="center"/>
        </w:trPr>
        <w:tc>
          <w:tcPr>
            <w:tcW w:w="537" w:type="dxa"/>
            <w:shd w:val="clear" w:color="auto" w:fill="FFC000"/>
            <w:vAlign w:val="center"/>
          </w:tcPr>
          <w:p w14:paraId="527AE143" w14:textId="77777777" w:rsidR="003B1A5C" w:rsidRPr="00455B38" w:rsidRDefault="003B1A5C" w:rsidP="009A6FEE">
            <w:pPr>
              <w:jc w:val="center"/>
              <w:rPr>
                <w:b/>
                <w:sz w:val="24"/>
                <w:szCs w:val="24"/>
              </w:rPr>
            </w:pPr>
            <w:r w:rsidRPr="00455B38">
              <w:rPr>
                <w:rFonts w:hint="eastAsia"/>
                <w:b/>
                <w:sz w:val="24"/>
                <w:szCs w:val="24"/>
              </w:rPr>
              <w:t>NO</w:t>
            </w:r>
          </w:p>
        </w:tc>
        <w:tc>
          <w:tcPr>
            <w:tcW w:w="1272" w:type="dxa"/>
            <w:shd w:val="clear" w:color="auto" w:fill="FFC000"/>
            <w:vAlign w:val="center"/>
          </w:tcPr>
          <w:p w14:paraId="4F20AF6A" w14:textId="77777777" w:rsidR="003B1A5C" w:rsidRPr="00455B38" w:rsidRDefault="003B1A5C" w:rsidP="009A6FEE">
            <w:pPr>
              <w:jc w:val="center"/>
              <w:rPr>
                <w:b/>
                <w:sz w:val="24"/>
                <w:szCs w:val="24"/>
              </w:rPr>
            </w:pPr>
            <w:r w:rsidRPr="00455B38">
              <w:rPr>
                <w:rFonts w:hint="eastAsia"/>
                <w:b/>
                <w:sz w:val="24"/>
                <w:szCs w:val="24"/>
              </w:rPr>
              <w:t>字段</w:t>
            </w:r>
          </w:p>
        </w:tc>
        <w:tc>
          <w:tcPr>
            <w:tcW w:w="1276" w:type="dxa"/>
            <w:shd w:val="clear" w:color="auto" w:fill="FFC000"/>
            <w:vAlign w:val="center"/>
          </w:tcPr>
          <w:p w14:paraId="33F65AD0" w14:textId="77777777" w:rsidR="003B1A5C" w:rsidRPr="00455B38" w:rsidRDefault="003B1A5C" w:rsidP="009A6FEE">
            <w:pPr>
              <w:jc w:val="center"/>
              <w:rPr>
                <w:b/>
                <w:sz w:val="24"/>
                <w:szCs w:val="24"/>
              </w:rPr>
            </w:pPr>
            <w:r w:rsidRPr="00455B38">
              <w:rPr>
                <w:rFonts w:hint="eastAsia"/>
                <w:b/>
                <w:sz w:val="24"/>
                <w:szCs w:val="24"/>
              </w:rPr>
              <w:t>类型</w:t>
            </w:r>
          </w:p>
        </w:tc>
        <w:tc>
          <w:tcPr>
            <w:tcW w:w="851" w:type="dxa"/>
            <w:shd w:val="clear" w:color="auto" w:fill="FFC000"/>
            <w:vAlign w:val="center"/>
          </w:tcPr>
          <w:p w14:paraId="0D06A738" w14:textId="77777777" w:rsidR="003B1A5C" w:rsidRPr="00455B38" w:rsidRDefault="003B1A5C" w:rsidP="009A6FEE">
            <w:pPr>
              <w:jc w:val="center"/>
              <w:rPr>
                <w:b/>
                <w:sz w:val="24"/>
                <w:szCs w:val="24"/>
              </w:rPr>
            </w:pPr>
            <w:r w:rsidRPr="00455B38">
              <w:rPr>
                <w:rFonts w:hint="eastAsia"/>
                <w:b/>
                <w:sz w:val="24"/>
                <w:szCs w:val="24"/>
              </w:rPr>
              <w:t>长度</w:t>
            </w:r>
          </w:p>
        </w:tc>
        <w:tc>
          <w:tcPr>
            <w:tcW w:w="2976" w:type="dxa"/>
            <w:shd w:val="clear" w:color="auto" w:fill="FFC000"/>
            <w:vAlign w:val="center"/>
          </w:tcPr>
          <w:p w14:paraId="5349D806" w14:textId="77777777" w:rsidR="003B1A5C" w:rsidRPr="00455B38" w:rsidRDefault="003B1A5C" w:rsidP="009A6FEE">
            <w:pPr>
              <w:jc w:val="center"/>
              <w:rPr>
                <w:b/>
                <w:sz w:val="24"/>
                <w:szCs w:val="24"/>
              </w:rPr>
            </w:pPr>
            <w:r w:rsidRPr="00455B38">
              <w:rPr>
                <w:rFonts w:hint="eastAsia"/>
                <w:b/>
                <w:sz w:val="24"/>
                <w:szCs w:val="24"/>
              </w:rPr>
              <w:t>字段名称</w:t>
            </w:r>
          </w:p>
        </w:tc>
        <w:tc>
          <w:tcPr>
            <w:tcW w:w="2552" w:type="dxa"/>
            <w:shd w:val="clear" w:color="auto" w:fill="FFC000"/>
            <w:vAlign w:val="center"/>
          </w:tcPr>
          <w:p w14:paraId="52F13F5C" w14:textId="77777777" w:rsidR="003B1A5C" w:rsidRPr="00455B38" w:rsidRDefault="003B1A5C" w:rsidP="009A6FEE">
            <w:pPr>
              <w:jc w:val="center"/>
              <w:rPr>
                <w:b/>
                <w:sz w:val="24"/>
                <w:szCs w:val="24"/>
              </w:rPr>
            </w:pPr>
            <w:r>
              <w:rPr>
                <w:rFonts w:hint="eastAsia"/>
                <w:b/>
                <w:sz w:val="24"/>
                <w:szCs w:val="24"/>
              </w:rPr>
              <w:t>备注</w:t>
            </w:r>
          </w:p>
        </w:tc>
      </w:tr>
      <w:tr w:rsidR="003B1A5C" w14:paraId="07502FE9" w14:textId="77777777" w:rsidTr="009A6FEE">
        <w:trPr>
          <w:trHeight w:val="415"/>
          <w:jc w:val="center"/>
        </w:trPr>
        <w:tc>
          <w:tcPr>
            <w:tcW w:w="537" w:type="dxa"/>
            <w:vAlign w:val="center"/>
          </w:tcPr>
          <w:p w14:paraId="2744C316" w14:textId="77777777" w:rsidR="003B1A5C" w:rsidRDefault="003B1A5C" w:rsidP="009A6FEE">
            <w:pPr>
              <w:pStyle w:val="ab"/>
              <w:numPr>
                <w:ilvl w:val="0"/>
                <w:numId w:val="183"/>
              </w:numPr>
              <w:ind w:firstLineChars="0"/>
              <w:jc w:val="center"/>
              <w:rPr>
                <w:b/>
              </w:rPr>
            </w:pPr>
          </w:p>
        </w:tc>
        <w:tc>
          <w:tcPr>
            <w:tcW w:w="1272" w:type="dxa"/>
            <w:vAlign w:val="center"/>
          </w:tcPr>
          <w:p w14:paraId="13FCEF92" w14:textId="77777777" w:rsidR="003B1A5C" w:rsidRPr="004A6013" w:rsidRDefault="003B1A5C" w:rsidP="009A6FEE">
            <w:r>
              <w:rPr>
                <w:rFonts w:hint="eastAsia"/>
              </w:rPr>
              <w:t>YWLSH</w:t>
            </w:r>
          </w:p>
        </w:tc>
        <w:tc>
          <w:tcPr>
            <w:tcW w:w="1276" w:type="dxa"/>
            <w:vAlign w:val="center"/>
          </w:tcPr>
          <w:p w14:paraId="697F7FF0" w14:textId="77777777" w:rsidR="003B1A5C" w:rsidRPr="004A6013" w:rsidRDefault="003B1A5C" w:rsidP="009A6FEE">
            <w:r w:rsidRPr="00C45958">
              <w:rPr>
                <w:rFonts w:hint="eastAsia"/>
              </w:rPr>
              <w:t>Character</w:t>
            </w:r>
          </w:p>
        </w:tc>
        <w:tc>
          <w:tcPr>
            <w:tcW w:w="851" w:type="dxa"/>
            <w:vAlign w:val="center"/>
          </w:tcPr>
          <w:p w14:paraId="5B5C1A77" w14:textId="77777777" w:rsidR="003B1A5C" w:rsidRPr="004A6013" w:rsidRDefault="003B1A5C" w:rsidP="009A6FEE">
            <w:r>
              <w:rPr>
                <w:rFonts w:hint="eastAsia"/>
              </w:rPr>
              <w:t>10</w:t>
            </w:r>
          </w:p>
        </w:tc>
        <w:tc>
          <w:tcPr>
            <w:tcW w:w="2976" w:type="dxa"/>
            <w:vAlign w:val="center"/>
          </w:tcPr>
          <w:p w14:paraId="77701FDE" w14:textId="77777777" w:rsidR="003B1A5C" w:rsidRPr="004A6013" w:rsidRDefault="003B1A5C" w:rsidP="009A6FEE">
            <w:r>
              <w:rPr>
                <w:rFonts w:hint="eastAsia"/>
              </w:rPr>
              <w:t>业务流水号</w:t>
            </w:r>
          </w:p>
        </w:tc>
        <w:tc>
          <w:tcPr>
            <w:tcW w:w="2552" w:type="dxa"/>
            <w:vAlign w:val="center"/>
          </w:tcPr>
          <w:p w14:paraId="23838348" w14:textId="77777777" w:rsidR="003B1A5C" w:rsidRPr="004A6013" w:rsidRDefault="003B1A5C" w:rsidP="009A6FEE">
            <w:r w:rsidRPr="00194286">
              <w:rPr>
                <w:rFonts w:hint="eastAsia"/>
              </w:rPr>
              <w:t>必填</w:t>
            </w:r>
          </w:p>
        </w:tc>
      </w:tr>
      <w:tr w:rsidR="003B1A5C" w14:paraId="2729BCB5" w14:textId="77777777" w:rsidTr="009A6FEE">
        <w:trPr>
          <w:trHeight w:val="415"/>
          <w:jc w:val="center"/>
        </w:trPr>
        <w:tc>
          <w:tcPr>
            <w:tcW w:w="537" w:type="dxa"/>
            <w:vAlign w:val="center"/>
          </w:tcPr>
          <w:p w14:paraId="2A4AAD73" w14:textId="77777777" w:rsidR="003B1A5C" w:rsidRDefault="003B1A5C" w:rsidP="009A6FEE">
            <w:pPr>
              <w:pStyle w:val="ab"/>
              <w:numPr>
                <w:ilvl w:val="0"/>
                <w:numId w:val="183"/>
              </w:numPr>
              <w:ind w:firstLineChars="0"/>
              <w:jc w:val="center"/>
              <w:rPr>
                <w:b/>
              </w:rPr>
            </w:pPr>
          </w:p>
        </w:tc>
        <w:tc>
          <w:tcPr>
            <w:tcW w:w="1272" w:type="dxa"/>
            <w:vAlign w:val="center"/>
          </w:tcPr>
          <w:p w14:paraId="0DECEA46" w14:textId="77777777" w:rsidR="003B1A5C" w:rsidRDefault="003B1A5C" w:rsidP="009A6FEE">
            <w:r w:rsidRPr="004A6013">
              <w:rPr>
                <w:rFonts w:hint="eastAsia"/>
              </w:rPr>
              <w:t>YWLB</w:t>
            </w:r>
          </w:p>
        </w:tc>
        <w:tc>
          <w:tcPr>
            <w:tcW w:w="1276" w:type="dxa"/>
            <w:vAlign w:val="center"/>
          </w:tcPr>
          <w:p w14:paraId="54E43C92" w14:textId="77777777" w:rsidR="003B1A5C" w:rsidRPr="00C45958" w:rsidRDefault="003B1A5C" w:rsidP="009A6FEE">
            <w:r w:rsidRPr="004A6013">
              <w:rPr>
                <w:rFonts w:hint="eastAsia"/>
              </w:rPr>
              <w:t>Character</w:t>
            </w:r>
          </w:p>
        </w:tc>
        <w:tc>
          <w:tcPr>
            <w:tcW w:w="851" w:type="dxa"/>
            <w:vAlign w:val="center"/>
          </w:tcPr>
          <w:p w14:paraId="52F48F45" w14:textId="77777777" w:rsidR="003B1A5C" w:rsidRDefault="003B1A5C" w:rsidP="009A6FEE">
            <w:r w:rsidRPr="004A6013">
              <w:rPr>
                <w:rFonts w:hint="eastAsia"/>
              </w:rPr>
              <w:t>2</w:t>
            </w:r>
          </w:p>
        </w:tc>
        <w:tc>
          <w:tcPr>
            <w:tcW w:w="2976" w:type="dxa"/>
            <w:vAlign w:val="center"/>
          </w:tcPr>
          <w:p w14:paraId="0B2928EE" w14:textId="77777777" w:rsidR="003B1A5C" w:rsidRDefault="003B1A5C" w:rsidP="009A6FEE">
            <w:r w:rsidRPr="004A6013">
              <w:rPr>
                <w:rFonts w:hint="eastAsia"/>
              </w:rPr>
              <w:t>业务类别</w:t>
            </w:r>
          </w:p>
        </w:tc>
        <w:tc>
          <w:tcPr>
            <w:tcW w:w="2552" w:type="dxa"/>
            <w:vAlign w:val="center"/>
          </w:tcPr>
          <w:p w14:paraId="4513E44A" w14:textId="77777777" w:rsidR="003B1A5C" w:rsidRDefault="003B1A5C" w:rsidP="009A6FEE">
            <w:r w:rsidRPr="004A6013">
              <w:rPr>
                <w:rFonts w:hint="eastAsia"/>
              </w:rPr>
              <w:t>必填</w:t>
            </w:r>
            <w:r>
              <w:rPr>
                <w:rFonts w:hint="eastAsia"/>
              </w:rPr>
              <w:t>，</w:t>
            </w:r>
            <w:r>
              <w:rPr>
                <w:rFonts w:hint="eastAsia"/>
              </w:rPr>
              <w:t xml:space="preserve"> 01</w:t>
            </w:r>
            <w:r>
              <w:rPr>
                <w:rFonts w:hint="eastAsia"/>
              </w:rPr>
              <w:t>：股转标识</w:t>
            </w:r>
            <w:r w:rsidRPr="006D14A0">
              <w:rPr>
                <w:rFonts w:hint="eastAsia"/>
              </w:rPr>
              <w:t>新增</w:t>
            </w:r>
            <w:r>
              <w:rPr>
                <w:rFonts w:hint="eastAsia"/>
              </w:rPr>
              <w:t>、</w:t>
            </w:r>
            <w:r>
              <w:rPr>
                <w:rFonts w:hint="eastAsia"/>
              </w:rPr>
              <w:t>03</w:t>
            </w:r>
            <w:r>
              <w:rPr>
                <w:rFonts w:hint="eastAsia"/>
              </w:rPr>
              <w:t>：股转标识</w:t>
            </w:r>
            <w:r w:rsidRPr="006D14A0">
              <w:rPr>
                <w:rFonts w:hint="eastAsia"/>
              </w:rPr>
              <w:t>查询</w:t>
            </w:r>
          </w:p>
        </w:tc>
      </w:tr>
      <w:tr w:rsidR="003B1A5C" w14:paraId="120800AF" w14:textId="77777777" w:rsidTr="009A6FEE">
        <w:trPr>
          <w:trHeight w:val="415"/>
          <w:jc w:val="center"/>
        </w:trPr>
        <w:tc>
          <w:tcPr>
            <w:tcW w:w="537" w:type="dxa"/>
            <w:vAlign w:val="center"/>
          </w:tcPr>
          <w:p w14:paraId="07392CB8" w14:textId="77777777" w:rsidR="003B1A5C" w:rsidRDefault="003B1A5C" w:rsidP="009A6FEE">
            <w:pPr>
              <w:pStyle w:val="ab"/>
              <w:numPr>
                <w:ilvl w:val="0"/>
                <w:numId w:val="183"/>
              </w:numPr>
              <w:ind w:firstLineChars="0"/>
              <w:jc w:val="center"/>
              <w:rPr>
                <w:b/>
              </w:rPr>
            </w:pPr>
          </w:p>
        </w:tc>
        <w:tc>
          <w:tcPr>
            <w:tcW w:w="1272" w:type="dxa"/>
            <w:vAlign w:val="center"/>
          </w:tcPr>
          <w:p w14:paraId="377554D4" w14:textId="77777777" w:rsidR="003B1A5C" w:rsidRPr="004A6013" w:rsidRDefault="003B1A5C" w:rsidP="009A6FEE">
            <w:r w:rsidRPr="009643BF">
              <w:rPr>
                <w:rFonts w:hint="eastAsia"/>
              </w:rPr>
              <w:t>YMTH</w:t>
            </w:r>
          </w:p>
        </w:tc>
        <w:tc>
          <w:tcPr>
            <w:tcW w:w="1276" w:type="dxa"/>
            <w:vAlign w:val="center"/>
          </w:tcPr>
          <w:p w14:paraId="2B441585" w14:textId="77777777" w:rsidR="003B1A5C" w:rsidRPr="004A6013" w:rsidRDefault="003B1A5C" w:rsidP="009A6FEE">
            <w:r w:rsidRPr="009643BF">
              <w:rPr>
                <w:rFonts w:hint="eastAsia"/>
              </w:rPr>
              <w:t>Character</w:t>
            </w:r>
          </w:p>
        </w:tc>
        <w:tc>
          <w:tcPr>
            <w:tcW w:w="851" w:type="dxa"/>
            <w:vAlign w:val="center"/>
          </w:tcPr>
          <w:p w14:paraId="6DFA543F" w14:textId="77777777" w:rsidR="003B1A5C" w:rsidRDefault="003B1A5C" w:rsidP="009A6FEE">
            <w:r>
              <w:rPr>
                <w:rFonts w:hint="eastAsia"/>
              </w:rPr>
              <w:t>20</w:t>
            </w:r>
          </w:p>
        </w:tc>
        <w:tc>
          <w:tcPr>
            <w:tcW w:w="2976" w:type="dxa"/>
            <w:vAlign w:val="center"/>
          </w:tcPr>
          <w:p w14:paraId="377EF949" w14:textId="77777777" w:rsidR="003B1A5C" w:rsidRPr="004A6013" w:rsidRDefault="003B1A5C" w:rsidP="009A6FEE">
            <w:r w:rsidRPr="009643BF">
              <w:rPr>
                <w:rFonts w:hint="eastAsia"/>
              </w:rPr>
              <w:t>一码通账户号码</w:t>
            </w:r>
          </w:p>
        </w:tc>
        <w:tc>
          <w:tcPr>
            <w:tcW w:w="2552" w:type="dxa"/>
            <w:vAlign w:val="center"/>
          </w:tcPr>
          <w:p w14:paraId="1D2E3DDD" w14:textId="77777777" w:rsidR="003B1A5C" w:rsidRDefault="003B1A5C" w:rsidP="009A6FEE">
            <w:r>
              <w:rPr>
                <w:rFonts w:hint="eastAsia"/>
              </w:rPr>
              <w:t>非必填</w:t>
            </w:r>
          </w:p>
        </w:tc>
      </w:tr>
      <w:tr w:rsidR="003B1A5C" w14:paraId="11504955" w14:textId="77777777" w:rsidTr="009A6FEE">
        <w:trPr>
          <w:trHeight w:val="415"/>
          <w:jc w:val="center"/>
        </w:trPr>
        <w:tc>
          <w:tcPr>
            <w:tcW w:w="537" w:type="dxa"/>
            <w:vAlign w:val="center"/>
          </w:tcPr>
          <w:p w14:paraId="580EF24B" w14:textId="77777777" w:rsidR="003B1A5C" w:rsidRDefault="003B1A5C" w:rsidP="009A6FEE">
            <w:pPr>
              <w:pStyle w:val="ab"/>
              <w:numPr>
                <w:ilvl w:val="0"/>
                <w:numId w:val="183"/>
              </w:numPr>
              <w:ind w:firstLineChars="0"/>
              <w:jc w:val="center"/>
              <w:rPr>
                <w:b/>
              </w:rPr>
            </w:pPr>
          </w:p>
        </w:tc>
        <w:tc>
          <w:tcPr>
            <w:tcW w:w="1272" w:type="dxa"/>
            <w:vAlign w:val="center"/>
          </w:tcPr>
          <w:p w14:paraId="50721457" w14:textId="77777777" w:rsidR="003B1A5C" w:rsidRPr="004A6013" w:rsidRDefault="003B1A5C" w:rsidP="009A6FEE">
            <w:r w:rsidRPr="004A6013">
              <w:rPr>
                <w:rFonts w:hint="eastAsia"/>
              </w:rPr>
              <w:t>ZQZH</w:t>
            </w:r>
          </w:p>
        </w:tc>
        <w:tc>
          <w:tcPr>
            <w:tcW w:w="1276" w:type="dxa"/>
            <w:vAlign w:val="center"/>
          </w:tcPr>
          <w:p w14:paraId="4383396D" w14:textId="77777777" w:rsidR="003B1A5C" w:rsidRPr="004A6013" w:rsidRDefault="003B1A5C" w:rsidP="009A6FEE">
            <w:r w:rsidRPr="004A6013">
              <w:rPr>
                <w:rFonts w:hint="eastAsia"/>
              </w:rPr>
              <w:t>Character</w:t>
            </w:r>
          </w:p>
        </w:tc>
        <w:tc>
          <w:tcPr>
            <w:tcW w:w="851" w:type="dxa"/>
            <w:vAlign w:val="center"/>
          </w:tcPr>
          <w:p w14:paraId="1C3EF30D" w14:textId="77777777" w:rsidR="003B1A5C" w:rsidRPr="004A6013" w:rsidRDefault="003B1A5C" w:rsidP="009A6FEE">
            <w:r w:rsidRPr="004A6013">
              <w:rPr>
                <w:rFonts w:hint="eastAsia"/>
              </w:rPr>
              <w:t>20</w:t>
            </w:r>
          </w:p>
        </w:tc>
        <w:tc>
          <w:tcPr>
            <w:tcW w:w="2976" w:type="dxa"/>
            <w:vAlign w:val="center"/>
          </w:tcPr>
          <w:p w14:paraId="35FEF524" w14:textId="77777777" w:rsidR="003B1A5C" w:rsidRPr="004A6013" w:rsidRDefault="003B1A5C" w:rsidP="009A6FEE">
            <w:r w:rsidRPr="004A6013">
              <w:rPr>
                <w:rFonts w:hint="eastAsia"/>
              </w:rPr>
              <w:t>证券账户号码</w:t>
            </w:r>
          </w:p>
        </w:tc>
        <w:tc>
          <w:tcPr>
            <w:tcW w:w="2552" w:type="dxa"/>
            <w:vAlign w:val="center"/>
          </w:tcPr>
          <w:p w14:paraId="110F417E" w14:textId="77777777" w:rsidR="003B1A5C" w:rsidRPr="004A6013" w:rsidRDefault="003B1A5C" w:rsidP="009A6FEE">
            <w:r>
              <w:rPr>
                <w:rFonts w:hint="eastAsia"/>
              </w:rPr>
              <w:t>必填</w:t>
            </w:r>
          </w:p>
        </w:tc>
      </w:tr>
      <w:tr w:rsidR="003B1A5C" w14:paraId="33E218F9" w14:textId="77777777" w:rsidTr="009A6FEE">
        <w:trPr>
          <w:trHeight w:val="415"/>
          <w:jc w:val="center"/>
        </w:trPr>
        <w:tc>
          <w:tcPr>
            <w:tcW w:w="537" w:type="dxa"/>
            <w:vAlign w:val="center"/>
          </w:tcPr>
          <w:p w14:paraId="5019EB17" w14:textId="77777777" w:rsidR="003B1A5C" w:rsidRDefault="003B1A5C" w:rsidP="009A6FEE">
            <w:pPr>
              <w:pStyle w:val="ab"/>
              <w:numPr>
                <w:ilvl w:val="0"/>
                <w:numId w:val="183"/>
              </w:numPr>
              <w:ind w:firstLineChars="0"/>
              <w:jc w:val="center"/>
              <w:rPr>
                <w:b/>
              </w:rPr>
            </w:pPr>
          </w:p>
        </w:tc>
        <w:tc>
          <w:tcPr>
            <w:tcW w:w="1272" w:type="dxa"/>
            <w:vAlign w:val="center"/>
          </w:tcPr>
          <w:p w14:paraId="0D5CA774" w14:textId="77777777" w:rsidR="003B1A5C" w:rsidRPr="004A6013" w:rsidRDefault="003B1A5C" w:rsidP="009A6FEE">
            <w:r w:rsidRPr="004A6013">
              <w:rPr>
                <w:rFonts w:hint="eastAsia"/>
              </w:rPr>
              <w:t>KHJGDM</w:t>
            </w:r>
          </w:p>
        </w:tc>
        <w:tc>
          <w:tcPr>
            <w:tcW w:w="1276" w:type="dxa"/>
            <w:vAlign w:val="center"/>
          </w:tcPr>
          <w:p w14:paraId="3690B54E" w14:textId="77777777" w:rsidR="003B1A5C" w:rsidRPr="004A6013" w:rsidRDefault="003B1A5C" w:rsidP="009A6FEE">
            <w:r w:rsidRPr="004A6013">
              <w:rPr>
                <w:rFonts w:hint="eastAsia"/>
              </w:rPr>
              <w:t>Character</w:t>
            </w:r>
          </w:p>
        </w:tc>
        <w:tc>
          <w:tcPr>
            <w:tcW w:w="851" w:type="dxa"/>
            <w:vAlign w:val="center"/>
          </w:tcPr>
          <w:p w14:paraId="68883299" w14:textId="77777777" w:rsidR="003B1A5C" w:rsidRPr="004A6013" w:rsidRDefault="003B1A5C" w:rsidP="009A6FEE">
            <w:r w:rsidRPr="004A6013">
              <w:rPr>
                <w:rFonts w:hint="eastAsia"/>
              </w:rPr>
              <w:t>6</w:t>
            </w:r>
          </w:p>
        </w:tc>
        <w:tc>
          <w:tcPr>
            <w:tcW w:w="2976" w:type="dxa"/>
            <w:vAlign w:val="center"/>
          </w:tcPr>
          <w:p w14:paraId="4C09F970" w14:textId="77777777" w:rsidR="003B1A5C" w:rsidRPr="004A6013" w:rsidRDefault="003B1A5C" w:rsidP="009A6FEE">
            <w:r>
              <w:rPr>
                <w:rFonts w:hint="eastAsia"/>
              </w:rPr>
              <w:t>业务发起</w:t>
            </w:r>
            <w:r w:rsidRPr="004A6013">
              <w:rPr>
                <w:rFonts w:hint="eastAsia"/>
              </w:rPr>
              <w:t>开户代理机构代码</w:t>
            </w:r>
          </w:p>
        </w:tc>
        <w:tc>
          <w:tcPr>
            <w:tcW w:w="2552" w:type="dxa"/>
            <w:vAlign w:val="center"/>
          </w:tcPr>
          <w:p w14:paraId="35B32012" w14:textId="77777777" w:rsidR="003B1A5C" w:rsidRPr="004A6013" w:rsidRDefault="003B1A5C" w:rsidP="009A6FEE">
            <w:r>
              <w:rPr>
                <w:rFonts w:hint="eastAsia"/>
              </w:rPr>
              <w:t>必填</w:t>
            </w:r>
          </w:p>
        </w:tc>
      </w:tr>
      <w:tr w:rsidR="003B1A5C" w14:paraId="33201D7C" w14:textId="77777777" w:rsidTr="009A6FEE">
        <w:trPr>
          <w:trHeight w:val="415"/>
          <w:jc w:val="center"/>
        </w:trPr>
        <w:tc>
          <w:tcPr>
            <w:tcW w:w="537" w:type="dxa"/>
            <w:vAlign w:val="center"/>
          </w:tcPr>
          <w:p w14:paraId="03E4D869" w14:textId="77777777" w:rsidR="003B1A5C" w:rsidRDefault="003B1A5C" w:rsidP="009A6FEE">
            <w:pPr>
              <w:pStyle w:val="ab"/>
              <w:numPr>
                <w:ilvl w:val="0"/>
                <w:numId w:val="183"/>
              </w:numPr>
              <w:ind w:firstLineChars="0"/>
              <w:jc w:val="center"/>
              <w:rPr>
                <w:b/>
              </w:rPr>
            </w:pPr>
          </w:p>
        </w:tc>
        <w:tc>
          <w:tcPr>
            <w:tcW w:w="1272" w:type="dxa"/>
            <w:vAlign w:val="center"/>
          </w:tcPr>
          <w:p w14:paraId="7D4EE059" w14:textId="77777777" w:rsidR="003B1A5C" w:rsidRPr="004A6013" w:rsidRDefault="003B1A5C" w:rsidP="009A6FEE">
            <w:r w:rsidRPr="004A6013">
              <w:rPr>
                <w:rFonts w:hint="eastAsia"/>
              </w:rPr>
              <w:t>KHWDDM</w:t>
            </w:r>
          </w:p>
        </w:tc>
        <w:tc>
          <w:tcPr>
            <w:tcW w:w="1276" w:type="dxa"/>
            <w:vAlign w:val="center"/>
          </w:tcPr>
          <w:p w14:paraId="5601BCFA" w14:textId="77777777" w:rsidR="003B1A5C" w:rsidRPr="004A6013" w:rsidRDefault="003B1A5C" w:rsidP="009A6FEE">
            <w:r w:rsidRPr="004A6013">
              <w:rPr>
                <w:rFonts w:hint="eastAsia"/>
              </w:rPr>
              <w:t>Character</w:t>
            </w:r>
          </w:p>
        </w:tc>
        <w:tc>
          <w:tcPr>
            <w:tcW w:w="851" w:type="dxa"/>
            <w:vAlign w:val="center"/>
          </w:tcPr>
          <w:p w14:paraId="1BBBAC66" w14:textId="77777777" w:rsidR="003B1A5C" w:rsidRPr="004A6013" w:rsidRDefault="003B1A5C" w:rsidP="009A6FEE">
            <w:r w:rsidRPr="004A6013">
              <w:rPr>
                <w:rFonts w:hint="eastAsia"/>
              </w:rPr>
              <w:t>10</w:t>
            </w:r>
          </w:p>
        </w:tc>
        <w:tc>
          <w:tcPr>
            <w:tcW w:w="2976" w:type="dxa"/>
            <w:vAlign w:val="center"/>
          </w:tcPr>
          <w:p w14:paraId="09D175E9" w14:textId="77777777" w:rsidR="003B1A5C" w:rsidRPr="004A6013" w:rsidRDefault="003B1A5C" w:rsidP="009A6FEE">
            <w:r>
              <w:rPr>
                <w:rFonts w:hint="eastAsia"/>
              </w:rPr>
              <w:t>业务发起</w:t>
            </w:r>
            <w:r w:rsidRPr="004A6013">
              <w:rPr>
                <w:rFonts w:hint="eastAsia"/>
              </w:rPr>
              <w:t>开户代理网点代码</w:t>
            </w:r>
          </w:p>
        </w:tc>
        <w:tc>
          <w:tcPr>
            <w:tcW w:w="2552" w:type="dxa"/>
            <w:vAlign w:val="center"/>
          </w:tcPr>
          <w:p w14:paraId="43A52F9B" w14:textId="77777777" w:rsidR="003B1A5C" w:rsidRPr="004A6013" w:rsidRDefault="003B1A5C" w:rsidP="009A6FEE">
            <w:r>
              <w:rPr>
                <w:rFonts w:hint="eastAsia"/>
              </w:rPr>
              <w:t>必填</w:t>
            </w:r>
          </w:p>
        </w:tc>
      </w:tr>
      <w:tr w:rsidR="003B1A5C" w14:paraId="4DC4DA50" w14:textId="77777777" w:rsidTr="009A6FEE">
        <w:trPr>
          <w:trHeight w:val="415"/>
          <w:jc w:val="center"/>
        </w:trPr>
        <w:tc>
          <w:tcPr>
            <w:tcW w:w="537" w:type="dxa"/>
            <w:vAlign w:val="center"/>
          </w:tcPr>
          <w:p w14:paraId="7217DF28" w14:textId="77777777" w:rsidR="003B1A5C" w:rsidRDefault="003B1A5C" w:rsidP="009A6FEE">
            <w:pPr>
              <w:pStyle w:val="ab"/>
              <w:numPr>
                <w:ilvl w:val="0"/>
                <w:numId w:val="183"/>
              </w:numPr>
              <w:ind w:firstLineChars="0"/>
              <w:jc w:val="center"/>
              <w:rPr>
                <w:b/>
              </w:rPr>
            </w:pPr>
          </w:p>
        </w:tc>
        <w:tc>
          <w:tcPr>
            <w:tcW w:w="1272" w:type="dxa"/>
            <w:vAlign w:val="center"/>
          </w:tcPr>
          <w:p w14:paraId="18D8FBD1" w14:textId="77777777" w:rsidR="003B1A5C" w:rsidRPr="004A6013" w:rsidRDefault="003B1A5C" w:rsidP="009A6FEE">
            <w:r>
              <w:rPr>
                <w:rFonts w:hint="eastAsia"/>
              </w:rPr>
              <w:t>SQRQ</w:t>
            </w:r>
          </w:p>
        </w:tc>
        <w:tc>
          <w:tcPr>
            <w:tcW w:w="1276" w:type="dxa"/>
            <w:vAlign w:val="center"/>
          </w:tcPr>
          <w:p w14:paraId="5741452F" w14:textId="77777777" w:rsidR="003B1A5C" w:rsidRPr="004A6013" w:rsidRDefault="003B1A5C" w:rsidP="009A6FEE">
            <w:r w:rsidRPr="00C45958">
              <w:rPr>
                <w:rFonts w:hint="eastAsia"/>
              </w:rPr>
              <w:t>Character</w:t>
            </w:r>
          </w:p>
        </w:tc>
        <w:tc>
          <w:tcPr>
            <w:tcW w:w="851" w:type="dxa"/>
            <w:vAlign w:val="center"/>
          </w:tcPr>
          <w:p w14:paraId="7E08081E" w14:textId="77777777" w:rsidR="003B1A5C" w:rsidRPr="004A6013" w:rsidRDefault="003B1A5C" w:rsidP="009A6FEE">
            <w:r>
              <w:rPr>
                <w:rFonts w:hint="eastAsia"/>
              </w:rPr>
              <w:t>8</w:t>
            </w:r>
          </w:p>
        </w:tc>
        <w:tc>
          <w:tcPr>
            <w:tcW w:w="2976" w:type="dxa"/>
            <w:vAlign w:val="center"/>
          </w:tcPr>
          <w:p w14:paraId="152C6442" w14:textId="77777777" w:rsidR="003B1A5C" w:rsidRPr="004A6013" w:rsidRDefault="003B1A5C" w:rsidP="009A6FEE">
            <w:r>
              <w:rPr>
                <w:rFonts w:hint="eastAsia"/>
              </w:rPr>
              <w:t>申请日期</w:t>
            </w:r>
          </w:p>
        </w:tc>
        <w:tc>
          <w:tcPr>
            <w:tcW w:w="2552" w:type="dxa"/>
            <w:vAlign w:val="center"/>
          </w:tcPr>
          <w:p w14:paraId="630EE71B" w14:textId="77777777" w:rsidR="003B1A5C" w:rsidRPr="004A6013" w:rsidRDefault="003B1A5C" w:rsidP="009A6FEE">
            <w:r>
              <w:rPr>
                <w:rFonts w:hint="eastAsia"/>
              </w:rPr>
              <w:t>必填</w:t>
            </w:r>
          </w:p>
        </w:tc>
      </w:tr>
      <w:tr w:rsidR="003B1A5C" w14:paraId="335EA81B" w14:textId="77777777" w:rsidTr="009A6FEE">
        <w:trPr>
          <w:trHeight w:val="415"/>
          <w:jc w:val="center"/>
        </w:trPr>
        <w:tc>
          <w:tcPr>
            <w:tcW w:w="537" w:type="dxa"/>
            <w:vAlign w:val="center"/>
          </w:tcPr>
          <w:p w14:paraId="13F8114C" w14:textId="77777777" w:rsidR="003B1A5C" w:rsidRDefault="003B1A5C" w:rsidP="009A6FEE">
            <w:pPr>
              <w:pStyle w:val="ab"/>
              <w:numPr>
                <w:ilvl w:val="0"/>
                <w:numId w:val="183"/>
              </w:numPr>
              <w:ind w:firstLineChars="0"/>
              <w:jc w:val="center"/>
              <w:rPr>
                <w:b/>
              </w:rPr>
            </w:pPr>
          </w:p>
        </w:tc>
        <w:tc>
          <w:tcPr>
            <w:tcW w:w="1272" w:type="dxa"/>
            <w:vAlign w:val="center"/>
          </w:tcPr>
          <w:p w14:paraId="2EBC491B" w14:textId="77777777" w:rsidR="003B1A5C" w:rsidRDefault="003B1A5C" w:rsidP="009A6FEE">
            <w:r>
              <w:rPr>
                <w:rFonts w:hint="eastAsia"/>
              </w:rPr>
              <w:t>BYZD</w:t>
            </w:r>
          </w:p>
        </w:tc>
        <w:tc>
          <w:tcPr>
            <w:tcW w:w="1276" w:type="dxa"/>
            <w:vAlign w:val="center"/>
          </w:tcPr>
          <w:p w14:paraId="084D6901" w14:textId="77777777" w:rsidR="003B1A5C" w:rsidRPr="004A6013" w:rsidRDefault="003B1A5C" w:rsidP="009A6FEE">
            <w:r w:rsidRPr="00C45958">
              <w:rPr>
                <w:rFonts w:hint="eastAsia"/>
              </w:rPr>
              <w:t>Character</w:t>
            </w:r>
          </w:p>
        </w:tc>
        <w:tc>
          <w:tcPr>
            <w:tcW w:w="851" w:type="dxa"/>
            <w:vAlign w:val="center"/>
          </w:tcPr>
          <w:p w14:paraId="1CC1F6D3" w14:textId="77777777" w:rsidR="003B1A5C" w:rsidRDefault="003B1A5C" w:rsidP="009A6FEE">
            <w:r>
              <w:rPr>
                <w:rFonts w:hint="eastAsia"/>
              </w:rPr>
              <w:t>10</w:t>
            </w:r>
          </w:p>
        </w:tc>
        <w:tc>
          <w:tcPr>
            <w:tcW w:w="2976" w:type="dxa"/>
            <w:vAlign w:val="center"/>
          </w:tcPr>
          <w:p w14:paraId="5826BD9D" w14:textId="77777777" w:rsidR="003B1A5C" w:rsidRDefault="003B1A5C" w:rsidP="009A6FEE">
            <w:r>
              <w:rPr>
                <w:rFonts w:hint="eastAsia"/>
              </w:rPr>
              <w:t>备用字段</w:t>
            </w:r>
          </w:p>
        </w:tc>
        <w:tc>
          <w:tcPr>
            <w:tcW w:w="2552" w:type="dxa"/>
            <w:vAlign w:val="center"/>
          </w:tcPr>
          <w:p w14:paraId="61451C61" w14:textId="77777777" w:rsidR="003B1A5C" w:rsidRDefault="003B1A5C" w:rsidP="009A6FEE"/>
        </w:tc>
      </w:tr>
    </w:tbl>
    <w:p w14:paraId="5163D8BE" w14:textId="77777777" w:rsidR="003B1A5C" w:rsidRPr="006C09A6" w:rsidRDefault="003B1A5C" w:rsidP="003B1A5C">
      <w:pPr>
        <w:rPr>
          <w:b/>
          <w:sz w:val="24"/>
          <w:szCs w:val="24"/>
        </w:rPr>
      </w:pPr>
      <w:r w:rsidRPr="006C09A6">
        <w:rPr>
          <w:rFonts w:hint="eastAsia"/>
          <w:b/>
          <w:sz w:val="24"/>
          <w:szCs w:val="24"/>
        </w:rPr>
        <w:t>说明：</w:t>
      </w:r>
    </w:p>
    <w:p w14:paraId="7E7ECF0E" w14:textId="77777777" w:rsidR="003B1A5C" w:rsidRDefault="003B1A5C" w:rsidP="003B1A5C">
      <w:pPr>
        <w:pStyle w:val="ab"/>
        <w:numPr>
          <w:ilvl w:val="0"/>
          <w:numId w:val="184"/>
        </w:numPr>
        <w:spacing w:line="360" w:lineRule="auto"/>
        <w:ind w:left="357" w:firstLineChars="0" w:hanging="357"/>
        <w:rPr>
          <w:rFonts w:asciiTheme="minorHAnsi" w:eastAsiaTheme="minorEastAsia" w:hAnsiTheme="minorHAnsi" w:cstheme="minorBidi"/>
        </w:rPr>
      </w:pPr>
      <w:r>
        <w:rPr>
          <w:rFonts w:asciiTheme="minorHAnsi" w:eastAsiaTheme="minorEastAsia" w:hAnsiTheme="minorHAnsi" w:cstheme="minorBidi" w:hint="eastAsia"/>
        </w:rPr>
        <w:t>发送方：开户代理机构</w:t>
      </w:r>
    </w:p>
    <w:p w14:paraId="61DA4AB7" w14:textId="77777777" w:rsidR="003B1A5C" w:rsidRDefault="003B1A5C" w:rsidP="003B1A5C">
      <w:pPr>
        <w:pStyle w:val="ab"/>
        <w:numPr>
          <w:ilvl w:val="0"/>
          <w:numId w:val="184"/>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接收方：中国结算账户系统</w:t>
      </w:r>
    </w:p>
    <w:p w14:paraId="0E71276C" w14:textId="77777777" w:rsidR="003B1A5C" w:rsidRDefault="003B1A5C" w:rsidP="003B1A5C">
      <w:pPr>
        <w:pStyle w:val="ab"/>
        <w:numPr>
          <w:ilvl w:val="0"/>
          <w:numId w:val="184"/>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服务时间：周一至周日</w:t>
      </w:r>
      <w:r>
        <w:rPr>
          <w:rFonts w:asciiTheme="minorHAnsi" w:eastAsiaTheme="minorEastAsia" w:hAnsiTheme="minorHAnsi" w:cstheme="minorBidi"/>
        </w:rPr>
        <w:t xml:space="preserve"> 09:00</w:t>
      </w:r>
      <w:r>
        <w:rPr>
          <w:rFonts w:asciiTheme="minorHAnsi" w:eastAsiaTheme="minorEastAsia" w:hAnsiTheme="minorHAnsi" w:cstheme="minorBidi" w:hint="eastAsia"/>
        </w:rPr>
        <w:t>至</w:t>
      </w:r>
      <w:r>
        <w:rPr>
          <w:rFonts w:asciiTheme="minorHAnsi" w:eastAsiaTheme="minorEastAsia" w:hAnsiTheme="minorHAnsi" w:cstheme="minorBidi"/>
        </w:rPr>
        <w:t>16:00</w:t>
      </w:r>
    </w:p>
    <w:p w14:paraId="26022504" w14:textId="77777777" w:rsidR="003B1A5C" w:rsidRDefault="003B1A5C" w:rsidP="003B1A5C">
      <w:pPr>
        <w:pStyle w:val="ab"/>
        <w:numPr>
          <w:ilvl w:val="0"/>
          <w:numId w:val="184"/>
        </w:numPr>
        <w:spacing w:line="360" w:lineRule="auto"/>
        <w:ind w:left="360" w:firstLineChars="0"/>
        <w:rPr>
          <w:rFonts w:asciiTheme="minorHAnsi" w:eastAsiaTheme="minorEastAsia" w:hAnsiTheme="minorHAnsi" w:cstheme="minorBidi"/>
        </w:rPr>
      </w:pPr>
      <w:r>
        <w:rPr>
          <w:rFonts w:hint="eastAsia"/>
        </w:rPr>
        <w:t>通信通道：</w:t>
      </w:r>
      <w:r>
        <w:rPr>
          <w:rFonts w:hint="eastAsia"/>
        </w:rPr>
        <w:t>PROP</w:t>
      </w:r>
      <w:r>
        <w:rPr>
          <w:rFonts w:hint="eastAsia"/>
        </w:rPr>
        <w:t>通用交易接口</w:t>
      </w:r>
    </w:p>
    <w:p w14:paraId="3B52C892" w14:textId="77777777" w:rsidR="003B1A5C" w:rsidRDefault="003B1A5C" w:rsidP="003B1A5C">
      <w:pPr>
        <w:spacing w:line="360" w:lineRule="auto"/>
      </w:pPr>
    </w:p>
    <w:p w14:paraId="71E552C4" w14:textId="77777777" w:rsidR="003B1A5C" w:rsidRPr="00271B22" w:rsidRDefault="003B1A5C" w:rsidP="003B1A5C">
      <w:pPr>
        <w:rPr>
          <w:b/>
          <w:sz w:val="30"/>
          <w:szCs w:val="30"/>
        </w:rPr>
      </w:pPr>
      <w:r w:rsidRPr="00271B22">
        <w:rPr>
          <w:rFonts w:hint="eastAsia"/>
          <w:b/>
          <w:sz w:val="30"/>
          <w:szCs w:val="30"/>
        </w:rPr>
        <w:t>应答：</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B1A5C" w:rsidRPr="00455B38" w14:paraId="3300C14E" w14:textId="77777777" w:rsidTr="009A6FEE">
        <w:trPr>
          <w:trHeight w:val="534"/>
          <w:jc w:val="center"/>
        </w:trPr>
        <w:tc>
          <w:tcPr>
            <w:tcW w:w="537" w:type="dxa"/>
            <w:shd w:val="clear" w:color="auto" w:fill="FFC000"/>
            <w:vAlign w:val="center"/>
          </w:tcPr>
          <w:p w14:paraId="05A51F38" w14:textId="77777777" w:rsidR="003B1A5C" w:rsidRPr="00455B38" w:rsidRDefault="003B1A5C" w:rsidP="009A6FEE">
            <w:pPr>
              <w:jc w:val="center"/>
              <w:rPr>
                <w:b/>
                <w:sz w:val="24"/>
                <w:szCs w:val="24"/>
              </w:rPr>
            </w:pPr>
            <w:r w:rsidRPr="00455B38">
              <w:rPr>
                <w:rFonts w:hint="eastAsia"/>
                <w:b/>
                <w:sz w:val="24"/>
                <w:szCs w:val="24"/>
              </w:rPr>
              <w:t>NO</w:t>
            </w:r>
          </w:p>
        </w:tc>
        <w:tc>
          <w:tcPr>
            <w:tcW w:w="1272" w:type="dxa"/>
            <w:shd w:val="clear" w:color="auto" w:fill="FFC000"/>
            <w:vAlign w:val="center"/>
          </w:tcPr>
          <w:p w14:paraId="2AAB5E1E" w14:textId="77777777" w:rsidR="003B1A5C" w:rsidRPr="00455B38" w:rsidRDefault="003B1A5C" w:rsidP="009A6FEE">
            <w:pPr>
              <w:jc w:val="center"/>
              <w:rPr>
                <w:b/>
                <w:sz w:val="24"/>
                <w:szCs w:val="24"/>
              </w:rPr>
            </w:pPr>
            <w:r w:rsidRPr="00455B38">
              <w:rPr>
                <w:rFonts w:hint="eastAsia"/>
                <w:b/>
                <w:sz w:val="24"/>
                <w:szCs w:val="24"/>
              </w:rPr>
              <w:t>字段</w:t>
            </w:r>
          </w:p>
        </w:tc>
        <w:tc>
          <w:tcPr>
            <w:tcW w:w="1276" w:type="dxa"/>
            <w:shd w:val="clear" w:color="auto" w:fill="FFC000"/>
            <w:vAlign w:val="center"/>
          </w:tcPr>
          <w:p w14:paraId="0B467646" w14:textId="77777777" w:rsidR="003B1A5C" w:rsidRPr="00455B38" w:rsidRDefault="003B1A5C" w:rsidP="009A6FEE">
            <w:pPr>
              <w:jc w:val="center"/>
              <w:rPr>
                <w:b/>
                <w:sz w:val="24"/>
                <w:szCs w:val="24"/>
              </w:rPr>
            </w:pPr>
            <w:r w:rsidRPr="00455B38">
              <w:rPr>
                <w:rFonts w:hint="eastAsia"/>
                <w:b/>
                <w:sz w:val="24"/>
                <w:szCs w:val="24"/>
              </w:rPr>
              <w:t>类型</w:t>
            </w:r>
          </w:p>
        </w:tc>
        <w:tc>
          <w:tcPr>
            <w:tcW w:w="851" w:type="dxa"/>
            <w:shd w:val="clear" w:color="auto" w:fill="FFC000"/>
            <w:vAlign w:val="center"/>
          </w:tcPr>
          <w:p w14:paraId="293418F3" w14:textId="77777777" w:rsidR="003B1A5C" w:rsidRPr="00455B38" w:rsidRDefault="003B1A5C" w:rsidP="009A6FEE">
            <w:pPr>
              <w:jc w:val="center"/>
              <w:rPr>
                <w:b/>
                <w:sz w:val="24"/>
                <w:szCs w:val="24"/>
              </w:rPr>
            </w:pPr>
            <w:r w:rsidRPr="00455B38">
              <w:rPr>
                <w:rFonts w:hint="eastAsia"/>
                <w:b/>
                <w:sz w:val="24"/>
                <w:szCs w:val="24"/>
              </w:rPr>
              <w:t>长度</w:t>
            </w:r>
          </w:p>
        </w:tc>
        <w:tc>
          <w:tcPr>
            <w:tcW w:w="2976" w:type="dxa"/>
            <w:shd w:val="clear" w:color="auto" w:fill="FFC000"/>
            <w:vAlign w:val="center"/>
          </w:tcPr>
          <w:p w14:paraId="4EADDA9F" w14:textId="77777777" w:rsidR="003B1A5C" w:rsidRPr="00455B38" w:rsidRDefault="003B1A5C" w:rsidP="009A6FEE">
            <w:pPr>
              <w:jc w:val="center"/>
              <w:rPr>
                <w:b/>
                <w:sz w:val="24"/>
                <w:szCs w:val="24"/>
              </w:rPr>
            </w:pPr>
            <w:r w:rsidRPr="00455B38">
              <w:rPr>
                <w:rFonts w:hint="eastAsia"/>
                <w:b/>
                <w:sz w:val="24"/>
                <w:szCs w:val="24"/>
              </w:rPr>
              <w:t>字段名称</w:t>
            </w:r>
          </w:p>
        </w:tc>
        <w:tc>
          <w:tcPr>
            <w:tcW w:w="2552" w:type="dxa"/>
            <w:shd w:val="clear" w:color="auto" w:fill="FFC000"/>
            <w:vAlign w:val="center"/>
          </w:tcPr>
          <w:p w14:paraId="7EA8F660" w14:textId="77777777" w:rsidR="003B1A5C" w:rsidRPr="00455B38" w:rsidRDefault="003B1A5C" w:rsidP="009A6FEE">
            <w:pPr>
              <w:jc w:val="center"/>
              <w:rPr>
                <w:b/>
                <w:sz w:val="24"/>
                <w:szCs w:val="24"/>
              </w:rPr>
            </w:pPr>
            <w:r>
              <w:rPr>
                <w:rFonts w:hint="eastAsia"/>
                <w:b/>
                <w:sz w:val="24"/>
                <w:szCs w:val="24"/>
              </w:rPr>
              <w:t>备注</w:t>
            </w:r>
          </w:p>
        </w:tc>
      </w:tr>
      <w:tr w:rsidR="003B1A5C" w14:paraId="59EDB720" w14:textId="77777777" w:rsidTr="009A6FEE">
        <w:trPr>
          <w:trHeight w:val="415"/>
          <w:jc w:val="center"/>
        </w:trPr>
        <w:tc>
          <w:tcPr>
            <w:tcW w:w="537" w:type="dxa"/>
            <w:vAlign w:val="center"/>
          </w:tcPr>
          <w:p w14:paraId="3F048DB3" w14:textId="77777777" w:rsidR="003B1A5C" w:rsidRDefault="003B1A5C" w:rsidP="009A6FEE">
            <w:pPr>
              <w:pStyle w:val="ab"/>
              <w:numPr>
                <w:ilvl w:val="0"/>
                <w:numId w:val="179"/>
              </w:numPr>
              <w:ind w:firstLineChars="0"/>
              <w:jc w:val="center"/>
              <w:rPr>
                <w:b/>
              </w:rPr>
            </w:pPr>
          </w:p>
        </w:tc>
        <w:tc>
          <w:tcPr>
            <w:tcW w:w="1272" w:type="dxa"/>
            <w:vAlign w:val="center"/>
          </w:tcPr>
          <w:p w14:paraId="2CBCE6FE" w14:textId="77777777" w:rsidR="003B1A5C" w:rsidRPr="004A6013" w:rsidRDefault="003B1A5C" w:rsidP="009A6FEE">
            <w:r>
              <w:rPr>
                <w:rFonts w:hint="eastAsia"/>
              </w:rPr>
              <w:t>YWLSH</w:t>
            </w:r>
          </w:p>
        </w:tc>
        <w:tc>
          <w:tcPr>
            <w:tcW w:w="1276" w:type="dxa"/>
            <w:vAlign w:val="center"/>
          </w:tcPr>
          <w:p w14:paraId="65F66561" w14:textId="77777777" w:rsidR="003B1A5C" w:rsidRPr="004A6013" w:rsidRDefault="003B1A5C" w:rsidP="009A6FEE">
            <w:r w:rsidRPr="00C45958">
              <w:rPr>
                <w:rFonts w:hint="eastAsia"/>
              </w:rPr>
              <w:t>Character</w:t>
            </w:r>
          </w:p>
        </w:tc>
        <w:tc>
          <w:tcPr>
            <w:tcW w:w="851" w:type="dxa"/>
            <w:vAlign w:val="center"/>
          </w:tcPr>
          <w:p w14:paraId="389C228A" w14:textId="77777777" w:rsidR="003B1A5C" w:rsidRPr="004A6013" w:rsidRDefault="003B1A5C" w:rsidP="009A6FEE">
            <w:r>
              <w:rPr>
                <w:rFonts w:hint="eastAsia"/>
              </w:rPr>
              <w:t>10</w:t>
            </w:r>
          </w:p>
        </w:tc>
        <w:tc>
          <w:tcPr>
            <w:tcW w:w="2976" w:type="dxa"/>
            <w:vAlign w:val="center"/>
          </w:tcPr>
          <w:p w14:paraId="58E5DBFA" w14:textId="77777777" w:rsidR="003B1A5C" w:rsidRPr="004A6013" w:rsidRDefault="003B1A5C" w:rsidP="009A6FEE">
            <w:r>
              <w:rPr>
                <w:rFonts w:hint="eastAsia"/>
              </w:rPr>
              <w:t>业务流水号</w:t>
            </w:r>
          </w:p>
        </w:tc>
        <w:tc>
          <w:tcPr>
            <w:tcW w:w="2552" w:type="dxa"/>
            <w:vAlign w:val="center"/>
          </w:tcPr>
          <w:p w14:paraId="0534E97B" w14:textId="77777777" w:rsidR="003B1A5C" w:rsidRPr="004A6013" w:rsidRDefault="003B1A5C" w:rsidP="009A6FEE">
            <w:r>
              <w:rPr>
                <w:rFonts w:hint="eastAsia"/>
              </w:rPr>
              <w:t>同请求</w:t>
            </w:r>
          </w:p>
        </w:tc>
      </w:tr>
      <w:tr w:rsidR="003B1A5C" w14:paraId="014C9D4E" w14:textId="77777777" w:rsidTr="009A6FEE">
        <w:trPr>
          <w:trHeight w:val="415"/>
          <w:jc w:val="center"/>
        </w:trPr>
        <w:tc>
          <w:tcPr>
            <w:tcW w:w="537" w:type="dxa"/>
            <w:vAlign w:val="center"/>
          </w:tcPr>
          <w:p w14:paraId="0F971D3F" w14:textId="77777777" w:rsidR="003B1A5C" w:rsidRDefault="003B1A5C" w:rsidP="009A6FEE">
            <w:pPr>
              <w:pStyle w:val="ab"/>
              <w:numPr>
                <w:ilvl w:val="0"/>
                <w:numId w:val="179"/>
              </w:numPr>
              <w:ind w:firstLineChars="0"/>
              <w:jc w:val="center"/>
              <w:rPr>
                <w:b/>
              </w:rPr>
            </w:pPr>
          </w:p>
        </w:tc>
        <w:tc>
          <w:tcPr>
            <w:tcW w:w="1272" w:type="dxa"/>
            <w:vAlign w:val="center"/>
          </w:tcPr>
          <w:p w14:paraId="3349AC77" w14:textId="77777777" w:rsidR="003B1A5C" w:rsidRDefault="003B1A5C" w:rsidP="009A6FEE">
            <w:r w:rsidRPr="004A6013">
              <w:rPr>
                <w:rFonts w:hint="eastAsia"/>
              </w:rPr>
              <w:t>YWLB</w:t>
            </w:r>
          </w:p>
        </w:tc>
        <w:tc>
          <w:tcPr>
            <w:tcW w:w="1276" w:type="dxa"/>
            <w:vAlign w:val="center"/>
          </w:tcPr>
          <w:p w14:paraId="2C6A1C03" w14:textId="77777777" w:rsidR="003B1A5C" w:rsidRPr="00C45958" w:rsidRDefault="003B1A5C" w:rsidP="009A6FEE">
            <w:r w:rsidRPr="004A6013">
              <w:rPr>
                <w:rFonts w:hint="eastAsia"/>
              </w:rPr>
              <w:t>Character</w:t>
            </w:r>
          </w:p>
        </w:tc>
        <w:tc>
          <w:tcPr>
            <w:tcW w:w="851" w:type="dxa"/>
            <w:vAlign w:val="center"/>
          </w:tcPr>
          <w:p w14:paraId="7DC15D34" w14:textId="77777777" w:rsidR="003B1A5C" w:rsidRDefault="003B1A5C" w:rsidP="009A6FEE">
            <w:r w:rsidRPr="004A6013">
              <w:rPr>
                <w:rFonts w:hint="eastAsia"/>
              </w:rPr>
              <w:t>2</w:t>
            </w:r>
          </w:p>
        </w:tc>
        <w:tc>
          <w:tcPr>
            <w:tcW w:w="2976" w:type="dxa"/>
            <w:vAlign w:val="center"/>
          </w:tcPr>
          <w:p w14:paraId="7E2183FB" w14:textId="77777777" w:rsidR="003B1A5C" w:rsidRDefault="003B1A5C" w:rsidP="009A6FEE">
            <w:r w:rsidRPr="004A6013">
              <w:rPr>
                <w:rFonts w:hint="eastAsia"/>
              </w:rPr>
              <w:t>业务类别</w:t>
            </w:r>
          </w:p>
        </w:tc>
        <w:tc>
          <w:tcPr>
            <w:tcW w:w="2552" w:type="dxa"/>
            <w:vAlign w:val="center"/>
          </w:tcPr>
          <w:p w14:paraId="66D12A32" w14:textId="77777777" w:rsidR="003B1A5C" w:rsidRDefault="003B1A5C" w:rsidP="009A6FEE">
            <w:r w:rsidRPr="00E4189E">
              <w:rPr>
                <w:rFonts w:hint="eastAsia"/>
              </w:rPr>
              <w:t>同请求</w:t>
            </w:r>
          </w:p>
        </w:tc>
      </w:tr>
      <w:tr w:rsidR="003B1A5C" w14:paraId="2C561D3F" w14:textId="77777777" w:rsidTr="009A6FEE">
        <w:trPr>
          <w:trHeight w:val="415"/>
          <w:jc w:val="center"/>
        </w:trPr>
        <w:tc>
          <w:tcPr>
            <w:tcW w:w="537" w:type="dxa"/>
            <w:vAlign w:val="center"/>
          </w:tcPr>
          <w:p w14:paraId="733B6458" w14:textId="77777777" w:rsidR="003B1A5C" w:rsidRDefault="003B1A5C" w:rsidP="009A6FEE">
            <w:pPr>
              <w:pStyle w:val="ab"/>
              <w:numPr>
                <w:ilvl w:val="0"/>
                <w:numId w:val="179"/>
              </w:numPr>
              <w:ind w:firstLineChars="0"/>
              <w:jc w:val="center"/>
              <w:rPr>
                <w:b/>
              </w:rPr>
            </w:pPr>
          </w:p>
        </w:tc>
        <w:tc>
          <w:tcPr>
            <w:tcW w:w="1272" w:type="dxa"/>
            <w:vAlign w:val="center"/>
          </w:tcPr>
          <w:p w14:paraId="488567D9" w14:textId="77777777" w:rsidR="003B1A5C" w:rsidRPr="004A6013" w:rsidRDefault="003B1A5C" w:rsidP="009A6FEE">
            <w:r w:rsidRPr="009643BF">
              <w:rPr>
                <w:rFonts w:hint="eastAsia"/>
              </w:rPr>
              <w:t>YMTH</w:t>
            </w:r>
          </w:p>
        </w:tc>
        <w:tc>
          <w:tcPr>
            <w:tcW w:w="1276" w:type="dxa"/>
            <w:vAlign w:val="center"/>
          </w:tcPr>
          <w:p w14:paraId="40EDDA28" w14:textId="77777777" w:rsidR="003B1A5C" w:rsidRPr="004A6013" w:rsidRDefault="003B1A5C" w:rsidP="009A6FEE">
            <w:r w:rsidRPr="009643BF">
              <w:rPr>
                <w:rFonts w:hint="eastAsia"/>
              </w:rPr>
              <w:t>Character</w:t>
            </w:r>
          </w:p>
        </w:tc>
        <w:tc>
          <w:tcPr>
            <w:tcW w:w="851" w:type="dxa"/>
            <w:vAlign w:val="center"/>
          </w:tcPr>
          <w:p w14:paraId="7FD700B3" w14:textId="77777777" w:rsidR="003B1A5C" w:rsidRDefault="003B1A5C" w:rsidP="009A6FEE">
            <w:r>
              <w:rPr>
                <w:rFonts w:hint="eastAsia"/>
              </w:rPr>
              <w:t>20</w:t>
            </w:r>
          </w:p>
        </w:tc>
        <w:tc>
          <w:tcPr>
            <w:tcW w:w="2976" w:type="dxa"/>
            <w:vAlign w:val="center"/>
          </w:tcPr>
          <w:p w14:paraId="7642E0DD" w14:textId="77777777" w:rsidR="003B1A5C" w:rsidRPr="004A6013" w:rsidRDefault="003B1A5C" w:rsidP="009A6FEE">
            <w:r w:rsidRPr="009643BF">
              <w:rPr>
                <w:rFonts w:hint="eastAsia"/>
              </w:rPr>
              <w:t>一码通账户号码</w:t>
            </w:r>
          </w:p>
        </w:tc>
        <w:tc>
          <w:tcPr>
            <w:tcW w:w="2552" w:type="dxa"/>
            <w:vAlign w:val="center"/>
          </w:tcPr>
          <w:p w14:paraId="7EB978A4" w14:textId="77777777" w:rsidR="003B1A5C" w:rsidRDefault="003B1A5C" w:rsidP="009A6FEE">
            <w:r w:rsidRPr="00E4189E">
              <w:rPr>
                <w:rFonts w:hint="eastAsia"/>
              </w:rPr>
              <w:t>同请求</w:t>
            </w:r>
          </w:p>
        </w:tc>
      </w:tr>
      <w:tr w:rsidR="003B1A5C" w14:paraId="19B831E3" w14:textId="77777777" w:rsidTr="009A6FEE">
        <w:trPr>
          <w:trHeight w:val="415"/>
          <w:jc w:val="center"/>
        </w:trPr>
        <w:tc>
          <w:tcPr>
            <w:tcW w:w="537" w:type="dxa"/>
            <w:vAlign w:val="center"/>
          </w:tcPr>
          <w:p w14:paraId="7EACC27D" w14:textId="77777777" w:rsidR="003B1A5C" w:rsidRDefault="003B1A5C" w:rsidP="009A6FEE">
            <w:pPr>
              <w:pStyle w:val="ab"/>
              <w:numPr>
                <w:ilvl w:val="0"/>
                <w:numId w:val="179"/>
              </w:numPr>
              <w:ind w:firstLineChars="0"/>
              <w:jc w:val="center"/>
              <w:rPr>
                <w:b/>
              </w:rPr>
            </w:pPr>
          </w:p>
        </w:tc>
        <w:tc>
          <w:tcPr>
            <w:tcW w:w="1272" w:type="dxa"/>
            <w:vAlign w:val="center"/>
          </w:tcPr>
          <w:p w14:paraId="44AE35FD" w14:textId="77777777" w:rsidR="003B1A5C" w:rsidRPr="004A6013" w:rsidRDefault="003B1A5C" w:rsidP="009A6FEE">
            <w:r w:rsidRPr="004A6013">
              <w:rPr>
                <w:rFonts w:hint="eastAsia"/>
              </w:rPr>
              <w:t>ZQZH</w:t>
            </w:r>
          </w:p>
        </w:tc>
        <w:tc>
          <w:tcPr>
            <w:tcW w:w="1276" w:type="dxa"/>
            <w:vAlign w:val="center"/>
          </w:tcPr>
          <w:p w14:paraId="6A59F90F" w14:textId="77777777" w:rsidR="003B1A5C" w:rsidRPr="004A6013" w:rsidRDefault="003B1A5C" w:rsidP="009A6FEE">
            <w:r w:rsidRPr="004A6013">
              <w:rPr>
                <w:rFonts w:hint="eastAsia"/>
              </w:rPr>
              <w:t>Character</w:t>
            </w:r>
          </w:p>
        </w:tc>
        <w:tc>
          <w:tcPr>
            <w:tcW w:w="851" w:type="dxa"/>
            <w:vAlign w:val="center"/>
          </w:tcPr>
          <w:p w14:paraId="18B49F99" w14:textId="77777777" w:rsidR="003B1A5C" w:rsidRPr="004A6013" w:rsidRDefault="003B1A5C" w:rsidP="009A6FEE">
            <w:r w:rsidRPr="004A6013">
              <w:rPr>
                <w:rFonts w:hint="eastAsia"/>
              </w:rPr>
              <w:t>20</w:t>
            </w:r>
          </w:p>
        </w:tc>
        <w:tc>
          <w:tcPr>
            <w:tcW w:w="2976" w:type="dxa"/>
            <w:vAlign w:val="center"/>
          </w:tcPr>
          <w:p w14:paraId="645B80AE" w14:textId="77777777" w:rsidR="003B1A5C" w:rsidRPr="004A6013" w:rsidRDefault="003B1A5C" w:rsidP="009A6FEE">
            <w:r w:rsidRPr="004A6013">
              <w:rPr>
                <w:rFonts w:hint="eastAsia"/>
              </w:rPr>
              <w:t>证券账户号码</w:t>
            </w:r>
          </w:p>
        </w:tc>
        <w:tc>
          <w:tcPr>
            <w:tcW w:w="2552" w:type="dxa"/>
            <w:vAlign w:val="center"/>
          </w:tcPr>
          <w:p w14:paraId="256473B8" w14:textId="77777777" w:rsidR="003B1A5C" w:rsidRDefault="003B1A5C" w:rsidP="009A6FEE">
            <w:r w:rsidRPr="00E4189E">
              <w:rPr>
                <w:rFonts w:hint="eastAsia"/>
              </w:rPr>
              <w:t>同请求</w:t>
            </w:r>
          </w:p>
        </w:tc>
      </w:tr>
      <w:tr w:rsidR="003B1A5C" w14:paraId="2307359C" w14:textId="77777777" w:rsidTr="009A6FEE">
        <w:trPr>
          <w:trHeight w:val="415"/>
          <w:jc w:val="center"/>
        </w:trPr>
        <w:tc>
          <w:tcPr>
            <w:tcW w:w="537" w:type="dxa"/>
            <w:vAlign w:val="center"/>
          </w:tcPr>
          <w:p w14:paraId="4A5E9559" w14:textId="77777777" w:rsidR="003B1A5C" w:rsidRDefault="003B1A5C" w:rsidP="009A6FEE">
            <w:pPr>
              <w:pStyle w:val="ab"/>
              <w:numPr>
                <w:ilvl w:val="0"/>
                <w:numId w:val="179"/>
              </w:numPr>
              <w:ind w:firstLineChars="0"/>
              <w:jc w:val="center"/>
              <w:rPr>
                <w:b/>
              </w:rPr>
            </w:pPr>
          </w:p>
        </w:tc>
        <w:tc>
          <w:tcPr>
            <w:tcW w:w="1272" w:type="dxa"/>
            <w:vAlign w:val="center"/>
          </w:tcPr>
          <w:p w14:paraId="299466E7" w14:textId="77777777" w:rsidR="003B1A5C" w:rsidRPr="004A6013" w:rsidRDefault="003B1A5C" w:rsidP="009A6FEE">
            <w:r w:rsidRPr="004A6013">
              <w:rPr>
                <w:rFonts w:hint="eastAsia"/>
              </w:rPr>
              <w:t>KHJGDM</w:t>
            </w:r>
          </w:p>
        </w:tc>
        <w:tc>
          <w:tcPr>
            <w:tcW w:w="1276" w:type="dxa"/>
            <w:vAlign w:val="center"/>
          </w:tcPr>
          <w:p w14:paraId="3D3C7127" w14:textId="77777777" w:rsidR="003B1A5C" w:rsidRPr="004A6013" w:rsidRDefault="003B1A5C" w:rsidP="009A6FEE">
            <w:r w:rsidRPr="004A6013">
              <w:rPr>
                <w:rFonts w:hint="eastAsia"/>
              </w:rPr>
              <w:t>Character</w:t>
            </w:r>
          </w:p>
        </w:tc>
        <w:tc>
          <w:tcPr>
            <w:tcW w:w="851" w:type="dxa"/>
            <w:vAlign w:val="center"/>
          </w:tcPr>
          <w:p w14:paraId="52CDB8B6" w14:textId="77777777" w:rsidR="003B1A5C" w:rsidRPr="004A6013" w:rsidRDefault="003B1A5C" w:rsidP="009A6FEE">
            <w:r w:rsidRPr="004A6013">
              <w:rPr>
                <w:rFonts w:hint="eastAsia"/>
              </w:rPr>
              <w:t>6</w:t>
            </w:r>
          </w:p>
        </w:tc>
        <w:tc>
          <w:tcPr>
            <w:tcW w:w="2976" w:type="dxa"/>
            <w:vAlign w:val="center"/>
          </w:tcPr>
          <w:p w14:paraId="39340C43" w14:textId="77777777" w:rsidR="003B1A5C" w:rsidRPr="004A6013" w:rsidRDefault="003B1A5C" w:rsidP="009A6FEE">
            <w:r>
              <w:rPr>
                <w:rFonts w:hint="eastAsia"/>
              </w:rPr>
              <w:t>业务发起</w:t>
            </w:r>
            <w:r w:rsidRPr="004A6013">
              <w:rPr>
                <w:rFonts w:hint="eastAsia"/>
              </w:rPr>
              <w:t>开户代理机构代码</w:t>
            </w:r>
          </w:p>
        </w:tc>
        <w:tc>
          <w:tcPr>
            <w:tcW w:w="2552" w:type="dxa"/>
            <w:vAlign w:val="center"/>
          </w:tcPr>
          <w:p w14:paraId="1CC740A2" w14:textId="77777777" w:rsidR="003B1A5C" w:rsidRDefault="003B1A5C" w:rsidP="009A6FEE">
            <w:r w:rsidRPr="00E4189E">
              <w:rPr>
                <w:rFonts w:hint="eastAsia"/>
              </w:rPr>
              <w:t>同请求</w:t>
            </w:r>
          </w:p>
        </w:tc>
      </w:tr>
      <w:tr w:rsidR="003B1A5C" w14:paraId="19AC5425" w14:textId="77777777" w:rsidTr="009A6FEE">
        <w:trPr>
          <w:trHeight w:val="415"/>
          <w:jc w:val="center"/>
        </w:trPr>
        <w:tc>
          <w:tcPr>
            <w:tcW w:w="537" w:type="dxa"/>
            <w:vAlign w:val="center"/>
          </w:tcPr>
          <w:p w14:paraId="66A06255" w14:textId="77777777" w:rsidR="003B1A5C" w:rsidRDefault="003B1A5C" w:rsidP="009A6FEE">
            <w:pPr>
              <w:pStyle w:val="ab"/>
              <w:numPr>
                <w:ilvl w:val="0"/>
                <w:numId w:val="179"/>
              </w:numPr>
              <w:ind w:firstLineChars="0"/>
              <w:jc w:val="center"/>
              <w:rPr>
                <w:b/>
              </w:rPr>
            </w:pPr>
          </w:p>
        </w:tc>
        <w:tc>
          <w:tcPr>
            <w:tcW w:w="1272" w:type="dxa"/>
            <w:vAlign w:val="center"/>
          </w:tcPr>
          <w:p w14:paraId="31E94DB7" w14:textId="77777777" w:rsidR="003B1A5C" w:rsidRPr="004A6013" w:rsidRDefault="003B1A5C" w:rsidP="009A6FEE">
            <w:r w:rsidRPr="004A6013">
              <w:rPr>
                <w:rFonts w:hint="eastAsia"/>
              </w:rPr>
              <w:t>KHWDDM</w:t>
            </w:r>
          </w:p>
        </w:tc>
        <w:tc>
          <w:tcPr>
            <w:tcW w:w="1276" w:type="dxa"/>
            <w:vAlign w:val="center"/>
          </w:tcPr>
          <w:p w14:paraId="5E574277" w14:textId="77777777" w:rsidR="003B1A5C" w:rsidRPr="004A6013" w:rsidRDefault="003B1A5C" w:rsidP="009A6FEE">
            <w:r w:rsidRPr="004A6013">
              <w:rPr>
                <w:rFonts w:hint="eastAsia"/>
              </w:rPr>
              <w:t>Character</w:t>
            </w:r>
          </w:p>
        </w:tc>
        <w:tc>
          <w:tcPr>
            <w:tcW w:w="851" w:type="dxa"/>
            <w:vAlign w:val="center"/>
          </w:tcPr>
          <w:p w14:paraId="549DB907" w14:textId="77777777" w:rsidR="003B1A5C" w:rsidRPr="004A6013" w:rsidRDefault="003B1A5C" w:rsidP="009A6FEE">
            <w:r w:rsidRPr="004A6013">
              <w:rPr>
                <w:rFonts w:hint="eastAsia"/>
              </w:rPr>
              <w:t>10</w:t>
            </w:r>
          </w:p>
        </w:tc>
        <w:tc>
          <w:tcPr>
            <w:tcW w:w="2976" w:type="dxa"/>
            <w:vAlign w:val="center"/>
          </w:tcPr>
          <w:p w14:paraId="41D02DAA" w14:textId="77777777" w:rsidR="003B1A5C" w:rsidRPr="004A6013" w:rsidRDefault="003B1A5C" w:rsidP="009A6FEE">
            <w:r>
              <w:rPr>
                <w:rFonts w:hint="eastAsia"/>
              </w:rPr>
              <w:t>业务发起</w:t>
            </w:r>
            <w:r w:rsidRPr="004A6013">
              <w:rPr>
                <w:rFonts w:hint="eastAsia"/>
              </w:rPr>
              <w:t>开户代理网点代码</w:t>
            </w:r>
          </w:p>
        </w:tc>
        <w:tc>
          <w:tcPr>
            <w:tcW w:w="2552" w:type="dxa"/>
            <w:vAlign w:val="center"/>
          </w:tcPr>
          <w:p w14:paraId="6A74B0B7" w14:textId="77777777" w:rsidR="003B1A5C" w:rsidRDefault="003B1A5C" w:rsidP="009A6FEE">
            <w:r w:rsidRPr="00E4189E">
              <w:rPr>
                <w:rFonts w:hint="eastAsia"/>
              </w:rPr>
              <w:t>同请求</w:t>
            </w:r>
          </w:p>
        </w:tc>
      </w:tr>
      <w:tr w:rsidR="003B1A5C" w14:paraId="0BB6F5C8" w14:textId="77777777" w:rsidTr="009A6FEE">
        <w:trPr>
          <w:trHeight w:val="415"/>
          <w:jc w:val="center"/>
        </w:trPr>
        <w:tc>
          <w:tcPr>
            <w:tcW w:w="537" w:type="dxa"/>
            <w:vAlign w:val="center"/>
          </w:tcPr>
          <w:p w14:paraId="0324C5FE" w14:textId="77777777" w:rsidR="003B1A5C" w:rsidRDefault="003B1A5C" w:rsidP="009A6FEE">
            <w:pPr>
              <w:pStyle w:val="ab"/>
              <w:numPr>
                <w:ilvl w:val="0"/>
                <w:numId w:val="179"/>
              </w:numPr>
              <w:ind w:firstLineChars="0"/>
              <w:jc w:val="center"/>
              <w:rPr>
                <w:b/>
              </w:rPr>
            </w:pPr>
          </w:p>
        </w:tc>
        <w:tc>
          <w:tcPr>
            <w:tcW w:w="1272" w:type="dxa"/>
            <w:vAlign w:val="center"/>
          </w:tcPr>
          <w:p w14:paraId="34CC5DBE" w14:textId="77777777" w:rsidR="003B1A5C" w:rsidRPr="004A6013" w:rsidRDefault="003B1A5C" w:rsidP="009A6FEE">
            <w:r>
              <w:rPr>
                <w:rFonts w:hint="eastAsia"/>
              </w:rPr>
              <w:t>SQRQ</w:t>
            </w:r>
          </w:p>
        </w:tc>
        <w:tc>
          <w:tcPr>
            <w:tcW w:w="1276" w:type="dxa"/>
            <w:vAlign w:val="center"/>
          </w:tcPr>
          <w:p w14:paraId="1F350BE8" w14:textId="77777777" w:rsidR="003B1A5C" w:rsidRPr="004A6013" w:rsidRDefault="003B1A5C" w:rsidP="009A6FEE">
            <w:r w:rsidRPr="00C45958">
              <w:rPr>
                <w:rFonts w:hint="eastAsia"/>
              </w:rPr>
              <w:t>Character</w:t>
            </w:r>
          </w:p>
        </w:tc>
        <w:tc>
          <w:tcPr>
            <w:tcW w:w="851" w:type="dxa"/>
            <w:vAlign w:val="center"/>
          </w:tcPr>
          <w:p w14:paraId="51169181" w14:textId="77777777" w:rsidR="003B1A5C" w:rsidRPr="004A6013" w:rsidRDefault="003B1A5C" w:rsidP="009A6FEE">
            <w:r>
              <w:rPr>
                <w:rFonts w:hint="eastAsia"/>
              </w:rPr>
              <w:t>8</w:t>
            </w:r>
          </w:p>
        </w:tc>
        <w:tc>
          <w:tcPr>
            <w:tcW w:w="2976" w:type="dxa"/>
            <w:vAlign w:val="center"/>
          </w:tcPr>
          <w:p w14:paraId="69D8F3FA" w14:textId="77777777" w:rsidR="003B1A5C" w:rsidRPr="004A6013" w:rsidRDefault="003B1A5C" w:rsidP="009A6FEE">
            <w:r>
              <w:rPr>
                <w:rFonts w:hint="eastAsia"/>
              </w:rPr>
              <w:t>申请日期</w:t>
            </w:r>
          </w:p>
        </w:tc>
        <w:tc>
          <w:tcPr>
            <w:tcW w:w="2552" w:type="dxa"/>
            <w:vAlign w:val="center"/>
          </w:tcPr>
          <w:p w14:paraId="4314B029" w14:textId="77777777" w:rsidR="003B1A5C" w:rsidRDefault="003B1A5C" w:rsidP="009A6FEE">
            <w:r w:rsidRPr="00E4189E">
              <w:rPr>
                <w:rFonts w:hint="eastAsia"/>
              </w:rPr>
              <w:t>同请求</w:t>
            </w:r>
          </w:p>
        </w:tc>
      </w:tr>
      <w:tr w:rsidR="003B1A5C" w14:paraId="4D5F4599" w14:textId="77777777" w:rsidTr="009A6FEE">
        <w:trPr>
          <w:trHeight w:val="415"/>
          <w:jc w:val="center"/>
        </w:trPr>
        <w:tc>
          <w:tcPr>
            <w:tcW w:w="537" w:type="dxa"/>
            <w:vAlign w:val="center"/>
          </w:tcPr>
          <w:p w14:paraId="04FFA7D1" w14:textId="77777777" w:rsidR="003B1A5C" w:rsidRDefault="003B1A5C" w:rsidP="009A6FEE">
            <w:pPr>
              <w:pStyle w:val="ab"/>
              <w:numPr>
                <w:ilvl w:val="0"/>
                <w:numId w:val="179"/>
              </w:numPr>
              <w:ind w:firstLineChars="0"/>
              <w:jc w:val="center"/>
              <w:rPr>
                <w:b/>
              </w:rPr>
            </w:pPr>
          </w:p>
        </w:tc>
        <w:tc>
          <w:tcPr>
            <w:tcW w:w="1272" w:type="dxa"/>
            <w:vAlign w:val="center"/>
          </w:tcPr>
          <w:p w14:paraId="5ED5AC34" w14:textId="77777777" w:rsidR="003B1A5C" w:rsidRDefault="003B1A5C" w:rsidP="009A6FEE">
            <w:r>
              <w:rPr>
                <w:rFonts w:hint="eastAsia"/>
              </w:rPr>
              <w:t>BYZD</w:t>
            </w:r>
          </w:p>
        </w:tc>
        <w:tc>
          <w:tcPr>
            <w:tcW w:w="1276" w:type="dxa"/>
            <w:vAlign w:val="center"/>
          </w:tcPr>
          <w:p w14:paraId="463C3855" w14:textId="77777777" w:rsidR="003B1A5C" w:rsidRPr="004A6013" w:rsidRDefault="003B1A5C" w:rsidP="009A6FEE">
            <w:r w:rsidRPr="00C45958">
              <w:rPr>
                <w:rFonts w:hint="eastAsia"/>
              </w:rPr>
              <w:t>Character</w:t>
            </w:r>
          </w:p>
        </w:tc>
        <w:tc>
          <w:tcPr>
            <w:tcW w:w="851" w:type="dxa"/>
            <w:vAlign w:val="center"/>
          </w:tcPr>
          <w:p w14:paraId="0F49EEDF" w14:textId="77777777" w:rsidR="003B1A5C" w:rsidRDefault="003B1A5C" w:rsidP="009A6FEE">
            <w:r>
              <w:rPr>
                <w:rFonts w:hint="eastAsia"/>
              </w:rPr>
              <w:t>10</w:t>
            </w:r>
          </w:p>
        </w:tc>
        <w:tc>
          <w:tcPr>
            <w:tcW w:w="2976" w:type="dxa"/>
            <w:vAlign w:val="center"/>
          </w:tcPr>
          <w:p w14:paraId="225D9A42" w14:textId="77777777" w:rsidR="003B1A5C" w:rsidRDefault="003B1A5C" w:rsidP="009A6FEE">
            <w:r>
              <w:rPr>
                <w:rFonts w:hint="eastAsia"/>
              </w:rPr>
              <w:t>备用字段</w:t>
            </w:r>
          </w:p>
        </w:tc>
        <w:tc>
          <w:tcPr>
            <w:tcW w:w="2552" w:type="dxa"/>
            <w:vAlign w:val="center"/>
          </w:tcPr>
          <w:p w14:paraId="7BF3A71F" w14:textId="77777777" w:rsidR="003B1A5C" w:rsidRDefault="003B1A5C" w:rsidP="009A6FEE">
            <w:r w:rsidRPr="00E4189E">
              <w:rPr>
                <w:rFonts w:hint="eastAsia"/>
              </w:rPr>
              <w:t>同请求</w:t>
            </w:r>
          </w:p>
        </w:tc>
      </w:tr>
      <w:tr w:rsidR="003B1A5C" w14:paraId="2EC6B82B" w14:textId="77777777" w:rsidTr="009A6FEE">
        <w:trPr>
          <w:trHeight w:val="415"/>
          <w:jc w:val="center"/>
        </w:trPr>
        <w:tc>
          <w:tcPr>
            <w:tcW w:w="537" w:type="dxa"/>
            <w:vAlign w:val="center"/>
          </w:tcPr>
          <w:p w14:paraId="5AFDE9CE" w14:textId="77777777" w:rsidR="003B1A5C" w:rsidRDefault="003B1A5C" w:rsidP="009A6FEE">
            <w:pPr>
              <w:pStyle w:val="ab"/>
              <w:numPr>
                <w:ilvl w:val="0"/>
                <w:numId w:val="179"/>
              </w:numPr>
              <w:ind w:firstLineChars="0"/>
              <w:jc w:val="center"/>
              <w:rPr>
                <w:b/>
              </w:rPr>
            </w:pPr>
          </w:p>
        </w:tc>
        <w:tc>
          <w:tcPr>
            <w:tcW w:w="1272" w:type="dxa"/>
            <w:vAlign w:val="center"/>
          </w:tcPr>
          <w:p w14:paraId="59FF5AE7" w14:textId="77777777" w:rsidR="003B1A5C" w:rsidRDefault="003B1A5C" w:rsidP="009A6FEE">
            <w:r>
              <w:rPr>
                <w:rFonts w:hint="eastAsia"/>
              </w:rPr>
              <w:t>GZBZ</w:t>
            </w:r>
          </w:p>
        </w:tc>
        <w:tc>
          <w:tcPr>
            <w:tcW w:w="1276" w:type="dxa"/>
            <w:vAlign w:val="center"/>
          </w:tcPr>
          <w:p w14:paraId="344F2C4E" w14:textId="77777777" w:rsidR="003B1A5C" w:rsidRPr="004A6013" w:rsidRDefault="003B1A5C" w:rsidP="009A6FEE">
            <w:r w:rsidRPr="00C45958">
              <w:rPr>
                <w:rFonts w:hint="eastAsia"/>
              </w:rPr>
              <w:t>Character</w:t>
            </w:r>
          </w:p>
        </w:tc>
        <w:tc>
          <w:tcPr>
            <w:tcW w:w="851" w:type="dxa"/>
            <w:vAlign w:val="center"/>
          </w:tcPr>
          <w:p w14:paraId="5C6384C0" w14:textId="77777777" w:rsidR="003B1A5C" w:rsidRDefault="003B1A5C" w:rsidP="009A6FEE">
            <w:r>
              <w:rPr>
                <w:rFonts w:hint="eastAsia"/>
              </w:rPr>
              <w:t>1</w:t>
            </w:r>
          </w:p>
        </w:tc>
        <w:tc>
          <w:tcPr>
            <w:tcW w:w="2976" w:type="dxa"/>
            <w:vAlign w:val="center"/>
          </w:tcPr>
          <w:p w14:paraId="70E8A079" w14:textId="77777777" w:rsidR="003B1A5C" w:rsidRDefault="003B1A5C" w:rsidP="009A6FEE">
            <w:r>
              <w:rPr>
                <w:rFonts w:hint="eastAsia"/>
              </w:rPr>
              <w:t>股转市场标识</w:t>
            </w:r>
          </w:p>
        </w:tc>
        <w:tc>
          <w:tcPr>
            <w:tcW w:w="2552" w:type="dxa"/>
            <w:vAlign w:val="center"/>
          </w:tcPr>
          <w:p w14:paraId="27614349" w14:textId="77777777" w:rsidR="003B1A5C" w:rsidRDefault="003B1A5C" w:rsidP="009A6FEE">
            <w:r>
              <w:rPr>
                <w:rFonts w:hint="eastAsia"/>
              </w:rPr>
              <w:t xml:space="preserve">0 </w:t>
            </w:r>
            <w:r>
              <w:rPr>
                <w:rFonts w:hint="eastAsia"/>
              </w:rPr>
              <w:t>未标记股转市场标识</w:t>
            </w:r>
          </w:p>
          <w:p w14:paraId="595F0EC6" w14:textId="77777777" w:rsidR="003B1A5C" w:rsidRPr="00E4189E" w:rsidRDefault="003B1A5C" w:rsidP="009A6FEE">
            <w:r>
              <w:rPr>
                <w:rFonts w:hint="eastAsia"/>
              </w:rPr>
              <w:t xml:space="preserve">1 </w:t>
            </w:r>
            <w:r>
              <w:rPr>
                <w:rFonts w:hint="eastAsia"/>
              </w:rPr>
              <w:t>已标记股转市场标识</w:t>
            </w:r>
          </w:p>
        </w:tc>
      </w:tr>
      <w:tr w:rsidR="003B1A5C" w14:paraId="668E9534" w14:textId="77777777" w:rsidTr="009A6FEE">
        <w:trPr>
          <w:trHeight w:val="415"/>
          <w:jc w:val="center"/>
        </w:trPr>
        <w:tc>
          <w:tcPr>
            <w:tcW w:w="537" w:type="dxa"/>
            <w:vAlign w:val="center"/>
          </w:tcPr>
          <w:p w14:paraId="1894153A" w14:textId="77777777" w:rsidR="003B1A5C" w:rsidRDefault="003B1A5C" w:rsidP="009A6FEE">
            <w:pPr>
              <w:pStyle w:val="ab"/>
              <w:numPr>
                <w:ilvl w:val="0"/>
                <w:numId w:val="179"/>
              </w:numPr>
              <w:ind w:firstLineChars="0"/>
              <w:jc w:val="center"/>
              <w:rPr>
                <w:b/>
              </w:rPr>
            </w:pPr>
          </w:p>
        </w:tc>
        <w:tc>
          <w:tcPr>
            <w:tcW w:w="1272" w:type="dxa"/>
            <w:vAlign w:val="center"/>
          </w:tcPr>
          <w:p w14:paraId="03FF101D" w14:textId="77777777" w:rsidR="003B1A5C" w:rsidRDefault="003B1A5C" w:rsidP="009A6FEE">
            <w:r>
              <w:rPr>
                <w:rFonts w:hint="eastAsia"/>
              </w:rPr>
              <w:t>SBRQ</w:t>
            </w:r>
          </w:p>
        </w:tc>
        <w:tc>
          <w:tcPr>
            <w:tcW w:w="1276" w:type="dxa"/>
            <w:vAlign w:val="center"/>
          </w:tcPr>
          <w:p w14:paraId="6B19EB4B" w14:textId="77777777" w:rsidR="003B1A5C" w:rsidRPr="00C45958" w:rsidRDefault="003B1A5C" w:rsidP="009A6FEE">
            <w:r w:rsidRPr="00B057C0">
              <w:rPr>
                <w:rFonts w:hint="eastAsia"/>
              </w:rPr>
              <w:t>Character</w:t>
            </w:r>
          </w:p>
        </w:tc>
        <w:tc>
          <w:tcPr>
            <w:tcW w:w="851" w:type="dxa"/>
            <w:vAlign w:val="center"/>
          </w:tcPr>
          <w:p w14:paraId="5C649661" w14:textId="77777777" w:rsidR="003B1A5C" w:rsidRDefault="003B1A5C" w:rsidP="009A6FEE">
            <w:r>
              <w:rPr>
                <w:rFonts w:hint="eastAsia"/>
              </w:rPr>
              <w:t>8</w:t>
            </w:r>
          </w:p>
        </w:tc>
        <w:tc>
          <w:tcPr>
            <w:tcW w:w="2976" w:type="dxa"/>
            <w:vAlign w:val="center"/>
          </w:tcPr>
          <w:p w14:paraId="19E9E414" w14:textId="77777777" w:rsidR="003B1A5C" w:rsidRDefault="003B1A5C" w:rsidP="009A6FEE">
            <w:r>
              <w:rPr>
                <w:rFonts w:hint="eastAsia"/>
              </w:rPr>
              <w:t>股转市场标识申报日期</w:t>
            </w:r>
          </w:p>
        </w:tc>
        <w:tc>
          <w:tcPr>
            <w:tcW w:w="2552" w:type="dxa"/>
            <w:vAlign w:val="center"/>
          </w:tcPr>
          <w:p w14:paraId="3CDF88C4" w14:textId="77777777" w:rsidR="003B1A5C" w:rsidRDefault="003B1A5C" w:rsidP="009A6FEE">
            <w:r>
              <w:rPr>
                <w:rFonts w:hint="eastAsia"/>
              </w:rPr>
              <w:t>账户系统向股转系统对证券账户申报股转市场标识的业务日期</w:t>
            </w:r>
          </w:p>
        </w:tc>
      </w:tr>
      <w:tr w:rsidR="003B1A5C" w14:paraId="310818C1" w14:textId="77777777" w:rsidTr="009A6FEE">
        <w:trPr>
          <w:trHeight w:val="415"/>
          <w:jc w:val="center"/>
        </w:trPr>
        <w:tc>
          <w:tcPr>
            <w:tcW w:w="537" w:type="dxa"/>
            <w:vAlign w:val="center"/>
          </w:tcPr>
          <w:p w14:paraId="06FEC91B" w14:textId="77777777" w:rsidR="003B1A5C" w:rsidRDefault="003B1A5C" w:rsidP="009A6FEE">
            <w:pPr>
              <w:pStyle w:val="ab"/>
              <w:numPr>
                <w:ilvl w:val="0"/>
                <w:numId w:val="179"/>
              </w:numPr>
              <w:ind w:firstLineChars="0"/>
              <w:jc w:val="center"/>
              <w:rPr>
                <w:b/>
              </w:rPr>
            </w:pPr>
          </w:p>
        </w:tc>
        <w:tc>
          <w:tcPr>
            <w:tcW w:w="1272" w:type="dxa"/>
            <w:vAlign w:val="center"/>
          </w:tcPr>
          <w:p w14:paraId="7775C2C8" w14:textId="77777777" w:rsidR="003B1A5C" w:rsidRDefault="003B1A5C" w:rsidP="009A6FEE">
            <w:r>
              <w:rPr>
                <w:rFonts w:hint="eastAsia"/>
              </w:rPr>
              <w:t>GZSCJY</w:t>
            </w:r>
          </w:p>
        </w:tc>
        <w:tc>
          <w:tcPr>
            <w:tcW w:w="1276" w:type="dxa"/>
            <w:vAlign w:val="center"/>
          </w:tcPr>
          <w:p w14:paraId="7BBE78C6" w14:textId="77777777" w:rsidR="003B1A5C" w:rsidRPr="004A6013" w:rsidRDefault="003B1A5C" w:rsidP="009A6FEE">
            <w:r w:rsidRPr="00C45958">
              <w:rPr>
                <w:rFonts w:hint="eastAsia"/>
              </w:rPr>
              <w:t>Character</w:t>
            </w:r>
          </w:p>
        </w:tc>
        <w:tc>
          <w:tcPr>
            <w:tcW w:w="851" w:type="dxa"/>
            <w:vAlign w:val="center"/>
          </w:tcPr>
          <w:p w14:paraId="552C4987" w14:textId="77777777" w:rsidR="003B1A5C" w:rsidRDefault="003B1A5C" w:rsidP="009A6FEE">
            <w:r>
              <w:rPr>
                <w:rFonts w:hint="eastAsia"/>
              </w:rPr>
              <w:t>8</w:t>
            </w:r>
          </w:p>
        </w:tc>
        <w:tc>
          <w:tcPr>
            <w:tcW w:w="2976" w:type="dxa"/>
            <w:vAlign w:val="center"/>
          </w:tcPr>
          <w:p w14:paraId="1F0D94CA" w14:textId="77777777" w:rsidR="003B1A5C" w:rsidRDefault="003B1A5C" w:rsidP="009A6FEE">
            <w:r w:rsidRPr="00951376">
              <w:rPr>
                <w:rFonts w:hint="eastAsia"/>
              </w:rPr>
              <w:t>股转市场首次交易日期</w:t>
            </w:r>
          </w:p>
        </w:tc>
        <w:tc>
          <w:tcPr>
            <w:tcW w:w="2552" w:type="dxa"/>
            <w:vAlign w:val="center"/>
          </w:tcPr>
          <w:p w14:paraId="6711CD91" w14:textId="77777777" w:rsidR="003B1A5C" w:rsidRPr="00E4189E" w:rsidRDefault="00044292" w:rsidP="009A6FEE">
            <w:r>
              <w:rPr>
                <w:rFonts w:hint="eastAsia"/>
              </w:rPr>
              <w:t>预留字段</w:t>
            </w:r>
          </w:p>
        </w:tc>
      </w:tr>
      <w:tr w:rsidR="003B1A5C" w14:paraId="3CF457B3" w14:textId="77777777" w:rsidTr="009A6FEE">
        <w:trPr>
          <w:trHeight w:val="415"/>
          <w:jc w:val="center"/>
        </w:trPr>
        <w:tc>
          <w:tcPr>
            <w:tcW w:w="537" w:type="dxa"/>
            <w:vAlign w:val="center"/>
          </w:tcPr>
          <w:p w14:paraId="1EAA7F3A" w14:textId="77777777" w:rsidR="003B1A5C" w:rsidRDefault="003B1A5C" w:rsidP="009A6FEE">
            <w:pPr>
              <w:pStyle w:val="ab"/>
              <w:numPr>
                <w:ilvl w:val="0"/>
                <w:numId w:val="179"/>
              </w:numPr>
              <w:ind w:firstLineChars="0"/>
              <w:jc w:val="center"/>
              <w:rPr>
                <w:b/>
              </w:rPr>
            </w:pPr>
          </w:p>
        </w:tc>
        <w:tc>
          <w:tcPr>
            <w:tcW w:w="1272" w:type="dxa"/>
            <w:vAlign w:val="center"/>
          </w:tcPr>
          <w:p w14:paraId="0DDFA91E" w14:textId="77777777" w:rsidR="003B1A5C" w:rsidRDefault="003B1A5C" w:rsidP="009A6FEE">
            <w:r>
              <w:rPr>
                <w:rFonts w:hint="eastAsia"/>
              </w:rPr>
              <w:t>JGDM</w:t>
            </w:r>
          </w:p>
        </w:tc>
        <w:tc>
          <w:tcPr>
            <w:tcW w:w="1276" w:type="dxa"/>
            <w:vAlign w:val="center"/>
          </w:tcPr>
          <w:p w14:paraId="58679D98" w14:textId="77777777" w:rsidR="003B1A5C" w:rsidRPr="004A6013" w:rsidRDefault="003B1A5C" w:rsidP="009A6FEE">
            <w:r w:rsidRPr="00C45958">
              <w:rPr>
                <w:rFonts w:hint="eastAsia"/>
              </w:rPr>
              <w:t>Character</w:t>
            </w:r>
          </w:p>
        </w:tc>
        <w:tc>
          <w:tcPr>
            <w:tcW w:w="851" w:type="dxa"/>
            <w:vAlign w:val="center"/>
          </w:tcPr>
          <w:p w14:paraId="1A15A4D1" w14:textId="77777777" w:rsidR="003B1A5C" w:rsidRDefault="003B1A5C" w:rsidP="009A6FEE">
            <w:r>
              <w:rPr>
                <w:rFonts w:hint="eastAsia"/>
              </w:rPr>
              <w:t>4</w:t>
            </w:r>
          </w:p>
        </w:tc>
        <w:tc>
          <w:tcPr>
            <w:tcW w:w="2976" w:type="dxa"/>
            <w:vAlign w:val="center"/>
          </w:tcPr>
          <w:p w14:paraId="4B609C2C" w14:textId="77777777" w:rsidR="003B1A5C" w:rsidRDefault="003B1A5C" w:rsidP="009A6FEE">
            <w:r>
              <w:rPr>
                <w:rFonts w:hint="eastAsia"/>
              </w:rPr>
              <w:t>结果代码</w:t>
            </w:r>
          </w:p>
        </w:tc>
        <w:tc>
          <w:tcPr>
            <w:tcW w:w="2552" w:type="dxa"/>
            <w:vAlign w:val="center"/>
          </w:tcPr>
          <w:p w14:paraId="5454314E" w14:textId="77777777" w:rsidR="003B1A5C" w:rsidRPr="00E4189E" w:rsidRDefault="003B1A5C" w:rsidP="009A6FEE"/>
        </w:tc>
      </w:tr>
      <w:tr w:rsidR="003B1A5C" w14:paraId="765CC556" w14:textId="77777777" w:rsidTr="009A6FEE">
        <w:trPr>
          <w:trHeight w:val="415"/>
          <w:jc w:val="center"/>
        </w:trPr>
        <w:tc>
          <w:tcPr>
            <w:tcW w:w="537" w:type="dxa"/>
            <w:vAlign w:val="center"/>
          </w:tcPr>
          <w:p w14:paraId="04D54A1E" w14:textId="77777777" w:rsidR="003B1A5C" w:rsidRDefault="003B1A5C" w:rsidP="009A6FEE">
            <w:pPr>
              <w:pStyle w:val="ab"/>
              <w:numPr>
                <w:ilvl w:val="0"/>
                <w:numId w:val="179"/>
              </w:numPr>
              <w:ind w:firstLineChars="0"/>
              <w:jc w:val="center"/>
              <w:rPr>
                <w:b/>
              </w:rPr>
            </w:pPr>
            <w:r>
              <w:rPr>
                <w:rFonts w:hint="eastAsia"/>
                <w:b/>
              </w:rPr>
              <w:t>J</w:t>
            </w:r>
          </w:p>
        </w:tc>
        <w:tc>
          <w:tcPr>
            <w:tcW w:w="1272" w:type="dxa"/>
            <w:vAlign w:val="center"/>
          </w:tcPr>
          <w:p w14:paraId="05891D72" w14:textId="77777777" w:rsidR="003B1A5C" w:rsidRDefault="003B1A5C" w:rsidP="009A6FEE">
            <w:r>
              <w:rPr>
                <w:rFonts w:hint="eastAsia"/>
              </w:rPr>
              <w:t>JGSM</w:t>
            </w:r>
          </w:p>
        </w:tc>
        <w:tc>
          <w:tcPr>
            <w:tcW w:w="1276" w:type="dxa"/>
            <w:vAlign w:val="center"/>
          </w:tcPr>
          <w:p w14:paraId="783B48E5" w14:textId="77777777" w:rsidR="003B1A5C" w:rsidRPr="004A6013" w:rsidRDefault="003B1A5C" w:rsidP="009A6FEE">
            <w:r w:rsidRPr="00C45958">
              <w:rPr>
                <w:rFonts w:hint="eastAsia"/>
              </w:rPr>
              <w:t>Character</w:t>
            </w:r>
          </w:p>
        </w:tc>
        <w:tc>
          <w:tcPr>
            <w:tcW w:w="851" w:type="dxa"/>
            <w:vAlign w:val="center"/>
          </w:tcPr>
          <w:p w14:paraId="15687906" w14:textId="77777777" w:rsidR="003B1A5C" w:rsidRDefault="003B1A5C" w:rsidP="009A6FEE">
            <w:r>
              <w:rPr>
                <w:rFonts w:hint="eastAsia"/>
              </w:rPr>
              <w:t>40</w:t>
            </w:r>
          </w:p>
        </w:tc>
        <w:tc>
          <w:tcPr>
            <w:tcW w:w="2976" w:type="dxa"/>
            <w:vAlign w:val="center"/>
          </w:tcPr>
          <w:p w14:paraId="63F78A28" w14:textId="77777777" w:rsidR="003B1A5C" w:rsidRDefault="003B1A5C" w:rsidP="009A6FEE">
            <w:r>
              <w:rPr>
                <w:rFonts w:hint="eastAsia"/>
              </w:rPr>
              <w:t>结果说明</w:t>
            </w:r>
          </w:p>
        </w:tc>
        <w:tc>
          <w:tcPr>
            <w:tcW w:w="2552" w:type="dxa"/>
            <w:vAlign w:val="center"/>
          </w:tcPr>
          <w:p w14:paraId="2A7C1C77" w14:textId="77777777" w:rsidR="003B1A5C" w:rsidRPr="00E4189E" w:rsidRDefault="003B1A5C" w:rsidP="009A6FEE"/>
        </w:tc>
      </w:tr>
    </w:tbl>
    <w:p w14:paraId="600B78B7" w14:textId="77777777" w:rsidR="003B1A5C" w:rsidRDefault="003B1A5C" w:rsidP="003B1A5C">
      <w:pPr>
        <w:spacing w:line="360" w:lineRule="auto"/>
        <w:rPr>
          <w:szCs w:val="21"/>
        </w:rPr>
      </w:pPr>
    </w:p>
    <w:p w14:paraId="3322E3B7" w14:textId="77777777" w:rsidR="003B1A5C" w:rsidRDefault="003B1A5C" w:rsidP="003B1A5C">
      <w:pPr>
        <w:pStyle w:val="2"/>
        <w:numPr>
          <w:ilvl w:val="0"/>
          <w:numId w:val="3"/>
        </w:numPr>
      </w:pPr>
      <w:bookmarkStart w:id="247" w:name="_Toc3820410"/>
      <w:r>
        <w:rPr>
          <w:rFonts w:hint="eastAsia"/>
        </w:rPr>
        <w:t>股转使用信息</w:t>
      </w:r>
      <w:r w:rsidRPr="0008385C">
        <w:rPr>
          <w:rFonts w:hint="eastAsia"/>
        </w:rPr>
        <w:t>维护</w:t>
      </w:r>
      <w:bookmarkEnd w:id="247"/>
    </w:p>
    <w:p w14:paraId="5C86B826" w14:textId="77777777" w:rsidR="003B1A5C" w:rsidRPr="00700250" w:rsidRDefault="003B1A5C" w:rsidP="003B1A5C">
      <w:pPr>
        <w:rPr>
          <w:sz w:val="24"/>
          <w:szCs w:val="24"/>
        </w:rPr>
      </w:pPr>
    </w:p>
    <w:p w14:paraId="37536D63" w14:textId="77777777" w:rsidR="003B1A5C" w:rsidRDefault="003B1A5C" w:rsidP="003B1A5C">
      <w:pPr>
        <w:rPr>
          <w:sz w:val="24"/>
          <w:szCs w:val="24"/>
        </w:rPr>
      </w:pPr>
    </w:p>
    <w:p w14:paraId="169831CE" w14:textId="77777777" w:rsidR="003B1A5C" w:rsidRPr="00700250" w:rsidRDefault="003B1A5C" w:rsidP="003B1A5C">
      <w:pPr>
        <w:rPr>
          <w:sz w:val="24"/>
          <w:szCs w:val="28"/>
        </w:rPr>
      </w:pPr>
      <w:r w:rsidRPr="00700250">
        <w:rPr>
          <w:sz w:val="24"/>
          <w:szCs w:val="28"/>
        </w:rPr>
        <w:t>ServiceDomain = “CSDCC           ”</w:t>
      </w:r>
    </w:p>
    <w:p w14:paraId="67BB6035" w14:textId="77777777" w:rsidR="003B1A5C" w:rsidRPr="00CF341F" w:rsidRDefault="003B1A5C" w:rsidP="003B1A5C">
      <w:pPr>
        <w:rPr>
          <w:sz w:val="24"/>
          <w:szCs w:val="28"/>
        </w:rPr>
      </w:pPr>
      <w:r w:rsidRPr="00700250">
        <w:rPr>
          <w:sz w:val="24"/>
          <w:szCs w:val="28"/>
        </w:rPr>
        <w:t>ServiceName = “UAPSRV          ”</w:t>
      </w:r>
    </w:p>
    <w:p w14:paraId="1A66D02F" w14:textId="77777777" w:rsidR="003B1A5C" w:rsidRDefault="003B1A5C" w:rsidP="003B1A5C">
      <w:pPr>
        <w:rPr>
          <w:sz w:val="24"/>
          <w:szCs w:val="24"/>
        </w:rPr>
      </w:pPr>
    </w:p>
    <w:p w14:paraId="754D695F" w14:textId="77777777" w:rsidR="003B1A5C" w:rsidRPr="00371DB0" w:rsidRDefault="003B1A5C" w:rsidP="003B1A5C">
      <w:pPr>
        <w:rPr>
          <w:sz w:val="24"/>
        </w:rPr>
      </w:pPr>
      <w:r>
        <w:rPr>
          <w:sz w:val="24"/>
        </w:rPr>
        <w:t xml:space="preserve">ServiceType = </w:t>
      </w:r>
      <w:r>
        <w:rPr>
          <w:rFonts w:hint="eastAsia"/>
          <w:sz w:val="24"/>
        </w:rPr>
        <w:t>33</w:t>
      </w:r>
    </w:p>
    <w:p w14:paraId="35D05A99" w14:textId="77777777" w:rsidR="003B1A5C" w:rsidRPr="00700250" w:rsidRDefault="003B1A5C" w:rsidP="003B1A5C">
      <w:pPr>
        <w:rPr>
          <w:sz w:val="24"/>
          <w:szCs w:val="24"/>
        </w:rPr>
      </w:pPr>
    </w:p>
    <w:p w14:paraId="15306771" w14:textId="77777777" w:rsidR="003B1A5C" w:rsidRPr="00271B22" w:rsidRDefault="003B1A5C" w:rsidP="003B1A5C">
      <w:pPr>
        <w:rPr>
          <w:b/>
          <w:sz w:val="30"/>
          <w:szCs w:val="30"/>
        </w:rPr>
      </w:pPr>
      <w:r w:rsidRPr="00271B22">
        <w:rPr>
          <w:rFonts w:hint="eastAsia"/>
          <w:b/>
          <w:sz w:val="30"/>
          <w:szCs w:val="30"/>
        </w:rPr>
        <w:t>请求：</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B1A5C" w:rsidRPr="00455B38" w14:paraId="36513117" w14:textId="77777777" w:rsidTr="009A6FEE">
        <w:trPr>
          <w:trHeight w:val="534"/>
          <w:jc w:val="center"/>
        </w:trPr>
        <w:tc>
          <w:tcPr>
            <w:tcW w:w="537" w:type="dxa"/>
            <w:shd w:val="clear" w:color="auto" w:fill="FFC000"/>
            <w:vAlign w:val="center"/>
          </w:tcPr>
          <w:p w14:paraId="7CFD14F1" w14:textId="77777777" w:rsidR="003B1A5C" w:rsidRPr="00455B38" w:rsidRDefault="003B1A5C" w:rsidP="009A6FEE">
            <w:pPr>
              <w:jc w:val="center"/>
              <w:rPr>
                <w:b/>
                <w:sz w:val="24"/>
                <w:szCs w:val="24"/>
              </w:rPr>
            </w:pPr>
            <w:r w:rsidRPr="00455B38">
              <w:rPr>
                <w:rFonts w:hint="eastAsia"/>
                <w:b/>
                <w:sz w:val="24"/>
                <w:szCs w:val="24"/>
              </w:rPr>
              <w:t>NO</w:t>
            </w:r>
          </w:p>
        </w:tc>
        <w:tc>
          <w:tcPr>
            <w:tcW w:w="1272" w:type="dxa"/>
            <w:shd w:val="clear" w:color="auto" w:fill="FFC000"/>
            <w:vAlign w:val="center"/>
          </w:tcPr>
          <w:p w14:paraId="141958EA" w14:textId="77777777" w:rsidR="003B1A5C" w:rsidRPr="00455B38" w:rsidRDefault="003B1A5C" w:rsidP="009A6FEE">
            <w:pPr>
              <w:jc w:val="center"/>
              <w:rPr>
                <w:b/>
                <w:sz w:val="24"/>
                <w:szCs w:val="24"/>
              </w:rPr>
            </w:pPr>
            <w:r w:rsidRPr="00455B38">
              <w:rPr>
                <w:rFonts w:hint="eastAsia"/>
                <w:b/>
                <w:sz w:val="24"/>
                <w:szCs w:val="24"/>
              </w:rPr>
              <w:t>字段</w:t>
            </w:r>
          </w:p>
        </w:tc>
        <w:tc>
          <w:tcPr>
            <w:tcW w:w="1276" w:type="dxa"/>
            <w:shd w:val="clear" w:color="auto" w:fill="FFC000"/>
            <w:vAlign w:val="center"/>
          </w:tcPr>
          <w:p w14:paraId="2B74CA1F" w14:textId="77777777" w:rsidR="003B1A5C" w:rsidRPr="00455B38" w:rsidRDefault="003B1A5C" w:rsidP="009A6FEE">
            <w:pPr>
              <w:jc w:val="center"/>
              <w:rPr>
                <w:b/>
                <w:sz w:val="24"/>
                <w:szCs w:val="24"/>
              </w:rPr>
            </w:pPr>
            <w:r w:rsidRPr="00455B38">
              <w:rPr>
                <w:rFonts w:hint="eastAsia"/>
                <w:b/>
                <w:sz w:val="24"/>
                <w:szCs w:val="24"/>
              </w:rPr>
              <w:t>类型</w:t>
            </w:r>
          </w:p>
        </w:tc>
        <w:tc>
          <w:tcPr>
            <w:tcW w:w="851" w:type="dxa"/>
            <w:shd w:val="clear" w:color="auto" w:fill="FFC000"/>
            <w:vAlign w:val="center"/>
          </w:tcPr>
          <w:p w14:paraId="3A7ADB2F" w14:textId="77777777" w:rsidR="003B1A5C" w:rsidRPr="00455B38" w:rsidRDefault="003B1A5C" w:rsidP="009A6FEE">
            <w:pPr>
              <w:jc w:val="center"/>
              <w:rPr>
                <w:b/>
                <w:sz w:val="24"/>
                <w:szCs w:val="24"/>
              </w:rPr>
            </w:pPr>
            <w:r w:rsidRPr="00455B38">
              <w:rPr>
                <w:rFonts w:hint="eastAsia"/>
                <w:b/>
                <w:sz w:val="24"/>
                <w:szCs w:val="24"/>
              </w:rPr>
              <w:t>长度</w:t>
            </w:r>
          </w:p>
        </w:tc>
        <w:tc>
          <w:tcPr>
            <w:tcW w:w="2976" w:type="dxa"/>
            <w:shd w:val="clear" w:color="auto" w:fill="FFC000"/>
            <w:vAlign w:val="center"/>
          </w:tcPr>
          <w:p w14:paraId="16375E56" w14:textId="77777777" w:rsidR="003B1A5C" w:rsidRPr="00455B38" w:rsidRDefault="003B1A5C" w:rsidP="009A6FEE">
            <w:pPr>
              <w:jc w:val="center"/>
              <w:rPr>
                <w:b/>
                <w:sz w:val="24"/>
                <w:szCs w:val="24"/>
              </w:rPr>
            </w:pPr>
            <w:r w:rsidRPr="00455B38">
              <w:rPr>
                <w:rFonts w:hint="eastAsia"/>
                <w:b/>
                <w:sz w:val="24"/>
                <w:szCs w:val="24"/>
              </w:rPr>
              <w:t>字段名称</w:t>
            </w:r>
          </w:p>
        </w:tc>
        <w:tc>
          <w:tcPr>
            <w:tcW w:w="2552" w:type="dxa"/>
            <w:shd w:val="clear" w:color="auto" w:fill="FFC000"/>
            <w:vAlign w:val="center"/>
          </w:tcPr>
          <w:p w14:paraId="652ACEEC" w14:textId="77777777" w:rsidR="003B1A5C" w:rsidRPr="00455B38" w:rsidRDefault="003B1A5C" w:rsidP="009A6FEE">
            <w:pPr>
              <w:jc w:val="center"/>
              <w:rPr>
                <w:b/>
                <w:sz w:val="24"/>
                <w:szCs w:val="24"/>
              </w:rPr>
            </w:pPr>
            <w:r>
              <w:rPr>
                <w:rFonts w:hint="eastAsia"/>
                <w:b/>
                <w:sz w:val="24"/>
                <w:szCs w:val="24"/>
              </w:rPr>
              <w:t>备注</w:t>
            </w:r>
          </w:p>
        </w:tc>
      </w:tr>
      <w:tr w:rsidR="003B1A5C" w14:paraId="09621E4A" w14:textId="77777777" w:rsidTr="009A6FEE">
        <w:trPr>
          <w:trHeight w:val="415"/>
          <w:jc w:val="center"/>
        </w:trPr>
        <w:tc>
          <w:tcPr>
            <w:tcW w:w="537" w:type="dxa"/>
            <w:vAlign w:val="center"/>
          </w:tcPr>
          <w:p w14:paraId="63D514C6" w14:textId="77777777" w:rsidR="003B1A5C" w:rsidRDefault="003B1A5C" w:rsidP="009A6FEE">
            <w:pPr>
              <w:pStyle w:val="ab"/>
              <w:numPr>
                <w:ilvl w:val="0"/>
                <w:numId w:val="180"/>
              </w:numPr>
              <w:ind w:firstLineChars="0"/>
              <w:jc w:val="center"/>
              <w:rPr>
                <w:b/>
              </w:rPr>
            </w:pPr>
          </w:p>
        </w:tc>
        <w:tc>
          <w:tcPr>
            <w:tcW w:w="1272" w:type="dxa"/>
            <w:vAlign w:val="center"/>
          </w:tcPr>
          <w:p w14:paraId="008ACC78" w14:textId="77777777" w:rsidR="003B1A5C" w:rsidRPr="004A6013" w:rsidRDefault="003B1A5C" w:rsidP="009A6FEE">
            <w:r>
              <w:rPr>
                <w:rFonts w:hint="eastAsia"/>
              </w:rPr>
              <w:t>YWLSH</w:t>
            </w:r>
          </w:p>
        </w:tc>
        <w:tc>
          <w:tcPr>
            <w:tcW w:w="1276" w:type="dxa"/>
            <w:vAlign w:val="center"/>
          </w:tcPr>
          <w:p w14:paraId="67D2D795" w14:textId="77777777" w:rsidR="003B1A5C" w:rsidRPr="004A6013" w:rsidRDefault="003B1A5C" w:rsidP="009A6FEE">
            <w:r w:rsidRPr="00C45958">
              <w:rPr>
                <w:rFonts w:hint="eastAsia"/>
              </w:rPr>
              <w:t>Character</w:t>
            </w:r>
          </w:p>
        </w:tc>
        <w:tc>
          <w:tcPr>
            <w:tcW w:w="851" w:type="dxa"/>
            <w:vAlign w:val="center"/>
          </w:tcPr>
          <w:p w14:paraId="1EA54D9E" w14:textId="77777777" w:rsidR="003B1A5C" w:rsidRPr="004A6013" w:rsidRDefault="003B1A5C" w:rsidP="009A6FEE">
            <w:r>
              <w:rPr>
                <w:rFonts w:hint="eastAsia"/>
              </w:rPr>
              <w:t>10</w:t>
            </w:r>
          </w:p>
        </w:tc>
        <w:tc>
          <w:tcPr>
            <w:tcW w:w="2976" w:type="dxa"/>
            <w:vAlign w:val="center"/>
          </w:tcPr>
          <w:p w14:paraId="469F6736" w14:textId="77777777" w:rsidR="003B1A5C" w:rsidRPr="004A6013" w:rsidRDefault="003B1A5C" w:rsidP="009A6FEE">
            <w:r>
              <w:rPr>
                <w:rFonts w:hint="eastAsia"/>
              </w:rPr>
              <w:t>业务流水号</w:t>
            </w:r>
          </w:p>
        </w:tc>
        <w:tc>
          <w:tcPr>
            <w:tcW w:w="2552" w:type="dxa"/>
            <w:vAlign w:val="center"/>
          </w:tcPr>
          <w:p w14:paraId="6C476106" w14:textId="77777777" w:rsidR="003B1A5C" w:rsidRPr="004A6013" w:rsidRDefault="003B1A5C" w:rsidP="009A6FEE">
            <w:r w:rsidRPr="00194286">
              <w:rPr>
                <w:rFonts w:hint="eastAsia"/>
              </w:rPr>
              <w:t>必填</w:t>
            </w:r>
          </w:p>
        </w:tc>
      </w:tr>
      <w:tr w:rsidR="003B1A5C" w14:paraId="578AF00A" w14:textId="77777777" w:rsidTr="009A6FEE">
        <w:trPr>
          <w:trHeight w:val="415"/>
          <w:jc w:val="center"/>
        </w:trPr>
        <w:tc>
          <w:tcPr>
            <w:tcW w:w="537" w:type="dxa"/>
            <w:vAlign w:val="center"/>
          </w:tcPr>
          <w:p w14:paraId="1430C125" w14:textId="77777777" w:rsidR="003B1A5C" w:rsidRDefault="003B1A5C" w:rsidP="009A6FEE">
            <w:pPr>
              <w:pStyle w:val="ab"/>
              <w:numPr>
                <w:ilvl w:val="0"/>
                <w:numId w:val="180"/>
              </w:numPr>
              <w:ind w:firstLineChars="0"/>
              <w:jc w:val="center"/>
              <w:rPr>
                <w:b/>
              </w:rPr>
            </w:pPr>
          </w:p>
        </w:tc>
        <w:tc>
          <w:tcPr>
            <w:tcW w:w="1272" w:type="dxa"/>
            <w:vAlign w:val="center"/>
          </w:tcPr>
          <w:p w14:paraId="2D6E6E20" w14:textId="77777777" w:rsidR="003B1A5C" w:rsidRDefault="003B1A5C" w:rsidP="009A6FEE">
            <w:r w:rsidRPr="00194286">
              <w:rPr>
                <w:rFonts w:hint="eastAsia"/>
              </w:rPr>
              <w:t>YWLB</w:t>
            </w:r>
          </w:p>
        </w:tc>
        <w:tc>
          <w:tcPr>
            <w:tcW w:w="1276" w:type="dxa"/>
            <w:vAlign w:val="center"/>
          </w:tcPr>
          <w:p w14:paraId="0083989F" w14:textId="77777777" w:rsidR="003B1A5C" w:rsidRPr="00C45958" w:rsidRDefault="003B1A5C" w:rsidP="009A6FEE">
            <w:r w:rsidRPr="00194286">
              <w:rPr>
                <w:rFonts w:hint="eastAsia"/>
              </w:rPr>
              <w:t>Character</w:t>
            </w:r>
          </w:p>
        </w:tc>
        <w:tc>
          <w:tcPr>
            <w:tcW w:w="851" w:type="dxa"/>
            <w:vAlign w:val="center"/>
          </w:tcPr>
          <w:p w14:paraId="5382BAD1" w14:textId="77777777" w:rsidR="003B1A5C" w:rsidRDefault="003B1A5C" w:rsidP="009A6FEE">
            <w:r w:rsidRPr="00194286">
              <w:rPr>
                <w:rFonts w:hint="eastAsia"/>
              </w:rPr>
              <w:t>2</w:t>
            </w:r>
          </w:p>
        </w:tc>
        <w:tc>
          <w:tcPr>
            <w:tcW w:w="2976" w:type="dxa"/>
            <w:vAlign w:val="center"/>
          </w:tcPr>
          <w:p w14:paraId="5945C076" w14:textId="77777777" w:rsidR="003B1A5C" w:rsidRDefault="003B1A5C" w:rsidP="009A6FEE">
            <w:r w:rsidRPr="00194286">
              <w:rPr>
                <w:rFonts w:hint="eastAsia"/>
              </w:rPr>
              <w:t>业务类别</w:t>
            </w:r>
          </w:p>
        </w:tc>
        <w:tc>
          <w:tcPr>
            <w:tcW w:w="2552" w:type="dxa"/>
            <w:vAlign w:val="center"/>
          </w:tcPr>
          <w:p w14:paraId="63F560AE" w14:textId="77777777" w:rsidR="003B1A5C" w:rsidRDefault="003B1A5C" w:rsidP="009A6FEE">
            <w:r w:rsidRPr="00194286">
              <w:rPr>
                <w:rFonts w:hint="eastAsia"/>
              </w:rPr>
              <w:t>必填</w:t>
            </w:r>
            <w:r>
              <w:rPr>
                <w:rFonts w:hint="eastAsia"/>
              </w:rPr>
              <w:t>，</w:t>
            </w:r>
            <w:r>
              <w:rPr>
                <w:rFonts w:hint="eastAsia"/>
              </w:rPr>
              <w:t>01</w:t>
            </w:r>
            <w:r>
              <w:rPr>
                <w:rFonts w:hint="eastAsia"/>
              </w:rPr>
              <w:t>：股转</w:t>
            </w:r>
            <w:r w:rsidRPr="00B07089">
              <w:rPr>
                <w:rFonts w:hint="eastAsia"/>
              </w:rPr>
              <w:t>使用信息新增、</w:t>
            </w:r>
            <w:r>
              <w:rPr>
                <w:rFonts w:hint="eastAsia"/>
              </w:rPr>
              <w:t>02</w:t>
            </w:r>
            <w:r>
              <w:rPr>
                <w:rFonts w:hint="eastAsia"/>
              </w:rPr>
              <w:t>：股转</w:t>
            </w:r>
            <w:r w:rsidRPr="00B07089">
              <w:rPr>
                <w:rFonts w:hint="eastAsia"/>
              </w:rPr>
              <w:t>使用信息</w:t>
            </w:r>
            <w:r>
              <w:rPr>
                <w:rFonts w:hint="eastAsia"/>
              </w:rPr>
              <w:t>撤销</w:t>
            </w:r>
            <w:r w:rsidRPr="00B07089">
              <w:rPr>
                <w:rFonts w:hint="eastAsia"/>
              </w:rPr>
              <w:t>、</w:t>
            </w:r>
            <w:r>
              <w:rPr>
                <w:rFonts w:hint="eastAsia"/>
              </w:rPr>
              <w:t>03</w:t>
            </w:r>
            <w:r>
              <w:rPr>
                <w:rFonts w:hint="eastAsia"/>
              </w:rPr>
              <w:t>：股转</w:t>
            </w:r>
            <w:r w:rsidRPr="00B07089">
              <w:rPr>
                <w:rFonts w:hint="eastAsia"/>
              </w:rPr>
              <w:t>使用信息查询</w:t>
            </w:r>
          </w:p>
        </w:tc>
      </w:tr>
      <w:tr w:rsidR="003B1A5C" w14:paraId="69FEC5C3" w14:textId="77777777" w:rsidTr="009A6FEE">
        <w:trPr>
          <w:trHeight w:val="415"/>
          <w:jc w:val="center"/>
        </w:trPr>
        <w:tc>
          <w:tcPr>
            <w:tcW w:w="537" w:type="dxa"/>
            <w:vAlign w:val="center"/>
          </w:tcPr>
          <w:p w14:paraId="0827A101" w14:textId="77777777" w:rsidR="003B1A5C" w:rsidRDefault="003B1A5C" w:rsidP="009A6FEE">
            <w:pPr>
              <w:pStyle w:val="ab"/>
              <w:numPr>
                <w:ilvl w:val="0"/>
                <w:numId w:val="180"/>
              </w:numPr>
              <w:ind w:firstLineChars="0"/>
              <w:jc w:val="center"/>
              <w:rPr>
                <w:b/>
              </w:rPr>
            </w:pPr>
          </w:p>
        </w:tc>
        <w:tc>
          <w:tcPr>
            <w:tcW w:w="1272" w:type="dxa"/>
            <w:vAlign w:val="center"/>
          </w:tcPr>
          <w:p w14:paraId="73585005" w14:textId="77777777" w:rsidR="003B1A5C" w:rsidRPr="004A6013" w:rsidRDefault="003B1A5C" w:rsidP="009A6FEE">
            <w:r w:rsidRPr="00194286">
              <w:rPr>
                <w:rFonts w:hint="eastAsia"/>
              </w:rPr>
              <w:t>YMTH</w:t>
            </w:r>
          </w:p>
        </w:tc>
        <w:tc>
          <w:tcPr>
            <w:tcW w:w="1276" w:type="dxa"/>
            <w:vAlign w:val="center"/>
          </w:tcPr>
          <w:p w14:paraId="1E02B38C" w14:textId="77777777" w:rsidR="003B1A5C" w:rsidRPr="004A6013" w:rsidRDefault="003B1A5C" w:rsidP="009A6FEE">
            <w:r w:rsidRPr="00194286">
              <w:rPr>
                <w:rFonts w:hint="eastAsia"/>
              </w:rPr>
              <w:t>Character</w:t>
            </w:r>
          </w:p>
        </w:tc>
        <w:tc>
          <w:tcPr>
            <w:tcW w:w="851" w:type="dxa"/>
            <w:vAlign w:val="center"/>
          </w:tcPr>
          <w:p w14:paraId="68AED2B4" w14:textId="77777777" w:rsidR="003B1A5C" w:rsidRDefault="003B1A5C" w:rsidP="009A6FEE">
            <w:r>
              <w:rPr>
                <w:rFonts w:hint="eastAsia"/>
              </w:rPr>
              <w:t>20</w:t>
            </w:r>
          </w:p>
        </w:tc>
        <w:tc>
          <w:tcPr>
            <w:tcW w:w="2976" w:type="dxa"/>
            <w:vAlign w:val="center"/>
          </w:tcPr>
          <w:p w14:paraId="15D64339" w14:textId="77777777" w:rsidR="003B1A5C" w:rsidRPr="004A6013" w:rsidRDefault="003B1A5C" w:rsidP="009A6FEE">
            <w:r w:rsidRPr="00194286">
              <w:rPr>
                <w:rFonts w:hint="eastAsia"/>
              </w:rPr>
              <w:t>一码通账户号码</w:t>
            </w:r>
          </w:p>
        </w:tc>
        <w:tc>
          <w:tcPr>
            <w:tcW w:w="2552" w:type="dxa"/>
            <w:vAlign w:val="center"/>
          </w:tcPr>
          <w:p w14:paraId="57DD9089" w14:textId="77777777" w:rsidR="003B1A5C" w:rsidRDefault="003B1A5C" w:rsidP="009A6FEE">
            <w:r w:rsidRPr="00194286">
              <w:rPr>
                <w:rFonts w:hint="eastAsia"/>
              </w:rPr>
              <w:t>非必填</w:t>
            </w:r>
          </w:p>
        </w:tc>
      </w:tr>
      <w:tr w:rsidR="003B1A5C" w14:paraId="5B5E4641" w14:textId="77777777" w:rsidTr="009A6FEE">
        <w:trPr>
          <w:trHeight w:val="415"/>
          <w:jc w:val="center"/>
        </w:trPr>
        <w:tc>
          <w:tcPr>
            <w:tcW w:w="537" w:type="dxa"/>
            <w:vAlign w:val="center"/>
          </w:tcPr>
          <w:p w14:paraId="6DF5BC8D" w14:textId="77777777" w:rsidR="003B1A5C" w:rsidRDefault="003B1A5C" w:rsidP="009A6FEE">
            <w:pPr>
              <w:pStyle w:val="ab"/>
              <w:numPr>
                <w:ilvl w:val="0"/>
                <w:numId w:val="180"/>
              </w:numPr>
              <w:ind w:firstLineChars="0"/>
              <w:jc w:val="center"/>
              <w:rPr>
                <w:b/>
              </w:rPr>
            </w:pPr>
          </w:p>
        </w:tc>
        <w:tc>
          <w:tcPr>
            <w:tcW w:w="1272" w:type="dxa"/>
            <w:vAlign w:val="center"/>
          </w:tcPr>
          <w:p w14:paraId="074F70F3" w14:textId="77777777" w:rsidR="003B1A5C" w:rsidRPr="004A6013" w:rsidRDefault="003B1A5C" w:rsidP="009A6FEE">
            <w:r w:rsidRPr="00194286">
              <w:rPr>
                <w:rFonts w:hint="eastAsia"/>
              </w:rPr>
              <w:t>ZHLB</w:t>
            </w:r>
          </w:p>
        </w:tc>
        <w:tc>
          <w:tcPr>
            <w:tcW w:w="1276" w:type="dxa"/>
            <w:vAlign w:val="center"/>
          </w:tcPr>
          <w:p w14:paraId="0DACDA58" w14:textId="77777777" w:rsidR="003B1A5C" w:rsidRPr="004A6013" w:rsidRDefault="003B1A5C" w:rsidP="009A6FEE">
            <w:r w:rsidRPr="00194286">
              <w:rPr>
                <w:rFonts w:hint="eastAsia"/>
              </w:rPr>
              <w:t>Character</w:t>
            </w:r>
          </w:p>
        </w:tc>
        <w:tc>
          <w:tcPr>
            <w:tcW w:w="851" w:type="dxa"/>
            <w:vAlign w:val="center"/>
          </w:tcPr>
          <w:p w14:paraId="3B41210F" w14:textId="77777777" w:rsidR="003B1A5C" w:rsidRPr="004A6013" w:rsidRDefault="003B1A5C" w:rsidP="009A6FEE">
            <w:r w:rsidRPr="00194286">
              <w:rPr>
                <w:rFonts w:hint="eastAsia"/>
              </w:rPr>
              <w:t>2</w:t>
            </w:r>
          </w:p>
        </w:tc>
        <w:tc>
          <w:tcPr>
            <w:tcW w:w="2976" w:type="dxa"/>
            <w:vAlign w:val="center"/>
          </w:tcPr>
          <w:p w14:paraId="4C9E140A" w14:textId="77777777" w:rsidR="003B1A5C" w:rsidRPr="004A6013" w:rsidRDefault="003B1A5C" w:rsidP="009A6FEE">
            <w:r w:rsidRPr="00194286">
              <w:rPr>
                <w:rFonts w:hint="eastAsia"/>
              </w:rPr>
              <w:t>证券账户类别</w:t>
            </w:r>
          </w:p>
        </w:tc>
        <w:tc>
          <w:tcPr>
            <w:tcW w:w="2552" w:type="dxa"/>
            <w:vAlign w:val="center"/>
          </w:tcPr>
          <w:p w14:paraId="6773AA6F" w14:textId="77777777" w:rsidR="003B1A5C" w:rsidRPr="004A6013" w:rsidRDefault="003B1A5C" w:rsidP="009A6FEE">
            <w:r w:rsidRPr="00194286">
              <w:rPr>
                <w:rFonts w:hint="eastAsia"/>
              </w:rPr>
              <w:t>必填</w:t>
            </w:r>
            <w:r>
              <w:rPr>
                <w:rFonts w:hint="eastAsia"/>
              </w:rPr>
              <w:t>，</w:t>
            </w:r>
            <w:r w:rsidRPr="00194286">
              <w:rPr>
                <w:rFonts w:hint="eastAsia"/>
              </w:rPr>
              <w:t>字典</w:t>
            </w:r>
            <w:r w:rsidRPr="00194286">
              <w:rPr>
                <w:rFonts w:hint="eastAsia"/>
              </w:rPr>
              <w:t>(ZHLB)</w:t>
            </w:r>
          </w:p>
        </w:tc>
      </w:tr>
      <w:tr w:rsidR="003B1A5C" w14:paraId="6777308B" w14:textId="77777777" w:rsidTr="009A6FEE">
        <w:trPr>
          <w:trHeight w:val="415"/>
          <w:jc w:val="center"/>
        </w:trPr>
        <w:tc>
          <w:tcPr>
            <w:tcW w:w="537" w:type="dxa"/>
            <w:vAlign w:val="center"/>
          </w:tcPr>
          <w:p w14:paraId="4ABA14F6" w14:textId="77777777" w:rsidR="003B1A5C" w:rsidRDefault="003B1A5C" w:rsidP="009A6FEE">
            <w:pPr>
              <w:pStyle w:val="ab"/>
              <w:numPr>
                <w:ilvl w:val="0"/>
                <w:numId w:val="180"/>
              </w:numPr>
              <w:ind w:firstLineChars="0"/>
              <w:jc w:val="center"/>
              <w:rPr>
                <w:b/>
              </w:rPr>
            </w:pPr>
          </w:p>
        </w:tc>
        <w:tc>
          <w:tcPr>
            <w:tcW w:w="1272" w:type="dxa"/>
            <w:vAlign w:val="center"/>
          </w:tcPr>
          <w:p w14:paraId="5FC30A0A" w14:textId="77777777" w:rsidR="003B1A5C" w:rsidRPr="004A6013" w:rsidRDefault="003B1A5C" w:rsidP="009A6FEE">
            <w:r w:rsidRPr="00194286">
              <w:rPr>
                <w:rFonts w:hint="eastAsia"/>
              </w:rPr>
              <w:t>ZQZH</w:t>
            </w:r>
          </w:p>
        </w:tc>
        <w:tc>
          <w:tcPr>
            <w:tcW w:w="1276" w:type="dxa"/>
            <w:vAlign w:val="center"/>
          </w:tcPr>
          <w:p w14:paraId="58651851" w14:textId="77777777" w:rsidR="003B1A5C" w:rsidRPr="004A6013" w:rsidRDefault="003B1A5C" w:rsidP="009A6FEE">
            <w:r w:rsidRPr="00194286">
              <w:rPr>
                <w:rFonts w:hint="eastAsia"/>
              </w:rPr>
              <w:t>Character</w:t>
            </w:r>
          </w:p>
        </w:tc>
        <w:tc>
          <w:tcPr>
            <w:tcW w:w="851" w:type="dxa"/>
            <w:vAlign w:val="center"/>
          </w:tcPr>
          <w:p w14:paraId="3962D0D7" w14:textId="77777777" w:rsidR="003B1A5C" w:rsidRPr="004A6013" w:rsidRDefault="003B1A5C" w:rsidP="009A6FEE">
            <w:r w:rsidRPr="00194286">
              <w:rPr>
                <w:rFonts w:hint="eastAsia"/>
              </w:rPr>
              <w:t>20</w:t>
            </w:r>
          </w:p>
        </w:tc>
        <w:tc>
          <w:tcPr>
            <w:tcW w:w="2976" w:type="dxa"/>
            <w:vAlign w:val="center"/>
          </w:tcPr>
          <w:p w14:paraId="1EF293C9" w14:textId="77777777" w:rsidR="003B1A5C" w:rsidRPr="004A6013" w:rsidRDefault="003B1A5C" w:rsidP="009A6FEE">
            <w:r w:rsidRPr="00194286">
              <w:rPr>
                <w:rFonts w:hint="eastAsia"/>
              </w:rPr>
              <w:t>证券账户号码</w:t>
            </w:r>
          </w:p>
        </w:tc>
        <w:tc>
          <w:tcPr>
            <w:tcW w:w="2552" w:type="dxa"/>
            <w:vAlign w:val="center"/>
          </w:tcPr>
          <w:p w14:paraId="5B1C4B07" w14:textId="77777777" w:rsidR="003B1A5C" w:rsidRPr="004A6013" w:rsidRDefault="003B1A5C" w:rsidP="009A6FEE">
            <w:r w:rsidRPr="00194286">
              <w:rPr>
                <w:rFonts w:hint="eastAsia"/>
              </w:rPr>
              <w:t>必填</w:t>
            </w:r>
          </w:p>
        </w:tc>
      </w:tr>
      <w:tr w:rsidR="003B1A5C" w14:paraId="2E6201DC" w14:textId="77777777" w:rsidTr="009A6FEE">
        <w:trPr>
          <w:trHeight w:val="415"/>
          <w:jc w:val="center"/>
        </w:trPr>
        <w:tc>
          <w:tcPr>
            <w:tcW w:w="537" w:type="dxa"/>
            <w:vAlign w:val="center"/>
          </w:tcPr>
          <w:p w14:paraId="628E3F01" w14:textId="77777777" w:rsidR="003B1A5C" w:rsidRDefault="003B1A5C" w:rsidP="009A6FEE">
            <w:pPr>
              <w:pStyle w:val="ab"/>
              <w:numPr>
                <w:ilvl w:val="0"/>
                <w:numId w:val="180"/>
              </w:numPr>
              <w:ind w:firstLineChars="0"/>
              <w:jc w:val="center"/>
              <w:rPr>
                <w:b/>
              </w:rPr>
            </w:pPr>
          </w:p>
        </w:tc>
        <w:tc>
          <w:tcPr>
            <w:tcW w:w="1272" w:type="dxa"/>
            <w:vAlign w:val="center"/>
          </w:tcPr>
          <w:p w14:paraId="0613E288" w14:textId="77777777" w:rsidR="003B1A5C" w:rsidRPr="004A6013" w:rsidRDefault="003B1A5C" w:rsidP="009A6FEE">
            <w:r>
              <w:rPr>
                <w:rFonts w:hint="eastAsia"/>
              </w:rPr>
              <w:t>ZJLB</w:t>
            </w:r>
          </w:p>
        </w:tc>
        <w:tc>
          <w:tcPr>
            <w:tcW w:w="1276" w:type="dxa"/>
            <w:vAlign w:val="center"/>
          </w:tcPr>
          <w:p w14:paraId="43E634BA" w14:textId="77777777" w:rsidR="003B1A5C" w:rsidRPr="004A6013" w:rsidRDefault="003B1A5C" w:rsidP="009A6FEE">
            <w:r>
              <w:rPr>
                <w:rFonts w:hint="eastAsia"/>
              </w:rPr>
              <w:t>Character</w:t>
            </w:r>
          </w:p>
        </w:tc>
        <w:tc>
          <w:tcPr>
            <w:tcW w:w="851" w:type="dxa"/>
            <w:vAlign w:val="center"/>
          </w:tcPr>
          <w:p w14:paraId="71819BAF" w14:textId="77777777" w:rsidR="003B1A5C" w:rsidRPr="004A6013" w:rsidRDefault="003B1A5C" w:rsidP="009A6FEE">
            <w:r>
              <w:rPr>
                <w:rFonts w:hint="eastAsia"/>
              </w:rPr>
              <w:t>2</w:t>
            </w:r>
          </w:p>
        </w:tc>
        <w:tc>
          <w:tcPr>
            <w:tcW w:w="2976" w:type="dxa"/>
            <w:vAlign w:val="center"/>
          </w:tcPr>
          <w:p w14:paraId="143E79CB" w14:textId="77777777" w:rsidR="003B1A5C" w:rsidRPr="004A6013" w:rsidRDefault="003B1A5C" w:rsidP="009A6FEE">
            <w:r>
              <w:rPr>
                <w:rFonts w:hint="eastAsia"/>
              </w:rPr>
              <w:t>主要身份证明文件类别</w:t>
            </w:r>
          </w:p>
        </w:tc>
        <w:tc>
          <w:tcPr>
            <w:tcW w:w="2552" w:type="dxa"/>
            <w:vAlign w:val="center"/>
          </w:tcPr>
          <w:p w14:paraId="3BD325E8" w14:textId="77777777" w:rsidR="003B1A5C" w:rsidRPr="004A6013" w:rsidRDefault="003B1A5C" w:rsidP="009A6FEE">
            <w:r w:rsidRPr="00194286">
              <w:rPr>
                <w:rFonts w:hint="eastAsia"/>
              </w:rPr>
              <w:t>新增、撤销必填</w:t>
            </w:r>
            <w:r>
              <w:rPr>
                <w:rFonts w:hint="eastAsia"/>
              </w:rPr>
              <w:t>，查询不填，</w:t>
            </w:r>
            <w:r w:rsidRPr="00194286">
              <w:rPr>
                <w:rFonts w:hint="eastAsia"/>
              </w:rPr>
              <w:t>字典</w:t>
            </w:r>
            <w:r w:rsidRPr="00194286">
              <w:rPr>
                <w:rFonts w:hint="eastAsia"/>
              </w:rPr>
              <w:t>(</w:t>
            </w:r>
            <w:r>
              <w:rPr>
                <w:rFonts w:hint="eastAsia"/>
              </w:rPr>
              <w:t>ZJLB</w:t>
            </w:r>
            <w:r w:rsidRPr="00194286">
              <w:rPr>
                <w:rFonts w:hint="eastAsia"/>
              </w:rPr>
              <w:t>)</w:t>
            </w:r>
          </w:p>
        </w:tc>
      </w:tr>
      <w:tr w:rsidR="003B1A5C" w14:paraId="7231C578" w14:textId="77777777" w:rsidTr="009A6FEE">
        <w:trPr>
          <w:trHeight w:val="415"/>
          <w:jc w:val="center"/>
        </w:trPr>
        <w:tc>
          <w:tcPr>
            <w:tcW w:w="537" w:type="dxa"/>
            <w:vAlign w:val="center"/>
          </w:tcPr>
          <w:p w14:paraId="00EE20D4" w14:textId="77777777" w:rsidR="003B1A5C" w:rsidRDefault="003B1A5C" w:rsidP="009A6FEE">
            <w:pPr>
              <w:pStyle w:val="ab"/>
              <w:numPr>
                <w:ilvl w:val="0"/>
                <w:numId w:val="180"/>
              </w:numPr>
              <w:ind w:firstLineChars="0"/>
              <w:jc w:val="center"/>
              <w:rPr>
                <w:b/>
              </w:rPr>
            </w:pPr>
          </w:p>
        </w:tc>
        <w:tc>
          <w:tcPr>
            <w:tcW w:w="1272" w:type="dxa"/>
            <w:vAlign w:val="center"/>
          </w:tcPr>
          <w:p w14:paraId="4A6E1891" w14:textId="77777777" w:rsidR="003B1A5C" w:rsidRPr="004A6013" w:rsidRDefault="003B1A5C" w:rsidP="009A6FEE">
            <w:r w:rsidRPr="00194286">
              <w:rPr>
                <w:rFonts w:hint="eastAsia"/>
              </w:rPr>
              <w:t>ZJDM</w:t>
            </w:r>
          </w:p>
        </w:tc>
        <w:tc>
          <w:tcPr>
            <w:tcW w:w="1276" w:type="dxa"/>
            <w:vAlign w:val="center"/>
          </w:tcPr>
          <w:p w14:paraId="7CB14B50" w14:textId="77777777" w:rsidR="003B1A5C" w:rsidRPr="004A6013" w:rsidRDefault="003B1A5C" w:rsidP="009A6FEE">
            <w:r w:rsidRPr="00194286">
              <w:rPr>
                <w:rFonts w:hint="eastAsia"/>
              </w:rPr>
              <w:t>Character</w:t>
            </w:r>
          </w:p>
        </w:tc>
        <w:tc>
          <w:tcPr>
            <w:tcW w:w="851" w:type="dxa"/>
            <w:vAlign w:val="center"/>
          </w:tcPr>
          <w:p w14:paraId="38A34329" w14:textId="77777777" w:rsidR="003B1A5C" w:rsidRPr="004A6013" w:rsidRDefault="003B1A5C" w:rsidP="009A6FEE">
            <w:r>
              <w:rPr>
                <w:rFonts w:hint="eastAsia"/>
              </w:rPr>
              <w:t>4</w:t>
            </w:r>
            <w:r w:rsidRPr="00194286">
              <w:rPr>
                <w:rFonts w:hint="eastAsia"/>
              </w:rPr>
              <w:t>0</w:t>
            </w:r>
          </w:p>
        </w:tc>
        <w:tc>
          <w:tcPr>
            <w:tcW w:w="2976" w:type="dxa"/>
            <w:vAlign w:val="center"/>
          </w:tcPr>
          <w:p w14:paraId="6A54428D" w14:textId="77777777" w:rsidR="003B1A5C" w:rsidRPr="004A6013" w:rsidRDefault="003B1A5C" w:rsidP="009A6FEE">
            <w:r w:rsidRPr="00194286">
              <w:rPr>
                <w:rFonts w:hint="eastAsia"/>
              </w:rPr>
              <w:t>主要身份证明文件代码</w:t>
            </w:r>
          </w:p>
        </w:tc>
        <w:tc>
          <w:tcPr>
            <w:tcW w:w="2552" w:type="dxa"/>
            <w:vAlign w:val="center"/>
          </w:tcPr>
          <w:p w14:paraId="3D8A0014" w14:textId="77777777" w:rsidR="003B1A5C" w:rsidRPr="004A6013" w:rsidRDefault="003B1A5C" w:rsidP="009A6FEE">
            <w:r w:rsidRPr="00194286">
              <w:rPr>
                <w:rFonts w:hint="eastAsia"/>
              </w:rPr>
              <w:t>新增、撤销必填</w:t>
            </w:r>
            <w:r>
              <w:rPr>
                <w:rFonts w:hint="eastAsia"/>
              </w:rPr>
              <w:t>，查询不填</w:t>
            </w:r>
          </w:p>
        </w:tc>
      </w:tr>
      <w:tr w:rsidR="003B1A5C" w14:paraId="32687F6A" w14:textId="77777777" w:rsidTr="009A6FEE">
        <w:trPr>
          <w:trHeight w:val="415"/>
          <w:jc w:val="center"/>
        </w:trPr>
        <w:tc>
          <w:tcPr>
            <w:tcW w:w="537" w:type="dxa"/>
            <w:vAlign w:val="center"/>
          </w:tcPr>
          <w:p w14:paraId="7A71945C" w14:textId="77777777" w:rsidR="003B1A5C" w:rsidRDefault="003B1A5C" w:rsidP="009A6FEE">
            <w:pPr>
              <w:pStyle w:val="ab"/>
              <w:numPr>
                <w:ilvl w:val="0"/>
                <w:numId w:val="180"/>
              </w:numPr>
              <w:ind w:firstLineChars="0"/>
              <w:jc w:val="center"/>
              <w:rPr>
                <w:b/>
              </w:rPr>
            </w:pPr>
          </w:p>
        </w:tc>
        <w:tc>
          <w:tcPr>
            <w:tcW w:w="1272" w:type="dxa"/>
            <w:vAlign w:val="center"/>
          </w:tcPr>
          <w:p w14:paraId="725592B7" w14:textId="77777777" w:rsidR="003B1A5C" w:rsidRDefault="003B1A5C" w:rsidP="009A6FEE">
            <w:r w:rsidRPr="00194286">
              <w:rPr>
                <w:rFonts w:hint="eastAsia"/>
              </w:rPr>
              <w:t>JYDY</w:t>
            </w:r>
          </w:p>
        </w:tc>
        <w:tc>
          <w:tcPr>
            <w:tcW w:w="1276" w:type="dxa"/>
            <w:vAlign w:val="center"/>
          </w:tcPr>
          <w:p w14:paraId="57EA7C14" w14:textId="77777777" w:rsidR="003B1A5C" w:rsidRPr="004A6013" w:rsidRDefault="003B1A5C" w:rsidP="009A6FEE">
            <w:r w:rsidRPr="00194286">
              <w:rPr>
                <w:rFonts w:hint="eastAsia"/>
              </w:rPr>
              <w:t>Character</w:t>
            </w:r>
          </w:p>
        </w:tc>
        <w:tc>
          <w:tcPr>
            <w:tcW w:w="851" w:type="dxa"/>
            <w:vAlign w:val="center"/>
          </w:tcPr>
          <w:p w14:paraId="59A6E002" w14:textId="77777777" w:rsidR="003B1A5C" w:rsidRDefault="003B1A5C" w:rsidP="009A6FEE">
            <w:r w:rsidRPr="00194286">
              <w:rPr>
                <w:rFonts w:hint="eastAsia"/>
              </w:rPr>
              <w:t>6</w:t>
            </w:r>
          </w:p>
        </w:tc>
        <w:tc>
          <w:tcPr>
            <w:tcW w:w="2976" w:type="dxa"/>
            <w:vAlign w:val="center"/>
          </w:tcPr>
          <w:p w14:paraId="71EC9746" w14:textId="77777777" w:rsidR="003B1A5C" w:rsidRDefault="003B1A5C" w:rsidP="009A6FEE">
            <w:r w:rsidRPr="00194286">
              <w:rPr>
                <w:rFonts w:hint="eastAsia"/>
              </w:rPr>
              <w:t>交易单元</w:t>
            </w:r>
          </w:p>
        </w:tc>
        <w:tc>
          <w:tcPr>
            <w:tcW w:w="2552" w:type="dxa"/>
            <w:vAlign w:val="center"/>
          </w:tcPr>
          <w:p w14:paraId="1C743D83" w14:textId="77777777" w:rsidR="003B1A5C" w:rsidRDefault="003B1A5C" w:rsidP="009A6FEE">
            <w:r>
              <w:rPr>
                <w:rFonts w:hint="eastAsia"/>
              </w:rPr>
              <w:t>业务类别为</w:t>
            </w:r>
            <w:r w:rsidRPr="00023791">
              <w:rPr>
                <w:rFonts w:hint="eastAsia"/>
              </w:rPr>
              <w:t>新增、撤销</w:t>
            </w:r>
            <w:r>
              <w:rPr>
                <w:rFonts w:hint="eastAsia"/>
              </w:rPr>
              <w:t>时，</w:t>
            </w:r>
            <w:r w:rsidRPr="00194286">
              <w:rPr>
                <w:rFonts w:hint="eastAsia"/>
              </w:rPr>
              <w:t>必填</w:t>
            </w:r>
            <w:r>
              <w:rPr>
                <w:rFonts w:hint="eastAsia"/>
              </w:rPr>
              <w:t>；业务类别为查询时，不填。</w:t>
            </w:r>
          </w:p>
        </w:tc>
      </w:tr>
      <w:tr w:rsidR="003B1A5C" w14:paraId="2DF7D062" w14:textId="77777777" w:rsidTr="009A6FEE">
        <w:trPr>
          <w:trHeight w:val="415"/>
          <w:jc w:val="center"/>
        </w:trPr>
        <w:tc>
          <w:tcPr>
            <w:tcW w:w="537" w:type="dxa"/>
            <w:vAlign w:val="center"/>
          </w:tcPr>
          <w:p w14:paraId="6DECE184" w14:textId="77777777" w:rsidR="003B1A5C" w:rsidRDefault="003B1A5C" w:rsidP="009A6FEE">
            <w:pPr>
              <w:pStyle w:val="ab"/>
              <w:numPr>
                <w:ilvl w:val="0"/>
                <w:numId w:val="180"/>
              </w:numPr>
              <w:ind w:firstLineChars="0"/>
              <w:jc w:val="center"/>
              <w:rPr>
                <w:b/>
              </w:rPr>
            </w:pPr>
          </w:p>
        </w:tc>
        <w:tc>
          <w:tcPr>
            <w:tcW w:w="1272" w:type="dxa"/>
            <w:vAlign w:val="center"/>
          </w:tcPr>
          <w:p w14:paraId="33948741" w14:textId="77777777" w:rsidR="003B1A5C" w:rsidRDefault="003B1A5C" w:rsidP="009A6FEE">
            <w:r w:rsidRPr="00194286">
              <w:rPr>
                <w:rFonts w:hint="eastAsia"/>
              </w:rPr>
              <w:t>YYB</w:t>
            </w:r>
            <w:r>
              <w:rPr>
                <w:rFonts w:hint="eastAsia"/>
              </w:rPr>
              <w:t>B</w:t>
            </w:r>
            <w:r w:rsidRPr="00194286">
              <w:rPr>
                <w:rFonts w:hint="eastAsia"/>
              </w:rPr>
              <w:t>M</w:t>
            </w:r>
          </w:p>
        </w:tc>
        <w:tc>
          <w:tcPr>
            <w:tcW w:w="1276" w:type="dxa"/>
            <w:vAlign w:val="center"/>
          </w:tcPr>
          <w:p w14:paraId="64159DA8" w14:textId="77777777" w:rsidR="003B1A5C" w:rsidRPr="00C45958" w:rsidRDefault="003B1A5C" w:rsidP="009A6FEE">
            <w:r w:rsidRPr="00194286">
              <w:rPr>
                <w:rFonts w:hint="eastAsia"/>
              </w:rPr>
              <w:t>Character</w:t>
            </w:r>
          </w:p>
        </w:tc>
        <w:tc>
          <w:tcPr>
            <w:tcW w:w="851" w:type="dxa"/>
            <w:vAlign w:val="center"/>
          </w:tcPr>
          <w:p w14:paraId="2C4E1617" w14:textId="77777777" w:rsidR="003B1A5C" w:rsidRDefault="003B1A5C" w:rsidP="009A6FEE">
            <w:r w:rsidRPr="00194286">
              <w:rPr>
                <w:rFonts w:hint="eastAsia"/>
              </w:rPr>
              <w:t>2</w:t>
            </w:r>
          </w:p>
        </w:tc>
        <w:tc>
          <w:tcPr>
            <w:tcW w:w="2976" w:type="dxa"/>
            <w:vAlign w:val="center"/>
          </w:tcPr>
          <w:p w14:paraId="4AB244F3" w14:textId="77777777" w:rsidR="003B1A5C" w:rsidRDefault="003B1A5C" w:rsidP="009A6FEE">
            <w:r w:rsidRPr="00194286">
              <w:rPr>
                <w:rFonts w:hint="eastAsia"/>
              </w:rPr>
              <w:t>营业部编码</w:t>
            </w:r>
          </w:p>
        </w:tc>
        <w:tc>
          <w:tcPr>
            <w:tcW w:w="2552" w:type="dxa"/>
            <w:vAlign w:val="center"/>
          </w:tcPr>
          <w:p w14:paraId="340BFAE4" w14:textId="77777777" w:rsidR="003B1A5C" w:rsidRDefault="003B1A5C" w:rsidP="009A6FEE">
            <w:r>
              <w:rPr>
                <w:rFonts w:hint="eastAsia"/>
              </w:rPr>
              <w:t>股转系统</w:t>
            </w:r>
            <w:r w:rsidRPr="0002639B">
              <w:rPr>
                <w:rFonts w:hint="eastAsia"/>
              </w:rPr>
              <w:t>的两位营业部编码</w:t>
            </w:r>
          </w:p>
          <w:p w14:paraId="4AA4C3C9" w14:textId="77777777" w:rsidR="003B1A5C" w:rsidRDefault="003B1A5C" w:rsidP="009A6FEE">
            <w:r>
              <w:rPr>
                <w:rFonts w:hint="eastAsia"/>
              </w:rPr>
              <w:t>业务类别为</w:t>
            </w:r>
            <w:r w:rsidRPr="00023791">
              <w:rPr>
                <w:rFonts w:hint="eastAsia"/>
              </w:rPr>
              <w:t>新增、撤销</w:t>
            </w:r>
            <w:r>
              <w:rPr>
                <w:rFonts w:hint="eastAsia"/>
              </w:rPr>
              <w:t>时，</w:t>
            </w:r>
            <w:r w:rsidRPr="00194286">
              <w:rPr>
                <w:rFonts w:hint="eastAsia"/>
              </w:rPr>
              <w:t>必填</w:t>
            </w:r>
            <w:r>
              <w:rPr>
                <w:rFonts w:hint="eastAsia"/>
              </w:rPr>
              <w:t>；业务类别为查询时，不填。</w:t>
            </w:r>
          </w:p>
        </w:tc>
      </w:tr>
      <w:tr w:rsidR="003B1A5C" w14:paraId="4FD6D8EA" w14:textId="77777777" w:rsidTr="009A6FEE">
        <w:trPr>
          <w:trHeight w:val="415"/>
          <w:jc w:val="center"/>
        </w:trPr>
        <w:tc>
          <w:tcPr>
            <w:tcW w:w="537" w:type="dxa"/>
            <w:vAlign w:val="center"/>
          </w:tcPr>
          <w:p w14:paraId="17021BB1" w14:textId="77777777" w:rsidR="003B1A5C" w:rsidRDefault="003B1A5C" w:rsidP="009A6FEE">
            <w:pPr>
              <w:pStyle w:val="ab"/>
              <w:numPr>
                <w:ilvl w:val="0"/>
                <w:numId w:val="180"/>
              </w:numPr>
              <w:ind w:firstLineChars="0"/>
              <w:jc w:val="center"/>
              <w:rPr>
                <w:b/>
              </w:rPr>
            </w:pPr>
          </w:p>
        </w:tc>
        <w:tc>
          <w:tcPr>
            <w:tcW w:w="1272" w:type="dxa"/>
            <w:vAlign w:val="center"/>
          </w:tcPr>
          <w:p w14:paraId="46ED11D8" w14:textId="77777777" w:rsidR="003B1A5C" w:rsidRDefault="003B1A5C" w:rsidP="009A6FEE">
            <w:r w:rsidRPr="00194286">
              <w:rPr>
                <w:rFonts w:hint="eastAsia"/>
              </w:rPr>
              <w:t>KHJGDM</w:t>
            </w:r>
          </w:p>
        </w:tc>
        <w:tc>
          <w:tcPr>
            <w:tcW w:w="1276" w:type="dxa"/>
            <w:vAlign w:val="center"/>
          </w:tcPr>
          <w:p w14:paraId="0FD25C52" w14:textId="77777777" w:rsidR="003B1A5C" w:rsidRPr="00C45958" w:rsidRDefault="003B1A5C" w:rsidP="009A6FEE">
            <w:r w:rsidRPr="00194286">
              <w:rPr>
                <w:rFonts w:hint="eastAsia"/>
              </w:rPr>
              <w:t>Character</w:t>
            </w:r>
          </w:p>
        </w:tc>
        <w:tc>
          <w:tcPr>
            <w:tcW w:w="851" w:type="dxa"/>
            <w:vAlign w:val="center"/>
          </w:tcPr>
          <w:p w14:paraId="142C68E5" w14:textId="77777777" w:rsidR="003B1A5C" w:rsidRDefault="003B1A5C" w:rsidP="009A6FEE">
            <w:r w:rsidRPr="00194286">
              <w:rPr>
                <w:rFonts w:hint="eastAsia"/>
              </w:rPr>
              <w:t>6</w:t>
            </w:r>
          </w:p>
        </w:tc>
        <w:tc>
          <w:tcPr>
            <w:tcW w:w="2976" w:type="dxa"/>
            <w:vAlign w:val="center"/>
          </w:tcPr>
          <w:p w14:paraId="06C0C807" w14:textId="77777777" w:rsidR="003B1A5C" w:rsidRDefault="003B1A5C" w:rsidP="009A6FEE">
            <w:r>
              <w:rPr>
                <w:rFonts w:hint="eastAsia"/>
              </w:rPr>
              <w:t>业务发起</w:t>
            </w:r>
            <w:r w:rsidRPr="00194286">
              <w:rPr>
                <w:rFonts w:hint="eastAsia"/>
              </w:rPr>
              <w:t>开户代理机构代码</w:t>
            </w:r>
          </w:p>
        </w:tc>
        <w:tc>
          <w:tcPr>
            <w:tcW w:w="2552" w:type="dxa"/>
            <w:vAlign w:val="center"/>
          </w:tcPr>
          <w:p w14:paraId="2CC655D0" w14:textId="77777777" w:rsidR="003B1A5C" w:rsidRDefault="003B1A5C" w:rsidP="009A6FEE">
            <w:r>
              <w:rPr>
                <w:rFonts w:hint="eastAsia"/>
              </w:rPr>
              <w:t>必填</w:t>
            </w:r>
          </w:p>
        </w:tc>
      </w:tr>
      <w:tr w:rsidR="003B1A5C" w14:paraId="171FF434" w14:textId="77777777" w:rsidTr="009A6FEE">
        <w:trPr>
          <w:trHeight w:val="415"/>
          <w:jc w:val="center"/>
        </w:trPr>
        <w:tc>
          <w:tcPr>
            <w:tcW w:w="537" w:type="dxa"/>
            <w:vAlign w:val="center"/>
          </w:tcPr>
          <w:p w14:paraId="004C665F" w14:textId="77777777" w:rsidR="003B1A5C" w:rsidRDefault="003B1A5C" w:rsidP="009A6FEE">
            <w:pPr>
              <w:pStyle w:val="ab"/>
              <w:numPr>
                <w:ilvl w:val="0"/>
                <w:numId w:val="180"/>
              </w:numPr>
              <w:ind w:firstLineChars="0"/>
              <w:jc w:val="center"/>
              <w:rPr>
                <w:b/>
              </w:rPr>
            </w:pPr>
          </w:p>
        </w:tc>
        <w:tc>
          <w:tcPr>
            <w:tcW w:w="1272" w:type="dxa"/>
            <w:vAlign w:val="center"/>
          </w:tcPr>
          <w:p w14:paraId="0E000A6E" w14:textId="77777777" w:rsidR="003B1A5C" w:rsidRDefault="003B1A5C" w:rsidP="009A6FEE">
            <w:r w:rsidRPr="00194286">
              <w:rPr>
                <w:rFonts w:hint="eastAsia"/>
              </w:rPr>
              <w:t>KHWDDM</w:t>
            </w:r>
          </w:p>
        </w:tc>
        <w:tc>
          <w:tcPr>
            <w:tcW w:w="1276" w:type="dxa"/>
            <w:vAlign w:val="center"/>
          </w:tcPr>
          <w:p w14:paraId="329CCF1E" w14:textId="77777777" w:rsidR="003B1A5C" w:rsidRPr="00C45958" w:rsidRDefault="003B1A5C" w:rsidP="009A6FEE">
            <w:r w:rsidRPr="00194286">
              <w:rPr>
                <w:rFonts w:hint="eastAsia"/>
              </w:rPr>
              <w:t>Character</w:t>
            </w:r>
          </w:p>
        </w:tc>
        <w:tc>
          <w:tcPr>
            <w:tcW w:w="851" w:type="dxa"/>
            <w:vAlign w:val="center"/>
          </w:tcPr>
          <w:p w14:paraId="44C279BC" w14:textId="77777777" w:rsidR="003B1A5C" w:rsidRDefault="003B1A5C" w:rsidP="009A6FEE">
            <w:r w:rsidRPr="00194286">
              <w:rPr>
                <w:rFonts w:hint="eastAsia"/>
              </w:rPr>
              <w:t>10</w:t>
            </w:r>
          </w:p>
        </w:tc>
        <w:tc>
          <w:tcPr>
            <w:tcW w:w="2976" w:type="dxa"/>
            <w:vAlign w:val="center"/>
          </w:tcPr>
          <w:p w14:paraId="73C50A6B" w14:textId="77777777" w:rsidR="003B1A5C" w:rsidRDefault="003B1A5C" w:rsidP="009A6FEE">
            <w:r>
              <w:rPr>
                <w:rFonts w:hint="eastAsia"/>
              </w:rPr>
              <w:t>业务发起</w:t>
            </w:r>
            <w:r w:rsidRPr="00194286">
              <w:rPr>
                <w:rFonts w:hint="eastAsia"/>
              </w:rPr>
              <w:t>开户代理网点代码</w:t>
            </w:r>
          </w:p>
        </w:tc>
        <w:tc>
          <w:tcPr>
            <w:tcW w:w="2552" w:type="dxa"/>
            <w:vAlign w:val="center"/>
          </w:tcPr>
          <w:p w14:paraId="692DA501" w14:textId="77777777" w:rsidR="003B1A5C" w:rsidRDefault="003B1A5C" w:rsidP="009A6FEE">
            <w:r>
              <w:rPr>
                <w:rFonts w:hint="eastAsia"/>
              </w:rPr>
              <w:t>必填</w:t>
            </w:r>
          </w:p>
        </w:tc>
      </w:tr>
      <w:tr w:rsidR="003B1A5C" w14:paraId="457CE802" w14:textId="77777777" w:rsidTr="009A6FEE">
        <w:trPr>
          <w:trHeight w:val="415"/>
          <w:jc w:val="center"/>
        </w:trPr>
        <w:tc>
          <w:tcPr>
            <w:tcW w:w="537" w:type="dxa"/>
            <w:vAlign w:val="center"/>
          </w:tcPr>
          <w:p w14:paraId="3FE82464" w14:textId="77777777" w:rsidR="003B1A5C" w:rsidRDefault="003B1A5C" w:rsidP="009A6FEE">
            <w:pPr>
              <w:pStyle w:val="ab"/>
              <w:numPr>
                <w:ilvl w:val="0"/>
                <w:numId w:val="180"/>
              </w:numPr>
              <w:ind w:firstLineChars="0"/>
              <w:jc w:val="center"/>
              <w:rPr>
                <w:b/>
              </w:rPr>
            </w:pPr>
          </w:p>
        </w:tc>
        <w:tc>
          <w:tcPr>
            <w:tcW w:w="1272" w:type="dxa"/>
            <w:vAlign w:val="center"/>
          </w:tcPr>
          <w:p w14:paraId="47C8DE54" w14:textId="77777777" w:rsidR="003B1A5C" w:rsidRDefault="003B1A5C" w:rsidP="009A6FEE">
            <w:r>
              <w:rPr>
                <w:rFonts w:hint="eastAsia"/>
              </w:rPr>
              <w:t>SQRQ</w:t>
            </w:r>
          </w:p>
        </w:tc>
        <w:tc>
          <w:tcPr>
            <w:tcW w:w="1276" w:type="dxa"/>
            <w:vAlign w:val="center"/>
          </w:tcPr>
          <w:p w14:paraId="000619BB" w14:textId="77777777" w:rsidR="003B1A5C" w:rsidRPr="00C45958" w:rsidRDefault="003B1A5C" w:rsidP="009A6FEE">
            <w:r w:rsidRPr="00C45958">
              <w:rPr>
                <w:rFonts w:hint="eastAsia"/>
              </w:rPr>
              <w:t>Character</w:t>
            </w:r>
          </w:p>
        </w:tc>
        <w:tc>
          <w:tcPr>
            <w:tcW w:w="851" w:type="dxa"/>
            <w:vAlign w:val="center"/>
          </w:tcPr>
          <w:p w14:paraId="0515CCEA" w14:textId="77777777" w:rsidR="003B1A5C" w:rsidRDefault="003B1A5C" w:rsidP="009A6FEE">
            <w:r>
              <w:rPr>
                <w:rFonts w:hint="eastAsia"/>
              </w:rPr>
              <w:t>8</w:t>
            </w:r>
          </w:p>
        </w:tc>
        <w:tc>
          <w:tcPr>
            <w:tcW w:w="2976" w:type="dxa"/>
            <w:vAlign w:val="center"/>
          </w:tcPr>
          <w:p w14:paraId="3062E668" w14:textId="77777777" w:rsidR="003B1A5C" w:rsidRDefault="003B1A5C" w:rsidP="009A6FEE">
            <w:r>
              <w:rPr>
                <w:rFonts w:hint="eastAsia"/>
              </w:rPr>
              <w:t>申请日期</w:t>
            </w:r>
          </w:p>
        </w:tc>
        <w:tc>
          <w:tcPr>
            <w:tcW w:w="2552" w:type="dxa"/>
            <w:vAlign w:val="center"/>
          </w:tcPr>
          <w:p w14:paraId="5D2DEA28" w14:textId="77777777" w:rsidR="003B1A5C" w:rsidRDefault="003B1A5C" w:rsidP="009A6FEE">
            <w:r>
              <w:rPr>
                <w:rFonts w:hint="eastAsia"/>
              </w:rPr>
              <w:t>必填</w:t>
            </w:r>
          </w:p>
        </w:tc>
      </w:tr>
    </w:tbl>
    <w:p w14:paraId="63DD68A5" w14:textId="77777777" w:rsidR="003B1A5C" w:rsidRPr="006C09A6" w:rsidRDefault="003B1A5C" w:rsidP="003B1A5C">
      <w:pPr>
        <w:rPr>
          <w:b/>
          <w:sz w:val="24"/>
          <w:szCs w:val="24"/>
        </w:rPr>
      </w:pPr>
      <w:r w:rsidRPr="006C09A6">
        <w:rPr>
          <w:rFonts w:hint="eastAsia"/>
          <w:b/>
          <w:sz w:val="24"/>
          <w:szCs w:val="24"/>
        </w:rPr>
        <w:t>说明：</w:t>
      </w:r>
    </w:p>
    <w:p w14:paraId="40046C91" w14:textId="77777777" w:rsidR="003B1A5C" w:rsidRDefault="003B1A5C" w:rsidP="003B1A5C">
      <w:pPr>
        <w:pStyle w:val="ab"/>
        <w:numPr>
          <w:ilvl w:val="0"/>
          <w:numId w:val="182"/>
        </w:numPr>
        <w:spacing w:line="360" w:lineRule="auto"/>
        <w:ind w:left="357" w:firstLineChars="0" w:hanging="357"/>
        <w:rPr>
          <w:rFonts w:asciiTheme="minorHAnsi" w:eastAsiaTheme="minorEastAsia" w:hAnsiTheme="minorHAnsi" w:cstheme="minorBidi"/>
        </w:rPr>
      </w:pPr>
      <w:r>
        <w:rPr>
          <w:rFonts w:asciiTheme="minorHAnsi" w:eastAsiaTheme="minorEastAsia" w:hAnsiTheme="minorHAnsi" w:cstheme="minorBidi" w:hint="eastAsia"/>
        </w:rPr>
        <w:t>发送方：开户代理机构</w:t>
      </w:r>
    </w:p>
    <w:p w14:paraId="04C5BC5D" w14:textId="77777777" w:rsidR="003B1A5C" w:rsidRDefault="003B1A5C" w:rsidP="003B1A5C">
      <w:pPr>
        <w:pStyle w:val="ab"/>
        <w:numPr>
          <w:ilvl w:val="0"/>
          <w:numId w:val="182"/>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接收方：中国结算账户系统</w:t>
      </w:r>
    </w:p>
    <w:p w14:paraId="30D7EC6A" w14:textId="77777777" w:rsidR="003B1A5C" w:rsidRDefault="003B1A5C" w:rsidP="003B1A5C">
      <w:pPr>
        <w:pStyle w:val="ab"/>
        <w:numPr>
          <w:ilvl w:val="0"/>
          <w:numId w:val="182"/>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服务时间：周一至周日</w:t>
      </w:r>
      <w:r>
        <w:rPr>
          <w:rFonts w:asciiTheme="minorHAnsi" w:eastAsiaTheme="minorEastAsia" w:hAnsiTheme="minorHAnsi" w:cstheme="minorBidi"/>
        </w:rPr>
        <w:t xml:space="preserve"> 09:00</w:t>
      </w:r>
      <w:r>
        <w:rPr>
          <w:rFonts w:asciiTheme="minorHAnsi" w:eastAsiaTheme="minorEastAsia" w:hAnsiTheme="minorHAnsi" w:cstheme="minorBidi" w:hint="eastAsia"/>
        </w:rPr>
        <w:t>至</w:t>
      </w:r>
      <w:r>
        <w:rPr>
          <w:rFonts w:asciiTheme="minorHAnsi" w:eastAsiaTheme="minorEastAsia" w:hAnsiTheme="minorHAnsi" w:cstheme="minorBidi"/>
        </w:rPr>
        <w:t>16:00</w:t>
      </w:r>
    </w:p>
    <w:p w14:paraId="669573ED" w14:textId="77777777" w:rsidR="003B1A5C" w:rsidRPr="00611981" w:rsidRDefault="003B1A5C" w:rsidP="003B1A5C">
      <w:pPr>
        <w:pStyle w:val="ab"/>
        <w:numPr>
          <w:ilvl w:val="0"/>
          <w:numId w:val="182"/>
        </w:numPr>
        <w:spacing w:line="360" w:lineRule="auto"/>
        <w:ind w:left="360" w:firstLineChars="0"/>
        <w:rPr>
          <w:rFonts w:asciiTheme="minorHAnsi" w:eastAsiaTheme="minorEastAsia" w:hAnsiTheme="minorHAnsi" w:cstheme="minorBidi"/>
        </w:rPr>
      </w:pPr>
      <w:r>
        <w:rPr>
          <w:rFonts w:hint="eastAsia"/>
        </w:rPr>
        <w:t>通信通道：</w:t>
      </w:r>
      <w:r>
        <w:rPr>
          <w:rFonts w:hint="eastAsia"/>
        </w:rPr>
        <w:t>PROP</w:t>
      </w:r>
      <w:r>
        <w:rPr>
          <w:rFonts w:hint="eastAsia"/>
        </w:rPr>
        <w:t>通用交易接口</w:t>
      </w:r>
    </w:p>
    <w:p w14:paraId="0E8D27A3" w14:textId="77777777" w:rsidR="003B1A5C" w:rsidRDefault="003B1A5C" w:rsidP="003B1A5C">
      <w:pPr>
        <w:spacing w:line="360" w:lineRule="auto"/>
      </w:pPr>
    </w:p>
    <w:p w14:paraId="58365834" w14:textId="77777777" w:rsidR="003B1A5C" w:rsidRPr="00271B22" w:rsidRDefault="003B1A5C" w:rsidP="003B1A5C">
      <w:pPr>
        <w:rPr>
          <w:b/>
          <w:sz w:val="30"/>
          <w:szCs w:val="30"/>
        </w:rPr>
      </w:pPr>
      <w:r w:rsidRPr="00271B22">
        <w:rPr>
          <w:rFonts w:hint="eastAsia"/>
          <w:b/>
          <w:sz w:val="30"/>
          <w:szCs w:val="30"/>
        </w:rPr>
        <w:t>应答：</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3B1A5C" w:rsidRPr="00455B38" w14:paraId="0079D016" w14:textId="77777777" w:rsidTr="009A6FEE">
        <w:trPr>
          <w:trHeight w:val="534"/>
          <w:jc w:val="center"/>
        </w:trPr>
        <w:tc>
          <w:tcPr>
            <w:tcW w:w="537" w:type="dxa"/>
            <w:shd w:val="clear" w:color="auto" w:fill="FFC000"/>
            <w:vAlign w:val="center"/>
          </w:tcPr>
          <w:p w14:paraId="37E2A160" w14:textId="77777777" w:rsidR="003B1A5C" w:rsidRPr="00455B38" w:rsidRDefault="003B1A5C" w:rsidP="009A6FEE">
            <w:pPr>
              <w:jc w:val="center"/>
              <w:rPr>
                <w:b/>
                <w:sz w:val="24"/>
                <w:szCs w:val="24"/>
              </w:rPr>
            </w:pPr>
            <w:r w:rsidRPr="00455B38">
              <w:rPr>
                <w:rFonts w:hint="eastAsia"/>
                <w:b/>
                <w:sz w:val="24"/>
                <w:szCs w:val="24"/>
              </w:rPr>
              <w:t>NO</w:t>
            </w:r>
          </w:p>
        </w:tc>
        <w:tc>
          <w:tcPr>
            <w:tcW w:w="1272" w:type="dxa"/>
            <w:shd w:val="clear" w:color="auto" w:fill="FFC000"/>
            <w:vAlign w:val="center"/>
          </w:tcPr>
          <w:p w14:paraId="0C55BB97" w14:textId="77777777" w:rsidR="003B1A5C" w:rsidRPr="00455B38" w:rsidRDefault="003B1A5C" w:rsidP="009A6FEE">
            <w:pPr>
              <w:jc w:val="center"/>
              <w:rPr>
                <w:b/>
                <w:sz w:val="24"/>
                <w:szCs w:val="24"/>
              </w:rPr>
            </w:pPr>
            <w:r w:rsidRPr="00455B38">
              <w:rPr>
                <w:rFonts w:hint="eastAsia"/>
                <w:b/>
                <w:sz w:val="24"/>
                <w:szCs w:val="24"/>
              </w:rPr>
              <w:t>字段</w:t>
            </w:r>
          </w:p>
        </w:tc>
        <w:tc>
          <w:tcPr>
            <w:tcW w:w="1276" w:type="dxa"/>
            <w:shd w:val="clear" w:color="auto" w:fill="FFC000"/>
            <w:vAlign w:val="center"/>
          </w:tcPr>
          <w:p w14:paraId="500A4FEB" w14:textId="77777777" w:rsidR="003B1A5C" w:rsidRPr="00455B38" w:rsidRDefault="003B1A5C" w:rsidP="009A6FEE">
            <w:pPr>
              <w:jc w:val="center"/>
              <w:rPr>
                <w:b/>
                <w:sz w:val="24"/>
                <w:szCs w:val="24"/>
              </w:rPr>
            </w:pPr>
            <w:r w:rsidRPr="00455B38">
              <w:rPr>
                <w:rFonts w:hint="eastAsia"/>
                <w:b/>
                <w:sz w:val="24"/>
                <w:szCs w:val="24"/>
              </w:rPr>
              <w:t>类型</w:t>
            </w:r>
          </w:p>
        </w:tc>
        <w:tc>
          <w:tcPr>
            <w:tcW w:w="851" w:type="dxa"/>
            <w:shd w:val="clear" w:color="auto" w:fill="FFC000"/>
            <w:vAlign w:val="center"/>
          </w:tcPr>
          <w:p w14:paraId="36A8CFD3" w14:textId="77777777" w:rsidR="003B1A5C" w:rsidRPr="00455B38" w:rsidRDefault="003B1A5C" w:rsidP="009A6FEE">
            <w:pPr>
              <w:jc w:val="center"/>
              <w:rPr>
                <w:b/>
                <w:sz w:val="24"/>
                <w:szCs w:val="24"/>
              </w:rPr>
            </w:pPr>
            <w:r w:rsidRPr="00455B38">
              <w:rPr>
                <w:rFonts w:hint="eastAsia"/>
                <w:b/>
                <w:sz w:val="24"/>
                <w:szCs w:val="24"/>
              </w:rPr>
              <w:t>长度</w:t>
            </w:r>
          </w:p>
        </w:tc>
        <w:tc>
          <w:tcPr>
            <w:tcW w:w="2976" w:type="dxa"/>
            <w:shd w:val="clear" w:color="auto" w:fill="FFC000"/>
            <w:vAlign w:val="center"/>
          </w:tcPr>
          <w:p w14:paraId="0539A93F" w14:textId="77777777" w:rsidR="003B1A5C" w:rsidRPr="00455B38" w:rsidRDefault="003B1A5C" w:rsidP="009A6FEE">
            <w:pPr>
              <w:jc w:val="center"/>
              <w:rPr>
                <w:b/>
                <w:sz w:val="24"/>
                <w:szCs w:val="24"/>
              </w:rPr>
            </w:pPr>
            <w:r w:rsidRPr="00455B38">
              <w:rPr>
                <w:rFonts w:hint="eastAsia"/>
                <w:b/>
                <w:sz w:val="24"/>
                <w:szCs w:val="24"/>
              </w:rPr>
              <w:t>字段名称</w:t>
            </w:r>
          </w:p>
        </w:tc>
        <w:tc>
          <w:tcPr>
            <w:tcW w:w="2552" w:type="dxa"/>
            <w:shd w:val="clear" w:color="auto" w:fill="FFC000"/>
            <w:vAlign w:val="center"/>
          </w:tcPr>
          <w:p w14:paraId="101E9654" w14:textId="77777777" w:rsidR="003B1A5C" w:rsidRPr="00455B38" w:rsidRDefault="003B1A5C" w:rsidP="009A6FEE">
            <w:pPr>
              <w:jc w:val="center"/>
              <w:rPr>
                <w:b/>
                <w:sz w:val="24"/>
                <w:szCs w:val="24"/>
              </w:rPr>
            </w:pPr>
            <w:r>
              <w:rPr>
                <w:rFonts w:hint="eastAsia"/>
                <w:b/>
                <w:sz w:val="24"/>
                <w:szCs w:val="24"/>
              </w:rPr>
              <w:t>备注</w:t>
            </w:r>
          </w:p>
        </w:tc>
      </w:tr>
      <w:tr w:rsidR="003B1A5C" w14:paraId="4662A265" w14:textId="77777777" w:rsidTr="009A6FEE">
        <w:trPr>
          <w:trHeight w:val="415"/>
          <w:jc w:val="center"/>
        </w:trPr>
        <w:tc>
          <w:tcPr>
            <w:tcW w:w="537" w:type="dxa"/>
            <w:vAlign w:val="center"/>
          </w:tcPr>
          <w:p w14:paraId="5C309EFA" w14:textId="77777777" w:rsidR="003B1A5C" w:rsidRDefault="003B1A5C" w:rsidP="009A6FEE">
            <w:pPr>
              <w:pStyle w:val="ab"/>
              <w:numPr>
                <w:ilvl w:val="0"/>
                <w:numId w:val="181"/>
              </w:numPr>
              <w:ind w:firstLineChars="0"/>
              <w:jc w:val="center"/>
              <w:rPr>
                <w:b/>
              </w:rPr>
            </w:pPr>
          </w:p>
        </w:tc>
        <w:tc>
          <w:tcPr>
            <w:tcW w:w="1272" w:type="dxa"/>
            <w:vAlign w:val="center"/>
          </w:tcPr>
          <w:p w14:paraId="504FC57F" w14:textId="77777777" w:rsidR="003B1A5C" w:rsidRPr="004A6013" w:rsidRDefault="003B1A5C" w:rsidP="009A6FEE">
            <w:r>
              <w:rPr>
                <w:rFonts w:hint="eastAsia"/>
              </w:rPr>
              <w:t>YWLSH</w:t>
            </w:r>
          </w:p>
        </w:tc>
        <w:tc>
          <w:tcPr>
            <w:tcW w:w="1276" w:type="dxa"/>
            <w:vAlign w:val="center"/>
          </w:tcPr>
          <w:p w14:paraId="1F5874ED" w14:textId="77777777" w:rsidR="003B1A5C" w:rsidRPr="004A6013" w:rsidRDefault="003B1A5C" w:rsidP="009A6FEE">
            <w:r w:rsidRPr="00C45958">
              <w:rPr>
                <w:rFonts w:hint="eastAsia"/>
              </w:rPr>
              <w:t>Character</w:t>
            </w:r>
          </w:p>
        </w:tc>
        <w:tc>
          <w:tcPr>
            <w:tcW w:w="851" w:type="dxa"/>
            <w:vAlign w:val="center"/>
          </w:tcPr>
          <w:p w14:paraId="1F8A6F22" w14:textId="77777777" w:rsidR="003B1A5C" w:rsidRPr="004A6013" w:rsidRDefault="003B1A5C" w:rsidP="009A6FEE">
            <w:r>
              <w:rPr>
                <w:rFonts w:hint="eastAsia"/>
              </w:rPr>
              <w:t>10</w:t>
            </w:r>
          </w:p>
        </w:tc>
        <w:tc>
          <w:tcPr>
            <w:tcW w:w="2976" w:type="dxa"/>
            <w:vAlign w:val="center"/>
          </w:tcPr>
          <w:p w14:paraId="1CD62653" w14:textId="77777777" w:rsidR="003B1A5C" w:rsidRPr="004A6013" w:rsidRDefault="003B1A5C" w:rsidP="009A6FEE">
            <w:r>
              <w:rPr>
                <w:rFonts w:hint="eastAsia"/>
              </w:rPr>
              <w:t>业务流水号</w:t>
            </w:r>
          </w:p>
        </w:tc>
        <w:tc>
          <w:tcPr>
            <w:tcW w:w="2552" w:type="dxa"/>
            <w:vAlign w:val="center"/>
          </w:tcPr>
          <w:p w14:paraId="5E88EFC1" w14:textId="77777777" w:rsidR="003B1A5C" w:rsidRPr="004A6013" w:rsidRDefault="003B1A5C" w:rsidP="009A6FEE"/>
        </w:tc>
      </w:tr>
      <w:tr w:rsidR="003B1A5C" w14:paraId="0CF121D0" w14:textId="77777777" w:rsidTr="009A6FEE">
        <w:trPr>
          <w:trHeight w:val="415"/>
          <w:jc w:val="center"/>
        </w:trPr>
        <w:tc>
          <w:tcPr>
            <w:tcW w:w="537" w:type="dxa"/>
            <w:vAlign w:val="center"/>
          </w:tcPr>
          <w:p w14:paraId="50FCCA04" w14:textId="77777777" w:rsidR="003B1A5C" w:rsidRDefault="003B1A5C" w:rsidP="009A6FEE">
            <w:pPr>
              <w:pStyle w:val="ab"/>
              <w:numPr>
                <w:ilvl w:val="0"/>
                <w:numId w:val="181"/>
              </w:numPr>
              <w:ind w:firstLineChars="0"/>
              <w:jc w:val="center"/>
              <w:rPr>
                <w:b/>
              </w:rPr>
            </w:pPr>
          </w:p>
        </w:tc>
        <w:tc>
          <w:tcPr>
            <w:tcW w:w="1272" w:type="dxa"/>
            <w:vAlign w:val="center"/>
          </w:tcPr>
          <w:p w14:paraId="0CDEE6AE" w14:textId="77777777" w:rsidR="003B1A5C" w:rsidRDefault="003B1A5C" w:rsidP="009A6FEE">
            <w:r w:rsidRPr="00254896">
              <w:rPr>
                <w:rFonts w:hint="eastAsia"/>
              </w:rPr>
              <w:t>YWLB</w:t>
            </w:r>
          </w:p>
        </w:tc>
        <w:tc>
          <w:tcPr>
            <w:tcW w:w="1276" w:type="dxa"/>
            <w:vAlign w:val="center"/>
          </w:tcPr>
          <w:p w14:paraId="5E4451EA" w14:textId="77777777" w:rsidR="003B1A5C" w:rsidRPr="00C45958" w:rsidRDefault="003B1A5C" w:rsidP="009A6FEE">
            <w:r w:rsidRPr="00254896">
              <w:rPr>
                <w:rFonts w:hint="eastAsia"/>
              </w:rPr>
              <w:t>Character</w:t>
            </w:r>
          </w:p>
        </w:tc>
        <w:tc>
          <w:tcPr>
            <w:tcW w:w="851" w:type="dxa"/>
            <w:vAlign w:val="center"/>
          </w:tcPr>
          <w:p w14:paraId="7E075A64" w14:textId="77777777" w:rsidR="003B1A5C" w:rsidRDefault="003B1A5C" w:rsidP="009A6FEE">
            <w:r w:rsidRPr="00254896">
              <w:rPr>
                <w:rFonts w:hint="eastAsia"/>
              </w:rPr>
              <w:t>2</w:t>
            </w:r>
          </w:p>
        </w:tc>
        <w:tc>
          <w:tcPr>
            <w:tcW w:w="2976" w:type="dxa"/>
            <w:vAlign w:val="center"/>
          </w:tcPr>
          <w:p w14:paraId="7B23AD1A" w14:textId="77777777" w:rsidR="003B1A5C" w:rsidRDefault="003B1A5C" w:rsidP="009A6FEE">
            <w:r w:rsidRPr="00254896">
              <w:rPr>
                <w:rFonts w:hint="eastAsia"/>
              </w:rPr>
              <w:t>业务类别</w:t>
            </w:r>
          </w:p>
        </w:tc>
        <w:tc>
          <w:tcPr>
            <w:tcW w:w="2552" w:type="dxa"/>
            <w:vAlign w:val="center"/>
          </w:tcPr>
          <w:p w14:paraId="22B4CB8A" w14:textId="77777777" w:rsidR="003B1A5C" w:rsidRDefault="003B1A5C" w:rsidP="009A6FEE"/>
        </w:tc>
      </w:tr>
      <w:tr w:rsidR="003B1A5C" w14:paraId="4DC2CCF9" w14:textId="77777777" w:rsidTr="009A6FEE">
        <w:trPr>
          <w:trHeight w:val="415"/>
          <w:jc w:val="center"/>
        </w:trPr>
        <w:tc>
          <w:tcPr>
            <w:tcW w:w="537" w:type="dxa"/>
            <w:vAlign w:val="center"/>
          </w:tcPr>
          <w:p w14:paraId="19AAD047" w14:textId="77777777" w:rsidR="003B1A5C" w:rsidRDefault="003B1A5C" w:rsidP="009A6FEE">
            <w:pPr>
              <w:pStyle w:val="ab"/>
              <w:numPr>
                <w:ilvl w:val="0"/>
                <w:numId w:val="181"/>
              </w:numPr>
              <w:ind w:firstLineChars="0"/>
              <w:jc w:val="center"/>
              <w:rPr>
                <w:b/>
              </w:rPr>
            </w:pPr>
          </w:p>
        </w:tc>
        <w:tc>
          <w:tcPr>
            <w:tcW w:w="1272" w:type="dxa"/>
            <w:vAlign w:val="center"/>
          </w:tcPr>
          <w:p w14:paraId="4904F19C" w14:textId="77777777" w:rsidR="003B1A5C" w:rsidRPr="004A6013" w:rsidRDefault="003B1A5C" w:rsidP="009A6FEE">
            <w:r w:rsidRPr="00254896">
              <w:rPr>
                <w:rFonts w:hint="eastAsia"/>
              </w:rPr>
              <w:t>YMTH</w:t>
            </w:r>
          </w:p>
        </w:tc>
        <w:tc>
          <w:tcPr>
            <w:tcW w:w="1276" w:type="dxa"/>
            <w:vAlign w:val="center"/>
          </w:tcPr>
          <w:p w14:paraId="5DB5C1E4" w14:textId="77777777" w:rsidR="003B1A5C" w:rsidRPr="004A6013" w:rsidRDefault="003B1A5C" w:rsidP="009A6FEE">
            <w:r w:rsidRPr="00254896">
              <w:rPr>
                <w:rFonts w:hint="eastAsia"/>
              </w:rPr>
              <w:t>Character</w:t>
            </w:r>
          </w:p>
        </w:tc>
        <w:tc>
          <w:tcPr>
            <w:tcW w:w="851" w:type="dxa"/>
            <w:vAlign w:val="center"/>
          </w:tcPr>
          <w:p w14:paraId="20DC27F7" w14:textId="77777777" w:rsidR="003B1A5C" w:rsidRDefault="003B1A5C" w:rsidP="009A6FEE">
            <w:r>
              <w:rPr>
                <w:rFonts w:hint="eastAsia"/>
              </w:rPr>
              <w:t>20</w:t>
            </w:r>
          </w:p>
        </w:tc>
        <w:tc>
          <w:tcPr>
            <w:tcW w:w="2976" w:type="dxa"/>
            <w:vAlign w:val="center"/>
          </w:tcPr>
          <w:p w14:paraId="38F5E3EE" w14:textId="77777777" w:rsidR="003B1A5C" w:rsidRPr="004A6013" w:rsidRDefault="003B1A5C" w:rsidP="009A6FEE">
            <w:r w:rsidRPr="00254896">
              <w:rPr>
                <w:rFonts w:hint="eastAsia"/>
              </w:rPr>
              <w:t>一码通账户号码</w:t>
            </w:r>
          </w:p>
        </w:tc>
        <w:tc>
          <w:tcPr>
            <w:tcW w:w="2552" w:type="dxa"/>
            <w:vAlign w:val="center"/>
          </w:tcPr>
          <w:p w14:paraId="4C35F9F3" w14:textId="77777777" w:rsidR="003B1A5C" w:rsidRDefault="003B1A5C" w:rsidP="009A6FEE"/>
        </w:tc>
      </w:tr>
      <w:tr w:rsidR="003B1A5C" w14:paraId="4A58E8C3" w14:textId="77777777" w:rsidTr="009A6FEE">
        <w:trPr>
          <w:trHeight w:val="415"/>
          <w:jc w:val="center"/>
        </w:trPr>
        <w:tc>
          <w:tcPr>
            <w:tcW w:w="537" w:type="dxa"/>
            <w:vAlign w:val="center"/>
          </w:tcPr>
          <w:p w14:paraId="453E434D" w14:textId="77777777" w:rsidR="003B1A5C" w:rsidRDefault="003B1A5C" w:rsidP="009A6FEE">
            <w:pPr>
              <w:pStyle w:val="ab"/>
              <w:numPr>
                <w:ilvl w:val="0"/>
                <w:numId w:val="181"/>
              </w:numPr>
              <w:ind w:firstLineChars="0"/>
              <w:jc w:val="center"/>
              <w:rPr>
                <w:b/>
              </w:rPr>
            </w:pPr>
          </w:p>
        </w:tc>
        <w:tc>
          <w:tcPr>
            <w:tcW w:w="1272" w:type="dxa"/>
            <w:vAlign w:val="center"/>
          </w:tcPr>
          <w:p w14:paraId="00A8A875" w14:textId="77777777" w:rsidR="003B1A5C" w:rsidRPr="004A6013" w:rsidRDefault="003B1A5C" w:rsidP="009A6FEE">
            <w:r w:rsidRPr="00254896">
              <w:rPr>
                <w:rFonts w:hint="eastAsia"/>
              </w:rPr>
              <w:t>ZHLB</w:t>
            </w:r>
          </w:p>
        </w:tc>
        <w:tc>
          <w:tcPr>
            <w:tcW w:w="1276" w:type="dxa"/>
            <w:vAlign w:val="center"/>
          </w:tcPr>
          <w:p w14:paraId="61534EEB" w14:textId="77777777" w:rsidR="003B1A5C" w:rsidRPr="004A6013" w:rsidRDefault="003B1A5C" w:rsidP="009A6FEE">
            <w:r w:rsidRPr="00254896">
              <w:rPr>
                <w:rFonts w:hint="eastAsia"/>
              </w:rPr>
              <w:t>Character</w:t>
            </w:r>
          </w:p>
        </w:tc>
        <w:tc>
          <w:tcPr>
            <w:tcW w:w="851" w:type="dxa"/>
            <w:vAlign w:val="center"/>
          </w:tcPr>
          <w:p w14:paraId="540772F9" w14:textId="77777777" w:rsidR="003B1A5C" w:rsidRPr="004A6013" w:rsidRDefault="003B1A5C" w:rsidP="009A6FEE">
            <w:r w:rsidRPr="00254896">
              <w:rPr>
                <w:rFonts w:hint="eastAsia"/>
              </w:rPr>
              <w:t>2</w:t>
            </w:r>
          </w:p>
        </w:tc>
        <w:tc>
          <w:tcPr>
            <w:tcW w:w="2976" w:type="dxa"/>
            <w:vAlign w:val="center"/>
          </w:tcPr>
          <w:p w14:paraId="3CD2AB73" w14:textId="77777777" w:rsidR="003B1A5C" w:rsidRPr="004A6013" w:rsidRDefault="003B1A5C" w:rsidP="009A6FEE">
            <w:r w:rsidRPr="00254896">
              <w:rPr>
                <w:rFonts w:hint="eastAsia"/>
              </w:rPr>
              <w:t>证券账户类别</w:t>
            </w:r>
          </w:p>
        </w:tc>
        <w:tc>
          <w:tcPr>
            <w:tcW w:w="2552" w:type="dxa"/>
            <w:vAlign w:val="center"/>
          </w:tcPr>
          <w:p w14:paraId="79083151" w14:textId="77777777" w:rsidR="003B1A5C" w:rsidRDefault="003B1A5C" w:rsidP="009A6FEE">
            <w:r w:rsidRPr="00194286">
              <w:rPr>
                <w:rFonts w:hint="eastAsia"/>
              </w:rPr>
              <w:t>字典</w:t>
            </w:r>
            <w:r w:rsidRPr="00194286">
              <w:rPr>
                <w:rFonts w:hint="eastAsia"/>
              </w:rPr>
              <w:t>(ZHLB)</w:t>
            </w:r>
          </w:p>
        </w:tc>
      </w:tr>
      <w:tr w:rsidR="003B1A5C" w14:paraId="2BB92CFF" w14:textId="77777777" w:rsidTr="009A6FEE">
        <w:trPr>
          <w:trHeight w:val="415"/>
          <w:jc w:val="center"/>
        </w:trPr>
        <w:tc>
          <w:tcPr>
            <w:tcW w:w="537" w:type="dxa"/>
            <w:vAlign w:val="center"/>
          </w:tcPr>
          <w:p w14:paraId="4FE64FE3" w14:textId="77777777" w:rsidR="003B1A5C" w:rsidRDefault="003B1A5C" w:rsidP="009A6FEE">
            <w:pPr>
              <w:pStyle w:val="ab"/>
              <w:numPr>
                <w:ilvl w:val="0"/>
                <w:numId w:val="181"/>
              </w:numPr>
              <w:ind w:firstLineChars="0"/>
              <w:jc w:val="center"/>
              <w:rPr>
                <w:b/>
              </w:rPr>
            </w:pPr>
          </w:p>
        </w:tc>
        <w:tc>
          <w:tcPr>
            <w:tcW w:w="1272" w:type="dxa"/>
            <w:vAlign w:val="center"/>
          </w:tcPr>
          <w:p w14:paraId="5193A981" w14:textId="77777777" w:rsidR="003B1A5C" w:rsidRPr="004A6013" w:rsidRDefault="003B1A5C" w:rsidP="009A6FEE">
            <w:r w:rsidRPr="00254896">
              <w:rPr>
                <w:rFonts w:hint="eastAsia"/>
              </w:rPr>
              <w:t>ZQZH</w:t>
            </w:r>
          </w:p>
        </w:tc>
        <w:tc>
          <w:tcPr>
            <w:tcW w:w="1276" w:type="dxa"/>
            <w:vAlign w:val="center"/>
          </w:tcPr>
          <w:p w14:paraId="28DAA53D" w14:textId="77777777" w:rsidR="003B1A5C" w:rsidRPr="004A6013" w:rsidRDefault="003B1A5C" w:rsidP="009A6FEE">
            <w:r w:rsidRPr="00254896">
              <w:rPr>
                <w:rFonts w:hint="eastAsia"/>
              </w:rPr>
              <w:t>Character</w:t>
            </w:r>
          </w:p>
        </w:tc>
        <w:tc>
          <w:tcPr>
            <w:tcW w:w="851" w:type="dxa"/>
            <w:vAlign w:val="center"/>
          </w:tcPr>
          <w:p w14:paraId="6701D3CC" w14:textId="77777777" w:rsidR="003B1A5C" w:rsidRPr="004A6013" w:rsidRDefault="003B1A5C" w:rsidP="009A6FEE">
            <w:r w:rsidRPr="00254896">
              <w:rPr>
                <w:rFonts w:hint="eastAsia"/>
              </w:rPr>
              <w:t>20</w:t>
            </w:r>
          </w:p>
        </w:tc>
        <w:tc>
          <w:tcPr>
            <w:tcW w:w="2976" w:type="dxa"/>
            <w:vAlign w:val="center"/>
          </w:tcPr>
          <w:p w14:paraId="4C27339E" w14:textId="77777777" w:rsidR="003B1A5C" w:rsidRPr="004A6013" w:rsidRDefault="003B1A5C" w:rsidP="009A6FEE">
            <w:r w:rsidRPr="00254896">
              <w:rPr>
                <w:rFonts w:hint="eastAsia"/>
              </w:rPr>
              <w:t>证券账户号码</w:t>
            </w:r>
          </w:p>
        </w:tc>
        <w:tc>
          <w:tcPr>
            <w:tcW w:w="2552" w:type="dxa"/>
            <w:vAlign w:val="center"/>
          </w:tcPr>
          <w:p w14:paraId="16F40D91" w14:textId="77777777" w:rsidR="003B1A5C" w:rsidRDefault="003B1A5C" w:rsidP="009A6FEE"/>
        </w:tc>
      </w:tr>
      <w:tr w:rsidR="003B1A5C" w14:paraId="3CB28DF1" w14:textId="77777777" w:rsidTr="009A6FEE">
        <w:trPr>
          <w:trHeight w:val="415"/>
          <w:jc w:val="center"/>
        </w:trPr>
        <w:tc>
          <w:tcPr>
            <w:tcW w:w="537" w:type="dxa"/>
            <w:vAlign w:val="center"/>
          </w:tcPr>
          <w:p w14:paraId="7A000AC0" w14:textId="77777777" w:rsidR="003B1A5C" w:rsidRDefault="003B1A5C" w:rsidP="009A6FEE">
            <w:pPr>
              <w:pStyle w:val="ab"/>
              <w:numPr>
                <w:ilvl w:val="0"/>
                <w:numId w:val="181"/>
              </w:numPr>
              <w:ind w:firstLineChars="0"/>
              <w:jc w:val="center"/>
              <w:rPr>
                <w:b/>
              </w:rPr>
            </w:pPr>
          </w:p>
        </w:tc>
        <w:tc>
          <w:tcPr>
            <w:tcW w:w="1272" w:type="dxa"/>
            <w:vAlign w:val="center"/>
          </w:tcPr>
          <w:p w14:paraId="6EA958F7" w14:textId="77777777" w:rsidR="003B1A5C" w:rsidRPr="004A6013" w:rsidRDefault="003B1A5C" w:rsidP="009A6FEE">
            <w:r>
              <w:rPr>
                <w:rFonts w:hint="eastAsia"/>
              </w:rPr>
              <w:t>ZJLB</w:t>
            </w:r>
          </w:p>
        </w:tc>
        <w:tc>
          <w:tcPr>
            <w:tcW w:w="1276" w:type="dxa"/>
            <w:vAlign w:val="center"/>
          </w:tcPr>
          <w:p w14:paraId="71C6E740" w14:textId="77777777" w:rsidR="003B1A5C" w:rsidRPr="004A6013" w:rsidRDefault="003B1A5C" w:rsidP="009A6FEE">
            <w:r>
              <w:rPr>
                <w:rFonts w:hint="eastAsia"/>
              </w:rPr>
              <w:t>Character</w:t>
            </w:r>
          </w:p>
        </w:tc>
        <w:tc>
          <w:tcPr>
            <w:tcW w:w="851" w:type="dxa"/>
            <w:vAlign w:val="center"/>
          </w:tcPr>
          <w:p w14:paraId="76A27543" w14:textId="77777777" w:rsidR="003B1A5C" w:rsidRPr="004A6013" w:rsidRDefault="003B1A5C" w:rsidP="009A6FEE">
            <w:r>
              <w:rPr>
                <w:rFonts w:hint="eastAsia"/>
              </w:rPr>
              <w:t>2</w:t>
            </w:r>
          </w:p>
        </w:tc>
        <w:tc>
          <w:tcPr>
            <w:tcW w:w="2976" w:type="dxa"/>
            <w:vAlign w:val="center"/>
          </w:tcPr>
          <w:p w14:paraId="517984A6" w14:textId="77777777" w:rsidR="003B1A5C" w:rsidRPr="004A6013" w:rsidRDefault="003B1A5C" w:rsidP="009A6FEE">
            <w:r>
              <w:rPr>
                <w:rFonts w:hint="eastAsia"/>
              </w:rPr>
              <w:t>主要身份证明文件类别</w:t>
            </w:r>
          </w:p>
        </w:tc>
        <w:tc>
          <w:tcPr>
            <w:tcW w:w="2552" w:type="dxa"/>
            <w:vAlign w:val="center"/>
          </w:tcPr>
          <w:p w14:paraId="3DE2B124" w14:textId="77777777" w:rsidR="003B1A5C" w:rsidRDefault="003B1A5C" w:rsidP="009A6FEE">
            <w:r w:rsidRPr="00194286">
              <w:rPr>
                <w:rFonts w:hint="eastAsia"/>
              </w:rPr>
              <w:t>字典</w:t>
            </w:r>
            <w:r w:rsidRPr="00194286">
              <w:rPr>
                <w:rFonts w:hint="eastAsia"/>
              </w:rPr>
              <w:t>(</w:t>
            </w:r>
            <w:r>
              <w:rPr>
                <w:rFonts w:hint="eastAsia"/>
              </w:rPr>
              <w:t>ZJLB</w:t>
            </w:r>
            <w:r w:rsidRPr="00194286">
              <w:rPr>
                <w:rFonts w:hint="eastAsia"/>
              </w:rPr>
              <w:t>)</w:t>
            </w:r>
          </w:p>
        </w:tc>
      </w:tr>
      <w:tr w:rsidR="003B1A5C" w14:paraId="7436B9CF" w14:textId="77777777" w:rsidTr="009A6FEE">
        <w:trPr>
          <w:trHeight w:val="415"/>
          <w:jc w:val="center"/>
        </w:trPr>
        <w:tc>
          <w:tcPr>
            <w:tcW w:w="537" w:type="dxa"/>
            <w:vAlign w:val="center"/>
          </w:tcPr>
          <w:p w14:paraId="28FC248E" w14:textId="77777777" w:rsidR="003B1A5C" w:rsidRDefault="003B1A5C" w:rsidP="009A6FEE">
            <w:pPr>
              <w:pStyle w:val="ab"/>
              <w:numPr>
                <w:ilvl w:val="0"/>
                <w:numId w:val="181"/>
              </w:numPr>
              <w:ind w:firstLineChars="0"/>
              <w:jc w:val="center"/>
              <w:rPr>
                <w:b/>
              </w:rPr>
            </w:pPr>
          </w:p>
        </w:tc>
        <w:tc>
          <w:tcPr>
            <w:tcW w:w="1272" w:type="dxa"/>
            <w:vAlign w:val="center"/>
          </w:tcPr>
          <w:p w14:paraId="6C13126E" w14:textId="77777777" w:rsidR="003B1A5C" w:rsidRPr="004A6013" w:rsidRDefault="003B1A5C" w:rsidP="009A6FEE">
            <w:r w:rsidRPr="00254896">
              <w:rPr>
                <w:rFonts w:hint="eastAsia"/>
              </w:rPr>
              <w:t>ZJDM</w:t>
            </w:r>
          </w:p>
        </w:tc>
        <w:tc>
          <w:tcPr>
            <w:tcW w:w="1276" w:type="dxa"/>
            <w:vAlign w:val="center"/>
          </w:tcPr>
          <w:p w14:paraId="32B704AA" w14:textId="77777777" w:rsidR="003B1A5C" w:rsidRPr="004A6013" w:rsidRDefault="003B1A5C" w:rsidP="009A6FEE">
            <w:r w:rsidRPr="00254896">
              <w:rPr>
                <w:rFonts w:hint="eastAsia"/>
              </w:rPr>
              <w:t>Character</w:t>
            </w:r>
          </w:p>
        </w:tc>
        <w:tc>
          <w:tcPr>
            <w:tcW w:w="851" w:type="dxa"/>
            <w:vAlign w:val="center"/>
          </w:tcPr>
          <w:p w14:paraId="323ACD98" w14:textId="77777777" w:rsidR="003B1A5C" w:rsidRPr="004A6013" w:rsidRDefault="003B1A5C" w:rsidP="009A6FEE">
            <w:r>
              <w:rPr>
                <w:rFonts w:hint="eastAsia"/>
              </w:rPr>
              <w:t>4</w:t>
            </w:r>
            <w:r w:rsidRPr="00254896">
              <w:rPr>
                <w:rFonts w:hint="eastAsia"/>
              </w:rPr>
              <w:t>0</w:t>
            </w:r>
          </w:p>
        </w:tc>
        <w:tc>
          <w:tcPr>
            <w:tcW w:w="2976" w:type="dxa"/>
            <w:vAlign w:val="center"/>
          </w:tcPr>
          <w:p w14:paraId="14EDFFE9" w14:textId="77777777" w:rsidR="003B1A5C" w:rsidRPr="004A6013" w:rsidRDefault="003B1A5C" w:rsidP="009A6FEE">
            <w:r w:rsidRPr="00254896">
              <w:rPr>
                <w:rFonts w:hint="eastAsia"/>
              </w:rPr>
              <w:t>主要身份证明文件代码</w:t>
            </w:r>
          </w:p>
        </w:tc>
        <w:tc>
          <w:tcPr>
            <w:tcW w:w="2552" w:type="dxa"/>
            <w:vAlign w:val="center"/>
          </w:tcPr>
          <w:p w14:paraId="097F5042" w14:textId="77777777" w:rsidR="003B1A5C" w:rsidRDefault="003B1A5C" w:rsidP="009A6FEE"/>
        </w:tc>
      </w:tr>
      <w:tr w:rsidR="003B1A5C" w14:paraId="33204E5C" w14:textId="77777777" w:rsidTr="009A6FEE">
        <w:trPr>
          <w:trHeight w:val="415"/>
          <w:jc w:val="center"/>
        </w:trPr>
        <w:tc>
          <w:tcPr>
            <w:tcW w:w="537" w:type="dxa"/>
            <w:vAlign w:val="center"/>
          </w:tcPr>
          <w:p w14:paraId="72831F20" w14:textId="77777777" w:rsidR="003B1A5C" w:rsidRDefault="003B1A5C" w:rsidP="009A6FEE">
            <w:pPr>
              <w:pStyle w:val="ab"/>
              <w:numPr>
                <w:ilvl w:val="0"/>
                <w:numId w:val="181"/>
              </w:numPr>
              <w:ind w:firstLineChars="0"/>
              <w:jc w:val="center"/>
              <w:rPr>
                <w:b/>
              </w:rPr>
            </w:pPr>
          </w:p>
        </w:tc>
        <w:tc>
          <w:tcPr>
            <w:tcW w:w="1272" w:type="dxa"/>
            <w:vAlign w:val="center"/>
          </w:tcPr>
          <w:p w14:paraId="2B4E023E" w14:textId="77777777" w:rsidR="003B1A5C" w:rsidRDefault="003B1A5C" w:rsidP="009A6FEE">
            <w:r w:rsidRPr="00254896">
              <w:rPr>
                <w:rFonts w:hint="eastAsia"/>
              </w:rPr>
              <w:t>JYDY</w:t>
            </w:r>
          </w:p>
        </w:tc>
        <w:tc>
          <w:tcPr>
            <w:tcW w:w="1276" w:type="dxa"/>
            <w:vAlign w:val="center"/>
          </w:tcPr>
          <w:p w14:paraId="6AB8C27D" w14:textId="77777777" w:rsidR="003B1A5C" w:rsidRPr="004A6013" w:rsidRDefault="003B1A5C" w:rsidP="009A6FEE">
            <w:r w:rsidRPr="00254896">
              <w:rPr>
                <w:rFonts w:hint="eastAsia"/>
              </w:rPr>
              <w:t>Character</w:t>
            </w:r>
          </w:p>
        </w:tc>
        <w:tc>
          <w:tcPr>
            <w:tcW w:w="851" w:type="dxa"/>
            <w:vAlign w:val="center"/>
          </w:tcPr>
          <w:p w14:paraId="4D0A1791" w14:textId="77777777" w:rsidR="003B1A5C" w:rsidRDefault="003B1A5C" w:rsidP="009A6FEE">
            <w:r w:rsidRPr="00254896">
              <w:rPr>
                <w:rFonts w:hint="eastAsia"/>
              </w:rPr>
              <w:t>6</w:t>
            </w:r>
          </w:p>
        </w:tc>
        <w:tc>
          <w:tcPr>
            <w:tcW w:w="2976" w:type="dxa"/>
            <w:vAlign w:val="center"/>
          </w:tcPr>
          <w:p w14:paraId="1736ED92" w14:textId="77777777" w:rsidR="003B1A5C" w:rsidRDefault="003B1A5C" w:rsidP="009A6FEE">
            <w:r w:rsidRPr="00254896">
              <w:rPr>
                <w:rFonts w:hint="eastAsia"/>
              </w:rPr>
              <w:t>交易单元</w:t>
            </w:r>
          </w:p>
        </w:tc>
        <w:tc>
          <w:tcPr>
            <w:tcW w:w="2552" w:type="dxa"/>
            <w:vAlign w:val="center"/>
          </w:tcPr>
          <w:p w14:paraId="3144AFFD" w14:textId="77777777" w:rsidR="003B1A5C" w:rsidRDefault="003B1A5C" w:rsidP="009A6FEE"/>
        </w:tc>
      </w:tr>
      <w:tr w:rsidR="003B1A5C" w14:paraId="5621BB23" w14:textId="77777777" w:rsidTr="009A6FEE">
        <w:trPr>
          <w:trHeight w:val="415"/>
          <w:jc w:val="center"/>
        </w:trPr>
        <w:tc>
          <w:tcPr>
            <w:tcW w:w="537" w:type="dxa"/>
            <w:vAlign w:val="center"/>
          </w:tcPr>
          <w:p w14:paraId="796AE3E7" w14:textId="77777777" w:rsidR="003B1A5C" w:rsidRDefault="003B1A5C" w:rsidP="009A6FEE">
            <w:pPr>
              <w:pStyle w:val="ab"/>
              <w:numPr>
                <w:ilvl w:val="0"/>
                <w:numId w:val="181"/>
              </w:numPr>
              <w:ind w:firstLineChars="0"/>
              <w:jc w:val="center"/>
              <w:rPr>
                <w:b/>
              </w:rPr>
            </w:pPr>
          </w:p>
        </w:tc>
        <w:tc>
          <w:tcPr>
            <w:tcW w:w="1272" w:type="dxa"/>
            <w:vAlign w:val="center"/>
          </w:tcPr>
          <w:p w14:paraId="14B615DF" w14:textId="77777777" w:rsidR="003B1A5C" w:rsidRDefault="003B1A5C" w:rsidP="009A6FEE">
            <w:r w:rsidRPr="00254896">
              <w:rPr>
                <w:rFonts w:hint="eastAsia"/>
              </w:rPr>
              <w:t>YYB</w:t>
            </w:r>
            <w:r>
              <w:rPr>
                <w:rFonts w:hint="eastAsia"/>
              </w:rPr>
              <w:t>B</w:t>
            </w:r>
            <w:r w:rsidRPr="00254896">
              <w:rPr>
                <w:rFonts w:hint="eastAsia"/>
              </w:rPr>
              <w:t>M</w:t>
            </w:r>
          </w:p>
        </w:tc>
        <w:tc>
          <w:tcPr>
            <w:tcW w:w="1276" w:type="dxa"/>
            <w:vAlign w:val="center"/>
          </w:tcPr>
          <w:p w14:paraId="2871D6B8" w14:textId="77777777" w:rsidR="003B1A5C" w:rsidRPr="004A6013" w:rsidRDefault="003B1A5C" w:rsidP="009A6FEE">
            <w:r w:rsidRPr="00254896">
              <w:rPr>
                <w:rFonts w:hint="eastAsia"/>
              </w:rPr>
              <w:t>Character</w:t>
            </w:r>
          </w:p>
        </w:tc>
        <w:tc>
          <w:tcPr>
            <w:tcW w:w="851" w:type="dxa"/>
            <w:vAlign w:val="center"/>
          </w:tcPr>
          <w:p w14:paraId="324707FE" w14:textId="77777777" w:rsidR="003B1A5C" w:rsidRDefault="003B1A5C" w:rsidP="009A6FEE">
            <w:r w:rsidRPr="00254896">
              <w:rPr>
                <w:rFonts w:hint="eastAsia"/>
              </w:rPr>
              <w:t>2</w:t>
            </w:r>
          </w:p>
        </w:tc>
        <w:tc>
          <w:tcPr>
            <w:tcW w:w="2976" w:type="dxa"/>
            <w:vAlign w:val="center"/>
          </w:tcPr>
          <w:p w14:paraId="6A0A691F" w14:textId="77777777" w:rsidR="003B1A5C" w:rsidRDefault="003B1A5C" w:rsidP="009A6FEE">
            <w:r w:rsidRPr="00254896">
              <w:rPr>
                <w:rFonts w:hint="eastAsia"/>
              </w:rPr>
              <w:t>营业部编码</w:t>
            </w:r>
          </w:p>
        </w:tc>
        <w:tc>
          <w:tcPr>
            <w:tcW w:w="2552" w:type="dxa"/>
            <w:vAlign w:val="center"/>
          </w:tcPr>
          <w:p w14:paraId="2C6FBFE7" w14:textId="77777777" w:rsidR="003B1A5C" w:rsidRPr="00E4189E" w:rsidRDefault="003B1A5C" w:rsidP="009A6FEE"/>
        </w:tc>
      </w:tr>
      <w:tr w:rsidR="003B1A5C" w14:paraId="02A859AA" w14:textId="77777777" w:rsidTr="009A6FEE">
        <w:trPr>
          <w:trHeight w:val="415"/>
          <w:jc w:val="center"/>
        </w:trPr>
        <w:tc>
          <w:tcPr>
            <w:tcW w:w="537" w:type="dxa"/>
            <w:vAlign w:val="center"/>
          </w:tcPr>
          <w:p w14:paraId="67150CB9" w14:textId="77777777" w:rsidR="003B1A5C" w:rsidRDefault="003B1A5C" w:rsidP="009A6FEE">
            <w:pPr>
              <w:pStyle w:val="ab"/>
              <w:numPr>
                <w:ilvl w:val="0"/>
                <w:numId w:val="181"/>
              </w:numPr>
              <w:ind w:firstLineChars="0"/>
              <w:jc w:val="center"/>
              <w:rPr>
                <w:b/>
              </w:rPr>
            </w:pPr>
          </w:p>
        </w:tc>
        <w:tc>
          <w:tcPr>
            <w:tcW w:w="1272" w:type="dxa"/>
            <w:vAlign w:val="center"/>
          </w:tcPr>
          <w:p w14:paraId="2D95FB56" w14:textId="77777777" w:rsidR="003B1A5C" w:rsidRDefault="003B1A5C" w:rsidP="009A6FEE">
            <w:r w:rsidRPr="00254896">
              <w:rPr>
                <w:rFonts w:hint="eastAsia"/>
              </w:rPr>
              <w:t>KHJGDM</w:t>
            </w:r>
          </w:p>
        </w:tc>
        <w:tc>
          <w:tcPr>
            <w:tcW w:w="1276" w:type="dxa"/>
            <w:vAlign w:val="center"/>
          </w:tcPr>
          <w:p w14:paraId="6DD7DBD2" w14:textId="77777777" w:rsidR="003B1A5C" w:rsidRPr="004A6013" w:rsidRDefault="003B1A5C" w:rsidP="009A6FEE">
            <w:r w:rsidRPr="00254896">
              <w:rPr>
                <w:rFonts w:hint="eastAsia"/>
              </w:rPr>
              <w:t>Character</w:t>
            </w:r>
          </w:p>
        </w:tc>
        <w:tc>
          <w:tcPr>
            <w:tcW w:w="851" w:type="dxa"/>
            <w:vAlign w:val="center"/>
          </w:tcPr>
          <w:p w14:paraId="0D18EF5E" w14:textId="77777777" w:rsidR="003B1A5C" w:rsidRDefault="003B1A5C" w:rsidP="009A6FEE">
            <w:r w:rsidRPr="00254896">
              <w:rPr>
                <w:rFonts w:hint="eastAsia"/>
              </w:rPr>
              <w:t>6</w:t>
            </w:r>
          </w:p>
        </w:tc>
        <w:tc>
          <w:tcPr>
            <w:tcW w:w="2976" w:type="dxa"/>
            <w:vAlign w:val="center"/>
          </w:tcPr>
          <w:p w14:paraId="10A3A82B" w14:textId="77777777" w:rsidR="003B1A5C" w:rsidRDefault="003B1A5C" w:rsidP="009A6FEE">
            <w:r>
              <w:rPr>
                <w:rFonts w:hint="eastAsia"/>
              </w:rPr>
              <w:t>业务发起</w:t>
            </w:r>
            <w:r w:rsidRPr="00254896">
              <w:rPr>
                <w:rFonts w:hint="eastAsia"/>
              </w:rPr>
              <w:t>开户代理机构代码</w:t>
            </w:r>
          </w:p>
        </w:tc>
        <w:tc>
          <w:tcPr>
            <w:tcW w:w="2552" w:type="dxa"/>
            <w:vAlign w:val="center"/>
          </w:tcPr>
          <w:p w14:paraId="717723E1" w14:textId="77777777" w:rsidR="003B1A5C" w:rsidRPr="00E4189E" w:rsidRDefault="003B1A5C" w:rsidP="009A6FEE"/>
        </w:tc>
      </w:tr>
      <w:tr w:rsidR="003B1A5C" w14:paraId="34574058" w14:textId="77777777" w:rsidTr="009A6FEE">
        <w:trPr>
          <w:trHeight w:val="415"/>
          <w:jc w:val="center"/>
        </w:trPr>
        <w:tc>
          <w:tcPr>
            <w:tcW w:w="537" w:type="dxa"/>
            <w:vAlign w:val="center"/>
          </w:tcPr>
          <w:p w14:paraId="0F848A08" w14:textId="77777777" w:rsidR="003B1A5C" w:rsidRDefault="003B1A5C" w:rsidP="009A6FEE">
            <w:pPr>
              <w:pStyle w:val="ab"/>
              <w:numPr>
                <w:ilvl w:val="0"/>
                <w:numId w:val="181"/>
              </w:numPr>
              <w:ind w:firstLineChars="0"/>
              <w:jc w:val="center"/>
              <w:rPr>
                <w:b/>
              </w:rPr>
            </w:pPr>
          </w:p>
        </w:tc>
        <w:tc>
          <w:tcPr>
            <w:tcW w:w="1272" w:type="dxa"/>
            <w:vAlign w:val="center"/>
          </w:tcPr>
          <w:p w14:paraId="6AAFFC05" w14:textId="77777777" w:rsidR="003B1A5C" w:rsidRDefault="003B1A5C" w:rsidP="009A6FEE">
            <w:r w:rsidRPr="00254896">
              <w:rPr>
                <w:rFonts w:hint="eastAsia"/>
              </w:rPr>
              <w:t>KHWDDM</w:t>
            </w:r>
          </w:p>
        </w:tc>
        <w:tc>
          <w:tcPr>
            <w:tcW w:w="1276" w:type="dxa"/>
            <w:vAlign w:val="center"/>
          </w:tcPr>
          <w:p w14:paraId="7C64359D" w14:textId="77777777" w:rsidR="003B1A5C" w:rsidRPr="004A6013" w:rsidRDefault="003B1A5C" w:rsidP="009A6FEE">
            <w:r w:rsidRPr="00254896">
              <w:rPr>
                <w:rFonts w:hint="eastAsia"/>
              </w:rPr>
              <w:t>Character</w:t>
            </w:r>
          </w:p>
        </w:tc>
        <w:tc>
          <w:tcPr>
            <w:tcW w:w="851" w:type="dxa"/>
            <w:vAlign w:val="center"/>
          </w:tcPr>
          <w:p w14:paraId="2B69B429" w14:textId="77777777" w:rsidR="003B1A5C" w:rsidRDefault="003B1A5C" w:rsidP="009A6FEE">
            <w:r w:rsidRPr="00254896">
              <w:rPr>
                <w:rFonts w:hint="eastAsia"/>
              </w:rPr>
              <w:t>10</w:t>
            </w:r>
          </w:p>
        </w:tc>
        <w:tc>
          <w:tcPr>
            <w:tcW w:w="2976" w:type="dxa"/>
            <w:vAlign w:val="center"/>
          </w:tcPr>
          <w:p w14:paraId="11314092" w14:textId="77777777" w:rsidR="003B1A5C" w:rsidRDefault="003B1A5C" w:rsidP="009A6FEE">
            <w:r>
              <w:rPr>
                <w:rFonts w:hint="eastAsia"/>
              </w:rPr>
              <w:t>业务发起</w:t>
            </w:r>
            <w:r w:rsidRPr="00254896">
              <w:rPr>
                <w:rFonts w:hint="eastAsia"/>
              </w:rPr>
              <w:t>开户代理网点代码</w:t>
            </w:r>
          </w:p>
        </w:tc>
        <w:tc>
          <w:tcPr>
            <w:tcW w:w="2552" w:type="dxa"/>
            <w:vAlign w:val="center"/>
          </w:tcPr>
          <w:p w14:paraId="2986D2F1" w14:textId="77777777" w:rsidR="003B1A5C" w:rsidRPr="00E4189E" w:rsidRDefault="003B1A5C" w:rsidP="009A6FEE"/>
        </w:tc>
      </w:tr>
      <w:tr w:rsidR="003B1A5C" w14:paraId="1BB15B94" w14:textId="77777777" w:rsidTr="009A6FEE">
        <w:trPr>
          <w:trHeight w:val="415"/>
          <w:jc w:val="center"/>
        </w:trPr>
        <w:tc>
          <w:tcPr>
            <w:tcW w:w="537" w:type="dxa"/>
            <w:vAlign w:val="center"/>
          </w:tcPr>
          <w:p w14:paraId="124C2CD0" w14:textId="77777777" w:rsidR="003B1A5C" w:rsidRDefault="003B1A5C" w:rsidP="009A6FEE">
            <w:pPr>
              <w:pStyle w:val="ab"/>
              <w:numPr>
                <w:ilvl w:val="0"/>
                <w:numId w:val="181"/>
              </w:numPr>
              <w:ind w:firstLineChars="0"/>
              <w:jc w:val="center"/>
              <w:rPr>
                <w:b/>
              </w:rPr>
            </w:pPr>
            <w:r>
              <w:rPr>
                <w:rFonts w:hint="eastAsia"/>
                <w:b/>
              </w:rPr>
              <w:t>J</w:t>
            </w:r>
          </w:p>
        </w:tc>
        <w:tc>
          <w:tcPr>
            <w:tcW w:w="1272" w:type="dxa"/>
            <w:vAlign w:val="center"/>
          </w:tcPr>
          <w:p w14:paraId="0F5FEDEC" w14:textId="77777777" w:rsidR="003B1A5C" w:rsidRDefault="003B1A5C" w:rsidP="009A6FEE">
            <w:r w:rsidRPr="00254896">
              <w:rPr>
                <w:rFonts w:hint="eastAsia"/>
              </w:rPr>
              <w:t>KHJGMC</w:t>
            </w:r>
          </w:p>
        </w:tc>
        <w:tc>
          <w:tcPr>
            <w:tcW w:w="1276" w:type="dxa"/>
            <w:vAlign w:val="center"/>
          </w:tcPr>
          <w:p w14:paraId="6E373FB6" w14:textId="77777777" w:rsidR="003B1A5C" w:rsidRPr="004A6013" w:rsidRDefault="003B1A5C" w:rsidP="009A6FEE">
            <w:r w:rsidRPr="00254896">
              <w:rPr>
                <w:rFonts w:hint="eastAsia"/>
              </w:rPr>
              <w:t>Character</w:t>
            </w:r>
          </w:p>
        </w:tc>
        <w:tc>
          <w:tcPr>
            <w:tcW w:w="851" w:type="dxa"/>
            <w:vAlign w:val="center"/>
          </w:tcPr>
          <w:p w14:paraId="5894262C" w14:textId="77777777" w:rsidR="003B1A5C" w:rsidRDefault="003B1A5C" w:rsidP="009A6FEE">
            <w:r>
              <w:rPr>
                <w:rFonts w:hint="eastAsia"/>
              </w:rPr>
              <w:t>62</w:t>
            </w:r>
          </w:p>
        </w:tc>
        <w:tc>
          <w:tcPr>
            <w:tcW w:w="2976" w:type="dxa"/>
            <w:vAlign w:val="center"/>
          </w:tcPr>
          <w:p w14:paraId="468945F8" w14:textId="77777777" w:rsidR="003B1A5C" w:rsidRDefault="003B1A5C" w:rsidP="009A6FEE">
            <w:r>
              <w:rPr>
                <w:rFonts w:hint="eastAsia"/>
              </w:rPr>
              <w:t>使用信息申报券商</w:t>
            </w:r>
            <w:r w:rsidRPr="00254896">
              <w:rPr>
                <w:rFonts w:hint="eastAsia"/>
              </w:rPr>
              <w:t>名称</w:t>
            </w:r>
          </w:p>
        </w:tc>
        <w:tc>
          <w:tcPr>
            <w:tcW w:w="2552" w:type="dxa"/>
            <w:vAlign w:val="center"/>
          </w:tcPr>
          <w:p w14:paraId="1B4E08B9" w14:textId="77777777" w:rsidR="003B1A5C" w:rsidRPr="00E4189E" w:rsidRDefault="003B1A5C" w:rsidP="009A6FEE">
            <w:r>
              <w:rPr>
                <w:rFonts w:hint="eastAsia"/>
              </w:rPr>
              <w:t>业务类别为</w:t>
            </w:r>
            <w:r w:rsidRPr="00023791">
              <w:rPr>
                <w:rFonts w:hint="eastAsia"/>
              </w:rPr>
              <w:t>新增、撤销</w:t>
            </w:r>
            <w:r>
              <w:rPr>
                <w:rFonts w:hint="eastAsia"/>
              </w:rPr>
              <w:t>时，此字段</w:t>
            </w:r>
            <w:r w:rsidRPr="00023791">
              <w:rPr>
                <w:rFonts w:hint="eastAsia"/>
              </w:rPr>
              <w:t>为空</w:t>
            </w:r>
          </w:p>
        </w:tc>
      </w:tr>
      <w:tr w:rsidR="003B1A5C" w14:paraId="37611D0F" w14:textId="77777777" w:rsidTr="009A6FEE">
        <w:trPr>
          <w:trHeight w:val="415"/>
          <w:jc w:val="center"/>
        </w:trPr>
        <w:tc>
          <w:tcPr>
            <w:tcW w:w="537" w:type="dxa"/>
            <w:vAlign w:val="center"/>
          </w:tcPr>
          <w:p w14:paraId="7E130358" w14:textId="77777777" w:rsidR="003B1A5C" w:rsidRDefault="003B1A5C" w:rsidP="009A6FEE">
            <w:pPr>
              <w:pStyle w:val="ab"/>
              <w:numPr>
                <w:ilvl w:val="0"/>
                <w:numId w:val="181"/>
              </w:numPr>
              <w:ind w:firstLineChars="0"/>
              <w:jc w:val="center"/>
              <w:rPr>
                <w:b/>
              </w:rPr>
            </w:pPr>
          </w:p>
        </w:tc>
        <w:tc>
          <w:tcPr>
            <w:tcW w:w="1272" w:type="dxa"/>
            <w:vAlign w:val="center"/>
          </w:tcPr>
          <w:p w14:paraId="3A744B38" w14:textId="77777777" w:rsidR="003B1A5C" w:rsidRDefault="003B1A5C" w:rsidP="009A6FEE">
            <w:r w:rsidRPr="00254896">
              <w:rPr>
                <w:rFonts w:hint="eastAsia"/>
              </w:rPr>
              <w:t>KHWDMC</w:t>
            </w:r>
          </w:p>
        </w:tc>
        <w:tc>
          <w:tcPr>
            <w:tcW w:w="1276" w:type="dxa"/>
            <w:vAlign w:val="center"/>
          </w:tcPr>
          <w:p w14:paraId="1A766DC0" w14:textId="77777777" w:rsidR="003B1A5C" w:rsidRPr="004A6013" w:rsidRDefault="003B1A5C" w:rsidP="009A6FEE">
            <w:r w:rsidRPr="00254896">
              <w:rPr>
                <w:rFonts w:hint="eastAsia"/>
              </w:rPr>
              <w:t>Character</w:t>
            </w:r>
          </w:p>
        </w:tc>
        <w:tc>
          <w:tcPr>
            <w:tcW w:w="851" w:type="dxa"/>
            <w:vAlign w:val="center"/>
          </w:tcPr>
          <w:p w14:paraId="4C5D2063" w14:textId="77777777" w:rsidR="003B1A5C" w:rsidRDefault="003B1A5C" w:rsidP="009A6FEE">
            <w:r>
              <w:rPr>
                <w:rFonts w:hint="eastAsia"/>
              </w:rPr>
              <w:t>62</w:t>
            </w:r>
          </w:p>
        </w:tc>
        <w:tc>
          <w:tcPr>
            <w:tcW w:w="2976" w:type="dxa"/>
            <w:vAlign w:val="center"/>
          </w:tcPr>
          <w:p w14:paraId="2BB0544D" w14:textId="77777777" w:rsidR="003B1A5C" w:rsidRDefault="003B1A5C" w:rsidP="009A6FEE">
            <w:r>
              <w:rPr>
                <w:rFonts w:hint="eastAsia"/>
              </w:rPr>
              <w:t>使用信息申报营业部</w:t>
            </w:r>
            <w:r w:rsidRPr="00254896">
              <w:rPr>
                <w:rFonts w:hint="eastAsia"/>
              </w:rPr>
              <w:t>名称</w:t>
            </w:r>
          </w:p>
        </w:tc>
        <w:tc>
          <w:tcPr>
            <w:tcW w:w="2552" w:type="dxa"/>
          </w:tcPr>
          <w:p w14:paraId="269EDBC0" w14:textId="77777777" w:rsidR="003B1A5C" w:rsidRPr="00E4189E" w:rsidRDefault="003B1A5C" w:rsidP="009A6FEE">
            <w:r>
              <w:rPr>
                <w:rFonts w:hint="eastAsia"/>
              </w:rPr>
              <w:t>业务类别为</w:t>
            </w:r>
            <w:r w:rsidRPr="00023791">
              <w:rPr>
                <w:rFonts w:hint="eastAsia"/>
              </w:rPr>
              <w:t>新增、撤销</w:t>
            </w:r>
            <w:r>
              <w:rPr>
                <w:rFonts w:hint="eastAsia"/>
              </w:rPr>
              <w:t>时，此字段</w:t>
            </w:r>
            <w:r w:rsidRPr="00023791">
              <w:rPr>
                <w:rFonts w:hint="eastAsia"/>
              </w:rPr>
              <w:t>为空</w:t>
            </w:r>
          </w:p>
        </w:tc>
      </w:tr>
      <w:tr w:rsidR="003B1A5C" w14:paraId="470E2931" w14:textId="77777777" w:rsidTr="009A6FEE">
        <w:trPr>
          <w:trHeight w:val="415"/>
          <w:jc w:val="center"/>
        </w:trPr>
        <w:tc>
          <w:tcPr>
            <w:tcW w:w="537" w:type="dxa"/>
            <w:vAlign w:val="center"/>
          </w:tcPr>
          <w:p w14:paraId="23A486CB" w14:textId="77777777" w:rsidR="003B1A5C" w:rsidRDefault="003B1A5C" w:rsidP="009A6FEE">
            <w:pPr>
              <w:pStyle w:val="ab"/>
              <w:numPr>
                <w:ilvl w:val="0"/>
                <w:numId w:val="181"/>
              </w:numPr>
              <w:ind w:firstLineChars="0"/>
              <w:jc w:val="center"/>
              <w:rPr>
                <w:b/>
              </w:rPr>
            </w:pPr>
          </w:p>
        </w:tc>
        <w:tc>
          <w:tcPr>
            <w:tcW w:w="1272" w:type="dxa"/>
            <w:vAlign w:val="center"/>
          </w:tcPr>
          <w:p w14:paraId="79D3D204" w14:textId="77777777" w:rsidR="003B1A5C" w:rsidRDefault="003B1A5C" w:rsidP="009A6FEE">
            <w:r>
              <w:rPr>
                <w:rFonts w:hint="eastAsia"/>
              </w:rPr>
              <w:t>SYSBRQ</w:t>
            </w:r>
          </w:p>
        </w:tc>
        <w:tc>
          <w:tcPr>
            <w:tcW w:w="1276" w:type="dxa"/>
            <w:vAlign w:val="center"/>
          </w:tcPr>
          <w:p w14:paraId="4E2CCD1A" w14:textId="77777777" w:rsidR="003B1A5C" w:rsidRPr="004A6013" w:rsidRDefault="003B1A5C" w:rsidP="009A6FEE">
            <w:r w:rsidRPr="00D61495">
              <w:rPr>
                <w:rFonts w:hint="eastAsia"/>
              </w:rPr>
              <w:t>Character</w:t>
            </w:r>
          </w:p>
        </w:tc>
        <w:tc>
          <w:tcPr>
            <w:tcW w:w="851" w:type="dxa"/>
            <w:vAlign w:val="center"/>
          </w:tcPr>
          <w:p w14:paraId="27C53CC8" w14:textId="77777777" w:rsidR="003B1A5C" w:rsidRDefault="003B1A5C" w:rsidP="009A6FEE">
            <w:r>
              <w:rPr>
                <w:rFonts w:hint="eastAsia"/>
              </w:rPr>
              <w:t>8</w:t>
            </w:r>
          </w:p>
        </w:tc>
        <w:tc>
          <w:tcPr>
            <w:tcW w:w="2976" w:type="dxa"/>
            <w:vAlign w:val="center"/>
          </w:tcPr>
          <w:p w14:paraId="54B9926E" w14:textId="77777777" w:rsidR="003B1A5C" w:rsidRDefault="003B1A5C" w:rsidP="009A6FEE">
            <w:r>
              <w:rPr>
                <w:rFonts w:hint="eastAsia"/>
              </w:rPr>
              <w:t>使用信息申报日期</w:t>
            </w:r>
          </w:p>
        </w:tc>
        <w:tc>
          <w:tcPr>
            <w:tcW w:w="2552" w:type="dxa"/>
          </w:tcPr>
          <w:p w14:paraId="6E3374A1" w14:textId="77777777" w:rsidR="003B1A5C" w:rsidRPr="00E4189E" w:rsidRDefault="003B1A5C" w:rsidP="009A6FEE">
            <w:r>
              <w:rPr>
                <w:rFonts w:hint="eastAsia"/>
              </w:rPr>
              <w:t>业务类别为</w:t>
            </w:r>
            <w:r w:rsidRPr="00023791">
              <w:rPr>
                <w:rFonts w:hint="eastAsia"/>
              </w:rPr>
              <w:t>新增、撤销</w:t>
            </w:r>
            <w:r>
              <w:rPr>
                <w:rFonts w:hint="eastAsia"/>
              </w:rPr>
              <w:t>时，此字段</w:t>
            </w:r>
            <w:r w:rsidRPr="00023791">
              <w:rPr>
                <w:rFonts w:hint="eastAsia"/>
              </w:rPr>
              <w:t>为空</w:t>
            </w:r>
          </w:p>
        </w:tc>
      </w:tr>
      <w:tr w:rsidR="003B1A5C" w14:paraId="2B55884C" w14:textId="77777777" w:rsidTr="009A6FEE">
        <w:trPr>
          <w:trHeight w:val="415"/>
          <w:jc w:val="center"/>
        </w:trPr>
        <w:tc>
          <w:tcPr>
            <w:tcW w:w="537" w:type="dxa"/>
            <w:vAlign w:val="center"/>
          </w:tcPr>
          <w:p w14:paraId="054F1B70" w14:textId="77777777" w:rsidR="003B1A5C" w:rsidRDefault="003B1A5C" w:rsidP="009A6FEE">
            <w:pPr>
              <w:pStyle w:val="ab"/>
              <w:numPr>
                <w:ilvl w:val="0"/>
                <w:numId w:val="181"/>
              </w:numPr>
              <w:ind w:firstLineChars="0"/>
              <w:jc w:val="center"/>
              <w:rPr>
                <w:b/>
              </w:rPr>
            </w:pPr>
          </w:p>
        </w:tc>
        <w:tc>
          <w:tcPr>
            <w:tcW w:w="1272" w:type="dxa"/>
            <w:vAlign w:val="center"/>
          </w:tcPr>
          <w:p w14:paraId="46DC5AF9" w14:textId="77777777" w:rsidR="003B1A5C" w:rsidRDefault="003B1A5C" w:rsidP="009A6FEE">
            <w:r>
              <w:rPr>
                <w:rFonts w:hint="eastAsia"/>
              </w:rPr>
              <w:t>SQRQ</w:t>
            </w:r>
          </w:p>
        </w:tc>
        <w:tc>
          <w:tcPr>
            <w:tcW w:w="1276" w:type="dxa"/>
            <w:vAlign w:val="center"/>
          </w:tcPr>
          <w:p w14:paraId="0E9AE0A5" w14:textId="77777777" w:rsidR="003B1A5C" w:rsidRPr="004A6013" w:rsidRDefault="003B1A5C" w:rsidP="009A6FEE">
            <w:r w:rsidRPr="00C45958">
              <w:rPr>
                <w:rFonts w:hint="eastAsia"/>
              </w:rPr>
              <w:t>Character</w:t>
            </w:r>
          </w:p>
        </w:tc>
        <w:tc>
          <w:tcPr>
            <w:tcW w:w="851" w:type="dxa"/>
            <w:vAlign w:val="center"/>
          </w:tcPr>
          <w:p w14:paraId="66A8D9C7" w14:textId="77777777" w:rsidR="003B1A5C" w:rsidRDefault="003B1A5C" w:rsidP="009A6FEE">
            <w:r>
              <w:rPr>
                <w:rFonts w:hint="eastAsia"/>
              </w:rPr>
              <w:t>8</w:t>
            </w:r>
          </w:p>
        </w:tc>
        <w:tc>
          <w:tcPr>
            <w:tcW w:w="2976" w:type="dxa"/>
            <w:vAlign w:val="center"/>
          </w:tcPr>
          <w:p w14:paraId="76B79E33" w14:textId="77777777" w:rsidR="003B1A5C" w:rsidRDefault="003B1A5C" w:rsidP="009A6FEE">
            <w:r>
              <w:rPr>
                <w:rFonts w:hint="eastAsia"/>
              </w:rPr>
              <w:t>申请日期</w:t>
            </w:r>
          </w:p>
        </w:tc>
        <w:tc>
          <w:tcPr>
            <w:tcW w:w="2552" w:type="dxa"/>
          </w:tcPr>
          <w:p w14:paraId="7D3D14D7" w14:textId="77777777" w:rsidR="003B1A5C" w:rsidRPr="00E4189E" w:rsidRDefault="003B1A5C" w:rsidP="009A6FEE"/>
        </w:tc>
      </w:tr>
      <w:tr w:rsidR="003B1A5C" w14:paraId="7CB094BC" w14:textId="77777777" w:rsidTr="009A6FEE">
        <w:trPr>
          <w:trHeight w:val="415"/>
          <w:jc w:val="center"/>
        </w:trPr>
        <w:tc>
          <w:tcPr>
            <w:tcW w:w="537" w:type="dxa"/>
            <w:vAlign w:val="center"/>
          </w:tcPr>
          <w:p w14:paraId="0B5A9FC2" w14:textId="77777777" w:rsidR="003B1A5C" w:rsidRDefault="003B1A5C" w:rsidP="009A6FEE">
            <w:pPr>
              <w:pStyle w:val="ab"/>
              <w:numPr>
                <w:ilvl w:val="0"/>
                <w:numId w:val="181"/>
              </w:numPr>
              <w:ind w:firstLineChars="0"/>
              <w:jc w:val="center"/>
              <w:rPr>
                <w:b/>
              </w:rPr>
            </w:pPr>
          </w:p>
        </w:tc>
        <w:tc>
          <w:tcPr>
            <w:tcW w:w="1272" w:type="dxa"/>
            <w:vAlign w:val="center"/>
          </w:tcPr>
          <w:p w14:paraId="2EAF8848" w14:textId="77777777" w:rsidR="003B1A5C" w:rsidRDefault="003B1A5C" w:rsidP="009A6FEE">
            <w:r w:rsidRPr="00254896">
              <w:rPr>
                <w:rFonts w:hint="eastAsia"/>
              </w:rPr>
              <w:t>YWRQ</w:t>
            </w:r>
          </w:p>
        </w:tc>
        <w:tc>
          <w:tcPr>
            <w:tcW w:w="1276" w:type="dxa"/>
            <w:vAlign w:val="center"/>
          </w:tcPr>
          <w:p w14:paraId="1F0BEB7B" w14:textId="77777777" w:rsidR="003B1A5C" w:rsidRPr="004A6013" w:rsidRDefault="003B1A5C" w:rsidP="009A6FEE">
            <w:r w:rsidRPr="00254896">
              <w:rPr>
                <w:rFonts w:hint="eastAsia"/>
              </w:rPr>
              <w:t>Character</w:t>
            </w:r>
          </w:p>
        </w:tc>
        <w:tc>
          <w:tcPr>
            <w:tcW w:w="851" w:type="dxa"/>
            <w:vAlign w:val="center"/>
          </w:tcPr>
          <w:p w14:paraId="27557F70" w14:textId="77777777" w:rsidR="003B1A5C" w:rsidRDefault="003B1A5C" w:rsidP="009A6FEE">
            <w:r w:rsidRPr="00254896">
              <w:rPr>
                <w:rFonts w:hint="eastAsia"/>
              </w:rPr>
              <w:t>8</w:t>
            </w:r>
          </w:p>
        </w:tc>
        <w:tc>
          <w:tcPr>
            <w:tcW w:w="2976" w:type="dxa"/>
            <w:vAlign w:val="center"/>
          </w:tcPr>
          <w:p w14:paraId="1606B68B" w14:textId="77777777" w:rsidR="003B1A5C" w:rsidRDefault="003B1A5C" w:rsidP="009A6FEE">
            <w:r w:rsidRPr="00254896">
              <w:rPr>
                <w:rFonts w:hint="eastAsia"/>
              </w:rPr>
              <w:t>业务日期</w:t>
            </w:r>
          </w:p>
        </w:tc>
        <w:tc>
          <w:tcPr>
            <w:tcW w:w="2552" w:type="dxa"/>
            <w:vAlign w:val="center"/>
          </w:tcPr>
          <w:p w14:paraId="1A95B795" w14:textId="77777777" w:rsidR="003B1A5C" w:rsidRPr="00E4189E" w:rsidRDefault="003B1A5C" w:rsidP="009A6FEE"/>
        </w:tc>
      </w:tr>
      <w:tr w:rsidR="003B1A5C" w14:paraId="220A3097" w14:textId="77777777" w:rsidTr="009A6FEE">
        <w:trPr>
          <w:trHeight w:val="415"/>
          <w:jc w:val="center"/>
        </w:trPr>
        <w:tc>
          <w:tcPr>
            <w:tcW w:w="537" w:type="dxa"/>
            <w:vAlign w:val="center"/>
          </w:tcPr>
          <w:p w14:paraId="1D46E6B0" w14:textId="77777777" w:rsidR="003B1A5C" w:rsidRDefault="003B1A5C" w:rsidP="009A6FEE">
            <w:pPr>
              <w:pStyle w:val="ab"/>
              <w:numPr>
                <w:ilvl w:val="0"/>
                <w:numId w:val="181"/>
              </w:numPr>
              <w:ind w:firstLineChars="0"/>
              <w:jc w:val="center"/>
              <w:rPr>
                <w:b/>
              </w:rPr>
            </w:pPr>
          </w:p>
        </w:tc>
        <w:tc>
          <w:tcPr>
            <w:tcW w:w="1272" w:type="dxa"/>
            <w:vAlign w:val="center"/>
          </w:tcPr>
          <w:p w14:paraId="440CA11D" w14:textId="77777777" w:rsidR="003B1A5C" w:rsidRDefault="003B1A5C" w:rsidP="009A6FEE">
            <w:r w:rsidRPr="008C498F">
              <w:rPr>
                <w:rFonts w:hint="eastAsia"/>
              </w:rPr>
              <w:t>YWPZBS</w:t>
            </w:r>
          </w:p>
        </w:tc>
        <w:tc>
          <w:tcPr>
            <w:tcW w:w="1276" w:type="dxa"/>
            <w:vAlign w:val="center"/>
          </w:tcPr>
          <w:p w14:paraId="338DB1B3" w14:textId="77777777" w:rsidR="003B1A5C" w:rsidRPr="004A6013" w:rsidRDefault="003B1A5C" w:rsidP="009A6FEE">
            <w:r w:rsidRPr="008C498F">
              <w:rPr>
                <w:rFonts w:hint="eastAsia"/>
              </w:rPr>
              <w:t>Character</w:t>
            </w:r>
          </w:p>
        </w:tc>
        <w:tc>
          <w:tcPr>
            <w:tcW w:w="851" w:type="dxa"/>
            <w:vAlign w:val="center"/>
          </w:tcPr>
          <w:p w14:paraId="5DE6E389" w14:textId="77777777" w:rsidR="003B1A5C" w:rsidRDefault="003B1A5C" w:rsidP="009A6FEE">
            <w:r w:rsidRPr="008C498F">
              <w:rPr>
                <w:rFonts w:hint="eastAsia"/>
              </w:rPr>
              <w:t>1</w:t>
            </w:r>
          </w:p>
        </w:tc>
        <w:tc>
          <w:tcPr>
            <w:tcW w:w="2976" w:type="dxa"/>
            <w:vAlign w:val="center"/>
          </w:tcPr>
          <w:p w14:paraId="7DB3F1DB" w14:textId="77777777" w:rsidR="003B1A5C" w:rsidRDefault="003B1A5C" w:rsidP="009A6FEE">
            <w:r w:rsidRPr="008C498F">
              <w:rPr>
                <w:rFonts w:hint="eastAsia"/>
              </w:rPr>
              <w:t>业务凭证报送标识</w:t>
            </w:r>
          </w:p>
        </w:tc>
        <w:tc>
          <w:tcPr>
            <w:tcW w:w="2552" w:type="dxa"/>
            <w:vAlign w:val="center"/>
          </w:tcPr>
          <w:p w14:paraId="7B525EC2" w14:textId="77777777" w:rsidR="003B1A5C" w:rsidRPr="00E4189E" w:rsidRDefault="003B1A5C" w:rsidP="009A6FEE">
            <w:r w:rsidRPr="00C45958">
              <w:rPr>
                <w:rFonts w:hint="eastAsia"/>
              </w:rPr>
              <w:t>字典</w:t>
            </w:r>
            <w:r w:rsidRPr="00C45958">
              <w:rPr>
                <w:rFonts w:hint="eastAsia"/>
              </w:rPr>
              <w:t>(</w:t>
            </w:r>
            <w:r w:rsidRPr="008C498F">
              <w:rPr>
                <w:rFonts w:hint="eastAsia"/>
              </w:rPr>
              <w:t>YWPZBS</w:t>
            </w:r>
            <w:r w:rsidRPr="00C45958">
              <w:rPr>
                <w:rFonts w:hint="eastAsia"/>
              </w:rPr>
              <w:t>)</w:t>
            </w:r>
          </w:p>
        </w:tc>
      </w:tr>
      <w:tr w:rsidR="003B1A5C" w14:paraId="5F00E0D2" w14:textId="77777777" w:rsidTr="009A6FEE">
        <w:trPr>
          <w:trHeight w:val="415"/>
          <w:jc w:val="center"/>
        </w:trPr>
        <w:tc>
          <w:tcPr>
            <w:tcW w:w="537" w:type="dxa"/>
            <w:vAlign w:val="center"/>
          </w:tcPr>
          <w:p w14:paraId="7BF6CAEC" w14:textId="77777777" w:rsidR="003B1A5C" w:rsidRDefault="003B1A5C" w:rsidP="009A6FEE">
            <w:pPr>
              <w:pStyle w:val="ab"/>
              <w:numPr>
                <w:ilvl w:val="0"/>
                <w:numId w:val="181"/>
              </w:numPr>
              <w:ind w:firstLineChars="0"/>
              <w:jc w:val="center"/>
              <w:rPr>
                <w:b/>
              </w:rPr>
            </w:pPr>
          </w:p>
        </w:tc>
        <w:tc>
          <w:tcPr>
            <w:tcW w:w="1272" w:type="dxa"/>
            <w:vAlign w:val="center"/>
          </w:tcPr>
          <w:p w14:paraId="45D3B72C" w14:textId="77777777" w:rsidR="003B1A5C" w:rsidRDefault="003B1A5C" w:rsidP="009A6FEE">
            <w:r w:rsidRPr="00254896">
              <w:rPr>
                <w:rFonts w:hint="eastAsia"/>
              </w:rPr>
              <w:t>JGDM</w:t>
            </w:r>
          </w:p>
        </w:tc>
        <w:tc>
          <w:tcPr>
            <w:tcW w:w="1276" w:type="dxa"/>
            <w:vAlign w:val="center"/>
          </w:tcPr>
          <w:p w14:paraId="6626DB23" w14:textId="77777777" w:rsidR="003B1A5C" w:rsidRPr="004A6013" w:rsidRDefault="003B1A5C" w:rsidP="009A6FEE">
            <w:r w:rsidRPr="00254896">
              <w:rPr>
                <w:rFonts w:hint="eastAsia"/>
              </w:rPr>
              <w:t>Character</w:t>
            </w:r>
          </w:p>
        </w:tc>
        <w:tc>
          <w:tcPr>
            <w:tcW w:w="851" w:type="dxa"/>
            <w:vAlign w:val="center"/>
          </w:tcPr>
          <w:p w14:paraId="7BB1CAD7" w14:textId="77777777" w:rsidR="003B1A5C" w:rsidRDefault="003B1A5C" w:rsidP="009A6FEE">
            <w:r w:rsidRPr="00254896">
              <w:rPr>
                <w:rFonts w:hint="eastAsia"/>
              </w:rPr>
              <w:t>4</w:t>
            </w:r>
          </w:p>
        </w:tc>
        <w:tc>
          <w:tcPr>
            <w:tcW w:w="2976" w:type="dxa"/>
            <w:vAlign w:val="center"/>
          </w:tcPr>
          <w:p w14:paraId="6EBFA758" w14:textId="77777777" w:rsidR="003B1A5C" w:rsidRDefault="003B1A5C" w:rsidP="009A6FEE">
            <w:r w:rsidRPr="00254896">
              <w:rPr>
                <w:rFonts w:hint="eastAsia"/>
              </w:rPr>
              <w:t>结果代码</w:t>
            </w:r>
          </w:p>
        </w:tc>
        <w:tc>
          <w:tcPr>
            <w:tcW w:w="2552" w:type="dxa"/>
            <w:vAlign w:val="center"/>
          </w:tcPr>
          <w:p w14:paraId="4983C3F1" w14:textId="77777777" w:rsidR="003B1A5C" w:rsidRPr="00E4189E" w:rsidRDefault="003B1A5C" w:rsidP="009A6FEE"/>
        </w:tc>
      </w:tr>
      <w:tr w:rsidR="003B1A5C" w14:paraId="425AC319" w14:textId="77777777" w:rsidTr="009A6FEE">
        <w:trPr>
          <w:trHeight w:val="415"/>
          <w:jc w:val="center"/>
        </w:trPr>
        <w:tc>
          <w:tcPr>
            <w:tcW w:w="537" w:type="dxa"/>
            <w:vAlign w:val="center"/>
          </w:tcPr>
          <w:p w14:paraId="3FBDC430" w14:textId="77777777" w:rsidR="003B1A5C" w:rsidRDefault="003B1A5C" w:rsidP="009A6FEE">
            <w:pPr>
              <w:pStyle w:val="ab"/>
              <w:numPr>
                <w:ilvl w:val="0"/>
                <w:numId w:val="181"/>
              </w:numPr>
              <w:ind w:firstLineChars="0"/>
              <w:jc w:val="center"/>
              <w:rPr>
                <w:b/>
              </w:rPr>
            </w:pPr>
          </w:p>
        </w:tc>
        <w:tc>
          <w:tcPr>
            <w:tcW w:w="1272" w:type="dxa"/>
            <w:vAlign w:val="center"/>
          </w:tcPr>
          <w:p w14:paraId="6E1C2E7D" w14:textId="77777777" w:rsidR="003B1A5C" w:rsidRDefault="003B1A5C" w:rsidP="009A6FEE">
            <w:r w:rsidRPr="00254896">
              <w:rPr>
                <w:rFonts w:hint="eastAsia"/>
              </w:rPr>
              <w:t>JGSM</w:t>
            </w:r>
          </w:p>
        </w:tc>
        <w:tc>
          <w:tcPr>
            <w:tcW w:w="1276" w:type="dxa"/>
            <w:vAlign w:val="center"/>
          </w:tcPr>
          <w:p w14:paraId="4A30756F" w14:textId="77777777" w:rsidR="003B1A5C" w:rsidRPr="004A6013" w:rsidRDefault="003B1A5C" w:rsidP="009A6FEE">
            <w:r w:rsidRPr="00254896">
              <w:rPr>
                <w:rFonts w:hint="eastAsia"/>
              </w:rPr>
              <w:t>Character</w:t>
            </w:r>
          </w:p>
        </w:tc>
        <w:tc>
          <w:tcPr>
            <w:tcW w:w="851" w:type="dxa"/>
            <w:vAlign w:val="center"/>
          </w:tcPr>
          <w:p w14:paraId="4015FF43" w14:textId="77777777" w:rsidR="003B1A5C" w:rsidRDefault="003B1A5C" w:rsidP="009A6FEE">
            <w:r w:rsidRPr="00254896">
              <w:rPr>
                <w:rFonts w:hint="eastAsia"/>
              </w:rPr>
              <w:t>40</w:t>
            </w:r>
          </w:p>
        </w:tc>
        <w:tc>
          <w:tcPr>
            <w:tcW w:w="2976" w:type="dxa"/>
            <w:vAlign w:val="center"/>
          </w:tcPr>
          <w:p w14:paraId="26EE824F" w14:textId="77777777" w:rsidR="003B1A5C" w:rsidRDefault="003B1A5C" w:rsidP="009A6FEE">
            <w:r w:rsidRPr="00254896">
              <w:rPr>
                <w:rFonts w:hint="eastAsia"/>
              </w:rPr>
              <w:t>结果说明</w:t>
            </w:r>
          </w:p>
        </w:tc>
        <w:tc>
          <w:tcPr>
            <w:tcW w:w="2552" w:type="dxa"/>
            <w:vAlign w:val="center"/>
          </w:tcPr>
          <w:p w14:paraId="2709E9CA" w14:textId="77777777" w:rsidR="003B1A5C" w:rsidRPr="00E4189E" w:rsidRDefault="003B1A5C" w:rsidP="009A6FEE"/>
        </w:tc>
      </w:tr>
    </w:tbl>
    <w:p w14:paraId="2EFB7252" w14:textId="77777777" w:rsidR="003B1A5C" w:rsidRDefault="003B1A5C" w:rsidP="003B1A5C">
      <w:pPr>
        <w:rPr>
          <w:b/>
          <w:sz w:val="24"/>
          <w:szCs w:val="24"/>
        </w:rPr>
      </w:pPr>
      <w:r w:rsidRPr="00504D9C">
        <w:rPr>
          <w:rFonts w:hint="eastAsia"/>
          <w:b/>
          <w:sz w:val="24"/>
          <w:szCs w:val="24"/>
        </w:rPr>
        <w:t>说明：</w:t>
      </w:r>
    </w:p>
    <w:p w14:paraId="7F5D7E44" w14:textId="77777777" w:rsidR="003B1A5C" w:rsidRDefault="003B1A5C" w:rsidP="003B1A5C">
      <w:pPr>
        <w:pStyle w:val="ab"/>
        <w:numPr>
          <w:ilvl w:val="0"/>
          <w:numId w:val="185"/>
        </w:numPr>
        <w:spacing w:line="360" w:lineRule="auto"/>
        <w:ind w:firstLineChars="0"/>
      </w:pPr>
      <w:r>
        <w:rPr>
          <w:rFonts w:hint="eastAsia"/>
        </w:rPr>
        <w:t>当业务类别为“</w:t>
      </w:r>
      <w:r>
        <w:rPr>
          <w:rFonts w:hint="eastAsia"/>
        </w:rPr>
        <w:t xml:space="preserve">03 </w:t>
      </w:r>
      <w:r>
        <w:rPr>
          <w:rFonts w:hint="eastAsia"/>
        </w:rPr>
        <w:t>使用信息查询”时，</w:t>
      </w:r>
      <w:r w:rsidRPr="00101C15">
        <w:rPr>
          <w:rFonts w:hint="eastAsia"/>
        </w:rPr>
        <w:t>对于同一证券账户，可能返回多条使用信息，分多条记录返回。</w:t>
      </w:r>
    </w:p>
    <w:p w14:paraId="40C1E5AC" w14:textId="77777777" w:rsidR="00FA2C81" w:rsidRPr="00D6316E" w:rsidRDefault="00FA2C81" w:rsidP="00FA2C81">
      <w:pPr>
        <w:keepNext/>
        <w:keepLines/>
        <w:numPr>
          <w:ilvl w:val="0"/>
          <w:numId w:val="3"/>
        </w:numPr>
        <w:spacing w:before="260" w:after="260" w:line="416" w:lineRule="auto"/>
        <w:outlineLvl w:val="1"/>
        <w:rPr>
          <w:rFonts w:asciiTheme="majorHAnsi" w:eastAsiaTheme="majorEastAsia" w:hAnsiTheme="majorHAnsi" w:cstheme="majorBidi"/>
          <w:b/>
          <w:bCs/>
          <w:sz w:val="32"/>
          <w:szCs w:val="32"/>
        </w:rPr>
      </w:pPr>
      <w:bookmarkStart w:id="248" w:name="_Toc3820411"/>
      <w:r w:rsidRPr="001F4381">
        <w:rPr>
          <w:rFonts w:asciiTheme="majorHAnsi" w:eastAsiaTheme="majorEastAsia" w:hAnsiTheme="majorHAnsi" w:cstheme="majorBidi" w:hint="eastAsia"/>
          <w:b/>
          <w:bCs/>
          <w:sz w:val="32"/>
          <w:szCs w:val="32"/>
        </w:rPr>
        <w:t>港股通交易权限标识维护</w:t>
      </w:r>
      <w:bookmarkEnd w:id="248"/>
    </w:p>
    <w:p w14:paraId="6994D1C5" w14:textId="77777777" w:rsidR="00FA2C81" w:rsidRPr="00D6316E" w:rsidRDefault="00FA2C81" w:rsidP="00FA2C81">
      <w:pPr>
        <w:rPr>
          <w:sz w:val="24"/>
          <w:szCs w:val="24"/>
        </w:rPr>
      </w:pPr>
    </w:p>
    <w:p w14:paraId="0D406E0D" w14:textId="77777777" w:rsidR="00FA2C81" w:rsidRPr="00D6316E" w:rsidRDefault="00FA2C81" w:rsidP="00FA2C81">
      <w:pPr>
        <w:rPr>
          <w:sz w:val="24"/>
          <w:szCs w:val="24"/>
        </w:rPr>
      </w:pPr>
    </w:p>
    <w:p w14:paraId="7BCAA962" w14:textId="77777777" w:rsidR="00FA2C81" w:rsidRPr="00D6316E" w:rsidRDefault="00FA2C81" w:rsidP="00FA2C81">
      <w:pPr>
        <w:rPr>
          <w:sz w:val="24"/>
          <w:szCs w:val="28"/>
        </w:rPr>
      </w:pPr>
      <w:r w:rsidRPr="00D6316E">
        <w:rPr>
          <w:sz w:val="24"/>
          <w:szCs w:val="28"/>
        </w:rPr>
        <w:t>ServiceDomain = “CSDCC           ”</w:t>
      </w:r>
    </w:p>
    <w:p w14:paraId="28D10B71" w14:textId="77777777" w:rsidR="00FA2C81" w:rsidRPr="00D6316E" w:rsidRDefault="00FA2C81" w:rsidP="00FA2C81">
      <w:pPr>
        <w:rPr>
          <w:sz w:val="24"/>
          <w:szCs w:val="28"/>
        </w:rPr>
      </w:pPr>
      <w:r w:rsidRPr="00D6316E">
        <w:rPr>
          <w:sz w:val="24"/>
          <w:szCs w:val="28"/>
        </w:rPr>
        <w:t>ServiceName = “UAPSRV          ”</w:t>
      </w:r>
    </w:p>
    <w:p w14:paraId="76B0A4D2" w14:textId="77777777" w:rsidR="00FA2C81" w:rsidRPr="00D6316E" w:rsidRDefault="00FA2C81" w:rsidP="00FA2C81">
      <w:pPr>
        <w:rPr>
          <w:sz w:val="24"/>
          <w:szCs w:val="24"/>
        </w:rPr>
      </w:pPr>
    </w:p>
    <w:p w14:paraId="71B00406" w14:textId="77777777" w:rsidR="00FA2C81" w:rsidRPr="00D6316E" w:rsidRDefault="00FA2C81" w:rsidP="00FA2C81">
      <w:pPr>
        <w:rPr>
          <w:sz w:val="24"/>
          <w:szCs w:val="24"/>
        </w:rPr>
      </w:pPr>
      <w:r w:rsidRPr="00D6316E">
        <w:rPr>
          <w:sz w:val="24"/>
          <w:szCs w:val="24"/>
        </w:rPr>
        <w:t>ServiceType = “</w:t>
      </w:r>
      <w:r>
        <w:rPr>
          <w:rFonts w:hint="eastAsia"/>
          <w:sz w:val="24"/>
          <w:szCs w:val="24"/>
        </w:rPr>
        <w:t>34</w:t>
      </w:r>
      <w:r w:rsidRPr="00D6316E">
        <w:rPr>
          <w:sz w:val="24"/>
          <w:szCs w:val="24"/>
        </w:rPr>
        <w:t>”</w:t>
      </w:r>
    </w:p>
    <w:p w14:paraId="08973E36" w14:textId="77777777" w:rsidR="00FA2C81" w:rsidRPr="00D6316E" w:rsidRDefault="00FA2C81" w:rsidP="00FA2C81">
      <w:pPr>
        <w:rPr>
          <w:sz w:val="24"/>
          <w:szCs w:val="24"/>
        </w:rPr>
      </w:pPr>
    </w:p>
    <w:p w14:paraId="2D3A63FA" w14:textId="77777777" w:rsidR="00FA2C81" w:rsidRPr="00D6316E" w:rsidRDefault="00FA2C81" w:rsidP="00FA2C81">
      <w:pPr>
        <w:rPr>
          <w:b/>
          <w:sz w:val="30"/>
          <w:szCs w:val="30"/>
        </w:rPr>
      </w:pPr>
      <w:r w:rsidRPr="00D6316E">
        <w:rPr>
          <w:rFonts w:hint="eastAsia"/>
          <w:b/>
          <w:sz w:val="30"/>
          <w:szCs w:val="30"/>
        </w:rPr>
        <w:t>请求：</w:t>
      </w:r>
    </w:p>
    <w:tbl>
      <w:tblPr>
        <w:tblStyle w:val="15"/>
        <w:tblW w:w="9464" w:type="dxa"/>
        <w:jc w:val="center"/>
        <w:tblLayout w:type="fixed"/>
        <w:tblLook w:val="04A0" w:firstRow="1" w:lastRow="0" w:firstColumn="1" w:lastColumn="0" w:noHBand="0" w:noVBand="1"/>
      </w:tblPr>
      <w:tblGrid>
        <w:gridCol w:w="537"/>
        <w:gridCol w:w="1272"/>
        <w:gridCol w:w="1276"/>
        <w:gridCol w:w="851"/>
        <w:gridCol w:w="2976"/>
        <w:gridCol w:w="2552"/>
      </w:tblGrid>
      <w:tr w:rsidR="00FA2C81" w:rsidRPr="00D6316E" w14:paraId="4476BEC2" w14:textId="77777777" w:rsidTr="004A2584">
        <w:trPr>
          <w:trHeight w:val="534"/>
          <w:jc w:val="center"/>
        </w:trPr>
        <w:tc>
          <w:tcPr>
            <w:tcW w:w="537" w:type="dxa"/>
            <w:shd w:val="clear" w:color="auto" w:fill="FFC000"/>
            <w:vAlign w:val="center"/>
          </w:tcPr>
          <w:p w14:paraId="341A36CD" w14:textId="77777777" w:rsidR="00FA2C81" w:rsidRPr="00D6316E" w:rsidRDefault="00FA2C81" w:rsidP="004A2584">
            <w:pPr>
              <w:jc w:val="center"/>
              <w:rPr>
                <w:b/>
                <w:sz w:val="24"/>
                <w:szCs w:val="24"/>
              </w:rPr>
            </w:pPr>
            <w:r w:rsidRPr="00D6316E">
              <w:rPr>
                <w:rFonts w:hint="eastAsia"/>
                <w:b/>
                <w:sz w:val="24"/>
                <w:szCs w:val="24"/>
              </w:rPr>
              <w:t>NO</w:t>
            </w:r>
          </w:p>
        </w:tc>
        <w:tc>
          <w:tcPr>
            <w:tcW w:w="1272" w:type="dxa"/>
            <w:shd w:val="clear" w:color="auto" w:fill="FFC000"/>
            <w:vAlign w:val="center"/>
          </w:tcPr>
          <w:p w14:paraId="6CB52D2A" w14:textId="77777777" w:rsidR="00FA2C81" w:rsidRPr="00D6316E" w:rsidRDefault="00FA2C81" w:rsidP="004A2584">
            <w:pPr>
              <w:jc w:val="center"/>
              <w:rPr>
                <w:b/>
                <w:sz w:val="24"/>
                <w:szCs w:val="24"/>
              </w:rPr>
            </w:pPr>
            <w:r w:rsidRPr="00D6316E">
              <w:rPr>
                <w:rFonts w:hint="eastAsia"/>
                <w:b/>
                <w:sz w:val="24"/>
                <w:szCs w:val="24"/>
              </w:rPr>
              <w:t>字段</w:t>
            </w:r>
          </w:p>
        </w:tc>
        <w:tc>
          <w:tcPr>
            <w:tcW w:w="1276" w:type="dxa"/>
            <w:shd w:val="clear" w:color="auto" w:fill="FFC000"/>
            <w:vAlign w:val="center"/>
          </w:tcPr>
          <w:p w14:paraId="7D92842A" w14:textId="77777777" w:rsidR="00FA2C81" w:rsidRPr="00D6316E" w:rsidRDefault="00FA2C81" w:rsidP="004A2584">
            <w:pPr>
              <w:jc w:val="center"/>
              <w:rPr>
                <w:b/>
                <w:sz w:val="24"/>
                <w:szCs w:val="24"/>
              </w:rPr>
            </w:pPr>
            <w:r w:rsidRPr="00D6316E">
              <w:rPr>
                <w:rFonts w:hint="eastAsia"/>
                <w:b/>
                <w:sz w:val="24"/>
                <w:szCs w:val="24"/>
              </w:rPr>
              <w:t>类型</w:t>
            </w:r>
          </w:p>
        </w:tc>
        <w:tc>
          <w:tcPr>
            <w:tcW w:w="851" w:type="dxa"/>
            <w:shd w:val="clear" w:color="auto" w:fill="FFC000"/>
            <w:vAlign w:val="center"/>
          </w:tcPr>
          <w:p w14:paraId="78E52C46" w14:textId="77777777" w:rsidR="00FA2C81" w:rsidRPr="00D6316E" w:rsidRDefault="00FA2C81" w:rsidP="004A2584">
            <w:pPr>
              <w:jc w:val="center"/>
              <w:rPr>
                <w:b/>
                <w:sz w:val="24"/>
                <w:szCs w:val="24"/>
              </w:rPr>
            </w:pPr>
            <w:r w:rsidRPr="00D6316E">
              <w:rPr>
                <w:rFonts w:hint="eastAsia"/>
                <w:b/>
                <w:sz w:val="24"/>
                <w:szCs w:val="24"/>
              </w:rPr>
              <w:t>长度</w:t>
            </w:r>
          </w:p>
        </w:tc>
        <w:tc>
          <w:tcPr>
            <w:tcW w:w="2976" w:type="dxa"/>
            <w:shd w:val="clear" w:color="auto" w:fill="FFC000"/>
            <w:vAlign w:val="center"/>
          </w:tcPr>
          <w:p w14:paraId="0AE084BA" w14:textId="77777777" w:rsidR="00FA2C81" w:rsidRPr="00D6316E" w:rsidRDefault="00FA2C81" w:rsidP="004A2584">
            <w:pPr>
              <w:jc w:val="center"/>
              <w:rPr>
                <w:b/>
                <w:sz w:val="24"/>
                <w:szCs w:val="24"/>
              </w:rPr>
            </w:pPr>
            <w:r w:rsidRPr="00D6316E">
              <w:rPr>
                <w:rFonts w:hint="eastAsia"/>
                <w:b/>
                <w:sz w:val="24"/>
                <w:szCs w:val="24"/>
              </w:rPr>
              <w:t>字段名称</w:t>
            </w:r>
          </w:p>
        </w:tc>
        <w:tc>
          <w:tcPr>
            <w:tcW w:w="2552" w:type="dxa"/>
            <w:shd w:val="clear" w:color="auto" w:fill="FFC000"/>
            <w:vAlign w:val="center"/>
          </w:tcPr>
          <w:p w14:paraId="62507A75" w14:textId="77777777" w:rsidR="00FA2C81" w:rsidRPr="00D6316E" w:rsidRDefault="00FA2C81" w:rsidP="004A2584">
            <w:pPr>
              <w:jc w:val="center"/>
              <w:rPr>
                <w:b/>
                <w:sz w:val="24"/>
                <w:szCs w:val="24"/>
              </w:rPr>
            </w:pPr>
            <w:r w:rsidRPr="00D6316E">
              <w:rPr>
                <w:rFonts w:hint="eastAsia"/>
                <w:b/>
                <w:sz w:val="24"/>
                <w:szCs w:val="24"/>
              </w:rPr>
              <w:t>备注</w:t>
            </w:r>
          </w:p>
        </w:tc>
      </w:tr>
      <w:tr w:rsidR="00FA2C81" w:rsidRPr="00D6316E" w14:paraId="7B63D8B7" w14:textId="77777777" w:rsidTr="004A2584">
        <w:trPr>
          <w:trHeight w:val="415"/>
          <w:jc w:val="center"/>
        </w:trPr>
        <w:tc>
          <w:tcPr>
            <w:tcW w:w="537" w:type="dxa"/>
            <w:vAlign w:val="center"/>
          </w:tcPr>
          <w:p w14:paraId="1A80F3AB" w14:textId="77777777" w:rsidR="00767C49" w:rsidRDefault="00767C49">
            <w:pPr>
              <w:numPr>
                <w:ilvl w:val="0"/>
                <w:numId w:val="194"/>
              </w:numPr>
              <w:jc w:val="center"/>
              <w:rPr>
                <w:rFonts w:ascii="Calibri" w:eastAsia="宋体" w:hAnsi="Calibri" w:cs="Times New Roman"/>
                <w:b/>
              </w:rPr>
            </w:pPr>
          </w:p>
        </w:tc>
        <w:tc>
          <w:tcPr>
            <w:tcW w:w="1272" w:type="dxa"/>
            <w:vAlign w:val="center"/>
          </w:tcPr>
          <w:p w14:paraId="60109CC5" w14:textId="77777777" w:rsidR="00FA2C81" w:rsidRPr="001B549E" w:rsidRDefault="00FA2C81" w:rsidP="004A2584">
            <w:r w:rsidRPr="001B549E">
              <w:rPr>
                <w:rFonts w:hint="eastAsia"/>
              </w:rPr>
              <w:t>YWLSH</w:t>
            </w:r>
          </w:p>
        </w:tc>
        <w:tc>
          <w:tcPr>
            <w:tcW w:w="1276" w:type="dxa"/>
            <w:vAlign w:val="center"/>
          </w:tcPr>
          <w:p w14:paraId="785B0D80" w14:textId="77777777" w:rsidR="00FA2C81" w:rsidRPr="001B549E" w:rsidRDefault="00FA2C81" w:rsidP="004A2584">
            <w:r w:rsidRPr="001B549E">
              <w:rPr>
                <w:rFonts w:hint="eastAsia"/>
              </w:rPr>
              <w:t>Character</w:t>
            </w:r>
          </w:p>
        </w:tc>
        <w:tc>
          <w:tcPr>
            <w:tcW w:w="851" w:type="dxa"/>
            <w:vAlign w:val="center"/>
          </w:tcPr>
          <w:p w14:paraId="5821E2D5" w14:textId="77777777" w:rsidR="00FA2C81" w:rsidRPr="001B549E" w:rsidRDefault="00FA2C81" w:rsidP="004A2584">
            <w:r w:rsidRPr="001B549E">
              <w:rPr>
                <w:rFonts w:hint="eastAsia"/>
              </w:rPr>
              <w:t>10</w:t>
            </w:r>
          </w:p>
        </w:tc>
        <w:tc>
          <w:tcPr>
            <w:tcW w:w="2976" w:type="dxa"/>
            <w:vAlign w:val="center"/>
          </w:tcPr>
          <w:p w14:paraId="2707DE9F" w14:textId="77777777" w:rsidR="00FA2C81" w:rsidRPr="001B549E" w:rsidRDefault="00FA2C81" w:rsidP="004A2584">
            <w:r w:rsidRPr="001B549E">
              <w:rPr>
                <w:rFonts w:hint="eastAsia"/>
              </w:rPr>
              <w:t>业务流水号</w:t>
            </w:r>
          </w:p>
        </w:tc>
        <w:tc>
          <w:tcPr>
            <w:tcW w:w="2552" w:type="dxa"/>
            <w:vAlign w:val="center"/>
          </w:tcPr>
          <w:p w14:paraId="73F43A0C" w14:textId="77777777" w:rsidR="00FA2C81" w:rsidRPr="001B549E" w:rsidRDefault="00FA2C81" w:rsidP="004A2584">
            <w:r w:rsidRPr="001B549E">
              <w:rPr>
                <w:rFonts w:hint="eastAsia"/>
              </w:rPr>
              <w:t>必填</w:t>
            </w:r>
          </w:p>
        </w:tc>
      </w:tr>
      <w:tr w:rsidR="00FA2C81" w:rsidRPr="00D6316E" w14:paraId="7589A5D5" w14:textId="77777777" w:rsidTr="004A2584">
        <w:trPr>
          <w:trHeight w:val="415"/>
          <w:jc w:val="center"/>
        </w:trPr>
        <w:tc>
          <w:tcPr>
            <w:tcW w:w="537" w:type="dxa"/>
            <w:vAlign w:val="center"/>
          </w:tcPr>
          <w:p w14:paraId="407DD626" w14:textId="77777777" w:rsidR="00767C49" w:rsidRDefault="00767C49">
            <w:pPr>
              <w:numPr>
                <w:ilvl w:val="0"/>
                <w:numId w:val="194"/>
              </w:numPr>
              <w:jc w:val="center"/>
              <w:rPr>
                <w:rFonts w:ascii="Calibri" w:eastAsia="宋体" w:hAnsi="Calibri" w:cs="Times New Roman"/>
                <w:b/>
              </w:rPr>
            </w:pPr>
          </w:p>
        </w:tc>
        <w:tc>
          <w:tcPr>
            <w:tcW w:w="1272" w:type="dxa"/>
            <w:vAlign w:val="center"/>
          </w:tcPr>
          <w:p w14:paraId="368D3869" w14:textId="77777777" w:rsidR="00FA2C81" w:rsidRPr="001B549E" w:rsidRDefault="00FA2C81" w:rsidP="004A2584">
            <w:r w:rsidRPr="001B549E">
              <w:rPr>
                <w:rFonts w:hint="eastAsia"/>
              </w:rPr>
              <w:t>YWLB</w:t>
            </w:r>
          </w:p>
        </w:tc>
        <w:tc>
          <w:tcPr>
            <w:tcW w:w="1276" w:type="dxa"/>
            <w:vAlign w:val="center"/>
          </w:tcPr>
          <w:p w14:paraId="62B9EE5B" w14:textId="77777777" w:rsidR="00FA2C81" w:rsidRPr="001B549E" w:rsidRDefault="00FA2C81" w:rsidP="004A2584">
            <w:r w:rsidRPr="001B549E">
              <w:rPr>
                <w:rFonts w:hint="eastAsia"/>
              </w:rPr>
              <w:t>Character</w:t>
            </w:r>
          </w:p>
        </w:tc>
        <w:tc>
          <w:tcPr>
            <w:tcW w:w="851" w:type="dxa"/>
            <w:vAlign w:val="center"/>
          </w:tcPr>
          <w:p w14:paraId="11FA0D93" w14:textId="77777777" w:rsidR="00FA2C81" w:rsidRPr="001B549E" w:rsidRDefault="00FA2C81" w:rsidP="004A2584">
            <w:r w:rsidRPr="001B549E">
              <w:rPr>
                <w:rFonts w:hint="eastAsia"/>
              </w:rPr>
              <w:t>2</w:t>
            </w:r>
          </w:p>
        </w:tc>
        <w:tc>
          <w:tcPr>
            <w:tcW w:w="2976" w:type="dxa"/>
            <w:vAlign w:val="center"/>
          </w:tcPr>
          <w:p w14:paraId="40E78530" w14:textId="77777777" w:rsidR="00FA2C81" w:rsidRPr="001B549E" w:rsidRDefault="00FA2C81" w:rsidP="004A2584">
            <w:r w:rsidRPr="001B549E">
              <w:rPr>
                <w:rFonts w:hint="eastAsia"/>
              </w:rPr>
              <w:t>业务</w:t>
            </w:r>
            <w:r w:rsidRPr="001B549E">
              <w:t>类别</w:t>
            </w:r>
          </w:p>
        </w:tc>
        <w:tc>
          <w:tcPr>
            <w:tcW w:w="2552" w:type="dxa"/>
            <w:vAlign w:val="center"/>
          </w:tcPr>
          <w:p w14:paraId="0CED528A" w14:textId="77777777" w:rsidR="00FA2C81" w:rsidRDefault="00FA2C81" w:rsidP="004A2584">
            <w:r w:rsidRPr="001B549E">
              <w:rPr>
                <w:rFonts w:hint="eastAsia"/>
              </w:rPr>
              <w:t>必填</w:t>
            </w:r>
          </w:p>
          <w:p w14:paraId="07843248" w14:textId="77777777" w:rsidR="00FA2C81" w:rsidRPr="001B549E" w:rsidRDefault="00FA2C81" w:rsidP="004A2584">
            <w:r>
              <w:rPr>
                <w:rFonts w:hint="eastAsia"/>
              </w:rPr>
              <w:t>必须为以下值</w:t>
            </w:r>
            <w:r w:rsidRPr="001B549E">
              <w:rPr>
                <w:rFonts w:hint="eastAsia"/>
              </w:rPr>
              <w:t>01</w:t>
            </w:r>
            <w:r w:rsidRPr="001B549E">
              <w:rPr>
                <w:rFonts w:hint="eastAsia"/>
              </w:rPr>
              <w:t>：</w:t>
            </w:r>
            <w:r>
              <w:rPr>
                <w:rFonts w:hint="eastAsia"/>
              </w:rPr>
              <w:t>启用</w:t>
            </w:r>
            <w:r w:rsidRPr="001B549E">
              <w:rPr>
                <w:rFonts w:hint="eastAsia"/>
              </w:rPr>
              <w:t>、</w:t>
            </w:r>
            <w:r w:rsidRPr="001B549E">
              <w:rPr>
                <w:rFonts w:hint="eastAsia"/>
              </w:rPr>
              <w:t>02</w:t>
            </w:r>
            <w:r w:rsidRPr="001B549E">
              <w:rPr>
                <w:rFonts w:hint="eastAsia"/>
              </w:rPr>
              <w:t>：</w:t>
            </w:r>
            <w:r>
              <w:rPr>
                <w:rFonts w:hint="eastAsia"/>
              </w:rPr>
              <w:t>撤销</w:t>
            </w:r>
            <w:r w:rsidRPr="001B549E">
              <w:rPr>
                <w:rFonts w:hint="eastAsia"/>
              </w:rPr>
              <w:t>、</w:t>
            </w:r>
            <w:r w:rsidRPr="001B549E">
              <w:rPr>
                <w:rFonts w:hint="eastAsia"/>
              </w:rPr>
              <w:t>03</w:t>
            </w:r>
            <w:r w:rsidRPr="001B549E">
              <w:rPr>
                <w:rFonts w:hint="eastAsia"/>
              </w:rPr>
              <w:t>：查询</w:t>
            </w:r>
          </w:p>
        </w:tc>
      </w:tr>
      <w:tr w:rsidR="00FA2C81" w:rsidRPr="00D6316E" w14:paraId="434A3B5A" w14:textId="77777777" w:rsidTr="004A2584">
        <w:trPr>
          <w:trHeight w:val="415"/>
          <w:jc w:val="center"/>
        </w:trPr>
        <w:tc>
          <w:tcPr>
            <w:tcW w:w="537" w:type="dxa"/>
            <w:vAlign w:val="center"/>
          </w:tcPr>
          <w:p w14:paraId="3CABC6A1" w14:textId="77777777" w:rsidR="00767C49" w:rsidRDefault="00767C49">
            <w:pPr>
              <w:numPr>
                <w:ilvl w:val="0"/>
                <w:numId w:val="194"/>
              </w:numPr>
              <w:jc w:val="center"/>
              <w:rPr>
                <w:rFonts w:ascii="Calibri" w:eastAsia="宋体" w:hAnsi="Calibri" w:cs="Times New Roman"/>
                <w:b/>
              </w:rPr>
            </w:pPr>
          </w:p>
        </w:tc>
        <w:tc>
          <w:tcPr>
            <w:tcW w:w="1272" w:type="dxa"/>
          </w:tcPr>
          <w:p w14:paraId="24EFD7D8" w14:textId="77777777" w:rsidR="00FA2C81" w:rsidRPr="001B549E" w:rsidRDefault="00FA2C81" w:rsidP="004A2584">
            <w:r w:rsidRPr="001B549E">
              <w:rPr>
                <w:rFonts w:hint="eastAsia"/>
              </w:rPr>
              <w:t>ZQZH</w:t>
            </w:r>
          </w:p>
        </w:tc>
        <w:tc>
          <w:tcPr>
            <w:tcW w:w="1276" w:type="dxa"/>
          </w:tcPr>
          <w:p w14:paraId="20384CA4" w14:textId="77777777" w:rsidR="00FA2C81" w:rsidRPr="001B549E" w:rsidRDefault="00FA2C81" w:rsidP="004A2584">
            <w:r w:rsidRPr="001B549E">
              <w:t>Character</w:t>
            </w:r>
          </w:p>
        </w:tc>
        <w:tc>
          <w:tcPr>
            <w:tcW w:w="851" w:type="dxa"/>
          </w:tcPr>
          <w:p w14:paraId="2AE0FAE2" w14:textId="77777777" w:rsidR="00FA2C81" w:rsidRPr="001B549E" w:rsidRDefault="00FA2C81" w:rsidP="004A2584">
            <w:r w:rsidRPr="001B549E">
              <w:rPr>
                <w:rFonts w:hint="eastAsia"/>
              </w:rPr>
              <w:t>20</w:t>
            </w:r>
          </w:p>
        </w:tc>
        <w:tc>
          <w:tcPr>
            <w:tcW w:w="2976" w:type="dxa"/>
          </w:tcPr>
          <w:p w14:paraId="140578A3" w14:textId="77777777" w:rsidR="00FA2C81" w:rsidRPr="001B549E" w:rsidRDefault="00FA2C81" w:rsidP="004A2584">
            <w:r w:rsidRPr="001B549E">
              <w:rPr>
                <w:rFonts w:hint="eastAsia"/>
              </w:rPr>
              <w:t>证券账户号码</w:t>
            </w:r>
          </w:p>
        </w:tc>
        <w:tc>
          <w:tcPr>
            <w:tcW w:w="2552" w:type="dxa"/>
          </w:tcPr>
          <w:p w14:paraId="30F1B219" w14:textId="77777777" w:rsidR="00FA2C81" w:rsidRPr="001B549E" w:rsidRDefault="00FA2C81" w:rsidP="004A2584">
            <w:r w:rsidRPr="001B549E">
              <w:rPr>
                <w:rFonts w:hint="eastAsia"/>
              </w:rPr>
              <w:t>必填</w:t>
            </w:r>
          </w:p>
        </w:tc>
      </w:tr>
      <w:tr w:rsidR="00FA2C81" w:rsidRPr="00D6316E" w14:paraId="239B5144" w14:textId="77777777" w:rsidTr="004A2584">
        <w:trPr>
          <w:trHeight w:val="415"/>
          <w:jc w:val="center"/>
        </w:trPr>
        <w:tc>
          <w:tcPr>
            <w:tcW w:w="537" w:type="dxa"/>
            <w:vAlign w:val="center"/>
          </w:tcPr>
          <w:p w14:paraId="11D3D679" w14:textId="77777777" w:rsidR="00767C49" w:rsidRDefault="00767C49">
            <w:pPr>
              <w:numPr>
                <w:ilvl w:val="0"/>
                <w:numId w:val="194"/>
              </w:numPr>
              <w:jc w:val="center"/>
              <w:rPr>
                <w:rFonts w:ascii="Calibri" w:eastAsia="宋体" w:hAnsi="Calibri" w:cs="Times New Roman"/>
                <w:b/>
              </w:rPr>
            </w:pPr>
          </w:p>
        </w:tc>
        <w:tc>
          <w:tcPr>
            <w:tcW w:w="1272" w:type="dxa"/>
          </w:tcPr>
          <w:p w14:paraId="06D78D38" w14:textId="77777777" w:rsidR="00FA2C81" w:rsidRPr="001B549E" w:rsidRDefault="00FA2C81" w:rsidP="004A2584">
            <w:r w:rsidRPr="001B549E">
              <w:rPr>
                <w:rFonts w:hint="eastAsia"/>
              </w:rPr>
              <w:t>KTRQ</w:t>
            </w:r>
          </w:p>
        </w:tc>
        <w:tc>
          <w:tcPr>
            <w:tcW w:w="1276" w:type="dxa"/>
          </w:tcPr>
          <w:p w14:paraId="165145BC" w14:textId="77777777" w:rsidR="00FA2C81" w:rsidRPr="001B549E" w:rsidRDefault="00FA2C81" w:rsidP="004A2584">
            <w:r w:rsidRPr="001B549E">
              <w:t>Character</w:t>
            </w:r>
          </w:p>
        </w:tc>
        <w:tc>
          <w:tcPr>
            <w:tcW w:w="851" w:type="dxa"/>
          </w:tcPr>
          <w:p w14:paraId="46ECED1A" w14:textId="77777777" w:rsidR="00FA2C81" w:rsidRPr="001B549E" w:rsidRDefault="00FA2C81" w:rsidP="004A2584">
            <w:r w:rsidRPr="001B549E">
              <w:rPr>
                <w:rFonts w:hint="eastAsia"/>
              </w:rPr>
              <w:t>8</w:t>
            </w:r>
          </w:p>
        </w:tc>
        <w:tc>
          <w:tcPr>
            <w:tcW w:w="2976" w:type="dxa"/>
          </w:tcPr>
          <w:p w14:paraId="0A50D3F1" w14:textId="77777777" w:rsidR="00FA2C81" w:rsidRPr="001B549E" w:rsidRDefault="00FA2C81" w:rsidP="004A2584">
            <w:r w:rsidRPr="001B549E">
              <w:rPr>
                <w:rFonts w:hint="eastAsia"/>
              </w:rPr>
              <w:t>开通日期</w:t>
            </w:r>
          </w:p>
        </w:tc>
        <w:tc>
          <w:tcPr>
            <w:tcW w:w="2552" w:type="dxa"/>
          </w:tcPr>
          <w:p w14:paraId="59DF81B1" w14:textId="77777777" w:rsidR="00FA2C81" w:rsidRDefault="00FA2C81" w:rsidP="004A2584">
            <w:r>
              <w:rPr>
                <w:rFonts w:hint="eastAsia"/>
              </w:rPr>
              <w:t>业务类别为启用时</w:t>
            </w:r>
            <w:r w:rsidRPr="001B549E">
              <w:rPr>
                <w:rFonts w:hint="eastAsia"/>
              </w:rPr>
              <w:t>必填</w:t>
            </w:r>
            <w:r>
              <w:rPr>
                <w:rFonts w:hint="eastAsia"/>
              </w:rPr>
              <w:t>，其他情况无效</w:t>
            </w:r>
          </w:p>
          <w:p w14:paraId="6E7F4587" w14:textId="77777777" w:rsidR="00FA2C81" w:rsidRPr="001B549E" w:rsidRDefault="00FA2C81" w:rsidP="004A2584">
            <w:r w:rsidRPr="001B549E">
              <w:rPr>
                <w:rFonts w:hint="eastAsia"/>
              </w:rPr>
              <w:t>开通港股通交易权限日期</w:t>
            </w:r>
          </w:p>
        </w:tc>
      </w:tr>
      <w:tr w:rsidR="00FA2C81" w:rsidRPr="00D6316E" w14:paraId="0744F1F0" w14:textId="77777777" w:rsidTr="004A2584">
        <w:trPr>
          <w:trHeight w:val="415"/>
          <w:jc w:val="center"/>
        </w:trPr>
        <w:tc>
          <w:tcPr>
            <w:tcW w:w="537" w:type="dxa"/>
            <w:vAlign w:val="center"/>
          </w:tcPr>
          <w:p w14:paraId="1889760C" w14:textId="77777777" w:rsidR="00767C49" w:rsidRDefault="00767C49">
            <w:pPr>
              <w:numPr>
                <w:ilvl w:val="0"/>
                <w:numId w:val="194"/>
              </w:numPr>
              <w:jc w:val="center"/>
              <w:rPr>
                <w:rFonts w:ascii="Calibri" w:eastAsia="宋体" w:hAnsi="Calibri" w:cs="Times New Roman"/>
                <w:b/>
              </w:rPr>
            </w:pPr>
          </w:p>
        </w:tc>
        <w:tc>
          <w:tcPr>
            <w:tcW w:w="1272" w:type="dxa"/>
          </w:tcPr>
          <w:p w14:paraId="6C8263C1" w14:textId="77777777" w:rsidR="00FA2C81" w:rsidRPr="001B549E" w:rsidRDefault="00FA2C81" w:rsidP="004A2584">
            <w:r w:rsidRPr="001B549E">
              <w:rPr>
                <w:rFonts w:hint="eastAsia"/>
              </w:rPr>
              <w:t>KHJGDM</w:t>
            </w:r>
          </w:p>
        </w:tc>
        <w:tc>
          <w:tcPr>
            <w:tcW w:w="1276" w:type="dxa"/>
          </w:tcPr>
          <w:p w14:paraId="6139C232" w14:textId="77777777" w:rsidR="00FA2C81" w:rsidRPr="001B549E" w:rsidRDefault="00FA2C81" w:rsidP="004A2584">
            <w:r w:rsidRPr="001B549E">
              <w:t>Character</w:t>
            </w:r>
          </w:p>
        </w:tc>
        <w:tc>
          <w:tcPr>
            <w:tcW w:w="851" w:type="dxa"/>
          </w:tcPr>
          <w:p w14:paraId="7FDBE555" w14:textId="77777777" w:rsidR="00FA2C81" w:rsidRPr="001B549E" w:rsidRDefault="00FA2C81" w:rsidP="004A2584">
            <w:r w:rsidRPr="001B549E">
              <w:rPr>
                <w:rFonts w:hint="eastAsia"/>
              </w:rPr>
              <w:t>6</w:t>
            </w:r>
          </w:p>
        </w:tc>
        <w:tc>
          <w:tcPr>
            <w:tcW w:w="2976" w:type="dxa"/>
            <w:vAlign w:val="center"/>
          </w:tcPr>
          <w:p w14:paraId="31F9E0AC" w14:textId="77777777" w:rsidR="00FA2C81" w:rsidRPr="001B549E" w:rsidRDefault="00FA2C81" w:rsidP="004A2584">
            <w:r w:rsidRPr="001B549E">
              <w:rPr>
                <w:rFonts w:hint="eastAsia"/>
              </w:rPr>
              <w:t>业务发起开户代理机构代码</w:t>
            </w:r>
          </w:p>
        </w:tc>
        <w:tc>
          <w:tcPr>
            <w:tcW w:w="2552" w:type="dxa"/>
          </w:tcPr>
          <w:p w14:paraId="5A2CE473" w14:textId="77777777" w:rsidR="00FA2C81" w:rsidRPr="001B549E" w:rsidRDefault="00FA2C81" w:rsidP="004A2584">
            <w:r w:rsidRPr="001B549E">
              <w:rPr>
                <w:rFonts w:hint="eastAsia"/>
              </w:rPr>
              <w:t>必填</w:t>
            </w:r>
          </w:p>
        </w:tc>
      </w:tr>
      <w:tr w:rsidR="00FA2C81" w:rsidRPr="00D6316E" w14:paraId="5F7DF3C6" w14:textId="77777777" w:rsidTr="004A2584">
        <w:trPr>
          <w:trHeight w:val="415"/>
          <w:jc w:val="center"/>
        </w:trPr>
        <w:tc>
          <w:tcPr>
            <w:tcW w:w="537" w:type="dxa"/>
            <w:vAlign w:val="center"/>
          </w:tcPr>
          <w:p w14:paraId="7B0235B6" w14:textId="77777777" w:rsidR="00767C49" w:rsidRDefault="00767C49">
            <w:pPr>
              <w:numPr>
                <w:ilvl w:val="0"/>
                <w:numId w:val="194"/>
              </w:numPr>
              <w:jc w:val="center"/>
              <w:rPr>
                <w:rFonts w:ascii="Calibri" w:eastAsia="宋体" w:hAnsi="Calibri" w:cs="Times New Roman"/>
                <w:b/>
              </w:rPr>
            </w:pPr>
          </w:p>
        </w:tc>
        <w:tc>
          <w:tcPr>
            <w:tcW w:w="1272" w:type="dxa"/>
            <w:vAlign w:val="center"/>
          </w:tcPr>
          <w:p w14:paraId="1ED389CB" w14:textId="77777777" w:rsidR="00FA2C81" w:rsidRPr="001B549E" w:rsidRDefault="00FA2C81" w:rsidP="004A2584">
            <w:r w:rsidRPr="001B549E">
              <w:rPr>
                <w:rFonts w:hint="eastAsia"/>
              </w:rPr>
              <w:t>KHWDDM</w:t>
            </w:r>
          </w:p>
        </w:tc>
        <w:tc>
          <w:tcPr>
            <w:tcW w:w="1276" w:type="dxa"/>
            <w:vAlign w:val="center"/>
          </w:tcPr>
          <w:p w14:paraId="345A0232" w14:textId="77777777" w:rsidR="00FA2C81" w:rsidRPr="001B549E" w:rsidRDefault="00FA2C81" w:rsidP="004A2584">
            <w:r w:rsidRPr="001B549E">
              <w:rPr>
                <w:rFonts w:hint="eastAsia"/>
              </w:rPr>
              <w:t>Character</w:t>
            </w:r>
          </w:p>
        </w:tc>
        <w:tc>
          <w:tcPr>
            <w:tcW w:w="851" w:type="dxa"/>
            <w:vAlign w:val="center"/>
          </w:tcPr>
          <w:p w14:paraId="7C12FCA5" w14:textId="77777777" w:rsidR="00FA2C81" w:rsidRPr="001B549E" w:rsidRDefault="00FA2C81" w:rsidP="004A2584">
            <w:r w:rsidRPr="001B549E">
              <w:rPr>
                <w:rFonts w:hint="eastAsia"/>
              </w:rPr>
              <w:t>10</w:t>
            </w:r>
          </w:p>
        </w:tc>
        <w:tc>
          <w:tcPr>
            <w:tcW w:w="2976" w:type="dxa"/>
            <w:vAlign w:val="center"/>
          </w:tcPr>
          <w:p w14:paraId="7F7346E4" w14:textId="77777777" w:rsidR="00FA2C81" w:rsidRPr="001B549E" w:rsidRDefault="00FA2C81" w:rsidP="004A2584">
            <w:r w:rsidRPr="001B549E">
              <w:rPr>
                <w:rFonts w:hint="eastAsia"/>
              </w:rPr>
              <w:t>业务发起开户代理网点代码</w:t>
            </w:r>
          </w:p>
        </w:tc>
        <w:tc>
          <w:tcPr>
            <w:tcW w:w="2552" w:type="dxa"/>
            <w:vAlign w:val="center"/>
          </w:tcPr>
          <w:p w14:paraId="047389E6" w14:textId="77777777" w:rsidR="00FA2C81" w:rsidRPr="001B549E" w:rsidRDefault="00FA2C81" w:rsidP="004A2584">
            <w:r w:rsidRPr="001B549E">
              <w:rPr>
                <w:rFonts w:hint="eastAsia"/>
              </w:rPr>
              <w:t>必填</w:t>
            </w:r>
          </w:p>
        </w:tc>
      </w:tr>
      <w:tr w:rsidR="00FA2C81" w:rsidRPr="00D6316E" w14:paraId="6494C75E" w14:textId="77777777" w:rsidTr="004A2584">
        <w:trPr>
          <w:trHeight w:val="415"/>
          <w:jc w:val="center"/>
        </w:trPr>
        <w:tc>
          <w:tcPr>
            <w:tcW w:w="537" w:type="dxa"/>
            <w:vAlign w:val="center"/>
          </w:tcPr>
          <w:p w14:paraId="7DFDEE1C" w14:textId="77777777" w:rsidR="00767C49" w:rsidRDefault="00767C49">
            <w:pPr>
              <w:numPr>
                <w:ilvl w:val="0"/>
                <w:numId w:val="194"/>
              </w:numPr>
              <w:jc w:val="center"/>
              <w:rPr>
                <w:b/>
              </w:rPr>
            </w:pPr>
          </w:p>
        </w:tc>
        <w:tc>
          <w:tcPr>
            <w:tcW w:w="1272" w:type="dxa"/>
          </w:tcPr>
          <w:p w14:paraId="11A499B1" w14:textId="77777777" w:rsidR="00FA2C81" w:rsidRPr="001B549E" w:rsidRDefault="00FA2C81" w:rsidP="004A2584">
            <w:r w:rsidRPr="001B549E">
              <w:rPr>
                <w:rFonts w:hint="eastAsia"/>
              </w:rPr>
              <w:t>SBRQ</w:t>
            </w:r>
          </w:p>
        </w:tc>
        <w:tc>
          <w:tcPr>
            <w:tcW w:w="1276" w:type="dxa"/>
          </w:tcPr>
          <w:p w14:paraId="72A8D5F8" w14:textId="77777777" w:rsidR="00FA2C81" w:rsidRPr="001B549E" w:rsidRDefault="00FA2C81" w:rsidP="004A2584">
            <w:r w:rsidRPr="001B549E">
              <w:t>Character</w:t>
            </w:r>
          </w:p>
        </w:tc>
        <w:tc>
          <w:tcPr>
            <w:tcW w:w="851" w:type="dxa"/>
          </w:tcPr>
          <w:p w14:paraId="52256D8C" w14:textId="77777777" w:rsidR="00FA2C81" w:rsidRPr="001B549E" w:rsidRDefault="00FA2C81" w:rsidP="004A2584">
            <w:r w:rsidRPr="001B549E">
              <w:rPr>
                <w:rFonts w:hint="eastAsia"/>
              </w:rPr>
              <w:t>8</w:t>
            </w:r>
          </w:p>
        </w:tc>
        <w:tc>
          <w:tcPr>
            <w:tcW w:w="2976" w:type="dxa"/>
          </w:tcPr>
          <w:p w14:paraId="00E887C7" w14:textId="77777777" w:rsidR="00FA2C81" w:rsidRPr="001B549E" w:rsidRDefault="00FA2C81" w:rsidP="004A2584">
            <w:r w:rsidRPr="001B549E">
              <w:rPr>
                <w:rFonts w:hint="eastAsia"/>
              </w:rPr>
              <w:t>申报日期</w:t>
            </w:r>
          </w:p>
        </w:tc>
        <w:tc>
          <w:tcPr>
            <w:tcW w:w="2552" w:type="dxa"/>
          </w:tcPr>
          <w:p w14:paraId="73AD90B1" w14:textId="77777777" w:rsidR="00FA2C81" w:rsidRPr="001B549E" w:rsidRDefault="00FA2C81" w:rsidP="004A2584">
            <w:r w:rsidRPr="001B549E">
              <w:rPr>
                <w:rFonts w:hint="eastAsia"/>
              </w:rPr>
              <w:t>必填</w:t>
            </w:r>
            <w:r w:rsidRPr="003B0FF7">
              <w:rPr>
                <w:rFonts w:hint="eastAsia"/>
              </w:rPr>
              <w:t>，填发送请求的自然日期</w:t>
            </w:r>
          </w:p>
        </w:tc>
      </w:tr>
      <w:tr w:rsidR="00FA2C81" w:rsidRPr="00D6316E" w14:paraId="3D097A76" w14:textId="77777777" w:rsidTr="004A2584">
        <w:trPr>
          <w:trHeight w:val="415"/>
          <w:jc w:val="center"/>
        </w:trPr>
        <w:tc>
          <w:tcPr>
            <w:tcW w:w="537" w:type="dxa"/>
            <w:vAlign w:val="center"/>
          </w:tcPr>
          <w:p w14:paraId="3AB14A46" w14:textId="77777777" w:rsidR="00767C49" w:rsidRDefault="00767C49">
            <w:pPr>
              <w:numPr>
                <w:ilvl w:val="0"/>
                <w:numId w:val="194"/>
              </w:numPr>
              <w:jc w:val="center"/>
              <w:rPr>
                <w:b/>
              </w:rPr>
            </w:pPr>
          </w:p>
        </w:tc>
        <w:tc>
          <w:tcPr>
            <w:tcW w:w="1272" w:type="dxa"/>
            <w:vAlign w:val="center"/>
          </w:tcPr>
          <w:p w14:paraId="3E7B3333" w14:textId="77777777" w:rsidR="00FA2C81" w:rsidRPr="00407FA0" w:rsidRDefault="00FA2C81" w:rsidP="004A2584">
            <w:r w:rsidRPr="00407FA0">
              <w:rPr>
                <w:rFonts w:hint="eastAsia"/>
              </w:rPr>
              <w:t>BZ</w:t>
            </w:r>
          </w:p>
        </w:tc>
        <w:tc>
          <w:tcPr>
            <w:tcW w:w="1276" w:type="dxa"/>
            <w:vAlign w:val="center"/>
          </w:tcPr>
          <w:p w14:paraId="17680837" w14:textId="77777777" w:rsidR="00FA2C81" w:rsidRPr="00407FA0" w:rsidRDefault="00FA2C81" w:rsidP="004A2584">
            <w:r w:rsidRPr="00407FA0">
              <w:t>Character</w:t>
            </w:r>
          </w:p>
        </w:tc>
        <w:tc>
          <w:tcPr>
            <w:tcW w:w="851" w:type="dxa"/>
            <w:vAlign w:val="center"/>
          </w:tcPr>
          <w:p w14:paraId="0D0FF3E9" w14:textId="77777777" w:rsidR="00FA2C81" w:rsidRPr="00407FA0" w:rsidRDefault="00FA2C81" w:rsidP="004A2584">
            <w:r w:rsidRPr="00407FA0">
              <w:rPr>
                <w:rFonts w:hint="eastAsia"/>
              </w:rPr>
              <w:t>200</w:t>
            </w:r>
          </w:p>
        </w:tc>
        <w:tc>
          <w:tcPr>
            <w:tcW w:w="2976" w:type="dxa"/>
            <w:vAlign w:val="center"/>
          </w:tcPr>
          <w:p w14:paraId="380CE186" w14:textId="77777777" w:rsidR="00FA2C81" w:rsidRPr="00407FA0" w:rsidRDefault="00FA2C81" w:rsidP="004A2584">
            <w:r w:rsidRPr="00407FA0">
              <w:rPr>
                <w:rFonts w:hint="eastAsia"/>
              </w:rPr>
              <w:t>备注</w:t>
            </w:r>
          </w:p>
        </w:tc>
        <w:tc>
          <w:tcPr>
            <w:tcW w:w="2552" w:type="dxa"/>
          </w:tcPr>
          <w:p w14:paraId="6134AE24" w14:textId="77777777" w:rsidR="00FA2C81" w:rsidRPr="001B549E" w:rsidRDefault="00FA2C81" w:rsidP="004A2584">
            <w:r>
              <w:rPr>
                <w:rFonts w:hint="eastAsia"/>
              </w:rPr>
              <w:t>非必填</w:t>
            </w:r>
          </w:p>
        </w:tc>
      </w:tr>
      <w:tr w:rsidR="00AF57F0" w:rsidRPr="00D6316E" w14:paraId="186BE667" w14:textId="77777777" w:rsidTr="004A2584">
        <w:trPr>
          <w:trHeight w:val="415"/>
          <w:jc w:val="center"/>
        </w:trPr>
        <w:tc>
          <w:tcPr>
            <w:tcW w:w="537" w:type="dxa"/>
            <w:vAlign w:val="center"/>
          </w:tcPr>
          <w:p w14:paraId="2FABE379" w14:textId="77777777" w:rsidR="00767C49" w:rsidRDefault="00767C49">
            <w:pPr>
              <w:numPr>
                <w:ilvl w:val="0"/>
                <w:numId w:val="194"/>
              </w:numPr>
              <w:jc w:val="center"/>
              <w:rPr>
                <w:b/>
              </w:rPr>
            </w:pPr>
          </w:p>
        </w:tc>
        <w:tc>
          <w:tcPr>
            <w:tcW w:w="1272" w:type="dxa"/>
            <w:vAlign w:val="center"/>
          </w:tcPr>
          <w:p w14:paraId="7042744B" w14:textId="77777777" w:rsidR="00AF57F0" w:rsidRPr="001B549E" w:rsidRDefault="00AF57F0" w:rsidP="004A2584">
            <w:r w:rsidRPr="001B549E">
              <w:rPr>
                <w:rFonts w:hint="eastAsia"/>
              </w:rPr>
              <w:t>BYZD1</w:t>
            </w:r>
          </w:p>
        </w:tc>
        <w:tc>
          <w:tcPr>
            <w:tcW w:w="1276" w:type="dxa"/>
            <w:vAlign w:val="center"/>
          </w:tcPr>
          <w:p w14:paraId="40744B32" w14:textId="77777777" w:rsidR="00AF57F0" w:rsidRPr="001B549E" w:rsidRDefault="00AF57F0" w:rsidP="004A2584">
            <w:r w:rsidRPr="001B549E">
              <w:rPr>
                <w:rFonts w:hint="eastAsia"/>
              </w:rPr>
              <w:t>Character</w:t>
            </w:r>
          </w:p>
        </w:tc>
        <w:tc>
          <w:tcPr>
            <w:tcW w:w="851" w:type="dxa"/>
            <w:vAlign w:val="center"/>
          </w:tcPr>
          <w:p w14:paraId="48759102" w14:textId="77777777" w:rsidR="00AF57F0" w:rsidRPr="001B549E" w:rsidRDefault="00AF57F0" w:rsidP="004A2584">
            <w:r w:rsidRPr="001B549E">
              <w:rPr>
                <w:rFonts w:hint="eastAsia"/>
              </w:rPr>
              <w:t>10</w:t>
            </w:r>
          </w:p>
        </w:tc>
        <w:tc>
          <w:tcPr>
            <w:tcW w:w="2976" w:type="dxa"/>
            <w:vAlign w:val="center"/>
          </w:tcPr>
          <w:p w14:paraId="6148DD61" w14:textId="77777777" w:rsidR="00AF57F0" w:rsidRPr="001B549E" w:rsidRDefault="00AF57F0" w:rsidP="004A2584">
            <w:r w:rsidRPr="001B549E">
              <w:rPr>
                <w:rFonts w:hint="eastAsia"/>
              </w:rPr>
              <w:t>备用字段</w:t>
            </w:r>
            <w:r w:rsidRPr="001B549E">
              <w:rPr>
                <w:rFonts w:hint="eastAsia"/>
              </w:rPr>
              <w:t>1</w:t>
            </w:r>
          </w:p>
        </w:tc>
        <w:tc>
          <w:tcPr>
            <w:tcW w:w="2552" w:type="dxa"/>
          </w:tcPr>
          <w:p w14:paraId="4361C268" w14:textId="77777777" w:rsidR="00AF57F0" w:rsidRPr="001B549E" w:rsidRDefault="00AF57F0" w:rsidP="004A2584">
            <w:r w:rsidRPr="00AD303F">
              <w:rPr>
                <w:rFonts w:ascii="Calibri" w:eastAsia="宋体" w:hAnsi="Calibri" w:cs="Times New Roman" w:hint="eastAsia"/>
              </w:rPr>
              <w:t>预留字段</w:t>
            </w:r>
          </w:p>
        </w:tc>
      </w:tr>
      <w:tr w:rsidR="00AF57F0" w:rsidRPr="00D6316E" w14:paraId="60020B7E" w14:textId="77777777" w:rsidTr="004A2584">
        <w:trPr>
          <w:trHeight w:val="415"/>
          <w:jc w:val="center"/>
        </w:trPr>
        <w:tc>
          <w:tcPr>
            <w:tcW w:w="537" w:type="dxa"/>
            <w:vAlign w:val="center"/>
          </w:tcPr>
          <w:p w14:paraId="7E72AFFE" w14:textId="77777777" w:rsidR="00767C49" w:rsidRDefault="00767C49">
            <w:pPr>
              <w:numPr>
                <w:ilvl w:val="0"/>
                <w:numId w:val="194"/>
              </w:numPr>
              <w:jc w:val="center"/>
              <w:rPr>
                <w:b/>
              </w:rPr>
            </w:pPr>
          </w:p>
        </w:tc>
        <w:tc>
          <w:tcPr>
            <w:tcW w:w="1272" w:type="dxa"/>
            <w:vAlign w:val="center"/>
          </w:tcPr>
          <w:p w14:paraId="10D6946B" w14:textId="77777777" w:rsidR="00AF57F0" w:rsidRPr="001B549E" w:rsidRDefault="00AF57F0" w:rsidP="004A2584">
            <w:r w:rsidRPr="001B549E">
              <w:rPr>
                <w:rFonts w:hint="eastAsia"/>
              </w:rPr>
              <w:t>BYZD2</w:t>
            </w:r>
          </w:p>
        </w:tc>
        <w:tc>
          <w:tcPr>
            <w:tcW w:w="1276" w:type="dxa"/>
            <w:vAlign w:val="center"/>
          </w:tcPr>
          <w:p w14:paraId="13088B24" w14:textId="77777777" w:rsidR="00AF57F0" w:rsidRPr="001B549E" w:rsidRDefault="00AF57F0" w:rsidP="004A2584">
            <w:r w:rsidRPr="001B549E">
              <w:rPr>
                <w:rFonts w:hint="eastAsia"/>
              </w:rPr>
              <w:t>Character</w:t>
            </w:r>
          </w:p>
        </w:tc>
        <w:tc>
          <w:tcPr>
            <w:tcW w:w="851" w:type="dxa"/>
            <w:vAlign w:val="center"/>
          </w:tcPr>
          <w:p w14:paraId="49CE9561" w14:textId="77777777" w:rsidR="00AF57F0" w:rsidRPr="001B549E" w:rsidRDefault="00AF57F0" w:rsidP="004A2584">
            <w:r w:rsidRPr="001B549E">
              <w:rPr>
                <w:rFonts w:hint="eastAsia"/>
              </w:rPr>
              <w:t>10</w:t>
            </w:r>
          </w:p>
        </w:tc>
        <w:tc>
          <w:tcPr>
            <w:tcW w:w="2976" w:type="dxa"/>
            <w:vAlign w:val="center"/>
          </w:tcPr>
          <w:p w14:paraId="15459803" w14:textId="77777777" w:rsidR="00AF57F0" w:rsidRPr="001B549E" w:rsidRDefault="00AF57F0" w:rsidP="004A2584">
            <w:r w:rsidRPr="001B549E">
              <w:rPr>
                <w:rFonts w:hint="eastAsia"/>
              </w:rPr>
              <w:t>备用字段</w:t>
            </w:r>
            <w:r w:rsidRPr="001B549E">
              <w:rPr>
                <w:rFonts w:hint="eastAsia"/>
              </w:rPr>
              <w:t>2</w:t>
            </w:r>
          </w:p>
        </w:tc>
        <w:tc>
          <w:tcPr>
            <w:tcW w:w="2552" w:type="dxa"/>
          </w:tcPr>
          <w:p w14:paraId="29E5628A" w14:textId="77777777" w:rsidR="00AF57F0" w:rsidRPr="001B549E" w:rsidRDefault="00AF57F0" w:rsidP="004A2584">
            <w:r w:rsidRPr="00AD303F">
              <w:rPr>
                <w:rFonts w:ascii="Calibri" w:eastAsia="宋体" w:hAnsi="Calibri" w:cs="Times New Roman" w:hint="eastAsia"/>
              </w:rPr>
              <w:t>预留字段</w:t>
            </w:r>
          </w:p>
        </w:tc>
      </w:tr>
      <w:tr w:rsidR="00AF57F0" w:rsidRPr="00D6316E" w14:paraId="49BA28E6" w14:textId="77777777" w:rsidTr="004A2584">
        <w:trPr>
          <w:trHeight w:val="415"/>
          <w:jc w:val="center"/>
        </w:trPr>
        <w:tc>
          <w:tcPr>
            <w:tcW w:w="537" w:type="dxa"/>
            <w:vAlign w:val="center"/>
          </w:tcPr>
          <w:p w14:paraId="497FC5ED" w14:textId="77777777" w:rsidR="00767C49" w:rsidRDefault="00767C49">
            <w:pPr>
              <w:numPr>
                <w:ilvl w:val="0"/>
                <w:numId w:val="194"/>
              </w:numPr>
              <w:jc w:val="center"/>
              <w:rPr>
                <w:rFonts w:ascii="Calibri" w:eastAsia="宋体" w:hAnsi="Calibri" w:cs="Times New Roman"/>
                <w:b/>
              </w:rPr>
            </w:pPr>
          </w:p>
        </w:tc>
        <w:tc>
          <w:tcPr>
            <w:tcW w:w="1272" w:type="dxa"/>
            <w:vAlign w:val="center"/>
          </w:tcPr>
          <w:p w14:paraId="45D8F72E" w14:textId="77777777" w:rsidR="00AF57F0" w:rsidRPr="001B549E" w:rsidRDefault="00AF57F0" w:rsidP="004A2584">
            <w:r w:rsidRPr="001B549E">
              <w:rPr>
                <w:rFonts w:hint="eastAsia"/>
              </w:rPr>
              <w:t>BYZD3</w:t>
            </w:r>
          </w:p>
        </w:tc>
        <w:tc>
          <w:tcPr>
            <w:tcW w:w="1276" w:type="dxa"/>
            <w:vAlign w:val="center"/>
          </w:tcPr>
          <w:p w14:paraId="2F8F70A3" w14:textId="77777777" w:rsidR="00AF57F0" w:rsidRPr="001B549E" w:rsidRDefault="00AF57F0" w:rsidP="004A2584">
            <w:r w:rsidRPr="001B549E">
              <w:rPr>
                <w:rFonts w:hint="eastAsia"/>
              </w:rPr>
              <w:t>Character</w:t>
            </w:r>
          </w:p>
        </w:tc>
        <w:tc>
          <w:tcPr>
            <w:tcW w:w="851" w:type="dxa"/>
            <w:vAlign w:val="center"/>
          </w:tcPr>
          <w:p w14:paraId="2CE0D749" w14:textId="77777777" w:rsidR="00AF57F0" w:rsidRPr="001B549E" w:rsidRDefault="00AF57F0" w:rsidP="004A2584">
            <w:r w:rsidRPr="001B549E">
              <w:rPr>
                <w:rFonts w:hint="eastAsia"/>
              </w:rPr>
              <w:t>10</w:t>
            </w:r>
          </w:p>
        </w:tc>
        <w:tc>
          <w:tcPr>
            <w:tcW w:w="2976" w:type="dxa"/>
            <w:vAlign w:val="center"/>
          </w:tcPr>
          <w:p w14:paraId="48AFDC97" w14:textId="77777777" w:rsidR="00AF57F0" w:rsidRPr="001B549E" w:rsidRDefault="00AF57F0" w:rsidP="004A2584">
            <w:r w:rsidRPr="001B549E">
              <w:rPr>
                <w:rFonts w:hint="eastAsia"/>
              </w:rPr>
              <w:t>备用字段</w:t>
            </w:r>
            <w:r w:rsidRPr="001B549E">
              <w:rPr>
                <w:rFonts w:hint="eastAsia"/>
              </w:rPr>
              <w:t>3</w:t>
            </w:r>
          </w:p>
        </w:tc>
        <w:tc>
          <w:tcPr>
            <w:tcW w:w="2552" w:type="dxa"/>
          </w:tcPr>
          <w:p w14:paraId="1DAE7B3A" w14:textId="77777777" w:rsidR="00AF57F0" w:rsidRPr="001B549E" w:rsidRDefault="00AF57F0" w:rsidP="004A2584">
            <w:r w:rsidRPr="00AD303F">
              <w:rPr>
                <w:rFonts w:ascii="Calibri" w:eastAsia="宋体" w:hAnsi="Calibri" w:cs="Times New Roman" w:hint="eastAsia"/>
              </w:rPr>
              <w:t>预留字段</w:t>
            </w:r>
          </w:p>
        </w:tc>
      </w:tr>
    </w:tbl>
    <w:p w14:paraId="05BFEEAD" w14:textId="77777777" w:rsidR="00FA2C81" w:rsidRPr="00D6316E" w:rsidRDefault="00FA2C81" w:rsidP="00FA2C81">
      <w:pPr>
        <w:spacing w:line="360" w:lineRule="auto"/>
        <w:rPr>
          <w:b/>
          <w:sz w:val="24"/>
          <w:szCs w:val="24"/>
        </w:rPr>
      </w:pPr>
      <w:r w:rsidRPr="00D6316E">
        <w:rPr>
          <w:rFonts w:hint="eastAsia"/>
          <w:b/>
          <w:sz w:val="24"/>
          <w:szCs w:val="24"/>
        </w:rPr>
        <w:t>说明：</w:t>
      </w:r>
    </w:p>
    <w:p w14:paraId="2F3424A3" w14:textId="77777777" w:rsidR="00FA2C81" w:rsidRPr="00D6316E" w:rsidRDefault="00FA2C81" w:rsidP="00FF6ECA">
      <w:pPr>
        <w:numPr>
          <w:ilvl w:val="0"/>
          <w:numId w:val="199"/>
        </w:numPr>
        <w:spacing w:line="360" w:lineRule="auto"/>
        <w:rPr>
          <w:rFonts w:ascii="Calibri" w:eastAsia="宋体" w:hAnsi="Calibri" w:cs="Times New Roman"/>
        </w:rPr>
      </w:pPr>
      <w:r w:rsidRPr="00D6316E">
        <w:rPr>
          <w:rFonts w:ascii="Calibri" w:eastAsia="宋体" w:hAnsi="Calibri" w:cs="Times New Roman" w:hint="eastAsia"/>
        </w:rPr>
        <w:t>发送方：开户代理机构</w:t>
      </w:r>
    </w:p>
    <w:p w14:paraId="7E6E471F" w14:textId="77777777" w:rsidR="00FA2C81" w:rsidRPr="00D6316E" w:rsidRDefault="00FA2C81" w:rsidP="00FF6ECA">
      <w:pPr>
        <w:numPr>
          <w:ilvl w:val="0"/>
          <w:numId w:val="199"/>
        </w:numPr>
        <w:spacing w:line="360" w:lineRule="auto"/>
        <w:rPr>
          <w:rFonts w:ascii="Calibri" w:eastAsia="宋体" w:hAnsi="Calibri" w:cs="Times New Roman"/>
        </w:rPr>
      </w:pPr>
      <w:r w:rsidRPr="00D6316E">
        <w:rPr>
          <w:rFonts w:ascii="Calibri" w:eastAsia="宋体" w:hAnsi="Calibri" w:cs="Times New Roman" w:hint="eastAsia"/>
        </w:rPr>
        <w:t>接收方：中国结算账户系统</w:t>
      </w:r>
    </w:p>
    <w:p w14:paraId="67AB5C28" w14:textId="77777777" w:rsidR="00FA2C81" w:rsidRPr="00D6316E" w:rsidRDefault="00FA2C81" w:rsidP="00FF6ECA">
      <w:pPr>
        <w:numPr>
          <w:ilvl w:val="0"/>
          <w:numId w:val="199"/>
        </w:numPr>
        <w:spacing w:line="360" w:lineRule="auto"/>
        <w:rPr>
          <w:rFonts w:ascii="Calibri" w:eastAsia="宋体" w:hAnsi="Calibri" w:cs="Times New Roman"/>
        </w:rPr>
      </w:pPr>
      <w:r w:rsidRPr="00D6316E">
        <w:rPr>
          <w:rFonts w:ascii="Calibri" w:eastAsia="宋体" w:hAnsi="Calibri" w:cs="Times New Roman" w:hint="eastAsia"/>
        </w:rPr>
        <w:t>服务时间：周一至周日</w:t>
      </w:r>
      <w:r w:rsidRPr="00D6316E">
        <w:rPr>
          <w:rFonts w:ascii="Calibri" w:eastAsia="宋体" w:hAnsi="Calibri" w:cs="Times New Roman" w:hint="eastAsia"/>
        </w:rPr>
        <w:t xml:space="preserve"> 09:00</w:t>
      </w:r>
      <w:r w:rsidRPr="00D6316E">
        <w:rPr>
          <w:rFonts w:ascii="Calibri" w:eastAsia="宋体" w:hAnsi="Calibri" w:cs="Times New Roman" w:hint="eastAsia"/>
        </w:rPr>
        <w:t>至</w:t>
      </w:r>
      <w:r w:rsidRPr="00D6316E">
        <w:rPr>
          <w:rFonts w:ascii="Calibri" w:eastAsia="宋体" w:hAnsi="Calibri" w:cs="Times New Roman" w:hint="eastAsia"/>
        </w:rPr>
        <w:t>16:00</w:t>
      </w:r>
    </w:p>
    <w:p w14:paraId="33FB59F3" w14:textId="77777777" w:rsidR="00FA2C81" w:rsidRPr="00D6316E" w:rsidRDefault="00FA2C81" w:rsidP="00FF6ECA">
      <w:pPr>
        <w:numPr>
          <w:ilvl w:val="0"/>
          <w:numId w:val="199"/>
        </w:numPr>
        <w:spacing w:line="360" w:lineRule="auto"/>
        <w:rPr>
          <w:rFonts w:ascii="Calibri" w:eastAsia="宋体" w:hAnsi="Calibri" w:cs="Times New Roman"/>
        </w:rPr>
      </w:pPr>
      <w:r w:rsidRPr="00D6316E">
        <w:rPr>
          <w:rFonts w:ascii="Calibri" w:eastAsia="宋体" w:hAnsi="Calibri" w:cs="Times New Roman" w:hint="eastAsia"/>
        </w:rPr>
        <w:t>通信通道：</w:t>
      </w:r>
      <w:r w:rsidRPr="00D6316E">
        <w:rPr>
          <w:rFonts w:ascii="Calibri" w:eastAsia="宋体" w:hAnsi="Calibri" w:cs="Times New Roman" w:hint="eastAsia"/>
        </w:rPr>
        <w:t>PROP</w:t>
      </w:r>
      <w:r w:rsidRPr="00D6316E">
        <w:rPr>
          <w:rFonts w:ascii="Calibri" w:eastAsia="宋体" w:hAnsi="Calibri" w:cs="Times New Roman" w:hint="eastAsia"/>
        </w:rPr>
        <w:t>通用交易接口</w:t>
      </w:r>
    </w:p>
    <w:p w14:paraId="4CB69CF0" w14:textId="77777777" w:rsidR="00FA2C81" w:rsidRPr="00D6316E" w:rsidRDefault="00FA2C81" w:rsidP="00FA2C81">
      <w:pPr>
        <w:rPr>
          <w:b/>
          <w:sz w:val="30"/>
          <w:szCs w:val="30"/>
        </w:rPr>
      </w:pPr>
      <w:r w:rsidRPr="00D6316E">
        <w:rPr>
          <w:rFonts w:hint="eastAsia"/>
          <w:b/>
          <w:sz w:val="30"/>
          <w:szCs w:val="30"/>
        </w:rPr>
        <w:t>应答：</w:t>
      </w:r>
    </w:p>
    <w:tbl>
      <w:tblPr>
        <w:tblStyle w:val="15"/>
        <w:tblW w:w="9464" w:type="dxa"/>
        <w:jc w:val="center"/>
        <w:tblLayout w:type="fixed"/>
        <w:tblLook w:val="04A0" w:firstRow="1" w:lastRow="0" w:firstColumn="1" w:lastColumn="0" w:noHBand="0" w:noVBand="1"/>
      </w:tblPr>
      <w:tblGrid>
        <w:gridCol w:w="538"/>
        <w:gridCol w:w="1271"/>
        <w:gridCol w:w="1276"/>
        <w:gridCol w:w="851"/>
        <w:gridCol w:w="2976"/>
        <w:gridCol w:w="2552"/>
      </w:tblGrid>
      <w:tr w:rsidR="00FA2C81" w:rsidRPr="00D6316E" w14:paraId="4F4A71F2" w14:textId="77777777" w:rsidTr="004A2584">
        <w:trPr>
          <w:trHeight w:val="534"/>
          <w:jc w:val="center"/>
        </w:trPr>
        <w:tc>
          <w:tcPr>
            <w:tcW w:w="538" w:type="dxa"/>
            <w:shd w:val="clear" w:color="auto" w:fill="FFC000"/>
            <w:vAlign w:val="center"/>
          </w:tcPr>
          <w:p w14:paraId="14AF7EFA" w14:textId="77777777" w:rsidR="00FA2C81" w:rsidRPr="00D6316E" w:rsidRDefault="00FA2C81" w:rsidP="004A2584">
            <w:pPr>
              <w:jc w:val="center"/>
              <w:rPr>
                <w:b/>
                <w:sz w:val="24"/>
                <w:szCs w:val="24"/>
              </w:rPr>
            </w:pPr>
            <w:r w:rsidRPr="00D6316E">
              <w:rPr>
                <w:rFonts w:hint="eastAsia"/>
                <w:b/>
                <w:sz w:val="24"/>
                <w:szCs w:val="24"/>
              </w:rPr>
              <w:t>NO</w:t>
            </w:r>
          </w:p>
        </w:tc>
        <w:tc>
          <w:tcPr>
            <w:tcW w:w="1271" w:type="dxa"/>
            <w:shd w:val="clear" w:color="auto" w:fill="FFC000"/>
            <w:vAlign w:val="center"/>
          </w:tcPr>
          <w:p w14:paraId="2BA703DB" w14:textId="77777777" w:rsidR="00FA2C81" w:rsidRPr="00D6316E" w:rsidRDefault="00FA2C81" w:rsidP="004A2584">
            <w:pPr>
              <w:jc w:val="center"/>
              <w:rPr>
                <w:b/>
                <w:sz w:val="24"/>
                <w:szCs w:val="24"/>
              </w:rPr>
            </w:pPr>
            <w:r w:rsidRPr="00D6316E">
              <w:rPr>
                <w:rFonts w:hint="eastAsia"/>
                <w:b/>
                <w:sz w:val="24"/>
                <w:szCs w:val="24"/>
              </w:rPr>
              <w:t>字段</w:t>
            </w:r>
          </w:p>
        </w:tc>
        <w:tc>
          <w:tcPr>
            <w:tcW w:w="1276" w:type="dxa"/>
            <w:shd w:val="clear" w:color="auto" w:fill="FFC000"/>
            <w:vAlign w:val="center"/>
          </w:tcPr>
          <w:p w14:paraId="414BA387" w14:textId="77777777" w:rsidR="00FA2C81" w:rsidRPr="00D6316E" w:rsidRDefault="00FA2C81" w:rsidP="004A2584">
            <w:pPr>
              <w:jc w:val="center"/>
              <w:rPr>
                <w:b/>
                <w:sz w:val="24"/>
                <w:szCs w:val="24"/>
              </w:rPr>
            </w:pPr>
            <w:r w:rsidRPr="00D6316E">
              <w:rPr>
                <w:rFonts w:hint="eastAsia"/>
                <w:b/>
                <w:sz w:val="24"/>
                <w:szCs w:val="24"/>
              </w:rPr>
              <w:t>类型</w:t>
            </w:r>
          </w:p>
        </w:tc>
        <w:tc>
          <w:tcPr>
            <w:tcW w:w="851" w:type="dxa"/>
            <w:shd w:val="clear" w:color="auto" w:fill="FFC000"/>
            <w:vAlign w:val="center"/>
          </w:tcPr>
          <w:p w14:paraId="0DCD4A03" w14:textId="77777777" w:rsidR="00FA2C81" w:rsidRPr="00D6316E" w:rsidRDefault="00FA2C81" w:rsidP="004A2584">
            <w:pPr>
              <w:jc w:val="center"/>
              <w:rPr>
                <w:b/>
                <w:sz w:val="24"/>
                <w:szCs w:val="24"/>
              </w:rPr>
            </w:pPr>
            <w:r w:rsidRPr="00D6316E">
              <w:rPr>
                <w:rFonts w:hint="eastAsia"/>
                <w:b/>
                <w:sz w:val="24"/>
                <w:szCs w:val="24"/>
              </w:rPr>
              <w:t>长度</w:t>
            </w:r>
          </w:p>
        </w:tc>
        <w:tc>
          <w:tcPr>
            <w:tcW w:w="2976" w:type="dxa"/>
            <w:shd w:val="clear" w:color="auto" w:fill="FFC000"/>
            <w:vAlign w:val="center"/>
          </w:tcPr>
          <w:p w14:paraId="179D1202" w14:textId="77777777" w:rsidR="00FA2C81" w:rsidRPr="00D6316E" w:rsidRDefault="00FA2C81" w:rsidP="004A2584">
            <w:pPr>
              <w:jc w:val="center"/>
              <w:rPr>
                <w:b/>
                <w:sz w:val="24"/>
                <w:szCs w:val="24"/>
              </w:rPr>
            </w:pPr>
            <w:r w:rsidRPr="00D6316E">
              <w:rPr>
                <w:rFonts w:hint="eastAsia"/>
                <w:b/>
                <w:sz w:val="24"/>
                <w:szCs w:val="24"/>
              </w:rPr>
              <w:t>字段名称</w:t>
            </w:r>
          </w:p>
        </w:tc>
        <w:tc>
          <w:tcPr>
            <w:tcW w:w="2552" w:type="dxa"/>
            <w:shd w:val="clear" w:color="auto" w:fill="FFC000"/>
            <w:vAlign w:val="center"/>
          </w:tcPr>
          <w:p w14:paraId="7FC8A40D" w14:textId="77777777" w:rsidR="00FA2C81" w:rsidRPr="00D6316E" w:rsidRDefault="00FA2C81" w:rsidP="004A2584">
            <w:pPr>
              <w:jc w:val="center"/>
              <w:rPr>
                <w:b/>
                <w:sz w:val="24"/>
                <w:szCs w:val="24"/>
              </w:rPr>
            </w:pPr>
            <w:r w:rsidRPr="00D6316E">
              <w:rPr>
                <w:rFonts w:hint="eastAsia"/>
                <w:b/>
                <w:sz w:val="24"/>
                <w:szCs w:val="24"/>
              </w:rPr>
              <w:t>备注</w:t>
            </w:r>
          </w:p>
        </w:tc>
      </w:tr>
      <w:tr w:rsidR="00887B44" w:rsidRPr="00D6316E" w14:paraId="3561AE46" w14:textId="77777777" w:rsidTr="004A2584">
        <w:trPr>
          <w:trHeight w:val="415"/>
          <w:jc w:val="center"/>
        </w:trPr>
        <w:tc>
          <w:tcPr>
            <w:tcW w:w="538" w:type="dxa"/>
            <w:vAlign w:val="center"/>
          </w:tcPr>
          <w:p w14:paraId="7602280D"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4BC78471" w14:textId="77777777" w:rsidR="00887B44" w:rsidRPr="001B549E" w:rsidRDefault="00887B44" w:rsidP="004A2584">
            <w:r w:rsidRPr="001B549E">
              <w:rPr>
                <w:rFonts w:hint="eastAsia"/>
              </w:rPr>
              <w:t>YWLSH</w:t>
            </w:r>
          </w:p>
        </w:tc>
        <w:tc>
          <w:tcPr>
            <w:tcW w:w="1276" w:type="dxa"/>
            <w:vAlign w:val="center"/>
          </w:tcPr>
          <w:p w14:paraId="4030B77F" w14:textId="77777777" w:rsidR="00887B44" w:rsidRPr="001B549E" w:rsidRDefault="00887B44" w:rsidP="004A2584">
            <w:r w:rsidRPr="001B549E">
              <w:rPr>
                <w:rFonts w:hint="eastAsia"/>
              </w:rPr>
              <w:t>Character</w:t>
            </w:r>
          </w:p>
        </w:tc>
        <w:tc>
          <w:tcPr>
            <w:tcW w:w="851" w:type="dxa"/>
            <w:vAlign w:val="center"/>
          </w:tcPr>
          <w:p w14:paraId="27FC51D0" w14:textId="77777777" w:rsidR="00887B44" w:rsidRPr="001B549E" w:rsidRDefault="00887B44" w:rsidP="004A2584">
            <w:r w:rsidRPr="001B549E">
              <w:rPr>
                <w:rFonts w:hint="eastAsia"/>
              </w:rPr>
              <w:t>10</w:t>
            </w:r>
          </w:p>
        </w:tc>
        <w:tc>
          <w:tcPr>
            <w:tcW w:w="2976" w:type="dxa"/>
            <w:vAlign w:val="center"/>
          </w:tcPr>
          <w:p w14:paraId="15DB67C4" w14:textId="77777777" w:rsidR="00887B44" w:rsidRPr="001B549E" w:rsidRDefault="00887B44" w:rsidP="004A2584">
            <w:r w:rsidRPr="001B549E">
              <w:rPr>
                <w:rFonts w:hint="eastAsia"/>
              </w:rPr>
              <w:t>业务流水号</w:t>
            </w:r>
          </w:p>
        </w:tc>
        <w:tc>
          <w:tcPr>
            <w:tcW w:w="2552" w:type="dxa"/>
          </w:tcPr>
          <w:p w14:paraId="1D287D75" w14:textId="77777777" w:rsidR="00887B44" w:rsidRPr="001B549E" w:rsidRDefault="00887B44" w:rsidP="004A2584"/>
        </w:tc>
      </w:tr>
      <w:tr w:rsidR="00887B44" w:rsidRPr="00D6316E" w14:paraId="73073D20" w14:textId="77777777" w:rsidTr="004A2584">
        <w:trPr>
          <w:trHeight w:val="415"/>
          <w:jc w:val="center"/>
        </w:trPr>
        <w:tc>
          <w:tcPr>
            <w:tcW w:w="538" w:type="dxa"/>
            <w:vAlign w:val="center"/>
          </w:tcPr>
          <w:p w14:paraId="7F6772D1"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3EACAF64" w14:textId="77777777" w:rsidR="00887B44" w:rsidRPr="001B549E" w:rsidRDefault="00887B44" w:rsidP="004A2584">
            <w:r w:rsidRPr="001B549E">
              <w:rPr>
                <w:rFonts w:hint="eastAsia"/>
              </w:rPr>
              <w:t>YWLB</w:t>
            </w:r>
          </w:p>
        </w:tc>
        <w:tc>
          <w:tcPr>
            <w:tcW w:w="1276" w:type="dxa"/>
            <w:vAlign w:val="center"/>
          </w:tcPr>
          <w:p w14:paraId="01D165B9" w14:textId="77777777" w:rsidR="00887B44" w:rsidRPr="001B549E" w:rsidRDefault="00887B44" w:rsidP="004A2584">
            <w:r w:rsidRPr="001B549E">
              <w:rPr>
                <w:rFonts w:hint="eastAsia"/>
              </w:rPr>
              <w:t>Character</w:t>
            </w:r>
          </w:p>
        </w:tc>
        <w:tc>
          <w:tcPr>
            <w:tcW w:w="851" w:type="dxa"/>
            <w:vAlign w:val="center"/>
          </w:tcPr>
          <w:p w14:paraId="59382E3E" w14:textId="77777777" w:rsidR="00887B44" w:rsidRPr="001B549E" w:rsidRDefault="00887B44" w:rsidP="004A2584">
            <w:r w:rsidRPr="001B549E">
              <w:rPr>
                <w:rFonts w:hint="eastAsia"/>
              </w:rPr>
              <w:t>2</w:t>
            </w:r>
          </w:p>
        </w:tc>
        <w:tc>
          <w:tcPr>
            <w:tcW w:w="2976" w:type="dxa"/>
            <w:vAlign w:val="center"/>
          </w:tcPr>
          <w:p w14:paraId="5B52D7AB" w14:textId="77777777" w:rsidR="00887B44" w:rsidRPr="001B549E" w:rsidRDefault="00887B44" w:rsidP="004A2584">
            <w:r w:rsidRPr="001B549E">
              <w:rPr>
                <w:rFonts w:hint="eastAsia"/>
              </w:rPr>
              <w:t>业务</w:t>
            </w:r>
            <w:r w:rsidRPr="001B549E">
              <w:t>类别</w:t>
            </w:r>
          </w:p>
        </w:tc>
        <w:tc>
          <w:tcPr>
            <w:tcW w:w="2552" w:type="dxa"/>
          </w:tcPr>
          <w:p w14:paraId="14288F1E" w14:textId="77777777" w:rsidR="00887B44" w:rsidRPr="001B549E" w:rsidRDefault="00887B44" w:rsidP="004A2584"/>
        </w:tc>
      </w:tr>
      <w:tr w:rsidR="00887B44" w:rsidRPr="00D6316E" w14:paraId="4F7F192E" w14:textId="77777777" w:rsidTr="004A2584">
        <w:trPr>
          <w:trHeight w:val="415"/>
          <w:jc w:val="center"/>
        </w:trPr>
        <w:tc>
          <w:tcPr>
            <w:tcW w:w="538" w:type="dxa"/>
            <w:vAlign w:val="center"/>
          </w:tcPr>
          <w:p w14:paraId="77C0DC8C" w14:textId="77777777" w:rsidR="00767C49" w:rsidRDefault="00767C49">
            <w:pPr>
              <w:numPr>
                <w:ilvl w:val="0"/>
                <w:numId w:val="195"/>
              </w:numPr>
              <w:jc w:val="center"/>
              <w:rPr>
                <w:rFonts w:ascii="Calibri" w:eastAsia="宋体" w:hAnsi="Calibri" w:cs="Times New Roman"/>
                <w:b/>
              </w:rPr>
            </w:pPr>
          </w:p>
        </w:tc>
        <w:tc>
          <w:tcPr>
            <w:tcW w:w="1271" w:type="dxa"/>
          </w:tcPr>
          <w:p w14:paraId="3CD9E4AA" w14:textId="77777777" w:rsidR="00887B44" w:rsidRPr="001B549E" w:rsidRDefault="00887B44" w:rsidP="004A2584">
            <w:r w:rsidRPr="001B549E">
              <w:rPr>
                <w:rFonts w:hint="eastAsia"/>
              </w:rPr>
              <w:t>ZQZH</w:t>
            </w:r>
          </w:p>
        </w:tc>
        <w:tc>
          <w:tcPr>
            <w:tcW w:w="1276" w:type="dxa"/>
          </w:tcPr>
          <w:p w14:paraId="0E2626B3" w14:textId="77777777" w:rsidR="00887B44" w:rsidRPr="001B549E" w:rsidRDefault="00887B44" w:rsidP="004A2584">
            <w:r w:rsidRPr="001B549E">
              <w:t>Character</w:t>
            </w:r>
          </w:p>
        </w:tc>
        <w:tc>
          <w:tcPr>
            <w:tcW w:w="851" w:type="dxa"/>
          </w:tcPr>
          <w:p w14:paraId="68A76BCE" w14:textId="77777777" w:rsidR="00887B44" w:rsidRPr="001B549E" w:rsidRDefault="00887B44" w:rsidP="004A2584">
            <w:r w:rsidRPr="001B549E">
              <w:rPr>
                <w:rFonts w:hint="eastAsia"/>
              </w:rPr>
              <w:t>20</w:t>
            </w:r>
          </w:p>
        </w:tc>
        <w:tc>
          <w:tcPr>
            <w:tcW w:w="2976" w:type="dxa"/>
          </w:tcPr>
          <w:p w14:paraId="79DFA250" w14:textId="77777777" w:rsidR="00887B44" w:rsidRPr="001B549E" w:rsidRDefault="00887B44" w:rsidP="004A2584">
            <w:r w:rsidRPr="001B549E">
              <w:rPr>
                <w:rFonts w:hint="eastAsia"/>
              </w:rPr>
              <w:t>证券账户号码</w:t>
            </w:r>
          </w:p>
        </w:tc>
        <w:tc>
          <w:tcPr>
            <w:tcW w:w="2552" w:type="dxa"/>
          </w:tcPr>
          <w:p w14:paraId="1362C729" w14:textId="77777777" w:rsidR="00887B44" w:rsidRPr="001B549E" w:rsidRDefault="00887B44" w:rsidP="004A2584"/>
        </w:tc>
      </w:tr>
      <w:tr w:rsidR="00887B44" w:rsidRPr="00D6316E" w14:paraId="217487A9" w14:textId="77777777" w:rsidTr="004A2584">
        <w:trPr>
          <w:trHeight w:val="415"/>
          <w:jc w:val="center"/>
        </w:trPr>
        <w:tc>
          <w:tcPr>
            <w:tcW w:w="538" w:type="dxa"/>
            <w:vAlign w:val="center"/>
          </w:tcPr>
          <w:p w14:paraId="59F5D6C5" w14:textId="77777777" w:rsidR="00767C49" w:rsidRDefault="00767C49">
            <w:pPr>
              <w:numPr>
                <w:ilvl w:val="0"/>
                <w:numId w:val="195"/>
              </w:numPr>
              <w:jc w:val="center"/>
              <w:rPr>
                <w:rFonts w:ascii="Calibri" w:eastAsia="宋体" w:hAnsi="Calibri" w:cs="Times New Roman"/>
                <w:b/>
              </w:rPr>
            </w:pPr>
          </w:p>
        </w:tc>
        <w:tc>
          <w:tcPr>
            <w:tcW w:w="1271" w:type="dxa"/>
          </w:tcPr>
          <w:p w14:paraId="473D3455" w14:textId="77777777" w:rsidR="00887B44" w:rsidRPr="001B549E" w:rsidRDefault="00887B44" w:rsidP="004A2584">
            <w:r w:rsidRPr="001B549E">
              <w:rPr>
                <w:rFonts w:hint="eastAsia"/>
              </w:rPr>
              <w:t>KTRQ</w:t>
            </w:r>
          </w:p>
        </w:tc>
        <w:tc>
          <w:tcPr>
            <w:tcW w:w="1276" w:type="dxa"/>
          </w:tcPr>
          <w:p w14:paraId="120D88E2" w14:textId="77777777" w:rsidR="00887B44" w:rsidRPr="001B549E" w:rsidRDefault="00887B44" w:rsidP="004A2584">
            <w:r w:rsidRPr="001B549E">
              <w:t>Character</w:t>
            </w:r>
          </w:p>
        </w:tc>
        <w:tc>
          <w:tcPr>
            <w:tcW w:w="851" w:type="dxa"/>
          </w:tcPr>
          <w:p w14:paraId="2C48FE13" w14:textId="77777777" w:rsidR="00887B44" w:rsidRPr="001B549E" w:rsidRDefault="00887B44" w:rsidP="004A2584">
            <w:r w:rsidRPr="001B549E">
              <w:rPr>
                <w:rFonts w:hint="eastAsia"/>
              </w:rPr>
              <w:t>8</w:t>
            </w:r>
          </w:p>
        </w:tc>
        <w:tc>
          <w:tcPr>
            <w:tcW w:w="2976" w:type="dxa"/>
          </w:tcPr>
          <w:p w14:paraId="0747ECAF" w14:textId="77777777" w:rsidR="00887B44" w:rsidRPr="001B549E" w:rsidRDefault="00887B44" w:rsidP="004A2584">
            <w:r w:rsidRPr="001B549E">
              <w:rPr>
                <w:rFonts w:hint="eastAsia"/>
              </w:rPr>
              <w:t>开通日期</w:t>
            </w:r>
          </w:p>
        </w:tc>
        <w:tc>
          <w:tcPr>
            <w:tcW w:w="2552" w:type="dxa"/>
          </w:tcPr>
          <w:p w14:paraId="6D4F9784" w14:textId="77777777" w:rsidR="00887B44" w:rsidRPr="001B549E" w:rsidRDefault="00887B44" w:rsidP="004A2584"/>
        </w:tc>
      </w:tr>
      <w:tr w:rsidR="00887B44" w:rsidRPr="00D6316E" w14:paraId="776200E8" w14:textId="77777777" w:rsidTr="004A2584">
        <w:trPr>
          <w:trHeight w:val="415"/>
          <w:jc w:val="center"/>
        </w:trPr>
        <w:tc>
          <w:tcPr>
            <w:tcW w:w="538" w:type="dxa"/>
            <w:vAlign w:val="center"/>
          </w:tcPr>
          <w:p w14:paraId="0E8516AB" w14:textId="77777777" w:rsidR="00767C49" w:rsidRDefault="00767C49">
            <w:pPr>
              <w:numPr>
                <w:ilvl w:val="0"/>
                <w:numId w:val="195"/>
              </w:numPr>
              <w:jc w:val="center"/>
              <w:rPr>
                <w:rFonts w:ascii="Calibri" w:eastAsia="宋体" w:hAnsi="Calibri" w:cs="Times New Roman"/>
                <w:b/>
              </w:rPr>
            </w:pPr>
          </w:p>
        </w:tc>
        <w:tc>
          <w:tcPr>
            <w:tcW w:w="1271" w:type="dxa"/>
          </w:tcPr>
          <w:p w14:paraId="22C36169" w14:textId="77777777" w:rsidR="00887B44" w:rsidRPr="001B549E" w:rsidRDefault="00887B44" w:rsidP="004A2584">
            <w:r w:rsidRPr="001B549E">
              <w:rPr>
                <w:rFonts w:hint="eastAsia"/>
              </w:rPr>
              <w:t>KHJGDM</w:t>
            </w:r>
          </w:p>
        </w:tc>
        <w:tc>
          <w:tcPr>
            <w:tcW w:w="1276" w:type="dxa"/>
          </w:tcPr>
          <w:p w14:paraId="3C7CB0F7" w14:textId="77777777" w:rsidR="00887B44" w:rsidRPr="001B549E" w:rsidRDefault="00887B44" w:rsidP="004A2584">
            <w:r w:rsidRPr="001B549E">
              <w:t>Character</w:t>
            </w:r>
          </w:p>
        </w:tc>
        <w:tc>
          <w:tcPr>
            <w:tcW w:w="851" w:type="dxa"/>
          </w:tcPr>
          <w:p w14:paraId="169DD9EF" w14:textId="77777777" w:rsidR="00887B44" w:rsidRPr="001B549E" w:rsidRDefault="00887B44" w:rsidP="004A2584">
            <w:r w:rsidRPr="001B549E">
              <w:rPr>
                <w:rFonts w:hint="eastAsia"/>
              </w:rPr>
              <w:t>6</w:t>
            </w:r>
          </w:p>
        </w:tc>
        <w:tc>
          <w:tcPr>
            <w:tcW w:w="2976" w:type="dxa"/>
            <w:vAlign w:val="center"/>
          </w:tcPr>
          <w:p w14:paraId="40BE765F" w14:textId="77777777" w:rsidR="00887B44" w:rsidRPr="001B549E" w:rsidRDefault="00887B44" w:rsidP="004A2584">
            <w:r w:rsidRPr="001B549E">
              <w:rPr>
                <w:rFonts w:hint="eastAsia"/>
              </w:rPr>
              <w:t>业务发起开户代理机构代码</w:t>
            </w:r>
          </w:p>
        </w:tc>
        <w:tc>
          <w:tcPr>
            <w:tcW w:w="2552" w:type="dxa"/>
          </w:tcPr>
          <w:p w14:paraId="65CFFE77" w14:textId="77777777" w:rsidR="00887B44" w:rsidRPr="001B549E" w:rsidRDefault="00887B44" w:rsidP="004A2584"/>
        </w:tc>
      </w:tr>
      <w:tr w:rsidR="00887B44" w:rsidRPr="00D6316E" w14:paraId="1E468FBC" w14:textId="77777777" w:rsidTr="004A2584">
        <w:trPr>
          <w:trHeight w:val="415"/>
          <w:jc w:val="center"/>
        </w:trPr>
        <w:tc>
          <w:tcPr>
            <w:tcW w:w="538" w:type="dxa"/>
            <w:vAlign w:val="center"/>
          </w:tcPr>
          <w:p w14:paraId="05C9B0C8"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258F9CBC" w14:textId="77777777" w:rsidR="00887B44" w:rsidRPr="001B549E" w:rsidRDefault="00887B44" w:rsidP="004A2584">
            <w:r w:rsidRPr="001B549E">
              <w:rPr>
                <w:rFonts w:hint="eastAsia"/>
              </w:rPr>
              <w:t>KHWDDM</w:t>
            </w:r>
          </w:p>
        </w:tc>
        <w:tc>
          <w:tcPr>
            <w:tcW w:w="1276" w:type="dxa"/>
            <w:vAlign w:val="center"/>
          </w:tcPr>
          <w:p w14:paraId="117C94FE" w14:textId="77777777" w:rsidR="00887B44" w:rsidRPr="001B549E" w:rsidRDefault="00887B44" w:rsidP="004A2584">
            <w:r w:rsidRPr="001B549E">
              <w:rPr>
                <w:rFonts w:hint="eastAsia"/>
              </w:rPr>
              <w:t>Character</w:t>
            </w:r>
          </w:p>
        </w:tc>
        <w:tc>
          <w:tcPr>
            <w:tcW w:w="851" w:type="dxa"/>
            <w:vAlign w:val="center"/>
          </w:tcPr>
          <w:p w14:paraId="736C8CB1" w14:textId="77777777" w:rsidR="00887B44" w:rsidRPr="001B549E" w:rsidRDefault="00887B44" w:rsidP="004A2584">
            <w:r w:rsidRPr="001B549E">
              <w:rPr>
                <w:rFonts w:hint="eastAsia"/>
              </w:rPr>
              <w:t>10</w:t>
            </w:r>
          </w:p>
        </w:tc>
        <w:tc>
          <w:tcPr>
            <w:tcW w:w="2976" w:type="dxa"/>
            <w:vAlign w:val="center"/>
          </w:tcPr>
          <w:p w14:paraId="265E59E3" w14:textId="77777777" w:rsidR="00887B44" w:rsidRPr="001B549E" w:rsidRDefault="00887B44" w:rsidP="004A2584">
            <w:r w:rsidRPr="001B549E">
              <w:rPr>
                <w:rFonts w:hint="eastAsia"/>
              </w:rPr>
              <w:t>业务发起开户代理网点代码</w:t>
            </w:r>
          </w:p>
        </w:tc>
        <w:tc>
          <w:tcPr>
            <w:tcW w:w="2552" w:type="dxa"/>
          </w:tcPr>
          <w:p w14:paraId="0CAB2F69" w14:textId="77777777" w:rsidR="00887B44" w:rsidRPr="001B549E" w:rsidRDefault="00887B44" w:rsidP="004A2584"/>
        </w:tc>
      </w:tr>
      <w:tr w:rsidR="00887B44" w:rsidRPr="00D6316E" w14:paraId="2E3F2AFE" w14:textId="77777777" w:rsidTr="004A2584">
        <w:trPr>
          <w:trHeight w:val="415"/>
          <w:jc w:val="center"/>
        </w:trPr>
        <w:tc>
          <w:tcPr>
            <w:tcW w:w="538" w:type="dxa"/>
            <w:vAlign w:val="center"/>
          </w:tcPr>
          <w:p w14:paraId="1404E8CE" w14:textId="77777777" w:rsidR="00767C49" w:rsidRDefault="00767C49">
            <w:pPr>
              <w:numPr>
                <w:ilvl w:val="0"/>
                <w:numId w:val="195"/>
              </w:numPr>
              <w:jc w:val="center"/>
              <w:rPr>
                <w:b/>
              </w:rPr>
            </w:pPr>
          </w:p>
        </w:tc>
        <w:tc>
          <w:tcPr>
            <w:tcW w:w="1271" w:type="dxa"/>
          </w:tcPr>
          <w:p w14:paraId="1B63E195" w14:textId="77777777" w:rsidR="00887B44" w:rsidRPr="001B549E" w:rsidRDefault="00887B44" w:rsidP="004A2584">
            <w:r w:rsidRPr="001B549E">
              <w:rPr>
                <w:rFonts w:hint="eastAsia"/>
              </w:rPr>
              <w:t>SBRQ</w:t>
            </w:r>
          </w:p>
        </w:tc>
        <w:tc>
          <w:tcPr>
            <w:tcW w:w="1276" w:type="dxa"/>
          </w:tcPr>
          <w:p w14:paraId="61D1D430" w14:textId="77777777" w:rsidR="00887B44" w:rsidRPr="001B549E" w:rsidRDefault="00887B44" w:rsidP="004A2584">
            <w:r w:rsidRPr="001B549E">
              <w:t>Character</w:t>
            </w:r>
          </w:p>
        </w:tc>
        <w:tc>
          <w:tcPr>
            <w:tcW w:w="851" w:type="dxa"/>
          </w:tcPr>
          <w:p w14:paraId="49C62515" w14:textId="77777777" w:rsidR="00887B44" w:rsidRPr="001B549E" w:rsidRDefault="00887B44" w:rsidP="004A2584">
            <w:r w:rsidRPr="001B549E">
              <w:rPr>
                <w:rFonts w:hint="eastAsia"/>
              </w:rPr>
              <w:t>8</w:t>
            </w:r>
          </w:p>
        </w:tc>
        <w:tc>
          <w:tcPr>
            <w:tcW w:w="2976" w:type="dxa"/>
          </w:tcPr>
          <w:p w14:paraId="518962D5" w14:textId="77777777" w:rsidR="00887B44" w:rsidRPr="001B549E" w:rsidRDefault="00887B44" w:rsidP="004A2584">
            <w:r w:rsidRPr="001B549E">
              <w:rPr>
                <w:rFonts w:hint="eastAsia"/>
              </w:rPr>
              <w:t>申报日期</w:t>
            </w:r>
          </w:p>
        </w:tc>
        <w:tc>
          <w:tcPr>
            <w:tcW w:w="2552" w:type="dxa"/>
          </w:tcPr>
          <w:p w14:paraId="1EA154CE" w14:textId="77777777" w:rsidR="00887B44" w:rsidRPr="001B549E" w:rsidRDefault="00887B44" w:rsidP="004A2584"/>
        </w:tc>
      </w:tr>
      <w:tr w:rsidR="00887B44" w:rsidRPr="00D6316E" w14:paraId="01E620C0" w14:textId="77777777" w:rsidTr="004A2584">
        <w:trPr>
          <w:trHeight w:val="415"/>
          <w:jc w:val="center"/>
        </w:trPr>
        <w:tc>
          <w:tcPr>
            <w:tcW w:w="538" w:type="dxa"/>
            <w:vAlign w:val="center"/>
          </w:tcPr>
          <w:p w14:paraId="4861290A" w14:textId="77777777" w:rsidR="00767C49" w:rsidRDefault="00767C49">
            <w:pPr>
              <w:numPr>
                <w:ilvl w:val="0"/>
                <w:numId w:val="195"/>
              </w:numPr>
              <w:jc w:val="center"/>
              <w:rPr>
                <w:b/>
              </w:rPr>
            </w:pPr>
          </w:p>
        </w:tc>
        <w:tc>
          <w:tcPr>
            <w:tcW w:w="1271" w:type="dxa"/>
            <w:vAlign w:val="center"/>
          </w:tcPr>
          <w:p w14:paraId="52704B82" w14:textId="77777777" w:rsidR="00887B44" w:rsidRPr="00407FA0" w:rsidRDefault="00887B44" w:rsidP="004A2584">
            <w:r w:rsidRPr="00407FA0">
              <w:rPr>
                <w:rFonts w:hint="eastAsia"/>
              </w:rPr>
              <w:t>BZ</w:t>
            </w:r>
          </w:p>
        </w:tc>
        <w:tc>
          <w:tcPr>
            <w:tcW w:w="1276" w:type="dxa"/>
            <w:vAlign w:val="center"/>
          </w:tcPr>
          <w:p w14:paraId="390DA320" w14:textId="77777777" w:rsidR="00887B44" w:rsidRPr="00407FA0" w:rsidRDefault="00887B44" w:rsidP="004A2584">
            <w:r w:rsidRPr="00407FA0">
              <w:t>Character</w:t>
            </w:r>
          </w:p>
        </w:tc>
        <w:tc>
          <w:tcPr>
            <w:tcW w:w="851" w:type="dxa"/>
            <w:vAlign w:val="center"/>
          </w:tcPr>
          <w:p w14:paraId="5B37E7DA" w14:textId="77777777" w:rsidR="00887B44" w:rsidRPr="00407FA0" w:rsidRDefault="00887B44" w:rsidP="004A2584">
            <w:r w:rsidRPr="00407FA0">
              <w:rPr>
                <w:rFonts w:hint="eastAsia"/>
              </w:rPr>
              <w:t>200</w:t>
            </w:r>
          </w:p>
        </w:tc>
        <w:tc>
          <w:tcPr>
            <w:tcW w:w="2976" w:type="dxa"/>
            <w:vAlign w:val="center"/>
          </w:tcPr>
          <w:p w14:paraId="0AC67F40" w14:textId="77777777" w:rsidR="00887B44" w:rsidRPr="00407FA0" w:rsidRDefault="00887B44" w:rsidP="004A2584">
            <w:r w:rsidRPr="00407FA0">
              <w:rPr>
                <w:rFonts w:hint="eastAsia"/>
              </w:rPr>
              <w:t>备注</w:t>
            </w:r>
          </w:p>
        </w:tc>
        <w:tc>
          <w:tcPr>
            <w:tcW w:w="2552" w:type="dxa"/>
          </w:tcPr>
          <w:p w14:paraId="7C0C60AF" w14:textId="77777777" w:rsidR="00887B44" w:rsidRPr="001B549E" w:rsidRDefault="00887B44" w:rsidP="004A2584"/>
        </w:tc>
      </w:tr>
      <w:tr w:rsidR="00887B44" w:rsidRPr="00D6316E" w14:paraId="047C831B" w14:textId="77777777" w:rsidTr="004A2584">
        <w:trPr>
          <w:trHeight w:val="415"/>
          <w:jc w:val="center"/>
        </w:trPr>
        <w:tc>
          <w:tcPr>
            <w:tcW w:w="538" w:type="dxa"/>
            <w:vAlign w:val="center"/>
          </w:tcPr>
          <w:p w14:paraId="74830CEF" w14:textId="77777777" w:rsidR="00767C49" w:rsidRDefault="00767C49">
            <w:pPr>
              <w:numPr>
                <w:ilvl w:val="0"/>
                <w:numId w:val="195"/>
              </w:numPr>
              <w:jc w:val="center"/>
              <w:rPr>
                <w:b/>
              </w:rPr>
            </w:pPr>
          </w:p>
        </w:tc>
        <w:tc>
          <w:tcPr>
            <w:tcW w:w="1271" w:type="dxa"/>
            <w:vAlign w:val="center"/>
          </w:tcPr>
          <w:p w14:paraId="62942CF4" w14:textId="77777777" w:rsidR="00887B44" w:rsidRPr="001B549E" w:rsidRDefault="00887B44" w:rsidP="004A2584">
            <w:r w:rsidRPr="001B549E">
              <w:rPr>
                <w:rFonts w:hint="eastAsia"/>
              </w:rPr>
              <w:t>BYZD1</w:t>
            </w:r>
          </w:p>
        </w:tc>
        <w:tc>
          <w:tcPr>
            <w:tcW w:w="1276" w:type="dxa"/>
            <w:vAlign w:val="center"/>
          </w:tcPr>
          <w:p w14:paraId="698D6E6B" w14:textId="77777777" w:rsidR="00887B44" w:rsidRPr="001B549E" w:rsidRDefault="00887B44" w:rsidP="004A2584">
            <w:r w:rsidRPr="001B549E">
              <w:rPr>
                <w:rFonts w:hint="eastAsia"/>
              </w:rPr>
              <w:t>Character</w:t>
            </w:r>
          </w:p>
        </w:tc>
        <w:tc>
          <w:tcPr>
            <w:tcW w:w="851" w:type="dxa"/>
            <w:vAlign w:val="center"/>
          </w:tcPr>
          <w:p w14:paraId="71D200A5" w14:textId="77777777" w:rsidR="00887B44" w:rsidRPr="001B549E" w:rsidRDefault="00887B44" w:rsidP="004A2584">
            <w:r w:rsidRPr="001B549E">
              <w:rPr>
                <w:rFonts w:hint="eastAsia"/>
              </w:rPr>
              <w:t>10</w:t>
            </w:r>
          </w:p>
        </w:tc>
        <w:tc>
          <w:tcPr>
            <w:tcW w:w="2976" w:type="dxa"/>
            <w:vAlign w:val="center"/>
          </w:tcPr>
          <w:p w14:paraId="206FAADC" w14:textId="77777777" w:rsidR="00887B44" w:rsidRPr="001B549E" w:rsidRDefault="00887B44" w:rsidP="004A2584">
            <w:r w:rsidRPr="001B549E">
              <w:rPr>
                <w:rFonts w:hint="eastAsia"/>
              </w:rPr>
              <w:t>备用字段</w:t>
            </w:r>
            <w:r w:rsidRPr="001B549E">
              <w:rPr>
                <w:rFonts w:hint="eastAsia"/>
              </w:rPr>
              <w:t>1</w:t>
            </w:r>
          </w:p>
        </w:tc>
        <w:tc>
          <w:tcPr>
            <w:tcW w:w="2552" w:type="dxa"/>
          </w:tcPr>
          <w:p w14:paraId="76FA8991" w14:textId="77777777" w:rsidR="00887B44" w:rsidRPr="001B549E" w:rsidRDefault="00887B44" w:rsidP="004A2584">
            <w:r w:rsidRPr="003A20D7">
              <w:rPr>
                <w:rFonts w:ascii="Calibri" w:eastAsia="宋体" w:hAnsi="Calibri" w:cs="Times New Roman" w:hint="eastAsia"/>
              </w:rPr>
              <w:t>预留字段</w:t>
            </w:r>
          </w:p>
        </w:tc>
      </w:tr>
      <w:tr w:rsidR="00887B44" w:rsidRPr="00D6316E" w14:paraId="2EE8A5DE" w14:textId="77777777" w:rsidTr="004A2584">
        <w:trPr>
          <w:trHeight w:val="415"/>
          <w:jc w:val="center"/>
        </w:trPr>
        <w:tc>
          <w:tcPr>
            <w:tcW w:w="538" w:type="dxa"/>
            <w:vAlign w:val="center"/>
          </w:tcPr>
          <w:p w14:paraId="37BE4700" w14:textId="77777777" w:rsidR="00767C49" w:rsidRDefault="00767C49">
            <w:pPr>
              <w:numPr>
                <w:ilvl w:val="0"/>
                <w:numId w:val="195"/>
              </w:numPr>
              <w:jc w:val="center"/>
              <w:rPr>
                <w:b/>
              </w:rPr>
            </w:pPr>
          </w:p>
        </w:tc>
        <w:tc>
          <w:tcPr>
            <w:tcW w:w="1271" w:type="dxa"/>
            <w:vAlign w:val="center"/>
          </w:tcPr>
          <w:p w14:paraId="19B69A94" w14:textId="77777777" w:rsidR="00887B44" w:rsidRPr="001B549E" w:rsidRDefault="00887B44" w:rsidP="004A2584">
            <w:r w:rsidRPr="001B549E">
              <w:rPr>
                <w:rFonts w:hint="eastAsia"/>
              </w:rPr>
              <w:t>BYZD2</w:t>
            </w:r>
          </w:p>
        </w:tc>
        <w:tc>
          <w:tcPr>
            <w:tcW w:w="1276" w:type="dxa"/>
            <w:vAlign w:val="center"/>
          </w:tcPr>
          <w:p w14:paraId="0D54CF80" w14:textId="77777777" w:rsidR="00887B44" w:rsidRPr="001B549E" w:rsidRDefault="00887B44" w:rsidP="004A2584">
            <w:r w:rsidRPr="001B549E">
              <w:rPr>
                <w:rFonts w:hint="eastAsia"/>
              </w:rPr>
              <w:t>Character</w:t>
            </w:r>
          </w:p>
        </w:tc>
        <w:tc>
          <w:tcPr>
            <w:tcW w:w="851" w:type="dxa"/>
            <w:vAlign w:val="center"/>
          </w:tcPr>
          <w:p w14:paraId="09A909AA" w14:textId="77777777" w:rsidR="00887B44" w:rsidRPr="001B549E" w:rsidRDefault="00887B44" w:rsidP="004A2584">
            <w:r w:rsidRPr="001B549E">
              <w:rPr>
                <w:rFonts w:hint="eastAsia"/>
              </w:rPr>
              <w:t>10</w:t>
            </w:r>
          </w:p>
        </w:tc>
        <w:tc>
          <w:tcPr>
            <w:tcW w:w="2976" w:type="dxa"/>
            <w:vAlign w:val="center"/>
          </w:tcPr>
          <w:p w14:paraId="34E48005" w14:textId="77777777" w:rsidR="00887B44" w:rsidRPr="001B549E" w:rsidRDefault="00887B44" w:rsidP="004A2584">
            <w:r w:rsidRPr="001B549E">
              <w:rPr>
                <w:rFonts w:hint="eastAsia"/>
              </w:rPr>
              <w:t>备用字段</w:t>
            </w:r>
            <w:r w:rsidRPr="001B549E">
              <w:rPr>
                <w:rFonts w:hint="eastAsia"/>
              </w:rPr>
              <w:t>2</w:t>
            </w:r>
          </w:p>
        </w:tc>
        <w:tc>
          <w:tcPr>
            <w:tcW w:w="2552" w:type="dxa"/>
          </w:tcPr>
          <w:p w14:paraId="3D1021AC" w14:textId="77777777" w:rsidR="00887B44" w:rsidRPr="001B549E" w:rsidRDefault="00887B44" w:rsidP="004A2584">
            <w:r w:rsidRPr="003A20D7">
              <w:rPr>
                <w:rFonts w:ascii="Calibri" w:eastAsia="宋体" w:hAnsi="Calibri" w:cs="Times New Roman" w:hint="eastAsia"/>
              </w:rPr>
              <w:t>预留字段</w:t>
            </w:r>
          </w:p>
        </w:tc>
      </w:tr>
      <w:tr w:rsidR="00887B44" w:rsidRPr="00D6316E" w14:paraId="1499773D" w14:textId="77777777" w:rsidTr="004A2584">
        <w:trPr>
          <w:trHeight w:val="415"/>
          <w:jc w:val="center"/>
        </w:trPr>
        <w:tc>
          <w:tcPr>
            <w:tcW w:w="538" w:type="dxa"/>
            <w:vAlign w:val="center"/>
          </w:tcPr>
          <w:p w14:paraId="2E2FFC15"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01E68195" w14:textId="77777777" w:rsidR="00887B44" w:rsidRPr="001B549E" w:rsidRDefault="00887B44" w:rsidP="004A2584">
            <w:r w:rsidRPr="001B549E">
              <w:rPr>
                <w:rFonts w:hint="eastAsia"/>
              </w:rPr>
              <w:t>BYZD3</w:t>
            </w:r>
          </w:p>
        </w:tc>
        <w:tc>
          <w:tcPr>
            <w:tcW w:w="1276" w:type="dxa"/>
            <w:vAlign w:val="center"/>
          </w:tcPr>
          <w:p w14:paraId="0305DD57" w14:textId="77777777" w:rsidR="00887B44" w:rsidRPr="001B549E" w:rsidRDefault="00887B44" w:rsidP="004A2584">
            <w:r w:rsidRPr="001B549E">
              <w:rPr>
                <w:rFonts w:hint="eastAsia"/>
              </w:rPr>
              <w:t>Character</w:t>
            </w:r>
          </w:p>
        </w:tc>
        <w:tc>
          <w:tcPr>
            <w:tcW w:w="851" w:type="dxa"/>
            <w:vAlign w:val="center"/>
          </w:tcPr>
          <w:p w14:paraId="13090C88" w14:textId="77777777" w:rsidR="00887B44" w:rsidRPr="001B549E" w:rsidRDefault="00887B44" w:rsidP="004A2584">
            <w:r w:rsidRPr="001B549E">
              <w:rPr>
                <w:rFonts w:hint="eastAsia"/>
              </w:rPr>
              <w:t>10</w:t>
            </w:r>
          </w:p>
        </w:tc>
        <w:tc>
          <w:tcPr>
            <w:tcW w:w="2976" w:type="dxa"/>
            <w:vAlign w:val="center"/>
          </w:tcPr>
          <w:p w14:paraId="5D32712D" w14:textId="77777777" w:rsidR="00887B44" w:rsidRPr="001B549E" w:rsidRDefault="00887B44" w:rsidP="004A2584">
            <w:r w:rsidRPr="001B549E">
              <w:rPr>
                <w:rFonts w:hint="eastAsia"/>
              </w:rPr>
              <w:t>备用字段</w:t>
            </w:r>
            <w:r w:rsidRPr="001B549E">
              <w:rPr>
                <w:rFonts w:hint="eastAsia"/>
              </w:rPr>
              <w:t>3</w:t>
            </w:r>
          </w:p>
        </w:tc>
        <w:tc>
          <w:tcPr>
            <w:tcW w:w="2552" w:type="dxa"/>
          </w:tcPr>
          <w:p w14:paraId="732CB144" w14:textId="77777777" w:rsidR="00887B44" w:rsidRPr="001B549E" w:rsidRDefault="00887B44" w:rsidP="004A2584">
            <w:r w:rsidRPr="003A20D7">
              <w:rPr>
                <w:rFonts w:ascii="Calibri" w:eastAsia="宋体" w:hAnsi="Calibri" w:cs="Times New Roman" w:hint="eastAsia"/>
              </w:rPr>
              <w:t>预留字段</w:t>
            </w:r>
          </w:p>
        </w:tc>
      </w:tr>
      <w:tr w:rsidR="00FA2C81" w:rsidRPr="00D6316E" w14:paraId="6564CBCA" w14:textId="77777777" w:rsidTr="004A2584">
        <w:trPr>
          <w:trHeight w:val="415"/>
          <w:jc w:val="center"/>
        </w:trPr>
        <w:tc>
          <w:tcPr>
            <w:tcW w:w="538" w:type="dxa"/>
            <w:vAlign w:val="center"/>
          </w:tcPr>
          <w:p w14:paraId="5E802A9D"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75EF9F80" w14:textId="77777777" w:rsidR="00FA2C81" w:rsidRPr="00254896" w:rsidRDefault="00FA2C81" w:rsidP="004A2584">
            <w:r w:rsidRPr="00254896">
              <w:rPr>
                <w:rFonts w:hint="eastAsia"/>
              </w:rPr>
              <w:t>KHJGMC</w:t>
            </w:r>
          </w:p>
        </w:tc>
        <w:tc>
          <w:tcPr>
            <w:tcW w:w="1276" w:type="dxa"/>
            <w:vAlign w:val="center"/>
          </w:tcPr>
          <w:p w14:paraId="04C6E2DF" w14:textId="77777777" w:rsidR="00FA2C81" w:rsidRPr="00254896" w:rsidRDefault="00FA2C81" w:rsidP="004A2584">
            <w:r w:rsidRPr="00254896">
              <w:rPr>
                <w:rFonts w:hint="eastAsia"/>
              </w:rPr>
              <w:t>Character</w:t>
            </w:r>
          </w:p>
        </w:tc>
        <w:tc>
          <w:tcPr>
            <w:tcW w:w="851" w:type="dxa"/>
            <w:vAlign w:val="center"/>
          </w:tcPr>
          <w:p w14:paraId="5CFA31BE" w14:textId="77777777" w:rsidR="00FA2C81" w:rsidRPr="00254896" w:rsidRDefault="00FA2C81" w:rsidP="004A2584">
            <w:r>
              <w:rPr>
                <w:rFonts w:hint="eastAsia"/>
              </w:rPr>
              <w:t>62</w:t>
            </w:r>
          </w:p>
        </w:tc>
        <w:tc>
          <w:tcPr>
            <w:tcW w:w="2976" w:type="dxa"/>
            <w:vAlign w:val="center"/>
          </w:tcPr>
          <w:p w14:paraId="055330BA" w14:textId="77777777" w:rsidR="00FA2C81" w:rsidRPr="00254896" w:rsidRDefault="00FA2C81" w:rsidP="004A2584">
            <w:r w:rsidRPr="001B549E">
              <w:rPr>
                <w:rFonts w:hint="eastAsia"/>
              </w:rPr>
              <w:t>港股通交易权限</w:t>
            </w:r>
            <w:r>
              <w:rPr>
                <w:rFonts w:hint="eastAsia"/>
              </w:rPr>
              <w:t>申报机构</w:t>
            </w:r>
            <w:r w:rsidRPr="00254896">
              <w:rPr>
                <w:rFonts w:hint="eastAsia"/>
              </w:rPr>
              <w:t>名称</w:t>
            </w:r>
          </w:p>
        </w:tc>
        <w:tc>
          <w:tcPr>
            <w:tcW w:w="2552" w:type="dxa"/>
            <w:vAlign w:val="center"/>
          </w:tcPr>
          <w:p w14:paraId="6380F5DB" w14:textId="77777777" w:rsidR="00FA2C81" w:rsidRPr="00254896" w:rsidRDefault="00FA2C81" w:rsidP="004A2584">
            <w:r>
              <w:rPr>
                <w:rFonts w:hint="eastAsia"/>
              </w:rPr>
              <w:t>业务类别为</w:t>
            </w:r>
            <w:r w:rsidRPr="00023791">
              <w:rPr>
                <w:rFonts w:hint="eastAsia"/>
              </w:rPr>
              <w:t>新增、</w:t>
            </w:r>
            <w:r>
              <w:rPr>
                <w:rFonts w:hint="eastAsia"/>
              </w:rPr>
              <w:t>撤销时，此字段</w:t>
            </w:r>
            <w:r w:rsidRPr="00023791">
              <w:rPr>
                <w:rFonts w:hint="eastAsia"/>
              </w:rPr>
              <w:t>为空</w:t>
            </w:r>
          </w:p>
        </w:tc>
      </w:tr>
      <w:tr w:rsidR="00FA2C81" w:rsidRPr="00D6316E" w14:paraId="1244BDAE" w14:textId="77777777" w:rsidTr="004A2584">
        <w:trPr>
          <w:trHeight w:val="415"/>
          <w:jc w:val="center"/>
        </w:trPr>
        <w:tc>
          <w:tcPr>
            <w:tcW w:w="538" w:type="dxa"/>
            <w:vAlign w:val="center"/>
          </w:tcPr>
          <w:p w14:paraId="66EB0089"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60808725" w14:textId="77777777" w:rsidR="00FA2C81" w:rsidRPr="00254896" w:rsidRDefault="00FA2C81" w:rsidP="00BE29AD">
            <w:r>
              <w:rPr>
                <w:rFonts w:hint="eastAsia"/>
              </w:rPr>
              <w:t>GGTQXB</w:t>
            </w:r>
            <w:r w:rsidR="00BE29AD">
              <w:rPr>
                <w:rFonts w:hint="eastAsia"/>
              </w:rPr>
              <w:t>S</w:t>
            </w:r>
          </w:p>
        </w:tc>
        <w:tc>
          <w:tcPr>
            <w:tcW w:w="1276" w:type="dxa"/>
            <w:vAlign w:val="center"/>
          </w:tcPr>
          <w:p w14:paraId="3DCD8E8D" w14:textId="77777777" w:rsidR="00FA2C81" w:rsidRPr="001B549E" w:rsidRDefault="00FA2C81" w:rsidP="004A2584">
            <w:r w:rsidRPr="001B549E">
              <w:rPr>
                <w:rFonts w:hint="eastAsia"/>
              </w:rPr>
              <w:t>Character</w:t>
            </w:r>
          </w:p>
        </w:tc>
        <w:tc>
          <w:tcPr>
            <w:tcW w:w="851" w:type="dxa"/>
            <w:vAlign w:val="center"/>
          </w:tcPr>
          <w:p w14:paraId="11E29795" w14:textId="77777777" w:rsidR="00FA2C81" w:rsidRPr="001B549E" w:rsidRDefault="00FA2C81" w:rsidP="004A2584">
            <w:r w:rsidRPr="001B549E">
              <w:rPr>
                <w:rFonts w:hint="eastAsia"/>
              </w:rPr>
              <w:t>1</w:t>
            </w:r>
          </w:p>
        </w:tc>
        <w:tc>
          <w:tcPr>
            <w:tcW w:w="2976" w:type="dxa"/>
            <w:vAlign w:val="center"/>
          </w:tcPr>
          <w:p w14:paraId="3CDDF93C" w14:textId="77777777" w:rsidR="00FA2C81" w:rsidRPr="001B549E" w:rsidRDefault="00FA2C81" w:rsidP="004A2584">
            <w:r>
              <w:rPr>
                <w:rFonts w:hint="eastAsia"/>
              </w:rPr>
              <w:t>港股通交易权限标识</w:t>
            </w:r>
          </w:p>
        </w:tc>
        <w:tc>
          <w:tcPr>
            <w:tcW w:w="2552" w:type="dxa"/>
            <w:vAlign w:val="center"/>
          </w:tcPr>
          <w:p w14:paraId="2AAF3EED" w14:textId="77777777" w:rsidR="00FA2C81" w:rsidRDefault="00FA2C81" w:rsidP="004A2584">
            <w:r>
              <w:rPr>
                <w:rFonts w:hint="eastAsia"/>
              </w:rPr>
              <w:t>业务类别为</w:t>
            </w:r>
            <w:r w:rsidRPr="00023791">
              <w:rPr>
                <w:rFonts w:hint="eastAsia"/>
              </w:rPr>
              <w:t>新增、</w:t>
            </w:r>
            <w:r>
              <w:rPr>
                <w:rFonts w:hint="eastAsia"/>
              </w:rPr>
              <w:t>撤销时，此字段</w:t>
            </w:r>
            <w:r w:rsidRPr="00023791">
              <w:rPr>
                <w:rFonts w:hint="eastAsia"/>
              </w:rPr>
              <w:t>为空</w:t>
            </w:r>
          </w:p>
          <w:p w14:paraId="200DD28E" w14:textId="77777777" w:rsidR="00FA2C81" w:rsidRDefault="00FA2C81" w:rsidP="004A2584">
            <w:r>
              <w:rPr>
                <w:rFonts w:hint="eastAsia"/>
              </w:rPr>
              <w:t>0</w:t>
            </w:r>
            <w:r>
              <w:rPr>
                <w:rFonts w:hint="eastAsia"/>
              </w:rPr>
              <w:t>：未启用港股通交易权限</w:t>
            </w:r>
          </w:p>
          <w:p w14:paraId="4D535DDD" w14:textId="77777777" w:rsidR="00FA2C81" w:rsidRDefault="00FA2C81" w:rsidP="004A2584">
            <w:r>
              <w:rPr>
                <w:rFonts w:hint="eastAsia"/>
              </w:rPr>
              <w:t>1</w:t>
            </w:r>
            <w:r>
              <w:rPr>
                <w:rFonts w:hint="eastAsia"/>
              </w:rPr>
              <w:t>：已启用港股通交易权限</w:t>
            </w:r>
          </w:p>
        </w:tc>
      </w:tr>
      <w:tr w:rsidR="00653034" w:rsidRPr="00D6316E" w14:paraId="27897DB8" w14:textId="77777777" w:rsidTr="004A2584">
        <w:trPr>
          <w:trHeight w:val="415"/>
          <w:jc w:val="center"/>
        </w:trPr>
        <w:tc>
          <w:tcPr>
            <w:tcW w:w="538" w:type="dxa"/>
            <w:vAlign w:val="center"/>
          </w:tcPr>
          <w:p w14:paraId="722D803E" w14:textId="77777777" w:rsidR="00767C49" w:rsidRDefault="00767C49">
            <w:pPr>
              <w:numPr>
                <w:ilvl w:val="0"/>
                <w:numId w:val="195"/>
              </w:numPr>
              <w:jc w:val="center"/>
              <w:rPr>
                <w:rFonts w:ascii="Calibri" w:eastAsia="宋体" w:hAnsi="Calibri" w:cs="Times New Roman"/>
                <w:b/>
              </w:rPr>
            </w:pPr>
          </w:p>
        </w:tc>
        <w:tc>
          <w:tcPr>
            <w:tcW w:w="1271" w:type="dxa"/>
          </w:tcPr>
          <w:p w14:paraId="569DC807" w14:textId="77777777" w:rsidR="00653034" w:rsidRDefault="00653034" w:rsidP="004A2584">
            <w:r>
              <w:rPr>
                <w:rFonts w:hint="eastAsia"/>
              </w:rPr>
              <w:t>GGTQX</w:t>
            </w:r>
            <w:r w:rsidRPr="001B549E">
              <w:rPr>
                <w:rFonts w:hint="eastAsia"/>
              </w:rPr>
              <w:t>KTRQ</w:t>
            </w:r>
          </w:p>
        </w:tc>
        <w:tc>
          <w:tcPr>
            <w:tcW w:w="1276" w:type="dxa"/>
          </w:tcPr>
          <w:p w14:paraId="7E0F97F8" w14:textId="77777777" w:rsidR="00653034" w:rsidRPr="001B549E" w:rsidRDefault="00653034" w:rsidP="004A2584">
            <w:r w:rsidRPr="001B549E">
              <w:t>Character</w:t>
            </w:r>
          </w:p>
        </w:tc>
        <w:tc>
          <w:tcPr>
            <w:tcW w:w="851" w:type="dxa"/>
          </w:tcPr>
          <w:p w14:paraId="374606B8" w14:textId="77777777" w:rsidR="00653034" w:rsidRPr="001B549E" w:rsidRDefault="00653034" w:rsidP="004A2584">
            <w:r w:rsidRPr="001B549E">
              <w:rPr>
                <w:rFonts w:hint="eastAsia"/>
              </w:rPr>
              <w:t>8</w:t>
            </w:r>
          </w:p>
        </w:tc>
        <w:tc>
          <w:tcPr>
            <w:tcW w:w="2976" w:type="dxa"/>
          </w:tcPr>
          <w:p w14:paraId="147CA3FA" w14:textId="77777777" w:rsidR="00653034" w:rsidRDefault="00653034" w:rsidP="004A2584">
            <w:r>
              <w:rPr>
                <w:rFonts w:hint="eastAsia"/>
              </w:rPr>
              <w:t>港股通交易权限</w:t>
            </w:r>
            <w:r w:rsidRPr="001B549E">
              <w:rPr>
                <w:rFonts w:hint="eastAsia"/>
              </w:rPr>
              <w:t>开通日期</w:t>
            </w:r>
          </w:p>
        </w:tc>
        <w:tc>
          <w:tcPr>
            <w:tcW w:w="2552" w:type="dxa"/>
            <w:vAlign w:val="center"/>
          </w:tcPr>
          <w:p w14:paraId="0CAB6D37" w14:textId="77777777" w:rsidR="00653034" w:rsidRDefault="00F015EA" w:rsidP="004A2584">
            <w:r>
              <w:rPr>
                <w:rFonts w:hint="eastAsia"/>
              </w:rPr>
              <w:t>业务类别为</w:t>
            </w:r>
            <w:r w:rsidRPr="00023791">
              <w:rPr>
                <w:rFonts w:hint="eastAsia"/>
              </w:rPr>
              <w:t>新增、</w:t>
            </w:r>
            <w:r>
              <w:rPr>
                <w:rFonts w:hint="eastAsia"/>
              </w:rPr>
              <w:t>撤销时，此字段</w:t>
            </w:r>
            <w:r w:rsidRPr="00023791">
              <w:rPr>
                <w:rFonts w:hint="eastAsia"/>
              </w:rPr>
              <w:t>为空</w:t>
            </w:r>
          </w:p>
        </w:tc>
      </w:tr>
      <w:tr w:rsidR="00653034" w:rsidRPr="00D6316E" w14:paraId="175038F8" w14:textId="77777777" w:rsidTr="004A2584">
        <w:trPr>
          <w:trHeight w:val="415"/>
          <w:jc w:val="center"/>
        </w:trPr>
        <w:tc>
          <w:tcPr>
            <w:tcW w:w="538" w:type="dxa"/>
            <w:vAlign w:val="center"/>
          </w:tcPr>
          <w:p w14:paraId="60A8D229" w14:textId="77777777" w:rsidR="00767C49" w:rsidRDefault="00767C49">
            <w:pPr>
              <w:numPr>
                <w:ilvl w:val="0"/>
                <w:numId w:val="195"/>
              </w:numPr>
              <w:jc w:val="center"/>
              <w:rPr>
                <w:rFonts w:ascii="Calibri" w:eastAsia="宋体" w:hAnsi="Calibri" w:cs="Times New Roman"/>
                <w:b/>
              </w:rPr>
            </w:pPr>
          </w:p>
        </w:tc>
        <w:tc>
          <w:tcPr>
            <w:tcW w:w="1271" w:type="dxa"/>
          </w:tcPr>
          <w:p w14:paraId="47935253" w14:textId="77777777" w:rsidR="00653034" w:rsidRDefault="00653034" w:rsidP="00653034">
            <w:r>
              <w:rPr>
                <w:rFonts w:hint="eastAsia"/>
              </w:rPr>
              <w:t>GGTQXCX</w:t>
            </w:r>
            <w:r w:rsidRPr="001B549E">
              <w:rPr>
                <w:rFonts w:hint="eastAsia"/>
              </w:rPr>
              <w:t>RQ</w:t>
            </w:r>
          </w:p>
        </w:tc>
        <w:tc>
          <w:tcPr>
            <w:tcW w:w="1276" w:type="dxa"/>
          </w:tcPr>
          <w:p w14:paraId="79CA1569" w14:textId="77777777" w:rsidR="00653034" w:rsidRPr="001B549E" w:rsidRDefault="00653034" w:rsidP="004A2584">
            <w:r w:rsidRPr="001B549E">
              <w:t>Character</w:t>
            </w:r>
          </w:p>
        </w:tc>
        <w:tc>
          <w:tcPr>
            <w:tcW w:w="851" w:type="dxa"/>
          </w:tcPr>
          <w:p w14:paraId="58A4667D" w14:textId="77777777" w:rsidR="00653034" w:rsidRPr="001B549E" w:rsidRDefault="00653034" w:rsidP="004A2584">
            <w:r w:rsidRPr="001B549E">
              <w:rPr>
                <w:rFonts w:hint="eastAsia"/>
              </w:rPr>
              <w:t>8</w:t>
            </w:r>
          </w:p>
        </w:tc>
        <w:tc>
          <w:tcPr>
            <w:tcW w:w="2976" w:type="dxa"/>
          </w:tcPr>
          <w:p w14:paraId="35FCA14D" w14:textId="77777777" w:rsidR="00653034" w:rsidRDefault="00653034" w:rsidP="00935694">
            <w:r>
              <w:rPr>
                <w:rFonts w:hint="eastAsia"/>
              </w:rPr>
              <w:t>港股通交易权限</w:t>
            </w:r>
            <w:r w:rsidR="00935694">
              <w:rPr>
                <w:rFonts w:hint="eastAsia"/>
              </w:rPr>
              <w:t>撤销</w:t>
            </w:r>
            <w:r w:rsidRPr="001B549E">
              <w:rPr>
                <w:rFonts w:hint="eastAsia"/>
              </w:rPr>
              <w:t>日期</w:t>
            </w:r>
          </w:p>
        </w:tc>
        <w:tc>
          <w:tcPr>
            <w:tcW w:w="2552" w:type="dxa"/>
            <w:vAlign w:val="center"/>
          </w:tcPr>
          <w:p w14:paraId="37C4E349" w14:textId="77777777" w:rsidR="00653034" w:rsidRDefault="00F015EA" w:rsidP="004A2584">
            <w:r>
              <w:rPr>
                <w:rFonts w:hint="eastAsia"/>
              </w:rPr>
              <w:t>业务类别为</w:t>
            </w:r>
            <w:r w:rsidRPr="00023791">
              <w:rPr>
                <w:rFonts w:hint="eastAsia"/>
              </w:rPr>
              <w:t>新增、</w:t>
            </w:r>
            <w:r>
              <w:rPr>
                <w:rFonts w:hint="eastAsia"/>
              </w:rPr>
              <w:t>撤销时，此字段</w:t>
            </w:r>
            <w:r w:rsidRPr="00023791">
              <w:rPr>
                <w:rFonts w:hint="eastAsia"/>
              </w:rPr>
              <w:t>为空</w:t>
            </w:r>
          </w:p>
        </w:tc>
      </w:tr>
      <w:tr w:rsidR="009177F5" w:rsidRPr="00D6316E" w14:paraId="21761E16" w14:textId="77777777" w:rsidTr="004A2584">
        <w:trPr>
          <w:trHeight w:val="415"/>
          <w:jc w:val="center"/>
        </w:trPr>
        <w:tc>
          <w:tcPr>
            <w:tcW w:w="538" w:type="dxa"/>
            <w:vAlign w:val="center"/>
          </w:tcPr>
          <w:p w14:paraId="7BA64693" w14:textId="77777777" w:rsidR="009177F5" w:rsidRPr="00D6316E" w:rsidRDefault="009177F5">
            <w:pPr>
              <w:numPr>
                <w:ilvl w:val="0"/>
                <w:numId w:val="195"/>
              </w:numPr>
              <w:jc w:val="center"/>
              <w:rPr>
                <w:rFonts w:ascii="Calibri" w:eastAsia="宋体" w:hAnsi="Calibri" w:cs="Times New Roman"/>
                <w:b/>
              </w:rPr>
            </w:pPr>
          </w:p>
        </w:tc>
        <w:tc>
          <w:tcPr>
            <w:tcW w:w="1271" w:type="dxa"/>
            <w:vAlign w:val="center"/>
          </w:tcPr>
          <w:p w14:paraId="34EE765B" w14:textId="77777777" w:rsidR="009177F5" w:rsidRDefault="009177F5" w:rsidP="00653034">
            <w:r>
              <w:rPr>
                <w:rFonts w:hint="eastAsia"/>
              </w:rPr>
              <w:t>GGTQX</w:t>
            </w:r>
            <w:r w:rsidRPr="00407FA0">
              <w:rPr>
                <w:rFonts w:hint="eastAsia"/>
              </w:rPr>
              <w:t>BZ</w:t>
            </w:r>
          </w:p>
        </w:tc>
        <w:tc>
          <w:tcPr>
            <w:tcW w:w="1276" w:type="dxa"/>
            <w:vAlign w:val="center"/>
          </w:tcPr>
          <w:p w14:paraId="3B3F4BC3" w14:textId="77777777" w:rsidR="009177F5" w:rsidRPr="001B549E" w:rsidRDefault="009177F5" w:rsidP="004A2584">
            <w:r w:rsidRPr="00407FA0">
              <w:t>Character</w:t>
            </w:r>
          </w:p>
        </w:tc>
        <w:tc>
          <w:tcPr>
            <w:tcW w:w="851" w:type="dxa"/>
            <w:vAlign w:val="center"/>
          </w:tcPr>
          <w:p w14:paraId="064A555B" w14:textId="77777777" w:rsidR="009177F5" w:rsidRPr="001B549E" w:rsidRDefault="009177F5" w:rsidP="004A2584">
            <w:r w:rsidRPr="00407FA0">
              <w:rPr>
                <w:rFonts w:hint="eastAsia"/>
              </w:rPr>
              <w:t>200</w:t>
            </w:r>
          </w:p>
        </w:tc>
        <w:tc>
          <w:tcPr>
            <w:tcW w:w="2976" w:type="dxa"/>
            <w:vAlign w:val="center"/>
          </w:tcPr>
          <w:p w14:paraId="6CB92B8B" w14:textId="77777777" w:rsidR="009177F5" w:rsidRDefault="009177F5" w:rsidP="00935694">
            <w:r>
              <w:rPr>
                <w:rFonts w:hint="eastAsia"/>
              </w:rPr>
              <w:t>港股通交易权限</w:t>
            </w:r>
            <w:r w:rsidRPr="00407FA0">
              <w:rPr>
                <w:rFonts w:hint="eastAsia"/>
              </w:rPr>
              <w:t>备注</w:t>
            </w:r>
          </w:p>
        </w:tc>
        <w:tc>
          <w:tcPr>
            <w:tcW w:w="2552" w:type="dxa"/>
          </w:tcPr>
          <w:p w14:paraId="16C86923" w14:textId="77777777" w:rsidR="009177F5" w:rsidRDefault="009177F5" w:rsidP="004A2584">
            <w:r>
              <w:rPr>
                <w:rFonts w:hint="eastAsia"/>
              </w:rPr>
              <w:t>业务类别为</w:t>
            </w:r>
            <w:r w:rsidRPr="00023791">
              <w:rPr>
                <w:rFonts w:hint="eastAsia"/>
              </w:rPr>
              <w:t>新增、</w:t>
            </w:r>
            <w:r>
              <w:rPr>
                <w:rFonts w:hint="eastAsia"/>
              </w:rPr>
              <w:t>撤销时，此字段</w:t>
            </w:r>
            <w:r w:rsidRPr="00023791">
              <w:rPr>
                <w:rFonts w:hint="eastAsia"/>
              </w:rPr>
              <w:t>为空</w:t>
            </w:r>
          </w:p>
        </w:tc>
      </w:tr>
      <w:tr w:rsidR="009177F5" w:rsidRPr="00D6316E" w14:paraId="74F01817" w14:textId="77777777" w:rsidTr="004A2584">
        <w:trPr>
          <w:trHeight w:val="415"/>
          <w:jc w:val="center"/>
        </w:trPr>
        <w:tc>
          <w:tcPr>
            <w:tcW w:w="538" w:type="dxa"/>
            <w:vAlign w:val="center"/>
          </w:tcPr>
          <w:p w14:paraId="4B6CF893"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2E88FD4A" w14:textId="77777777" w:rsidR="009177F5" w:rsidRPr="001B549E" w:rsidRDefault="009177F5" w:rsidP="004A2584">
            <w:r w:rsidRPr="001B549E">
              <w:rPr>
                <w:rFonts w:hint="eastAsia"/>
              </w:rPr>
              <w:t>YWRQ</w:t>
            </w:r>
          </w:p>
        </w:tc>
        <w:tc>
          <w:tcPr>
            <w:tcW w:w="1276" w:type="dxa"/>
            <w:vAlign w:val="center"/>
          </w:tcPr>
          <w:p w14:paraId="5869CA36" w14:textId="77777777" w:rsidR="009177F5" w:rsidRPr="001B549E" w:rsidRDefault="009177F5" w:rsidP="004A2584">
            <w:r w:rsidRPr="001B549E">
              <w:rPr>
                <w:rFonts w:hint="eastAsia"/>
              </w:rPr>
              <w:t>Character</w:t>
            </w:r>
          </w:p>
        </w:tc>
        <w:tc>
          <w:tcPr>
            <w:tcW w:w="851" w:type="dxa"/>
            <w:vAlign w:val="center"/>
          </w:tcPr>
          <w:p w14:paraId="6D7F5AA6" w14:textId="77777777" w:rsidR="009177F5" w:rsidRPr="001B549E" w:rsidRDefault="009177F5" w:rsidP="004A2584">
            <w:r w:rsidRPr="001B549E">
              <w:rPr>
                <w:rFonts w:hint="eastAsia"/>
              </w:rPr>
              <w:t>8</w:t>
            </w:r>
          </w:p>
        </w:tc>
        <w:tc>
          <w:tcPr>
            <w:tcW w:w="2976" w:type="dxa"/>
            <w:vAlign w:val="center"/>
          </w:tcPr>
          <w:p w14:paraId="49C574C3" w14:textId="77777777" w:rsidR="009177F5" w:rsidRPr="001B549E" w:rsidRDefault="009177F5" w:rsidP="004A2584">
            <w:r w:rsidRPr="001B549E">
              <w:rPr>
                <w:rFonts w:hint="eastAsia"/>
              </w:rPr>
              <w:t>业务日期</w:t>
            </w:r>
          </w:p>
        </w:tc>
        <w:tc>
          <w:tcPr>
            <w:tcW w:w="2552" w:type="dxa"/>
            <w:vAlign w:val="center"/>
          </w:tcPr>
          <w:p w14:paraId="371D2A64" w14:textId="77777777" w:rsidR="009177F5" w:rsidRPr="001B549E" w:rsidRDefault="009177F5" w:rsidP="004A2584"/>
        </w:tc>
      </w:tr>
      <w:tr w:rsidR="009177F5" w:rsidRPr="00D6316E" w14:paraId="7EEE03EA" w14:textId="77777777" w:rsidTr="004A2584">
        <w:trPr>
          <w:trHeight w:val="415"/>
          <w:jc w:val="center"/>
        </w:trPr>
        <w:tc>
          <w:tcPr>
            <w:tcW w:w="538" w:type="dxa"/>
            <w:vAlign w:val="center"/>
          </w:tcPr>
          <w:p w14:paraId="39D91B6C"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58FDDBD2" w14:textId="77777777" w:rsidR="009177F5" w:rsidRPr="001B549E" w:rsidRDefault="009177F5" w:rsidP="004A2584">
            <w:r w:rsidRPr="001B549E">
              <w:rPr>
                <w:rFonts w:hint="eastAsia"/>
              </w:rPr>
              <w:t>YWPZBS</w:t>
            </w:r>
          </w:p>
        </w:tc>
        <w:tc>
          <w:tcPr>
            <w:tcW w:w="1276" w:type="dxa"/>
            <w:vAlign w:val="center"/>
          </w:tcPr>
          <w:p w14:paraId="1DE6DC1C" w14:textId="77777777" w:rsidR="009177F5" w:rsidRPr="001B549E" w:rsidRDefault="009177F5" w:rsidP="004A2584">
            <w:r w:rsidRPr="001B549E">
              <w:rPr>
                <w:rFonts w:hint="eastAsia"/>
              </w:rPr>
              <w:t>Character</w:t>
            </w:r>
          </w:p>
        </w:tc>
        <w:tc>
          <w:tcPr>
            <w:tcW w:w="851" w:type="dxa"/>
            <w:vAlign w:val="center"/>
          </w:tcPr>
          <w:p w14:paraId="3C96E953" w14:textId="77777777" w:rsidR="009177F5" w:rsidRPr="001B549E" w:rsidRDefault="009177F5" w:rsidP="004A2584">
            <w:r w:rsidRPr="001B549E">
              <w:rPr>
                <w:rFonts w:hint="eastAsia"/>
              </w:rPr>
              <w:t>1</w:t>
            </w:r>
          </w:p>
        </w:tc>
        <w:tc>
          <w:tcPr>
            <w:tcW w:w="2976" w:type="dxa"/>
            <w:vAlign w:val="center"/>
          </w:tcPr>
          <w:p w14:paraId="0481F61D" w14:textId="77777777" w:rsidR="009177F5" w:rsidRPr="001B549E" w:rsidRDefault="009177F5" w:rsidP="004A2584">
            <w:r w:rsidRPr="001B549E">
              <w:rPr>
                <w:rFonts w:hint="eastAsia"/>
              </w:rPr>
              <w:t>业务凭证报送标识</w:t>
            </w:r>
          </w:p>
        </w:tc>
        <w:tc>
          <w:tcPr>
            <w:tcW w:w="2552" w:type="dxa"/>
            <w:vAlign w:val="center"/>
          </w:tcPr>
          <w:p w14:paraId="08CB6BAA" w14:textId="77777777" w:rsidR="009177F5" w:rsidRPr="001B549E" w:rsidRDefault="009177F5" w:rsidP="004A2584">
            <w:r w:rsidRPr="001B549E">
              <w:rPr>
                <w:rFonts w:hint="eastAsia"/>
              </w:rPr>
              <w:t>字典</w:t>
            </w:r>
            <w:r w:rsidRPr="001B549E">
              <w:rPr>
                <w:rFonts w:hint="eastAsia"/>
              </w:rPr>
              <w:t>(YWPZBS)</w:t>
            </w:r>
          </w:p>
        </w:tc>
      </w:tr>
      <w:tr w:rsidR="009177F5" w:rsidRPr="00D6316E" w14:paraId="2FD7FAC5" w14:textId="77777777" w:rsidTr="004A2584">
        <w:trPr>
          <w:trHeight w:val="415"/>
          <w:jc w:val="center"/>
        </w:trPr>
        <w:tc>
          <w:tcPr>
            <w:tcW w:w="538" w:type="dxa"/>
            <w:vAlign w:val="center"/>
          </w:tcPr>
          <w:p w14:paraId="0C1919D4"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3A008A32" w14:textId="77777777" w:rsidR="009177F5" w:rsidRPr="001B549E" w:rsidRDefault="009177F5" w:rsidP="004A2584">
            <w:r w:rsidRPr="001B549E">
              <w:rPr>
                <w:rFonts w:hint="eastAsia"/>
              </w:rPr>
              <w:t>JGDM</w:t>
            </w:r>
          </w:p>
        </w:tc>
        <w:tc>
          <w:tcPr>
            <w:tcW w:w="1276" w:type="dxa"/>
            <w:vAlign w:val="center"/>
          </w:tcPr>
          <w:p w14:paraId="41C27223" w14:textId="77777777" w:rsidR="009177F5" w:rsidRPr="001B549E" w:rsidRDefault="009177F5" w:rsidP="004A2584">
            <w:r w:rsidRPr="001B549E">
              <w:rPr>
                <w:rFonts w:hint="eastAsia"/>
              </w:rPr>
              <w:t>Character</w:t>
            </w:r>
          </w:p>
        </w:tc>
        <w:tc>
          <w:tcPr>
            <w:tcW w:w="851" w:type="dxa"/>
            <w:vAlign w:val="center"/>
          </w:tcPr>
          <w:p w14:paraId="5BA1779D" w14:textId="77777777" w:rsidR="009177F5" w:rsidRPr="001B549E" w:rsidRDefault="009177F5" w:rsidP="004A2584">
            <w:r w:rsidRPr="001B549E">
              <w:rPr>
                <w:rFonts w:hint="eastAsia"/>
              </w:rPr>
              <w:t>4</w:t>
            </w:r>
          </w:p>
        </w:tc>
        <w:tc>
          <w:tcPr>
            <w:tcW w:w="2976" w:type="dxa"/>
            <w:vAlign w:val="center"/>
          </w:tcPr>
          <w:p w14:paraId="5C76A623" w14:textId="77777777" w:rsidR="009177F5" w:rsidRPr="001B549E" w:rsidRDefault="009177F5" w:rsidP="004A2584">
            <w:r w:rsidRPr="001B549E">
              <w:rPr>
                <w:rFonts w:hint="eastAsia"/>
              </w:rPr>
              <w:t>结果代码</w:t>
            </w:r>
          </w:p>
        </w:tc>
        <w:tc>
          <w:tcPr>
            <w:tcW w:w="2552" w:type="dxa"/>
            <w:vAlign w:val="center"/>
          </w:tcPr>
          <w:p w14:paraId="4ED08054" w14:textId="77777777" w:rsidR="009177F5" w:rsidRPr="001B549E" w:rsidRDefault="009177F5" w:rsidP="004A2584"/>
        </w:tc>
      </w:tr>
      <w:tr w:rsidR="009177F5" w:rsidRPr="00D6316E" w14:paraId="6BD8BE0D" w14:textId="77777777" w:rsidTr="004A2584">
        <w:trPr>
          <w:trHeight w:val="415"/>
          <w:jc w:val="center"/>
        </w:trPr>
        <w:tc>
          <w:tcPr>
            <w:tcW w:w="538" w:type="dxa"/>
            <w:vAlign w:val="center"/>
          </w:tcPr>
          <w:p w14:paraId="0BBC32C2" w14:textId="77777777" w:rsidR="00767C49" w:rsidRDefault="00767C49">
            <w:pPr>
              <w:numPr>
                <w:ilvl w:val="0"/>
                <w:numId w:val="195"/>
              </w:numPr>
              <w:jc w:val="center"/>
              <w:rPr>
                <w:rFonts w:ascii="Calibri" w:eastAsia="宋体" w:hAnsi="Calibri" w:cs="Times New Roman"/>
                <w:b/>
              </w:rPr>
            </w:pPr>
          </w:p>
        </w:tc>
        <w:tc>
          <w:tcPr>
            <w:tcW w:w="1271" w:type="dxa"/>
            <w:vAlign w:val="center"/>
          </w:tcPr>
          <w:p w14:paraId="4DF3F220" w14:textId="77777777" w:rsidR="009177F5" w:rsidRPr="001B549E" w:rsidRDefault="009177F5" w:rsidP="004A2584">
            <w:r w:rsidRPr="001B549E">
              <w:rPr>
                <w:rFonts w:hint="eastAsia"/>
              </w:rPr>
              <w:t>JGSM</w:t>
            </w:r>
          </w:p>
        </w:tc>
        <w:tc>
          <w:tcPr>
            <w:tcW w:w="1276" w:type="dxa"/>
            <w:vAlign w:val="center"/>
          </w:tcPr>
          <w:p w14:paraId="229C9190" w14:textId="77777777" w:rsidR="009177F5" w:rsidRPr="001B549E" w:rsidRDefault="009177F5" w:rsidP="004A2584">
            <w:r w:rsidRPr="001B549E">
              <w:rPr>
                <w:rFonts w:hint="eastAsia"/>
              </w:rPr>
              <w:t>Character</w:t>
            </w:r>
          </w:p>
        </w:tc>
        <w:tc>
          <w:tcPr>
            <w:tcW w:w="851" w:type="dxa"/>
            <w:vAlign w:val="center"/>
          </w:tcPr>
          <w:p w14:paraId="6B891647" w14:textId="77777777" w:rsidR="009177F5" w:rsidRPr="001B549E" w:rsidRDefault="009177F5" w:rsidP="004A2584">
            <w:r w:rsidRPr="001B549E">
              <w:rPr>
                <w:rFonts w:hint="eastAsia"/>
              </w:rPr>
              <w:t>40</w:t>
            </w:r>
          </w:p>
        </w:tc>
        <w:tc>
          <w:tcPr>
            <w:tcW w:w="2976" w:type="dxa"/>
            <w:vAlign w:val="center"/>
          </w:tcPr>
          <w:p w14:paraId="0528A140" w14:textId="77777777" w:rsidR="009177F5" w:rsidRPr="001B549E" w:rsidRDefault="009177F5" w:rsidP="004A2584">
            <w:r w:rsidRPr="001B549E">
              <w:rPr>
                <w:rFonts w:hint="eastAsia"/>
              </w:rPr>
              <w:t>结果说明</w:t>
            </w:r>
          </w:p>
        </w:tc>
        <w:tc>
          <w:tcPr>
            <w:tcW w:w="2552" w:type="dxa"/>
            <w:vAlign w:val="center"/>
          </w:tcPr>
          <w:p w14:paraId="02BEC6AE" w14:textId="77777777" w:rsidR="009177F5" w:rsidRPr="001B549E" w:rsidRDefault="009177F5" w:rsidP="004A2584"/>
        </w:tc>
      </w:tr>
    </w:tbl>
    <w:p w14:paraId="74FFE571" w14:textId="77777777" w:rsidR="00FA2C81" w:rsidRDefault="00FA2C81" w:rsidP="00FA2C81"/>
    <w:p w14:paraId="18122666" w14:textId="77777777" w:rsidR="004A2584" w:rsidRPr="00D6316E" w:rsidRDefault="00166D0C" w:rsidP="004A2584">
      <w:pPr>
        <w:keepNext/>
        <w:keepLines/>
        <w:numPr>
          <w:ilvl w:val="0"/>
          <w:numId w:val="3"/>
        </w:numPr>
        <w:spacing w:before="260" w:after="260" w:line="416" w:lineRule="auto"/>
        <w:outlineLvl w:val="1"/>
        <w:rPr>
          <w:ins w:id="249" w:author="CN=王玮/OU=北京分公司技术开发部/OU=公司总部/O=ChinaClear" w:date="2019-02-15T15:33:00Z"/>
          <w:rFonts w:asciiTheme="majorHAnsi" w:eastAsiaTheme="majorEastAsia" w:hAnsiTheme="majorHAnsi" w:cstheme="majorBidi"/>
          <w:b/>
          <w:bCs/>
          <w:sz w:val="32"/>
          <w:szCs w:val="32"/>
        </w:rPr>
      </w:pPr>
      <w:bookmarkStart w:id="250" w:name="_Toc3820412"/>
      <w:ins w:id="251" w:author="CN=王玮/OU=北京分公司技术开发部/OU=公司总部/O=ChinaClear" w:date="2019-02-27T14:45:00Z">
        <w:r w:rsidRPr="00677C0E">
          <w:rPr>
            <w:rFonts w:asciiTheme="majorHAnsi" w:eastAsiaTheme="majorEastAsia" w:hAnsiTheme="majorHAnsi" w:cstheme="majorBidi" w:hint="eastAsia"/>
            <w:b/>
            <w:bCs/>
            <w:sz w:val="32"/>
            <w:szCs w:val="32"/>
          </w:rPr>
          <w:t>TA</w:t>
        </w:r>
        <w:r w:rsidRPr="00677C0E">
          <w:rPr>
            <w:rFonts w:asciiTheme="majorHAnsi" w:eastAsiaTheme="majorEastAsia" w:hAnsiTheme="majorHAnsi" w:cstheme="majorBidi" w:hint="eastAsia"/>
            <w:b/>
            <w:bCs/>
            <w:sz w:val="32"/>
            <w:szCs w:val="32"/>
          </w:rPr>
          <w:t>账户资料查询</w:t>
        </w:r>
      </w:ins>
      <w:bookmarkEnd w:id="250"/>
    </w:p>
    <w:p w14:paraId="0B57E4C2" w14:textId="77777777" w:rsidR="004A2584" w:rsidRPr="00D6316E" w:rsidRDefault="004A2584" w:rsidP="004A2584">
      <w:pPr>
        <w:rPr>
          <w:ins w:id="252" w:author="CN=王玮/OU=北京分公司技术开发部/OU=公司总部/O=ChinaClear" w:date="2019-02-15T15:33:00Z"/>
          <w:sz w:val="24"/>
          <w:szCs w:val="24"/>
        </w:rPr>
      </w:pPr>
    </w:p>
    <w:p w14:paraId="45EFA7D0" w14:textId="77777777" w:rsidR="004A2584" w:rsidRPr="00D6316E" w:rsidRDefault="004A2584" w:rsidP="004A2584">
      <w:pPr>
        <w:rPr>
          <w:ins w:id="253" w:author="CN=王玮/OU=北京分公司技术开发部/OU=公司总部/O=ChinaClear" w:date="2019-02-15T15:33:00Z"/>
          <w:sz w:val="24"/>
          <w:szCs w:val="24"/>
        </w:rPr>
      </w:pPr>
    </w:p>
    <w:p w14:paraId="1605BF64" w14:textId="77777777" w:rsidR="004A2584" w:rsidRPr="00D6316E" w:rsidRDefault="004A2584" w:rsidP="004A2584">
      <w:pPr>
        <w:rPr>
          <w:ins w:id="254" w:author="CN=王玮/OU=北京分公司技术开发部/OU=公司总部/O=ChinaClear" w:date="2019-02-15T15:33:00Z"/>
          <w:sz w:val="24"/>
          <w:szCs w:val="28"/>
        </w:rPr>
      </w:pPr>
      <w:ins w:id="255" w:author="CN=王玮/OU=北京分公司技术开发部/OU=公司总部/O=ChinaClear" w:date="2019-02-15T15:33:00Z">
        <w:r w:rsidRPr="00D6316E">
          <w:rPr>
            <w:sz w:val="24"/>
            <w:szCs w:val="28"/>
          </w:rPr>
          <w:t>ServiceDomain = “CSDCC           ”</w:t>
        </w:r>
      </w:ins>
    </w:p>
    <w:p w14:paraId="758C1739" w14:textId="77777777" w:rsidR="004A2584" w:rsidRPr="00D6316E" w:rsidRDefault="004A2584" w:rsidP="004A2584">
      <w:pPr>
        <w:rPr>
          <w:ins w:id="256" w:author="CN=王玮/OU=北京分公司技术开发部/OU=公司总部/O=ChinaClear" w:date="2019-02-15T15:33:00Z"/>
          <w:sz w:val="24"/>
          <w:szCs w:val="28"/>
        </w:rPr>
      </w:pPr>
      <w:ins w:id="257" w:author="CN=王玮/OU=北京分公司技术开发部/OU=公司总部/O=ChinaClear" w:date="2019-02-15T15:33:00Z">
        <w:r w:rsidRPr="00D6316E">
          <w:rPr>
            <w:sz w:val="24"/>
            <w:szCs w:val="28"/>
          </w:rPr>
          <w:t>ServiceName = “UAPSRV          ”</w:t>
        </w:r>
      </w:ins>
    </w:p>
    <w:p w14:paraId="1A63D2E1" w14:textId="77777777" w:rsidR="004A2584" w:rsidRPr="00D6316E" w:rsidRDefault="004A2584" w:rsidP="004A2584">
      <w:pPr>
        <w:rPr>
          <w:ins w:id="258" w:author="CN=王玮/OU=北京分公司技术开发部/OU=公司总部/O=ChinaClear" w:date="2019-02-15T15:33:00Z"/>
          <w:sz w:val="24"/>
          <w:szCs w:val="24"/>
        </w:rPr>
      </w:pPr>
    </w:p>
    <w:p w14:paraId="029DCE3F" w14:textId="77777777" w:rsidR="004A2584" w:rsidRPr="00D6316E" w:rsidRDefault="004A2584" w:rsidP="004A2584">
      <w:pPr>
        <w:rPr>
          <w:ins w:id="259" w:author="CN=王玮/OU=北京分公司技术开发部/OU=公司总部/O=ChinaClear" w:date="2019-02-15T15:33:00Z"/>
          <w:sz w:val="24"/>
          <w:szCs w:val="24"/>
        </w:rPr>
      </w:pPr>
      <w:ins w:id="260" w:author="CN=王玮/OU=北京分公司技术开发部/OU=公司总部/O=ChinaClear" w:date="2019-02-15T15:33:00Z">
        <w:r w:rsidRPr="00D6316E">
          <w:rPr>
            <w:sz w:val="24"/>
            <w:szCs w:val="24"/>
          </w:rPr>
          <w:t>ServiceType = “</w:t>
        </w:r>
        <w:r>
          <w:rPr>
            <w:rFonts w:hint="eastAsia"/>
            <w:sz w:val="24"/>
            <w:szCs w:val="24"/>
          </w:rPr>
          <w:t>3</w:t>
        </w:r>
      </w:ins>
      <w:ins w:id="261" w:author="CN=王玮/OU=北京分公司技术开发部/OU=公司总部/O=ChinaClear" w:date="2019-02-15T15:37:00Z">
        <w:r>
          <w:rPr>
            <w:rFonts w:hint="eastAsia"/>
            <w:sz w:val="24"/>
            <w:szCs w:val="24"/>
          </w:rPr>
          <w:t>5</w:t>
        </w:r>
      </w:ins>
      <w:ins w:id="262" w:author="CN=王玮/OU=北京分公司技术开发部/OU=公司总部/O=ChinaClear" w:date="2019-02-15T15:33:00Z">
        <w:r w:rsidRPr="00D6316E">
          <w:rPr>
            <w:sz w:val="24"/>
            <w:szCs w:val="24"/>
          </w:rPr>
          <w:t>”</w:t>
        </w:r>
      </w:ins>
    </w:p>
    <w:p w14:paraId="7AFDE574" w14:textId="77777777" w:rsidR="004A2584" w:rsidRPr="00D6316E" w:rsidRDefault="004A2584" w:rsidP="004A2584">
      <w:pPr>
        <w:rPr>
          <w:ins w:id="263" w:author="CN=王玮/OU=北京分公司技术开发部/OU=公司总部/O=ChinaClear" w:date="2019-02-15T15:33:00Z"/>
          <w:sz w:val="24"/>
          <w:szCs w:val="24"/>
        </w:rPr>
      </w:pPr>
    </w:p>
    <w:p w14:paraId="7958978A" w14:textId="77777777" w:rsidR="004A2584" w:rsidRPr="00D6316E" w:rsidRDefault="004A2584" w:rsidP="004A2584">
      <w:pPr>
        <w:rPr>
          <w:ins w:id="264" w:author="CN=王玮/OU=北京分公司技术开发部/OU=公司总部/O=ChinaClear" w:date="2019-02-15T15:33:00Z"/>
          <w:b/>
          <w:sz w:val="30"/>
          <w:szCs w:val="30"/>
        </w:rPr>
      </w:pPr>
      <w:ins w:id="265" w:author="CN=王玮/OU=北京分公司技术开发部/OU=公司总部/O=ChinaClear" w:date="2019-02-15T15:33:00Z">
        <w:r w:rsidRPr="00D6316E">
          <w:rPr>
            <w:rFonts w:hint="eastAsia"/>
            <w:b/>
            <w:sz w:val="30"/>
            <w:szCs w:val="30"/>
          </w:rPr>
          <w:t>请求：</w:t>
        </w:r>
      </w:ins>
    </w:p>
    <w:tbl>
      <w:tblPr>
        <w:tblStyle w:val="15"/>
        <w:tblW w:w="9464" w:type="dxa"/>
        <w:jc w:val="center"/>
        <w:tblLayout w:type="fixed"/>
        <w:tblLook w:val="04A0" w:firstRow="1" w:lastRow="0" w:firstColumn="1" w:lastColumn="0" w:noHBand="0" w:noVBand="1"/>
      </w:tblPr>
      <w:tblGrid>
        <w:gridCol w:w="537"/>
        <w:gridCol w:w="1272"/>
        <w:gridCol w:w="1276"/>
        <w:gridCol w:w="851"/>
        <w:gridCol w:w="2976"/>
        <w:gridCol w:w="2552"/>
        <w:tblGridChange w:id="266">
          <w:tblGrid>
            <w:gridCol w:w="537"/>
            <w:gridCol w:w="1272"/>
            <w:gridCol w:w="1276"/>
            <w:gridCol w:w="851"/>
            <w:gridCol w:w="2976"/>
            <w:gridCol w:w="2552"/>
          </w:tblGrid>
        </w:tblGridChange>
      </w:tblGrid>
      <w:tr w:rsidR="004A2584" w:rsidRPr="00D6316E" w14:paraId="23A97288" w14:textId="77777777" w:rsidTr="004A2584">
        <w:trPr>
          <w:trHeight w:val="534"/>
          <w:jc w:val="center"/>
          <w:ins w:id="267" w:author="CN=王玮/OU=北京分公司技术开发部/OU=公司总部/O=ChinaClear" w:date="2019-02-15T15:37:00Z"/>
        </w:trPr>
        <w:tc>
          <w:tcPr>
            <w:tcW w:w="537" w:type="dxa"/>
            <w:shd w:val="clear" w:color="auto" w:fill="FFC000"/>
            <w:vAlign w:val="center"/>
          </w:tcPr>
          <w:p w14:paraId="56BA7866" w14:textId="77777777" w:rsidR="004A2584" w:rsidRPr="00D6316E" w:rsidRDefault="004A2584" w:rsidP="004A2584">
            <w:pPr>
              <w:jc w:val="center"/>
              <w:rPr>
                <w:ins w:id="268" w:author="CN=王玮/OU=北京分公司技术开发部/OU=公司总部/O=ChinaClear" w:date="2019-02-15T15:37:00Z"/>
                <w:b/>
                <w:sz w:val="24"/>
                <w:szCs w:val="24"/>
              </w:rPr>
            </w:pPr>
            <w:ins w:id="269" w:author="CN=王玮/OU=北京分公司技术开发部/OU=公司总部/O=ChinaClear" w:date="2019-02-15T15:37:00Z">
              <w:r w:rsidRPr="00D6316E">
                <w:rPr>
                  <w:rFonts w:hint="eastAsia"/>
                  <w:b/>
                  <w:sz w:val="24"/>
                  <w:szCs w:val="24"/>
                </w:rPr>
                <w:t>NO</w:t>
              </w:r>
            </w:ins>
          </w:p>
        </w:tc>
        <w:tc>
          <w:tcPr>
            <w:tcW w:w="1272" w:type="dxa"/>
            <w:shd w:val="clear" w:color="auto" w:fill="FFC000"/>
            <w:vAlign w:val="center"/>
          </w:tcPr>
          <w:p w14:paraId="4AA9D737" w14:textId="77777777" w:rsidR="004A2584" w:rsidRPr="00D6316E" w:rsidRDefault="004A2584" w:rsidP="004A2584">
            <w:pPr>
              <w:jc w:val="center"/>
              <w:rPr>
                <w:ins w:id="270" w:author="CN=王玮/OU=北京分公司技术开发部/OU=公司总部/O=ChinaClear" w:date="2019-02-15T15:37:00Z"/>
                <w:b/>
                <w:sz w:val="24"/>
                <w:szCs w:val="24"/>
              </w:rPr>
            </w:pPr>
            <w:ins w:id="271" w:author="CN=王玮/OU=北京分公司技术开发部/OU=公司总部/O=ChinaClear" w:date="2019-02-15T15:37:00Z">
              <w:r w:rsidRPr="00D6316E">
                <w:rPr>
                  <w:rFonts w:hint="eastAsia"/>
                  <w:b/>
                  <w:sz w:val="24"/>
                  <w:szCs w:val="24"/>
                </w:rPr>
                <w:t>字段</w:t>
              </w:r>
            </w:ins>
          </w:p>
        </w:tc>
        <w:tc>
          <w:tcPr>
            <w:tcW w:w="1276" w:type="dxa"/>
            <w:shd w:val="clear" w:color="auto" w:fill="FFC000"/>
            <w:vAlign w:val="center"/>
          </w:tcPr>
          <w:p w14:paraId="70B243FA" w14:textId="77777777" w:rsidR="004A2584" w:rsidRPr="00D6316E" w:rsidRDefault="004A2584" w:rsidP="004A2584">
            <w:pPr>
              <w:jc w:val="center"/>
              <w:rPr>
                <w:ins w:id="272" w:author="CN=王玮/OU=北京分公司技术开发部/OU=公司总部/O=ChinaClear" w:date="2019-02-15T15:37:00Z"/>
                <w:b/>
                <w:sz w:val="24"/>
                <w:szCs w:val="24"/>
              </w:rPr>
            </w:pPr>
            <w:ins w:id="273" w:author="CN=王玮/OU=北京分公司技术开发部/OU=公司总部/O=ChinaClear" w:date="2019-02-15T15:37:00Z">
              <w:r w:rsidRPr="00D6316E">
                <w:rPr>
                  <w:rFonts w:hint="eastAsia"/>
                  <w:b/>
                  <w:sz w:val="24"/>
                  <w:szCs w:val="24"/>
                </w:rPr>
                <w:t>类型</w:t>
              </w:r>
            </w:ins>
          </w:p>
        </w:tc>
        <w:tc>
          <w:tcPr>
            <w:tcW w:w="851" w:type="dxa"/>
            <w:shd w:val="clear" w:color="auto" w:fill="FFC000"/>
            <w:vAlign w:val="center"/>
          </w:tcPr>
          <w:p w14:paraId="01E6B659" w14:textId="77777777" w:rsidR="004A2584" w:rsidRPr="00D6316E" w:rsidRDefault="004A2584" w:rsidP="004A2584">
            <w:pPr>
              <w:jc w:val="center"/>
              <w:rPr>
                <w:ins w:id="274" w:author="CN=王玮/OU=北京分公司技术开发部/OU=公司总部/O=ChinaClear" w:date="2019-02-15T15:37:00Z"/>
                <w:b/>
                <w:sz w:val="24"/>
                <w:szCs w:val="24"/>
              </w:rPr>
            </w:pPr>
            <w:ins w:id="275" w:author="CN=王玮/OU=北京分公司技术开发部/OU=公司总部/O=ChinaClear" w:date="2019-02-15T15:37:00Z">
              <w:r w:rsidRPr="00D6316E">
                <w:rPr>
                  <w:rFonts w:hint="eastAsia"/>
                  <w:b/>
                  <w:sz w:val="24"/>
                  <w:szCs w:val="24"/>
                </w:rPr>
                <w:t>长度</w:t>
              </w:r>
            </w:ins>
          </w:p>
        </w:tc>
        <w:tc>
          <w:tcPr>
            <w:tcW w:w="2976" w:type="dxa"/>
            <w:shd w:val="clear" w:color="auto" w:fill="FFC000"/>
            <w:vAlign w:val="center"/>
          </w:tcPr>
          <w:p w14:paraId="0AEE36CC" w14:textId="77777777" w:rsidR="004A2584" w:rsidRPr="00D6316E" w:rsidRDefault="004A2584" w:rsidP="004A2584">
            <w:pPr>
              <w:jc w:val="center"/>
              <w:rPr>
                <w:ins w:id="276" w:author="CN=王玮/OU=北京分公司技术开发部/OU=公司总部/O=ChinaClear" w:date="2019-02-15T15:37:00Z"/>
                <w:b/>
                <w:sz w:val="24"/>
                <w:szCs w:val="24"/>
              </w:rPr>
            </w:pPr>
            <w:ins w:id="277" w:author="CN=王玮/OU=北京分公司技术开发部/OU=公司总部/O=ChinaClear" w:date="2019-02-15T15:37:00Z">
              <w:r w:rsidRPr="00D6316E">
                <w:rPr>
                  <w:rFonts w:hint="eastAsia"/>
                  <w:b/>
                  <w:sz w:val="24"/>
                  <w:szCs w:val="24"/>
                </w:rPr>
                <w:t>字段名称</w:t>
              </w:r>
            </w:ins>
          </w:p>
        </w:tc>
        <w:tc>
          <w:tcPr>
            <w:tcW w:w="2552" w:type="dxa"/>
            <w:shd w:val="clear" w:color="auto" w:fill="FFC000"/>
            <w:vAlign w:val="center"/>
          </w:tcPr>
          <w:p w14:paraId="6FB8E801" w14:textId="77777777" w:rsidR="004A2584" w:rsidRPr="00D6316E" w:rsidRDefault="004A2584" w:rsidP="004A2584">
            <w:pPr>
              <w:jc w:val="center"/>
              <w:rPr>
                <w:ins w:id="278" w:author="CN=王玮/OU=北京分公司技术开发部/OU=公司总部/O=ChinaClear" w:date="2019-02-15T15:37:00Z"/>
                <w:b/>
                <w:sz w:val="24"/>
                <w:szCs w:val="24"/>
              </w:rPr>
            </w:pPr>
            <w:ins w:id="279" w:author="CN=王玮/OU=北京分公司技术开发部/OU=公司总部/O=ChinaClear" w:date="2019-02-15T15:37:00Z">
              <w:r w:rsidRPr="00D6316E">
                <w:rPr>
                  <w:rFonts w:hint="eastAsia"/>
                  <w:b/>
                  <w:sz w:val="24"/>
                  <w:szCs w:val="24"/>
                </w:rPr>
                <w:t>备注</w:t>
              </w:r>
            </w:ins>
          </w:p>
        </w:tc>
      </w:tr>
      <w:tr w:rsidR="00610B14" w:rsidRPr="00D6316E" w14:paraId="2A538DDD" w14:textId="77777777" w:rsidTr="004A2584">
        <w:trPr>
          <w:trHeight w:val="415"/>
          <w:jc w:val="center"/>
          <w:ins w:id="280" w:author="CN=王玮/OU=北京分公司技术开发部/OU=公司总部/O=ChinaClear" w:date="2019-02-15T15:37:00Z"/>
        </w:trPr>
        <w:tc>
          <w:tcPr>
            <w:tcW w:w="537" w:type="dxa"/>
            <w:vAlign w:val="center"/>
          </w:tcPr>
          <w:p w14:paraId="369B7FA2" w14:textId="77777777" w:rsidR="00E326C8" w:rsidRDefault="00E326C8">
            <w:pPr>
              <w:numPr>
                <w:ilvl w:val="0"/>
                <w:numId w:val="197"/>
              </w:numPr>
              <w:jc w:val="center"/>
              <w:rPr>
                <w:ins w:id="281" w:author="CN=王玮/OU=北京分公司技术开发部/OU=公司总部/O=ChinaClear" w:date="2019-02-15T15:37:00Z"/>
                <w:rFonts w:ascii="Calibri" w:eastAsia="宋体" w:hAnsi="Calibri" w:cs="Times New Roman"/>
                <w:b/>
              </w:rPr>
              <w:pPrChange w:id="282" w:author="CN=王玮/OU=北京分公司技术开发部/OU=公司总部/O=ChinaClear" w:date="2019-02-15T15:37:00Z">
                <w:pPr>
                  <w:numPr>
                    <w:numId w:val="194"/>
                  </w:numPr>
                  <w:ind w:left="420" w:hanging="420"/>
                  <w:jc w:val="center"/>
                </w:pPr>
              </w:pPrChange>
            </w:pPr>
          </w:p>
        </w:tc>
        <w:tc>
          <w:tcPr>
            <w:tcW w:w="1272" w:type="dxa"/>
            <w:vAlign w:val="center"/>
          </w:tcPr>
          <w:p w14:paraId="067C347C" w14:textId="77777777" w:rsidR="00610B14" w:rsidRPr="001B549E" w:rsidRDefault="00610B14" w:rsidP="004A2584">
            <w:pPr>
              <w:rPr>
                <w:ins w:id="283" w:author="CN=王玮/OU=北京分公司技术开发部/OU=公司总部/O=ChinaClear" w:date="2019-02-15T15:37:00Z"/>
              </w:rPr>
            </w:pPr>
            <w:ins w:id="284" w:author="CN=王玮/OU=北京分公司技术开发部/OU=公司总部/O=ChinaClear" w:date="2019-02-15T15:43:00Z">
              <w:r>
                <w:rPr>
                  <w:rFonts w:hint="eastAsia"/>
                </w:rPr>
                <w:t>YWLSH</w:t>
              </w:r>
            </w:ins>
          </w:p>
        </w:tc>
        <w:tc>
          <w:tcPr>
            <w:tcW w:w="1276" w:type="dxa"/>
            <w:vAlign w:val="center"/>
          </w:tcPr>
          <w:p w14:paraId="65F62939" w14:textId="77777777" w:rsidR="00610B14" w:rsidRPr="001B549E" w:rsidRDefault="00610B14" w:rsidP="004A2584">
            <w:pPr>
              <w:rPr>
                <w:ins w:id="285" w:author="CN=王玮/OU=北京分公司技术开发部/OU=公司总部/O=ChinaClear" w:date="2019-02-15T15:37:00Z"/>
              </w:rPr>
            </w:pPr>
            <w:ins w:id="286" w:author="CN=王玮/OU=北京分公司技术开发部/OU=公司总部/O=ChinaClear" w:date="2019-02-15T15:43:00Z">
              <w:r w:rsidRPr="00C45958">
                <w:rPr>
                  <w:rFonts w:hint="eastAsia"/>
                </w:rPr>
                <w:t>Character</w:t>
              </w:r>
            </w:ins>
          </w:p>
        </w:tc>
        <w:tc>
          <w:tcPr>
            <w:tcW w:w="851" w:type="dxa"/>
            <w:vAlign w:val="center"/>
          </w:tcPr>
          <w:p w14:paraId="2F98680B" w14:textId="77777777" w:rsidR="00610B14" w:rsidRPr="001B549E" w:rsidRDefault="00610B14" w:rsidP="004A2584">
            <w:pPr>
              <w:rPr>
                <w:ins w:id="287" w:author="CN=王玮/OU=北京分公司技术开发部/OU=公司总部/O=ChinaClear" w:date="2019-02-15T15:37:00Z"/>
              </w:rPr>
            </w:pPr>
            <w:ins w:id="288" w:author="CN=王玮/OU=北京分公司技术开发部/OU=公司总部/O=ChinaClear" w:date="2019-02-15T15:43:00Z">
              <w:r>
                <w:rPr>
                  <w:rFonts w:hint="eastAsia"/>
                </w:rPr>
                <w:t>10</w:t>
              </w:r>
            </w:ins>
          </w:p>
        </w:tc>
        <w:tc>
          <w:tcPr>
            <w:tcW w:w="2976" w:type="dxa"/>
            <w:vAlign w:val="center"/>
          </w:tcPr>
          <w:p w14:paraId="04DC3CE6" w14:textId="77777777" w:rsidR="00610B14" w:rsidRPr="001B549E" w:rsidRDefault="00610B14" w:rsidP="004A2584">
            <w:pPr>
              <w:rPr>
                <w:ins w:id="289" w:author="CN=王玮/OU=北京分公司技术开发部/OU=公司总部/O=ChinaClear" w:date="2019-02-15T15:37:00Z"/>
              </w:rPr>
            </w:pPr>
            <w:ins w:id="290" w:author="CN=王玮/OU=北京分公司技术开发部/OU=公司总部/O=ChinaClear" w:date="2019-02-15T15:43:00Z">
              <w:r>
                <w:rPr>
                  <w:rFonts w:hint="eastAsia"/>
                </w:rPr>
                <w:t>业务流水号</w:t>
              </w:r>
            </w:ins>
          </w:p>
        </w:tc>
        <w:tc>
          <w:tcPr>
            <w:tcW w:w="2552" w:type="dxa"/>
            <w:vAlign w:val="center"/>
          </w:tcPr>
          <w:p w14:paraId="1019014D" w14:textId="77777777" w:rsidR="00610B14" w:rsidRPr="001B549E" w:rsidRDefault="00610B14" w:rsidP="004A2584">
            <w:pPr>
              <w:rPr>
                <w:ins w:id="291" w:author="CN=王玮/OU=北京分公司技术开发部/OU=公司总部/O=ChinaClear" w:date="2019-02-15T15:37:00Z"/>
              </w:rPr>
            </w:pPr>
            <w:ins w:id="292" w:author="CN=王玮/OU=北京分公司技术开发部/OU=公司总部/O=ChinaClear" w:date="2019-02-15T15:43:00Z">
              <w:r w:rsidRPr="00194286">
                <w:rPr>
                  <w:rFonts w:hint="eastAsia"/>
                </w:rPr>
                <w:t>必填</w:t>
              </w:r>
            </w:ins>
          </w:p>
        </w:tc>
      </w:tr>
      <w:tr w:rsidR="00610B14" w:rsidRPr="00D6316E" w14:paraId="0363A6FA" w14:textId="77777777" w:rsidTr="004A2584">
        <w:trPr>
          <w:trHeight w:val="415"/>
          <w:jc w:val="center"/>
          <w:ins w:id="293" w:author="CN=王玮/OU=北京分公司技术开发部/OU=公司总部/O=ChinaClear" w:date="2019-02-15T15:37:00Z"/>
        </w:trPr>
        <w:tc>
          <w:tcPr>
            <w:tcW w:w="537" w:type="dxa"/>
            <w:vAlign w:val="center"/>
          </w:tcPr>
          <w:p w14:paraId="6276152D" w14:textId="77777777" w:rsidR="00E326C8" w:rsidRDefault="00E326C8">
            <w:pPr>
              <w:numPr>
                <w:ilvl w:val="0"/>
                <w:numId w:val="197"/>
              </w:numPr>
              <w:jc w:val="center"/>
              <w:rPr>
                <w:ins w:id="294" w:author="CN=王玮/OU=北京分公司技术开发部/OU=公司总部/O=ChinaClear" w:date="2019-02-15T15:37:00Z"/>
                <w:rFonts w:ascii="Calibri" w:eastAsia="宋体" w:hAnsi="Calibri" w:cs="Times New Roman"/>
                <w:b/>
              </w:rPr>
              <w:pPrChange w:id="295" w:author="CN=王玮/OU=北京分公司技术开发部/OU=公司总部/O=ChinaClear" w:date="2019-02-15T15:37:00Z">
                <w:pPr>
                  <w:numPr>
                    <w:numId w:val="194"/>
                  </w:numPr>
                  <w:ind w:left="420" w:hanging="420"/>
                  <w:jc w:val="center"/>
                </w:pPr>
              </w:pPrChange>
            </w:pPr>
          </w:p>
        </w:tc>
        <w:tc>
          <w:tcPr>
            <w:tcW w:w="1272" w:type="dxa"/>
            <w:vAlign w:val="center"/>
          </w:tcPr>
          <w:p w14:paraId="67173A89" w14:textId="77777777" w:rsidR="00610B14" w:rsidRPr="001B549E" w:rsidRDefault="00610B14" w:rsidP="004A2584">
            <w:pPr>
              <w:rPr>
                <w:ins w:id="296" w:author="CN=王玮/OU=北京分公司技术开发部/OU=公司总部/O=ChinaClear" w:date="2019-02-15T15:37:00Z"/>
              </w:rPr>
            </w:pPr>
            <w:ins w:id="297" w:author="CN=王玮/OU=北京分公司技术开发部/OU=公司总部/O=ChinaClear" w:date="2019-02-15T15:43:00Z">
              <w:r w:rsidRPr="004A6013">
                <w:rPr>
                  <w:rFonts w:hint="eastAsia"/>
                </w:rPr>
                <w:t>YWLB</w:t>
              </w:r>
            </w:ins>
          </w:p>
        </w:tc>
        <w:tc>
          <w:tcPr>
            <w:tcW w:w="1276" w:type="dxa"/>
            <w:vAlign w:val="center"/>
          </w:tcPr>
          <w:p w14:paraId="012D75C9" w14:textId="77777777" w:rsidR="00610B14" w:rsidRPr="001B549E" w:rsidRDefault="00610B14" w:rsidP="004A2584">
            <w:pPr>
              <w:rPr>
                <w:ins w:id="298" w:author="CN=王玮/OU=北京分公司技术开发部/OU=公司总部/O=ChinaClear" w:date="2019-02-15T15:37:00Z"/>
              </w:rPr>
            </w:pPr>
            <w:ins w:id="299" w:author="CN=王玮/OU=北京分公司技术开发部/OU=公司总部/O=ChinaClear" w:date="2019-02-15T15:43:00Z">
              <w:r w:rsidRPr="004A6013">
                <w:rPr>
                  <w:rFonts w:hint="eastAsia"/>
                </w:rPr>
                <w:t>Character</w:t>
              </w:r>
            </w:ins>
          </w:p>
        </w:tc>
        <w:tc>
          <w:tcPr>
            <w:tcW w:w="851" w:type="dxa"/>
            <w:vAlign w:val="center"/>
          </w:tcPr>
          <w:p w14:paraId="480C5598" w14:textId="77777777" w:rsidR="00610B14" w:rsidRPr="001B549E" w:rsidRDefault="00610B14" w:rsidP="004A2584">
            <w:pPr>
              <w:rPr>
                <w:ins w:id="300" w:author="CN=王玮/OU=北京分公司技术开发部/OU=公司总部/O=ChinaClear" w:date="2019-02-15T15:37:00Z"/>
              </w:rPr>
            </w:pPr>
            <w:ins w:id="301" w:author="CN=王玮/OU=北京分公司技术开发部/OU=公司总部/O=ChinaClear" w:date="2019-02-15T15:43:00Z">
              <w:r w:rsidRPr="004A6013">
                <w:rPr>
                  <w:rFonts w:hint="eastAsia"/>
                </w:rPr>
                <w:t>2</w:t>
              </w:r>
            </w:ins>
          </w:p>
        </w:tc>
        <w:tc>
          <w:tcPr>
            <w:tcW w:w="2976" w:type="dxa"/>
            <w:vAlign w:val="center"/>
          </w:tcPr>
          <w:p w14:paraId="1C3C7D31" w14:textId="77777777" w:rsidR="00610B14" w:rsidRPr="001B549E" w:rsidRDefault="00610B14" w:rsidP="004A2584">
            <w:pPr>
              <w:rPr>
                <w:ins w:id="302" w:author="CN=王玮/OU=北京分公司技术开发部/OU=公司总部/O=ChinaClear" w:date="2019-02-15T15:37:00Z"/>
              </w:rPr>
            </w:pPr>
            <w:ins w:id="303" w:author="CN=王玮/OU=北京分公司技术开发部/OU=公司总部/O=ChinaClear" w:date="2019-02-15T15:43:00Z">
              <w:r w:rsidRPr="004A6013">
                <w:rPr>
                  <w:rFonts w:hint="eastAsia"/>
                </w:rPr>
                <w:t>业务类别</w:t>
              </w:r>
            </w:ins>
          </w:p>
        </w:tc>
        <w:tc>
          <w:tcPr>
            <w:tcW w:w="2552" w:type="dxa"/>
            <w:vAlign w:val="center"/>
          </w:tcPr>
          <w:p w14:paraId="579B7EFD" w14:textId="77777777" w:rsidR="00610B14" w:rsidRPr="001B549E" w:rsidRDefault="00610B14" w:rsidP="004A2584">
            <w:pPr>
              <w:rPr>
                <w:ins w:id="304" w:author="CN=王玮/OU=北京分公司技术开发部/OU=公司总部/O=ChinaClear" w:date="2019-02-15T15:37:00Z"/>
              </w:rPr>
            </w:pPr>
            <w:ins w:id="305" w:author="CN=王玮/OU=北京分公司技术开发部/OU=公司总部/O=ChinaClear" w:date="2019-02-15T15:43:00Z">
              <w:r w:rsidRPr="004A6013">
                <w:rPr>
                  <w:rFonts w:hint="eastAsia"/>
                </w:rPr>
                <w:t>必填</w:t>
              </w:r>
              <w:r>
                <w:rPr>
                  <w:rFonts w:hint="eastAsia"/>
                </w:rPr>
                <w:t>，</w:t>
              </w:r>
              <w:r>
                <w:rPr>
                  <w:rFonts w:hint="eastAsia"/>
                </w:rPr>
                <w:t xml:space="preserve"> 01</w:t>
              </w:r>
              <w:r>
                <w:rPr>
                  <w:rFonts w:hint="eastAsia"/>
                </w:rPr>
                <w:t>：</w:t>
              </w:r>
              <w:r>
                <w:rPr>
                  <w:rFonts w:hint="eastAsia"/>
                </w:rPr>
                <w:t xml:space="preserve"> TA</w:t>
              </w:r>
              <w:r>
                <w:rPr>
                  <w:rFonts w:hint="eastAsia"/>
                </w:rPr>
                <w:t>账户资料及其对应场内账户情况查询、</w:t>
              </w:r>
              <w:r>
                <w:rPr>
                  <w:rFonts w:hint="eastAsia"/>
                </w:rPr>
                <w:t>02</w:t>
              </w:r>
              <w:r>
                <w:rPr>
                  <w:rFonts w:hint="eastAsia"/>
                </w:rPr>
                <w:t>：场内账户资料及其对应</w:t>
              </w:r>
              <w:r>
                <w:rPr>
                  <w:rFonts w:hint="eastAsia"/>
                </w:rPr>
                <w:t>TA</w:t>
              </w:r>
              <w:r>
                <w:rPr>
                  <w:rFonts w:hint="eastAsia"/>
                </w:rPr>
                <w:t>账户情况查询</w:t>
              </w:r>
            </w:ins>
          </w:p>
        </w:tc>
      </w:tr>
      <w:tr w:rsidR="00D66012" w:rsidRPr="00D6316E" w14:paraId="3A937370" w14:textId="77777777" w:rsidTr="004A2584">
        <w:trPr>
          <w:trHeight w:val="415"/>
          <w:jc w:val="center"/>
          <w:ins w:id="306" w:author="CN=王玮/OU=北京分公司技术开发部/OU=公司总部/O=ChinaClear" w:date="2019-02-18T14:26:00Z"/>
        </w:trPr>
        <w:tc>
          <w:tcPr>
            <w:tcW w:w="537" w:type="dxa"/>
            <w:vAlign w:val="center"/>
          </w:tcPr>
          <w:p w14:paraId="210969FD" w14:textId="77777777" w:rsidR="00D66012" w:rsidRDefault="00D66012" w:rsidP="004A2584">
            <w:pPr>
              <w:numPr>
                <w:ilvl w:val="0"/>
                <w:numId w:val="197"/>
              </w:numPr>
              <w:jc w:val="center"/>
              <w:rPr>
                <w:ins w:id="307" w:author="CN=王玮/OU=北京分公司技术开发部/OU=公司总部/O=ChinaClear" w:date="2019-02-18T14:26:00Z"/>
                <w:rFonts w:ascii="Calibri" w:eastAsia="宋体" w:hAnsi="Calibri" w:cs="Times New Roman"/>
                <w:b/>
              </w:rPr>
            </w:pPr>
          </w:p>
        </w:tc>
        <w:tc>
          <w:tcPr>
            <w:tcW w:w="1272" w:type="dxa"/>
            <w:vAlign w:val="center"/>
          </w:tcPr>
          <w:p w14:paraId="0133C5FD" w14:textId="77777777" w:rsidR="00D66012" w:rsidRPr="004A6013" w:rsidRDefault="00D66012" w:rsidP="004A2584">
            <w:pPr>
              <w:rPr>
                <w:ins w:id="308" w:author="CN=王玮/OU=北京分公司技术开发部/OU=公司总部/O=ChinaClear" w:date="2019-02-18T14:26:00Z"/>
              </w:rPr>
            </w:pPr>
            <w:ins w:id="309" w:author="CN=王玮/OU=北京分公司技术开发部/OU=公司总部/O=ChinaClear" w:date="2019-02-18T14:28:00Z">
              <w:r w:rsidRPr="00B057C0">
                <w:rPr>
                  <w:rFonts w:hint="eastAsia"/>
                </w:rPr>
                <w:t>ZHLB</w:t>
              </w:r>
            </w:ins>
          </w:p>
        </w:tc>
        <w:tc>
          <w:tcPr>
            <w:tcW w:w="1276" w:type="dxa"/>
            <w:vAlign w:val="center"/>
          </w:tcPr>
          <w:p w14:paraId="3A3F1B6E" w14:textId="77777777" w:rsidR="00D66012" w:rsidRPr="004A6013" w:rsidRDefault="00D66012" w:rsidP="004A2584">
            <w:pPr>
              <w:rPr>
                <w:ins w:id="310" w:author="CN=王玮/OU=北京分公司技术开发部/OU=公司总部/O=ChinaClear" w:date="2019-02-18T14:26:00Z"/>
              </w:rPr>
            </w:pPr>
            <w:ins w:id="311" w:author="CN=王玮/OU=北京分公司技术开发部/OU=公司总部/O=ChinaClear" w:date="2019-02-18T14:28:00Z">
              <w:r w:rsidRPr="00B057C0">
                <w:rPr>
                  <w:rFonts w:hint="eastAsia"/>
                </w:rPr>
                <w:t>Character</w:t>
              </w:r>
            </w:ins>
          </w:p>
        </w:tc>
        <w:tc>
          <w:tcPr>
            <w:tcW w:w="851" w:type="dxa"/>
            <w:vAlign w:val="center"/>
          </w:tcPr>
          <w:p w14:paraId="220C1E5C" w14:textId="77777777" w:rsidR="00D66012" w:rsidRPr="004A6013" w:rsidRDefault="00D66012" w:rsidP="004A2584">
            <w:pPr>
              <w:rPr>
                <w:ins w:id="312" w:author="CN=王玮/OU=北京分公司技术开发部/OU=公司总部/O=ChinaClear" w:date="2019-02-18T14:26:00Z"/>
              </w:rPr>
            </w:pPr>
            <w:ins w:id="313" w:author="CN=王玮/OU=北京分公司技术开发部/OU=公司总部/O=ChinaClear" w:date="2019-02-18T14:28:00Z">
              <w:r w:rsidRPr="00B057C0">
                <w:rPr>
                  <w:rFonts w:hint="eastAsia"/>
                </w:rPr>
                <w:t>2</w:t>
              </w:r>
            </w:ins>
          </w:p>
        </w:tc>
        <w:tc>
          <w:tcPr>
            <w:tcW w:w="2976" w:type="dxa"/>
            <w:vAlign w:val="center"/>
          </w:tcPr>
          <w:p w14:paraId="45F574BB" w14:textId="77777777" w:rsidR="00D66012" w:rsidRPr="004A6013" w:rsidRDefault="00D66012" w:rsidP="004A2584">
            <w:pPr>
              <w:rPr>
                <w:ins w:id="314" w:author="CN=王玮/OU=北京分公司技术开发部/OU=公司总部/O=ChinaClear" w:date="2019-02-18T14:26:00Z"/>
              </w:rPr>
            </w:pPr>
            <w:ins w:id="315" w:author="CN=王玮/OU=北京分公司技术开发部/OU=公司总部/O=ChinaClear" w:date="2019-02-18T14:28:00Z">
              <w:r w:rsidRPr="00B057C0">
                <w:rPr>
                  <w:rFonts w:hint="eastAsia"/>
                </w:rPr>
                <w:t>证券账户类别</w:t>
              </w:r>
            </w:ins>
          </w:p>
        </w:tc>
        <w:tc>
          <w:tcPr>
            <w:tcW w:w="2552" w:type="dxa"/>
            <w:vAlign w:val="center"/>
          </w:tcPr>
          <w:p w14:paraId="748C0472" w14:textId="77777777" w:rsidR="00D66012" w:rsidRPr="004A6013" w:rsidRDefault="00D66012" w:rsidP="004A2584">
            <w:pPr>
              <w:rPr>
                <w:ins w:id="316" w:author="CN=王玮/OU=北京分公司技术开发部/OU=公司总部/O=ChinaClear" w:date="2019-02-18T14:26:00Z"/>
              </w:rPr>
            </w:pPr>
            <w:ins w:id="317" w:author="CN=王玮/OU=北京分公司技术开发部/OU=公司总部/O=ChinaClear" w:date="2019-02-18T14:28:00Z">
              <w:r>
                <w:rPr>
                  <w:rFonts w:hint="eastAsia"/>
                </w:rPr>
                <w:t>预留字段</w:t>
              </w:r>
            </w:ins>
          </w:p>
        </w:tc>
      </w:tr>
      <w:tr w:rsidR="00D66012" w:rsidRPr="00D6316E" w14:paraId="3BEDC475" w14:textId="77777777" w:rsidTr="00475B95">
        <w:tblPrEx>
          <w:tblW w:w="9464" w:type="dxa"/>
          <w:jc w:val="center"/>
          <w:tblLayout w:type="fixed"/>
          <w:tblPrExChange w:id="318" w:author="CN=王玮/OU=北京分公司技术开发部/OU=公司总部/O=ChinaClear" w:date="2019-02-15T15:43:00Z">
            <w:tblPrEx>
              <w:tblW w:w="9464" w:type="dxa"/>
              <w:jc w:val="center"/>
              <w:tblLayout w:type="fixed"/>
            </w:tblPrEx>
          </w:tblPrExChange>
        </w:tblPrEx>
        <w:trPr>
          <w:trHeight w:val="415"/>
          <w:jc w:val="center"/>
          <w:ins w:id="319" w:author="CN=王玮/OU=北京分公司技术开发部/OU=公司总部/O=ChinaClear" w:date="2019-02-15T15:37:00Z"/>
          <w:trPrChange w:id="320" w:author="CN=王玮/OU=北京分公司技术开发部/OU=公司总部/O=ChinaClear" w:date="2019-02-15T15:43:00Z">
            <w:trPr>
              <w:trHeight w:val="415"/>
              <w:jc w:val="center"/>
            </w:trPr>
          </w:trPrChange>
        </w:trPr>
        <w:tc>
          <w:tcPr>
            <w:tcW w:w="537" w:type="dxa"/>
            <w:vAlign w:val="center"/>
            <w:tcPrChange w:id="321" w:author="CN=王玮/OU=北京分公司技术开发部/OU=公司总部/O=ChinaClear" w:date="2019-02-15T15:43:00Z">
              <w:tcPr>
                <w:tcW w:w="537" w:type="dxa"/>
                <w:vAlign w:val="center"/>
              </w:tcPr>
            </w:tcPrChange>
          </w:tcPr>
          <w:p w14:paraId="45C06A6D" w14:textId="77777777" w:rsidR="00E326C8" w:rsidRDefault="00E326C8">
            <w:pPr>
              <w:numPr>
                <w:ilvl w:val="0"/>
                <w:numId w:val="197"/>
              </w:numPr>
              <w:jc w:val="center"/>
              <w:rPr>
                <w:ins w:id="322" w:author="CN=王玮/OU=北京分公司技术开发部/OU=公司总部/O=ChinaClear" w:date="2019-02-15T15:37:00Z"/>
                <w:rFonts w:ascii="Calibri" w:eastAsia="宋体" w:hAnsi="Calibri" w:cs="Times New Roman"/>
                <w:b/>
              </w:rPr>
              <w:pPrChange w:id="323" w:author="CN=王玮/OU=北京分公司技术开发部/OU=公司总部/O=ChinaClear" w:date="2019-02-15T15:37:00Z">
                <w:pPr>
                  <w:numPr>
                    <w:numId w:val="194"/>
                  </w:numPr>
                  <w:ind w:left="420" w:hanging="420"/>
                  <w:jc w:val="center"/>
                </w:pPr>
              </w:pPrChange>
            </w:pPr>
          </w:p>
        </w:tc>
        <w:tc>
          <w:tcPr>
            <w:tcW w:w="1272" w:type="dxa"/>
            <w:vAlign w:val="center"/>
            <w:tcPrChange w:id="324" w:author="CN=王玮/OU=北京分公司技术开发部/OU=公司总部/O=ChinaClear" w:date="2019-02-15T15:43:00Z">
              <w:tcPr>
                <w:tcW w:w="1272" w:type="dxa"/>
              </w:tcPr>
            </w:tcPrChange>
          </w:tcPr>
          <w:p w14:paraId="01BFB02B" w14:textId="77777777" w:rsidR="00D66012" w:rsidRPr="001B549E" w:rsidRDefault="00D66012" w:rsidP="004A2584">
            <w:pPr>
              <w:rPr>
                <w:ins w:id="325" w:author="CN=王玮/OU=北京分公司技术开发部/OU=公司总部/O=ChinaClear" w:date="2019-02-15T15:37:00Z"/>
              </w:rPr>
            </w:pPr>
            <w:ins w:id="326" w:author="CN=王玮/OU=北京分公司技术开发部/OU=公司总部/O=ChinaClear" w:date="2019-02-15T15:43:00Z">
              <w:r>
                <w:rPr>
                  <w:rFonts w:hint="eastAsia"/>
                </w:rPr>
                <w:t>ZQZH</w:t>
              </w:r>
            </w:ins>
          </w:p>
        </w:tc>
        <w:tc>
          <w:tcPr>
            <w:tcW w:w="1276" w:type="dxa"/>
            <w:vAlign w:val="center"/>
            <w:tcPrChange w:id="327" w:author="CN=王玮/OU=北京分公司技术开发部/OU=公司总部/O=ChinaClear" w:date="2019-02-15T15:43:00Z">
              <w:tcPr>
                <w:tcW w:w="1276" w:type="dxa"/>
              </w:tcPr>
            </w:tcPrChange>
          </w:tcPr>
          <w:p w14:paraId="31D6098F" w14:textId="77777777" w:rsidR="00D66012" w:rsidRPr="001B549E" w:rsidRDefault="00D66012" w:rsidP="004A2584">
            <w:pPr>
              <w:rPr>
                <w:ins w:id="328" w:author="CN=王玮/OU=北京分公司技术开发部/OU=公司总部/O=ChinaClear" w:date="2019-02-15T15:37:00Z"/>
              </w:rPr>
            </w:pPr>
            <w:ins w:id="329" w:author="CN=王玮/OU=北京分公司技术开发部/OU=公司总部/O=ChinaClear" w:date="2019-02-15T15:43:00Z">
              <w:r w:rsidRPr="009643BF">
                <w:rPr>
                  <w:rFonts w:hint="eastAsia"/>
                </w:rPr>
                <w:t>Character</w:t>
              </w:r>
            </w:ins>
          </w:p>
        </w:tc>
        <w:tc>
          <w:tcPr>
            <w:tcW w:w="851" w:type="dxa"/>
            <w:vAlign w:val="center"/>
            <w:tcPrChange w:id="330" w:author="CN=王玮/OU=北京分公司技术开发部/OU=公司总部/O=ChinaClear" w:date="2019-02-15T15:43:00Z">
              <w:tcPr>
                <w:tcW w:w="851" w:type="dxa"/>
              </w:tcPr>
            </w:tcPrChange>
          </w:tcPr>
          <w:p w14:paraId="7B3985AB" w14:textId="77777777" w:rsidR="00D66012" w:rsidRPr="001B549E" w:rsidRDefault="00D66012" w:rsidP="004A2584">
            <w:pPr>
              <w:rPr>
                <w:ins w:id="331" w:author="CN=王玮/OU=北京分公司技术开发部/OU=公司总部/O=ChinaClear" w:date="2019-02-15T15:37:00Z"/>
              </w:rPr>
            </w:pPr>
            <w:ins w:id="332" w:author="CN=王玮/OU=北京分公司技术开发部/OU=公司总部/O=ChinaClear" w:date="2019-02-15T15:43:00Z">
              <w:r>
                <w:rPr>
                  <w:rFonts w:hint="eastAsia"/>
                </w:rPr>
                <w:t>20</w:t>
              </w:r>
            </w:ins>
          </w:p>
        </w:tc>
        <w:tc>
          <w:tcPr>
            <w:tcW w:w="2976" w:type="dxa"/>
            <w:vAlign w:val="center"/>
            <w:tcPrChange w:id="333" w:author="CN=王玮/OU=北京分公司技术开发部/OU=公司总部/O=ChinaClear" w:date="2019-02-15T15:43:00Z">
              <w:tcPr>
                <w:tcW w:w="2976" w:type="dxa"/>
              </w:tcPr>
            </w:tcPrChange>
          </w:tcPr>
          <w:p w14:paraId="68C9F657" w14:textId="77777777" w:rsidR="00D66012" w:rsidRPr="001B549E" w:rsidRDefault="00D66012" w:rsidP="004A2584">
            <w:pPr>
              <w:rPr>
                <w:ins w:id="334" w:author="CN=王玮/OU=北京分公司技术开发部/OU=公司总部/O=ChinaClear" w:date="2019-02-15T15:37:00Z"/>
              </w:rPr>
            </w:pPr>
            <w:ins w:id="335" w:author="CN=王玮/OU=北京分公司技术开发部/OU=公司总部/O=ChinaClear" w:date="2019-02-15T15:43:00Z">
              <w:r>
                <w:rPr>
                  <w:rFonts w:hint="eastAsia"/>
                </w:rPr>
                <w:t>证券</w:t>
              </w:r>
              <w:r w:rsidRPr="009643BF">
                <w:rPr>
                  <w:rFonts w:hint="eastAsia"/>
                </w:rPr>
                <w:t>账户号码</w:t>
              </w:r>
            </w:ins>
          </w:p>
        </w:tc>
        <w:tc>
          <w:tcPr>
            <w:tcW w:w="2552" w:type="dxa"/>
            <w:vAlign w:val="center"/>
            <w:tcPrChange w:id="336" w:author="CN=王玮/OU=北京分公司技术开发部/OU=公司总部/O=ChinaClear" w:date="2019-02-15T15:43:00Z">
              <w:tcPr>
                <w:tcW w:w="2552" w:type="dxa"/>
              </w:tcPr>
            </w:tcPrChange>
          </w:tcPr>
          <w:p w14:paraId="26FC6650" w14:textId="77777777" w:rsidR="00D66012" w:rsidRPr="001B549E" w:rsidRDefault="00D66012" w:rsidP="004A2584">
            <w:pPr>
              <w:rPr>
                <w:ins w:id="337" w:author="CN=王玮/OU=北京分公司技术开发部/OU=公司总部/O=ChinaClear" w:date="2019-02-15T15:37:00Z"/>
              </w:rPr>
            </w:pPr>
            <w:ins w:id="338" w:author="CN=王玮/OU=北京分公司技术开发部/OU=公司总部/O=ChinaClear" w:date="2019-02-15T15:43:00Z">
              <w:r>
                <w:rPr>
                  <w:rFonts w:hint="eastAsia"/>
                </w:rPr>
                <w:t>必填</w:t>
              </w:r>
            </w:ins>
          </w:p>
        </w:tc>
      </w:tr>
      <w:tr w:rsidR="00D66012" w:rsidRPr="00D6316E" w14:paraId="2B13C1A7" w14:textId="77777777" w:rsidTr="00475B95">
        <w:tblPrEx>
          <w:tblW w:w="9464" w:type="dxa"/>
          <w:jc w:val="center"/>
          <w:tblLayout w:type="fixed"/>
          <w:tblPrExChange w:id="339" w:author="CN=王玮/OU=北京分公司技术开发部/OU=公司总部/O=ChinaClear" w:date="2019-02-15T15:43:00Z">
            <w:tblPrEx>
              <w:tblW w:w="9464" w:type="dxa"/>
              <w:jc w:val="center"/>
              <w:tblLayout w:type="fixed"/>
            </w:tblPrEx>
          </w:tblPrExChange>
        </w:tblPrEx>
        <w:trPr>
          <w:trHeight w:val="415"/>
          <w:jc w:val="center"/>
          <w:ins w:id="340" w:author="CN=王玮/OU=北京分公司技术开发部/OU=公司总部/O=ChinaClear" w:date="2019-02-15T15:37:00Z"/>
          <w:trPrChange w:id="341" w:author="CN=王玮/OU=北京分公司技术开发部/OU=公司总部/O=ChinaClear" w:date="2019-02-15T15:43:00Z">
            <w:trPr>
              <w:trHeight w:val="415"/>
              <w:jc w:val="center"/>
            </w:trPr>
          </w:trPrChange>
        </w:trPr>
        <w:tc>
          <w:tcPr>
            <w:tcW w:w="537" w:type="dxa"/>
            <w:vAlign w:val="center"/>
            <w:tcPrChange w:id="342" w:author="CN=王玮/OU=北京分公司技术开发部/OU=公司总部/O=ChinaClear" w:date="2019-02-15T15:43:00Z">
              <w:tcPr>
                <w:tcW w:w="537" w:type="dxa"/>
                <w:vAlign w:val="center"/>
              </w:tcPr>
            </w:tcPrChange>
          </w:tcPr>
          <w:p w14:paraId="2B969B97" w14:textId="77777777" w:rsidR="00E326C8" w:rsidRDefault="00E326C8">
            <w:pPr>
              <w:numPr>
                <w:ilvl w:val="0"/>
                <w:numId w:val="197"/>
              </w:numPr>
              <w:jc w:val="center"/>
              <w:rPr>
                <w:ins w:id="343" w:author="CN=王玮/OU=北京分公司技术开发部/OU=公司总部/O=ChinaClear" w:date="2019-02-15T15:37:00Z"/>
                <w:rFonts w:ascii="Calibri" w:eastAsia="宋体" w:hAnsi="Calibri" w:cs="Times New Roman"/>
                <w:b/>
              </w:rPr>
              <w:pPrChange w:id="344" w:author="CN=王玮/OU=北京分公司技术开发部/OU=公司总部/O=ChinaClear" w:date="2019-02-15T15:37:00Z">
                <w:pPr>
                  <w:numPr>
                    <w:numId w:val="194"/>
                  </w:numPr>
                  <w:ind w:left="420" w:hanging="420"/>
                  <w:jc w:val="center"/>
                </w:pPr>
              </w:pPrChange>
            </w:pPr>
          </w:p>
        </w:tc>
        <w:tc>
          <w:tcPr>
            <w:tcW w:w="1272" w:type="dxa"/>
            <w:vAlign w:val="center"/>
            <w:tcPrChange w:id="345" w:author="CN=王玮/OU=北京分公司技术开发部/OU=公司总部/O=ChinaClear" w:date="2019-02-15T15:43:00Z">
              <w:tcPr>
                <w:tcW w:w="1272" w:type="dxa"/>
              </w:tcPr>
            </w:tcPrChange>
          </w:tcPr>
          <w:p w14:paraId="4BDBB696" w14:textId="77777777" w:rsidR="00D66012" w:rsidRPr="001B549E" w:rsidRDefault="00D66012" w:rsidP="004A2584">
            <w:pPr>
              <w:rPr>
                <w:ins w:id="346" w:author="CN=王玮/OU=北京分公司技术开发部/OU=公司总部/O=ChinaClear" w:date="2019-02-15T15:37:00Z"/>
              </w:rPr>
            </w:pPr>
            <w:ins w:id="347" w:author="CN=王玮/OU=北京分公司技术开发部/OU=公司总部/O=ChinaClear" w:date="2019-02-15T15:43:00Z">
              <w:r w:rsidRPr="004A6013">
                <w:rPr>
                  <w:rFonts w:hint="eastAsia"/>
                </w:rPr>
                <w:t>KHJGDM</w:t>
              </w:r>
            </w:ins>
          </w:p>
        </w:tc>
        <w:tc>
          <w:tcPr>
            <w:tcW w:w="1276" w:type="dxa"/>
            <w:vAlign w:val="center"/>
            <w:tcPrChange w:id="348" w:author="CN=王玮/OU=北京分公司技术开发部/OU=公司总部/O=ChinaClear" w:date="2019-02-15T15:43:00Z">
              <w:tcPr>
                <w:tcW w:w="1276" w:type="dxa"/>
              </w:tcPr>
            </w:tcPrChange>
          </w:tcPr>
          <w:p w14:paraId="46F88450" w14:textId="77777777" w:rsidR="00D66012" w:rsidRPr="001B549E" w:rsidRDefault="00D66012" w:rsidP="004A2584">
            <w:pPr>
              <w:rPr>
                <w:ins w:id="349" w:author="CN=王玮/OU=北京分公司技术开发部/OU=公司总部/O=ChinaClear" w:date="2019-02-15T15:37:00Z"/>
              </w:rPr>
            </w:pPr>
            <w:ins w:id="350" w:author="CN=王玮/OU=北京分公司技术开发部/OU=公司总部/O=ChinaClear" w:date="2019-02-15T15:43:00Z">
              <w:r w:rsidRPr="004A6013">
                <w:rPr>
                  <w:rFonts w:hint="eastAsia"/>
                </w:rPr>
                <w:t>Character</w:t>
              </w:r>
            </w:ins>
          </w:p>
        </w:tc>
        <w:tc>
          <w:tcPr>
            <w:tcW w:w="851" w:type="dxa"/>
            <w:vAlign w:val="center"/>
            <w:tcPrChange w:id="351" w:author="CN=王玮/OU=北京分公司技术开发部/OU=公司总部/O=ChinaClear" w:date="2019-02-15T15:43:00Z">
              <w:tcPr>
                <w:tcW w:w="851" w:type="dxa"/>
              </w:tcPr>
            </w:tcPrChange>
          </w:tcPr>
          <w:p w14:paraId="46F8D983" w14:textId="77777777" w:rsidR="00D66012" w:rsidRPr="001B549E" w:rsidRDefault="00D66012" w:rsidP="004A2584">
            <w:pPr>
              <w:rPr>
                <w:ins w:id="352" w:author="CN=王玮/OU=北京分公司技术开发部/OU=公司总部/O=ChinaClear" w:date="2019-02-15T15:37:00Z"/>
              </w:rPr>
            </w:pPr>
            <w:ins w:id="353" w:author="CN=王玮/OU=北京分公司技术开发部/OU=公司总部/O=ChinaClear" w:date="2019-02-15T15:43:00Z">
              <w:r w:rsidRPr="004A6013">
                <w:rPr>
                  <w:rFonts w:hint="eastAsia"/>
                </w:rPr>
                <w:t>6</w:t>
              </w:r>
            </w:ins>
          </w:p>
        </w:tc>
        <w:tc>
          <w:tcPr>
            <w:tcW w:w="2976" w:type="dxa"/>
            <w:vAlign w:val="center"/>
            <w:tcPrChange w:id="354" w:author="CN=王玮/OU=北京分公司技术开发部/OU=公司总部/O=ChinaClear" w:date="2019-02-15T15:43:00Z">
              <w:tcPr>
                <w:tcW w:w="2976" w:type="dxa"/>
              </w:tcPr>
            </w:tcPrChange>
          </w:tcPr>
          <w:p w14:paraId="53BD585F" w14:textId="77777777" w:rsidR="00D66012" w:rsidRPr="001B549E" w:rsidRDefault="00D66012" w:rsidP="004A2584">
            <w:pPr>
              <w:rPr>
                <w:ins w:id="355" w:author="CN=王玮/OU=北京分公司技术开发部/OU=公司总部/O=ChinaClear" w:date="2019-02-15T15:37:00Z"/>
              </w:rPr>
            </w:pPr>
            <w:ins w:id="356" w:author="CN=王玮/OU=北京分公司技术开发部/OU=公司总部/O=ChinaClear" w:date="2019-02-15T15:43:00Z">
              <w:r>
                <w:rPr>
                  <w:rFonts w:hint="eastAsia"/>
                </w:rPr>
                <w:t>业务发起</w:t>
              </w:r>
              <w:r w:rsidRPr="004A6013">
                <w:rPr>
                  <w:rFonts w:hint="eastAsia"/>
                </w:rPr>
                <w:t>开户代理机构代码</w:t>
              </w:r>
            </w:ins>
          </w:p>
        </w:tc>
        <w:tc>
          <w:tcPr>
            <w:tcW w:w="2552" w:type="dxa"/>
            <w:vAlign w:val="center"/>
            <w:tcPrChange w:id="357" w:author="CN=王玮/OU=北京分公司技术开发部/OU=公司总部/O=ChinaClear" w:date="2019-02-15T15:43:00Z">
              <w:tcPr>
                <w:tcW w:w="2552" w:type="dxa"/>
              </w:tcPr>
            </w:tcPrChange>
          </w:tcPr>
          <w:p w14:paraId="21F40FED" w14:textId="77777777" w:rsidR="00D66012" w:rsidRPr="001B549E" w:rsidRDefault="00D66012" w:rsidP="004A2584">
            <w:pPr>
              <w:rPr>
                <w:ins w:id="358" w:author="CN=王玮/OU=北京分公司技术开发部/OU=公司总部/O=ChinaClear" w:date="2019-02-15T15:37:00Z"/>
              </w:rPr>
            </w:pPr>
            <w:ins w:id="359" w:author="CN=王玮/OU=北京分公司技术开发部/OU=公司总部/O=ChinaClear" w:date="2019-02-15T15:43:00Z">
              <w:r>
                <w:rPr>
                  <w:rFonts w:hint="eastAsia"/>
                </w:rPr>
                <w:t>必填</w:t>
              </w:r>
            </w:ins>
          </w:p>
        </w:tc>
      </w:tr>
      <w:tr w:rsidR="00D66012" w:rsidRPr="00D6316E" w14:paraId="05D2FEAD" w14:textId="77777777" w:rsidTr="00475B95">
        <w:tblPrEx>
          <w:tblW w:w="9464" w:type="dxa"/>
          <w:jc w:val="center"/>
          <w:tblLayout w:type="fixed"/>
          <w:tblPrExChange w:id="360" w:author="CN=王玮/OU=北京分公司技术开发部/OU=公司总部/O=ChinaClear" w:date="2019-02-15T15:43:00Z">
            <w:tblPrEx>
              <w:tblW w:w="9464" w:type="dxa"/>
              <w:jc w:val="center"/>
              <w:tblLayout w:type="fixed"/>
            </w:tblPrEx>
          </w:tblPrExChange>
        </w:tblPrEx>
        <w:trPr>
          <w:trHeight w:val="415"/>
          <w:jc w:val="center"/>
          <w:ins w:id="361" w:author="CN=王玮/OU=北京分公司技术开发部/OU=公司总部/O=ChinaClear" w:date="2019-02-15T15:37:00Z"/>
          <w:trPrChange w:id="362" w:author="CN=王玮/OU=北京分公司技术开发部/OU=公司总部/O=ChinaClear" w:date="2019-02-15T15:43:00Z">
            <w:trPr>
              <w:trHeight w:val="415"/>
              <w:jc w:val="center"/>
            </w:trPr>
          </w:trPrChange>
        </w:trPr>
        <w:tc>
          <w:tcPr>
            <w:tcW w:w="537" w:type="dxa"/>
            <w:vAlign w:val="center"/>
            <w:tcPrChange w:id="363" w:author="CN=王玮/OU=北京分公司技术开发部/OU=公司总部/O=ChinaClear" w:date="2019-02-15T15:43:00Z">
              <w:tcPr>
                <w:tcW w:w="537" w:type="dxa"/>
                <w:vAlign w:val="center"/>
              </w:tcPr>
            </w:tcPrChange>
          </w:tcPr>
          <w:p w14:paraId="2FF8F33E" w14:textId="77777777" w:rsidR="00E326C8" w:rsidRDefault="00E326C8">
            <w:pPr>
              <w:numPr>
                <w:ilvl w:val="0"/>
                <w:numId w:val="197"/>
              </w:numPr>
              <w:jc w:val="center"/>
              <w:rPr>
                <w:ins w:id="364" w:author="CN=王玮/OU=北京分公司技术开发部/OU=公司总部/O=ChinaClear" w:date="2019-02-15T15:37:00Z"/>
                <w:rFonts w:ascii="Calibri" w:eastAsia="宋体" w:hAnsi="Calibri" w:cs="Times New Roman"/>
                <w:b/>
              </w:rPr>
              <w:pPrChange w:id="365" w:author="CN=王玮/OU=北京分公司技术开发部/OU=公司总部/O=ChinaClear" w:date="2019-02-15T15:37:00Z">
                <w:pPr>
                  <w:numPr>
                    <w:numId w:val="194"/>
                  </w:numPr>
                  <w:ind w:left="420" w:hanging="420"/>
                  <w:jc w:val="center"/>
                </w:pPr>
              </w:pPrChange>
            </w:pPr>
          </w:p>
        </w:tc>
        <w:tc>
          <w:tcPr>
            <w:tcW w:w="1272" w:type="dxa"/>
            <w:vAlign w:val="center"/>
            <w:tcPrChange w:id="366" w:author="CN=王玮/OU=北京分公司技术开发部/OU=公司总部/O=ChinaClear" w:date="2019-02-15T15:43:00Z">
              <w:tcPr>
                <w:tcW w:w="1272" w:type="dxa"/>
              </w:tcPr>
            </w:tcPrChange>
          </w:tcPr>
          <w:p w14:paraId="7C98679D" w14:textId="77777777" w:rsidR="00D66012" w:rsidRPr="001B549E" w:rsidRDefault="00D66012" w:rsidP="004A2584">
            <w:pPr>
              <w:rPr>
                <w:ins w:id="367" w:author="CN=王玮/OU=北京分公司技术开发部/OU=公司总部/O=ChinaClear" w:date="2019-02-15T15:37:00Z"/>
              </w:rPr>
            </w:pPr>
            <w:ins w:id="368" w:author="CN=王玮/OU=北京分公司技术开发部/OU=公司总部/O=ChinaClear" w:date="2019-02-15T15:43:00Z">
              <w:r w:rsidRPr="004A6013">
                <w:rPr>
                  <w:rFonts w:hint="eastAsia"/>
                </w:rPr>
                <w:t>KHWDDM</w:t>
              </w:r>
            </w:ins>
          </w:p>
        </w:tc>
        <w:tc>
          <w:tcPr>
            <w:tcW w:w="1276" w:type="dxa"/>
            <w:vAlign w:val="center"/>
            <w:tcPrChange w:id="369" w:author="CN=王玮/OU=北京分公司技术开发部/OU=公司总部/O=ChinaClear" w:date="2019-02-15T15:43:00Z">
              <w:tcPr>
                <w:tcW w:w="1276" w:type="dxa"/>
              </w:tcPr>
            </w:tcPrChange>
          </w:tcPr>
          <w:p w14:paraId="7DCBE6EB" w14:textId="77777777" w:rsidR="00D66012" w:rsidRPr="001B549E" w:rsidRDefault="00D66012" w:rsidP="004A2584">
            <w:pPr>
              <w:rPr>
                <w:ins w:id="370" w:author="CN=王玮/OU=北京分公司技术开发部/OU=公司总部/O=ChinaClear" w:date="2019-02-15T15:37:00Z"/>
              </w:rPr>
            </w:pPr>
            <w:ins w:id="371" w:author="CN=王玮/OU=北京分公司技术开发部/OU=公司总部/O=ChinaClear" w:date="2019-02-15T15:43:00Z">
              <w:r w:rsidRPr="004A6013">
                <w:rPr>
                  <w:rFonts w:hint="eastAsia"/>
                </w:rPr>
                <w:t>Character</w:t>
              </w:r>
            </w:ins>
          </w:p>
        </w:tc>
        <w:tc>
          <w:tcPr>
            <w:tcW w:w="851" w:type="dxa"/>
            <w:vAlign w:val="center"/>
            <w:tcPrChange w:id="372" w:author="CN=王玮/OU=北京分公司技术开发部/OU=公司总部/O=ChinaClear" w:date="2019-02-15T15:43:00Z">
              <w:tcPr>
                <w:tcW w:w="851" w:type="dxa"/>
              </w:tcPr>
            </w:tcPrChange>
          </w:tcPr>
          <w:p w14:paraId="1266D35D" w14:textId="77777777" w:rsidR="00D66012" w:rsidRPr="001B549E" w:rsidRDefault="00D66012" w:rsidP="004A2584">
            <w:pPr>
              <w:rPr>
                <w:ins w:id="373" w:author="CN=王玮/OU=北京分公司技术开发部/OU=公司总部/O=ChinaClear" w:date="2019-02-15T15:37:00Z"/>
              </w:rPr>
            </w:pPr>
            <w:ins w:id="374" w:author="CN=王玮/OU=北京分公司技术开发部/OU=公司总部/O=ChinaClear" w:date="2019-02-15T15:43:00Z">
              <w:r w:rsidRPr="004A6013">
                <w:rPr>
                  <w:rFonts w:hint="eastAsia"/>
                </w:rPr>
                <w:t>10</w:t>
              </w:r>
            </w:ins>
          </w:p>
        </w:tc>
        <w:tc>
          <w:tcPr>
            <w:tcW w:w="2976" w:type="dxa"/>
            <w:vAlign w:val="center"/>
            <w:tcPrChange w:id="375" w:author="CN=王玮/OU=北京分公司技术开发部/OU=公司总部/O=ChinaClear" w:date="2019-02-15T15:43:00Z">
              <w:tcPr>
                <w:tcW w:w="2976" w:type="dxa"/>
                <w:vAlign w:val="center"/>
              </w:tcPr>
            </w:tcPrChange>
          </w:tcPr>
          <w:p w14:paraId="0DC7525B" w14:textId="77777777" w:rsidR="00D66012" w:rsidRPr="001B549E" w:rsidRDefault="00D66012" w:rsidP="004A2584">
            <w:pPr>
              <w:rPr>
                <w:ins w:id="376" w:author="CN=王玮/OU=北京分公司技术开发部/OU=公司总部/O=ChinaClear" w:date="2019-02-15T15:37:00Z"/>
              </w:rPr>
            </w:pPr>
            <w:ins w:id="377" w:author="CN=王玮/OU=北京分公司技术开发部/OU=公司总部/O=ChinaClear" w:date="2019-02-15T15:43:00Z">
              <w:r>
                <w:rPr>
                  <w:rFonts w:hint="eastAsia"/>
                </w:rPr>
                <w:t>业务发起</w:t>
              </w:r>
              <w:r w:rsidRPr="004A6013">
                <w:rPr>
                  <w:rFonts w:hint="eastAsia"/>
                </w:rPr>
                <w:t>开户代理网点代码</w:t>
              </w:r>
            </w:ins>
          </w:p>
        </w:tc>
        <w:tc>
          <w:tcPr>
            <w:tcW w:w="2552" w:type="dxa"/>
            <w:vAlign w:val="center"/>
            <w:tcPrChange w:id="378" w:author="CN=王玮/OU=北京分公司技术开发部/OU=公司总部/O=ChinaClear" w:date="2019-02-15T15:43:00Z">
              <w:tcPr>
                <w:tcW w:w="2552" w:type="dxa"/>
              </w:tcPr>
            </w:tcPrChange>
          </w:tcPr>
          <w:p w14:paraId="32AF300C" w14:textId="77777777" w:rsidR="00D66012" w:rsidRPr="001B549E" w:rsidRDefault="00D66012" w:rsidP="004A2584">
            <w:pPr>
              <w:rPr>
                <w:ins w:id="379" w:author="CN=王玮/OU=北京分公司技术开发部/OU=公司总部/O=ChinaClear" w:date="2019-02-15T15:37:00Z"/>
              </w:rPr>
            </w:pPr>
            <w:ins w:id="380" w:author="CN=王玮/OU=北京分公司技术开发部/OU=公司总部/O=ChinaClear" w:date="2019-02-15T15:43:00Z">
              <w:r>
                <w:rPr>
                  <w:rFonts w:hint="eastAsia"/>
                </w:rPr>
                <w:t>必填</w:t>
              </w:r>
            </w:ins>
          </w:p>
        </w:tc>
      </w:tr>
      <w:tr w:rsidR="00D66012" w:rsidRPr="00D6316E" w14:paraId="2D186EF4" w14:textId="77777777" w:rsidTr="004A2584">
        <w:trPr>
          <w:trHeight w:val="415"/>
          <w:jc w:val="center"/>
          <w:ins w:id="381" w:author="CN=王玮/OU=北京分公司技术开发部/OU=公司总部/O=ChinaClear" w:date="2019-02-15T15:37:00Z"/>
        </w:trPr>
        <w:tc>
          <w:tcPr>
            <w:tcW w:w="537" w:type="dxa"/>
            <w:vAlign w:val="center"/>
          </w:tcPr>
          <w:p w14:paraId="0A80DCD0" w14:textId="77777777" w:rsidR="00E326C8" w:rsidRDefault="00E326C8">
            <w:pPr>
              <w:numPr>
                <w:ilvl w:val="0"/>
                <w:numId w:val="197"/>
              </w:numPr>
              <w:jc w:val="center"/>
              <w:rPr>
                <w:ins w:id="382" w:author="CN=王玮/OU=北京分公司技术开发部/OU=公司总部/O=ChinaClear" w:date="2019-02-15T15:37:00Z"/>
                <w:rFonts w:ascii="Calibri" w:eastAsia="宋体" w:hAnsi="Calibri" w:cs="Times New Roman"/>
                <w:b/>
              </w:rPr>
              <w:pPrChange w:id="383" w:author="CN=王玮/OU=北京分公司技术开发部/OU=公司总部/O=ChinaClear" w:date="2019-02-15T15:37:00Z">
                <w:pPr>
                  <w:numPr>
                    <w:numId w:val="194"/>
                  </w:numPr>
                  <w:ind w:left="420" w:hanging="420"/>
                  <w:jc w:val="center"/>
                </w:pPr>
              </w:pPrChange>
            </w:pPr>
          </w:p>
        </w:tc>
        <w:tc>
          <w:tcPr>
            <w:tcW w:w="1272" w:type="dxa"/>
            <w:vAlign w:val="center"/>
          </w:tcPr>
          <w:p w14:paraId="0CA3C041" w14:textId="77777777" w:rsidR="00D66012" w:rsidRPr="001B549E" w:rsidRDefault="00D66012" w:rsidP="004A2584">
            <w:pPr>
              <w:rPr>
                <w:ins w:id="384" w:author="CN=王玮/OU=北京分公司技术开发部/OU=公司总部/O=ChinaClear" w:date="2019-02-15T15:37:00Z"/>
              </w:rPr>
            </w:pPr>
            <w:ins w:id="385" w:author="CN=王玮/OU=北京分公司技术开发部/OU=公司总部/O=ChinaClear" w:date="2019-02-15T15:43:00Z">
              <w:r>
                <w:rPr>
                  <w:rFonts w:hint="eastAsia"/>
                </w:rPr>
                <w:t>SQRQ</w:t>
              </w:r>
            </w:ins>
          </w:p>
        </w:tc>
        <w:tc>
          <w:tcPr>
            <w:tcW w:w="1276" w:type="dxa"/>
            <w:vAlign w:val="center"/>
          </w:tcPr>
          <w:p w14:paraId="011322EF" w14:textId="77777777" w:rsidR="00D66012" w:rsidRPr="001B549E" w:rsidRDefault="00D66012" w:rsidP="004A2584">
            <w:pPr>
              <w:rPr>
                <w:ins w:id="386" w:author="CN=王玮/OU=北京分公司技术开发部/OU=公司总部/O=ChinaClear" w:date="2019-02-15T15:37:00Z"/>
              </w:rPr>
            </w:pPr>
            <w:ins w:id="387" w:author="CN=王玮/OU=北京分公司技术开发部/OU=公司总部/O=ChinaClear" w:date="2019-02-15T15:43:00Z">
              <w:r w:rsidRPr="00C45958">
                <w:rPr>
                  <w:rFonts w:hint="eastAsia"/>
                </w:rPr>
                <w:t>Character</w:t>
              </w:r>
            </w:ins>
          </w:p>
        </w:tc>
        <w:tc>
          <w:tcPr>
            <w:tcW w:w="851" w:type="dxa"/>
            <w:vAlign w:val="center"/>
          </w:tcPr>
          <w:p w14:paraId="562FC978" w14:textId="77777777" w:rsidR="00D66012" w:rsidRPr="001B549E" w:rsidRDefault="00D66012" w:rsidP="004A2584">
            <w:pPr>
              <w:rPr>
                <w:ins w:id="388" w:author="CN=王玮/OU=北京分公司技术开发部/OU=公司总部/O=ChinaClear" w:date="2019-02-15T15:37:00Z"/>
              </w:rPr>
            </w:pPr>
            <w:ins w:id="389" w:author="CN=王玮/OU=北京分公司技术开发部/OU=公司总部/O=ChinaClear" w:date="2019-02-15T15:43:00Z">
              <w:r>
                <w:rPr>
                  <w:rFonts w:hint="eastAsia"/>
                </w:rPr>
                <w:t>8</w:t>
              </w:r>
            </w:ins>
          </w:p>
        </w:tc>
        <w:tc>
          <w:tcPr>
            <w:tcW w:w="2976" w:type="dxa"/>
            <w:vAlign w:val="center"/>
          </w:tcPr>
          <w:p w14:paraId="0250E59A" w14:textId="77777777" w:rsidR="00D66012" w:rsidRPr="001B549E" w:rsidRDefault="00D66012" w:rsidP="004A2584">
            <w:pPr>
              <w:rPr>
                <w:ins w:id="390" w:author="CN=王玮/OU=北京分公司技术开发部/OU=公司总部/O=ChinaClear" w:date="2019-02-15T15:37:00Z"/>
              </w:rPr>
            </w:pPr>
            <w:ins w:id="391" w:author="CN=王玮/OU=北京分公司技术开发部/OU=公司总部/O=ChinaClear" w:date="2019-02-15T15:43:00Z">
              <w:r>
                <w:rPr>
                  <w:rFonts w:hint="eastAsia"/>
                </w:rPr>
                <w:t>申请日期</w:t>
              </w:r>
            </w:ins>
          </w:p>
        </w:tc>
        <w:tc>
          <w:tcPr>
            <w:tcW w:w="2552" w:type="dxa"/>
            <w:vAlign w:val="center"/>
          </w:tcPr>
          <w:p w14:paraId="7484FE30" w14:textId="77777777" w:rsidR="00D66012" w:rsidRPr="001B549E" w:rsidRDefault="00D66012" w:rsidP="004A2584">
            <w:pPr>
              <w:rPr>
                <w:ins w:id="392" w:author="CN=王玮/OU=北京分公司技术开发部/OU=公司总部/O=ChinaClear" w:date="2019-02-15T15:37:00Z"/>
              </w:rPr>
            </w:pPr>
            <w:ins w:id="393" w:author="CN=王玮/OU=北京分公司技术开发部/OU=公司总部/O=ChinaClear" w:date="2019-02-15T15:43:00Z">
              <w:r>
                <w:rPr>
                  <w:rFonts w:hint="eastAsia"/>
                </w:rPr>
                <w:t>必填</w:t>
              </w:r>
            </w:ins>
          </w:p>
        </w:tc>
      </w:tr>
      <w:tr w:rsidR="00D66012" w:rsidRPr="00D6316E" w14:paraId="46A5AE32" w14:textId="77777777" w:rsidTr="00475B95">
        <w:tblPrEx>
          <w:tblW w:w="9464" w:type="dxa"/>
          <w:jc w:val="center"/>
          <w:tblLayout w:type="fixed"/>
          <w:tblPrExChange w:id="394" w:author="CN=王玮/OU=北京分公司技术开发部/OU=公司总部/O=ChinaClear" w:date="2019-02-15T15:43:00Z">
            <w:tblPrEx>
              <w:tblW w:w="9464" w:type="dxa"/>
              <w:jc w:val="center"/>
              <w:tblLayout w:type="fixed"/>
            </w:tblPrEx>
          </w:tblPrExChange>
        </w:tblPrEx>
        <w:trPr>
          <w:trHeight w:val="415"/>
          <w:jc w:val="center"/>
          <w:ins w:id="395" w:author="CN=王玮/OU=北京分公司技术开发部/OU=公司总部/O=ChinaClear" w:date="2019-02-15T15:37:00Z"/>
          <w:trPrChange w:id="396" w:author="CN=王玮/OU=北京分公司技术开发部/OU=公司总部/O=ChinaClear" w:date="2019-02-15T15:43:00Z">
            <w:trPr>
              <w:trHeight w:val="415"/>
              <w:jc w:val="center"/>
            </w:trPr>
          </w:trPrChange>
        </w:trPr>
        <w:tc>
          <w:tcPr>
            <w:tcW w:w="537" w:type="dxa"/>
            <w:vAlign w:val="center"/>
            <w:tcPrChange w:id="397" w:author="CN=王玮/OU=北京分公司技术开发部/OU=公司总部/O=ChinaClear" w:date="2019-02-15T15:43:00Z">
              <w:tcPr>
                <w:tcW w:w="537" w:type="dxa"/>
                <w:vAlign w:val="center"/>
              </w:tcPr>
            </w:tcPrChange>
          </w:tcPr>
          <w:p w14:paraId="1D654642" w14:textId="77777777" w:rsidR="00E326C8" w:rsidRDefault="00E326C8">
            <w:pPr>
              <w:numPr>
                <w:ilvl w:val="0"/>
                <w:numId w:val="197"/>
              </w:numPr>
              <w:jc w:val="center"/>
              <w:rPr>
                <w:ins w:id="398" w:author="CN=王玮/OU=北京分公司技术开发部/OU=公司总部/O=ChinaClear" w:date="2019-02-15T15:37:00Z"/>
                <w:b/>
              </w:rPr>
              <w:pPrChange w:id="399" w:author="CN=王玮/OU=北京分公司技术开发部/OU=公司总部/O=ChinaClear" w:date="2019-02-15T15:37:00Z">
                <w:pPr>
                  <w:numPr>
                    <w:numId w:val="194"/>
                  </w:numPr>
                  <w:ind w:left="420" w:hanging="420"/>
                  <w:jc w:val="center"/>
                </w:pPr>
              </w:pPrChange>
            </w:pPr>
          </w:p>
        </w:tc>
        <w:tc>
          <w:tcPr>
            <w:tcW w:w="1272" w:type="dxa"/>
            <w:vAlign w:val="center"/>
            <w:tcPrChange w:id="400" w:author="CN=王玮/OU=北京分公司技术开发部/OU=公司总部/O=ChinaClear" w:date="2019-02-15T15:43:00Z">
              <w:tcPr>
                <w:tcW w:w="1272" w:type="dxa"/>
              </w:tcPr>
            </w:tcPrChange>
          </w:tcPr>
          <w:p w14:paraId="51450D9E" w14:textId="77777777" w:rsidR="00D66012" w:rsidRPr="001B549E" w:rsidRDefault="00D66012" w:rsidP="004A2584">
            <w:pPr>
              <w:rPr>
                <w:ins w:id="401" w:author="CN=王玮/OU=北京分公司技术开发部/OU=公司总部/O=ChinaClear" w:date="2019-02-15T15:37:00Z"/>
              </w:rPr>
            </w:pPr>
            <w:ins w:id="402" w:author="CN=王玮/OU=北京分公司技术开发部/OU=公司总部/O=ChinaClear" w:date="2019-02-15T15:43:00Z">
              <w:r>
                <w:rPr>
                  <w:rFonts w:hint="eastAsia"/>
                </w:rPr>
                <w:t>BYZD</w:t>
              </w:r>
            </w:ins>
          </w:p>
        </w:tc>
        <w:tc>
          <w:tcPr>
            <w:tcW w:w="1276" w:type="dxa"/>
            <w:vAlign w:val="center"/>
            <w:tcPrChange w:id="403" w:author="CN=王玮/OU=北京分公司技术开发部/OU=公司总部/O=ChinaClear" w:date="2019-02-15T15:43:00Z">
              <w:tcPr>
                <w:tcW w:w="1276" w:type="dxa"/>
              </w:tcPr>
            </w:tcPrChange>
          </w:tcPr>
          <w:p w14:paraId="612856B7" w14:textId="77777777" w:rsidR="00D66012" w:rsidRPr="001B549E" w:rsidRDefault="00D66012" w:rsidP="004A2584">
            <w:pPr>
              <w:rPr>
                <w:ins w:id="404" w:author="CN=王玮/OU=北京分公司技术开发部/OU=公司总部/O=ChinaClear" w:date="2019-02-15T15:37:00Z"/>
              </w:rPr>
            </w:pPr>
            <w:ins w:id="405" w:author="CN=王玮/OU=北京分公司技术开发部/OU=公司总部/O=ChinaClear" w:date="2019-02-15T15:43:00Z">
              <w:r w:rsidRPr="00C45958">
                <w:rPr>
                  <w:rFonts w:hint="eastAsia"/>
                </w:rPr>
                <w:t>Character</w:t>
              </w:r>
            </w:ins>
          </w:p>
        </w:tc>
        <w:tc>
          <w:tcPr>
            <w:tcW w:w="851" w:type="dxa"/>
            <w:vAlign w:val="center"/>
            <w:tcPrChange w:id="406" w:author="CN=王玮/OU=北京分公司技术开发部/OU=公司总部/O=ChinaClear" w:date="2019-02-15T15:43:00Z">
              <w:tcPr>
                <w:tcW w:w="851" w:type="dxa"/>
              </w:tcPr>
            </w:tcPrChange>
          </w:tcPr>
          <w:p w14:paraId="63938F08" w14:textId="77777777" w:rsidR="00D66012" w:rsidRPr="001B549E" w:rsidRDefault="00D66012" w:rsidP="004A2584">
            <w:pPr>
              <w:rPr>
                <w:ins w:id="407" w:author="CN=王玮/OU=北京分公司技术开发部/OU=公司总部/O=ChinaClear" w:date="2019-02-15T15:37:00Z"/>
              </w:rPr>
            </w:pPr>
            <w:ins w:id="408" w:author="CN=王玮/OU=北京分公司技术开发部/OU=公司总部/O=ChinaClear" w:date="2019-02-15T15:43:00Z">
              <w:r>
                <w:rPr>
                  <w:rFonts w:hint="eastAsia"/>
                </w:rPr>
                <w:t>10</w:t>
              </w:r>
            </w:ins>
          </w:p>
        </w:tc>
        <w:tc>
          <w:tcPr>
            <w:tcW w:w="2976" w:type="dxa"/>
            <w:vAlign w:val="center"/>
            <w:tcPrChange w:id="409" w:author="CN=王玮/OU=北京分公司技术开发部/OU=公司总部/O=ChinaClear" w:date="2019-02-15T15:43:00Z">
              <w:tcPr>
                <w:tcW w:w="2976" w:type="dxa"/>
              </w:tcPr>
            </w:tcPrChange>
          </w:tcPr>
          <w:p w14:paraId="2EE31CF8" w14:textId="77777777" w:rsidR="00D66012" w:rsidRPr="001B549E" w:rsidRDefault="00D66012" w:rsidP="004A2584">
            <w:pPr>
              <w:rPr>
                <w:ins w:id="410" w:author="CN=王玮/OU=北京分公司技术开发部/OU=公司总部/O=ChinaClear" w:date="2019-02-15T15:37:00Z"/>
              </w:rPr>
            </w:pPr>
            <w:ins w:id="411" w:author="CN=王玮/OU=北京分公司技术开发部/OU=公司总部/O=ChinaClear" w:date="2019-02-15T15:43:00Z">
              <w:r>
                <w:rPr>
                  <w:rFonts w:hint="eastAsia"/>
                </w:rPr>
                <w:t>备用字段</w:t>
              </w:r>
            </w:ins>
          </w:p>
        </w:tc>
        <w:tc>
          <w:tcPr>
            <w:tcW w:w="2552" w:type="dxa"/>
            <w:vAlign w:val="center"/>
            <w:tcPrChange w:id="412" w:author="CN=王玮/OU=北京分公司技术开发部/OU=公司总部/O=ChinaClear" w:date="2019-02-15T15:43:00Z">
              <w:tcPr>
                <w:tcW w:w="2552" w:type="dxa"/>
              </w:tcPr>
            </w:tcPrChange>
          </w:tcPr>
          <w:p w14:paraId="59DB219F" w14:textId="77777777" w:rsidR="00D66012" w:rsidRPr="001B549E" w:rsidRDefault="00D66012" w:rsidP="004A2584">
            <w:pPr>
              <w:rPr>
                <w:ins w:id="413" w:author="CN=王玮/OU=北京分公司技术开发部/OU=公司总部/O=ChinaClear" w:date="2019-02-15T15:37:00Z"/>
              </w:rPr>
            </w:pPr>
          </w:p>
        </w:tc>
      </w:tr>
    </w:tbl>
    <w:p w14:paraId="5D18A168" w14:textId="77777777" w:rsidR="00610B14" w:rsidRPr="006C09A6" w:rsidRDefault="00610B14" w:rsidP="00610B14">
      <w:pPr>
        <w:rPr>
          <w:ins w:id="414" w:author="CN=王玮/OU=北京分公司技术开发部/OU=公司总部/O=ChinaClear" w:date="2019-02-15T15:44:00Z"/>
          <w:b/>
          <w:sz w:val="24"/>
          <w:szCs w:val="24"/>
        </w:rPr>
      </w:pPr>
      <w:ins w:id="415" w:author="CN=王玮/OU=北京分公司技术开发部/OU=公司总部/O=ChinaClear" w:date="2019-02-15T15:44:00Z">
        <w:r w:rsidRPr="006C09A6">
          <w:rPr>
            <w:rFonts w:hint="eastAsia"/>
            <w:b/>
            <w:sz w:val="24"/>
            <w:szCs w:val="24"/>
          </w:rPr>
          <w:t>说明：</w:t>
        </w:r>
      </w:ins>
    </w:p>
    <w:p w14:paraId="14F50C8B" w14:textId="77777777" w:rsidR="00E326C8" w:rsidRDefault="00610B14">
      <w:pPr>
        <w:pStyle w:val="ab"/>
        <w:numPr>
          <w:ilvl w:val="0"/>
          <w:numId w:val="198"/>
        </w:numPr>
        <w:spacing w:line="360" w:lineRule="auto"/>
        <w:ind w:left="357" w:firstLineChars="0" w:hanging="357"/>
        <w:rPr>
          <w:ins w:id="416" w:author="CN=王玮/OU=北京分公司技术开发部/OU=公司总部/O=ChinaClear" w:date="2019-02-15T15:44:00Z"/>
          <w:rFonts w:asciiTheme="minorHAnsi" w:eastAsiaTheme="minorEastAsia" w:hAnsiTheme="minorHAnsi" w:cstheme="minorBidi"/>
        </w:rPr>
        <w:pPrChange w:id="417" w:author="CN=王玮/OU=北京分公司技术开发部/OU=公司总部/O=ChinaClear" w:date="2019-02-15T15:44:00Z">
          <w:pPr>
            <w:pStyle w:val="ab"/>
            <w:numPr>
              <w:numId w:val="17"/>
            </w:numPr>
            <w:spacing w:line="360" w:lineRule="auto"/>
            <w:ind w:left="780" w:firstLineChars="0" w:hanging="360"/>
          </w:pPr>
        </w:pPrChange>
      </w:pPr>
      <w:ins w:id="418" w:author="CN=王玮/OU=北京分公司技术开发部/OU=公司总部/O=ChinaClear" w:date="2019-02-15T15:44:00Z">
        <w:r>
          <w:rPr>
            <w:rFonts w:asciiTheme="minorHAnsi" w:eastAsiaTheme="minorEastAsia" w:hAnsiTheme="minorHAnsi" w:cstheme="minorBidi" w:hint="eastAsia"/>
          </w:rPr>
          <w:t>发送方：开户代理机构</w:t>
        </w:r>
      </w:ins>
    </w:p>
    <w:p w14:paraId="17EEEA58" w14:textId="77777777" w:rsidR="00E326C8" w:rsidRDefault="00610B14">
      <w:pPr>
        <w:pStyle w:val="ab"/>
        <w:numPr>
          <w:ilvl w:val="0"/>
          <w:numId w:val="198"/>
        </w:numPr>
        <w:spacing w:line="360" w:lineRule="auto"/>
        <w:ind w:left="360" w:firstLineChars="0"/>
        <w:rPr>
          <w:ins w:id="419" w:author="CN=王玮/OU=北京分公司技术开发部/OU=公司总部/O=ChinaClear" w:date="2019-02-15T15:44:00Z"/>
          <w:rFonts w:asciiTheme="minorHAnsi" w:eastAsiaTheme="minorEastAsia" w:hAnsiTheme="minorHAnsi" w:cstheme="minorBidi"/>
        </w:rPr>
        <w:pPrChange w:id="420" w:author="CN=王玮/OU=北京分公司技术开发部/OU=公司总部/O=ChinaClear" w:date="2019-02-15T15:44:00Z">
          <w:pPr>
            <w:pStyle w:val="ab"/>
            <w:numPr>
              <w:numId w:val="17"/>
            </w:numPr>
            <w:spacing w:line="360" w:lineRule="auto"/>
            <w:ind w:left="360" w:firstLineChars="0" w:hanging="360"/>
          </w:pPr>
        </w:pPrChange>
      </w:pPr>
      <w:ins w:id="421" w:author="CN=王玮/OU=北京分公司技术开发部/OU=公司总部/O=ChinaClear" w:date="2019-02-15T15:44:00Z">
        <w:r>
          <w:rPr>
            <w:rFonts w:asciiTheme="minorHAnsi" w:eastAsiaTheme="minorEastAsia" w:hAnsiTheme="minorHAnsi" w:cstheme="minorBidi" w:hint="eastAsia"/>
          </w:rPr>
          <w:t>接收方：中国结算账户系统</w:t>
        </w:r>
      </w:ins>
    </w:p>
    <w:p w14:paraId="43A0EE23" w14:textId="77777777" w:rsidR="00E326C8" w:rsidRDefault="00610B14">
      <w:pPr>
        <w:pStyle w:val="ab"/>
        <w:numPr>
          <w:ilvl w:val="0"/>
          <w:numId w:val="198"/>
        </w:numPr>
        <w:spacing w:line="360" w:lineRule="auto"/>
        <w:ind w:left="360" w:firstLineChars="0"/>
        <w:rPr>
          <w:ins w:id="422" w:author="CN=王玮/OU=北京分公司技术开发部/OU=公司总部/O=ChinaClear" w:date="2019-02-15T15:44:00Z"/>
          <w:rFonts w:asciiTheme="minorHAnsi" w:eastAsiaTheme="minorEastAsia" w:hAnsiTheme="minorHAnsi" w:cstheme="minorBidi"/>
        </w:rPr>
        <w:pPrChange w:id="423" w:author="CN=王玮/OU=北京分公司技术开发部/OU=公司总部/O=ChinaClear" w:date="2019-02-15T15:44:00Z">
          <w:pPr>
            <w:pStyle w:val="ab"/>
            <w:numPr>
              <w:numId w:val="17"/>
            </w:numPr>
            <w:spacing w:line="360" w:lineRule="auto"/>
            <w:ind w:left="360" w:firstLineChars="0" w:hanging="360"/>
          </w:pPr>
        </w:pPrChange>
      </w:pPr>
      <w:ins w:id="424" w:author="CN=王玮/OU=北京分公司技术开发部/OU=公司总部/O=ChinaClear" w:date="2019-02-15T15:44:00Z">
        <w:r>
          <w:rPr>
            <w:rFonts w:asciiTheme="minorHAnsi" w:eastAsiaTheme="minorEastAsia" w:hAnsiTheme="minorHAnsi" w:cstheme="minorBidi" w:hint="eastAsia"/>
          </w:rPr>
          <w:t>服务时间：周一至周日</w:t>
        </w:r>
        <w:r>
          <w:rPr>
            <w:rFonts w:asciiTheme="minorHAnsi" w:eastAsiaTheme="minorEastAsia" w:hAnsiTheme="minorHAnsi" w:cstheme="minorBidi"/>
          </w:rPr>
          <w:t xml:space="preserve"> 09:00</w:t>
        </w:r>
        <w:r>
          <w:rPr>
            <w:rFonts w:asciiTheme="minorHAnsi" w:eastAsiaTheme="minorEastAsia" w:hAnsiTheme="minorHAnsi" w:cstheme="minorBidi" w:hint="eastAsia"/>
          </w:rPr>
          <w:t>至</w:t>
        </w:r>
        <w:r>
          <w:rPr>
            <w:rFonts w:asciiTheme="minorHAnsi" w:eastAsiaTheme="minorEastAsia" w:hAnsiTheme="minorHAnsi" w:cstheme="minorBidi"/>
          </w:rPr>
          <w:t>16:00</w:t>
        </w:r>
      </w:ins>
    </w:p>
    <w:p w14:paraId="0FDC8916" w14:textId="77777777" w:rsidR="00E326C8" w:rsidRDefault="00610B14">
      <w:pPr>
        <w:pStyle w:val="ab"/>
        <w:numPr>
          <w:ilvl w:val="0"/>
          <w:numId w:val="198"/>
        </w:numPr>
        <w:spacing w:line="360" w:lineRule="auto"/>
        <w:ind w:left="360" w:firstLineChars="0"/>
        <w:rPr>
          <w:ins w:id="425" w:author="CN=王玮/OU=北京分公司技术开发部/OU=公司总部/O=ChinaClear" w:date="2019-02-15T15:44:00Z"/>
          <w:rFonts w:asciiTheme="minorHAnsi" w:eastAsiaTheme="minorEastAsia" w:hAnsiTheme="minorHAnsi" w:cstheme="minorBidi"/>
        </w:rPr>
        <w:pPrChange w:id="426" w:author="CN=王玮/OU=北京分公司技术开发部/OU=公司总部/O=ChinaClear" w:date="2019-02-15T15:44:00Z">
          <w:pPr>
            <w:pStyle w:val="ab"/>
            <w:numPr>
              <w:numId w:val="17"/>
            </w:numPr>
            <w:spacing w:line="360" w:lineRule="auto"/>
            <w:ind w:left="360" w:firstLineChars="0" w:hanging="360"/>
          </w:pPr>
        </w:pPrChange>
      </w:pPr>
      <w:ins w:id="427" w:author="CN=王玮/OU=北京分公司技术开发部/OU=公司总部/O=ChinaClear" w:date="2019-02-15T15:44:00Z">
        <w:r>
          <w:rPr>
            <w:rFonts w:hint="eastAsia"/>
          </w:rPr>
          <w:t>通信通道：</w:t>
        </w:r>
        <w:r>
          <w:rPr>
            <w:rFonts w:hint="eastAsia"/>
          </w:rPr>
          <w:t>PROP</w:t>
        </w:r>
        <w:r>
          <w:rPr>
            <w:rFonts w:hint="eastAsia"/>
          </w:rPr>
          <w:t>通用交易接口</w:t>
        </w:r>
      </w:ins>
    </w:p>
    <w:p w14:paraId="1A83D8B4" w14:textId="77777777" w:rsidR="00C9787A" w:rsidRPr="00D6316E" w:rsidRDefault="00C9787A" w:rsidP="00C9787A">
      <w:pPr>
        <w:rPr>
          <w:b/>
          <w:sz w:val="30"/>
          <w:szCs w:val="30"/>
        </w:rPr>
      </w:pPr>
      <w:r w:rsidRPr="00D6316E">
        <w:rPr>
          <w:rFonts w:hint="eastAsia"/>
          <w:b/>
          <w:sz w:val="30"/>
          <w:szCs w:val="30"/>
        </w:rPr>
        <w:t>应答：</w:t>
      </w:r>
    </w:p>
    <w:tbl>
      <w:tblPr>
        <w:tblStyle w:val="15"/>
        <w:tblW w:w="9464" w:type="dxa"/>
        <w:jc w:val="center"/>
        <w:tblLayout w:type="fixed"/>
        <w:tblLook w:val="04A0" w:firstRow="1" w:lastRow="0" w:firstColumn="1" w:lastColumn="0" w:noHBand="0" w:noVBand="1"/>
      </w:tblPr>
      <w:tblGrid>
        <w:gridCol w:w="538"/>
        <w:gridCol w:w="1271"/>
        <w:gridCol w:w="1276"/>
        <w:gridCol w:w="851"/>
        <w:gridCol w:w="2976"/>
        <w:gridCol w:w="2552"/>
      </w:tblGrid>
      <w:tr w:rsidR="00C9787A" w:rsidRPr="00D6316E" w14:paraId="4EE8B47D" w14:textId="77777777" w:rsidTr="00475B95">
        <w:trPr>
          <w:trHeight w:val="534"/>
          <w:jc w:val="center"/>
        </w:trPr>
        <w:tc>
          <w:tcPr>
            <w:tcW w:w="538" w:type="dxa"/>
            <w:shd w:val="clear" w:color="auto" w:fill="FFC000"/>
            <w:vAlign w:val="center"/>
          </w:tcPr>
          <w:p w14:paraId="4F1D1E59" w14:textId="77777777" w:rsidR="00C9787A" w:rsidRPr="00D6316E" w:rsidRDefault="00C9787A" w:rsidP="00475B95">
            <w:pPr>
              <w:jc w:val="center"/>
              <w:rPr>
                <w:b/>
                <w:sz w:val="24"/>
                <w:szCs w:val="24"/>
              </w:rPr>
            </w:pPr>
            <w:r w:rsidRPr="00D6316E">
              <w:rPr>
                <w:rFonts w:hint="eastAsia"/>
                <w:b/>
                <w:sz w:val="24"/>
                <w:szCs w:val="24"/>
              </w:rPr>
              <w:t>NO</w:t>
            </w:r>
          </w:p>
        </w:tc>
        <w:tc>
          <w:tcPr>
            <w:tcW w:w="1271" w:type="dxa"/>
            <w:shd w:val="clear" w:color="auto" w:fill="FFC000"/>
            <w:vAlign w:val="center"/>
          </w:tcPr>
          <w:p w14:paraId="2B221593" w14:textId="77777777" w:rsidR="00C9787A" w:rsidRPr="00D6316E" w:rsidRDefault="00C9787A" w:rsidP="00475B95">
            <w:pPr>
              <w:jc w:val="center"/>
              <w:rPr>
                <w:b/>
                <w:sz w:val="24"/>
                <w:szCs w:val="24"/>
              </w:rPr>
            </w:pPr>
            <w:r w:rsidRPr="00D6316E">
              <w:rPr>
                <w:rFonts w:hint="eastAsia"/>
                <w:b/>
                <w:sz w:val="24"/>
                <w:szCs w:val="24"/>
              </w:rPr>
              <w:t>字段</w:t>
            </w:r>
          </w:p>
        </w:tc>
        <w:tc>
          <w:tcPr>
            <w:tcW w:w="1276" w:type="dxa"/>
            <w:shd w:val="clear" w:color="auto" w:fill="FFC000"/>
            <w:vAlign w:val="center"/>
          </w:tcPr>
          <w:p w14:paraId="55A268B1" w14:textId="77777777" w:rsidR="00C9787A" w:rsidRPr="00D6316E" w:rsidRDefault="00C9787A" w:rsidP="00475B95">
            <w:pPr>
              <w:jc w:val="center"/>
              <w:rPr>
                <w:b/>
                <w:sz w:val="24"/>
                <w:szCs w:val="24"/>
              </w:rPr>
            </w:pPr>
            <w:r w:rsidRPr="00D6316E">
              <w:rPr>
                <w:rFonts w:hint="eastAsia"/>
                <w:b/>
                <w:sz w:val="24"/>
                <w:szCs w:val="24"/>
              </w:rPr>
              <w:t>类型</w:t>
            </w:r>
          </w:p>
        </w:tc>
        <w:tc>
          <w:tcPr>
            <w:tcW w:w="851" w:type="dxa"/>
            <w:shd w:val="clear" w:color="auto" w:fill="FFC000"/>
            <w:vAlign w:val="center"/>
          </w:tcPr>
          <w:p w14:paraId="5297224B" w14:textId="77777777" w:rsidR="00C9787A" w:rsidRPr="00D6316E" w:rsidRDefault="00C9787A" w:rsidP="00475B95">
            <w:pPr>
              <w:jc w:val="center"/>
              <w:rPr>
                <w:b/>
                <w:sz w:val="24"/>
                <w:szCs w:val="24"/>
              </w:rPr>
            </w:pPr>
            <w:r w:rsidRPr="00D6316E">
              <w:rPr>
                <w:rFonts w:hint="eastAsia"/>
                <w:b/>
                <w:sz w:val="24"/>
                <w:szCs w:val="24"/>
              </w:rPr>
              <w:t>长度</w:t>
            </w:r>
          </w:p>
        </w:tc>
        <w:tc>
          <w:tcPr>
            <w:tcW w:w="2976" w:type="dxa"/>
            <w:shd w:val="clear" w:color="auto" w:fill="FFC000"/>
            <w:vAlign w:val="center"/>
          </w:tcPr>
          <w:p w14:paraId="0B0B88D7" w14:textId="77777777" w:rsidR="00C9787A" w:rsidRPr="00D6316E" w:rsidRDefault="00C9787A" w:rsidP="00475B95">
            <w:pPr>
              <w:jc w:val="center"/>
              <w:rPr>
                <w:b/>
                <w:sz w:val="24"/>
                <w:szCs w:val="24"/>
              </w:rPr>
            </w:pPr>
            <w:r w:rsidRPr="00D6316E">
              <w:rPr>
                <w:rFonts w:hint="eastAsia"/>
                <w:b/>
                <w:sz w:val="24"/>
                <w:szCs w:val="24"/>
              </w:rPr>
              <w:t>字段名称</w:t>
            </w:r>
          </w:p>
        </w:tc>
        <w:tc>
          <w:tcPr>
            <w:tcW w:w="2552" w:type="dxa"/>
            <w:shd w:val="clear" w:color="auto" w:fill="FFC000"/>
            <w:vAlign w:val="center"/>
          </w:tcPr>
          <w:p w14:paraId="548D61AB" w14:textId="77777777" w:rsidR="00C9787A" w:rsidRPr="00D6316E" w:rsidRDefault="00C9787A" w:rsidP="00475B95">
            <w:pPr>
              <w:jc w:val="center"/>
              <w:rPr>
                <w:b/>
                <w:sz w:val="24"/>
                <w:szCs w:val="24"/>
              </w:rPr>
            </w:pPr>
            <w:r w:rsidRPr="00D6316E">
              <w:rPr>
                <w:rFonts w:hint="eastAsia"/>
                <w:b/>
                <w:sz w:val="24"/>
                <w:szCs w:val="24"/>
              </w:rPr>
              <w:t>备注</w:t>
            </w:r>
          </w:p>
        </w:tc>
      </w:tr>
      <w:tr w:rsidR="00475FF2" w:rsidRPr="00D6316E" w14:paraId="5777CF1F" w14:textId="77777777" w:rsidTr="00475B95">
        <w:trPr>
          <w:trHeight w:val="415"/>
          <w:jc w:val="center"/>
        </w:trPr>
        <w:tc>
          <w:tcPr>
            <w:tcW w:w="538" w:type="dxa"/>
            <w:vAlign w:val="center"/>
          </w:tcPr>
          <w:p w14:paraId="5060F14E" w14:textId="77777777" w:rsidR="00475FF2" w:rsidRDefault="00475FF2" w:rsidP="00C9787A">
            <w:pPr>
              <w:numPr>
                <w:ilvl w:val="0"/>
                <w:numId w:val="200"/>
              </w:numPr>
              <w:jc w:val="center"/>
              <w:rPr>
                <w:rFonts w:ascii="Calibri" w:eastAsia="宋体" w:hAnsi="Calibri" w:cs="Times New Roman"/>
                <w:b/>
              </w:rPr>
            </w:pPr>
          </w:p>
        </w:tc>
        <w:tc>
          <w:tcPr>
            <w:tcW w:w="1271" w:type="dxa"/>
            <w:vAlign w:val="center"/>
          </w:tcPr>
          <w:p w14:paraId="32162BA2" w14:textId="77777777" w:rsidR="00475FF2" w:rsidRPr="004A6013" w:rsidRDefault="00475FF2" w:rsidP="00475B95">
            <w:r>
              <w:rPr>
                <w:rFonts w:hint="eastAsia"/>
              </w:rPr>
              <w:t>YWLSH</w:t>
            </w:r>
          </w:p>
        </w:tc>
        <w:tc>
          <w:tcPr>
            <w:tcW w:w="1276" w:type="dxa"/>
            <w:vAlign w:val="center"/>
          </w:tcPr>
          <w:p w14:paraId="1794A7B7" w14:textId="77777777" w:rsidR="00475FF2" w:rsidRPr="004A6013" w:rsidRDefault="00475FF2" w:rsidP="00475B95">
            <w:r w:rsidRPr="00C45958">
              <w:rPr>
                <w:rFonts w:hint="eastAsia"/>
              </w:rPr>
              <w:t>Character</w:t>
            </w:r>
          </w:p>
        </w:tc>
        <w:tc>
          <w:tcPr>
            <w:tcW w:w="851" w:type="dxa"/>
            <w:vAlign w:val="center"/>
          </w:tcPr>
          <w:p w14:paraId="3CF2E45B" w14:textId="77777777" w:rsidR="00475FF2" w:rsidRPr="004A6013" w:rsidRDefault="00475FF2" w:rsidP="00475B95">
            <w:r>
              <w:rPr>
                <w:rFonts w:hint="eastAsia"/>
              </w:rPr>
              <w:t>10</w:t>
            </w:r>
          </w:p>
        </w:tc>
        <w:tc>
          <w:tcPr>
            <w:tcW w:w="2976" w:type="dxa"/>
            <w:vAlign w:val="center"/>
          </w:tcPr>
          <w:p w14:paraId="4D2F5ED5" w14:textId="77777777" w:rsidR="00475FF2" w:rsidRPr="004A6013" w:rsidRDefault="00475FF2" w:rsidP="00475B95">
            <w:r>
              <w:rPr>
                <w:rFonts w:hint="eastAsia"/>
              </w:rPr>
              <w:t>业务流水号</w:t>
            </w:r>
          </w:p>
        </w:tc>
        <w:tc>
          <w:tcPr>
            <w:tcW w:w="2552" w:type="dxa"/>
            <w:vAlign w:val="center"/>
          </w:tcPr>
          <w:p w14:paraId="2D56012C" w14:textId="77777777" w:rsidR="00475FF2" w:rsidRPr="004A6013" w:rsidRDefault="00475FF2" w:rsidP="00475B95">
            <w:r>
              <w:rPr>
                <w:rFonts w:hint="eastAsia"/>
              </w:rPr>
              <w:t>同请求</w:t>
            </w:r>
          </w:p>
        </w:tc>
      </w:tr>
      <w:tr w:rsidR="00475FF2" w:rsidRPr="00D6316E" w14:paraId="6055F568" w14:textId="77777777" w:rsidTr="00475B95">
        <w:trPr>
          <w:trHeight w:val="415"/>
          <w:jc w:val="center"/>
        </w:trPr>
        <w:tc>
          <w:tcPr>
            <w:tcW w:w="538" w:type="dxa"/>
            <w:vAlign w:val="center"/>
          </w:tcPr>
          <w:p w14:paraId="2A51C5CF" w14:textId="77777777" w:rsidR="00475FF2" w:rsidRDefault="00475FF2" w:rsidP="00C9787A">
            <w:pPr>
              <w:numPr>
                <w:ilvl w:val="0"/>
                <w:numId w:val="200"/>
              </w:numPr>
              <w:jc w:val="center"/>
              <w:rPr>
                <w:rFonts w:ascii="Calibri" w:eastAsia="宋体" w:hAnsi="Calibri" w:cs="Times New Roman"/>
                <w:b/>
              </w:rPr>
            </w:pPr>
          </w:p>
        </w:tc>
        <w:tc>
          <w:tcPr>
            <w:tcW w:w="1271" w:type="dxa"/>
            <w:vAlign w:val="center"/>
          </w:tcPr>
          <w:p w14:paraId="1E1E5F1B" w14:textId="77777777" w:rsidR="00475FF2" w:rsidRDefault="00475FF2" w:rsidP="00475B95">
            <w:r w:rsidRPr="004A6013">
              <w:rPr>
                <w:rFonts w:hint="eastAsia"/>
              </w:rPr>
              <w:t>YWLB</w:t>
            </w:r>
          </w:p>
        </w:tc>
        <w:tc>
          <w:tcPr>
            <w:tcW w:w="1276" w:type="dxa"/>
            <w:vAlign w:val="center"/>
          </w:tcPr>
          <w:p w14:paraId="0E335E89" w14:textId="77777777" w:rsidR="00475FF2" w:rsidRPr="00C45958" w:rsidRDefault="00475FF2" w:rsidP="00475B95">
            <w:r w:rsidRPr="004A6013">
              <w:rPr>
                <w:rFonts w:hint="eastAsia"/>
              </w:rPr>
              <w:t>Character</w:t>
            </w:r>
          </w:p>
        </w:tc>
        <w:tc>
          <w:tcPr>
            <w:tcW w:w="851" w:type="dxa"/>
            <w:vAlign w:val="center"/>
          </w:tcPr>
          <w:p w14:paraId="63BE6B6F" w14:textId="77777777" w:rsidR="00475FF2" w:rsidRDefault="00475FF2" w:rsidP="00475B95">
            <w:r w:rsidRPr="004A6013">
              <w:rPr>
                <w:rFonts w:hint="eastAsia"/>
              </w:rPr>
              <w:t>2</w:t>
            </w:r>
          </w:p>
        </w:tc>
        <w:tc>
          <w:tcPr>
            <w:tcW w:w="2976" w:type="dxa"/>
            <w:vAlign w:val="center"/>
          </w:tcPr>
          <w:p w14:paraId="1B2C6DF9" w14:textId="77777777" w:rsidR="00475FF2" w:rsidRDefault="00475FF2" w:rsidP="00475B95">
            <w:r w:rsidRPr="004A6013">
              <w:rPr>
                <w:rFonts w:hint="eastAsia"/>
              </w:rPr>
              <w:t>业务类别</w:t>
            </w:r>
          </w:p>
        </w:tc>
        <w:tc>
          <w:tcPr>
            <w:tcW w:w="2552" w:type="dxa"/>
            <w:vAlign w:val="center"/>
          </w:tcPr>
          <w:p w14:paraId="1283AB79" w14:textId="77777777" w:rsidR="00475FF2" w:rsidRDefault="00475FF2" w:rsidP="00475B95">
            <w:r w:rsidRPr="00E4189E">
              <w:rPr>
                <w:rFonts w:hint="eastAsia"/>
              </w:rPr>
              <w:t>同请求</w:t>
            </w:r>
          </w:p>
        </w:tc>
      </w:tr>
      <w:tr w:rsidR="00D66012" w:rsidRPr="00D6316E" w14:paraId="15B74384" w14:textId="77777777" w:rsidTr="00475B95">
        <w:trPr>
          <w:trHeight w:val="415"/>
          <w:jc w:val="center"/>
          <w:ins w:id="428" w:author="CN=王玮/OU=北京分公司技术开发部/OU=公司总部/O=ChinaClear" w:date="2019-02-18T14:28:00Z"/>
        </w:trPr>
        <w:tc>
          <w:tcPr>
            <w:tcW w:w="538" w:type="dxa"/>
            <w:vAlign w:val="center"/>
          </w:tcPr>
          <w:p w14:paraId="5CB47650" w14:textId="77777777" w:rsidR="00D66012" w:rsidRDefault="00D66012" w:rsidP="00C9787A">
            <w:pPr>
              <w:numPr>
                <w:ilvl w:val="0"/>
                <w:numId w:val="200"/>
              </w:numPr>
              <w:jc w:val="center"/>
              <w:rPr>
                <w:ins w:id="429" w:author="CN=王玮/OU=北京分公司技术开发部/OU=公司总部/O=ChinaClear" w:date="2019-02-18T14:28:00Z"/>
                <w:rFonts w:ascii="Calibri" w:eastAsia="宋体" w:hAnsi="Calibri" w:cs="Times New Roman"/>
                <w:b/>
              </w:rPr>
            </w:pPr>
          </w:p>
        </w:tc>
        <w:tc>
          <w:tcPr>
            <w:tcW w:w="1271" w:type="dxa"/>
            <w:vAlign w:val="center"/>
          </w:tcPr>
          <w:p w14:paraId="122BCB9C" w14:textId="77777777" w:rsidR="00D66012" w:rsidRPr="004A6013" w:rsidRDefault="00D66012" w:rsidP="00475B95">
            <w:pPr>
              <w:rPr>
                <w:ins w:id="430" w:author="CN=王玮/OU=北京分公司技术开发部/OU=公司总部/O=ChinaClear" w:date="2019-02-18T14:28:00Z"/>
              </w:rPr>
            </w:pPr>
            <w:ins w:id="431" w:author="CN=王玮/OU=北京分公司技术开发部/OU=公司总部/O=ChinaClear" w:date="2019-02-18T14:33:00Z">
              <w:r>
                <w:rPr>
                  <w:rFonts w:hint="eastAsia"/>
                </w:rPr>
                <w:t>ZHLB</w:t>
              </w:r>
            </w:ins>
          </w:p>
        </w:tc>
        <w:tc>
          <w:tcPr>
            <w:tcW w:w="1276" w:type="dxa"/>
            <w:vAlign w:val="center"/>
          </w:tcPr>
          <w:p w14:paraId="352ECC68" w14:textId="77777777" w:rsidR="00D66012" w:rsidRPr="004A6013" w:rsidRDefault="00D66012" w:rsidP="00475B95">
            <w:pPr>
              <w:rPr>
                <w:ins w:id="432" w:author="CN=王玮/OU=北京分公司技术开发部/OU=公司总部/O=ChinaClear" w:date="2019-02-18T14:28:00Z"/>
              </w:rPr>
            </w:pPr>
            <w:ins w:id="433" w:author="CN=王玮/OU=北京分公司技术开发部/OU=公司总部/O=ChinaClear" w:date="2019-02-18T14:33:00Z">
              <w:r>
                <w:rPr>
                  <w:rFonts w:hint="eastAsia"/>
                </w:rPr>
                <w:t>Character</w:t>
              </w:r>
            </w:ins>
          </w:p>
        </w:tc>
        <w:tc>
          <w:tcPr>
            <w:tcW w:w="851" w:type="dxa"/>
            <w:vAlign w:val="center"/>
          </w:tcPr>
          <w:p w14:paraId="5F64761D" w14:textId="77777777" w:rsidR="00D66012" w:rsidRPr="004A6013" w:rsidRDefault="00D66012" w:rsidP="00475B95">
            <w:pPr>
              <w:rPr>
                <w:ins w:id="434" w:author="CN=王玮/OU=北京分公司技术开发部/OU=公司总部/O=ChinaClear" w:date="2019-02-18T14:28:00Z"/>
              </w:rPr>
            </w:pPr>
            <w:ins w:id="435" w:author="CN=王玮/OU=北京分公司技术开发部/OU=公司总部/O=ChinaClear" w:date="2019-02-18T14:33:00Z">
              <w:r>
                <w:rPr>
                  <w:rFonts w:hint="eastAsia"/>
                </w:rPr>
                <w:t>2</w:t>
              </w:r>
            </w:ins>
          </w:p>
        </w:tc>
        <w:tc>
          <w:tcPr>
            <w:tcW w:w="2976" w:type="dxa"/>
            <w:vAlign w:val="center"/>
          </w:tcPr>
          <w:p w14:paraId="2C14298D" w14:textId="77777777" w:rsidR="00D66012" w:rsidRPr="004A6013" w:rsidRDefault="00D66012" w:rsidP="00475B95">
            <w:pPr>
              <w:rPr>
                <w:ins w:id="436" w:author="CN=王玮/OU=北京分公司技术开发部/OU=公司总部/O=ChinaClear" w:date="2019-02-18T14:28:00Z"/>
              </w:rPr>
            </w:pPr>
            <w:ins w:id="437" w:author="CN=王玮/OU=北京分公司技术开发部/OU=公司总部/O=ChinaClear" w:date="2019-02-18T14:33:00Z">
              <w:r>
                <w:rPr>
                  <w:rFonts w:hint="eastAsia"/>
                </w:rPr>
                <w:t>证券账户类别</w:t>
              </w:r>
            </w:ins>
          </w:p>
        </w:tc>
        <w:tc>
          <w:tcPr>
            <w:tcW w:w="2552" w:type="dxa"/>
            <w:vAlign w:val="center"/>
          </w:tcPr>
          <w:p w14:paraId="1C8AD919" w14:textId="77777777" w:rsidR="00D66012" w:rsidRPr="00E4189E" w:rsidRDefault="00D66012" w:rsidP="00475B95">
            <w:pPr>
              <w:rPr>
                <w:ins w:id="438" w:author="CN=王玮/OU=北京分公司技术开发部/OU=公司总部/O=ChinaClear" w:date="2019-02-18T14:28:00Z"/>
              </w:rPr>
            </w:pPr>
          </w:p>
        </w:tc>
      </w:tr>
      <w:tr w:rsidR="00D66012" w:rsidRPr="00D6316E" w14:paraId="78861D2D" w14:textId="77777777" w:rsidTr="00475B95">
        <w:trPr>
          <w:trHeight w:val="415"/>
          <w:jc w:val="center"/>
        </w:trPr>
        <w:tc>
          <w:tcPr>
            <w:tcW w:w="538" w:type="dxa"/>
            <w:vAlign w:val="center"/>
          </w:tcPr>
          <w:p w14:paraId="32A5D19B"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1E66F90F" w14:textId="77777777" w:rsidR="00D66012" w:rsidRPr="004A6013" w:rsidRDefault="00D66012" w:rsidP="00475B95">
            <w:r w:rsidRPr="004A6013">
              <w:rPr>
                <w:rFonts w:hint="eastAsia"/>
              </w:rPr>
              <w:t>ZQZH</w:t>
            </w:r>
          </w:p>
        </w:tc>
        <w:tc>
          <w:tcPr>
            <w:tcW w:w="1276" w:type="dxa"/>
            <w:vAlign w:val="center"/>
          </w:tcPr>
          <w:p w14:paraId="6F6D6E71" w14:textId="77777777" w:rsidR="00D66012" w:rsidRPr="004A6013" w:rsidRDefault="00D66012" w:rsidP="00475B95">
            <w:r w:rsidRPr="004A6013">
              <w:rPr>
                <w:rFonts w:hint="eastAsia"/>
              </w:rPr>
              <w:t>Character</w:t>
            </w:r>
          </w:p>
        </w:tc>
        <w:tc>
          <w:tcPr>
            <w:tcW w:w="851" w:type="dxa"/>
            <w:vAlign w:val="center"/>
          </w:tcPr>
          <w:p w14:paraId="5432D584" w14:textId="77777777" w:rsidR="00D66012" w:rsidRPr="004A6013" w:rsidRDefault="00D66012" w:rsidP="00475B95">
            <w:r w:rsidRPr="004A6013">
              <w:rPr>
                <w:rFonts w:hint="eastAsia"/>
              </w:rPr>
              <w:t>20</w:t>
            </w:r>
          </w:p>
        </w:tc>
        <w:tc>
          <w:tcPr>
            <w:tcW w:w="2976" w:type="dxa"/>
            <w:vAlign w:val="center"/>
          </w:tcPr>
          <w:p w14:paraId="3D361B85" w14:textId="77777777" w:rsidR="00D66012" w:rsidRPr="004A6013" w:rsidRDefault="00D66012" w:rsidP="00475B95">
            <w:r w:rsidRPr="004A6013">
              <w:rPr>
                <w:rFonts w:hint="eastAsia"/>
              </w:rPr>
              <w:t>证券账户号码</w:t>
            </w:r>
          </w:p>
        </w:tc>
        <w:tc>
          <w:tcPr>
            <w:tcW w:w="2552" w:type="dxa"/>
            <w:vAlign w:val="center"/>
          </w:tcPr>
          <w:p w14:paraId="5FCA8CBD" w14:textId="77777777" w:rsidR="00D66012" w:rsidRDefault="00D66012" w:rsidP="00475B95">
            <w:r w:rsidRPr="00E4189E">
              <w:rPr>
                <w:rFonts w:hint="eastAsia"/>
              </w:rPr>
              <w:t>同请求</w:t>
            </w:r>
          </w:p>
        </w:tc>
      </w:tr>
      <w:tr w:rsidR="00D66012" w:rsidRPr="00D6316E" w14:paraId="4587BE63" w14:textId="77777777" w:rsidTr="00475B95">
        <w:trPr>
          <w:trHeight w:val="415"/>
          <w:jc w:val="center"/>
        </w:trPr>
        <w:tc>
          <w:tcPr>
            <w:tcW w:w="538" w:type="dxa"/>
            <w:vAlign w:val="center"/>
          </w:tcPr>
          <w:p w14:paraId="4C1A447A"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26C1E359" w14:textId="77777777" w:rsidR="00D66012" w:rsidRPr="004A6013" w:rsidRDefault="00D66012" w:rsidP="00475B95">
            <w:r w:rsidRPr="004A6013">
              <w:rPr>
                <w:rFonts w:hint="eastAsia"/>
              </w:rPr>
              <w:t>KHJGDM</w:t>
            </w:r>
          </w:p>
        </w:tc>
        <w:tc>
          <w:tcPr>
            <w:tcW w:w="1276" w:type="dxa"/>
            <w:vAlign w:val="center"/>
          </w:tcPr>
          <w:p w14:paraId="773B9DCD" w14:textId="77777777" w:rsidR="00D66012" w:rsidRPr="004A6013" w:rsidRDefault="00D66012" w:rsidP="00475B95">
            <w:r w:rsidRPr="004A6013">
              <w:rPr>
                <w:rFonts w:hint="eastAsia"/>
              </w:rPr>
              <w:t>Character</w:t>
            </w:r>
          </w:p>
        </w:tc>
        <w:tc>
          <w:tcPr>
            <w:tcW w:w="851" w:type="dxa"/>
            <w:vAlign w:val="center"/>
          </w:tcPr>
          <w:p w14:paraId="4521C4D2" w14:textId="77777777" w:rsidR="00D66012" w:rsidRPr="004A6013" w:rsidRDefault="00D66012" w:rsidP="00475B95">
            <w:r w:rsidRPr="004A6013">
              <w:rPr>
                <w:rFonts w:hint="eastAsia"/>
              </w:rPr>
              <w:t>6</w:t>
            </w:r>
          </w:p>
        </w:tc>
        <w:tc>
          <w:tcPr>
            <w:tcW w:w="2976" w:type="dxa"/>
            <w:vAlign w:val="center"/>
          </w:tcPr>
          <w:p w14:paraId="3B88962A" w14:textId="77777777" w:rsidR="00D66012" w:rsidRPr="004A6013" w:rsidRDefault="00D66012" w:rsidP="00475B95">
            <w:r>
              <w:rPr>
                <w:rFonts w:hint="eastAsia"/>
              </w:rPr>
              <w:t>业务发起</w:t>
            </w:r>
            <w:r w:rsidRPr="004A6013">
              <w:rPr>
                <w:rFonts w:hint="eastAsia"/>
              </w:rPr>
              <w:t>开户代理机构代码</w:t>
            </w:r>
          </w:p>
        </w:tc>
        <w:tc>
          <w:tcPr>
            <w:tcW w:w="2552" w:type="dxa"/>
            <w:vAlign w:val="center"/>
          </w:tcPr>
          <w:p w14:paraId="01F595FD" w14:textId="77777777" w:rsidR="00D66012" w:rsidRDefault="00D66012" w:rsidP="00475B95">
            <w:r w:rsidRPr="00E4189E">
              <w:rPr>
                <w:rFonts w:hint="eastAsia"/>
              </w:rPr>
              <w:t>同请求</w:t>
            </w:r>
          </w:p>
        </w:tc>
      </w:tr>
      <w:tr w:rsidR="00D66012" w:rsidRPr="00D6316E" w14:paraId="50F594CE" w14:textId="77777777" w:rsidTr="00475B95">
        <w:trPr>
          <w:trHeight w:val="415"/>
          <w:jc w:val="center"/>
        </w:trPr>
        <w:tc>
          <w:tcPr>
            <w:tcW w:w="538" w:type="dxa"/>
            <w:vAlign w:val="center"/>
          </w:tcPr>
          <w:p w14:paraId="039FADA5"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1FD5369C" w14:textId="77777777" w:rsidR="00D66012" w:rsidRPr="004A6013" w:rsidRDefault="00D66012" w:rsidP="00475B95">
            <w:r w:rsidRPr="004A6013">
              <w:rPr>
                <w:rFonts w:hint="eastAsia"/>
              </w:rPr>
              <w:t>KHWDDM</w:t>
            </w:r>
          </w:p>
        </w:tc>
        <w:tc>
          <w:tcPr>
            <w:tcW w:w="1276" w:type="dxa"/>
            <w:vAlign w:val="center"/>
          </w:tcPr>
          <w:p w14:paraId="519CC3D4" w14:textId="77777777" w:rsidR="00D66012" w:rsidRPr="004A6013" w:rsidRDefault="00D66012" w:rsidP="00475B95">
            <w:r w:rsidRPr="004A6013">
              <w:rPr>
                <w:rFonts w:hint="eastAsia"/>
              </w:rPr>
              <w:t>Character</w:t>
            </w:r>
          </w:p>
        </w:tc>
        <w:tc>
          <w:tcPr>
            <w:tcW w:w="851" w:type="dxa"/>
            <w:vAlign w:val="center"/>
          </w:tcPr>
          <w:p w14:paraId="06118EF6" w14:textId="77777777" w:rsidR="00D66012" w:rsidRPr="004A6013" w:rsidRDefault="00D66012" w:rsidP="00475B95">
            <w:r w:rsidRPr="004A6013">
              <w:rPr>
                <w:rFonts w:hint="eastAsia"/>
              </w:rPr>
              <w:t>10</w:t>
            </w:r>
          </w:p>
        </w:tc>
        <w:tc>
          <w:tcPr>
            <w:tcW w:w="2976" w:type="dxa"/>
            <w:vAlign w:val="center"/>
          </w:tcPr>
          <w:p w14:paraId="6AA618E7" w14:textId="77777777" w:rsidR="00D66012" w:rsidRPr="004A6013" w:rsidRDefault="00D66012" w:rsidP="00475B95">
            <w:r>
              <w:rPr>
                <w:rFonts w:hint="eastAsia"/>
              </w:rPr>
              <w:t>业务发起</w:t>
            </w:r>
            <w:r w:rsidRPr="004A6013">
              <w:rPr>
                <w:rFonts w:hint="eastAsia"/>
              </w:rPr>
              <w:t>开户代理网点代码</w:t>
            </w:r>
          </w:p>
        </w:tc>
        <w:tc>
          <w:tcPr>
            <w:tcW w:w="2552" w:type="dxa"/>
            <w:vAlign w:val="center"/>
          </w:tcPr>
          <w:p w14:paraId="01165633" w14:textId="77777777" w:rsidR="00D66012" w:rsidRDefault="00D66012" w:rsidP="00475B95">
            <w:r w:rsidRPr="00E4189E">
              <w:rPr>
                <w:rFonts w:hint="eastAsia"/>
              </w:rPr>
              <w:t>同请求</w:t>
            </w:r>
          </w:p>
        </w:tc>
      </w:tr>
      <w:tr w:rsidR="00D66012" w:rsidRPr="00D6316E" w14:paraId="1244A725" w14:textId="77777777" w:rsidTr="00475B95">
        <w:trPr>
          <w:trHeight w:val="415"/>
          <w:jc w:val="center"/>
        </w:trPr>
        <w:tc>
          <w:tcPr>
            <w:tcW w:w="538" w:type="dxa"/>
            <w:vAlign w:val="center"/>
          </w:tcPr>
          <w:p w14:paraId="785A781A"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41BE7DDF" w14:textId="77777777" w:rsidR="00D66012" w:rsidRPr="004A6013" w:rsidRDefault="00D66012" w:rsidP="00475B95">
            <w:r>
              <w:rPr>
                <w:rFonts w:hint="eastAsia"/>
              </w:rPr>
              <w:t>SQRQ</w:t>
            </w:r>
          </w:p>
        </w:tc>
        <w:tc>
          <w:tcPr>
            <w:tcW w:w="1276" w:type="dxa"/>
            <w:vAlign w:val="center"/>
          </w:tcPr>
          <w:p w14:paraId="43EFBABD" w14:textId="77777777" w:rsidR="00D66012" w:rsidRPr="004A6013" w:rsidRDefault="00D66012" w:rsidP="00475B95">
            <w:r w:rsidRPr="00C45958">
              <w:rPr>
                <w:rFonts w:hint="eastAsia"/>
              </w:rPr>
              <w:t>Character</w:t>
            </w:r>
          </w:p>
        </w:tc>
        <w:tc>
          <w:tcPr>
            <w:tcW w:w="851" w:type="dxa"/>
            <w:vAlign w:val="center"/>
          </w:tcPr>
          <w:p w14:paraId="5EDBBF9F" w14:textId="77777777" w:rsidR="00D66012" w:rsidRPr="004A6013" w:rsidRDefault="00D66012" w:rsidP="00475B95">
            <w:r>
              <w:rPr>
                <w:rFonts w:hint="eastAsia"/>
              </w:rPr>
              <w:t>8</w:t>
            </w:r>
          </w:p>
        </w:tc>
        <w:tc>
          <w:tcPr>
            <w:tcW w:w="2976" w:type="dxa"/>
            <w:vAlign w:val="center"/>
          </w:tcPr>
          <w:p w14:paraId="2F53243C" w14:textId="77777777" w:rsidR="00D66012" w:rsidRPr="004A6013" w:rsidRDefault="00D66012" w:rsidP="00475B95">
            <w:r>
              <w:rPr>
                <w:rFonts w:hint="eastAsia"/>
              </w:rPr>
              <w:t>申请日期</w:t>
            </w:r>
          </w:p>
        </w:tc>
        <w:tc>
          <w:tcPr>
            <w:tcW w:w="2552" w:type="dxa"/>
            <w:vAlign w:val="center"/>
          </w:tcPr>
          <w:p w14:paraId="23A1D3BC" w14:textId="77777777" w:rsidR="00D66012" w:rsidRDefault="00D66012" w:rsidP="00475B95">
            <w:r w:rsidRPr="00E4189E">
              <w:rPr>
                <w:rFonts w:hint="eastAsia"/>
              </w:rPr>
              <w:t>同请求</w:t>
            </w:r>
          </w:p>
        </w:tc>
      </w:tr>
      <w:tr w:rsidR="00D66012" w:rsidRPr="00D6316E" w14:paraId="493AFBCC" w14:textId="77777777" w:rsidTr="00475B95">
        <w:trPr>
          <w:trHeight w:val="415"/>
          <w:jc w:val="center"/>
        </w:trPr>
        <w:tc>
          <w:tcPr>
            <w:tcW w:w="538" w:type="dxa"/>
            <w:vAlign w:val="center"/>
          </w:tcPr>
          <w:p w14:paraId="6ECCF3BB" w14:textId="77777777" w:rsidR="00D66012" w:rsidRDefault="00D66012" w:rsidP="00C9787A">
            <w:pPr>
              <w:numPr>
                <w:ilvl w:val="0"/>
                <w:numId w:val="200"/>
              </w:numPr>
              <w:jc w:val="center"/>
              <w:rPr>
                <w:b/>
              </w:rPr>
            </w:pPr>
          </w:p>
        </w:tc>
        <w:tc>
          <w:tcPr>
            <w:tcW w:w="1271" w:type="dxa"/>
            <w:vAlign w:val="center"/>
          </w:tcPr>
          <w:p w14:paraId="47AF3D1A" w14:textId="77777777" w:rsidR="00D66012" w:rsidRDefault="00D66012" w:rsidP="00475B95">
            <w:r>
              <w:rPr>
                <w:rFonts w:hint="eastAsia"/>
              </w:rPr>
              <w:t>BYZD</w:t>
            </w:r>
          </w:p>
        </w:tc>
        <w:tc>
          <w:tcPr>
            <w:tcW w:w="1276" w:type="dxa"/>
            <w:vAlign w:val="center"/>
          </w:tcPr>
          <w:p w14:paraId="28C7E524" w14:textId="77777777" w:rsidR="00D66012" w:rsidRPr="004A6013" w:rsidRDefault="00D66012" w:rsidP="00475B95">
            <w:r w:rsidRPr="00C45958">
              <w:rPr>
                <w:rFonts w:hint="eastAsia"/>
              </w:rPr>
              <w:t>Character</w:t>
            </w:r>
          </w:p>
        </w:tc>
        <w:tc>
          <w:tcPr>
            <w:tcW w:w="851" w:type="dxa"/>
            <w:vAlign w:val="center"/>
          </w:tcPr>
          <w:p w14:paraId="17AE4FA0" w14:textId="77777777" w:rsidR="00D66012" w:rsidRDefault="00D66012" w:rsidP="00475B95">
            <w:r>
              <w:rPr>
                <w:rFonts w:hint="eastAsia"/>
              </w:rPr>
              <w:t>10</w:t>
            </w:r>
          </w:p>
        </w:tc>
        <w:tc>
          <w:tcPr>
            <w:tcW w:w="2976" w:type="dxa"/>
            <w:vAlign w:val="center"/>
          </w:tcPr>
          <w:p w14:paraId="153173C9" w14:textId="77777777" w:rsidR="00D66012" w:rsidRDefault="00D66012" w:rsidP="00475B95">
            <w:r>
              <w:rPr>
                <w:rFonts w:hint="eastAsia"/>
              </w:rPr>
              <w:t>备用字段</w:t>
            </w:r>
          </w:p>
        </w:tc>
        <w:tc>
          <w:tcPr>
            <w:tcW w:w="2552" w:type="dxa"/>
            <w:vAlign w:val="center"/>
          </w:tcPr>
          <w:p w14:paraId="2533A483" w14:textId="77777777" w:rsidR="00D66012" w:rsidRDefault="00D66012" w:rsidP="00475B95"/>
        </w:tc>
      </w:tr>
      <w:tr w:rsidR="00D66012" w:rsidRPr="00D6316E" w14:paraId="1F2140F3" w14:textId="77777777" w:rsidTr="00475B95">
        <w:trPr>
          <w:trHeight w:val="415"/>
          <w:jc w:val="center"/>
        </w:trPr>
        <w:tc>
          <w:tcPr>
            <w:tcW w:w="538" w:type="dxa"/>
            <w:vAlign w:val="center"/>
          </w:tcPr>
          <w:p w14:paraId="76DAA283" w14:textId="77777777" w:rsidR="00D66012" w:rsidRDefault="00D66012" w:rsidP="00C9787A">
            <w:pPr>
              <w:numPr>
                <w:ilvl w:val="0"/>
                <w:numId w:val="200"/>
              </w:numPr>
              <w:jc w:val="center"/>
              <w:rPr>
                <w:b/>
              </w:rPr>
            </w:pPr>
          </w:p>
        </w:tc>
        <w:tc>
          <w:tcPr>
            <w:tcW w:w="1271" w:type="dxa"/>
            <w:vAlign w:val="center"/>
          </w:tcPr>
          <w:p w14:paraId="3C9980E3" w14:textId="77777777" w:rsidR="00D66012" w:rsidRDefault="00D66012" w:rsidP="00475B95">
            <w:r>
              <w:rPr>
                <w:rFonts w:hint="eastAsia"/>
              </w:rPr>
              <w:t>DYZH</w:t>
            </w:r>
          </w:p>
        </w:tc>
        <w:tc>
          <w:tcPr>
            <w:tcW w:w="1276" w:type="dxa"/>
            <w:vAlign w:val="center"/>
          </w:tcPr>
          <w:p w14:paraId="67F263B2" w14:textId="77777777" w:rsidR="00D66012" w:rsidRPr="004A6013" w:rsidRDefault="00D66012" w:rsidP="00475B95">
            <w:r>
              <w:rPr>
                <w:rFonts w:hint="eastAsia"/>
              </w:rPr>
              <w:t>Character</w:t>
            </w:r>
          </w:p>
        </w:tc>
        <w:tc>
          <w:tcPr>
            <w:tcW w:w="851" w:type="dxa"/>
            <w:vAlign w:val="center"/>
          </w:tcPr>
          <w:p w14:paraId="58E79EB2" w14:textId="77777777" w:rsidR="00D66012" w:rsidRDefault="00D66012" w:rsidP="00475B95">
            <w:r>
              <w:rPr>
                <w:rFonts w:hint="eastAsia"/>
              </w:rPr>
              <w:t>20</w:t>
            </w:r>
          </w:p>
        </w:tc>
        <w:tc>
          <w:tcPr>
            <w:tcW w:w="2976" w:type="dxa"/>
            <w:vAlign w:val="center"/>
          </w:tcPr>
          <w:p w14:paraId="48BFF63E" w14:textId="77777777" w:rsidR="00D66012" w:rsidRDefault="00D66012" w:rsidP="00475B95">
            <w:commentRangeStart w:id="439"/>
            <w:r>
              <w:rPr>
                <w:rFonts w:hint="eastAsia"/>
              </w:rPr>
              <w:t>对应证券账户号码</w:t>
            </w:r>
            <w:commentRangeEnd w:id="439"/>
            <w:r>
              <w:rPr>
                <w:rStyle w:val="a7"/>
              </w:rPr>
              <w:commentReference w:id="439"/>
            </w:r>
          </w:p>
        </w:tc>
        <w:tc>
          <w:tcPr>
            <w:tcW w:w="2552" w:type="dxa"/>
            <w:vAlign w:val="center"/>
          </w:tcPr>
          <w:p w14:paraId="075691BA" w14:textId="77777777" w:rsidR="00D66012" w:rsidRPr="00E4189E" w:rsidRDefault="00D66012" w:rsidP="00475B95"/>
        </w:tc>
      </w:tr>
      <w:tr w:rsidR="00990849" w:rsidRPr="00D6316E" w14:paraId="0F70A75D" w14:textId="77777777" w:rsidTr="00475B95">
        <w:trPr>
          <w:trHeight w:val="415"/>
          <w:jc w:val="center"/>
        </w:trPr>
        <w:tc>
          <w:tcPr>
            <w:tcW w:w="538" w:type="dxa"/>
            <w:vAlign w:val="center"/>
          </w:tcPr>
          <w:p w14:paraId="59C55C7A" w14:textId="77777777" w:rsidR="00990849" w:rsidRDefault="00990849" w:rsidP="00C9787A">
            <w:pPr>
              <w:numPr>
                <w:ilvl w:val="0"/>
                <w:numId w:val="200"/>
              </w:numPr>
              <w:jc w:val="center"/>
              <w:rPr>
                <w:b/>
              </w:rPr>
            </w:pPr>
          </w:p>
        </w:tc>
        <w:tc>
          <w:tcPr>
            <w:tcW w:w="1271" w:type="dxa"/>
            <w:vAlign w:val="center"/>
          </w:tcPr>
          <w:p w14:paraId="0379A8FD" w14:textId="77777777" w:rsidR="00990849" w:rsidRDefault="00990849" w:rsidP="00475B95">
            <w:r>
              <w:rPr>
                <w:rFonts w:hint="eastAsia"/>
              </w:rPr>
              <w:t>DYZHLB</w:t>
            </w:r>
          </w:p>
        </w:tc>
        <w:tc>
          <w:tcPr>
            <w:tcW w:w="1276" w:type="dxa"/>
            <w:vAlign w:val="center"/>
          </w:tcPr>
          <w:p w14:paraId="6D549E44" w14:textId="77777777" w:rsidR="00990849" w:rsidRDefault="00990849" w:rsidP="00475B95">
            <w:r>
              <w:rPr>
                <w:rFonts w:hint="eastAsia"/>
              </w:rPr>
              <w:t>Character</w:t>
            </w:r>
          </w:p>
        </w:tc>
        <w:tc>
          <w:tcPr>
            <w:tcW w:w="851" w:type="dxa"/>
            <w:vAlign w:val="center"/>
          </w:tcPr>
          <w:p w14:paraId="624884EC" w14:textId="77777777" w:rsidR="00990849" w:rsidRDefault="00990849" w:rsidP="00475B95">
            <w:r>
              <w:rPr>
                <w:rFonts w:hint="eastAsia"/>
              </w:rPr>
              <w:t>2</w:t>
            </w:r>
          </w:p>
        </w:tc>
        <w:tc>
          <w:tcPr>
            <w:tcW w:w="2976" w:type="dxa"/>
            <w:vAlign w:val="center"/>
          </w:tcPr>
          <w:p w14:paraId="13203312" w14:textId="77777777" w:rsidR="00990849" w:rsidRDefault="00990849" w:rsidP="00475B95">
            <w:r>
              <w:rPr>
                <w:rFonts w:hint="eastAsia"/>
              </w:rPr>
              <w:t>对应证券账户类别</w:t>
            </w:r>
          </w:p>
        </w:tc>
        <w:tc>
          <w:tcPr>
            <w:tcW w:w="2552" w:type="dxa"/>
            <w:vAlign w:val="center"/>
          </w:tcPr>
          <w:p w14:paraId="5553EB24" w14:textId="77777777" w:rsidR="00990849" w:rsidRPr="00E4189E" w:rsidRDefault="00990849" w:rsidP="00475B95"/>
        </w:tc>
      </w:tr>
      <w:tr w:rsidR="00D66012" w:rsidRPr="00D6316E" w14:paraId="4C4D6E4B" w14:textId="77777777" w:rsidTr="00475B95">
        <w:trPr>
          <w:trHeight w:val="415"/>
          <w:jc w:val="center"/>
        </w:trPr>
        <w:tc>
          <w:tcPr>
            <w:tcW w:w="538" w:type="dxa"/>
            <w:vAlign w:val="center"/>
          </w:tcPr>
          <w:p w14:paraId="6FD141BF" w14:textId="77777777" w:rsidR="00D66012" w:rsidRDefault="00D66012" w:rsidP="00C9787A">
            <w:pPr>
              <w:numPr>
                <w:ilvl w:val="0"/>
                <w:numId w:val="200"/>
              </w:numPr>
              <w:jc w:val="center"/>
              <w:rPr>
                <w:b/>
              </w:rPr>
            </w:pPr>
          </w:p>
        </w:tc>
        <w:tc>
          <w:tcPr>
            <w:tcW w:w="1271" w:type="dxa"/>
            <w:vAlign w:val="center"/>
          </w:tcPr>
          <w:p w14:paraId="49D4279C" w14:textId="77777777" w:rsidR="00D66012" w:rsidRDefault="00D66012" w:rsidP="00475B95">
            <w:r w:rsidRPr="00C45958">
              <w:rPr>
                <w:rFonts w:hint="eastAsia"/>
              </w:rPr>
              <w:t>KHMC</w:t>
            </w:r>
          </w:p>
        </w:tc>
        <w:tc>
          <w:tcPr>
            <w:tcW w:w="1276" w:type="dxa"/>
            <w:vAlign w:val="center"/>
          </w:tcPr>
          <w:p w14:paraId="6B0062D0" w14:textId="77777777" w:rsidR="00D66012" w:rsidRPr="004A6013" w:rsidRDefault="00D66012" w:rsidP="00475B95">
            <w:r w:rsidRPr="00C45958">
              <w:rPr>
                <w:rFonts w:hint="eastAsia"/>
              </w:rPr>
              <w:t>Character</w:t>
            </w:r>
          </w:p>
        </w:tc>
        <w:tc>
          <w:tcPr>
            <w:tcW w:w="851" w:type="dxa"/>
            <w:vAlign w:val="center"/>
          </w:tcPr>
          <w:p w14:paraId="08DBA8EC" w14:textId="77777777" w:rsidR="00D66012" w:rsidRDefault="00D66012" w:rsidP="00475B95">
            <w:r w:rsidRPr="00C45958">
              <w:rPr>
                <w:rFonts w:hint="eastAsia"/>
              </w:rPr>
              <w:t>1</w:t>
            </w:r>
            <w:r>
              <w:rPr>
                <w:rFonts w:hint="eastAsia"/>
              </w:rPr>
              <w:t>2</w:t>
            </w:r>
            <w:r w:rsidRPr="00C45958">
              <w:rPr>
                <w:rFonts w:hint="eastAsia"/>
              </w:rPr>
              <w:t>0</w:t>
            </w:r>
          </w:p>
        </w:tc>
        <w:tc>
          <w:tcPr>
            <w:tcW w:w="2976" w:type="dxa"/>
            <w:vAlign w:val="center"/>
          </w:tcPr>
          <w:p w14:paraId="6DEC13D0" w14:textId="77777777" w:rsidR="00D66012" w:rsidRDefault="00D66012" w:rsidP="00475B95">
            <w:r w:rsidRPr="00C45958">
              <w:rPr>
                <w:rFonts w:hint="eastAsia"/>
              </w:rPr>
              <w:t>客户名称</w:t>
            </w:r>
          </w:p>
        </w:tc>
        <w:tc>
          <w:tcPr>
            <w:tcW w:w="2552" w:type="dxa"/>
            <w:vAlign w:val="center"/>
          </w:tcPr>
          <w:p w14:paraId="14C1079A" w14:textId="77777777" w:rsidR="00D66012" w:rsidRPr="00E4189E" w:rsidRDefault="00D66012" w:rsidP="00475B95"/>
        </w:tc>
      </w:tr>
      <w:tr w:rsidR="00D66012" w:rsidRPr="00D6316E" w14:paraId="0D7E8BBD" w14:textId="77777777" w:rsidTr="00475B95">
        <w:trPr>
          <w:trHeight w:val="415"/>
          <w:jc w:val="center"/>
        </w:trPr>
        <w:tc>
          <w:tcPr>
            <w:tcW w:w="538" w:type="dxa"/>
            <w:vAlign w:val="center"/>
          </w:tcPr>
          <w:p w14:paraId="518D1ACC" w14:textId="77777777" w:rsidR="00D66012" w:rsidRDefault="00D66012" w:rsidP="00C9787A">
            <w:pPr>
              <w:numPr>
                <w:ilvl w:val="0"/>
                <w:numId w:val="200"/>
              </w:numPr>
              <w:jc w:val="center"/>
              <w:rPr>
                <w:b/>
              </w:rPr>
            </w:pPr>
          </w:p>
        </w:tc>
        <w:tc>
          <w:tcPr>
            <w:tcW w:w="1271" w:type="dxa"/>
            <w:vAlign w:val="center"/>
          </w:tcPr>
          <w:p w14:paraId="2D49DF00" w14:textId="77777777" w:rsidR="00D66012" w:rsidDel="00856F21" w:rsidRDefault="00D66012" w:rsidP="00475B95">
            <w:r w:rsidRPr="00C45958">
              <w:rPr>
                <w:rFonts w:hint="eastAsia"/>
              </w:rPr>
              <w:t>KHLB</w:t>
            </w:r>
          </w:p>
        </w:tc>
        <w:tc>
          <w:tcPr>
            <w:tcW w:w="1276" w:type="dxa"/>
            <w:vAlign w:val="center"/>
          </w:tcPr>
          <w:p w14:paraId="05FCC324" w14:textId="77777777" w:rsidR="00D66012" w:rsidRPr="00C45958" w:rsidDel="00856F21" w:rsidRDefault="00D66012" w:rsidP="00475B95">
            <w:r w:rsidRPr="00C45958">
              <w:rPr>
                <w:rFonts w:hint="eastAsia"/>
              </w:rPr>
              <w:t>Character</w:t>
            </w:r>
          </w:p>
        </w:tc>
        <w:tc>
          <w:tcPr>
            <w:tcW w:w="851" w:type="dxa"/>
            <w:vAlign w:val="center"/>
          </w:tcPr>
          <w:p w14:paraId="4CD70223" w14:textId="77777777" w:rsidR="00D66012" w:rsidDel="00856F21" w:rsidRDefault="00D66012" w:rsidP="00475B95">
            <w:r w:rsidRPr="00C45958">
              <w:rPr>
                <w:rFonts w:hint="eastAsia"/>
              </w:rPr>
              <w:t>1</w:t>
            </w:r>
          </w:p>
        </w:tc>
        <w:tc>
          <w:tcPr>
            <w:tcW w:w="2976" w:type="dxa"/>
            <w:vAlign w:val="center"/>
          </w:tcPr>
          <w:p w14:paraId="6F79CC2F" w14:textId="77777777" w:rsidR="00D66012" w:rsidRPr="00951376" w:rsidDel="00856F21" w:rsidRDefault="00D66012" w:rsidP="00475B95">
            <w:r w:rsidRPr="00C45958">
              <w:rPr>
                <w:rFonts w:hint="eastAsia"/>
              </w:rPr>
              <w:t>客户类别</w:t>
            </w:r>
          </w:p>
        </w:tc>
        <w:tc>
          <w:tcPr>
            <w:tcW w:w="2552" w:type="dxa"/>
            <w:vAlign w:val="center"/>
          </w:tcPr>
          <w:p w14:paraId="2E9B0E40" w14:textId="77777777" w:rsidR="00D66012" w:rsidDel="00856F21" w:rsidRDefault="00D66012" w:rsidP="00475B95"/>
        </w:tc>
      </w:tr>
      <w:tr w:rsidR="00D66012" w:rsidRPr="00D6316E" w14:paraId="694D3C99" w14:textId="77777777" w:rsidTr="00475B95">
        <w:trPr>
          <w:trHeight w:val="415"/>
          <w:jc w:val="center"/>
        </w:trPr>
        <w:tc>
          <w:tcPr>
            <w:tcW w:w="538" w:type="dxa"/>
            <w:vAlign w:val="center"/>
          </w:tcPr>
          <w:p w14:paraId="4AC38702"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4A1F3E27" w14:textId="77777777" w:rsidR="00D66012" w:rsidRPr="00C45958" w:rsidRDefault="00D66012" w:rsidP="00475B95">
            <w:r w:rsidRPr="00C45958">
              <w:rPr>
                <w:rFonts w:hint="eastAsia"/>
              </w:rPr>
              <w:t>GJDM</w:t>
            </w:r>
          </w:p>
        </w:tc>
        <w:tc>
          <w:tcPr>
            <w:tcW w:w="1276" w:type="dxa"/>
            <w:vAlign w:val="center"/>
          </w:tcPr>
          <w:p w14:paraId="2BA0439F" w14:textId="77777777" w:rsidR="00D66012" w:rsidRPr="00C45958" w:rsidRDefault="00D66012" w:rsidP="00475B95">
            <w:r w:rsidRPr="00C45958">
              <w:rPr>
                <w:rFonts w:hint="eastAsia"/>
              </w:rPr>
              <w:t>Character</w:t>
            </w:r>
          </w:p>
        </w:tc>
        <w:tc>
          <w:tcPr>
            <w:tcW w:w="851" w:type="dxa"/>
            <w:vAlign w:val="center"/>
          </w:tcPr>
          <w:p w14:paraId="3E4F025A" w14:textId="77777777" w:rsidR="00D66012" w:rsidRPr="00C45958" w:rsidRDefault="00D66012" w:rsidP="00475B95">
            <w:r w:rsidRPr="00C45958">
              <w:rPr>
                <w:rFonts w:hint="eastAsia"/>
              </w:rPr>
              <w:t>3</w:t>
            </w:r>
          </w:p>
        </w:tc>
        <w:tc>
          <w:tcPr>
            <w:tcW w:w="2976" w:type="dxa"/>
            <w:vAlign w:val="center"/>
          </w:tcPr>
          <w:p w14:paraId="781A1D7E" w14:textId="77777777" w:rsidR="00D66012" w:rsidRPr="00C45958" w:rsidRDefault="00D66012" w:rsidP="00475B95">
            <w:r w:rsidRPr="00C45958">
              <w:rPr>
                <w:rFonts w:hint="eastAsia"/>
              </w:rPr>
              <w:t>国籍</w:t>
            </w:r>
            <w:r w:rsidRPr="00C45958">
              <w:rPr>
                <w:rFonts w:hint="eastAsia"/>
              </w:rPr>
              <w:t>/</w:t>
            </w:r>
            <w:r w:rsidRPr="00C45958">
              <w:rPr>
                <w:rFonts w:hint="eastAsia"/>
              </w:rPr>
              <w:t>地区代码</w:t>
            </w:r>
          </w:p>
        </w:tc>
        <w:tc>
          <w:tcPr>
            <w:tcW w:w="2552" w:type="dxa"/>
            <w:vAlign w:val="center"/>
          </w:tcPr>
          <w:p w14:paraId="1CEA7312" w14:textId="77777777" w:rsidR="00D66012" w:rsidDel="00856F21" w:rsidRDefault="00D66012" w:rsidP="00475B95"/>
        </w:tc>
      </w:tr>
      <w:tr w:rsidR="00D66012" w:rsidRPr="00D6316E" w14:paraId="70E59AD0" w14:textId="77777777" w:rsidTr="00475B95">
        <w:trPr>
          <w:trHeight w:val="415"/>
          <w:jc w:val="center"/>
        </w:trPr>
        <w:tc>
          <w:tcPr>
            <w:tcW w:w="538" w:type="dxa"/>
            <w:vAlign w:val="center"/>
          </w:tcPr>
          <w:p w14:paraId="531AA939"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40DAE246" w14:textId="77777777" w:rsidR="00D66012" w:rsidDel="00856F21" w:rsidRDefault="00D66012" w:rsidP="00475B95">
            <w:r w:rsidRPr="00C45958">
              <w:rPr>
                <w:rFonts w:hint="eastAsia"/>
              </w:rPr>
              <w:t>ZJLB</w:t>
            </w:r>
          </w:p>
        </w:tc>
        <w:tc>
          <w:tcPr>
            <w:tcW w:w="1276" w:type="dxa"/>
            <w:vAlign w:val="center"/>
          </w:tcPr>
          <w:p w14:paraId="282766DB" w14:textId="77777777" w:rsidR="00D66012" w:rsidRPr="00C45958" w:rsidDel="00856F21" w:rsidRDefault="00D66012" w:rsidP="00475B95">
            <w:r w:rsidRPr="00C45958">
              <w:rPr>
                <w:rFonts w:hint="eastAsia"/>
              </w:rPr>
              <w:t>Character</w:t>
            </w:r>
          </w:p>
        </w:tc>
        <w:tc>
          <w:tcPr>
            <w:tcW w:w="851" w:type="dxa"/>
            <w:vAlign w:val="center"/>
          </w:tcPr>
          <w:p w14:paraId="0AA1A7B8" w14:textId="77777777" w:rsidR="00D66012" w:rsidDel="00856F21" w:rsidRDefault="00D66012" w:rsidP="00475B95">
            <w:r w:rsidRPr="00C45958">
              <w:rPr>
                <w:rFonts w:hint="eastAsia"/>
              </w:rPr>
              <w:t>2</w:t>
            </w:r>
          </w:p>
        </w:tc>
        <w:tc>
          <w:tcPr>
            <w:tcW w:w="2976" w:type="dxa"/>
            <w:vAlign w:val="center"/>
          </w:tcPr>
          <w:p w14:paraId="76ABEE3F" w14:textId="77777777" w:rsidR="00D66012" w:rsidRPr="00951376" w:rsidDel="00856F21" w:rsidRDefault="00D66012" w:rsidP="00475B95">
            <w:r w:rsidRPr="00C45958">
              <w:rPr>
                <w:rFonts w:hint="eastAsia"/>
              </w:rPr>
              <w:t>主要身份证明文件类别</w:t>
            </w:r>
          </w:p>
        </w:tc>
        <w:tc>
          <w:tcPr>
            <w:tcW w:w="2552" w:type="dxa"/>
            <w:vAlign w:val="center"/>
          </w:tcPr>
          <w:p w14:paraId="3CDFCDC4" w14:textId="77777777" w:rsidR="00D66012" w:rsidDel="00856F21" w:rsidRDefault="00D66012" w:rsidP="00475B95"/>
        </w:tc>
      </w:tr>
      <w:tr w:rsidR="00D66012" w:rsidRPr="00D6316E" w14:paraId="623DC725" w14:textId="77777777" w:rsidTr="00475B95">
        <w:trPr>
          <w:trHeight w:val="415"/>
          <w:jc w:val="center"/>
        </w:trPr>
        <w:tc>
          <w:tcPr>
            <w:tcW w:w="538" w:type="dxa"/>
            <w:vAlign w:val="center"/>
          </w:tcPr>
          <w:p w14:paraId="337109C3"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12903C68" w14:textId="77777777" w:rsidR="00D66012" w:rsidDel="00856F21" w:rsidRDefault="00D66012" w:rsidP="00475B95">
            <w:r w:rsidRPr="00C45958">
              <w:rPr>
                <w:rFonts w:hint="eastAsia"/>
              </w:rPr>
              <w:t>ZJDM</w:t>
            </w:r>
          </w:p>
        </w:tc>
        <w:tc>
          <w:tcPr>
            <w:tcW w:w="1276" w:type="dxa"/>
            <w:vAlign w:val="center"/>
          </w:tcPr>
          <w:p w14:paraId="426A2EF5" w14:textId="77777777" w:rsidR="00D66012" w:rsidRPr="00C45958" w:rsidDel="00856F21" w:rsidRDefault="00D66012" w:rsidP="00475B95">
            <w:r w:rsidRPr="00C45958">
              <w:rPr>
                <w:rFonts w:hint="eastAsia"/>
              </w:rPr>
              <w:t>Character</w:t>
            </w:r>
          </w:p>
        </w:tc>
        <w:tc>
          <w:tcPr>
            <w:tcW w:w="851" w:type="dxa"/>
            <w:vAlign w:val="center"/>
          </w:tcPr>
          <w:p w14:paraId="7E984A49" w14:textId="77777777" w:rsidR="00D66012" w:rsidDel="00856F21" w:rsidRDefault="00D66012" w:rsidP="00475B95">
            <w:r>
              <w:rPr>
                <w:rFonts w:hint="eastAsia"/>
              </w:rPr>
              <w:t>4</w:t>
            </w:r>
            <w:r w:rsidRPr="00C45958">
              <w:rPr>
                <w:rFonts w:hint="eastAsia"/>
              </w:rPr>
              <w:t>0</w:t>
            </w:r>
          </w:p>
        </w:tc>
        <w:tc>
          <w:tcPr>
            <w:tcW w:w="2976" w:type="dxa"/>
            <w:vAlign w:val="center"/>
          </w:tcPr>
          <w:p w14:paraId="3366D831" w14:textId="77777777" w:rsidR="00D66012" w:rsidRPr="00951376" w:rsidDel="00856F21" w:rsidRDefault="00D66012" w:rsidP="00475B95">
            <w:r w:rsidRPr="00C45958">
              <w:rPr>
                <w:rFonts w:hint="eastAsia"/>
              </w:rPr>
              <w:t>主要身份证明文件代码</w:t>
            </w:r>
          </w:p>
        </w:tc>
        <w:tc>
          <w:tcPr>
            <w:tcW w:w="2552" w:type="dxa"/>
            <w:vAlign w:val="center"/>
          </w:tcPr>
          <w:p w14:paraId="0B80AB71" w14:textId="77777777" w:rsidR="00D66012" w:rsidDel="00856F21" w:rsidRDefault="00D66012" w:rsidP="00475B95"/>
        </w:tc>
      </w:tr>
      <w:tr w:rsidR="00D66012" w:rsidRPr="00D6316E" w14:paraId="57D15FB6" w14:textId="77777777" w:rsidTr="00475B95">
        <w:trPr>
          <w:trHeight w:val="415"/>
          <w:jc w:val="center"/>
        </w:trPr>
        <w:tc>
          <w:tcPr>
            <w:tcW w:w="538" w:type="dxa"/>
            <w:vAlign w:val="center"/>
          </w:tcPr>
          <w:p w14:paraId="770DC003" w14:textId="77777777" w:rsidR="00D66012" w:rsidRDefault="00D66012" w:rsidP="00C9787A">
            <w:pPr>
              <w:numPr>
                <w:ilvl w:val="0"/>
                <w:numId w:val="200"/>
              </w:numPr>
              <w:jc w:val="center"/>
              <w:rPr>
                <w:rFonts w:ascii="Calibri" w:eastAsia="宋体" w:hAnsi="Calibri" w:cs="Times New Roman"/>
                <w:b/>
              </w:rPr>
            </w:pPr>
          </w:p>
        </w:tc>
        <w:tc>
          <w:tcPr>
            <w:tcW w:w="1271" w:type="dxa"/>
            <w:vAlign w:val="center"/>
          </w:tcPr>
          <w:p w14:paraId="658C30AB" w14:textId="77777777" w:rsidR="00D66012" w:rsidRPr="00C45958" w:rsidRDefault="00D66012" w:rsidP="00475B95">
            <w:r>
              <w:rPr>
                <w:rFonts w:hint="eastAsia"/>
              </w:rPr>
              <w:t>CPBM</w:t>
            </w:r>
          </w:p>
        </w:tc>
        <w:tc>
          <w:tcPr>
            <w:tcW w:w="1276" w:type="dxa"/>
            <w:vAlign w:val="center"/>
          </w:tcPr>
          <w:p w14:paraId="4E33FA72" w14:textId="77777777" w:rsidR="00D66012" w:rsidRPr="00C45958" w:rsidRDefault="00D66012" w:rsidP="00475B95">
            <w:r w:rsidRPr="00C45958">
              <w:rPr>
                <w:rFonts w:hint="eastAsia"/>
              </w:rPr>
              <w:t>Character</w:t>
            </w:r>
          </w:p>
        </w:tc>
        <w:tc>
          <w:tcPr>
            <w:tcW w:w="851" w:type="dxa"/>
            <w:vAlign w:val="center"/>
          </w:tcPr>
          <w:p w14:paraId="3B1BB797" w14:textId="77777777" w:rsidR="00D66012" w:rsidRDefault="00D66012" w:rsidP="00475B95">
            <w:r>
              <w:rPr>
                <w:rFonts w:hint="eastAsia"/>
              </w:rPr>
              <w:t>25</w:t>
            </w:r>
          </w:p>
        </w:tc>
        <w:tc>
          <w:tcPr>
            <w:tcW w:w="2976" w:type="dxa"/>
            <w:vAlign w:val="center"/>
          </w:tcPr>
          <w:p w14:paraId="315EDCF8" w14:textId="77777777" w:rsidR="00D66012" w:rsidRPr="00C45958" w:rsidRDefault="00D66012" w:rsidP="00475B95">
            <w:r>
              <w:rPr>
                <w:rFonts w:hint="eastAsia"/>
              </w:rPr>
              <w:t>产品编码</w:t>
            </w:r>
          </w:p>
        </w:tc>
        <w:tc>
          <w:tcPr>
            <w:tcW w:w="2552" w:type="dxa"/>
            <w:vAlign w:val="center"/>
          </w:tcPr>
          <w:p w14:paraId="1F4FEA04" w14:textId="77777777" w:rsidR="00D66012" w:rsidDel="00856F21" w:rsidRDefault="00D66012" w:rsidP="00475B95"/>
        </w:tc>
      </w:tr>
      <w:tr w:rsidR="00325332" w:rsidRPr="00D6316E" w14:paraId="68342772" w14:textId="77777777" w:rsidTr="00475B95">
        <w:trPr>
          <w:trHeight w:val="415"/>
          <w:jc w:val="center"/>
          <w:ins w:id="440" w:author="CN=王玮/OU=北京分公司技术开发部/OU=公司总部/O=ChinaClear" w:date="2019-02-20T15:53:00Z"/>
        </w:trPr>
        <w:tc>
          <w:tcPr>
            <w:tcW w:w="538" w:type="dxa"/>
            <w:vAlign w:val="center"/>
          </w:tcPr>
          <w:p w14:paraId="1651B52B" w14:textId="77777777" w:rsidR="00325332" w:rsidRDefault="00325332" w:rsidP="00C9787A">
            <w:pPr>
              <w:numPr>
                <w:ilvl w:val="0"/>
                <w:numId w:val="200"/>
              </w:numPr>
              <w:jc w:val="center"/>
              <w:rPr>
                <w:ins w:id="441" w:author="CN=王玮/OU=北京分公司技术开发部/OU=公司总部/O=ChinaClear" w:date="2019-02-20T15:53:00Z"/>
                <w:rFonts w:ascii="Calibri" w:eastAsia="宋体" w:hAnsi="Calibri" w:cs="Times New Roman"/>
                <w:b/>
              </w:rPr>
            </w:pPr>
          </w:p>
        </w:tc>
        <w:tc>
          <w:tcPr>
            <w:tcW w:w="1271" w:type="dxa"/>
            <w:vAlign w:val="center"/>
          </w:tcPr>
          <w:p w14:paraId="579FE340" w14:textId="77777777" w:rsidR="00325332" w:rsidRDefault="00325332" w:rsidP="00475B95">
            <w:pPr>
              <w:rPr>
                <w:ins w:id="442" w:author="CN=王玮/OU=北京分公司技术开发部/OU=公司总部/O=ChinaClear" w:date="2019-02-20T15:53:00Z"/>
              </w:rPr>
            </w:pPr>
            <w:ins w:id="443" w:author="CN=王玮/OU=北京分公司技术开发部/OU=公司总部/O=ChinaClear" w:date="2019-02-20T15:53:00Z">
              <w:r>
                <w:rPr>
                  <w:rFonts w:hint="eastAsia"/>
                </w:rPr>
                <w:t>ZQZHZT</w:t>
              </w:r>
            </w:ins>
          </w:p>
        </w:tc>
        <w:tc>
          <w:tcPr>
            <w:tcW w:w="1276" w:type="dxa"/>
            <w:vAlign w:val="center"/>
          </w:tcPr>
          <w:p w14:paraId="2BDDE3AB" w14:textId="77777777" w:rsidR="00325332" w:rsidRPr="00C45958" w:rsidRDefault="00325332" w:rsidP="00475B95">
            <w:pPr>
              <w:rPr>
                <w:ins w:id="444" w:author="CN=王玮/OU=北京分公司技术开发部/OU=公司总部/O=ChinaClear" w:date="2019-02-20T15:53:00Z"/>
              </w:rPr>
            </w:pPr>
            <w:ins w:id="445" w:author="CN=王玮/OU=北京分公司技术开发部/OU=公司总部/O=ChinaClear" w:date="2019-02-20T15:53:00Z">
              <w:r w:rsidRPr="00602A83">
                <w:rPr>
                  <w:rFonts w:hint="eastAsia"/>
                </w:rPr>
                <w:t>Character</w:t>
              </w:r>
            </w:ins>
          </w:p>
        </w:tc>
        <w:tc>
          <w:tcPr>
            <w:tcW w:w="851" w:type="dxa"/>
            <w:vAlign w:val="center"/>
          </w:tcPr>
          <w:p w14:paraId="7A73F3A7" w14:textId="77777777" w:rsidR="00325332" w:rsidRDefault="00325332" w:rsidP="00475B95">
            <w:pPr>
              <w:rPr>
                <w:ins w:id="446" w:author="CN=王玮/OU=北京分公司技术开发部/OU=公司总部/O=ChinaClear" w:date="2019-02-20T15:53:00Z"/>
              </w:rPr>
            </w:pPr>
            <w:ins w:id="447" w:author="CN=王玮/OU=北京分公司技术开发部/OU=公司总部/O=ChinaClear" w:date="2019-02-20T15:53:00Z">
              <w:r>
                <w:rPr>
                  <w:rFonts w:hint="eastAsia"/>
                </w:rPr>
                <w:t>2</w:t>
              </w:r>
            </w:ins>
          </w:p>
        </w:tc>
        <w:tc>
          <w:tcPr>
            <w:tcW w:w="2976" w:type="dxa"/>
            <w:vAlign w:val="center"/>
          </w:tcPr>
          <w:p w14:paraId="4D575A62" w14:textId="77777777" w:rsidR="00325332" w:rsidRDefault="00325332" w:rsidP="00475B95">
            <w:pPr>
              <w:rPr>
                <w:ins w:id="448" w:author="CN=王玮/OU=北京分公司技术开发部/OU=公司总部/O=ChinaClear" w:date="2019-02-20T15:53:00Z"/>
              </w:rPr>
            </w:pPr>
            <w:ins w:id="449" w:author="CN=王玮/OU=北京分公司技术开发部/OU=公司总部/O=ChinaClear" w:date="2019-02-20T15:53:00Z">
              <w:r w:rsidRPr="00602A83">
                <w:rPr>
                  <w:rFonts w:hint="eastAsia"/>
                </w:rPr>
                <w:t>证券账户状态</w:t>
              </w:r>
            </w:ins>
          </w:p>
        </w:tc>
        <w:tc>
          <w:tcPr>
            <w:tcW w:w="2552" w:type="dxa"/>
            <w:vAlign w:val="center"/>
          </w:tcPr>
          <w:p w14:paraId="2B33403D" w14:textId="77777777" w:rsidR="00325332" w:rsidDel="00856F21" w:rsidRDefault="00325332" w:rsidP="00475B95">
            <w:pPr>
              <w:rPr>
                <w:ins w:id="450" w:author="CN=王玮/OU=北京分公司技术开发部/OU=公司总部/O=ChinaClear" w:date="2019-02-20T15:53:00Z"/>
              </w:rPr>
            </w:pPr>
          </w:p>
        </w:tc>
      </w:tr>
      <w:tr w:rsidR="00325332" w:rsidRPr="00D6316E" w14:paraId="43ECF18D" w14:textId="77777777" w:rsidTr="00475B95">
        <w:trPr>
          <w:trHeight w:val="415"/>
          <w:jc w:val="center"/>
        </w:trPr>
        <w:tc>
          <w:tcPr>
            <w:tcW w:w="538" w:type="dxa"/>
            <w:vAlign w:val="center"/>
          </w:tcPr>
          <w:p w14:paraId="33DA1E9A" w14:textId="77777777" w:rsidR="00325332" w:rsidRDefault="00325332" w:rsidP="00C9787A">
            <w:pPr>
              <w:numPr>
                <w:ilvl w:val="0"/>
                <w:numId w:val="200"/>
              </w:numPr>
              <w:jc w:val="center"/>
              <w:rPr>
                <w:rFonts w:ascii="Calibri" w:eastAsia="宋体" w:hAnsi="Calibri" w:cs="Times New Roman"/>
                <w:b/>
              </w:rPr>
            </w:pPr>
          </w:p>
        </w:tc>
        <w:tc>
          <w:tcPr>
            <w:tcW w:w="1271" w:type="dxa"/>
            <w:vAlign w:val="center"/>
          </w:tcPr>
          <w:p w14:paraId="51D4B9C9" w14:textId="77777777" w:rsidR="00325332" w:rsidRDefault="00325332" w:rsidP="00475B95">
            <w:r>
              <w:rPr>
                <w:rFonts w:hint="eastAsia"/>
              </w:rPr>
              <w:t>JGDM</w:t>
            </w:r>
          </w:p>
        </w:tc>
        <w:tc>
          <w:tcPr>
            <w:tcW w:w="1276" w:type="dxa"/>
            <w:vAlign w:val="center"/>
          </w:tcPr>
          <w:p w14:paraId="68E82491" w14:textId="77777777" w:rsidR="00325332" w:rsidRPr="004A6013" w:rsidRDefault="00325332" w:rsidP="00475B95">
            <w:r w:rsidRPr="00C45958">
              <w:rPr>
                <w:rFonts w:hint="eastAsia"/>
              </w:rPr>
              <w:t>Character</w:t>
            </w:r>
          </w:p>
        </w:tc>
        <w:tc>
          <w:tcPr>
            <w:tcW w:w="851" w:type="dxa"/>
            <w:vAlign w:val="center"/>
          </w:tcPr>
          <w:p w14:paraId="2CCFB2A2" w14:textId="77777777" w:rsidR="00325332" w:rsidRDefault="00325332" w:rsidP="00475B95">
            <w:r>
              <w:rPr>
                <w:rFonts w:hint="eastAsia"/>
              </w:rPr>
              <w:t>4</w:t>
            </w:r>
          </w:p>
        </w:tc>
        <w:tc>
          <w:tcPr>
            <w:tcW w:w="2976" w:type="dxa"/>
            <w:vAlign w:val="center"/>
          </w:tcPr>
          <w:p w14:paraId="3704B02B" w14:textId="77777777" w:rsidR="00325332" w:rsidRDefault="00325332" w:rsidP="00475B95">
            <w:r>
              <w:rPr>
                <w:rFonts w:hint="eastAsia"/>
              </w:rPr>
              <w:t>结果代码</w:t>
            </w:r>
          </w:p>
        </w:tc>
        <w:tc>
          <w:tcPr>
            <w:tcW w:w="2552" w:type="dxa"/>
            <w:vAlign w:val="center"/>
          </w:tcPr>
          <w:p w14:paraId="49E727C1" w14:textId="77777777" w:rsidR="00325332" w:rsidRPr="00E4189E" w:rsidRDefault="00325332" w:rsidP="00475B95"/>
        </w:tc>
      </w:tr>
      <w:tr w:rsidR="00325332" w:rsidRPr="00D6316E" w14:paraId="77D97C2C" w14:textId="77777777" w:rsidTr="00475B95">
        <w:trPr>
          <w:trHeight w:val="415"/>
          <w:jc w:val="center"/>
        </w:trPr>
        <w:tc>
          <w:tcPr>
            <w:tcW w:w="538" w:type="dxa"/>
            <w:vAlign w:val="center"/>
          </w:tcPr>
          <w:p w14:paraId="73FB9146" w14:textId="77777777" w:rsidR="00325332" w:rsidRPr="00D6316E" w:rsidRDefault="00325332" w:rsidP="00C9787A">
            <w:pPr>
              <w:numPr>
                <w:ilvl w:val="0"/>
                <w:numId w:val="200"/>
              </w:numPr>
              <w:jc w:val="center"/>
              <w:rPr>
                <w:rFonts w:ascii="Calibri" w:eastAsia="宋体" w:hAnsi="Calibri" w:cs="Times New Roman"/>
                <w:b/>
              </w:rPr>
            </w:pPr>
          </w:p>
        </w:tc>
        <w:tc>
          <w:tcPr>
            <w:tcW w:w="1271" w:type="dxa"/>
            <w:vAlign w:val="center"/>
          </w:tcPr>
          <w:p w14:paraId="15012F95" w14:textId="77777777" w:rsidR="00325332" w:rsidRDefault="00325332" w:rsidP="00475B95">
            <w:r>
              <w:rPr>
                <w:rFonts w:hint="eastAsia"/>
              </w:rPr>
              <w:t>JGSM</w:t>
            </w:r>
          </w:p>
        </w:tc>
        <w:tc>
          <w:tcPr>
            <w:tcW w:w="1276" w:type="dxa"/>
            <w:vAlign w:val="center"/>
          </w:tcPr>
          <w:p w14:paraId="698B1210" w14:textId="77777777" w:rsidR="00325332" w:rsidRPr="004A6013" w:rsidRDefault="00325332" w:rsidP="00475B95">
            <w:r w:rsidRPr="00C45958">
              <w:rPr>
                <w:rFonts w:hint="eastAsia"/>
              </w:rPr>
              <w:t>Character</w:t>
            </w:r>
          </w:p>
        </w:tc>
        <w:tc>
          <w:tcPr>
            <w:tcW w:w="851" w:type="dxa"/>
            <w:vAlign w:val="center"/>
          </w:tcPr>
          <w:p w14:paraId="1740CCBA" w14:textId="77777777" w:rsidR="00325332" w:rsidRDefault="00325332" w:rsidP="00475B95">
            <w:r>
              <w:rPr>
                <w:rFonts w:hint="eastAsia"/>
              </w:rPr>
              <w:t>40</w:t>
            </w:r>
          </w:p>
        </w:tc>
        <w:tc>
          <w:tcPr>
            <w:tcW w:w="2976" w:type="dxa"/>
            <w:vAlign w:val="center"/>
          </w:tcPr>
          <w:p w14:paraId="2BFAB80A" w14:textId="77777777" w:rsidR="00325332" w:rsidRDefault="00325332" w:rsidP="00475B95">
            <w:r>
              <w:rPr>
                <w:rFonts w:hint="eastAsia"/>
              </w:rPr>
              <w:t>结果说明</w:t>
            </w:r>
          </w:p>
        </w:tc>
        <w:tc>
          <w:tcPr>
            <w:tcW w:w="2552" w:type="dxa"/>
            <w:vAlign w:val="center"/>
          </w:tcPr>
          <w:p w14:paraId="4C732183" w14:textId="77777777" w:rsidR="00325332" w:rsidRPr="00E4189E" w:rsidRDefault="00325332" w:rsidP="00475B95"/>
        </w:tc>
      </w:tr>
    </w:tbl>
    <w:p w14:paraId="6D7D9F2A" w14:textId="77777777" w:rsidR="00475FF2" w:rsidRPr="006C09A6" w:rsidRDefault="00475FF2" w:rsidP="00475FF2">
      <w:pPr>
        <w:rPr>
          <w:b/>
          <w:sz w:val="24"/>
          <w:szCs w:val="24"/>
        </w:rPr>
      </w:pPr>
      <w:r w:rsidRPr="006C09A6">
        <w:rPr>
          <w:b/>
          <w:sz w:val="24"/>
          <w:szCs w:val="24"/>
        </w:rPr>
        <w:t>说明：</w:t>
      </w:r>
    </w:p>
    <w:p w14:paraId="074FFFC7" w14:textId="77777777" w:rsidR="00475FF2" w:rsidRDefault="00475FF2" w:rsidP="00475FF2">
      <w:pPr>
        <w:pStyle w:val="ab"/>
        <w:numPr>
          <w:ilvl w:val="0"/>
          <w:numId w:val="203"/>
        </w:numPr>
        <w:spacing w:line="360" w:lineRule="auto"/>
        <w:ind w:firstLineChars="0"/>
      </w:pPr>
      <w:r>
        <w:rPr>
          <w:rFonts w:hint="eastAsia"/>
        </w:rPr>
        <w:t>业务类别为</w:t>
      </w:r>
      <w:r>
        <w:rPr>
          <w:rFonts w:hint="eastAsia"/>
        </w:rPr>
        <w:t>01</w:t>
      </w:r>
      <w:r>
        <w:rPr>
          <w:rFonts w:hint="eastAsia"/>
        </w:rPr>
        <w:t>（</w:t>
      </w:r>
      <w:r>
        <w:rPr>
          <w:rFonts w:hint="eastAsia"/>
        </w:rPr>
        <w:t>TA</w:t>
      </w:r>
      <w:r>
        <w:rPr>
          <w:rFonts w:hint="eastAsia"/>
        </w:rPr>
        <w:t>账户资料及其对应场内账户情况查询）时。</w:t>
      </w:r>
    </w:p>
    <w:p w14:paraId="23142FF7" w14:textId="77777777" w:rsidR="003C30EA" w:rsidRDefault="003C30EA" w:rsidP="00475FF2">
      <w:pPr>
        <w:pStyle w:val="ab"/>
        <w:numPr>
          <w:ilvl w:val="0"/>
          <w:numId w:val="201"/>
        </w:numPr>
        <w:spacing w:line="360" w:lineRule="auto"/>
        <w:ind w:left="851" w:firstLineChars="0" w:hanging="425"/>
        <w:rPr>
          <w:ins w:id="451" w:author="CN=王玮/OU=北京分公司技术开发部/OU=公司总部/O=ChinaClear" w:date="2019-02-25T13:54:00Z"/>
        </w:rPr>
      </w:pPr>
      <w:ins w:id="452" w:author="CN=王玮/OU=北京分公司技术开发部/OU=公司总部/O=ChinaClear" w:date="2019-02-25T13:54:00Z">
        <w:r w:rsidRPr="001916D9">
          <w:rPr>
            <w:rFonts w:hint="eastAsia"/>
            <w:szCs w:val="21"/>
          </w:rPr>
          <w:t>可能返回多条结果记录。</w:t>
        </w:r>
      </w:ins>
    </w:p>
    <w:p w14:paraId="5880D2D2" w14:textId="77777777" w:rsidR="00475FF2" w:rsidRDefault="00475FF2" w:rsidP="00475FF2">
      <w:pPr>
        <w:pStyle w:val="ab"/>
        <w:numPr>
          <w:ilvl w:val="0"/>
          <w:numId w:val="201"/>
        </w:numPr>
        <w:spacing w:line="360" w:lineRule="auto"/>
        <w:ind w:left="851" w:firstLineChars="0" w:hanging="425"/>
      </w:pPr>
      <w:r>
        <w:rPr>
          <w:rFonts w:hint="eastAsia"/>
        </w:rPr>
        <w:t>对应</w:t>
      </w:r>
      <w:r w:rsidRPr="001B31AB">
        <w:rPr>
          <w:rFonts w:hint="eastAsia"/>
        </w:rPr>
        <w:t>证券账户号码（字段</w:t>
      </w:r>
      <w:r w:rsidR="00F0373D">
        <w:rPr>
          <w:rFonts w:hint="eastAsia"/>
        </w:rPr>
        <w:t>DY</w:t>
      </w:r>
      <w:r>
        <w:rPr>
          <w:rFonts w:hint="eastAsia"/>
        </w:rPr>
        <w:t>ZH</w:t>
      </w:r>
      <w:r>
        <w:rPr>
          <w:rFonts w:hint="eastAsia"/>
        </w:rPr>
        <w:t>）</w:t>
      </w:r>
      <w:r w:rsidR="00F0373D">
        <w:rPr>
          <w:rFonts w:hint="eastAsia"/>
        </w:rPr>
        <w:t>、对应证券账户类别（字段</w:t>
      </w:r>
      <w:r w:rsidR="00F0373D">
        <w:rPr>
          <w:rFonts w:hint="eastAsia"/>
        </w:rPr>
        <w:t>DYZHLB</w:t>
      </w:r>
      <w:r w:rsidR="00F0373D">
        <w:rPr>
          <w:rFonts w:hint="eastAsia"/>
        </w:rPr>
        <w:t>）</w:t>
      </w:r>
      <w:r>
        <w:rPr>
          <w:rFonts w:hint="eastAsia"/>
        </w:rPr>
        <w:t>中返回的是与请求接口申报</w:t>
      </w:r>
      <w:r>
        <w:rPr>
          <w:rFonts w:hint="eastAsia"/>
        </w:rPr>
        <w:t>TA</w:t>
      </w:r>
      <w:r>
        <w:rPr>
          <w:rFonts w:hint="eastAsia"/>
        </w:rPr>
        <w:t>账户有对应关系的场内证券账户</w:t>
      </w:r>
      <w:r w:rsidR="00F0373D">
        <w:rPr>
          <w:rFonts w:hint="eastAsia"/>
        </w:rPr>
        <w:t>号码和类别</w:t>
      </w:r>
      <w:r w:rsidR="0027224D">
        <w:rPr>
          <w:rFonts w:hint="eastAsia"/>
        </w:rPr>
        <w:t>，其中对应证券账户类别（字段</w:t>
      </w:r>
      <w:r w:rsidR="0027224D">
        <w:rPr>
          <w:rFonts w:hint="eastAsia"/>
        </w:rPr>
        <w:t>DYZHLB</w:t>
      </w:r>
      <w:r w:rsidR="0027224D">
        <w:rPr>
          <w:rFonts w:hint="eastAsia"/>
        </w:rPr>
        <w:t>）采用统一账户平台数据字典</w:t>
      </w:r>
      <w:r>
        <w:rPr>
          <w:rFonts w:hint="eastAsia"/>
        </w:rPr>
        <w:t>；如请求接口申报</w:t>
      </w:r>
      <w:r>
        <w:rPr>
          <w:rFonts w:hint="eastAsia"/>
        </w:rPr>
        <w:t>TA</w:t>
      </w:r>
      <w:r>
        <w:rPr>
          <w:rFonts w:hint="eastAsia"/>
        </w:rPr>
        <w:t>账户不存在有对应关系的场内证券账户，则返回空。</w:t>
      </w:r>
    </w:p>
    <w:p w14:paraId="6124B60D" w14:textId="77777777" w:rsidR="00475FF2" w:rsidRDefault="009052B9" w:rsidP="00475FF2">
      <w:pPr>
        <w:pStyle w:val="ab"/>
        <w:numPr>
          <w:ilvl w:val="0"/>
          <w:numId w:val="201"/>
        </w:numPr>
        <w:spacing w:line="360" w:lineRule="auto"/>
        <w:ind w:left="851" w:firstLineChars="0" w:hanging="425"/>
      </w:pPr>
      <w:ins w:id="453" w:author="CN=王玮/OU=北京分公司技术开发部/OU=公司总部/O=ChinaClear" w:date="2019-02-18T14:04:00Z">
        <w:r w:rsidRPr="009052B9">
          <w:rPr>
            <w:rFonts w:hint="eastAsia"/>
          </w:rPr>
          <w:t>证券账户类别</w:t>
        </w:r>
      </w:ins>
      <w:ins w:id="454" w:author="CN=王玮/OU=北京分公司技术开发部/OU=公司总部/O=ChinaClear" w:date="2019-02-18T14:05:00Z">
        <w:r>
          <w:rPr>
            <w:rFonts w:hint="eastAsia"/>
          </w:rPr>
          <w:t>（字段</w:t>
        </w:r>
        <w:r>
          <w:rPr>
            <w:rFonts w:hint="eastAsia"/>
          </w:rPr>
          <w:t>ZHLB</w:t>
        </w:r>
        <w:r>
          <w:rPr>
            <w:rFonts w:hint="eastAsia"/>
          </w:rPr>
          <w:t>）、</w:t>
        </w:r>
      </w:ins>
      <w:r w:rsidR="00475FF2" w:rsidRPr="00B049F5">
        <w:rPr>
          <w:rFonts w:hint="eastAsia"/>
        </w:rPr>
        <w:t>客户名称（字段</w:t>
      </w:r>
      <w:r w:rsidR="00475FF2" w:rsidRPr="00C45958">
        <w:rPr>
          <w:rFonts w:hint="eastAsia"/>
        </w:rPr>
        <w:t>KHMC</w:t>
      </w:r>
      <w:r w:rsidR="00475FF2" w:rsidRPr="00B049F5">
        <w:rPr>
          <w:rFonts w:hint="eastAsia"/>
        </w:rPr>
        <w:t>）、客户类别（字段</w:t>
      </w:r>
      <w:r w:rsidR="00475FF2" w:rsidRPr="00C45958">
        <w:rPr>
          <w:rFonts w:hint="eastAsia"/>
        </w:rPr>
        <w:t>KHLB</w:t>
      </w:r>
      <w:r w:rsidR="00475FF2" w:rsidRPr="00B049F5">
        <w:rPr>
          <w:rFonts w:hint="eastAsia"/>
        </w:rPr>
        <w:t>）、国籍</w:t>
      </w:r>
      <w:r w:rsidR="00475FF2" w:rsidRPr="00B049F5">
        <w:rPr>
          <w:rFonts w:hint="eastAsia"/>
        </w:rPr>
        <w:t>/</w:t>
      </w:r>
      <w:r w:rsidR="00475FF2" w:rsidRPr="00B049F5">
        <w:rPr>
          <w:rFonts w:hint="eastAsia"/>
        </w:rPr>
        <w:t>地区代码（字段</w:t>
      </w:r>
      <w:r w:rsidR="00475FF2" w:rsidRPr="00C45958">
        <w:rPr>
          <w:rFonts w:hint="eastAsia"/>
        </w:rPr>
        <w:t>GJDM</w:t>
      </w:r>
      <w:r w:rsidR="00475FF2" w:rsidRPr="00B049F5">
        <w:rPr>
          <w:rFonts w:hint="eastAsia"/>
        </w:rPr>
        <w:t>）、主要身份证明文件类别（字段</w:t>
      </w:r>
      <w:r w:rsidR="00475FF2" w:rsidRPr="00C45958">
        <w:rPr>
          <w:rFonts w:hint="eastAsia"/>
        </w:rPr>
        <w:t>ZJLB</w:t>
      </w:r>
      <w:r w:rsidR="00475FF2" w:rsidRPr="00B049F5">
        <w:rPr>
          <w:rFonts w:hint="eastAsia"/>
        </w:rPr>
        <w:t>）、主要身份证明件代码（字段</w:t>
      </w:r>
      <w:r w:rsidR="00475FF2" w:rsidRPr="00C45958">
        <w:rPr>
          <w:rFonts w:hint="eastAsia"/>
        </w:rPr>
        <w:t>ZJDM</w:t>
      </w:r>
      <w:r w:rsidR="00475FF2" w:rsidRPr="00B049F5">
        <w:rPr>
          <w:rFonts w:hint="eastAsia"/>
        </w:rPr>
        <w:t>）</w:t>
      </w:r>
      <w:r w:rsidR="00475FF2">
        <w:rPr>
          <w:rFonts w:hint="eastAsia"/>
        </w:rPr>
        <w:t>、产品编码（字段</w:t>
      </w:r>
      <w:r w:rsidR="00475FF2">
        <w:rPr>
          <w:rFonts w:hint="eastAsia"/>
        </w:rPr>
        <w:t>CPBM</w:t>
      </w:r>
      <w:r w:rsidR="00475FF2">
        <w:rPr>
          <w:rFonts w:hint="eastAsia"/>
        </w:rPr>
        <w:t>）</w:t>
      </w:r>
      <w:ins w:id="455" w:author="CN=王玮/OU=北京分公司技术开发部/OU=公司总部/O=ChinaClear" w:date="2019-02-20T15:54:00Z">
        <w:r w:rsidR="00325332">
          <w:rPr>
            <w:rFonts w:hint="eastAsia"/>
          </w:rPr>
          <w:t>、</w:t>
        </w:r>
        <w:r w:rsidR="00325332" w:rsidRPr="00325332">
          <w:rPr>
            <w:rFonts w:hint="eastAsia"/>
          </w:rPr>
          <w:t>证券账户状态</w:t>
        </w:r>
        <w:r w:rsidR="00325332">
          <w:rPr>
            <w:rFonts w:hint="eastAsia"/>
          </w:rPr>
          <w:t>（字段</w:t>
        </w:r>
        <w:r w:rsidR="00325332">
          <w:rPr>
            <w:rFonts w:hint="eastAsia"/>
          </w:rPr>
          <w:t>ZQZHZT</w:t>
        </w:r>
        <w:r w:rsidR="00325332">
          <w:rPr>
            <w:rFonts w:hint="eastAsia"/>
          </w:rPr>
          <w:t>）</w:t>
        </w:r>
      </w:ins>
      <w:r w:rsidR="00475FF2">
        <w:rPr>
          <w:rFonts w:hint="eastAsia"/>
        </w:rPr>
        <w:t>中返回的是请求接口申报</w:t>
      </w:r>
      <w:r w:rsidR="00475FF2">
        <w:rPr>
          <w:rFonts w:hint="eastAsia"/>
        </w:rPr>
        <w:t>TA</w:t>
      </w:r>
      <w:r w:rsidR="00475FF2">
        <w:rPr>
          <w:rFonts w:hint="eastAsia"/>
        </w:rPr>
        <w:t>账户在中国结算</w:t>
      </w:r>
      <w:r w:rsidR="00475FF2">
        <w:rPr>
          <w:rFonts w:hint="eastAsia"/>
        </w:rPr>
        <w:t>TA</w:t>
      </w:r>
      <w:r w:rsidR="00475FF2">
        <w:rPr>
          <w:rFonts w:hint="eastAsia"/>
        </w:rPr>
        <w:t>系统中的账户资料。其中，</w:t>
      </w:r>
      <w:ins w:id="456" w:author="CN=王玮/OU=北京分公司技术开发部/OU=公司总部/O=ChinaClear" w:date="2019-02-18T14:37:00Z">
        <w:r w:rsidR="00FE7E80" w:rsidRPr="009052B9">
          <w:rPr>
            <w:rFonts w:hint="eastAsia"/>
          </w:rPr>
          <w:t>证券账户类别</w:t>
        </w:r>
        <w:r w:rsidR="00FE7E80">
          <w:rPr>
            <w:rFonts w:hint="eastAsia"/>
          </w:rPr>
          <w:t>（字段</w:t>
        </w:r>
        <w:r w:rsidR="00FE7E80">
          <w:rPr>
            <w:rFonts w:hint="eastAsia"/>
          </w:rPr>
          <w:t>ZHLB</w:t>
        </w:r>
        <w:r w:rsidR="00FE7E80">
          <w:rPr>
            <w:rFonts w:hint="eastAsia"/>
          </w:rPr>
          <w:t>）、</w:t>
        </w:r>
      </w:ins>
      <w:r w:rsidR="00475FF2" w:rsidRPr="00B049F5">
        <w:rPr>
          <w:rFonts w:hint="eastAsia"/>
        </w:rPr>
        <w:t>客户类别（字段</w:t>
      </w:r>
      <w:r w:rsidR="00475FF2" w:rsidRPr="00C45958">
        <w:rPr>
          <w:rFonts w:hint="eastAsia"/>
        </w:rPr>
        <w:t>KHLB</w:t>
      </w:r>
      <w:r w:rsidR="00475FF2" w:rsidRPr="00B049F5">
        <w:rPr>
          <w:rFonts w:hint="eastAsia"/>
        </w:rPr>
        <w:t>）</w:t>
      </w:r>
      <w:r w:rsidR="00475FF2">
        <w:rPr>
          <w:rFonts w:hint="eastAsia"/>
        </w:rPr>
        <w:t>、国籍</w:t>
      </w:r>
      <w:r w:rsidR="00475FF2">
        <w:rPr>
          <w:rFonts w:hint="eastAsia"/>
        </w:rPr>
        <w:t>/</w:t>
      </w:r>
      <w:r w:rsidR="00475FF2">
        <w:rPr>
          <w:rFonts w:hint="eastAsia"/>
        </w:rPr>
        <w:t>地区代码</w:t>
      </w:r>
      <w:r w:rsidR="00475FF2" w:rsidRPr="00B049F5">
        <w:rPr>
          <w:rFonts w:hint="eastAsia"/>
        </w:rPr>
        <w:t>（字段</w:t>
      </w:r>
      <w:r w:rsidR="00475FF2" w:rsidRPr="00C45958">
        <w:rPr>
          <w:rFonts w:hint="eastAsia"/>
        </w:rPr>
        <w:t>GJDM</w:t>
      </w:r>
      <w:r w:rsidR="00475FF2" w:rsidRPr="00B049F5">
        <w:rPr>
          <w:rFonts w:hint="eastAsia"/>
        </w:rPr>
        <w:t>）</w:t>
      </w:r>
      <w:r w:rsidR="00475FF2">
        <w:rPr>
          <w:rFonts w:hint="eastAsia"/>
        </w:rPr>
        <w:t>、</w:t>
      </w:r>
      <w:r w:rsidR="00475FF2" w:rsidRPr="00B049F5">
        <w:rPr>
          <w:rFonts w:hint="eastAsia"/>
        </w:rPr>
        <w:t>主要身份证明文件类别（字段</w:t>
      </w:r>
      <w:r w:rsidR="00475FF2" w:rsidRPr="00C45958">
        <w:rPr>
          <w:rFonts w:hint="eastAsia"/>
        </w:rPr>
        <w:t>ZJLB</w:t>
      </w:r>
      <w:r w:rsidR="00475FF2" w:rsidRPr="00B049F5">
        <w:rPr>
          <w:rFonts w:hint="eastAsia"/>
        </w:rPr>
        <w:t>）</w:t>
      </w:r>
      <w:ins w:id="457" w:author="CN=王玮/OU=北京分公司技术开发部/OU=公司总部/O=ChinaClear" w:date="2019-02-20T15:54:00Z">
        <w:r w:rsidR="00325332">
          <w:rPr>
            <w:rFonts w:hint="eastAsia"/>
          </w:rPr>
          <w:t>、</w:t>
        </w:r>
        <w:r w:rsidR="00325332" w:rsidRPr="00325332">
          <w:rPr>
            <w:rFonts w:hint="eastAsia"/>
          </w:rPr>
          <w:t>证券账户状态</w:t>
        </w:r>
        <w:r w:rsidR="00325332">
          <w:rPr>
            <w:rFonts w:hint="eastAsia"/>
          </w:rPr>
          <w:t>（字段</w:t>
        </w:r>
        <w:r w:rsidR="00325332">
          <w:rPr>
            <w:rFonts w:hint="eastAsia"/>
          </w:rPr>
          <w:t>ZQZHZT</w:t>
        </w:r>
        <w:r w:rsidR="00325332">
          <w:rPr>
            <w:rFonts w:hint="eastAsia"/>
          </w:rPr>
          <w:t>）</w:t>
        </w:r>
      </w:ins>
      <w:r w:rsidR="00475FF2">
        <w:rPr>
          <w:rFonts w:hint="eastAsia"/>
        </w:rPr>
        <w:t>采用中国结算</w:t>
      </w:r>
      <w:r w:rsidR="00475FF2">
        <w:rPr>
          <w:rFonts w:hint="eastAsia"/>
        </w:rPr>
        <w:t>TA</w:t>
      </w:r>
      <w:r w:rsidR="00475FF2">
        <w:rPr>
          <w:rFonts w:hint="eastAsia"/>
        </w:rPr>
        <w:t>系统的数据字典，数据字典项说明如下。</w:t>
      </w:r>
    </w:p>
    <w:p w14:paraId="586902EA" w14:textId="77777777" w:rsidR="009052B9" w:rsidRDefault="009052B9" w:rsidP="00475FF2">
      <w:pPr>
        <w:pStyle w:val="ab"/>
        <w:numPr>
          <w:ilvl w:val="0"/>
          <w:numId w:val="201"/>
        </w:numPr>
        <w:spacing w:line="360" w:lineRule="auto"/>
        <w:ind w:left="851" w:firstLineChars="0" w:hanging="425"/>
        <w:rPr>
          <w:ins w:id="458" w:author="CN=王玮/OU=北京分公司技术开发部/OU=公司总部/O=ChinaClear" w:date="2019-02-18T14:05:00Z"/>
        </w:rPr>
      </w:pPr>
      <w:ins w:id="459" w:author="CN=王玮/OU=北京分公司技术开发部/OU=公司总部/O=ChinaClear" w:date="2019-02-18T14:05:00Z">
        <w:r w:rsidRPr="009052B9">
          <w:rPr>
            <w:rFonts w:hint="eastAsia"/>
          </w:rPr>
          <w:t>证券账户类别</w:t>
        </w:r>
        <w:r>
          <w:rPr>
            <w:rFonts w:hint="eastAsia"/>
          </w:rPr>
          <w:t>（字段</w:t>
        </w:r>
        <w:r>
          <w:rPr>
            <w:rFonts w:hint="eastAsia"/>
          </w:rPr>
          <w:t>ZHLB</w:t>
        </w:r>
        <w:r>
          <w:rPr>
            <w:rFonts w:hint="eastAsia"/>
          </w:rPr>
          <w:t>）：</w:t>
        </w:r>
      </w:ins>
      <w:ins w:id="460" w:author="CN=王玮/OU=北京分公司技术开发部/OU=公司总部/O=ChinaClear" w:date="2019-02-18T14:07:00Z">
        <w:r>
          <w:rPr>
            <w:rFonts w:hint="eastAsia"/>
          </w:rPr>
          <w:t xml:space="preserve">0 </w:t>
        </w:r>
        <w:r>
          <w:rPr>
            <w:rFonts w:hint="eastAsia"/>
          </w:rPr>
          <w:t>深市开放式基金账户，</w:t>
        </w:r>
        <w:r>
          <w:rPr>
            <w:rFonts w:hint="eastAsia"/>
          </w:rPr>
          <w:t xml:space="preserve">1 </w:t>
        </w:r>
        <w:r>
          <w:rPr>
            <w:rFonts w:hint="eastAsia"/>
          </w:rPr>
          <w:t>沪市开放式基金账户。</w:t>
        </w:r>
      </w:ins>
    </w:p>
    <w:p w14:paraId="4FA19DF4" w14:textId="77777777" w:rsidR="00475FF2" w:rsidRDefault="00475FF2" w:rsidP="00475FF2">
      <w:pPr>
        <w:pStyle w:val="ab"/>
        <w:numPr>
          <w:ilvl w:val="0"/>
          <w:numId w:val="201"/>
        </w:numPr>
        <w:spacing w:line="360" w:lineRule="auto"/>
        <w:ind w:left="851" w:firstLineChars="0" w:hanging="425"/>
      </w:pPr>
      <w:r w:rsidRPr="00B049F5">
        <w:rPr>
          <w:rFonts w:hint="eastAsia"/>
        </w:rPr>
        <w:t>客户类别（字段</w:t>
      </w:r>
      <w:r w:rsidRPr="00C45958">
        <w:rPr>
          <w:rFonts w:hint="eastAsia"/>
        </w:rPr>
        <w:t>KHLB</w:t>
      </w:r>
      <w:r w:rsidRPr="00B049F5">
        <w:rPr>
          <w:rFonts w:hint="eastAsia"/>
        </w:rPr>
        <w:t>）</w:t>
      </w:r>
      <w:r>
        <w:rPr>
          <w:rFonts w:hint="eastAsia"/>
        </w:rPr>
        <w:t>：</w:t>
      </w:r>
      <w:r>
        <w:rPr>
          <w:rFonts w:hint="eastAsia"/>
        </w:rPr>
        <w:t xml:space="preserve">0 </w:t>
      </w:r>
      <w:r>
        <w:rPr>
          <w:rFonts w:hint="eastAsia"/>
        </w:rPr>
        <w:t>机构，</w:t>
      </w:r>
      <w:r>
        <w:rPr>
          <w:rFonts w:hint="eastAsia"/>
        </w:rPr>
        <w:t xml:space="preserve">1 </w:t>
      </w:r>
      <w:r>
        <w:rPr>
          <w:rFonts w:hint="eastAsia"/>
        </w:rPr>
        <w:t>个人，</w:t>
      </w:r>
      <w:r>
        <w:rPr>
          <w:rFonts w:hint="eastAsia"/>
        </w:rPr>
        <w:t xml:space="preserve">2 </w:t>
      </w:r>
      <w:r>
        <w:rPr>
          <w:rFonts w:hint="eastAsia"/>
        </w:rPr>
        <w:t>产品。</w:t>
      </w:r>
    </w:p>
    <w:p w14:paraId="06357668" w14:textId="77777777" w:rsidR="00475FF2" w:rsidRDefault="00475FF2" w:rsidP="00475FF2">
      <w:pPr>
        <w:pStyle w:val="ab"/>
        <w:numPr>
          <w:ilvl w:val="0"/>
          <w:numId w:val="201"/>
        </w:numPr>
        <w:spacing w:line="360" w:lineRule="auto"/>
        <w:ind w:left="851" w:firstLineChars="0" w:hanging="425"/>
      </w:pPr>
      <w:r>
        <w:rPr>
          <w:rFonts w:hint="eastAsia"/>
        </w:rPr>
        <w:t>国籍</w:t>
      </w:r>
      <w:r>
        <w:rPr>
          <w:rFonts w:hint="eastAsia"/>
        </w:rPr>
        <w:t>/</w:t>
      </w:r>
      <w:r>
        <w:rPr>
          <w:rFonts w:hint="eastAsia"/>
        </w:rPr>
        <w:t>地区代码</w:t>
      </w:r>
      <w:r w:rsidRPr="00B049F5">
        <w:rPr>
          <w:rFonts w:hint="eastAsia"/>
        </w:rPr>
        <w:t>（字段</w:t>
      </w:r>
      <w:r w:rsidRPr="00C45958">
        <w:rPr>
          <w:rFonts w:hint="eastAsia"/>
        </w:rPr>
        <w:t>GJDM</w:t>
      </w:r>
      <w:r w:rsidRPr="00B049F5">
        <w:rPr>
          <w:rFonts w:hint="eastAsia"/>
        </w:rPr>
        <w:t>）</w:t>
      </w:r>
      <w:r>
        <w:rPr>
          <w:rFonts w:hint="eastAsia"/>
        </w:rPr>
        <w:t>：请参考</w:t>
      </w:r>
      <w:r w:rsidRPr="00BA1E5A">
        <w:rPr>
          <w:rFonts w:hint="eastAsia"/>
        </w:rPr>
        <w:t>GB/T 2659-2000</w:t>
      </w:r>
      <w:r>
        <w:rPr>
          <w:rFonts w:hint="eastAsia"/>
        </w:rPr>
        <w:t>标准。</w:t>
      </w:r>
    </w:p>
    <w:p w14:paraId="4C0C2250" w14:textId="77777777" w:rsidR="00475FF2" w:rsidRDefault="00475FF2" w:rsidP="00475FF2">
      <w:pPr>
        <w:pStyle w:val="ab"/>
        <w:numPr>
          <w:ilvl w:val="0"/>
          <w:numId w:val="201"/>
        </w:numPr>
        <w:spacing w:line="360" w:lineRule="auto"/>
        <w:ind w:left="851" w:firstLineChars="0" w:hanging="425"/>
      </w:pPr>
      <w:r w:rsidRPr="00B049F5">
        <w:rPr>
          <w:rFonts w:hint="eastAsia"/>
        </w:rPr>
        <w:t>主要身份证明文件类别（字段</w:t>
      </w:r>
      <w:r w:rsidRPr="00C45958">
        <w:rPr>
          <w:rFonts w:hint="eastAsia"/>
        </w:rPr>
        <w:t>ZJLB</w:t>
      </w:r>
      <w:r w:rsidRPr="00B049F5">
        <w:rPr>
          <w:rFonts w:hint="eastAsia"/>
        </w:rPr>
        <w:t>）</w:t>
      </w:r>
      <w:r>
        <w:rPr>
          <w:rFonts w:hint="eastAsia"/>
        </w:rPr>
        <w:t>：</w:t>
      </w:r>
    </w:p>
    <w:p w14:paraId="088D2930" w14:textId="77777777" w:rsidR="00475FF2" w:rsidRDefault="00475FF2" w:rsidP="00475FF2">
      <w:pPr>
        <w:pStyle w:val="ab"/>
        <w:spacing w:line="360" w:lineRule="auto"/>
        <w:ind w:left="851"/>
      </w:pPr>
      <w:r>
        <w:rPr>
          <w:rFonts w:hint="eastAsia"/>
        </w:rPr>
        <w:t>客户类别（字段</w:t>
      </w:r>
      <w:r>
        <w:rPr>
          <w:rFonts w:hint="eastAsia"/>
        </w:rPr>
        <w:t>KHLB</w:t>
      </w:r>
      <w:r>
        <w:rPr>
          <w:rFonts w:hint="eastAsia"/>
        </w:rPr>
        <w:t>）为</w:t>
      </w:r>
      <w:r>
        <w:rPr>
          <w:rFonts w:hint="eastAsia"/>
        </w:rPr>
        <w:t xml:space="preserve"> 1</w:t>
      </w:r>
      <w:r>
        <w:rPr>
          <w:rFonts w:hint="eastAsia"/>
        </w:rPr>
        <w:t>（个人）时，</w:t>
      </w:r>
      <w:r>
        <w:rPr>
          <w:rFonts w:hint="eastAsia"/>
        </w:rPr>
        <w:t>TA</w:t>
      </w:r>
      <w:r>
        <w:rPr>
          <w:rFonts w:hint="eastAsia"/>
        </w:rPr>
        <w:t>系统中</w:t>
      </w:r>
      <w:r>
        <w:rPr>
          <w:rFonts w:hint="eastAsia"/>
        </w:rPr>
        <w:t>ZJLB</w:t>
      </w:r>
      <w:r>
        <w:rPr>
          <w:rFonts w:hint="eastAsia"/>
        </w:rPr>
        <w:t>数据字典项：</w:t>
      </w:r>
      <w:r w:rsidRPr="00AF7A3E">
        <w:rPr>
          <w:rFonts w:hint="eastAsia"/>
        </w:rPr>
        <w:t xml:space="preserve">0 </w:t>
      </w:r>
      <w:r w:rsidRPr="00AF7A3E">
        <w:rPr>
          <w:rFonts w:hint="eastAsia"/>
        </w:rPr>
        <w:t>身份证，</w:t>
      </w:r>
      <w:r w:rsidRPr="00AF7A3E">
        <w:rPr>
          <w:rFonts w:hint="eastAsia"/>
        </w:rPr>
        <w:t xml:space="preserve">1 </w:t>
      </w:r>
      <w:r w:rsidRPr="00AF7A3E">
        <w:rPr>
          <w:rFonts w:hint="eastAsia"/>
        </w:rPr>
        <w:t>护照，</w:t>
      </w:r>
      <w:r w:rsidRPr="00AF7A3E">
        <w:rPr>
          <w:rFonts w:hint="eastAsia"/>
        </w:rPr>
        <w:t xml:space="preserve">2 </w:t>
      </w:r>
      <w:r w:rsidRPr="00AF7A3E">
        <w:rPr>
          <w:rFonts w:hint="eastAsia"/>
        </w:rPr>
        <w:t>军官证，</w:t>
      </w:r>
      <w:r w:rsidRPr="00AF7A3E">
        <w:rPr>
          <w:rFonts w:hint="eastAsia"/>
        </w:rPr>
        <w:t xml:space="preserve">3 </w:t>
      </w:r>
      <w:r w:rsidRPr="00AF7A3E">
        <w:rPr>
          <w:rFonts w:hint="eastAsia"/>
        </w:rPr>
        <w:t>士兵证，</w:t>
      </w:r>
      <w:r w:rsidRPr="00AF7A3E">
        <w:rPr>
          <w:rFonts w:hint="eastAsia"/>
        </w:rPr>
        <w:t xml:space="preserve">4 </w:t>
      </w:r>
      <w:r w:rsidRPr="00AF7A3E">
        <w:rPr>
          <w:rFonts w:hint="eastAsia"/>
        </w:rPr>
        <w:t>港澳居民来往内地通行证，</w:t>
      </w:r>
      <w:r w:rsidRPr="00AF7A3E">
        <w:rPr>
          <w:rFonts w:hint="eastAsia"/>
        </w:rPr>
        <w:t xml:space="preserve">5 </w:t>
      </w:r>
      <w:r w:rsidRPr="00AF7A3E">
        <w:rPr>
          <w:rFonts w:hint="eastAsia"/>
        </w:rPr>
        <w:t>户口本，</w:t>
      </w:r>
      <w:r w:rsidRPr="00AF7A3E">
        <w:rPr>
          <w:rFonts w:hint="eastAsia"/>
        </w:rPr>
        <w:t xml:space="preserve">6 </w:t>
      </w:r>
      <w:r w:rsidRPr="00AF7A3E">
        <w:rPr>
          <w:rFonts w:hint="eastAsia"/>
        </w:rPr>
        <w:t>外国护照，</w:t>
      </w:r>
      <w:r w:rsidRPr="00AF7A3E">
        <w:rPr>
          <w:rFonts w:hint="eastAsia"/>
        </w:rPr>
        <w:t xml:space="preserve">7 </w:t>
      </w:r>
      <w:r w:rsidRPr="00AF7A3E">
        <w:rPr>
          <w:rFonts w:hint="eastAsia"/>
        </w:rPr>
        <w:t>其他，</w:t>
      </w:r>
      <w:r w:rsidRPr="00AF7A3E">
        <w:rPr>
          <w:rFonts w:hint="eastAsia"/>
        </w:rPr>
        <w:t xml:space="preserve">8 </w:t>
      </w:r>
      <w:r w:rsidRPr="00AF7A3E">
        <w:rPr>
          <w:rFonts w:hint="eastAsia"/>
        </w:rPr>
        <w:t>文职证，</w:t>
      </w:r>
      <w:r w:rsidRPr="00AF7A3E">
        <w:rPr>
          <w:rFonts w:hint="eastAsia"/>
        </w:rPr>
        <w:t xml:space="preserve">9 </w:t>
      </w:r>
      <w:r w:rsidRPr="00AF7A3E">
        <w:rPr>
          <w:rFonts w:hint="eastAsia"/>
        </w:rPr>
        <w:t>警官证，</w:t>
      </w:r>
      <w:r w:rsidRPr="00AF7A3E">
        <w:rPr>
          <w:rFonts w:hint="eastAsia"/>
        </w:rPr>
        <w:t xml:space="preserve">A </w:t>
      </w:r>
      <w:r w:rsidRPr="00AF7A3E">
        <w:rPr>
          <w:rFonts w:hint="eastAsia"/>
        </w:rPr>
        <w:t>台胞证，</w:t>
      </w:r>
      <w:r w:rsidRPr="00AF7A3E">
        <w:rPr>
          <w:rFonts w:hint="eastAsia"/>
        </w:rPr>
        <w:t xml:space="preserve">B </w:t>
      </w:r>
      <w:r w:rsidRPr="00AF7A3E">
        <w:rPr>
          <w:rFonts w:hint="eastAsia"/>
        </w:rPr>
        <w:t>外国人永久居留证，</w:t>
      </w:r>
      <w:r w:rsidRPr="00AF7A3E">
        <w:rPr>
          <w:rFonts w:hint="eastAsia"/>
        </w:rPr>
        <w:t xml:space="preserve">C </w:t>
      </w:r>
      <w:r w:rsidRPr="00AF7A3E">
        <w:rPr>
          <w:rFonts w:hint="eastAsia"/>
        </w:rPr>
        <w:t>港澳台居民居住证。</w:t>
      </w:r>
    </w:p>
    <w:p w14:paraId="2A71CCE9" w14:textId="77777777" w:rsidR="00475FF2" w:rsidRDefault="00475FF2" w:rsidP="00475FF2">
      <w:pPr>
        <w:pStyle w:val="ab"/>
        <w:spacing w:line="360" w:lineRule="auto"/>
        <w:ind w:left="851"/>
      </w:pPr>
      <w:r>
        <w:rPr>
          <w:rFonts w:hint="eastAsia"/>
        </w:rPr>
        <w:t>客户类别（字段</w:t>
      </w:r>
      <w:r>
        <w:rPr>
          <w:rFonts w:hint="eastAsia"/>
        </w:rPr>
        <w:t>KHLB</w:t>
      </w:r>
      <w:r>
        <w:rPr>
          <w:rFonts w:hint="eastAsia"/>
        </w:rPr>
        <w:t>）为</w:t>
      </w:r>
      <w:r>
        <w:rPr>
          <w:rFonts w:hint="eastAsia"/>
        </w:rPr>
        <w:t xml:space="preserve"> 0</w:t>
      </w:r>
      <w:r>
        <w:rPr>
          <w:rFonts w:hint="eastAsia"/>
        </w:rPr>
        <w:t>（机构）时，</w:t>
      </w:r>
      <w:r>
        <w:rPr>
          <w:rFonts w:hint="eastAsia"/>
        </w:rPr>
        <w:t>TA</w:t>
      </w:r>
      <w:r>
        <w:rPr>
          <w:rFonts w:hint="eastAsia"/>
        </w:rPr>
        <w:t>系统中</w:t>
      </w:r>
      <w:r>
        <w:rPr>
          <w:rFonts w:hint="eastAsia"/>
        </w:rPr>
        <w:t>ZJLB</w:t>
      </w:r>
      <w:r>
        <w:rPr>
          <w:rFonts w:hint="eastAsia"/>
        </w:rPr>
        <w:t>数据字典项：</w:t>
      </w:r>
      <w:r w:rsidRPr="00AF7A3E">
        <w:rPr>
          <w:rFonts w:hint="eastAsia"/>
        </w:rPr>
        <w:t xml:space="preserve">0 </w:t>
      </w:r>
      <w:r w:rsidRPr="00AF7A3E">
        <w:rPr>
          <w:rFonts w:hint="eastAsia"/>
        </w:rPr>
        <w:t>组织机构代码证，</w:t>
      </w:r>
      <w:r w:rsidRPr="00AF7A3E">
        <w:rPr>
          <w:rFonts w:hint="eastAsia"/>
        </w:rPr>
        <w:t xml:space="preserve">1 </w:t>
      </w:r>
      <w:r w:rsidRPr="00AF7A3E">
        <w:rPr>
          <w:rFonts w:hint="eastAsia"/>
        </w:rPr>
        <w:t>营业执照，</w:t>
      </w:r>
      <w:r w:rsidRPr="00AF7A3E">
        <w:rPr>
          <w:rFonts w:hint="eastAsia"/>
        </w:rPr>
        <w:t xml:space="preserve">2 </w:t>
      </w:r>
      <w:r w:rsidRPr="00AF7A3E">
        <w:rPr>
          <w:rFonts w:hint="eastAsia"/>
        </w:rPr>
        <w:t>行政机关，</w:t>
      </w:r>
      <w:r w:rsidRPr="00AF7A3E">
        <w:rPr>
          <w:rFonts w:hint="eastAsia"/>
        </w:rPr>
        <w:t xml:space="preserve">3 </w:t>
      </w:r>
      <w:r w:rsidRPr="00AF7A3E">
        <w:rPr>
          <w:rFonts w:hint="eastAsia"/>
        </w:rPr>
        <w:t>社会团体，</w:t>
      </w:r>
      <w:r w:rsidRPr="00AF7A3E">
        <w:rPr>
          <w:rFonts w:hint="eastAsia"/>
        </w:rPr>
        <w:t xml:space="preserve">4 </w:t>
      </w:r>
      <w:r w:rsidRPr="00AF7A3E">
        <w:rPr>
          <w:rFonts w:hint="eastAsia"/>
        </w:rPr>
        <w:t>军队，</w:t>
      </w:r>
      <w:r w:rsidRPr="00AF7A3E">
        <w:rPr>
          <w:rFonts w:hint="eastAsia"/>
        </w:rPr>
        <w:t xml:space="preserve">5 </w:t>
      </w:r>
      <w:r w:rsidRPr="00AF7A3E">
        <w:rPr>
          <w:rFonts w:hint="eastAsia"/>
        </w:rPr>
        <w:t>武警，</w:t>
      </w:r>
      <w:r w:rsidRPr="00AF7A3E">
        <w:rPr>
          <w:rFonts w:hint="eastAsia"/>
        </w:rPr>
        <w:t xml:space="preserve">6 </w:t>
      </w:r>
      <w:r w:rsidRPr="00AF7A3E">
        <w:rPr>
          <w:rFonts w:hint="eastAsia"/>
        </w:rPr>
        <w:t>下属机构（具有主管单位批文号），</w:t>
      </w:r>
      <w:r w:rsidRPr="00AF7A3E">
        <w:rPr>
          <w:rFonts w:hint="eastAsia"/>
        </w:rPr>
        <w:t xml:space="preserve">7 </w:t>
      </w:r>
      <w:r w:rsidRPr="00AF7A3E">
        <w:rPr>
          <w:rFonts w:hint="eastAsia"/>
        </w:rPr>
        <w:t>基金会，</w:t>
      </w:r>
      <w:r w:rsidRPr="00AF7A3E">
        <w:rPr>
          <w:rFonts w:hint="eastAsia"/>
        </w:rPr>
        <w:t xml:space="preserve">8 </w:t>
      </w:r>
      <w:r w:rsidRPr="00AF7A3E">
        <w:rPr>
          <w:rFonts w:hint="eastAsia"/>
        </w:rPr>
        <w:t>其它。</w:t>
      </w:r>
    </w:p>
    <w:p w14:paraId="6ACEE281" w14:textId="77777777" w:rsidR="00475FF2" w:rsidRDefault="00475FF2" w:rsidP="00475FF2">
      <w:pPr>
        <w:pStyle w:val="ab"/>
        <w:spacing w:line="360" w:lineRule="auto"/>
        <w:ind w:left="851"/>
        <w:rPr>
          <w:ins w:id="461" w:author="CN=王玮/OU=北京分公司技术开发部/OU=公司总部/O=ChinaClear" w:date="2019-02-20T15:54:00Z"/>
        </w:rPr>
      </w:pPr>
      <w:r>
        <w:rPr>
          <w:rFonts w:hint="eastAsia"/>
        </w:rPr>
        <w:t>客户类别（字段</w:t>
      </w:r>
      <w:r>
        <w:rPr>
          <w:rFonts w:hint="eastAsia"/>
        </w:rPr>
        <w:t>KHLB</w:t>
      </w:r>
      <w:r>
        <w:rPr>
          <w:rFonts w:hint="eastAsia"/>
        </w:rPr>
        <w:t>）为</w:t>
      </w:r>
      <w:r>
        <w:rPr>
          <w:rFonts w:hint="eastAsia"/>
        </w:rPr>
        <w:t xml:space="preserve"> 2</w:t>
      </w:r>
      <w:r>
        <w:rPr>
          <w:rFonts w:hint="eastAsia"/>
        </w:rPr>
        <w:t>（产品）时，</w:t>
      </w:r>
      <w:r>
        <w:rPr>
          <w:rFonts w:hint="eastAsia"/>
        </w:rPr>
        <w:t>TA</w:t>
      </w:r>
      <w:r>
        <w:rPr>
          <w:rFonts w:hint="eastAsia"/>
        </w:rPr>
        <w:t>系统中</w:t>
      </w:r>
      <w:r>
        <w:rPr>
          <w:rFonts w:hint="eastAsia"/>
        </w:rPr>
        <w:t>ZJLB</w:t>
      </w:r>
      <w:r>
        <w:rPr>
          <w:rFonts w:hint="eastAsia"/>
        </w:rPr>
        <w:t>数据字典项：</w:t>
      </w:r>
      <w:r w:rsidRPr="00CE1CFA">
        <w:rPr>
          <w:rFonts w:hint="eastAsia"/>
        </w:rPr>
        <w:t xml:space="preserve">1 </w:t>
      </w:r>
      <w:r w:rsidRPr="00CE1CFA">
        <w:rPr>
          <w:rFonts w:hint="eastAsia"/>
        </w:rPr>
        <w:t>营业执照，</w:t>
      </w:r>
      <w:r w:rsidRPr="00CE1CFA">
        <w:rPr>
          <w:rFonts w:hint="eastAsia"/>
        </w:rPr>
        <w:t xml:space="preserve">8 </w:t>
      </w:r>
      <w:r w:rsidRPr="00CE1CFA">
        <w:rPr>
          <w:rFonts w:hint="eastAsia"/>
        </w:rPr>
        <w:t>其它，</w:t>
      </w:r>
      <w:r w:rsidRPr="00CE1CFA">
        <w:rPr>
          <w:rFonts w:hint="eastAsia"/>
        </w:rPr>
        <w:t xml:space="preserve">9 </w:t>
      </w:r>
      <w:r w:rsidRPr="00CE1CFA">
        <w:rPr>
          <w:rFonts w:hint="eastAsia"/>
        </w:rPr>
        <w:t>登记证书，</w:t>
      </w:r>
      <w:r w:rsidRPr="00CE1CFA">
        <w:rPr>
          <w:rFonts w:hint="eastAsia"/>
        </w:rPr>
        <w:t xml:space="preserve">A </w:t>
      </w:r>
      <w:r w:rsidRPr="00CE1CFA">
        <w:rPr>
          <w:rFonts w:hint="eastAsia"/>
        </w:rPr>
        <w:t>批文。</w:t>
      </w:r>
    </w:p>
    <w:p w14:paraId="1DD4633B" w14:textId="77777777" w:rsidR="00C66E65" w:rsidRDefault="00325332">
      <w:pPr>
        <w:pStyle w:val="ab"/>
        <w:numPr>
          <w:ilvl w:val="0"/>
          <w:numId w:val="201"/>
        </w:numPr>
        <w:spacing w:line="360" w:lineRule="auto"/>
        <w:ind w:left="851" w:firstLineChars="0" w:hanging="425"/>
      </w:pPr>
      <w:ins w:id="462" w:author="CN=王玮/OU=北京分公司技术开发部/OU=公司总部/O=ChinaClear" w:date="2019-02-20T15:55:00Z">
        <w:r w:rsidRPr="00325332">
          <w:rPr>
            <w:rFonts w:hint="eastAsia"/>
          </w:rPr>
          <w:t>证券账户状态</w:t>
        </w:r>
        <w:r>
          <w:rPr>
            <w:rFonts w:hint="eastAsia"/>
          </w:rPr>
          <w:t>（字段</w:t>
        </w:r>
        <w:r>
          <w:rPr>
            <w:rFonts w:hint="eastAsia"/>
          </w:rPr>
          <w:t>ZQZHZT</w:t>
        </w:r>
        <w:r>
          <w:rPr>
            <w:rFonts w:hint="eastAsia"/>
          </w:rPr>
          <w:t>）</w:t>
        </w:r>
      </w:ins>
      <w:ins w:id="463" w:author="CN=王玮/OU=北京分公司技术开发部/OU=公司总部/O=ChinaClear" w:date="2019-02-20T15:54:00Z">
        <w:r>
          <w:rPr>
            <w:rFonts w:hint="eastAsia"/>
          </w:rPr>
          <w:t>：</w:t>
        </w:r>
      </w:ins>
      <w:ins w:id="464" w:author="CN=王玮/OU=北京分公司技术开发部/OU=公司总部/O=ChinaClear" w:date="2019-02-20T15:55:00Z">
        <w:r w:rsidRPr="00325332">
          <w:rPr>
            <w:rFonts w:hint="eastAsia"/>
          </w:rPr>
          <w:t>0</w:t>
        </w:r>
        <w:r w:rsidRPr="00325332">
          <w:rPr>
            <w:rFonts w:hint="eastAsia"/>
          </w:rPr>
          <w:t>正常，</w:t>
        </w:r>
        <w:r w:rsidRPr="00325332">
          <w:rPr>
            <w:rFonts w:hint="eastAsia"/>
          </w:rPr>
          <w:t>1</w:t>
        </w:r>
        <w:r w:rsidRPr="00325332">
          <w:rPr>
            <w:rFonts w:hint="eastAsia"/>
          </w:rPr>
          <w:t>冻结，</w:t>
        </w:r>
        <w:r w:rsidRPr="00325332">
          <w:rPr>
            <w:rFonts w:hint="eastAsia"/>
          </w:rPr>
          <w:t>2</w:t>
        </w:r>
        <w:r w:rsidRPr="00325332">
          <w:rPr>
            <w:rFonts w:hint="eastAsia"/>
          </w:rPr>
          <w:t>挂失，</w:t>
        </w:r>
        <w:r w:rsidRPr="00325332">
          <w:rPr>
            <w:rFonts w:hint="eastAsia"/>
          </w:rPr>
          <w:t>3</w:t>
        </w:r>
        <w:r w:rsidRPr="00325332">
          <w:rPr>
            <w:rFonts w:hint="eastAsia"/>
          </w:rPr>
          <w:t>注销，</w:t>
        </w:r>
        <w:r w:rsidRPr="00325332">
          <w:rPr>
            <w:rFonts w:hint="eastAsia"/>
          </w:rPr>
          <w:t>4</w:t>
        </w:r>
        <w:r w:rsidRPr="00325332">
          <w:rPr>
            <w:rFonts w:hint="eastAsia"/>
          </w:rPr>
          <w:t>挂帐，</w:t>
        </w:r>
        <w:r w:rsidRPr="00325332">
          <w:rPr>
            <w:rFonts w:hint="eastAsia"/>
          </w:rPr>
          <w:t>5</w:t>
        </w:r>
        <w:r w:rsidRPr="00325332">
          <w:rPr>
            <w:rFonts w:hint="eastAsia"/>
          </w:rPr>
          <w:t>休眠</w:t>
        </w:r>
        <w:r>
          <w:rPr>
            <w:rFonts w:hint="eastAsia"/>
          </w:rPr>
          <w:t>。</w:t>
        </w:r>
      </w:ins>
    </w:p>
    <w:p w14:paraId="77EF855A" w14:textId="77777777" w:rsidR="00475FF2" w:rsidRDefault="00475FF2" w:rsidP="00475FF2">
      <w:pPr>
        <w:pStyle w:val="ab"/>
        <w:numPr>
          <w:ilvl w:val="0"/>
          <w:numId w:val="203"/>
        </w:numPr>
        <w:spacing w:line="360" w:lineRule="auto"/>
        <w:ind w:firstLineChars="0"/>
      </w:pPr>
      <w:r>
        <w:rPr>
          <w:rFonts w:hint="eastAsia"/>
        </w:rPr>
        <w:t>业务类别为</w:t>
      </w:r>
      <w:r>
        <w:rPr>
          <w:rFonts w:hint="eastAsia"/>
        </w:rPr>
        <w:t>02</w:t>
      </w:r>
      <w:r>
        <w:rPr>
          <w:rFonts w:hint="eastAsia"/>
        </w:rPr>
        <w:t>（场内账户资料及其对应</w:t>
      </w:r>
      <w:r>
        <w:rPr>
          <w:rFonts w:hint="eastAsia"/>
        </w:rPr>
        <w:t>TA</w:t>
      </w:r>
      <w:r>
        <w:rPr>
          <w:rFonts w:hint="eastAsia"/>
        </w:rPr>
        <w:t>账户情况查询）时。</w:t>
      </w:r>
    </w:p>
    <w:p w14:paraId="3ADBD35E" w14:textId="77777777" w:rsidR="00475FF2" w:rsidRDefault="00475FF2" w:rsidP="00475FF2">
      <w:pPr>
        <w:pStyle w:val="ab"/>
        <w:numPr>
          <w:ilvl w:val="0"/>
          <w:numId w:val="202"/>
        </w:numPr>
        <w:spacing w:line="360" w:lineRule="auto"/>
        <w:ind w:left="850" w:firstLineChars="0" w:hanging="425"/>
        <w:rPr>
          <w:szCs w:val="21"/>
        </w:rPr>
      </w:pPr>
      <w:r w:rsidRPr="001916D9">
        <w:rPr>
          <w:rFonts w:hint="eastAsia"/>
          <w:szCs w:val="21"/>
        </w:rPr>
        <w:t>可能返回多条结果记录。</w:t>
      </w:r>
    </w:p>
    <w:p w14:paraId="1E4898CA" w14:textId="77777777" w:rsidR="00475FF2" w:rsidRDefault="00475FF2" w:rsidP="00475FF2">
      <w:pPr>
        <w:pStyle w:val="ab"/>
        <w:numPr>
          <w:ilvl w:val="0"/>
          <w:numId w:val="202"/>
        </w:numPr>
        <w:spacing w:line="360" w:lineRule="auto"/>
        <w:ind w:left="850" w:firstLineChars="0" w:hanging="425"/>
        <w:rPr>
          <w:szCs w:val="21"/>
        </w:rPr>
      </w:pPr>
      <w:r>
        <w:rPr>
          <w:rFonts w:hint="eastAsia"/>
        </w:rPr>
        <w:t>对应</w:t>
      </w:r>
      <w:r w:rsidRPr="001B31AB">
        <w:rPr>
          <w:rFonts w:hint="eastAsia"/>
        </w:rPr>
        <w:t>证券账户号码（字段</w:t>
      </w:r>
      <w:r w:rsidR="0027224D">
        <w:rPr>
          <w:rFonts w:hint="eastAsia"/>
        </w:rPr>
        <w:t>DY</w:t>
      </w:r>
      <w:r>
        <w:rPr>
          <w:rFonts w:hint="eastAsia"/>
        </w:rPr>
        <w:t>ZH</w:t>
      </w:r>
      <w:r>
        <w:rPr>
          <w:rFonts w:hint="eastAsia"/>
        </w:rPr>
        <w:t>）</w:t>
      </w:r>
      <w:r w:rsidR="0027224D">
        <w:rPr>
          <w:rFonts w:hint="eastAsia"/>
        </w:rPr>
        <w:t>、对应证券账户类别</w:t>
      </w:r>
      <w:r w:rsidR="0027224D" w:rsidRPr="001B31AB">
        <w:rPr>
          <w:rFonts w:hint="eastAsia"/>
        </w:rPr>
        <w:t>（字段</w:t>
      </w:r>
      <w:r w:rsidR="0027224D">
        <w:rPr>
          <w:rFonts w:hint="eastAsia"/>
        </w:rPr>
        <w:t>DYZHZLB</w:t>
      </w:r>
      <w:r w:rsidR="0027224D">
        <w:rPr>
          <w:rFonts w:hint="eastAsia"/>
        </w:rPr>
        <w:t>）</w:t>
      </w:r>
      <w:r>
        <w:rPr>
          <w:rFonts w:hint="eastAsia"/>
        </w:rPr>
        <w:t>中返回的是与请求接口申报场内证券账户有对应关系的</w:t>
      </w:r>
      <w:r>
        <w:rPr>
          <w:rFonts w:hint="eastAsia"/>
        </w:rPr>
        <w:t>TA</w:t>
      </w:r>
      <w:r>
        <w:rPr>
          <w:rFonts w:hint="eastAsia"/>
        </w:rPr>
        <w:t>账户</w:t>
      </w:r>
      <w:r w:rsidR="0027224D">
        <w:rPr>
          <w:rFonts w:hint="eastAsia"/>
        </w:rPr>
        <w:t>号码和类别，其中对应证券账户类别</w:t>
      </w:r>
      <w:r w:rsidR="0027224D" w:rsidRPr="001B31AB">
        <w:rPr>
          <w:rFonts w:hint="eastAsia"/>
        </w:rPr>
        <w:t>（字段</w:t>
      </w:r>
      <w:r w:rsidR="0027224D">
        <w:rPr>
          <w:rFonts w:hint="eastAsia"/>
        </w:rPr>
        <w:t>DYZHZLB</w:t>
      </w:r>
      <w:r w:rsidR="0027224D">
        <w:rPr>
          <w:rFonts w:hint="eastAsia"/>
        </w:rPr>
        <w:t>）采用中国结算</w:t>
      </w:r>
      <w:r w:rsidR="0027224D">
        <w:rPr>
          <w:rFonts w:hint="eastAsia"/>
        </w:rPr>
        <w:t>TA</w:t>
      </w:r>
      <w:r w:rsidR="0027224D">
        <w:rPr>
          <w:rFonts w:hint="eastAsia"/>
        </w:rPr>
        <w:t>系统的数据字典（</w:t>
      </w:r>
      <w:ins w:id="465" w:author="CN=王玮/OU=北京分公司技术开发部/OU=公司总部/O=ChinaClear" w:date="2019-02-18T14:07:00Z">
        <w:r w:rsidR="0027224D">
          <w:rPr>
            <w:rFonts w:hint="eastAsia"/>
          </w:rPr>
          <w:t xml:space="preserve">0 </w:t>
        </w:r>
        <w:r w:rsidR="0027224D">
          <w:rPr>
            <w:rFonts w:hint="eastAsia"/>
          </w:rPr>
          <w:t>深市开放式基金账户，</w:t>
        </w:r>
        <w:r w:rsidR="0027224D">
          <w:rPr>
            <w:rFonts w:hint="eastAsia"/>
          </w:rPr>
          <w:t xml:space="preserve">1 </w:t>
        </w:r>
        <w:r w:rsidR="0027224D">
          <w:rPr>
            <w:rFonts w:hint="eastAsia"/>
          </w:rPr>
          <w:t>沪市开放式基金账户</w:t>
        </w:r>
      </w:ins>
      <w:r w:rsidR="0027224D">
        <w:rPr>
          <w:rFonts w:hint="eastAsia"/>
        </w:rPr>
        <w:t>）</w:t>
      </w:r>
      <w:r>
        <w:rPr>
          <w:rFonts w:hint="eastAsia"/>
        </w:rPr>
        <w:t>；如请求接口申报场内证券账户不存在有对应关系的</w:t>
      </w:r>
      <w:r>
        <w:rPr>
          <w:rFonts w:hint="eastAsia"/>
        </w:rPr>
        <w:t>TA</w:t>
      </w:r>
      <w:r>
        <w:rPr>
          <w:rFonts w:hint="eastAsia"/>
        </w:rPr>
        <w:t>账户，则返回空。</w:t>
      </w:r>
    </w:p>
    <w:p w14:paraId="621A367A" w14:textId="77777777" w:rsidR="00475FF2" w:rsidRDefault="00350182" w:rsidP="00475FF2">
      <w:pPr>
        <w:pStyle w:val="ab"/>
        <w:numPr>
          <w:ilvl w:val="0"/>
          <w:numId w:val="202"/>
        </w:numPr>
        <w:spacing w:line="360" w:lineRule="auto"/>
        <w:ind w:left="850" w:firstLineChars="0" w:hanging="425"/>
        <w:rPr>
          <w:szCs w:val="21"/>
        </w:rPr>
      </w:pPr>
      <w:ins w:id="466" w:author="CN=王玮/OU=北京分公司技术开发部/OU=公司总部/O=ChinaClear" w:date="2019-02-18T14:08:00Z">
        <w:r w:rsidRPr="009052B9">
          <w:rPr>
            <w:rFonts w:hint="eastAsia"/>
          </w:rPr>
          <w:t>证券账户类别</w:t>
        </w:r>
        <w:r>
          <w:rPr>
            <w:rFonts w:hint="eastAsia"/>
          </w:rPr>
          <w:t>（字段</w:t>
        </w:r>
        <w:r>
          <w:rPr>
            <w:rFonts w:hint="eastAsia"/>
          </w:rPr>
          <w:t>ZHLB</w:t>
        </w:r>
        <w:r>
          <w:rPr>
            <w:rFonts w:hint="eastAsia"/>
          </w:rPr>
          <w:t>）、</w:t>
        </w:r>
      </w:ins>
      <w:r w:rsidR="00475FF2" w:rsidRPr="00B049F5">
        <w:rPr>
          <w:rFonts w:hint="eastAsia"/>
        </w:rPr>
        <w:t>客户名称（字段</w:t>
      </w:r>
      <w:r w:rsidR="00475FF2" w:rsidRPr="00C45958">
        <w:rPr>
          <w:rFonts w:hint="eastAsia"/>
        </w:rPr>
        <w:t>KHMC</w:t>
      </w:r>
      <w:r w:rsidR="00475FF2" w:rsidRPr="00B049F5">
        <w:rPr>
          <w:rFonts w:hint="eastAsia"/>
        </w:rPr>
        <w:t>）、客户类别（字段</w:t>
      </w:r>
      <w:r w:rsidR="00475FF2" w:rsidRPr="00C45958">
        <w:rPr>
          <w:rFonts w:hint="eastAsia"/>
        </w:rPr>
        <w:t>KHLB</w:t>
      </w:r>
      <w:r w:rsidR="00475FF2" w:rsidRPr="00B049F5">
        <w:rPr>
          <w:rFonts w:hint="eastAsia"/>
        </w:rPr>
        <w:t>）、国籍</w:t>
      </w:r>
      <w:r w:rsidR="00475FF2" w:rsidRPr="00B049F5">
        <w:rPr>
          <w:rFonts w:hint="eastAsia"/>
        </w:rPr>
        <w:t>/</w:t>
      </w:r>
      <w:r w:rsidR="00475FF2" w:rsidRPr="00B049F5">
        <w:rPr>
          <w:rFonts w:hint="eastAsia"/>
        </w:rPr>
        <w:t>地区代码（字段</w:t>
      </w:r>
      <w:r w:rsidR="00475FF2" w:rsidRPr="00C45958">
        <w:rPr>
          <w:rFonts w:hint="eastAsia"/>
        </w:rPr>
        <w:t>GJDM</w:t>
      </w:r>
      <w:r w:rsidR="00475FF2" w:rsidRPr="00B049F5">
        <w:rPr>
          <w:rFonts w:hint="eastAsia"/>
        </w:rPr>
        <w:t>）、主要身份证明文件类别（字段</w:t>
      </w:r>
      <w:r w:rsidR="00475FF2" w:rsidRPr="00C45958">
        <w:rPr>
          <w:rFonts w:hint="eastAsia"/>
        </w:rPr>
        <w:t>ZJLB</w:t>
      </w:r>
      <w:r w:rsidR="00475FF2" w:rsidRPr="00B049F5">
        <w:rPr>
          <w:rFonts w:hint="eastAsia"/>
        </w:rPr>
        <w:t>）、主要身份证明件代码（字段</w:t>
      </w:r>
      <w:r w:rsidR="00475FF2" w:rsidRPr="00C45958">
        <w:rPr>
          <w:rFonts w:hint="eastAsia"/>
        </w:rPr>
        <w:t>ZJDM</w:t>
      </w:r>
      <w:r w:rsidR="00475FF2" w:rsidRPr="00B049F5">
        <w:rPr>
          <w:rFonts w:hint="eastAsia"/>
        </w:rPr>
        <w:t>）</w:t>
      </w:r>
      <w:r w:rsidR="00475FF2">
        <w:rPr>
          <w:rFonts w:hint="eastAsia"/>
        </w:rPr>
        <w:t>、产品编码（字段</w:t>
      </w:r>
      <w:r w:rsidR="00475FF2">
        <w:rPr>
          <w:rFonts w:hint="eastAsia"/>
        </w:rPr>
        <w:t>CPBM</w:t>
      </w:r>
      <w:r w:rsidR="00475FF2">
        <w:rPr>
          <w:rFonts w:hint="eastAsia"/>
        </w:rPr>
        <w:t>）</w:t>
      </w:r>
      <w:ins w:id="467" w:author="CN=王玮/OU=北京分公司技术开发部/OU=公司总部/O=ChinaClear" w:date="2019-02-20T15:56:00Z">
        <w:r w:rsidR="00321775">
          <w:rPr>
            <w:rFonts w:hint="eastAsia"/>
          </w:rPr>
          <w:t>、</w:t>
        </w:r>
        <w:r w:rsidR="00321775" w:rsidRPr="00325332">
          <w:rPr>
            <w:rFonts w:hint="eastAsia"/>
          </w:rPr>
          <w:t>证券账户状态</w:t>
        </w:r>
        <w:r w:rsidR="00321775">
          <w:rPr>
            <w:rFonts w:hint="eastAsia"/>
          </w:rPr>
          <w:t>（字段</w:t>
        </w:r>
        <w:r w:rsidR="00321775">
          <w:rPr>
            <w:rFonts w:hint="eastAsia"/>
          </w:rPr>
          <w:t>ZQZHZT</w:t>
        </w:r>
        <w:r w:rsidR="00321775">
          <w:rPr>
            <w:rFonts w:hint="eastAsia"/>
          </w:rPr>
          <w:t>）</w:t>
        </w:r>
      </w:ins>
      <w:r w:rsidR="00475FF2">
        <w:rPr>
          <w:rFonts w:hint="eastAsia"/>
        </w:rPr>
        <w:t>中返回的是请求接口申报场内证券账户在中国结算统一账户平台中的账户资料。</w:t>
      </w:r>
      <w:r w:rsidR="00475FF2" w:rsidRPr="00B049F5">
        <w:rPr>
          <w:rFonts w:hint="eastAsia"/>
        </w:rPr>
        <w:t>客户类别（字段</w:t>
      </w:r>
      <w:r w:rsidR="00475FF2" w:rsidRPr="00C45958">
        <w:rPr>
          <w:rFonts w:hint="eastAsia"/>
        </w:rPr>
        <w:t>KHLB</w:t>
      </w:r>
      <w:r w:rsidR="00475FF2" w:rsidRPr="00B049F5">
        <w:rPr>
          <w:rFonts w:hint="eastAsia"/>
        </w:rPr>
        <w:t>）、国籍</w:t>
      </w:r>
      <w:r w:rsidR="00475FF2" w:rsidRPr="00B049F5">
        <w:rPr>
          <w:rFonts w:hint="eastAsia"/>
        </w:rPr>
        <w:t>/</w:t>
      </w:r>
      <w:r w:rsidR="00475FF2" w:rsidRPr="00B049F5">
        <w:rPr>
          <w:rFonts w:hint="eastAsia"/>
        </w:rPr>
        <w:t>地区代码（字段</w:t>
      </w:r>
      <w:r w:rsidR="00475FF2" w:rsidRPr="00C45958">
        <w:rPr>
          <w:rFonts w:hint="eastAsia"/>
        </w:rPr>
        <w:t>GJDM</w:t>
      </w:r>
      <w:r w:rsidR="00475FF2" w:rsidRPr="00B049F5">
        <w:rPr>
          <w:rFonts w:hint="eastAsia"/>
        </w:rPr>
        <w:t>）、主要身份证明文件类别（字段</w:t>
      </w:r>
      <w:r w:rsidR="00475FF2" w:rsidRPr="00C45958">
        <w:rPr>
          <w:rFonts w:hint="eastAsia"/>
        </w:rPr>
        <w:t>ZJLB</w:t>
      </w:r>
      <w:r w:rsidR="00475FF2" w:rsidRPr="00B049F5">
        <w:rPr>
          <w:rFonts w:hint="eastAsia"/>
        </w:rPr>
        <w:t>）</w:t>
      </w:r>
      <w:ins w:id="468" w:author="CN=王玮/OU=北京分公司技术开发部/OU=公司总部/O=ChinaClear" w:date="2019-02-20T15:56:00Z">
        <w:r w:rsidR="00321775">
          <w:rPr>
            <w:rFonts w:hint="eastAsia"/>
          </w:rPr>
          <w:t>、</w:t>
        </w:r>
        <w:r w:rsidR="00321775" w:rsidRPr="00325332">
          <w:rPr>
            <w:rFonts w:hint="eastAsia"/>
          </w:rPr>
          <w:t>证券账户状态</w:t>
        </w:r>
        <w:r w:rsidR="00321775">
          <w:rPr>
            <w:rFonts w:hint="eastAsia"/>
          </w:rPr>
          <w:t>（字段</w:t>
        </w:r>
        <w:r w:rsidR="00321775">
          <w:rPr>
            <w:rFonts w:hint="eastAsia"/>
          </w:rPr>
          <w:t>ZQZHZT</w:t>
        </w:r>
        <w:r w:rsidR="00321775">
          <w:rPr>
            <w:rFonts w:hint="eastAsia"/>
          </w:rPr>
          <w:t>）</w:t>
        </w:r>
      </w:ins>
      <w:r w:rsidR="00475FF2">
        <w:rPr>
          <w:rFonts w:hint="eastAsia"/>
        </w:rPr>
        <w:t>采用统一账户平台数据字典。</w:t>
      </w:r>
    </w:p>
    <w:p w14:paraId="22A8CFE5" w14:textId="77777777" w:rsidR="00C9787A" w:rsidRPr="00475FF2" w:rsidRDefault="00C9787A" w:rsidP="00C9787A"/>
    <w:p w14:paraId="413C5B68" w14:textId="77777777" w:rsidR="00677C0E" w:rsidRPr="00D6316E" w:rsidRDefault="00166D0C" w:rsidP="00677C0E">
      <w:pPr>
        <w:keepNext/>
        <w:keepLines/>
        <w:numPr>
          <w:ilvl w:val="0"/>
          <w:numId w:val="3"/>
        </w:numPr>
        <w:spacing w:before="260" w:after="260" w:line="416" w:lineRule="auto"/>
        <w:outlineLvl w:val="1"/>
        <w:rPr>
          <w:ins w:id="469" w:author="CN=王玮/OU=北京分公司技术开发部/OU=公司总部/O=ChinaClear" w:date="2019-02-15T15:33:00Z"/>
          <w:rFonts w:asciiTheme="majorHAnsi" w:eastAsiaTheme="majorEastAsia" w:hAnsiTheme="majorHAnsi" w:cstheme="majorBidi"/>
          <w:b/>
          <w:bCs/>
          <w:sz w:val="32"/>
          <w:szCs w:val="32"/>
        </w:rPr>
      </w:pPr>
      <w:bookmarkStart w:id="470" w:name="_Toc3820413"/>
      <w:ins w:id="471" w:author="CN=王玮/OU=北京分公司技术开发部/OU=公司总部/O=ChinaClear" w:date="2019-02-27T14:45:00Z">
        <w:r w:rsidRPr="00677C0E">
          <w:rPr>
            <w:rFonts w:asciiTheme="majorHAnsi" w:eastAsiaTheme="majorEastAsia" w:hAnsiTheme="majorHAnsi" w:cstheme="majorBidi" w:hint="eastAsia"/>
            <w:b/>
            <w:bCs/>
            <w:sz w:val="32"/>
            <w:szCs w:val="32"/>
          </w:rPr>
          <w:t>TA</w:t>
        </w:r>
        <w:r w:rsidRPr="00677C0E">
          <w:rPr>
            <w:rFonts w:asciiTheme="majorHAnsi" w:eastAsiaTheme="majorEastAsia" w:hAnsiTheme="majorHAnsi" w:cstheme="majorBidi" w:hint="eastAsia"/>
            <w:b/>
            <w:bCs/>
            <w:sz w:val="32"/>
            <w:szCs w:val="32"/>
          </w:rPr>
          <w:t>账户与基金销售机构关联关系查询</w:t>
        </w:r>
      </w:ins>
      <w:bookmarkEnd w:id="470"/>
    </w:p>
    <w:p w14:paraId="438B8F1B" w14:textId="77777777" w:rsidR="00677C0E" w:rsidRPr="00D6316E" w:rsidRDefault="00677C0E" w:rsidP="00677C0E">
      <w:pPr>
        <w:rPr>
          <w:ins w:id="472" w:author="CN=王玮/OU=北京分公司技术开发部/OU=公司总部/O=ChinaClear" w:date="2019-02-15T15:33:00Z"/>
          <w:sz w:val="24"/>
          <w:szCs w:val="24"/>
        </w:rPr>
      </w:pPr>
    </w:p>
    <w:p w14:paraId="5BFDCEFB" w14:textId="77777777" w:rsidR="00677C0E" w:rsidRPr="00D6316E" w:rsidRDefault="00677C0E" w:rsidP="00677C0E">
      <w:pPr>
        <w:rPr>
          <w:ins w:id="473" w:author="CN=王玮/OU=北京分公司技术开发部/OU=公司总部/O=ChinaClear" w:date="2019-02-15T15:33:00Z"/>
          <w:sz w:val="24"/>
          <w:szCs w:val="24"/>
        </w:rPr>
      </w:pPr>
    </w:p>
    <w:p w14:paraId="32FA5AA9" w14:textId="77777777" w:rsidR="00677C0E" w:rsidRPr="00D6316E" w:rsidRDefault="00677C0E" w:rsidP="00677C0E">
      <w:pPr>
        <w:rPr>
          <w:ins w:id="474" w:author="CN=王玮/OU=北京分公司技术开发部/OU=公司总部/O=ChinaClear" w:date="2019-02-15T15:33:00Z"/>
          <w:sz w:val="24"/>
          <w:szCs w:val="28"/>
        </w:rPr>
      </w:pPr>
      <w:ins w:id="475" w:author="CN=王玮/OU=北京分公司技术开发部/OU=公司总部/O=ChinaClear" w:date="2019-02-15T15:33:00Z">
        <w:r w:rsidRPr="00D6316E">
          <w:rPr>
            <w:sz w:val="24"/>
            <w:szCs w:val="28"/>
          </w:rPr>
          <w:t>ServiceDomain = “CSDCC           ”</w:t>
        </w:r>
      </w:ins>
    </w:p>
    <w:p w14:paraId="4974D950" w14:textId="77777777" w:rsidR="00677C0E" w:rsidRPr="00D6316E" w:rsidRDefault="00677C0E" w:rsidP="00677C0E">
      <w:pPr>
        <w:rPr>
          <w:ins w:id="476" w:author="CN=王玮/OU=北京分公司技术开发部/OU=公司总部/O=ChinaClear" w:date="2019-02-15T15:33:00Z"/>
          <w:sz w:val="24"/>
          <w:szCs w:val="28"/>
        </w:rPr>
      </w:pPr>
      <w:ins w:id="477" w:author="CN=王玮/OU=北京分公司技术开发部/OU=公司总部/O=ChinaClear" w:date="2019-02-15T15:33:00Z">
        <w:r w:rsidRPr="00D6316E">
          <w:rPr>
            <w:sz w:val="24"/>
            <w:szCs w:val="28"/>
          </w:rPr>
          <w:t>ServiceName = “UAPSRV          ”</w:t>
        </w:r>
      </w:ins>
    </w:p>
    <w:p w14:paraId="22C1BCB0" w14:textId="77777777" w:rsidR="00677C0E" w:rsidRPr="00D6316E" w:rsidRDefault="00677C0E" w:rsidP="00677C0E">
      <w:pPr>
        <w:rPr>
          <w:ins w:id="478" w:author="CN=王玮/OU=北京分公司技术开发部/OU=公司总部/O=ChinaClear" w:date="2019-02-15T15:33:00Z"/>
          <w:sz w:val="24"/>
          <w:szCs w:val="24"/>
        </w:rPr>
      </w:pPr>
    </w:p>
    <w:p w14:paraId="7D70719E" w14:textId="77777777" w:rsidR="00677C0E" w:rsidRPr="00D6316E" w:rsidRDefault="00677C0E" w:rsidP="00677C0E">
      <w:pPr>
        <w:rPr>
          <w:ins w:id="479" w:author="CN=王玮/OU=北京分公司技术开发部/OU=公司总部/O=ChinaClear" w:date="2019-02-15T15:33:00Z"/>
          <w:sz w:val="24"/>
          <w:szCs w:val="24"/>
        </w:rPr>
      </w:pPr>
      <w:ins w:id="480" w:author="CN=王玮/OU=北京分公司技术开发部/OU=公司总部/O=ChinaClear" w:date="2019-02-15T15:33:00Z">
        <w:r w:rsidRPr="00D6316E">
          <w:rPr>
            <w:sz w:val="24"/>
            <w:szCs w:val="24"/>
          </w:rPr>
          <w:t>ServiceType = “</w:t>
        </w:r>
        <w:r>
          <w:rPr>
            <w:rFonts w:hint="eastAsia"/>
            <w:sz w:val="24"/>
            <w:szCs w:val="24"/>
          </w:rPr>
          <w:t>3</w:t>
        </w:r>
      </w:ins>
      <w:r>
        <w:rPr>
          <w:rFonts w:hint="eastAsia"/>
          <w:sz w:val="24"/>
          <w:szCs w:val="24"/>
        </w:rPr>
        <w:t>6</w:t>
      </w:r>
      <w:ins w:id="481" w:author="CN=王玮/OU=北京分公司技术开发部/OU=公司总部/O=ChinaClear" w:date="2019-02-15T15:33:00Z">
        <w:r w:rsidRPr="00D6316E">
          <w:rPr>
            <w:sz w:val="24"/>
            <w:szCs w:val="24"/>
          </w:rPr>
          <w:t>”</w:t>
        </w:r>
      </w:ins>
    </w:p>
    <w:p w14:paraId="5DC3B7C1" w14:textId="77777777" w:rsidR="00677C0E" w:rsidRPr="00D6316E" w:rsidRDefault="00677C0E" w:rsidP="00677C0E">
      <w:pPr>
        <w:rPr>
          <w:ins w:id="482" w:author="CN=王玮/OU=北京分公司技术开发部/OU=公司总部/O=ChinaClear" w:date="2019-02-15T15:33:00Z"/>
          <w:sz w:val="24"/>
          <w:szCs w:val="24"/>
        </w:rPr>
      </w:pPr>
    </w:p>
    <w:p w14:paraId="386D3C9B" w14:textId="77777777" w:rsidR="00677C0E" w:rsidRPr="00D6316E" w:rsidRDefault="00677C0E" w:rsidP="00677C0E">
      <w:pPr>
        <w:rPr>
          <w:ins w:id="483" w:author="CN=王玮/OU=北京分公司技术开发部/OU=公司总部/O=ChinaClear" w:date="2019-02-15T15:33:00Z"/>
          <w:b/>
          <w:sz w:val="30"/>
          <w:szCs w:val="30"/>
        </w:rPr>
      </w:pPr>
      <w:ins w:id="484" w:author="CN=王玮/OU=北京分公司技术开发部/OU=公司总部/O=ChinaClear" w:date="2019-02-15T15:33:00Z">
        <w:r w:rsidRPr="00D6316E">
          <w:rPr>
            <w:rFonts w:hint="eastAsia"/>
            <w:b/>
            <w:sz w:val="30"/>
            <w:szCs w:val="30"/>
          </w:rPr>
          <w:t>请求：</w:t>
        </w:r>
      </w:ins>
    </w:p>
    <w:tbl>
      <w:tblPr>
        <w:tblStyle w:val="15"/>
        <w:tblW w:w="9464" w:type="dxa"/>
        <w:jc w:val="center"/>
        <w:tblLayout w:type="fixed"/>
        <w:tblLook w:val="04A0" w:firstRow="1" w:lastRow="0" w:firstColumn="1" w:lastColumn="0" w:noHBand="0" w:noVBand="1"/>
      </w:tblPr>
      <w:tblGrid>
        <w:gridCol w:w="537"/>
        <w:gridCol w:w="1272"/>
        <w:gridCol w:w="1276"/>
        <w:gridCol w:w="851"/>
        <w:gridCol w:w="2976"/>
        <w:gridCol w:w="2552"/>
      </w:tblGrid>
      <w:tr w:rsidR="00677C0E" w:rsidRPr="00D6316E" w14:paraId="3E649FE2" w14:textId="77777777" w:rsidTr="00475B95">
        <w:trPr>
          <w:trHeight w:val="534"/>
          <w:jc w:val="center"/>
        </w:trPr>
        <w:tc>
          <w:tcPr>
            <w:tcW w:w="537" w:type="dxa"/>
            <w:shd w:val="clear" w:color="auto" w:fill="FFC000"/>
            <w:vAlign w:val="center"/>
          </w:tcPr>
          <w:p w14:paraId="51BAE9D0" w14:textId="77777777" w:rsidR="00677C0E" w:rsidRPr="00D6316E" w:rsidRDefault="00677C0E" w:rsidP="00475B95">
            <w:pPr>
              <w:jc w:val="center"/>
              <w:rPr>
                <w:b/>
                <w:sz w:val="24"/>
                <w:szCs w:val="24"/>
              </w:rPr>
            </w:pPr>
            <w:r w:rsidRPr="00D6316E">
              <w:rPr>
                <w:rFonts w:hint="eastAsia"/>
                <w:b/>
                <w:sz w:val="24"/>
                <w:szCs w:val="24"/>
              </w:rPr>
              <w:t>NO</w:t>
            </w:r>
          </w:p>
        </w:tc>
        <w:tc>
          <w:tcPr>
            <w:tcW w:w="1272" w:type="dxa"/>
            <w:shd w:val="clear" w:color="auto" w:fill="FFC000"/>
            <w:vAlign w:val="center"/>
          </w:tcPr>
          <w:p w14:paraId="0AA8B2CC" w14:textId="77777777" w:rsidR="00677C0E" w:rsidRPr="00D6316E" w:rsidRDefault="00677C0E" w:rsidP="00475B95">
            <w:pPr>
              <w:jc w:val="center"/>
              <w:rPr>
                <w:b/>
                <w:sz w:val="24"/>
                <w:szCs w:val="24"/>
              </w:rPr>
            </w:pPr>
            <w:r w:rsidRPr="00D6316E">
              <w:rPr>
                <w:rFonts w:hint="eastAsia"/>
                <w:b/>
                <w:sz w:val="24"/>
                <w:szCs w:val="24"/>
              </w:rPr>
              <w:t>字段</w:t>
            </w:r>
          </w:p>
        </w:tc>
        <w:tc>
          <w:tcPr>
            <w:tcW w:w="1276" w:type="dxa"/>
            <w:shd w:val="clear" w:color="auto" w:fill="FFC000"/>
            <w:vAlign w:val="center"/>
          </w:tcPr>
          <w:p w14:paraId="04DFF49C" w14:textId="77777777" w:rsidR="00677C0E" w:rsidRPr="00D6316E" w:rsidRDefault="00677C0E" w:rsidP="00475B95">
            <w:pPr>
              <w:jc w:val="center"/>
              <w:rPr>
                <w:b/>
                <w:sz w:val="24"/>
                <w:szCs w:val="24"/>
              </w:rPr>
            </w:pPr>
            <w:r w:rsidRPr="00D6316E">
              <w:rPr>
                <w:rFonts w:hint="eastAsia"/>
                <w:b/>
                <w:sz w:val="24"/>
                <w:szCs w:val="24"/>
              </w:rPr>
              <w:t>类型</w:t>
            </w:r>
          </w:p>
        </w:tc>
        <w:tc>
          <w:tcPr>
            <w:tcW w:w="851" w:type="dxa"/>
            <w:shd w:val="clear" w:color="auto" w:fill="FFC000"/>
            <w:vAlign w:val="center"/>
          </w:tcPr>
          <w:p w14:paraId="1EB7B680" w14:textId="77777777" w:rsidR="00677C0E" w:rsidRPr="00D6316E" w:rsidRDefault="00677C0E" w:rsidP="00475B95">
            <w:pPr>
              <w:jc w:val="center"/>
              <w:rPr>
                <w:b/>
                <w:sz w:val="24"/>
                <w:szCs w:val="24"/>
              </w:rPr>
            </w:pPr>
            <w:r w:rsidRPr="00D6316E">
              <w:rPr>
                <w:rFonts w:hint="eastAsia"/>
                <w:b/>
                <w:sz w:val="24"/>
                <w:szCs w:val="24"/>
              </w:rPr>
              <w:t>长度</w:t>
            </w:r>
          </w:p>
        </w:tc>
        <w:tc>
          <w:tcPr>
            <w:tcW w:w="2976" w:type="dxa"/>
            <w:shd w:val="clear" w:color="auto" w:fill="FFC000"/>
            <w:vAlign w:val="center"/>
          </w:tcPr>
          <w:p w14:paraId="08E11E53" w14:textId="77777777" w:rsidR="00677C0E" w:rsidRPr="00D6316E" w:rsidRDefault="00677C0E" w:rsidP="00475B95">
            <w:pPr>
              <w:jc w:val="center"/>
              <w:rPr>
                <w:b/>
                <w:sz w:val="24"/>
                <w:szCs w:val="24"/>
              </w:rPr>
            </w:pPr>
            <w:r w:rsidRPr="00D6316E">
              <w:rPr>
                <w:rFonts w:hint="eastAsia"/>
                <w:b/>
                <w:sz w:val="24"/>
                <w:szCs w:val="24"/>
              </w:rPr>
              <w:t>字段名称</w:t>
            </w:r>
          </w:p>
        </w:tc>
        <w:tc>
          <w:tcPr>
            <w:tcW w:w="2552" w:type="dxa"/>
            <w:shd w:val="clear" w:color="auto" w:fill="FFC000"/>
            <w:vAlign w:val="center"/>
          </w:tcPr>
          <w:p w14:paraId="3F55171E" w14:textId="77777777" w:rsidR="00677C0E" w:rsidRPr="00D6316E" w:rsidRDefault="00677C0E" w:rsidP="00475B95">
            <w:pPr>
              <w:jc w:val="center"/>
              <w:rPr>
                <w:b/>
                <w:sz w:val="24"/>
                <w:szCs w:val="24"/>
              </w:rPr>
            </w:pPr>
            <w:r w:rsidRPr="00D6316E">
              <w:rPr>
                <w:rFonts w:hint="eastAsia"/>
                <w:b/>
                <w:sz w:val="24"/>
                <w:szCs w:val="24"/>
              </w:rPr>
              <w:t>备注</w:t>
            </w:r>
          </w:p>
        </w:tc>
      </w:tr>
      <w:tr w:rsidR="008A49DD" w:rsidRPr="00D6316E" w14:paraId="7BF03E49" w14:textId="77777777" w:rsidTr="00475B95">
        <w:trPr>
          <w:trHeight w:val="415"/>
          <w:jc w:val="center"/>
        </w:trPr>
        <w:tc>
          <w:tcPr>
            <w:tcW w:w="537" w:type="dxa"/>
            <w:vAlign w:val="center"/>
          </w:tcPr>
          <w:p w14:paraId="35566D9B" w14:textId="77777777" w:rsidR="008A49DD" w:rsidRDefault="008A49DD" w:rsidP="00677C0E">
            <w:pPr>
              <w:numPr>
                <w:ilvl w:val="0"/>
                <w:numId w:val="204"/>
              </w:numPr>
              <w:jc w:val="center"/>
              <w:rPr>
                <w:rFonts w:ascii="Calibri" w:eastAsia="宋体" w:hAnsi="Calibri" w:cs="Times New Roman"/>
                <w:b/>
              </w:rPr>
            </w:pPr>
          </w:p>
        </w:tc>
        <w:tc>
          <w:tcPr>
            <w:tcW w:w="1272" w:type="dxa"/>
            <w:vAlign w:val="center"/>
          </w:tcPr>
          <w:p w14:paraId="4FB7983E" w14:textId="77777777" w:rsidR="008A49DD" w:rsidRPr="004A6013" w:rsidRDefault="008A49DD" w:rsidP="00475B95">
            <w:r>
              <w:rPr>
                <w:rFonts w:hint="eastAsia"/>
              </w:rPr>
              <w:t>YWLSH</w:t>
            </w:r>
          </w:p>
        </w:tc>
        <w:tc>
          <w:tcPr>
            <w:tcW w:w="1276" w:type="dxa"/>
            <w:vAlign w:val="center"/>
          </w:tcPr>
          <w:p w14:paraId="5158608F" w14:textId="77777777" w:rsidR="008A49DD" w:rsidRPr="004A6013" w:rsidRDefault="008A49DD" w:rsidP="00475B95">
            <w:r w:rsidRPr="00C45958">
              <w:rPr>
                <w:rFonts w:hint="eastAsia"/>
              </w:rPr>
              <w:t>Character</w:t>
            </w:r>
          </w:p>
        </w:tc>
        <w:tc>
          <w:tcPr>
            <w:tcW w:w="851" w:type="dxa"/>
            <w:vAlign w:val="center"/>
          </w:tcPr>
          <w:p w14:paraId="467D2637" w14:textId="77777777" w:rsidR="008A49DD" w:rsidRPr="004A6013" w:rsidRDefault="008A49DD" w:rsidP="00475B95">
            <w:r>
              <w:rPr>
                <w:rFonts w:hint="eastAsia"/>
              </w:rPr>
              <w:t>10</w:t>
            </w:r>
          </w:p>
        </w:tc>
        <w:tc>
          <w:tcPr>
            <w:tcW w:w="2976" w:type="dxa"/>
            <w:vAlign w:val="center"/>
          </w:tcPr>
          <w:p w14:paraId="4A2FE4C5" w14:textId="77777777" w:rsidR="008A49DD" w:rsidRPr="004A6013" w:rsidRDefault="008A49DD" w:rsidP="00475B95">
            <w:r>
              <w:rPr>
                <w:rFonts w:hint="eastAsia"/>
              </w:rPr>
              <w:t>业务流水号</w:t>
            </w:r>
          </w:p>
        </w:tc>
        <w:tc>
          <w:tcPr>
            <w:tcW w:w="2552" w:type="dxa"/>
            <w:vAlign w:val="center"/>
          </w:tcPr>
          <w:p w14:paraId="2A683CC6" w14:textId="77777777" w:rsidR="008A49DD" w:rsidRPr="004A6013" w:rsidRDefault="008A49DD" w:rsidP="00475B95">
            <w:r w:rsidRPr="00194286">
              <w:rPr>
                <w:rFonts w:hint="eastAsia"/>
              </w:rPr>
              <w:t>必填</w:t>
            </w:r>
          </w:p>
        </w:tc>
      </w:tr>
      <w:tr w:rsidR="00573282" w:rsidRPr="00D6316E" w14:paraId="78DC33C6" w14:textId="77777777" w:rsidTr="00475B95">
        <w:trPr>
          <w:trHeight w:val="415"/>
          <w:jc w:val="center"/>
          <w:ins w:id="485" w:author="CN=王玮/OU=北京分公司技术开发部/OU=公司总部/O=ChinaClear" w:date="2019-02-18T14:25:00Z"/>
        </w:trPr>
        <w:tc>
          <w:tcPr>
            <w:tcW w:w="537" w:type="dxa"/>
            <w:vAlign w:val="center"/>
          </w:tcPr>
          <w:p w14:paraId="4A9265DD" w14:textId="77777777" w:rsidR="00573282" w:rsidRDefault="00573282" w:rsidP="00677C0E">
            <w:pPr>
              <w:numPr>
                <w:ilvl w:val="0"/>
                <w:numId w:val="204"/>
              </w:numPr>
              <w:jc w:val="center"/>
              <w:rPr>
                <w:ins w:id="486" w:author="CN=王玮/OU=北京分公司技术开发部/OU=公司总部/O=ChinaClear" w:date="2019-02-18T14:25:00Z"/>
                <w:rFonts w:ascii="Calibri" w:eastAsia="宋体" w:hAnsi="Calibri" w:cs="Times New Roman"/>
                <w:b/>
              </w:rPr>
            </w:pPr>
          </w:p>
        </w:tc>
        <w:tc>
          <w:tcPr>
            <w:tcW w:w="1272" w:type="dxa"/>
            <w:vAlign w:val="center"/>
          </w:tcPr>
          <w:p w14:paraId="6D5AA620" w14:textId="77777777" w:rsidR="00573282" w:rsidRDefault="00573282" w:rsidP="00475B95">
            <w:pPr>
              <w:rPr>
                <w:ins w:id="487" w:author="CN=王玮/OU=北京分公司技术开发部/OU=公司总部/O=ChinaClear" w:date="2019-02-18T14:25:00Z"/>
              </w:rPr>
            </w:pPr>
            <w:ins w:id="488" w:author="CN=王玮/OU=北京分公司技术开发部/OU=公司总部/O=ChinaClear" w:date="2019-02-18T14:25:00Z">
              <w:r>
                <w:rPr>
                  <w:rFonts w:hint="eastAsia"/>
                </w:rPr>
                <w:t>TAZHLB</w:t>
              </w:r>
            </w:ins>
          </w:p>
        </w:tc>
        <w:tc>
          <w:tcPr>
            <w:tcW w:w="1276" w:type="dxa"/>
            <w:vAlign w:val="center"/>
          </w:tcPr>
          <w:p w14:paraId="49A40778" w14:textId="77777777" w:rsidR="00573282" w:rsidRPr="00C45958" w:rsidRDefault="00573282" w:rsidP="00475B95">
            <w:pPr>
              <w:rPr>
                <w:ins w:id="489" w:author="CN=王玮/OU=北京分公司技术开发部/OU=公司总部/O=ChinaClear" w:date="2019-02-18T14:25:00Z"/>
              </w:rPr>
            </w:pPr>
            <w:ins w:id="490" w:author="CN=王玮/OU=北京分公司技术开发部/OU=公司总部/O=ChinaClear" w:date="2019-02-18T14:25:00Z">
              <w:r w:rsidRPr="00194286">
                <w:rPr>
                  <w:rFonts w:hint="eastAsia"/>
                </w:rPr>
                <w:t>Character</w:t>
              </w:r>
            </w:ins>
          </w:p>
        </w:tc>
        <w:tc>
          <w:tcPr>
            <w:tcW w:w="851" w:type="dxa"/>
            <w:vAlign w:val="center"/>
          </w:tcPr>
          <w:p w14:paraId="34BF6B86" w14:textId="77777777" w:rsidR="00573282" w:rsidRDefault="00573282" w:rsidP="00475B95">
            <w:pPr>
              <w:rPr>
                <w:ins w:id="491" w:author="CN=王玮/OU=北京分公司技术开发部/OU=公司总部/O=ChinaClear" w:date="2019-02-18T14:25:00Z"/>
              </w:rPr>
            </w:pPr>
            <w:ins w:id="492" w:author="CN=王玮/OU=北京分公司技术开发部/OU=公司总部/O=ChinaClear" w:date="2019-02-18T14:25:00Z">
              <w:r w:rsidRPr="00194286">
                <w:rPr>
                  <w:rFonts w:hint="eastAsia"/>
                </w:rPr>
                <w:t>2</w:t>
              </w:r>
            </w:ins>
          </w:p>
        </w:tc>
        <w:tc>
          <w:tcPr>
            <w:tcW w:w="2976" w:type="dxa"/>
            <w:vAlign w:val="center"/>
          </w:tcPr>
          <w:p w14:paraId="2E8CC0DB" w14:textId="77777777" w:rsidR="00573282" w:rsidRDefault="00573282" w:rsidP="00475B95">
            <w:pPr>
              <w:rPr>
                <w:ins w:id="493" w:author="CN=王玮/OU=北京分公司技术开发部/OU=公司总部/O=ChinaClear" w:date="2019-02-18T14:25:00Z"/>
              </w:rPr>
            </w:pPr>
            <w:ins w:id="494" w:author="CN=王玮/OU=北京分公司技术开发部/OU=公司总部/O=ChinaClear" w:date="2019-02-18T14:25:00Z">
              <w:r>
                <w:rPr>
                  <w:rFonts w:hint="eastAsia"/>
                </w:rPr>
                <w:t>TA</w:t>
              </w:r>
              <w:r>
                <w:rPr>
                  <w:rFonts w:hint="eastAsia"/>
                </w:rPr>
                <w:t>账户类别</w:t>
              </w:r>
            </w:ins>
          </w:p>
        </w:tc>
        <w:tc>
          <w:tcPr>
            <w:tcW w:w="2552" w:type="dxa"/>
            <w:vAlign w:val="center"/>
          </w:tcPr>
          <w:p w14:paraId="68CF6ED8" w14:textId="77777777" w:rsidR="00573282" w:rsidRPr="00194286" w:rsidRDefault="00573282" w:rsidP="00475B95">
            <w:pPr>
              <w:rPr>
                <w:ins w:id="495" w:author="CN=王玮/OU=北京分公司技术开发部/OU=公司总部/O=ChinaClear" w:date="2019-02-18T14:25:00Z"/>
              </w:rPr>
            </w:pPr>
            <w:ins w:id="496" w:author="CN=王玮/OU=北京分公司技术开发部/OU=公司总部/O=ChinaClear" w:date="2019-02-18T14:25:00Z">
              <w:r>
                <w:rPr>
                  <w:rFonts w:hint="eastAsia"/>
                </w:rPr>
                <w:t>预留字段</w:t>
              </w:r>
            </w:ins>
          </w:p>
        </w:tc>
      </w:tr>
      <w:tr w:rsidR="00573282" w:rsidRPr="00D6316E" w14:paraId="34A8ED2E" w14:textId="77777777" w:rsidTr="00475B95">
        <w:trPr>
          <w:trHeight w:val="415"/>
          <w:jc w:val="center"/>
        </w:trPr>
        <w:tc>
          <w:tcPr>
            <w:tcW w:w="537" w:type="dxa"/>
            <w:vAlign w:val="center"/>
          </w:tcPr>
          <w:p w14:paraId="32BB34EE" w14:textId="77777777" w:rsidR="00573282" w:rsidRDefault="00573282" w:rsidP="00677C0E">
            <w:pPr>
              <w:numPr>
                <w:ilvl w:val="0"/>
                <w:numId w:val="204"/>
              </w:numPr>
              <w:jc w:val="center"/>
              <w:rPr>
                <w:rFonts w:ascii="Calibri" w:eastAsia="宋体" w:hAnsi="Calibri" w:cs="Times New Roman"/>
                <w:b/>
              </w:rPr>
            </w:pPr>
          </w:p>
        </w:tc>
        <w:tc>
          <w:tcPr>
            <w:tcW w:w="1272" w:type="dxa"/>
            <w:vAlign w:val="center"/>
          </w:tcPr>
          <w:p w14:paraId="52EA6DFE" w14:textId="77777777" w:rsidR="00573282" w:rsidRPr="004A6013" w:rsidRDefault="00573282" w:rsidP="00475B95">
            <w:ins w:id="497" w:author="CN=王玮/OU=北京分公司技术开发部/OU=公司总部/O=ChinaClear" w:date="2019-02-18T14:25:00Z">
              <w:r>
                <w:rPr>
                  <w:rFonts w:hint="eastAsia"/>
                </w:rPr>
                <w:t>TA</w:t>
              </w:r>
              <w:r w:rsidRPr="00194286">
                <w:rPr>
                  <w:rFonts w:hint="eastAsia"/>
                </w:rPr>
                <w:t>ZH</w:t>
              </w:r>
            </w:ins>
            <w:del w:id="498" w:author="CN=王玮/OU=北京分公司技术开发部/OU=公司总部/O=ChinaClear" w:date="2019-02-18T14:25:00Z">
              <w:r w:rsidDel="00573282">
                <w:rPr>
                  <w:rFonts w:hint="eastAsia"/>
                </w:rPr>
                <w:delText>ZQZH</w:delText>
              </w:r>
            </w:del>
          </w:p>
        </w:tc>
        <w:tc>
          <w:tcPr>
            <w:tcW w:w="1276" w:type="dxa"/>
            <w:vAlign w:val="center"/>
          </w:tcPr>
          <w:p w14:paraId="068A99D2" w14:textId="77777777" w:rsidR="00573282" w:rsidRPr="004A6013" w:rsidRDefault="00573282" w:rsidP="00475B95">
            <w:r w:rsidRPr="009643BF">
              <w:rPr>
                <w:rFonts w:hint="eastAsia"/>
              </w:rPr>
              <w:t>Character</w:t>
            </w:r>
          </w:p>
        </w:tc>
        <w:tc>
          <w:tcPr>
            <w:tcW w:w="851" w:type="dxa"/>
            <w:vAlign w:val="center"/>
          </w:tcPr>
          <w:p w14:paraId="0E3BBA06" w14:textId="77777777" w:rsidR="00573282" w:rsidRDefault="00573282" w:rsidP="00475B95">
            <w:r>
              <w:rPr>
                <w:rFonts w:hint="eastAsia"/>
              </w:rPr>
              <w:t>20</w:t>
            </w:r>
          </w:p>
        </w:tc>
        <w:tc>
          <w:tcPr>
            <w:tcW w:w="2976" w:type="dxa"/>
            <w:vAlign w:val="center"/>
          </w:tcPr>
          <w:p w14:paraId="245C3C84" w14:textId="77777777" w:rsidR="00573282" w:rsidRPr="004A6013" w:rsidRDefault="00573282" w:rsidP="00475B95">
            <w:r>
              <w:rPr>
                <w:rFonts w:hint="eastAsia"/>
              </w:rPr>
              <w:t>TA</w:t>
            </w:r>
            <w:r w:rsidRPr="009643BF">
              <w:rPr>
                <w:rFonts w:hint="eastAsia"/>
              </w:rPr>
              <w:t>账户号码</w:t>
            </w:r>
          </w:p>
        </w:tc>
        <w:tc>
          <w:tcPr>
            <w:tcW w:w="2552" w:type="dxa"/>
            <w:vAlign w:val="center"/>
          </w:tcPr>
          <w:p w14:paraId="018A609C" w14:textId="77777777" w:rsidR="00573282" w:rsidRDefault="00573282" w:rsidP="00475B95">
            <w:r>
              <w:rPr>
                <w:rFonts w:hint="eastAsia"/>
              </w:rPr>
              <w:t>必填</w:t>
            </w:r>
          </w:p>
        </w:tc>
      </w:tr>
      <w:tr w:rsidR="00573282" w:rsidRPr="00D6316E" w14:paraId="1972CF35" w14:textId="77777777" w:rsidTr="00475B95">
        <w:trPr>
          <w:trHeight w:val="415"/>
          <w:jc w:val="center"/>
        </w:trPr>
        <w:tc>
          <w:tcPr>
            <w:tcW w:w="537" w:type="dxa"/>
            <w:vAlign w:val="center"/>
          </w:tcPr>
          <w:p w14:paraId="4F9FD381" w14:textId="77777777" w:rsidR="00573282" w:rsidRDefault="00573282" w:rsidP="00677C0E">
            <w:pPr>
              <w:numPr>
                <w:ilvl w:val="0"/>
                <w:numId w:val="204"/>
              </w:numPr>
              <w:jc w:val="center"/>
              <w:rPr>
                <w:rFonts w:ascii="Calibri" w:eastAsia="宋体" w:hAnsi="Calibri" w:cs="Times New Roman"/>
                <w:b/>
              </w:rPr>
            </w:pPr>
          </w:p>
        </w:tc>
        <w:tc>
          <w:tcPr>
            <w:tcW w:w="1272" w:type="dxa"/>
            <w:vAlign w:val="center"/>
          </w:tcPr>
          <w:p w14:paraId="4181E061" w14:textId="77777777" w:rsidR="00573282" w:rsidRPr="004A6013" w:rsidRDefault="00573282" w:rsidP="00475B95">
            <w:r w:rsidRPr="004A6013">
              <w:rPr>
                <w:rFonts w:hint="eastAsia"/>
              </w:rPr>
              <w:t>KHJGDM</w:t>
            </w:r>
          </w:p>
        </w:tc>
        <w:tc>
          <w:tcPr>
            <w:tcW w:w="1276" w:type="dxa"/>
            <w:vAlign w:val="center"/>
          </w:tcPr>
          <w:p w14:paraId="2E89C999" w14:textId="77777777" w:rsidR="00573282" w:rsidRPr="004A6013" w:rsidRDefault="00573282" w:rsidP="00475B95">
            <w:r w:rsidRPr="004A6013">
              <w:rPr>
                <w:rFonts w:hint="eastAsia"/>
              </w:rPr>
              <w:t>Character</w:t>
            </w:r>
          </w:p>
        </w:tc>
        <w:tc>
          <w:tcPr>
            <w:tcW w:w="851" w:type="dxa"/>
            <w:vAlign w:val="center"/>
          </w:tcPr>
          <w:p w14:paraId="7707BCAF" w14:textId="77777777" w:rsidR="00573282" w:rsidRPr="004A6013" w:rsidRDefault="00573282" w:rsidP="00475B95">
            <w:r w:rsidRPr="004A6013">
              <w:rPr>
                <w:rFonts w:hint="eastAsia"/>
              </w:rPr>
              <w:t>6</w:t>
            </w:r>
          </w:p>
        </w:tc>
        <w:tc>
          <w:tcPr>
            <w:tcW w:w="2976" w:type="dxa"/>
            <w:vAlign w:val="center"/>
          </w:tcPr>
          <w:p w14:paraId="7EDE7810" w14:textId="77777777" w:rsidR="00573282" w:rsidRPr="004A6013" w:rsidRDefault="00573282" w:rsidP="00475B95">
            <w:r>
              <w:rPr>
                <w:rFonts w:hint="eastAsia"/>
              </w:rPr>
              <w:t>业务发起</w:t>
            </w:r>
            <w:r w:rsidRPr="004A6013">
              <w:rPr>
                <w:rFonts w:hint="eastAsia"/>
              </w:rPr>
              <w:t>开户代理机构代码</w:t>
            </w:r>
          </w:p>
        </w:tc>
        <w:tc>
          <w:tcPr>
            <w:tcW w:w="2552" w:type="dxa"/>
            <w:vAlign w:val="center"/>
          </w:tcPr>
          <w:p w14:paraId="37B0ECA2" w14:textId="77777777" w:rsidR="00573282" w:rsidRPr="004A6013" w:rsidRDefault="00573282" w:rsidP="00475B95">
            <w:r>
              <w:rPr>
                <w:rFonts w:hint="eastAsia"/>
              </w:rPr>
              <w:t>必填</w:t>
            </w:r>
          </w:p>
        </w:tc>
      </w:tr>
      <w:tr w:rsidR="00573282" w:rsidRPr="00D6316E" w14:paraId="3B3A9A87" w14:textId="77777777" w:rsidTr="00475B95">
        <w:trPr>
          <w:trHeight w:val="415"/>
          <w:jc w:val="center"/>
        </w:trPr>
        <w:tc>
          <w:tcPr>
            <w:tcW w:w="537" w:type="dxa"/>
            <w:vAlign w:val="center"/>
          </w:tcPr>
          <w:p w14:paraId="6483DB40" w14:textId="77777777" w:rsidR="00573282" w:rsidRDefault="00573282" w:rsidP="00677C0E">
            <w:pPr>
              <w:numPr>
                <w:ilvl w:val="0"/>
                <w:numId w:val="204"/>
              </w:numPr>
              <w:jc w:val="center"/>
              <w:rPr>
                <w:rFonts w:ascii="Calibri" w:eastAsia="宋体" w:hAnsi="Calibri" w:cs="Times New Roman"/>
                <w:b/>
              </w:rPr>
            </w:pPr>
          </w:p>
        </w:tc>
        <w:tc>
          <w:tcPr>
            <w:tcW w:w="1272" w:type="dxa"/>
            <w:vAlign w:val="center"/>
          </w:tcPr>
          <w:p w14:paraId="317F0C87" w14:textId="77777777" w:rsidR="00573282" w:rsidRPr="004A6013" w:rsidRDefault="00573282" w:rsidP="00475B95">
            <w:r w:rsidRPr="004A6013">
              <w:rPr>
                <w:rFonts w:hint="eastAsia"/>
              </w:rPr>
              <w:t>KHWDDM</w:t>
            </w:r>
          </w:p>
        </w:tc>
        <w:tc>
          <w:tcPr>
            <w:tcW w:w="1276" w:type="dxa"/>
            <w:vAlign w:val="center"/>
          </w:tcPr>
          <w:p w14:paraId="72106E8E" w14:textId="77777777" w:rsidR="00573282" w:rsidRPr="004A6013" w:rsidRDefault="00573282" w:rsidP="00475B95">
            <w:r w:rsidRPr="004A6013">
              <w:rPr>
                <w:rFonts w:hint="eastAsia"/>
              </w:rPr>
              <w:t>Character</w:t>
            </w:r>
          </w:p>
        </w:tc>
        <w:tc>
          <w:tcPr>
            <w:tcW w:w="851" w:type="dxa"/>
            <w:vAlign w:val="center"/>
          </w:tcPr>
          <w:p w14:paraId="7B6E43C7" w14:textId="77777777" w:rsidR="00573282" w:rsidRPr="004A6013" w:rsidRDefault="00573282" w:rsidP="00475B95">
            <w:r w:rsidRPr="004A6013">
              <w:rPr>
                <w:rFonts w:hint="eastAsia"/>
              </w:rPr>
              <w:t>10</w:t>
            </w:r>
          </w:p>
        </w:tc>
        <w:tc>
          <w:tcPr>
            <w:tcW w:w="2976" w:type="dxa"/>
            <w:vAlign w:val="center"/>
          </w:tcPr>
          <w:p w14:paraId="502B35C8" w14:textId="77777777" w:rsidR="00573282" w:rsidRPr="004A6013" w:rsidRDefault="00573282" w:rsidP="00475B95">
            <w:r>
              <w:rPr>
                <w:rFonts w:hint="eastAsia"/>
              </w:rPr>
              <w:t>业务发起</w:t>
            </w:r>
            <w:r w:rsidRPr="004A6013">
              <w:rPr>
                <w:rFonts w:hint="eastAsia"/>
              </w:rPr>
              <w:t>开户代理网点代码</w:t>
            </w:r>
          </w:p>
        </w:tc>
        <w:tc>
          <w:tcPr>
            <w:tcW w:w="2552" w:type="dxa"/>
            <w:vAlign w:val="center"/>
          </w:tcPr>
          <w:p w14:paraId="24BB29AD" w14:textId="77777777" w:rsidR="00573282" w:rsidRPr="004A6013" w:rsidRDefault="00573282" w:rsidP="00475B95">
            <w:r>
              <w:rPr>
                <w:rFonts w:hint="eastAsia"/>
              </w:rPr>
              <w:t>必填</w:t>
            </w:r>
          </w:p>
        </w:tc>
      </w:tr>
      <w:tr w:rsidR="00573282" w:rsidRPr="00D6316E" w14:paraId="33B8C353" w14:textId="77777777" w:rsidTr="00475B95">
        <w:trPr>
          <w:trHeight w:val="415"/>
          <w:jc w:val="center"/>
        </w:trPr>
        <w:tc>
          <w:tcPr>
            <w:tcW w:w="537" w:type="dxa"/>
            <w:vAlign w:val="center"/>
          </w:tcPr>
          <w:p w14:paraId="52470E39" w14:textId="77777777" w:rsidR="00573282" w:rsidRDefault="00573282" w:rsidP="00677C0E">
            <w:pPr>
              <w:numPr>
                <w:ilvl w:val="0"/>
                <w:numId w:val="204"/>
              </w:numPr>
              <w:jc w:val="center"/>
              <w:rPr>
                <w:rFonts w:ascii="Calibri" w:eastAsia="宋体" w:hAnsi="Calibri" w:cs="Times New Roman"/>
                <w:b/>
              </w:rPr>
            </w:pPr>
          </w:p>
        </w:tc>
        <w:tc>
          <w:tcPr>
            <w:tcW w:w="1272" w:type="dxa"/>
            <w:vAlign w:val="center"/>
          </w:tcPr>
          <w:p w14:paraId="0AF9911A" w14:textId="77777777" w:rsidR="00573282" w:rsidRPr="004A6013" w:rsidRDefault="00573282" w:rsidP="00475B95">
            <w:r>
              <w:rPr>
                <w:rFonts w:hint="eastAsia"/>
              </w:rPr>
              <w:t>SQRQ</w:t>
            </w:r>
          </w:p>
        </w:tc>
        <w:tc>
          <w:tcPr>
            <w:tcW w:w="1276" w:type="dxa"/>
            <w:vAlign w:val="center"/>
          </w:tcPr>
          <w:p w14:paraId="2340579B" w14:textId="77777777" w:rsidR="00573282" w:rsidRPr="004A6013" w:rsidRDefault="00573282" w:rsidP="00475B95">
            <w:r w:rsidRPr="00C45958">
              <w:rPr>
                <w:rFonts w:hint="eastAsia"/>
              </w:rPr>
              <w:t>Character</w:t>
            </w:r>
          </w:p>
        </w:tc>
        <w:tc>
          <w:tcPr>
            <w:tcW w:w="851" w:type="dxa"/>
            <w:vAlign w:val="center"/>
          </w:tcPr>
          <w:p w14:paraId="766DA1E2" w14:textId="77777777" w:rsidR="00573282" w:rsidRPr="004A6013" w:rsidRDefault="00573282" w:rsidP="00475B95">
            <w:r>
              <w:rPr>
                <w:rFonts w:hint="eastAsia"/>
              </w:rPr>
              <w:t>8</w:t>
            </w:r>
          </w:p>
        </w:tc>
        <w:tc>
          <w:tcPr>
            <w:tcW w:w="2976" w:type="dxa"/>
            <w:vAlign w:val="center"/>
          </w:tcPr>
          <w:p w14:paraId="66E84D5D" w14:textId="77777777" w:rsidR="00573282" w:rsidRPr="004A6013" w:rsidRDefault="00573282" w:rsidP="00475B95">
            <w:r>
              <w:rPr>
                <w:rFonts w:hint="eastAsia"/>
              </w:rPr>
              <w:t>申请日期</w:t>
            </w:r>
          </w:p>
        </w:tc>
        <w:tc>
          <w:tcPr>
            <w:tcW w:w="2552" w:type="dxa"/>
            <w:vAlign w:val="center"/>
          </w:tcPr>
          <w:p w14:paraId="78ECE922" w14:textId="77777777" w:rsidR="00573282" w:rsidRPr="004A6013" w:rsidRDefault="00573282" w:rsidP="00475B95">
            <w:r>
              <w:rPr>
                <w:rFonts w:hint="eastAsia"/>
              </w:rPr>
              <w:t>必填</w:t>
            </w:r>
          </w:p>
        </w:tc>
      </w:tr>
      <w:tr w:rsidR="00573282" w:rsidRPr="00D6316E" w14:paraId="33506F01" w14:textId="77777777" w:rsidTr="00475B95">
        <w:trPr>
          <w:trHeight w:val="415"/>
          <w:jc w:val="center"/>
        </w:trPr>
        <w:tc>
          <w:tcPr>
            <w:tcW w:w="537" w:type="dxa"/>
            <w:vAlign w:val="center"/>
          </w:tcPr>
          <w:p w14:paraId="522A184D" w14:textId="77777777" w:rsidR="00573282" w:rsidRDefault="00573282" w:rsidP="00677C0E">
            <w:pPr>
              <w:numPr>
                <w:ilvl w:val="0"/>
                <w:numId w:val="204"/>
              </w:numPr>
              <w:jc w:val="center"/>
              <w:rPr>
                <w:rFonts w:ascii="Calibri" w:eastAsia="宋体" w:hAnsi="Calibri" w:cs="Times New Roman"/>
                <w:b/>
              </w:rPr>
            </w:pPr>
          </w:p>
        </w:tc>
        <w:tc>
          <w:tcPr>
            <w:tcW w:w="1272" w:type="dxa"/>
            <w:vAlign w:val="center"/>
          </w:tcPr>
          <w:p w14:paraId="33F310F3" w14:textId="77777777" w:rsidR="00573282" w:rsidRDefault="00573282" w:rsidP="00475B95">
            <w:r>
              <w:rPr>
                <w:rFonts w:hint="eastAsia"/>
              </w:rPr>
              <w:t>BYZD</w:t>
            </w:r>
          </w:p>
        </w:tc>
        <w:tc>
          <w:tcPr>
            <w:tcW w:w="1276" w:type="dxa"/>
            <w:vAlign w:val="center"/>
          </w:tcPr>
          <w:p w14:paraId="0EDDFEFD" w14:textId="77777777" w:rsidR="00573282" w:rsidRPr="004A6013" w:rsidRDefault="00573282" w:rsidP="00475B95">
            <w:r w:rsidRPr="00C45958">
              <w:rPr>
                <w:rFonts w:hint="eastAsia"/>
              </w:rPr>
              <w:t>Character</w:t>
            </w:r>
          </w:p>
        </w:tc>
        <w:tc>
          <w:tcPr>
            <w:tcW w:w="851" w:type="dxa"/>
            <w:vAlign w:val="center"/>
          </w:tcPr>
          <w:p w14:paraId="758BF90A" w14:textId="77777777" w:rsidR="00573282" w:rsidRDefault="00573282" w:rsidP="00475B95">
            <w:r>
              <w:rPr>
                <w:rFonts w:hint="eastAsia"/>
              </w:rPr>
              <w:t>10</w:t>
            </w:r>
          </w:p>
        </w:tc>
        <w:tc>
          <w:tcPr>
            <w:tcW w:w="2976" w:type="dxa"/>
            <w:vAlign w:val="center"/>
          </w:tcPr>
          <w:p w14:paraId="15DDD944" w14:textId="77777777" w:rsidR="00573282" w:rsidRDefault="00573282" w:rsidP="00475B95">
            <w:r>
              <w:rPr>
                <w:rFonts w:hint="eastAsia"/>
              </w:rPr>
              <w:t>备用字段</w:t>
            </w:r>
          </w:p>
        </w:tc>
        <w:tc>
          <w:tcPr>
            <w:tcW w:w="2552" w:type="dxa"/>
            <w:vAlign w:val="center"/>
          </w:tcPr>
          <w:p w14:paraId="7AE4B714" w14:textId="77777777" w:rsidR="00573282" w:rsidRDefault="00573282" w:rsidP="00475B95"/>
        </w:tc>
      </w:tr>
    </w:tbl>
    <w:p w14:paraId="2FBF5334" w14:textId="77777777" w:rsidR="00D32CA7" w:rsidRPr="006C09A6" w:rsidRDefault="00D32CA7" w:rsidP="00D32CA7">
      <w:pPr>
        <w:rPr>
          <w:b/>
          <w:sz w:val="24"/>
          <w:szCs w:val="24"/>
        </w:rPr>
      </w:pPr>
      <w:r w:rsidRPr="006C09A6">
        <w:rPr>
          <w:rFonts w:hint="eastAsia"/>
          <w:b/>
          <w:sz w:val="24"/>
          <w:szCs w:val="24"/>
        </w:rPr>
        <w:t>说明：</w:t>
      </w:r>
    </w:p>
    <w:p w14:paraId="59E7C390" w14:textId="77777777" w:rsidR="00D32CA7" w:rsidRDefault="00D32CA7" w:rsidP="00D32CA7">
      <w:pPr>
        <w:pStyle w:val="ab"/>
        <w:numPr>
          <w:ilvl w:val="0"/>
          <w:numId w:val="205"/>
        </w:numPr>
        <w:spacing w:line="360" w:lineRule="auto"/>
        <w:ind w:left="357" w:firstLineChars="0" w:hanging="357"/>
        <w:rPr>
          <w:rFonts w:asciiTheme="minorHAnsi" w:eastAsiaTheme="minorEastAsia" w:hAnsiTheme="minorHAnsi" w:cstheme="minorBidi"/>
        </w:rPr>
      </w:pPr>
      <w:r>
        <w:rPr>
          <w:rFonts w:asciiTheme="minorHAnsi" w:eastAsiaTheme="minorEastAsia" w:hAnsiTheme="minorHAnsi" w:cstheme="minorBidi" w:hint="eastAsia"/>
        </w:rPr>
        <w:t>发送方：开户代理机构</w:t>
      </w:r>
    </w:p>
    <w:p w14:paraId="2B4644B4" w14:textId="77777777" w:rsidR="00D32CA7" w:rsidRDefault="00D32CA7" w:rsidP="00D32CA7">
      <w:pPr>
        <w:pStyle w:val="ab"/>
        <w:numPr>
          <w:ilvl w:val="0"/>
          <w:numId w:val="205"/>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接收方：中国结算账户系统</w:t>
      </w:r>
    </w:p>
    <w:p w14:paraId="41C67B9E" w14:textId="77777777" w:rsidR="00D32CA7" w:rsidRDefault="00D32CA7" w:rsidP="00D32CA7">
      <w:pPr>
        <w:pStyle w:val="ab"/>
        <w:numPr>
          <w:ilvl w:val="0"/>
          <w:numId w:val="205"/>
        </w:numPr>
        <w:spacing w:line="360" w:lineRule="auto"/>
        <w:ind w:left="360" w:firstLineChars="0"/>
        <w:rPr>
          <w:rFonts w:asciiTheme="minorHAnsi" w:eastAsiaTheme="minorEastAsia" w:hAnsiTheme="minorHAnsi" w:cstheme="minorBidi"/>
        </w:rPr>
      </w:pPr>
      <w:r>
        <w:rPr>
          <w:rFonts w:asciiTheme="minorHAnsi" w:eastAsiaTheme="minorEastAsia" w:hAnsiTheme="minorHAnsi" w:cstheme="minorBidi" w:hint="eastAsia"/>
        </w:rPr>
        <w:t>服务时间：周一至周日</w:t>
      </w:r>
      <w:r>
        <w:rPr>
          <w:rFonts w:asciiTheme="minorHAnsi" w:eastAsiaTheme="minorEastAsia" w:hAnsiTheme="minorHAnsi" w:cstheme="minorBidi"/>
        </w:rPr>
        <w:t xml:space="preserve"> 09:00</w:t>
      </w:r>
      <w:r>
        <w:rPr>
          <w:rFonts w:asciiTheme="minorHAnsi" w:eastAsiaTheme="minorEastAsia" w:hAnsiTheme="minorHAnsi" w:cstheme="minorBidi" w:hint="eastAsia"/>
        </w:rPr>
        <w:t>至</w:t>
      </w:r>
      <w:r>
        <w:rPr>
          <w:rFonts w:asciiTheme="minorHAnsi" w:eastAsiaTheme="minorEastAsia" w:hAnsiTheme="minorHAnsi" w:cstheme="minorBidi"/>
        </w:rPr>
        <w:t>16:00</w:t>
      </w:r>
    </w:p>
    <w:p w14:paraId="76812826" w14:textId="77777777" w:rsidR="00D32CA7" w:rsidRDefault="00D32CA7" w:rsidP="00D32CA7">
      <w:pPr>
        <w:pStyle w:val="ab"/>
        <w:numPr>
          <w:ilvl w:val="0"/>
          <w:numId w:val="205"/>
        </w:numPr>
        <w:spacing w:line="360" w:lineRule="auto"/>
        <w:ind w:left="360" w:firstLineChars="0"/>
        <w:rPr>
          <w:rFonts w:asciiTheme="minorHAnsi" w:eastAsiaTheme="minorEastAsia" w:hAnsiTheme="minorHAnsi" w:cstheme="minorBidi"/>
        </w:rPr>
      </w:pPr>
      <w:r>
        <w:rPr>
          <w:rFonts w:hint="eastAsia"/>
        </w:rPr>
        <w:t>通信通道：</w:t>
      </w:r>
      <w:r>
        <w:rPr>
          <w:rFonts w:hint="eastAsia"/>
        </w:rPr>
        <w:t>PROP</w:t>
      </w:r>
      <w:r>
        <w:rPr>
          <w:rFonts w:hint="eastAsia"/>
        </w:rPr>
        <w:t>通用交易接口</w:t>
      </w:r>
    </w:p>
    <w:p w14:paraId="53EE2C25" w14:textId="77777777" w:rsidR="00D32CA7" w:rsidRPr="00271B22" w:rsidRDefault="00D32CA7" w:rsidP="00D32CA7">
      <w:pPr>
        <w:rPr>
          <w:b/>
          <w:sz w:val="30"/>
          <w:szCs w:val="30"/>
        </w:rPr>
      </w:pPr>
      <w:r w:rsidRPr="00271B22">
        <w:rPr>
          <w:rFonts w:hint="eastAsia"/>
          <w:b/>
          <w:sz w:val="30"/>
          <w:szCs w:val="30"/>
        </w:rPr>
        <w:t>应答：</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D32CA7" w:rsidRPr="00455B38" w14:paraId="350599A0" w14:textId="77777777" w:rsidTr="00475B95">
        <w:trPr>
          <w:trHeight w:val="534"/>
          <w:jc w:val="center"/>
        </w:trPr>
        <w:tc>
          <w:tcPr>
            <w:tcW w:w="537" w:type="dxa"/>
            <w:shd w:val="clear" w:color="auto" w:fill="FFC000"/>
            <w:vAlign w:val="center"/>
          </w:tcPr>
          <w:p w14:paraId="73206879" w14:textId="77777777" w:rsidR="00D32CA7" w:rsidRPr="00455B38" w:rsidRDefault="00D32CA7" w:rsidP="00475B95">
            <w:pPr>
              <w:jc w:val="center"/>
              <w:rPr>
                <w:b/>
                <w:sz w:val="24"/>
                <w:szCs w:val="24"/>
              </w:rPr>
            </w:pPr>
            <w:r w:rsidRPr="00455B38">
              <w:rPr>
                <w:rFonts w:hint="eastAsia"/>
                <w:b/>
                <w:sz w:val="24"/>
                <w:szCs w:val="24"/>
              </w:rPr>
              <w:t>NO</w:t>
            </w:r>
          </w:p>
        </w:tc>
        <w:tc>
          <w:tcPr>
            <w:tcW w:w="1272" w:type="dxa"/>
            <w:shd w:val="clear" w:color="auto" w:fill="FFC000"/>
            <w:vAlign w:val="center"/>
          </w:tcPr>
          <w:p w14:paraId="3D54CC6A" w14:textId="77777777" w:rsidR="00D32CA7" w:rsidRPr="00455B38" w:rsidRDefault="00D32CA7" w:rsidP="00475B95">
            <w:pPr>
              <w:jc w:val="center"/>
              <w:rPr>
                <w:b/>
                <w:sz w:val="24"/>
                <w:szCs w:val="24"/>
              </w:rPr>
            </w:pPr>
            <w:r w:rsidRPr="00455B38">
              <w:rPr>
                <w:rFonts w:hint="eastAsia"/>
                <w:b/>
                <w:sz w:val="24"/>
                <w:szCs w:val="24"/>
              </w:rPr>
              <w:t>字段</w:t>
            </w:r>
          </w:p>
        </w:tc>
        <w:tc>
          <w:tcPr>
            <w:tcW w:w="1276" w:type="dxa"/>
            <w:shd w:val="clear" w:color="auto" w:fill="FFC000"/>
            <w:vAlign w:val="center"/>
          </w:tcPr>
          <w:p w14:paraId="7932CC0E" w14:textId="77777777" w:rsidR="00D32CA7" w:rsidRPr="00455B38" w:rsidRDefault="00D32CA7" w:rsidP="00475B95">
            <w:pPr>
              <w:jc w:val="center"/>
              <w:rPr>
                <w:b/>
                <w:sz w:val="24"/>
                <w:szCs w:val="24"/>
              </w:rPr>
            </w:pPr>
            <w:r w:rsidRPr="00455B38">
              <w:rPr>
                <w:rFonts w:hint="eastAsia"/>
                <w:b/>
                <w:sz w:val="24"/>
                <w:szCs w:val="24"/>
              </w:rPr>
              <w:t>类型</w:t>
            </w:r>
          </w:p>
        </w:tc>
        <w:tc>
          <w:tcPr>
            <w:tcW w:w="851" w:type="dxa"/>
            <w:shd w:val="clear" w:color="auto" w:fill="FFC000"/>
            <w:vAlign w:val="center"/>
          </w:tcPr>
          <w:p w14:paraId="2CCB3537" w14:textId="77777777" w:rsidR="00D32CA7" w:rsidRPr="00455B38" w:rsidRDefault="00D32CA7" w:rsidP="00475B95">
            <w:pPr>
              <w:jc w:val="center"/>
              <w:rPr>
                <w:b/>
                <w:sz w:val="24"/>
                <w:szCs w:val="24"/>
              </w:rPr>
            </w:pPr>
            <w:r w:rsidRPr="00455B38">
              <w:rPr>
                <w:rFonts w:hint="eastAsia"/>
                <w:b/>
                <w:sz w:val="24"/>
                <w:szCs w:val="24"/>
              </w:rPr>
              <w:t>长度</w:t>
            </w:r>
          </w:p>
        </w:tc>
        <w:tc>
          <w:tcPr>
            <w:tcW w:w="2976" w:type="dxa"/>
            <w:shd w:val="clear" w:color="auto" w:fill="FFC000"/>
            <w:vAlign w:val="center"/>
          </w:tcPr>
          <w:p w14:paraId="0AC549D6" w14:textId="77777777" w:rsidR="00D32CA7" w:rsidRPr="00455B38" w:rsidRDefault="00D32CA7" w:rsidP="00475B95">
            <w:pPr>
              <w:jc w:val="center"/>
              <w:rPr>
                <w:b/>
                <w:sz w:val="24"/>
                <w:szCs w:val="24"/>
              </w:rPr>
            </w:pPr>
            <w:r w:rsidRPr="00455B38">
              <w:rPr>
                <w:rFonts w:hint="eastAsia"/>
                <w:b/>
                <w:sz w:val="24"/>
                <w:szCs w:val="24"/>
              </w:rPr>
              <w:t>字段名称</w:t>
            </w:r>
          </w:p>
        </w:tc>
        <w:tc>
          <w:tcPr>
            <w:tcW w:w="2552" w:type="dxa"/>
            <w:shd w:val="clear" w:color="auto" w:fill="FFC000"/>
            <w:vAlign w:val="center"/>
          </w:tcPr>
          <w:p w14:paraId="4DAE5BD3" w14:textId="77777777" w:rsidR="00D32CA7" w:rsidRPr="00455B38" w:rsidRDefault="00D32CA7" w:rsidP="00475B95">
            <w:pPr>
              <w:jc w:val="center"/>
              <w:rPr>
                <w:b/>
                <w:sz w:val="24"/>
                <w:szCs w:val="24"/>
              </w:rPr>
            </w:pPr>
            <w:r>
              <w:rPr>
                <w:rFonts w:hint="eastAsia"/>
                <w:b/>
                <w:sz w:val="24"/>
                <w:szCs w:val="24"/>
              </w:rPr>
              <w:t>备注</w:t>
            </w:r>
          </w:p>
        </w:tc>
      </w:tr>
      <w:tr w:rsidR="00D32CA7" w14:paraId="4A05A422" w14:textId="77777777" w:rsidTr="00475B95">
        <w:trPr>
          <w:trHeight w:val="415"/>
          <w:jc w:val="center"/>
        </w:trPr>
        <w:tc>
          <w:tcPr>
            <w:tcW w:w="537" w:type="dxa"/>
            <w:vAlign w:val="center"/>
          </w:tcPr>
          <w:p w14:paraId="32E35F26" w14:textId="77777777" w:rsidR="00D32CA7" w:rsidRDefault="00D32CA7" w:rsidP="00D32CA7">
            <w:pPr>
              <w:pStyle w:val="ab"/>
              <w:numPr>
                <w:ilvl w:val="0"/>
                <w:numId w:val="206"/>
              </w:numPr>
              <w:ind w:firstLineChars="0"/>
              <w:jc w:val="center"/>
              <w:rPr>
                <w:b/>
              </w:rPr>
            </w:pPr>
          </w:p>
        </w:tc>
        <w:tc>
          <w:tcPr>
            <w:tcW w:w="1272" w:type="dxa"/>
            <w:vAlign w:val="center"/>
          </w:tcPr>
          <w:p w14:paraId="57C60E58" w14:textId="77777777" w:rsidR="00D32CA7" w:rsidRPr="004A6013" w:rsidRDefault="00D32CA7" w:rsidP="00475B95">
            <w:r>
              <w:rPr>
                <w:rFonts w:hint="eastAsia"/>
              </w:rPr>
              <w:t>YWLSH</w:t>
            </w:r>
          </w:p>
        </w:tc>
        <w:tc>
          <w:tcPr>
            <w:tcW w:w="1276" w:type="dxa"/>
            <w:vAlign w:val="center"/>
          </w:tcPr>
          <w:p w14:paraId="64212221" w14:textId="77777777" w:rsidR="00D32CA7" w:rsidRPr="004A6013" w:rsidRDefault="00D32CA7" w:rsidP="00475B95">
            <w:r w:rsidRPr="00C45958">
              <w:rPr>
                <w:rFonts w:hint="eastAsia"/>
              </w:rPr>
              <w:t>Character</w:t>
            </w:r>
          </w:p>
        </w:tc>
        <w:tc>
          <w:tcPr>
            <w:tcW w:w="851" w:type="dxa"/>
            <w:vAlign w:val="center"/>
          </w:tcPr>
          <w:p w14:paraId="662735DC" w14:textId="77777777" w:rsidR="00D32CA7" w:rsidRPr="004A6013" w:rsidRDefault="00D32CA7" w:rsidP="00475B95">
            <w:r>
              <w:rPr>
                <w:rFonts w:hint="eastAsia"/>
              </w:rPr>
              <w:t>10</w:t>
            </w:r>
          </w:p>
        </w:tc>
        <w:tc>
          <w:tcPr>
            <w:tcW w:w="2976" w:type="dxa"/>
            <w:vAlign w:val="center"/>
          </w:tcPr>
          <w:p w14:paraId="094A2C04" w14:textId="77777777" w:rsidR="00D32CA7" w:rsidRPr="004A6013" w:rsidRDefault="00D32CA7" w:rsidP="00475B95">
            <w:r>
              <w:rPr>
                <w:rFonts w:hint="eastAsia"/>
              </w:rPr>
              <w:t>业务流水号</w:t>
            </w:r>
          </w:p>
        </w:tc>
        <w:tc>
          <w:tcPr>
            <w:tcW w:w="2552" w:type="dxa"/>
            <w:vAlign w:val="center"/>
          </w:tcPr>
          <w:p w14:paraId="7D8748ED" w14:textId="77777777" w:rsidR="00D32CA7" w:rsidRPr="004A6013" w:rsidRDefault="00D32CA7" w:rsidP="00475B95">
            <w:r>
              <w:rPr>
                <w:rFonts w:hint="eastAsia"/>
              </w:rPr>
              <w:t>同请求</w:t>
            </w:r>
          </w:p>
        </w:tc>
      </w:tr>
      <w:tr w:rsidR="00573282" w14:paraId="2892D25C" w14:textId="77777777" w:rsidTr="00475B95">
        <w:trPr>
          <w:trHeight w:val="415"/>
          <w:jc w:val="center"/>
          <w:ins w:id="499" w:author="CN=王玮/OU=北京分公司技术开发部/OU=公司总部/O=ChinaClear" w:date="2019-02-18T14:25:00Z"/>
        </w:trPr>
        <w:tc>
          <w:tcPr>
            <w:tcW w:w="537" w:type="dxa"/>
            <w:vAlign w:val="center"/>
          </w:tcPr>
          <w:p w14:paraId="557685E4" w14:textId="77777777" w:rsidR="00573282" w:rsidRDefault="00573282" w:rsidP="00D32CA7">
            <w:pPr>
              <w:pStyle w:val="ab"/>
              <w:numPr>
                <w:ilvl w:val="0"/>
                <w:numId w:val="206"/>
              </w:numPr>
              <w:ind w:firstLineChars="0"/>
              <w:jc w:val="center"/>
              <w:rPr>
                <w:ins w:id="500" w:author="CN=王玮/OU=北京分公司技术开发部/OU=公司总部/O=ChinaClear" w:date="2019-02-18T14:25:00Z"/>
                <w:b/>
              </w:rPr>
            </w:pPr>
          </w:p>
        </w:tc>
        <w:tc>
          <w:tcPr>
            <w:tcW w:w="1272" w:type="dxa"/>
            <w:vAlign w:val="center"/>
          </w:tcPr>
          <w:p w14:paraId="3EFB57FE" w14:textId="77777777" w:rsidR="00573282" w:rsidRDefault="00573282" w:rsidP="00475B95">
            <w:pPr>
              <w:rPr>
                <w:ins w:id="501" w:author="CN=王玮/OU=北京分公司技术开发部/OU=公司总部/O=ChinaClear" w:date="2019-02-18T14:25:00Z"/>
              </w:rPr>
            </w:pPr>
            <w:ins w:id="502" w:author="CN=王玮/OU=北京分公司技术开发部/OU=公司总部/O=ChinaClear" w:date="2019-02-18T14:25:00Z">
              <w:r>
                <w:rPr>
                  <w:rFonts w:hint="eastAsia"/>
                </w:rPr>
                <w:t>TAZHLB</w:t>
              </w:r>
            </w:ins>
          </w:p>
        </w:tc>
        <w:tc>
          <w:tcPr>
            <w:tcW w:w="1276" w:type="dxa"/>
            <w:vAlign w:val="center"/>
          </w:tcPr>
          <w:p w14:paraId="4B6B6EC9" w14:textId="77777777" w:rsidR="00573282" w:rsidRPr="00C45958" w:rsidRDefault="00573282" w:rsidP="00475B95">
            <w:pPr>
              <w:rPr>
                <w:ins w:id="503" w:author="CN=王玮/OU=北京分公司技术开发部/OU=公司总部/O=ChinaClear" w:date="2019-02-18T14:25:00Z"/>
              </w:rPr>
            </w:pPr>
            <w:ins w:id="504" w:author="CN=王玮/OU=北京分公司技术开发部/OU=公司总部/O=ChinaClear" w:date="2019-02-18T14:25:00Z">
              <w:r w:rsidRPr="00194286">
                <w:rPr>
                  <w:rFonts w:hint="eastAsia"/>
                </w:rPr>
                <w:t>Character</w:t>
              </w:r>
            </w:ins>
          </w:p>
        </w:tc>
        <w:tc>
          <w:tcPr>
            <w:tcW w:w="851" w:type="dxa"/>
            <w:vAlign w:val="center"/>
          </w:tcPr>
          <w:p w14:paraId="7385E1BE" w14:textId="77777777" w:rsidR="00573282" w:rsidRDefault="00573282" w:rsidP="00475B95">
            <w:pPr>
              <w:rPr>
                <w:ins w:id="505" w:author="CN=王玮/OU=北京分公司技术开发部/OU=公司总部/O=ChinaClear" w:date="2019-02-18T14:25:00Z"/>
              </w:rPr>
            </w:pPr>
            <w:ins w:id="506" w:author="CN=王玮/OU=北京分公司技术开发部/OU=公司总部/O=ChinaClear" w:date="2019-02-18T14:25:00Z">
              <w:r w:rsidRPr="00194286">
                <w:rPr>
                  <w:rFonts w:hint="eastAsia"/>
                </w:rPr>
                <w:t>2</w:t>
              </w:r>
            </w:ins>
          </w:p>
        </w:tc>
        <w:tc>
          <w:tcPr>
            <w:tcW w:w="2976" w:type="dxa"/>
            <w:vAlign w:val="center"/>
          </w:tcPr>
          <w:p w14:paraId="72323639" w14:textId="77777777" w:rsidR="00573282" w:rsidRDefault="00573282" w:rsidP="00475B95">
            <w:pPr>
              <w:rPr>
                <w:ins w:id="507" w:author="CN=王玮/OU=北京分公司技术开发部/OU=公司总部/O=ChinaClear" w:date="2019-02-18T14:25:00Z"/>
              </w:rPr>
            </w:pPr>
            <w:ins w:id="508" w:author="CN=王玮/OU=北京分公司技术开发部/OU=公司总部/O=ChinaClear" w:date="2019-02-18T14:25:00Z">
              <w:r>
                <w:rPr>
                  <w:rFonts w:hint="eastAsia"/>
                </w:rPr>
                <w:t>TA</w:t>
              </w:r>
              <w:r>
                <w:rPr>
                  <w:rFonts w:hint="eastAsia"/>
                </w:rPr>
                <w:t>账户类别</w:t>
              </w:r>
            </w:ins>
          </w:p>
        </w:tc>
        <w:tc>
          <w:tcPr>
            <w:tcW w:w="2552" w:type="dxa"/>
            <w:vAlign w:val="center"/>
          </w:tcPr>
          <w:p w14:paraId="0B5720D2" w14:textId="77777777" w:rsidR="00573282" w:rsidRDefault="00573282" w:rsidP="00475B95">
            <w:pPr>
              <w:rPr>
                <w:ins w:id="509" w:author="CN=王玮/OU=北京分公司技术开发部/OU=公司总部/O=ChinaClear" w:date="2019-02-18T14:25:00Z"/>
              </w:rPr>
            </w:pPr>
          </w:p>
        </w:tc>
      </w:tr>
      <w:tr w:rsidR="00573282" w14:paraId="0E3FD1B8" w14:textId="77777777" w:rsidTr="00475B95">
        <w:trPr>
          <w:trHeight w:val="415"/>
          <w:jc w:val="center"/>
        </w:trPr>
        <w:tc>
          <w:tcPr>
            <w:tcW w:w="537" w:type="dxa"/>
            <w:vAlign w:val="center"/>
          </w:tcPr>
          <w:p w14:paraId="239CE47F" w14:textId="77777777" w:rsidR="00573282" w:rsidRDefault="00573282" w:rsidP="00D32CA7">
            <w:pPr>
              <w:pStyle w:val="ab"/>
              <w:numPr>
                <w:ilvl w:val="0"/>
                <w:numId w:val="206"/>
              </w:numPr>
              <w:ind w:firstLineChars="0"/>
              <w:jc w:val="center"/>
              <w:rPr>
                <w:b/>
              </w:rPr>
            </w:pPr>
          </w:p>
        </w:tc>
        <w:tc>
          <w:tcPr>
            <w:tcW w:w="1272" w:type="dxa"/>
            <w:vAlign w:val="center"/>
          </w:tcPr>
          <w:p w14:paraId="54F6A424" w14:textId="77777777" w:rsidR="00573282" w:rsidRPr="004A6013" w:rsidRDefault="00573282" w:rsidP="00475B95">
            <w:ins w:id="510" w:author="CN=王玮/OU=北京分公司技术开发部/OU=公司总部/O=ChinaClear" w:date="2019-02-18T14:25:00Z">
              <w:r>
                <w:rPr>
                  <w:rFonts w:hint="eastAsia"/>
                </w:rPr>
                <w:t>TA</w:t>
              </w:r>
              <w:r w:rsidRPr="00194286">
                <w:rPr>
                  <w:rFonts w:hint="eastAsia"/>
                </w:rPr>
                <w:t>ZH</w:t>
              </w:r>
            </w:ins>
            <w:del w:id="511" w:author="CN=王玮/OU=北京分公司技术开发部/OU=公司总部/O=ChinaClear" w:date="2019-02-18T14:25:00Z">
              <w:r w:rsidRPr="004A6013" w:rsidDel="00573282">
                <w:rPr>
                  <w:rFonts w:hint="eastAsia"/>
                </w:rPr>
                <w:delText>ZQZH</w:delText>
              </w:r>
            </w:del>
          </w:p>
        </w:tc>
        <w:tc>
          <w:tcPr>
            <w:tcW w:w="1276" w:type="dxa"/>
            <w:vAlign w:val="center"/>
          </w:tcPr>
          <w:p w14:paraId="1503E846" w14:textId="77777777" w:rsidR="00573282" w:rsidRPr="004A6013" w:rsidRDefault="00573282" w:rsidP="00475B95">
            <w:r w:rsidRPr="004A6013">
              <w:rPr>
                <w:rFonts w:hint="eastAsia"/>
              </w:rPr>
              <w:t>Character</w:t>
            </w:r>
          </w:p>
        </w:tc>
        <w:tc>
          <w:tcPr>
            <w:tcW w:w="851" w:type="dxa"/>
            <w:vAlign w:val="center"/>
          </w:tcPr>
          <w:p w14:paraId="51F28E2F" w14:textId="77777777" w:rsidR="00573282" w:rsidRPr="004A6013" w:rsidRDefault="00573282" w:rsidP="00475B95">
            <w:r w:rsidRPr="004A6013">
              <w:rPr>
                <w:rFonts w:hint="eastAsia"/>
              </w:rPr>
              <w:t>20</w:t>
            </w:r>
          </w:p>
        </w:tc>
        <w:tc>
          <w:tcPr>
            <w:tcW w:w="2976" w:type="dxa"/>
            <w:vAlign w:val="center"/>
          </w:tcPr>
          <w:p w14:paraId="61458939" w14:textId="77777777" w:rsidR="00573282" w:rsidRPr="004A6013" w:rsidRDefault="00573282" w:rsidP="00475B95">
            <w:r>
              <w:rPr>
                <w:rFonts w:hint="eastAsia"/>
              </w:rPr>
              <w:t>TA</w:t>
            </w:r>
            <w:r w:rsidRPr="004A6013">
              <w:rPr>
                <w:rFonts w:hint="eastAsia"/>
              </w:rPr>
              <w:t>账户号码</w:t>
            </w:r>
          </w:p>
        </w:tc>
        <w:tc>
          <w:tcPr>
            <w:tcW w:w="2552" w:type="dxa"/>
            <w:vAlign w:val="center"/>
          </w:tcPr>
          <w:p w14:paraId="43AE3BFA" w14:textId="77777777" w:rsidR="00573282" w:rsidRDefault="00573282" w:rsidP="00475B95">
            <w:r w:rsidRPr="00E4189E">
              <w:rPr>
                <w:rFonts w:hint="eastAsia"/>
              </w:rPr>
              <w:t>同请求</w:t>
            </w:r>
          </w:p>
        </w:tc>
      </w:tr>
      <w:tr w:rsidR="00573282" w14:paraId="4091D7BD" w14:textId="77777777" w:rsidTr="00475B95">
        <w:trPr>
          <w:trHeight w:val="415"/>
          <w:jc w:val="center"/>
        </w:trPr>
        <w:tc>
          <w:tcPr>
            <w:tcW w:w="537" w:type="dxa"/>
            <w:vAlign w:val="center"/>
          </w:tcPr>
          <w:p w14:paraId="415D48E6" w14:textId="77777777" w:rsidR="00573282" w:rsidRDefault="00573282" w:rsidP="00D32CA7">
            <w:pPr>
              <w:pStyle w:val="ab"/>
              <w:numPr>
                <w:ilvl w:val="0"/>
                <w:numId w:val="206"/>
              </w:numPr>
              <w:ind w:firstLineChars="0"/>
              <w:jc w:val="center"/>
              <w:rPr>
                <w:b/>
              </w:rPr>
            </w:pPr>
          </w:p>
        </w:tc>
        <w:tc>
          <w:tcPr>
            <w:tcW w:w="1272" w:type="dxa"/>
            <w:vAlign w:val="center"/>
          </w:tcPr>
          <w:p w14:paraId="32C27D37" w14:textId="77777777" w:rsidR="00573282" w:rsidRPr="004A6013" w:rsidRDefault="00573282" w:rsidP="00475B95">
            <w:r w:rsidRPr="004A6013">
              <w:rPr>
                <w:rFonts w:hint="eastAsia"/>
              </w:rPr>
              <w:t>KHJGDM</w:t>
            </w:r>
          </w:p>
        </w:tc>
        <w:tc>
          <w:tcPr>
            <w:tcW w:w="1276" w:type="dxa"/>
            <w:vAlign w:val="center"/>
          </w:tcPr>
          <w:p w14:paraId="6A4A82C4" w14:textId="77777777" w:rsidR="00573282" w:rsidRPr="004A6013" w:rsidRDefault="00573282" w:rsidP="00475B95">
            <w:r w:rsidRPr="004A6013">
              <w:rPr>
                <w:rFonts w:hint="eastAsia"/>
              </w:rPr>
              <w:t>Character</w:t>
            </w:r>
          </w:p>
        </w:tc>
        <w:tc>
          <w:tcPr>
            <w:tcW w:w="851" w:type="dxa"/>
            <w:vAlign w:val="center"/>
          </w:tcPr>
          <w:p w14:paraId="47878699" w14:textId="77777777" w:rsidR="00573282" w:rsidRPr="004A6013" w:rsidRDefault="00573282" w:rsidP="00475B95">
            <w:r w:rsidRPr="004A6013">
              <w:rPr>
                <w:rFonts w:hint="eastAsia"/>
              </w:rPr>
              <w:t>6</w:t>
            </w:r>
          </w:p>
        </w:tc>
        <w:tc>
          <w:tcPr>
            <w:tcW w:w="2976" w:type="dxa"/>
            <w:vAlign w:val="center"/>
          </w:tcPr>
          <w:p w14:paraId="35437CEA" w14:textId="77777777" w:rsidR="00573282" w:rsidRPr="004A6013" w:rsidRDefault="00573282" w:rsidP="00475B95">
            <w:r>
              <w:rPr>
                <w:rFonts w:hint="eastAsia"/>
              </w:rPr>
              <w:t>业务发起</w:t>
            </w:r>
            <w:r w:rsidRPr="004A6013">
              <w:rPr>
                <w:rFonts w:hint="eastAsia"/>
              </w:rPr>
              <w:t>开户代理机构代码</w:t>
            </w:r>
          </w:p>
        </w:tc>
        <w:tc>
          <w:tcPr>
            <w:tcW w:w="2552" w:type="dxa"/>
            <w:vAlign w:val="center"/>
          </w:tcPr>
          <w:p w14:paraId="791BF4F8" w14:textId="77777777" w:rsidR="00573282" w:rsidRDefault="00573282" w:rsidP="00475B95">
            <w:r w:rsidRPr="00E4189E">
              <w:rPr>
                <w:rFonts w:hint="eastAsia"/>
              </w:rPr>
              <w:t>同请求</w:t>
            </w:r>
          </w:p>
        </w:tc>
      </w:tr>
      <w:tr w:rsidR="00573282" w14:paraId="635B6A1B" w14:textId="77777777" w:rsidTr="00475B95">
        <w:trPr>
          <w:trHeight w:val="415"/>
          <w:jc w:val="center"/>
        </w:trPr>
        <w:tc>
          <w:tcPr>
            <w:tcW w:w="537" w:type="dxa"/>
            <w:vAlign w:val="center"/>
          </w:tcPr>
          <w:p w14:paraId="360E3B10" w14:textId="77777777" w:rsidR="00573282" w:rsidRDefault="00573282" w:rsidP="00D32CA7">
            <w:pPr>
              <w:pStyle w:val="ab"/>
              <w:numPr>
                <w:ilvl w:val="0"/>
                <w:numId w:val="206"/>
              </w:numPr>
              <w:ind w:firstLineChars="0"/>
              <w:jc w:val="center"/>
              <w:rPr>
                <w:b/>
              </w:rPr>
            </w:pPr>
          </w:p>
        </w:tc>
        <w:tc>
          <w:tcPr>
            <w:tcW w:w="1272" w:type="dxa"/>
            <w:vAlign w:val="center"/>
          </w:tcPr>
          <w:p w14:paraId="5AFCA0A3" w14:textId="77777777" w:rsidR="00573282" w:rsidRPr="004A6013" w:rsidRDefault="00573282" w:rsidP="00475B95">
            <w:r w:rsidRPr="004A6013">
              <w:rPr>
                <w:rFonts w:hint="eastAsia"/>
              </w:rPr>
              <w:t>KHWDDM</w:t>
            </w:r>
          </w:p>
        </w:tc>
        <w:tc>
          <w:tcPr>
            <w:tcW w:w="1276" w:type="dxa"/>
            <w:vAlign w:val="center"/>
          </w:tcPr>
          <w:p w14:paraId="28AB8687" w14:textId="77777777" w:rsidR="00573282" w:rsidRPr="004A6013" w:rsidRDefault="00573282" w:rsidP="00475B95">
            <w:r w:rsidRPr="004A6013">
              <w:rPr>
                <w:rFonts w:hint="eastAsia"/>
              </w:rPr>
              <w:t>Character</w:t>
            </w:r>
          </w:p>
        </w:tc>
        <w:tc>
          <w:tcPr>
            <w:tcW w:w="851" w:type="dxa"/>
            <w:vAlign w:val="center"/>
          </w:tcPr>
          <w:p w14:paraId="57549F71" w14:textId="77777777" w:rsidR="00573282" w:rsidRPr="004A6013" w:rsidRDefault="00573282" w:rsidP="00475B95">
            <w:r w:rsidRPr="004A6013">
              <w:rPr>
                <w:rFonts w:hint="eastAsia"/>
              </w:rPr>
              <w:t>10</w:t>
            </w:r>
          </w:p>
        </w:tc>
        <w:tc>
          <w:tcPr>
            <w:tcW w:w="2976" w:type="dxa"/>
            <w:vAlign w:val="center"/>
          </w:tcPr>
          <w:p w14:paraId="647586F1" w14:textId="77777777" w:rsidR="00573282" w:rsidRPr="004A6013" w:rsidRDefault="00573282" w:rsidP="00475B95">
            <w:r>
              <w:rPr>
                <w:rFonts w:hint="eastAsia"/>
              </w:rPr>
              <w:t>业务发起</w:t>
            </w:r>
            <w:r w:rsidRPr="004A6013">
              <w:rPr>
                <w:rFonts w:hint="eastAsia"/>
              </w:rPr>
              <w:t>开户代理网点代码</w:t>
            </w:r>
          </w:p>
        </w:tc>
        <w:tc>
          <w:tcPr>
            <w:tcW w:w="2552" w:type="dxa"/>
            <w:vAlign w:val="center"/>
          </w:tcPr>
          <w:p w14:paraId="0BC6C40A" w14:textId="77777777" w:rsidR="00573282" w:rsidRDefault="00573282" w:rsidP="00475B95">
            <w:r w:rsidRPr="00E4189E">
              <w:rPr>
                <w:rFonts w:hint="eastAsia"/>
              </w:rPr>
              <w:t>同请求</w:t>
            </w:r>
          </w:p>
        </w:tc>
      </w:tr>
      <w:tr w:rsidR="00573282" w14:paraId="67FAB5AA" w14:textId="77777777" w:rsidTr="00475B95">
        <w:trPr>
          <w:trHeight w:val="415"/>
          <w:jc w:val="center"/>
        </w:trPr>
        <w:tc>
          <w:tcPr>
            <w:tcW w:w="537" w:type="dxa"/>
            <w:vAlign w:val="center"/>
          </w:tcPr>
          <w:p w14:paraId="450269AC" w14:textId="77777777" w:rsidR="00573282" w:rsidRDefault="00573282" w:rsidP="00D32CA7">
            <w:pPr>
              <w:pStyle w:val="ab"/>
              <w:numPr>
                <w:ilvl w:val="0"/>
                <w:numId w:val="206"/>
              </w:numPr>
              <w:ind w:firstLineChars="0"/>
              <w:jc w:val="center"/>
              <w:rPr>
                <w:b/>
              </w:rPr>
            </w:pPr>
          </w:p>
        </w:tc>
        <w:tc>
          <w:tcPr>
            <w:tcW w:w="1272" w:type="dxa"/>
            <w:vAlign w:val="center"/>
          </w:tcPr>
          <w:p w14:paraId="089CB97D" w14:textId="77777777" w:rsidR="00573282" w:rsidRPr="004A6013" w:rsidRDefault="00573282" w:rsidP="00475B95">
            <w:r>
              <w:rPr>
                <w:rFonts w:hint="eastAsia"/>
              </w:rPr>
              <w:t>SQRQ</w:t>
            </w:r>
          </w:p>
        </w:tc>
        <w:tc>
          <w:tcPr>
            <w:tcW w:w="1276" w:type="dxa"/>
            <w:vAlign w:val="center"/>
          </w:tcPr>
          <w:p w14:paraId="7F84A741" w14:textId="77777777" w:rsidR="00573282" w:rsidRPr="004A6013" w:rsidRDefault="00573282" w:rsidP="00475B95">
            <w:r w:rsidRPr="00C45958">
              <w:rPr>
                <w:rFonts w:hint="eastAsia"/>
              </w:rPr>
              <w:t>Character</w:t>
            </w:r>
          </w:p>
        </w:tc>
        <w:tc>
          <w:tcPr>
            <w:tcW w:w="851" w:type="dxa"/>
            <w:vAlign w:val="center"/>
          </w:tcPr>
          <w:p w14:paraId="1F116752" w14:textId="77777777" w:rsidR="00573282" w:rsidRPr="004A6013" w:rsidRDefault="00573282" w:rsidP="00475B95">
            <w:r>
              <w:rPr>
                <w:rFonts w:hint="eastAsia"/>
              </w:rPr>
              <w:t>8</w:t>
            </w:r>
          </w:p>
        </w:tc>
        <w:tc>
          <w:tcPr>
            <w:tcW w:w="2976" w:type="dxa"/>
            <w:vAlign w:val="center"/>
          </w:tcPr>
          <w:p w14:paraId="79B56E42" w14:textId="77777777" w:rsidR="00573282" w:rsidRPr="004A6013" w:rsidRDefault="00573282" w:rsidP="00475B95">
            <w:r>
              <w:rPr>
                <w:rFonts w:hint="eastAsia"/>
              </w:rPr>
              <w:t>申请日期</w:t>
            </w:r>
          </w:p>
        </w:tc>
        <w:tc>
          <w:tcPr>
            <w:tcW w:w="2552" w:type="dxa"/>
            <w:vAlign w:val="center"/>
          </w:tcPr>
          <w:p w14:paraId="4053C007" w14:textId="77777777" w:rsidR="00573282" w:rsidRDefault="00573282" w:rsidP="00475B95">
            <w:r w:rsidRPr="00E4189E">
              <w:rPr>
                <w:rFonts w:hint="eastAsia"/>
              </w:rPr>
              <w:t>同请求</w:t>
            </w:r>
          </w:p>
        </w:tc>
      </w:tr>
      <w:tr w:rsidR="00573282" w14:paraId="6E55DDC1" w14:textId="77777777" w:rsidTr="00475B95">
        <w:trPr>
          <w:trHeight w:val="415"/>
          <w:jc w:val="center"/>
        </w:trPr>
        <w:tc>
          <w:tcPr>
            <w:tcW w:w="537" w:type="dxa"/>
            <w:vAlign w:val="center"/>
          </w:tcPr>
          <w:p w14:paraId="181834E5" w14:textId="77777777" w:rsidR="00573282" w:rsidRDefault="00573282" w:rsidP="00D32CA7">
            <w:pPr>
              <w:pStyle w:val="ab"/>
              <w:numPr>
                <w:ilvl w:val="0"/>
                <w:numId w:val="206"/>
              </w:numPr>
              <w:ind w:firstLineChars="0"/>
              <w:jc w:val="center"/>
              <w:rPr>
                <w:b/>
              </w:rPr>
            </w:pPr>
          </w:p>
        </w:tc>
        <w:tc>
          <w:tcPr>
            <w:tcW w:w="1272" w:type="dxa"/>
            <w:vAlign w:val="center"/>
          </w:tcPr>
          <w:p w14:paraId="73B1EB83" w14:textId="77777777" w:rsidR="00573282" w:rsidRDefault="00573282" w:rsidP="00475B95">
            <w:r>
              <w:rPr>
                <w:rFonts w:hint="eastAsia"/>
              </w:rPr>
              <w:t>BYZD</w:t>
            </w:r>
          </w:p>
        </w:tc>
        <w:tc>
          <w:tcPr>
            <w:tcW w:w="1276" w:type="dxa"/>
            <w:vAlign w:val="center"/>
          </w:tcPr>
          <w:p w14:paraId="0BA4F4E2" w14:textId="77777777" w:rsidR="00573282" w:rsidRPr="004A6013" w:rsidRDefault="00573282" w:rsidP="00475B95">
            <w:r w:rsidRPr="00C45958">
              <w:rPr>
                <w:rFonts w:hint="eastAsia"/>
              </w:rPr>
              <w:t>Character</w:t>
            </w:r>
          </w:p>
        </w:tc>
        <w:tc>
          <w:tcPr>
            <w:tcW w:w="851" w:type="dxa"/>
            <w:vAlign w:val="center"/>
          </w:tcPr>
          <w:p w14:paraId="525331FB" w14:textId="77777777" w:rsidR="00573282" w:rsidRDefault="00573282" w:rsidP="00475B95">
            <w:r>
              <w:rPr>
                <w:rFonts w:hint="eastAsia"/>
              </w:rPr>
              <w:t>10</w:t>
            </w:r>
          </w:p>
        </w:tc>
        <w:tc>
          <w:tcPr>
            <w:tcW w:w="2976" w:type="dxa"/>
            <w:vAlign w:val="center"/>
          </w:tcPr>
          <w:p w14:paraId="5CB146A5" w14:textId="77777777" w:rsidR="00573282" w:rsidRDefault="00573282" w:rsidP="00475B95">
            <w:r>
              <w:rPr>
                <w:rFonts w:hint="eastAsia"/>
              </w:rPr>
              <w:t>备用字段</w:t>
            </w:r>
          </w:p>
        </w:tc>
        <w:tc>
          <w:tcPr>
            <w:tcW w:w="2552" w:type="dxa"/>
            <w:vAlign w:val="center"/>
          </w:tcPr>
          <w:p w14:paraId="17F00754" w14:textId="77777777" w:rsidR="00573282" w:rsidRDefault="00573282" w:rsidP="00475B95"/>
        </w:tc>
      </w:tr>
      <w:tr w:rsidR="00573282" w14:paraId="2DE62A86" w14:textId="77777777" w:rsidTr="00475B95">
        <w:trPr>
          <w:trHeight w:val="415"/>
          <w:jc w:val="center"/>
        </w:trPr>
        <w:tc>
          <w:tcPr>
            <w:tcW w:w="537" w:type="dxa"/>
            <w:vAlign w:val="center"/>
          </w:tcPr>
          <w:p w14:paraId="6F2936D0" w14:textId="77777777" w:rsidR="00573282" w:rsidRDefault="00573282" w:rsidP="00D32CA7">
            <w:pPr>
              <w:pStyle w:val="ab"/>
              <w:numPr>
                <w:ilvl w:val="0"/>
                <w:numId w:val="206"/>
              </w:numPr>
              <w:ind w:firstLineChars="0"/>
              <w:jc w:val="center"/>
              <w:rPr>
                <w:b/>
              </w:rPr>
            </w:pPr>
          </w:p>
        </w:tc>
        <w:tc>
          <w:tcPr>
            <w:tcW w:w="1272" w:type="dxa"/>
            <w:vAlign w:val="center"/>
          </w:tcPr>
          <w:p w14:paraId="1B28B397" w14:textId="77777777" w:rsidR="00573282" w:rsidRDefault="00573282" w:rsidP="00475B95">
            <w:r>
              <w:rPr>
                <w:rFonts w:hint="eastAsia"/>
              </w:rPr>
              <w:t>XSJGMC</w:t>
            </w:r>
          </w:p>
        </w:tc>
        <w:tc>
          <w:tcPr>
            <w:tcW w:w="1276" w:type="dxa"/>
            <w:vAlign w:val="center"/>
          </w:tcPr>
          <w:p w14:paraId="037E5C3C" w14:textId="77777777" w:rsidR="00573282" w:rsidRPr="004A6013" w:rsidRDefault="00573282" w:rsidP="00475B95">
            <w:r w:rsidRPr="00C45958">
              <w:rPr>
                <w:rFonts w:hint="eastAsia"/>
              </w:rPr>
              <w:t>Character</w:t>
            </w:r>
          </w:p>
        </w:tc>
        <w:tc>
          <w:tcPr>
            <w:tcW w:w="851" w:type="dxa"/>
            <w:vAlign w:val="center"/>
          </w:tcPr>
          <w:p w14:paraId="21A51C00" w14:textId="77777777" w:rsidR="00573282" w:rsidRDefault="00573282" w:rsidP="00475B95">
            <w:r>
              <w:rPr>
                <w:rFonts w:hint="eastAsia"/>
              </w:rPr>
              <w:t>120</w:t>
            </w:r>
          </w:p>
        </w:tc>
        <w:tc>
          <w:tcPr>
            <w:tcW w:w="2976" w:type="dxa"/>
            <w:vAlign w:val="center"/>
          </w:tcPr>
          <w:p w14:paraId="562FFA4D" w14:textId="77777777" w:rsidR="00573282" w:rsidRDefault="00573282" w:rsidP="00475B95">
            <w:r>
              <w:rPr>
                <w:rFonts w:hint="eastAsia"/>
              </w:rPr>
              <w:t>基金销售机构名称</w:t>
            </w:r>
          </w:p>
        </w:tc>
        <w:tc>
          <w:tcPr>
            <w:tcW w:w="2552" w:type="dxa"/>
            <w:vAlign w:val="center"/>
          </w:tcPr>
          <w:p w14:paraId="09A22EB2" w14:textId="77777777" w:rsidR="00573282" w:rsidRPr="00E4189E" w:rsidRDefault="00573282" w:rsidP="00475B95"/>
        </w:tc>
      </w:tr>
      <w:tr w:rsidR="00573282" w14:paraId="3BF08CAF" w14:textId="77777777" w:rsidTr="00475B95">
        <w:trPr>
          <w:trHeight w:val="415"/>
          <w:jc w:val="center"/>
        </w:trPr>
        <w:tc>
          <w:tcPr>
            <w:tcW w:w="537" w:type="dxa"/>
            <w:vAlign w:val="center"/>
          </w:tcPr>
          <w:p w14:paraId="71FA1192" w14:textId="77777777" w:rsidR="00573282" w:rsidRDefault="00573282" w:rsidP="00D32CA7">
            <w:pPr>
              <w:pStyle w:val="ab"/>
              <w:numPr>
                <w:ilvl w:val="0"/>
                <w:numId w:val="206"/>
              </w:numPr>
              <w:ind w:firstLineChars="0"/>
              <w:jc w:val="center"/>
              <w:rPr>
                <w:b/>
              </w:rPr>
            </w:pPr>
          </w:p>
        </w:tc>
        <w:tc>
          <w:tcPr>
            <w:tcW w:w="1272" w:type="dxa"/>
            <w:vAlign w:val="center"/>
          </w:tcPr>
          <w:p w14:paraId="21810567" w14:textId="77777777" w:rsidR="00573282" w:rsidRDefault="00573282" w:rsidP="00475B95">
            <w:r>
              <w:rPr>
                <w:rFonts w:hint="eastAsia"/>
              </w:rPr>
              <w:t>JGDM</w:t>
            </w:r>
          </w:p>
        </w:tc>
        <w:tc>
          <w:tcPr>
            <w:tcW w:w="1276" w:type="dxa"/>
            <w:vAlign w:val="center"/>
          </w:tcPr>
          <w:p w14:paraId="6DB90187" w14:textId="77777777" w:rsidR="00573282" w:rsidRPr="004A6013" w:rsidRDefault="00573282" w:rsidP="00475B95">
            <w:r w:rsidRPr="00C45958">
              <w:rPr>
                <w:rFonts w:hint="eastAsia"/>
              </w:rPr>
              <w:t>Character</w:t>
            </w:r>
          </w:p>
        </w:tc>
        <w:tc>
          <w:tcPr>
            <w:tcW w:w="851" w:type="dxa"/>
            <w:vAlign w:val="center"/>
          </w:tcPr>
          <w:p w14:paraId="6D7C9253" w14:textId="77777777" w:rsidR="00573282" w:rsidRDefault="00573282" w:rsidP="00475B95">
            <w:r>
              <w:rPr>
                <w:rFonts w:hint="eastAsia"/>
              </w:rPr>
              <w:t>4</w:t>
            </w:r>
          </w:p>
        </w:tc>
        <w:tc>
          <w:tcPr>
            <w:tcW w:w="2976" w:type="dxa"/>
            <w:vAlign w:val="center"/>
          </w:tcPr>
          <w:p w14:paraId="5F0664C6" w14:textId="77777777" w:rsidR="00573282" w:rsidRDefault="00573282" w:rsidP="00475B95">
            <w:r>
              <w:rPr>
                <w:rFonts w:hint="eastAsia"/>
              </w:rPr>
              <w:t>结果代码</w:t>
            </w:r>
          </w:p>
        </w:tc>
        <w:tc>
          <w:tcPr>
            <w:tcW w:w="2552" w:type="dxa"/>
            <w:vAlign w:val="center"/>
          </w:tcPr>
          <w:p w14:paraId="1354EC0E" w14:textId="77777777" w:rsidR="00573282" w:rsidRPr="00E4189E" w:rsidRDefault="00573282" w:rsidP="00475B95"/>
        </w:tc>
      </w:tr>
      <w:tr w:rsidR="00573282" w14:paraId="53BACBEB" w14:textId="77777777" w:rsidTr="00475B95">
        <w:trPr>
          <w:trHeight w:val="415"/>
          <w:jc w:val="center"/>
        </w:trPr>
        <w:tc>
          <w:tcPr>
            <w:tcW w:w="537" w:type="dxa"/>
            <w:vAlign w:val="center"/>
          </w:tcPr>
          <w:p w14:paraId="1651E6E0" w14:textId="77777777" w:rsidR="00573282" w:rsidRDefault="00573282" w:rsidP="00D32CA7">
            <w:pPr>
              <w:pStyle w:val="ab"/>
              <w:numPr>
                <w:ilvl w:val="0"/>
                <w:numId w:val="206"/>
              </w:numPr>
              <w:ind w:firstLineChars="0"/>
              <w:jc w:val="center"/>
              <w:rPr>
                <w:b/>
              </w:rPr>
            </w:pPr>
            <w:r>
              <w:rPr>
                <w:rFonts w:hint="eastAsia"/>
                <w:b/>
              </w:rPr>
              <w:t>J</w:t>
            </w:r>
          </w:p>
        </w:tc>
        <w:tc>
          <w:tcPr>
            <w:tcW w:w="1272" w:type="dxa"/>
            <w:vAlign w:val="center"/>
          </w:tcPr>
          <w:p w14:paraId="5F12D5EC" w14:textId="77777777" w:rsidR="00573282" w:rsidRDefault="00573282" w:rsidP="00475B95">
            <w:r>
              <w:rPr>
                <w:rFonts w:hint="eastAsia"/>
              </w:rPr>
              <w:t>JGSM</w:t>
            </w:r>
          </w:p>
        </w:tc>
        <w:tc>
          <w:tcPr>
            <w:tcW w:w="1276" w:type="dxa"/>
            <w:vAlign w:val="center"/>
          </w:tcPr>
          <w:p w14:paraId="70A5A190" w14:textId="77777777" w:rsidR="00573282" w:rsidRPr="004A6013" w:rsidRDefault="00573282" w:rsidP="00475B95">
            <w:r w:rsidRPr="00C45958">
              <w:rPr>
                <w:rFonts w:hint="eastAsia"/>
              </w:rPr>
              <w:t>Character</w:t>
            </w:r>
          </w:p>
        </w:tc>
        <w:tc>
          <w:tcPr>
            <w:tcW w:w="851" w:type="dxa"/>
            <w:vAlign w:val="center"/>
          </w:tcPr>
          <w:p w14:paraId="1D34018F" w14:textId="77777777" w:rsidR="00573282" w:rsidRDefault="00573282" w:rsidP="00475B95">
            <w:r>
              <w:rPr>
                <w:rFonts w:hint="eastAsia"/>
              </w:rPr>
              <w:t>40</w:t>
            </w:r>
          </w:p>
        </w:tc>
        <w:tc>
          <w:tcPr>
            <w:tcW w:w="2976" w:type="dxa"/>
            <w:vAlign w:val="center"/>
          </w:tcPr>
          <w:p w14:paraId="6F2C8252" w14:textId="77777777" w:rsidR="00573282" w:rsidRDefault="00573282" w:rsidP="00475B95">
            <w:r>
              <w:rPr>
                <w:rFonts w:hint="eastAsia"/>
              </w:rPr>
              <w:t>结果说明</w:t>
            </w:r>
          </w:p>
        </w:tc>
        <w:tc>
          <w:tcPr>
            <w:tcW w:w="2552" w:type="dxa"/>
            <w:vAlign w:val="center"/>
          </w:tcPr>
          <w:p w14:paraId="1990668C" w14:textId="77777777" w:rsidR="00573282" w:rsidRPr="00E4189E" w:rsidRDefault="00573282" w:rsidP="00475B95"/>
        </w:tc>
      </w:tr>
    </w:tbl>
    <w:p w14:paraId="402DE604" w14:textId="77777777" w:rsidR="00D32CA7" w:rsidRPr="006C09A6" w:rsidRDefault="00D32CA7" w:rsidP="00D32CA7">
      <w:pPr>
        <w:rPr>
          <w:b/>
          <w:sz w:val="24"/>
          <w:szCs w:val="24"/>
        </w:rPr>
      </w:pPr>
      <w:r w:rsidRPr="006C09A6">
        <w:rPr>
          <w:b/>
          <w:sz w:val="24"/>
          <w:szCs w:val="24"/>
        </w:rPr>
        <w:t>说明：</w:t>
      </w:r>
    </w:p>
    <w:p w14:paraId="3BDDF3A8" w14:textId="77777777" w:rsidR="00D32CA7" w:rsidRPr="00BF0AB2" w:rsidRDefault="00D32CA7" w:rsidP="00D32CA7">
      <w:pPr>
        <w:pStyle w:val="ab"/>
        <w:numPr>
          <w:ilvl w:val="0"/>
          <w:numId w:val="207"/>
        </w:numPr>
        <w:spacing w:line="360" w:lineRule="auto"/>
        <w:ind w:firstLineChars="0"/>
        <w:rPr>
          <w:ins w:id="512" w:author="CN=王玮/OU=北京分公司技术开发部/OU=公司总部/O=ChinaClear" w:date="2019-02-18T14:40:00Z"/>
        </w:rPr>
      </w:pPr>
      <w:r w:rsidRPr="001916D9">
        <w:rPr>
          <w:rFonts w:hint="eastAsia"/>
          <w:szCs w:val="21"/>
        </w:rPr>
        <w:t>可能返回多条结果记录。</w:t>
      </w:r>
    </w:p>
    <w:p w14:paraId="4CD94374" w14:textId="77777777" w:rsidR="00BF0AB2" w:rsidRDefault="00BF0AB2" w:rsidP="00D32CA7">
      <w:pPr>
        <w:pStyle w:val="ab"/>
        <w:numPr>
          <w:ilvl w:val="0"/>
          <w:numId w:val="207"/>
        </w:numPr>
        <w:spacing w:line="360" w:lineRule="auto"/>
        <w:ind w:firstLineChars="0"/>
      </w:pPr>
      <w:ins w:id="513" w:author="CN=王玮/OU=北京分公司技术开发部/OU=公司总部/O=ChinaClear" w:date="2019-02-18T14:41:00Z">
        <w:r>
          <w:rPr>
            <w:rFonts w:hint="eastAsia"/>
          </w:rPr>
          <w:t>TA</w:t>
        </w:r>
        <w:r>
          <w:rPr>
            <w:rFonts w:hint="eastAsia"/>
          </w:rPr>
          <w:t>账户类别</w:t>
        </w:r>
      </w:ins>
      <w:ins w:id="514" w:author="CN=王玮/OU=北京分公司技术开发部/OU=公司总部/O=ChinaClear" w:date="2019-02-18T14:40:00Z">
        <w:r w:rsidRPr="00BF0AB2">
          <w:rPr>
            <w:rFonts w:hint="eastAsia"/>
          </w:rPr>
          <w:t>（字段</w:t>
        </w:r>
      </w:ins>
      <w:ins w:id="515" w:author="CN=王玮/OU=北京分公司技术开发部/OU=公司总部/O=ChinaClear" w:date="2019-02-18T14:41:00Z">
        <w:r>
          <w:rPr>
            <w:rFonts w:hint="eastAsia"/>
          </w:rPr>
          <w:t>TAZHLB</w:t>
        </w:r>
      </w:ins>
      <w:ins w:id="516" w:author="CN=王玮/OU=北京分公司技术开发部/OU=公司总部/O=ChinaClear" w:date="2019-02-18T14:40:00Z">
        <w:r w:rsidRPr="00BF0AB2">
          <w:rPr>
            <w:rFonts w:hint="eastAsia"/>
          </w:rPr>
          <w:t>）中返回的是请求接口申报</w:t>
        </w:r>
        <w:r w:rsidRPr="00BF0AB2">
          <w:rPr>
            <w:rFonts w:hint="eastAsia"/>
          </w:rPr>
          <w:t>TA</w:t>
        </w:r>
        <w:r w:rsidRPr="00BF0AB2">
          <w:rPr>
            <w:rFonts w:hint="eastAsia"/>
          </w:rPr>
          <w:t>账户在中国结算</w:t>
        </w:r>
        <w:r w:rsidRPr="00BF0AB2">
          <w:rPr>
            <w:rFonts w:hint="eastAsia"/>
          </w:rPr>
          <w:t>TA</w:t>
        </w:r>
        <w:r w:rsidRPr="00BF0AB2">
          <w:rPr>
            <w:rFonts w:hint="eastAsia"/>
          </w:rPr>
          <w:t>系统中的账户资料：</w:t>
        </w:r>
        <w:r w:rsidRPr="00BF0AB2">
          <w:rPr>
            <w:rFonts w:hint="eastAsia"/>
          </w:rPr>
          <w:t xml:space="preserve">0 </w:t>
        </w:r>
        <w:r w:rsidRPr="00BF0AB2">
          <w:rPr>
            <w:rFonts w:hint="eastAsia"/>
          </w:rPr>
          <w:t>深市开放式基金账户，</w:t>
        </w:r>
        <w:r w:rsidRPr="00BF0AB2">
          <w:rPr>
            <w:rFonts w:hint="eastAsia"/>
          </w:rPr>
          <w:t xml:space="preserve">1 </w:t>
        </w:r>
        <w:r w:rsidRPr="00BF0AB2">
          <w:rPr>
            <w:rFonts w:hint="eastAsia"/>
          </w:rPr>
          <w:t>沪市开放式基金账户。</w:t>
        </w:r>
      </w:ins>
    </w:p>
    <w:p w14:paraId="45FDA7A9" w14:textId="77777777" w:rsidR="003B1A5C" w:rsidRPr="00D32CA7" w:rsidRDefault="003B1A5C" w:rsidP="003B1A5C"/>
    <w:p w14:paraId="2F15D52A" w14:textId="77777777" w:rsidR="00C96DB4" w:rsidRPr="00D6316E" w:rsidRDefault="00166D0C" w:rsidP="00C96DB4">
      <w:pPr>
        <w:keepNext/>
        <w:keepLines/>
        <w:numPr>
          <w:ilvl w:val="0"/>
          <w:numId w:val="3"/>
        </w:numPr>
        <w:spacing w:before="260" w:after="260" w:line="416" w:lineRule="auto"/>
        <w:outlineLvl w:val="1"/>
        <w:rPr>
          <w:ins w:id="517" w:author="CN=王玮/OU=北京分公司技术开发部/OU=公司总部/O=ChinaClear" w:date="2019-02-15T15:33:00Z"/>
          <w:rFonts w:asciiTheme="majorHAnsi" w:eastAsiaTheme="majorEastAsia" w:hAnsiTheme="majorHAnsi" w:cstheme="majorBidi"/>
          <w:b/>
          <w:bCs/>
          <w:sz w:val="32"/>
          <w:szCs w:val="32"/>
        </w:rPr>
      </w:pPr>
      <w:bookmarkStart w:id="518" w:name="_Toc3820414"/>
      <w:ins w:id="519" w:author="CN=王玮/OU=北京分公司技术开发部/OU=公司总部/O=ChinaClear" w:date="2019-02-27T14:45:00Z">
        <w:r w:rsidRPr="00C96DB4">
          <w:rPr>
            <w:rFonts w:asciiTheme="majorHAnsi" w:eastAsiaTheme="majorEastAsia" w:hAnsiTheme="majorHAnsi" w:cstheme="majorBidi" w:hint="eastAsia"/>
            <w:b/>
            <w:bCs/>
            <w:sz w:val="32"/>
            <w:szCs w:val="32"/>
          </w:rPr>
          <w:t>TA</w:t>
        </w:r>
        <w:r w:rsidRPr="00C96DB4">
          <w:rPr>
            <w:rFonts w:asciiTheme="majorHAnsi" w:eastAsiaTheme="majorEastAsia" w:hAnsiTheme="majorHAnsi" w:cstheme="majorBidi" w:hint="eastAsia"/>
            <w:b/>
            <w:bCs/>
            <w:sz w:val="32"/>
            <w:szCs w:val="32"/>
          </w:rPr>
          <w:t>账户与场内</w:t>
        </w:r>
        <w:r>
          <w:rPr>
            <w:rFonts w:asciiTheme="majorHAnsi" w:eastAsiaTheme="majorEastAsia" w:hAnsiTheme="majorHAnsi" w:cstheme="majorBidi" w:hint="eastAsia"/>
            <w:b/>
            <w:bCs/>
            <w:sz w:val="32"/>
            <w:szCs w:val="32"/>
          </w:rPr>
          <w:t>证券</w:t>
        </w:r>
        <w:r w:rsidRPr="00C96DB4">
          <w:rPr>
            <w:rFonts w:asciiTheme="majorHAnsi" w:eastAsiaTheme="majorEastAsia" w:hAnsiTheme="majorHAnsi" w:cstheme="majorBidi" w:hint="eastAsia"/>
            <w:b/>
            <w:bCs/>
            <w:sz w:val="32"/>
            <w:szCs w:val="32"/>
          </w:rPr>
          <w:t>账户对应关系维护</w:t>
        </w:r>
      </w:ins>
      <w:bookmarkEnd w:id="518"/>
    </w:p>
    <w:p w14:paraId="739F6CC5" w14:textId="77777777" w:rsidR="00C96DB4" w:rsidRPr="00D6316E" w:rsidRDefault="00C96DB4" w:rsidP="00C96DB4">
      <w:pPr>
        <w:rPr>
          <w:ins w:id="520" w:author="CN=王玮/OU=北京分公司技术开发部/OU=公司总部/O=ChinaClear" w:date="2019-02-15T15:33:00Z"/>
          <w:sz w:val="24"/>
          <w:szCs w:val="24"/>
        </w:rPr>
      </w:pPr>
    </w:p>
    <w:p w14:paraId="461CAA77" w14:textId="77777777" w:rsidR="00C96DB4" w:rsidRPr="00D6316E" w:rsidRDefault="00C96DB4" w:rsidP="00C96DB4">
      <w:pPr>
        <w:rPr>
          <w:ins w:id="521" w:author="CN=王玮/OU=北京分公司技术开发部/OU=公司总部/O=ChinaClear" w:date="2019-02-15T15:33:00Z"/>
          <w:sz w:val="24"/>
          <w:szCs w:val="24"/>
        </w:rPr>
      </w:pPr>
    </w:p>
    <w:p w14:paraId="54C47C75" w14:textId="77777777" w:rsidR="00C96DB4" w:rsidRPr="00D6316E" w:rsidRDefault="00C96DB4" w:rsidP="00C96DB4">
      <w:pPr>
        <w:rPr>
          <w:ins w:id="522" w:author="CN=王玮/OU=北京分公司技术开发部/OU=公司总部/O=ChinaClear" w:date="2019-02-15T15:33:00Z"/>
          <w:sz w:val="24"/>
          <w:szCs w:val="28"/>
        </w:rPr>
      </w:pPr>
      <w:ins w:id="523" w:author="CN=王玮/OU=北京分公司技术开发部/OU=公司总部/O=ChinaClear" w:date="2019-02-15T15:33:00Z">
        <w:r w:rsidRPr="00D6316E">
          <w:rPr>
            <w:sz w:val="24"/>
            <w:szCs w:val="28"/>
          </w:rPr>
          <w:t>ServiceDomain = “CSDCC           ”</w:t>
        </w:r>
      </w:ins>
    </w:p>
    <w:p w14:paraId="10E77D8E" w14:textId="77777777" w:rsidR="00C96DB4" w:rsidRPr="00D6316E" w:rsidRDefault="00C96DB4" w:rsidP="00C96DB4">
      <w:pPr>
        <w:rPr>
          <w:ins w:id="524" w:author="CN=王玮/OU=北京分公司技术开发部/OU=公司总部/O=ChinaClear" w:date="2019-02-15T15:33:00Z"/>
          <w:sz w:val="24"/>
          <w:szCs w:val="28"/>
        </w:rPr>
      </w:pPr>
      <w:ins w:id="525" w:author="CN=王玮/OU=北京分公司技术开发部/OU=公司总部/O=ChinaClear" w:date="2019-02-15T15:33:00Z">
        <w:r w:rsidRPr="00D6316E">
          <w:rPr>
            <w:sz w:val="24"/>
            <w:szCs w:val="28"/>
          </w:rPr>
          <w:t>ServiceName = “UAPSRV          ”</w:t>
        </w:r>
      </w:ins>
    </w:p>
    <w:p w14:paraId="1BC87D64" w14:textId="77777777" w:rsidR="00C96DB4" w:rsidRPr="00D6316E" w:rsidRDefault="00C96DB4" w:rsidP="00C96DB4">
      <w:pPr>
        <w:rPr>
          <w:ins w:id="526" w:author="CN=王玮/OU=北京分公司技术开发部/OU=公司总部/O=ChinaClear" w:date="2019-02-15T15:33:00Z"/>
          <w:sz w:val="24"/>
          <w:szCs w:val="24"/>
        </w:rPr>
      </w:pPr>
    </w:p>
    <w:p w14:paraId="757F1FC5" w14:textId="77777777" w:rsidR="00C96DB4" w:rsidRPr="00D6316E" w:rsidRDefault="00C96DB4" w:rsidP="00C96DB4">
      <w:pPr>
        <w:rPr>
          <w:ins w:id="527" w:author="CN=王玮/OU=北京分公司技术开发部/OU=公司总部/O=ChinaClear" w:date="2019-02-15T15:33:00Z"/>
          <w:sz w:val="24"/>
          <w:szCs w:val="24"/>
        </w:rPr>
      </w:pPr>
      <w:ins w:id="528" w:author="CN=王玮/OU=北京分公司技术开发部/OU=公司总部/O=ChinaClear" w:date="2019-02-15T15:33:00Z">
        <w:r w:rsidRPr="00D6316E">
          <w:rPr>
            <w:sz w:val="24"/>
            <w:szCs w:val="24"/>
          </w:rPr>
          <w:t>ServiceType = “</w:t>
        </w:r>
        <w:r>
          <w:rPr>
            <w:rFonts w:hint="eastAsia"/>
            <w:sz w:val="24"/>
            <w:szCs w:val="24"/>
          </w:rPr>
          <w:t>3</w:t>
        </w:r>
      </w:ins>
      <w:r>
        <w:rPr>
          <w:rFonts w:hint="eastAsia"/>
          <w:sz w:val="24"/>
          <w:szCs w:val="24"/>
        </w:rPr>
        <w:t>7</w:t>
      </w:r>
      <w:ins w:id="529" w:author="CN=王玮/OU=北京分公司技术开发部/OU=公司总部/O=ChinaClear" w:date="2019-02-15T15:33:00Z">
        <w:r w:rsidRPr="00D6316E">
          <w:rPr>
            <w:sz w:val="24"/>
            <w:szCs w:val="24"/>
          </w:rPr>
          <w:t>”</w:t>
        </w:r>
      </w:ins>
    </w:p>
    <w:p w14:paraId="28F2BC7B" w14:textId="77777777" w:rsidR="00C96DB4" w:rsidRPr="00D6316E" w:rsidRDefault="00C96DB4" w:rsidP="00C96DB4">
      <w:pPr>
        <w:rPr>
          <w:ins w:id="530" w:author="CN=王玮/OU=北京分公司技术开发部/OU=公司总部/O=ChinaClear" w:date="2019-02-15T15:33:00Z"/>
          <w:sz w:val="24"/>
          <w:szCs w:val="24"/>
        </w:rPr>
      </w:pPr>
    </w:p>
    <w:p w14:paraId="03359487" w14:textId="77777777" w:rsidR="00C96DB4" w:rsidRPr="00D6316E" w:rsidRDefault="00C96DB4" w:rsidP="00C96DB4">
      <w:pPr>
        <w:rPr>
          <w:ins w:id="531" w:author="CN=王玮/OU=北京分公司技术开发部/OU=公司总部/O=ChinaClear" w:date="2019-02-15T15:33:00Z"/>
          <w:b/>
          <w:sz w:val="30"/>
          <w:szCs w:val="30"/>
        </w:rPr>
      </w:pPr>
      <w:ins w:id="532" w:author="CN=王玮/OU=北京分公司技术开发部/OU=公司总部/O=ChinaClear" w:date="2019-02-15T15:33:00Z">
        <w:r w:rsidRPr="00D6316E">
          <w:rPr>
            <w:rFonts w:hint="eastAsia"/>
            <w:b/>
            <w:sz w:val="30"/>
            <w:szCs w:val="30"/>
          </w:rPr>
          <w:t>请求：</w:t>
        </w:r>
      </w:ins>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475B95" w:rsidRPr="00455B38" w14:paraId="2E99D076" w14:textId="77777777" w:rsidTr="00475B95">
        <w:trPr>
          <w:trHeight w:val="534"/>
          <w:jc w:val="center"/>
          <w:ins w:id="533" w:author="CN=王玮/OU=北京分公司技术开发部/OU=公司总部/O=ChinaClear" w:date="2019-02-18T13:53:00Z"/>
        </w:trPr>
        <w:tc>
          <w:tcPr>
            <w:tcW w:w="537" w:type="dxa"/>
            <w:shd w:val="clear" w:color="auto" w:fill="FFC000"/>
            <w:vAlign w:val="center"/>
          </w:tcPr>
          <w:p w14:paraId="398FAA5A" w14:textId="77777777" w:rsidR="00475B95" w:rsidRPr="00455B38" w:rsidRDefault="00475B95" w:rsidP="00475B95">
            <w:pPr>
              <w:jc w:val="center"/>
              <w:rPr>
                <w:ins w:id="534" w:author="CN=王玮/OU=北京分公司技术开发部/OU=公司总部/O=ChinaClear" w:date="2019-02-18T13:53:00Z"/>
                <w:b/>
                <w:sz w:val="24"/>
                <w:szCs w:val="24"/>
              </w:rPr>
            </w:pPr>
            <w:ins w:id="535" w:author="CN=王玮/OU=北京分公司技术开发部/OU=公司总部/O=ChinaClear" w:date="2019-02-18T13:53:00Z">
              <w:r w:rsidRPr="00455B38">
                <w:rPr>
                  <w:rFonts w:hint="eastAsia"/>
                  <w:b/>
                  <w:sz w:val="24"/>
                  <w:szCs w:val="24"/>
                </w:rPr>
                <w:t>NO</w:t>
              </w:r>
            </w:ins>
          </w:p>
        </w:tc>
        <w:tc>
          <w:tcPr>
            <w:tcW w:w="1272" w:type="dxa"/>
            <w:shd w:val="clear" w:color="auto" w:fill="FFC000"/>
            <w:vAlign w:val="center"/>
          </w:tcPr>
          <w:p w14:paraId="57871816" w14:textId="77777777" w:rsidR="00475B95" w:rsidRPr="00455B38" w:rsidRDefault="00475B95" w:rsidP="00475B95">
            <w:pPr>
              <w:jc w:val="center"/>
              <w:rPr>
                <w:ins w:id="536" w:author="CN=王玮/OU=北京分公司技术开发部/OU=公司总部/O=ChinaClear" w:date="2019-02-18T13:53:00Z"/>
                <w:b/>
                <w:sz w:val="24"/>
                <w:szCs w:val="24"/>
              </w:rPr>
            </w:pPr>
            <w:ins w:id="537" w:author="CN=王玮/OU=北京分公司技术开发部/OU=公司总部/O=ChinaClear" w:date="2019-02-18T13:53:00Z">
              <w:r w:rsidRPr="00455B38">
                <w:rPr>
                  <w:rFonts w:hint="eastAsia"/>
                  <w:b/>
                  <w:sz w:val="24"/>
                  <w:szCs w:val="24"/>
                </w:rPr>
                <w:t>字段</w:t>
              </w:r>
            </w:ins>
          </w:p>
        </w:tc>
        <w:tc>
          <w:tcPr>
            <w:tcW w:w="1276" w:type="dxa"/>
            <w:shd w:val="clear" w:color="auto" w:fill="FFC000"/>
            <w:vAlign w:val="center"/>
          </w:tcPr>
          <w:p w14:paraId="74B3E938" w14:textId="77777777" w:rsidR="00475B95" w:rsidRPr="00455B38" w:rsidRDefault="00475B95" w:rsidP="00475B95">
            <w:pPr>
              <w:jc w:val="center"/>
              <w:rPr>
                <w:ins w:id="538" w:author="CN=王玮/OU=北京分公司技术开发部/OU=公司总部/O=ChinaClear" w:date="2019-02-18T13:53:00Z"/>
                <w:b/>
                <w:sz w:val="24"/>
                <w:szCs w:val="24"/>
              </w:rPr>
            </w:pPr>
            <w:ins w:id="539" w:author="CN=王玮/OU=北京分公司技术开发部/OU=公司总部/O=ChinaClear" w:date="2019-02-18T13:53:00Z">
              <w:r w:rsidRPr="00455B38">
                <w:rPr>
                  <w:rFonts w:hint="eastAsia"/>
                  <w:b/>
                  <w:sz w:val="24"/>
                  <w:szCs w:val="24"/>
                </w:rPr>
                <w:t>类型</w:t>
              </w:r>
            </w:ins>
          </w:p>
        </w:tc>
        <w:tc>
          <w:tcPr>
            <w:tcW w:w="851" w:type="dxa"/>
            <w:shd w:val="clear" w:color="auto" w:fill="FFC000"/>
            <w:vAlign w:val="center"/>
          </w:tcPr>
          <w:p w14:paraId="3506F265" w14:textId="77777777" w:rsidR="00475B95" w:rsidRPr="00455B38" w:rsidRDefault="00475B95" w:rsidP="00475B95">
            <w:pPr>
              <w:jc w:val="center"/>
              <w:rPr>
                <w:ins w:id="540" w:author="CN=王玮/OU=北京分公司技术开发部/OU=公司总部/O=ChinaClear" w:date="2019-02-18T13:53:00Z"/>
                <w:b/>
                <w:sz w:val="24"/>
                <w:szCs w:val="24"/>
              </w:rPr>
            </w:pPr>
            <w:ins w:id="541" w:author="CN=王玮/OU=北京分公司技术开发部/OU=公司总部/O=ChinaClear" w:date="2019-02-18T13:53:00Z">
              <w:r w:rsidRPr="00455B38">
                <w:rPr>
                  <w:rFonts w:hint="eastAsia"/>
                  <w:b/>
                  <w:sz w:val="24"/>
                  <w:szCs w:val="24"/>
                </w:rPr>
                <w:t>长度</w:t>
              </w:r>
            </w:ins>
          </w:p>
        </w:tc>
        <w:tc>
          <w:tcPr>
            <w:tcW w:w="2976" w:type="dxa"/>
            <w:shd w:val="clear" w:color="auto" w:fill="FFC000"/>
            <w:vAlign w:val="center"/>
          </w:tcPr>
          <w:p w14:paraId="668DD9A4" w14:textId="77777777" w:rsidR="00475B95" w:rsidRPr="00455B38" w:rsidRDefault="00475B95" w:rsidP="00475B95">
            <w:pPr>
              <w:jc w:val="center"/>
              <w:rPr>
                <w:ins w:id="542" w:author="CN=王玮/OU=北京分公司技术开发部/OU=公司总部/O=ChinaClear" w:date="2019-02-18T13:53:00Z"/>
                <w:b/>
                <w:sz w:val="24"/>
                <w:szCs w:val="24"/>
              </w:rPr>
            </w:pPr>
            <w:ins w:id="543" w:author="CN=王玮/OU=北京分公司技术开发部/OU=公司总部/O=ChinaClear" w:date="2019-02-18T13:53:00Z">
              <w:r w:rsidRPr="00455B38">
                <w:rPr>
                  <w:rFonts w:hint="eastAsia"/>
                  <w:b/>
                  <w:sz w:val="24"/>
                  <w:szCs w:val="24"/>
                </w:rPr>
                <w:t>字段名称</w:t>
              </w:r>
            </w:ins>
          </w:p>
        </w:tc>
        <w:tc>
          <w:tcPr>
            <w:tcW w:w="2552" w:type="dxa"/>
            <w:shd w:val="clear" w:color="auto" w:fill="FFC000"/>
            <w:vAlign w:val="center"/>
          </w:tcPr>
          <w:p w14:paraId="6AE35752" w14:textId="77777777" w:rsidR="00475B95" w:rsidRPr="00455B38" w:rsidRDefault="00475B95" w:rsidP="00475B95">
            <w:pPr>
              <w:jc w:val="center"/>
              <w:rPr>
                <w:ins w:id="544" w:author="CN=王玮/OU=北京分公司技术开发部/OU=公司总部/O=ChinaClear" w:date="2019-02-18T13:53:00Z"/>
                <w:b/>
                <w:sz w:val="24"/>
                <w:szCs w:val="24"/>
              </w:rPr>
            </w:pPr>
            <w:ins w:id="545" w:author="CN=王玮/OU=北京分公司技术开发部/OU=公司总部/O=ChinaClear" w:date="2019-02-18T13:53:00Z">
              <w:r>
                <w:rPr>
                  <w:rFonts w:hint="eastAsia"/>
                  <w:b/>
                  <w:sz w:val="24"/>
                  <w:szCs w:val="24"/>
                </w:rPr>
                <w:t>备注</w:t>
              </w:r>
            </w:ins>
          </w:p>
        </w:tc>
      </w:tr>
      <w:tr w:rsidR="00475B95" w14:paraId="7B8AE355" w14:textId="77777777" w:rsidTr="00475B95">
        <w:trPr>
          <w:trHeight w:val="415"/>
          <w:jc w:val="center"/>
          <w:ins w:id="546" w:author="CN=王玮/OU=北京分公司技术开发部/OU=公司总部/O=ChinaClear" w:date="2019-02-18T13:53:00Z"/>
        </w:trPr>
        <w:tc>
          <w:tcPr>
            <w:tcW w:w="537" w:type="dxa"/>
            <w:vAlign w:val="center"/>
          </w:tcPr>
          <w:p w14:paraId="5DDF1974" w14:textId="77777777" w:rsidR="00475B95" w:rsidRDefault="00475B95" w:rsidP="00475B95">
            <w:pPr>
              <w:pStyle w:val="ab"/>
              <w:numPr>
                <w:ilvl w:val="0"/>
                <w:numId w:val="208"/>
              </w:numPr>
              <w:ind w:firstLineChars="0"/>
              <w:jc w:val="center"/>
              <w:rPr>
                <w:ins w:id="547" w:author="CN=王玮/OU=北京分公司技术开发部/OU=公司总部/O=ChinaClear" w:date="2019-02-18T13:53:00Z"/>
                <w:b/>
              </w:rPr>
            </w:pPr>
          </w:p>
        </w:tc>
        <w:tc>
          <w:tcPr>
            <w:tcW w:w="1272" w:type="dxa"/>
            <w:vAlign w:val="center"/>
          </w:tcPr>
          <w:p w14:paraId="52E06822" w14:textId="77777777" w:rsidR="00475B95" w:rsidRPr="004A6013" w:rsidRDefault="00475B95" w:rsidP="00475B95">
            <w:pPr>
              <w:rPr>
                <w:ins w:id="548" w:author="CN=王玮/OU=北京分公司技术开发部/OU=公司总部/O=ChinaClear" w:date="2019-02-18T13:53:00Z"/>
              </w:rPr>
            </w:pPr>
            <w:ins w:id="549" w:author="CN=王玮/OU=北京分公司技术开发部/OU=公司总部/O=ChinaClear" w:date="2019-02-18T13:53:00Z">
              <w:r>
                <w:rPr>
                  <w:rFonts w:hint="eastAsia"/>
                </w:rPr>
                <w:t>YWLSH</w:t>
              </w:r>
            </w:ins>
          </w:p>
        </w:tc>
        <w:tc>
          <w:tcPr>
            <w:tcW w:w="1276" w:type="dxa"/>
            <w:vAlign w:val="center"/>
          </w:tcPr>
          <w:p w14:paraId="0607B6E6" w14:textId="77777777" w:rsidR="00475B95" w:rsidRPr="004A6013" w:rsidRDefault="00475B95" w:rsidP="00475B95">
            <w:pPr>
              <w:rPr>
                <w:ins w:id="550" w:author="CN=王玮/OU=北京分公司技术开发部/OU=公司总部/O=ChinaClear" w:date="2019-02-18T13:53:00Z"/>
              </w:rPr>
            </w:pPr>
            <w:ins w:id="551" w:author="CN=王玮/OU=北京分公司技术开发部/OU=公司总部/O=ChinaClear" w:date="2019-02-18T13:53:00Z">
              <w:r w:rsidRPr="00C45958">
                <w:rPr>
                  <w:rFonts w:hint="eastAsia"/>
                </w:rPr>
                <w:t>Character</w:t>
              </w:r>
            </w:ins>
          </w:p>
        </w:tc>
        <w:tc>
          <w:tcPr>
            <w:tcW w:w="851" w:type="dxa"/>
            <w:vAlign w:val="center"/>
          </w:tcPr>
          <w:p w14:paraId="71004129" w14:textId="77777777" w:rsidR="00475B95" w:rsidRPr="004A6013" w:rsidRDefault="00475B95" w:rsidP="00475B95">
            <w:pPr>
              <w:rPr>
                <w:ins w:id="552" w:author="CN=王玮/OU=北京分公司技术开发部/OU=公司总部/O=ChinaClear" w:date="2019-02-18T13:53:00Z"/>
              </w:rPr>
            </w:pPr>
            <w:ins w:id="553" w:author="CN=王玮/OU=北京分公司技术开发部/OU=公司总部/O=ChinaClear" w:date="2019-02-18T13:53:00Z">
              <w:r>
                <w:rPr>
                  <w:rFonts w:hint="eastAsia"/>
                </w:rPr>
                <w:t>10</w:t>
              </w:r>
            </w:ins>
          </w:p>
        </w:tc>
        <w:tc>
          <w:tcPr>
            <w:tcW w:w="2976" w:type="dxa"/>
            <w:vAlign w:val="center"/>
          </w:tcPr>
          <w:p w14:paraId="31D0B729" w14:textId="77777777" w:rsidR="00475B95" w:rsidRPr="004A6013" w:rsidRDefault="00475B95" w:rsidP="00475B95">
            <w:pPr>
              <w:rPr>
                <w:ins w:id="554" w:author="CN=王玮/OU=北京分公司技术开发部/OU=公司总部/O=ChinaClear" w:date="2019-02-18T13:53:00Z"/>
              </w:rPr>
            </w:pPr>
            <w:ins w:id="555" w:author="CN=王玮/OU=北京分公司技术开发部/OU=公司总部/O=ChinaClear" w:date="2019-02-18T13:53:00Z">
              <w:r>
                <w:rPr>
                  <w:rFonts w:hint="eastAsia"/>
                </w:rPr>
                <w:t>业务流水号</w:t>
              </w:r>
            </w:ins>
          </w:p>
        </w:tc>
        <w:tc>
          <w:tcPr>
            <w:tcW w:w="2552" w:type="dxa"/>
            <w:vAlign w:val="center"/>
          </w:tcPr>
          <w:p w14:paraId="2F0F5DB6" w14:textId="77777777" w:rsidR="00475B95" w:rsidRPr="004A6013" w:rsidRDefault="00475B95" w:rsidP="00475B95">
            <w:pPr>
              <w:rPr>
                <w:ins w:id="556" w:author="CN=王玮/OU=北京分公司技术开发部/OU=公司总部/O=ChinaClear" w:date="2019-02-18T13:53:00Z"/>
              </w:rPr>
            </w:pPr>
            <w:ins w:id="557" w:author="CN=王玮/OU=北京分公司技术开发部/OU=公司总部/O=ChinaClear" w:date="2019-02-18T13:53:00Z">
              <w:r w:rsidRPr="00194286">
                <w:rPr>
                  <w:rFonts w:hint="eastAsia"/>
                </w:rPr>
                <w:t>必填</w:t>
              </w:r>
            </w:ins>
          </w:p>
        </w:tc>
      </w:tr>
      <w:tr w:rsidR="00475B95" w14:paraId="5C877E2D" w14:textId="77777777" w:rsidTr="00475B95">
        <w:trPr>
          <w:trHeight w:val="415"/>
          <w:jc w:val="center"/>
          <w:ins w:id="558" w:author="CN=王玮/OU=北京分公司技术开发部/OU=公司总部/O=ChinaClear" w:date="2019-02-18T13:53:00Z"/>
        </w:trPr>
        <w:tc>
          <w:tcPr>
            <w:tcW w:w="537" w:type="dxa"/>
            <w:vAlign w:val="center"/>
          </w:tcPr>
          <w:p w14:paraId="1A403A61" w14:textId="77777777" w:rsidR="00475B95" w:rsidRDefault="00475B95" w:rsidP="00475B95">
            <w:pPr>
              <w:pStyle w:val="ab"/>
              <w:numPr>
                <w:ilvl w:val="0"/>
                <w:numId w:val="208"/>
              </w:numPr>
              <w:ind w:firstLineChars="0"/>
              <w:jc w:val="center"/>
              <w:rPr>
                <w:ins w:id="559" w:author="CN=王玮/OU=北京分公司技术开发部/OU=公司总部/O=ChinaClear" w:date="2019-02-18T13:53:00Z"/>
                <w:b/>
              </w:rPr>
            </w:pPr>
          </w:p>
        </w:tc>
        <w:tc>
          <w:tcPr>
            <w:tcW w:w="1272" w:type="dxa"/>
            <w:vAlign w:val="center"/>
          </w:tcPr>
          <w:p w14:paraId="2D0C5084" w14:textId="77777777" w:rsidR="00475B95" w:rsidRDefault="00475B95" w:rsidP="00475B95">
            <w:pPr>
              <w:rPr>
                <w:ins w:id="560" w:author="CN=王玮/OU=北京分公司技术开发部/OU=公司总部/O=ChinaClear" w:date="2019-02-18T13:53:00Z"/>
              </w:rPr>
            </w:pPr>
            <w:ins w:id="561" w:author="CN=王玮/OU=北京分公司技术开发部/OU=公司总部/O=ChinaClear" w:date="2019-02-18T13:53:00Z">
              <w:r w:rsidRPr="00194286">
                <w:rPr>
                  <w:rFonts w:hint="eastAsia"/>
                </w:rPr>
                <w:t>YWLB</w:t>
              </w:r>
            </w:ins>
          </w:p>
        </w:tc>
        <w:tc>
          <w:tcPr>
            <w:tcW w:w="1276" w:type="dxa"/>
            <w:vAlign w:val="center"/>
          </w:tcPr>
          <w:p w14:paraId="4C79910C" w14:textId="77777777" w:rsidR="00475B95" w:rsidRPr="00C45958" w:rsidRDefault="00475B95" w:rsidP="00475B95">
            <w:pPr>
              <w:rPr>
                <w:ins w:id="562" w:author="CN=王玮/OU=北京分公司技术开发部/OU=公司总部/O=ChinaClear" w:date="2019-02-18T13:53:00Z"/>
              </w:rPr>
            </w:pPr>
            <w:ins w:id="563" w:author="CN=王玮/OU=北京分公司技术开发部/OU=公司总部/O=ChinaClear" w:date="2019-02-18T13:53:00Z">
              <w:r w:rsidRPr="00194286">
                <w:rPr>
                  <w:rFonts w:hint="eastAsia"/>
                </w:rPr>
                <w:t>Character</w:t>
              </w:r>
            </w:ins>
          </w:p>
        </w:tc>
        <w:tc>
          <w:tcPr>
            <w:tcW w:w="851" w:type="dxa"/>
            <w:vAlign w:val="center"/>
          </w:tcPr>
          <w:p w14:paraId="6EBE62EE" w14:textId="77777777" w:rsidR="00475B95" w:rsidRDefault="00475B95" w:rsidP="00475B95">
            <w:pPr>
              <w:rPr>
                <w:ins w:id="564" w:author="CN=王玮/OU=北京分公司技术开发部/OU=公司总部/O=ChinaClear" w:date="2019-02-18T13:53:00Z"/>
              </w:rPr>
            </w:pPr>
            <w:ins w:id="565" w:author="CN=王玮/OU=北京分公司技术开发部/OU=公司总部/O=ChinaClear" w:date="2019-02-18T13:53:00Z">
              <w:r w:rsidRPr="00194286">
                <w:rPr>
                  <w:rFonts w:hint="eastAsia"/>
                </w:rPr>
                <w:t>2</w:t>
              </w:r>
            </w:ins>
          </w:p>
        </w:tc>
        <w:tc>
          <w:tcPr>
            <w:tcW w:w="2976" w:type="dxa"/>
            <w:vAlign w:val="center"/>
          </w:tcPr>
          <w:p w14:paraId="18E6420B" w14:textId="77777777" w:rsidR="00475B95" w:rsidRDefault="00475B95" w:rsidP="00475B95">
            <w:pPr>
              <w:rPr>
                <w:ins w:id="566" w:author="CN=王玮/OU=北京分公司技术开发部/OU=公司总部/O=ChinaClear" w:date="2019-02-18T13:53:00Z"/>
              </w:rPr>
            </w:pPr>
            <w:ins w:id="567" w:author="CN=王玮/OU=北京分公司技术开发部/OU=公司总部/O=ChinaClear" w:date="2019-02-18T13:53:00Z">
              <w:r w:rsidRPr="00194286">
                <w:rPr>
                  <w:rFonts w:hint="eastAsia"/>
                </w:rPr>
                <w:t>业务类别</w:t>
              </w:r>
            </w:ins>
          </w:p>
        </w:tc>
        <w:tc>
          <w:tcPr>
            <w:tcW w:w="2552" w:type="dxa"/>
            <w:vAlign w:val="center"/>
          </w:tcPr>
          <w:p w14:paraId="548063F5" w14:textId="77777777" w:rsidR="00475B95" w:rsidRDefault="00475B95" w:rsidP="00475B95">
            <w:pPr>
              <w:rPr>
                <w:ins w:id="568" w:author="CN=王玮/OU=北京分公司技术开发部/OU=公司总部/O=ChinaClear" w:date="2019-02-18T13:53:00Z"/>
              </w:rPr>
            </w:pPr>
            <w:ins w:id="569" w:author="CN=王玮/OU=北京分公司技术开发部/OU=公司总部/O=ChinaClear" w:date="2019-02-18T13:53:00Z">
              <w:r w:rsidRPr="00194286">
                <w:rPr>
                  <w:rFonts w:hint="eastAsia"/>
                </w:rPr>
                <w:t>必填</w:t>
              </w:r>
              <w:r>
                <w:rPr>
                  <w:rFonts w:hint="eastAsia"/>
                </w:rPr>
                <w:t>，</w:t>
              </w:r>
              <w:r>
                <w:rPr>
                  <w:rFonts w:hint="eastAsia"/>
                </w:rPr>
                <w:t>01</w:t>
              </w:r>
              <w:r>
                <w:rPr>
                  <w:rFonts w:hint="eastAsia"/>
                </w:rPr>
                <w:t>：</w:t>
              </w:r>
              <w:r>
                <w:rPr>
                  <w:rFonts w:hint="eastAsia"/>
                </w:rPr>
                <w:t>TA</w:t>
              </w:r>
              <w:r>
                <w:rPr>
                  <w:rFonts w:hint="eastAsia"/>
                </w:rPr>
                <w:t>账户与场内账户对应关系</w:t>
              </w:r>
              <w:r w:rsidRPr="00B07089">
                <w:rPr>
                  <w:rFonts w:hint="eastAsia"/>
                </w:rPr>
                <w:t>新增、</w:t>
              </w:r>
              <w:r>
                <w:rPr>
                  <w:rFonts w:hint="eastAsia"/>
                </w:rPr>
                <w:t>02</w:t>
              </w:r>
              <w:r>
                <w:rPr>
                  <w:rFonts w:hint="eastAsia"/>
                </w:rPr>
                <w:t>：</w:t>
              </w:r>
              <w:r>
                <w:rPr>
                  <w:rFonts w:hint="eastAsia"/>
                </w:rPr>
                <w:t>TA</w:t>
              </w:r>
              <w:r>
                <w:rPr>
                  <w:rFonts w:hint="eastAsia"/>
                </w:rPr>
                <w:t>账户与场内账户对应关系撤销</w:t>
              </w:r>
            </w:ins>
          </w:p>
        </w:tc>
      </w:tr>
      <w:tr w:rsidR="00475B95" w14:paraId="51A0C1D4" w14:textId="77777777" w:rsidTr="00475B95">
        <w:trPr>
          <w:trHeight w:val="415"/>
          <w:jc w:val="center"/>
          <w:ins w:id="570" w:author="CN=王玮/OU=北京分公司技术开发部/OU=公司总部/O=ChinaClear" w:date="2019-02-18T13:53:00Z"/>
        </w:trPr>
        <w:tc>
          <w:tcPr>
            <w:tcW w:w="537" w:type="dxa"/>
            <w:vAlign w:val="center"/>
          </w:tcPr>
          <w:p w14:paraId="55006BD3" w14:textId="77777777" w:rsidR="00475B95" w:rsidRDefault="00475B95" w:rsidP="00475B95">
            <w:pPr>
              <w:pStyle w:val="ab"/>
              <w:numPr>
                <w:ilvl w:val="0"/>
                <w:numId w:val="208"/>
              </w:numPr>
              <w:ind w:firstLineChars="0"/>
              <w:jc w:val="center"/>
              <w:rPr>
                <w:ins w:id="571" w:author="CN=王玮/OU=北京分公司技术开发部/OU=公司总部/O=ChinaClear" w:date="2019-02-18T13:53:00Z"/>
                <w:b/>
              </w:rPr>
            </w:pPr>
          </w:p>
        </w:tc>
        <w:tc>
          <w:tcPr>
            <w:tcW w:w="1272" w:type="dxa"/>
            <w:vAlign w:val="center"/>
          </w:tcPr>
          <w:p w14:paraId="0C355193" w14:textId="77777777" w:rsidR="00475B95" w:rsidRPr="004A6013" w:rsidRDefault="00475B95" w:rsidP="00475B95">
            <w:pPr>
              <w:rPr>
                <w:ins w:id="572" w:author="CN=王玮/OU=北京分公司技术开发部/OU=公司总部/O=ChinaClear" w:date="2019-02-18T13:53:00Z"/>
              </w:rPr>
            </w:pPr>
            <w:ins w:id="573" w:author="CN=王玮/OU=北京分公司技术开发部/OU=公司总部/O=ChinaClear" w:date="2019-02-18T13:53:00Z">
              <w:r w:rsidRPr="00194286">
                <w:rPr>
                  <w:rFonts w:hint="eastAsia"/>
                </w:rPr>
                <w:t>YMTH</w:t>
              </w:r>
            </w:ins>
          </w:p>
        </w:tc>
        <w:tc>
          <w:tcPr>
            <w:tcW w:w="1276" w:type="dxa"/>
            <w:vAlign w:val="center"/>
          </w:tcPr>
          <w:p w14:paraId="748738A9" w14:textId="77777777" w:rsidR="00475B95" w:rsidRPr="004A6013" w:rsidRDefault="00475B95" w:rsidP="00475B95">
            <w:pPr>
              <w:rPr>
                <w:ins w:id="574" w:author="CN=王玮/OU=北京分公司技术开发部/OU=公司总部/O=ChinaClear" w:date="2019-02-18T13:53:00Z"/>
              </w:rPr>
            </w:pPr>
            <w:ins w:id="575" w:author="CN=王玮/OU=北京分公司技术开发部/OU=公司总部/O=ChinaClear" w:date="2019-02-18T13:53:00Z">
              <w:r w:rsidRPr="00194286">
                <w:rPr>
                  <w:rFonts w:hint="eastAsia"/>
                </w:rPr>
                <w:t>Character</w:t>
              </w:r>
            </w:ins>
          </w:p>
        </w:tc>
        <w:tc>
          <w:tcPr>
            <w:tcW w:w="851" w:type="dxa"/>
            <w:vAlign w:val="center"/>
          </w:tcPr>
          <w:p w14:paraId="02959772" w14:textId="77777777" w:rsidR="00475B95" w:rsidRDefault="00475B95" w:rsidP="00475B95">
            <w:pPr>
              <w:rPr>
                <w:ins w:id="576" w:author="CN=王玮/OU=北京分公司技术开发部/OU=公司总部/O=ChinaClear" w:date="2019-02-18T13:53:00Z"/>
              </w:rPr>
            </w:pPr>
            <w:ins w:id="577" w:author="CN=王玮/OU=北京分公司技术开发部/OU=公司总部/O=ChinaClear" w:date="2019-02-18T13:53:00Z">
              <w:r>
                <w:rPr>
                  <w:rFonts w:hint="eastAsia"/>
                </w:rPr>
                <w:t>20</w:t>
              </w:r>
            </w:ins>
          </w:p>
        </w:tc>
        <w:tc>
          <w:tcPr>
            <w:tcW w:w="2976" w:type="dxa"/>
            <w:vAlign w:val="center"/>
          </w:tcPr>
          <w:p w14:paraId="3FDFA131" w14:textId="77777777" w:rsidR="00475B95" w:rsidRPr="004A6013" w:rsidRDefault="00475B95" w:rsidP="00475B95">
            <w:pPr>
              <w:rPr>
                <w:ins w:id="578" w:author="CN=王玮/OU=北京分公司技术开发部/OU=公司总部/O=ChinaClear" w:date="2019-02-18T13:53:00Z"/>
              </w:rPr>
            </w:pPr>
            <w:ins w:id="579" w:author="CN=王玮/OU=北京分公司技术开发部/OU=公司总部/O=ChinaClear" w:date="2019-02-18T13:53:00Z">
              <w:r w:rsidRPr="00194286">
                <w:rPr>
                  <w:rFonts w:hint="eastAsia"/>
                </w:rPr>
                <w:t>一码通账户号码</w:t>
              </w:r>
            </w:ins>
          </w:p>
        </w:tc>
        <w:tc>
          <w:tcPr>
            <w:tcW w:w="2552" w:type="dxa"/>
            <w:vAlign w:val="center"/>
          </w:tcPr>
          <w:p w14:paraId="0137B82A" w14:textId="77777777" w:rsidR="00475B95" w:rsidRDefault="00475B95" w:rsidP="00475B95">
            <w:pPr>
              <w:rPr>
                <w:ins w:id="580" w:author="CN=王玮/OU=北京分公司技术开发部/OU=公司总部/O=ChinaClear" w:date="2019-02-18T13:53:00Z"/>
              </w:rPr>
            </w:pPr>
            <w:ins w:id="581" w:author="CN=王玮/OU=北京分公司技术开发部/OU=公司总部/O=ChinaClear" w:date="2019-02-18T13:53:00Z">
              <w:r w:rsidRPr="00194286">
                <w:rPr>
                  <w:rFonts w:hint="eastAsia"/>
                </w:rPr>
                <w:t>非必填</w:t>
              </w:r>
            </w:ins>
          </w:p>
        </w:tc>
      </w:tr>
      <w:tr w:rsidR="00475B95" w14:paraId="1F6E55F8" w14:textId="77777777" w:rsidTr="00475B95">
        <w:trPr>
          <w:trHeight w:val="415"/>
          <w:jc w:val="center"/>
          <w:ins w:id="582" w:author="CN=王玮/OU=北京分公司技术开发部/OU=公司总部/O=ChinaClear" w:date="2019-02-18T13:53:00Z"/>
        </w:trPr>
        <w:tc>
          <w:tcPr>
            <w:tcW w:w="537" w:type="dxa"/>
            <w:vAlign w:val="center"/>
          </w:tcPr>
          <w:p w14:paraId="1F38C00E" w14:textId="77777777" w:rsidR="00475B95" w:rsidRDefault="00475B95" w:rsidP="00475B95">
            <w:pPr>
              <w:pStyle w:val="ab"/>
              <w:numPr>
                <w:ilvl w:val="0"/>
                <w:numId w:val="208"/>
              </w:numPr>
              <w:ind w:firstLineChars="0"/>
              <w:jc w:val="center"/>
              <w:rPr>
                <w:ins w:id="583" w:author="CN=王玮/OU=北京分公司技术开发部/OU=公司总部/O=ChinaClear" w:date="2019-02-18T13:53:00Z"/>
                <w:b/>
              </w:rPr>
            </w:pPr>
          </w:p>
        </w:tc>
        <w:tc>
          <w:tcPr>
            <w:tcW w:w="1272" w:type="dxa"/>
            <w:vAlign w:val="center"/>
          </w:tcPr>
          <w:p w14:paraId="5F2C9673" w14:textId="77777777" w:rsidR="00475B95" w:rsidRPr="004A6013" w:rsidRDefault="00475B95" w:rsidP="00475B95">
            <w:pPr>
              <w:rPr>
                <w:ins w:id="584" w:author="CN=王玮/OU=北京分公司技术开发部/OU=公司总部/O=ChinaClear" w:date="2019-02-18T13:53:00Z"/>
              </w:rPr>
            </w:pPr>
            <w:ins w:id="585" w:author="CN=王玮/OU=北京分公司技术开发部/OU=公司总部/O=ChinaClear" w:date="2019-02-18T13:53:00Z">
              <w:r w:rsidRPr="00194286">
                <w:rPr>
                  <w:rFonts w:hint="eastAsia"/>
                </w:rPr>
                <w:t>ZHLB</w:t>
              </w:r>
            </w:ins>
          </w:p>
        </w:tc>
        <w:tc>
          <w:tcPr>
            <w:tcW w:w="1276" w:type="dxa"/>
            <w:vAlign w:val="center"/>
          </w:tcPr>
          <w:p w14:paraId="4C94B0EA" w14:textId="77777777" w:rsidR="00475B95" w:rsidRPr="004A6013" w:rsidRDefault="00475B95" w:rsidP="00475B95">
            <w:pPr>
              <w:rPr>
                <w:ins w:id="586" w:author="CN=王玮/OU=北京分公司技术开发部/OU=公司总部/O=ChinaClear" w:date="2019-02-18T13:53:00Z"/>
              </w:rPr>
            </w:pPr>
            <w:ins w:id="587" w:author="CN=王玮/OU=北京分公司技术开发部/OU=公司总部/O=ChinaClear" w:date="2019-02-18T13:53:00Z">
              <w:r w:rsidRPr="00194286">
                <w:rPr>
                  <w:rFonts w:hint="eastAsia"/>
                </w:rPr>
                <w:t>Character</w:t>
              </w:r>
            </w:ins>
          </w:p>
        </w:tc>
        <w:tc>
          <w:tcPr>
            <w:tcW w:w="851" w:type="dxa"/>
            <w:vAlign w:val="center"/>
          </w:tcPr>
          <w:p w14:paraId="7F53D380" w14:textId="77777777" w:rsidR="00475B95" w:rsidRPr="004A6013" w:rsidRDefault="00475B95" w:rsidP="00475B95">
            <w:pPr>
              <w:rPr>
                <w:ins w:id="588" w:author="CN=王玮/OU=北京分公司技术开发部/OU=公司总部/O=ChinaClear" w:date="2019-02-18T13:53:00Z"/>
              </w:rPr>
            </w:pPr>
            <w:ins w:id="589" w:author="CN=王玮/OU=北京分公司技术开发部/OU=公司总部/O=ChinaClear" w:date="2019-02-18T13:53:00Z">
              <w:r w:rsidRPr="00194286">
                <w:rPr>
                  <w:rFonts w:hint="eastAsia"/>
                </w:rPr>
                <w:t>2</w:t>
              </w:r>
            </w:ins>
          </w:p>
        </w:tc>
        <w:tc>
          <w:tcPr>
            <w:tcW w:w="2976" w:type="dxa"/>
            <w:vAlign w:val="center"/>
          </w:tcPr>
          <w:p w14:paraId="4DE5D52D" w14:textId="77777777" w:rsidR="00475B95" w:rsidRPr="004A6013" w:rsidRDefault="00475B95" w:rsidP="00475B95">
            <w:pPr>
              <w:rPr>
                <w:ins w:id="590" w:author="CN=王玮/OU=北京分公司技术开发部/OU=公司总部/O=ChinaClear" w:date="2019-02-18T13:53:00Z"/>
              </w:rPr>
            </w:pPr>
            <w:ins w:id="591" w:author="CN=王玮/OU=北京分公司技术开发部/OU=公司总部/O=ChinaClear" w:date="2019-02-18T13:53:00Z">
              <w:r>
                <w:rPr>
                  <w:rFonts w:hint="eastAsia"/>
                </w:rPr>
                <w:t>场内</w:t>
              </w:r>
              <w:r w:rsidRPr="00194286">
                <w:rPr>
                  <w:rFonts w:hint="eastAsia"/>
                </w:rPr>
                <w:t>证券账户类别</w:t>
              </w:r>
            </w:ins>
          </w:p>
        </w:tc>
        <w:tc>
          <w:tcPr>
            <w:tcW w:w="2552" w:type="dxa"/>
            <w:vAlign w:val="center"/>
          </w:tcPr>
          <w:p w14:paraId="05300CF9" w14:textId="77777777" w:rsidR="00475B95" w:rsidRDefault="00475B95" w:rsidP="00475B95">
            <w:pPr>
              <w:rPr>
                <w:ins w:id="592" w:author="CN=王玮/OU=北京分公司技术开发部/OU=公司总部/O=ChinaClear" w:date="2019-02-18T13:53:00Z"/>
              </w:rPr>
            </w:pPr>
            <w:ins w:id="593" w:author="CN=王玮/OU=北京分公司技术开发部/OU=公司总部/O=ChinaClear" w:date="2019-02-18T13:53:00Z">
              <w:r>
                <w:rPr>
                  <w:rFonts w:hint="eastAsia"/>
                </w:rPr>
                <w:t>预留字段</w:t>
              </w:r>
            </w:ins>
          </w:p>
        </w:tc>
      </w:tr>
      <w:tr w:rsidR="00475B95" w14:paraId="40404671" w14:textId="77777777" w:rsidTr="00475B95">
        <w:trPr>
          <w:trHeight w:val="415"/>
          <w:jc w:val="center"/>
          <w:ins w:id="594" w:author="CN=王玮/OU=北京分公司技术开发部/OU=公司总部/O=ChinaClear" w:date="2019-02-18T13:53:00Z"/>
        </w:trPr>
        <w:tc>
          <w:tcPr>
            <w:tcW w:w="537" w:type="dxa"/>
            <w:vAlign w:val="center"/>
          </w:tcPr>
          <w:p w14:paraId="66E4D6B2" w14:textId="77777777" w:rsidR="00475B95" w:rsidRDefault="00475B95" w:rsidP="00475B95">
            <w:pPr>
              <w:pStyle w:val="ab"/>
              <w:numPr>
                <w:ilvl w:val="0"/>
                <w:numId w:val="208"/>
              </w:numPr>
              <w:ind w:firstLineChars="0"/>
              <w:jc w:val="center"/>
              <w:rPr>
                <w:ins w:id="595" w:author="CN=王玮/OU=北京分公司技术开发部/OU=公司总部/O=ChinaClear" w:date="2019-02-18T13:53:00Z"/>
                <w:b/>
              </w:rPr>
            </w:pPr>
          </w:p>
        </w:tc>
        <w:tc>
          <w:tcPr>
            <w:tcW w:w="1272" w:type="dxa"/>
            <w:vAlign w:val="center"/>
          </w:tcPr>
          <w:p w14:paraId="740D4F11" w14:textId="77777777" w:rsidR="00475B95" w:rsidRPr="004A6013" w:rsidRDefault="00475B95" w:rsidP="00475B95">
            <w:pPr>
              <w:rPr>
                <w:ins w:id="596" w:author="CN=王玮/OU=北京分公司技术开发部/OU=公司总部/O=ChinaClear" w:date="2019-02-18T13:53:00Z"/>
              </w:rPr>
            </w:pPr>
            <w:ins w:id="597" w:author="CN=王玮/OU=北京分公司技术开发部/OU=公司总部/O=ChinaClear" w:date="2019-02-18T13:53:00Z">
              <w:r w:rsidRPr="00194286">
                <w:rPr>
                  <w:rFonts w:hint="eastAsia"/>
                </w:rPr>
                <w:t>ZQZH</w:t>
              </w:r>
            </w:ins>
          </w:p>
        </w:tc>
        <w:tc>
          <w:tcPr>
            <w:tcW w:w="1276" w:type="dxa"/>
            <w:vAlign w:val="center"/>
          </w:tcPr>
          <w:p w14:paraId="3D9F284D" w14:textId="77777777" w:rsidR="00475B95" w:rsidRPr="004A6013" w:rsidRDefault="00475B95" w:rsidP="00475B95">
            <w:pPr>
              <w:rPr>
                <w:ins w:id="598" w:author="CN=王玮/OU=北京分公司技术开发部/OU=公司总部/O=ChinaClear" w:date="2019-02-18T13:53:00Z"/>
              </w:rPr>
            </w:pPr>
            <w:ins w:id="599" w:author="CN=王玮/OU=北京分公司技术开发部/OU=公司总部/O=ChinaClear" w:date="2019-02-18T13:53:00Z">
              <w:r w:rsidRPr="00194286">
                <w:rPr>
                  <w:rFonts w:hint="eastAsia"/>
                </w:rPr>
                <w:t>Character</w:t>
              </w:r>
            </w:ins>
          </w:p>
        </w:tc>
        <w:tc>
          <w:tcPr>
            <w:tcW w:w="851" w:type="dxa"/>
            <w:vAlign w:val="center"/>
          </w:tcPr>
          <w:p w14:paraId="1DD9E5D2" w14:textId="77777777" w:rsidR="00475B95" w:rsidRPr="004A6013" w:rsidRDefault="00475B95" w:rsidP="00475B95">
            <w:pPr>
              <w:rPr>
                <w:ins w:id="600" w:author="CN=王玮/OU=北京分公司技术开发部/OU=公司总部/O=ChinaClear" w:date="2019-02-18T13:53:00Z"/>
              </w:rPr>
            </w:pPr>
            <w:ins w:id="601" w:author="CN=王玮/OU=北京分公司技术开发部/OU=公司总部/O=ChinaClear" w:date="2019-02-18T13:53:00Z">
              <w:r w:rsidRPr="00194286">
                <w:rPr>
                  <w:rFonts w:hint="eastAsia"/>
                </w:rPr>
                <w:t>20</w:t>
              </w:r>
            </w:ins>
          </w:p>
        </w:tc>
        <w:tc>
          <w:tcPr>
            <w:tcW w:w="2976" w:type="dxa"/>
            <w:vAlign w:val="center"/>
          </w:tcPr>
          <w:p w14:paraId="4B526694" w14:textId="77777777" w:rsidR="00475B95" w:rsidRPr="004A6013" w:rsidRDefault="00244A8D" w:rsidP="00475B95">
            <w:pPr>
              <w:rPr>
                <w:ins w:id="602" w:author="CN=王玮/OU=北京分公司技术开发部/OU=公司总部/O=ChinaClear" w:date="2019-02-18T13:53:00Z"/>
              </w:rPr>
            </w:pPr>
            <w:ins w:id="603" w:author="CN=王玮/OU=北京分公司技术开发部/OU=公司总部/O=ChinaClear" w:date="2019-02-18T14:08:00Z">
              <w:r>
                <w:rPr>
                  <w:rFonts w:hint="eastAsia"/>
                </w:rPr>
                <w:t>场内</w:t>
              </w:r>
            </w:ins>
            <w:ins w:id="604" w:author="CN=王玮/OU=北京分公司技术开发部/OU=公司总部/O=ChinaClear" w:date="2019-02-18T13:53:00Z">
              <w:r w:rsidR="00475B95" w:rsidRPr="00194286">
                <w:rPr>
                  <w:rFonts w:hint="eastAsia"/>
                </w:rPr>
                <w:t>证券账户号码</w:t>
              </w:r>
            </w:ins>
          </w:p>
        </w:tc>
        <w:tc>
          <w:tcPr>
            <w:tcW w:w="2552" w:type="dxa"/>
            <w:vAlign w:val="center"/>
          </w:tcPr>
          <w:p w14:paraId="33362BEF" w14:textId="77777777" w:rsidR="00475B95" w:rsidRPr="004A6013" w:rsidRDefault="00475B95" w:rsidP="00475B95">
            <w:pPr>
              <w:rPr>
                <w:ins w:id="605" w:author="CN=王玮/OU=北京分公司技术开发部/OU=公司总部/O=ChinaClear" w:date="2019-02-18T13:53:00Z"/>
              </w:rPr>
            </w:pPr>
            <w:ins w:id="606" w:author="CN=王玮/OU=北京分公司技术开发部/OU=公司总部/O=ChinaClear" w:date="2019-02-18T13:53:00Z">
              <w:r w:rsidRPr="00194286">
                <w:rPr>
                  <w:rFonts w:hint="eastAsia"/>
                </w:rPr>
                <w:t>必填</w:t>
              </w:r>
            </w:ins>
          </w:p>
        </w:tc>
      </w:tr>
      <w:tr w:rsidR="00475B95" w14:paraId="4CED04B5" w14:textId="77777777" w:rsidTr="00475B95">
        <w:trPr>
          <w:trHeight w:val="415"/>
          <w:jc w:val="center"/>
          <w:ins w:id="607" w:author="CN=王玮/OU=北京分公司技术开发部/OU=公司总部/O=ChinaClear" w:date="2019-02-18T13:53:00Z"/>
        </w:trPr>
        <w:tc>
          <w:tcPr>
            <w:tcW w:w="537" w:type="dxa"/>
            <w:vAlign w:val="center"/>
          </w:tcPr>
          <w:p w14:paraId="7CDB35FD" w14:textId="77777777" w:rsidR="00475B95" w:rsidRDefault="00475B95" w:rsidP="00475B95">
            <w:pPr>
              <w:pStyle w:val="ab"/>
              <w:numPr>
                <w:ilvl w:val="0"/>
                <w:numId w:val="208"/>
              </w:numPr>
              <w:ind w:firstLineChars="0"/>
              <w:jc w:val="center"/>
              <w:rPr>
                <w:ins w:id="608" w:author="CN=王玮/OU=北京分公司技术开发部/OU=公司总部/O=ChinaClear" w:date="2019-02-18T13:53:00Z"/>
                <w:b/>
              </w:rPr>
            </w:pPr>
          </w:p>
        </w:tc>
        <w:tc>
          <w:tcPr>
            <w:tcW w:w="1272" w:type="dxa"/>
            <w:vAlign w:val="center"/>
          </w:tcPr>
          <w:p w14:paraId="00B31C0E" w14:textId="77777777" w:rsidR="00475B95" w:rsidRPr="004A6013" w:rsidRDefault="00475B95" w:rsidP="00475B95">
            <w:pPr>
              <w:rPr>
                <w:ins w:id="609" w:author="CN=王玮/OU=北京分公司技术开发部/OU=公司总部/O=ChinaClear" w:date="2019-02-18T13:53:00Z"/>
              </w:rPr>
            </w:pPr>
            <w:ins w:id="610" w:author="CN=王玮/OU=北京分公司技术开发部/OU=公司总部/O=ChinaClear" w:date="2019-02-18T13:53:00Z">
              <w:r>
                <w:rPr>
                  <w:rFonts w:hint="eastAsia"/>
                </w:rPr>
                <w:t>TAZHLB</w:t>
              </w:r>
            </w:ins>
          </w:p>
        </w:tc>
        <w:tc>
          <w:tcPr>
            <w:tcW w:w="1276" w:type="dxa"/>
            <w:vAlign w:val="center"/>
          </w:tcPr>
          <w:p w14:paraId="72480359" w14:textId="77777777" w:rsidR="00475B95" w:rsidRPr="004A6013" w:rsidRDefault="00475B95" w:rsidP="00475B95">
            <w:pPr>
              <w:rPr>
                <w:ins w:id="611" w:author="CN=王玮/OU=北京分公司技术开发部/OU=公司总部/O=ChinaClear" w:date="2019-02-18T13:53:00Z"/>
              </w:rPr>
            </w:pPr>
            <w:ins w:id="612" w:author="CN=王玮/OU=北京分公司技术开发部/OU=公司总部/O=ChinaClear" w:date="2019-02-18T13:53:00Z">
              <w:r w:rsidRPr="00194286">
                <w:rPr>
                  <w:rFonts w:hint="eastAsia"/>
                </w:rPr>
                <w:t>Character</w:t>
              </w:r>
            </w:ins>
          </w:p>
        </w:tc>
        <w:tc>
          <w:tcPr>
            <w:tcW w:w="851" w:type="dxa"/>
            <w:vAlign w:val="center"/>
          </w:tcPr>
          <w:p w14:paraId="4FB56B5D" w14:textId="77777777" w:rsidR="00475B95" w:rsidRPr="004A6013" w:rsidRDefault="00475B95" w:rsidP="00475B95">
            <w:pPr>
              <w:rPr>
                <w:ins w:id="613" w:author="CN=王玮/OU=北京分公司技术开发部/OU=公司总部/O=ChinaClear" w:date="2019-02-18T13:53:00Z"/>
              </w:rPr>
            </w:pPr>
            <w:ins w:id="614" w:author="CN=王玮/OU=北京分公司技术开发部/OU=公司总部/O=ChinaClear" w:date="2019-02-18T13:53:00Z">
              <w:r w:rsidRPr="00194286">
                <w:rPr>
                  <w:rFonts w:hint="eastAsia"/>
                </w:rPr>
                <w:t>2</w:t>
              </w:r>
            </w:ins>
          </w:p>
        </w:tc>
        <w:tc>
          <w:tcPr>
            <w:tcW w:w="2976" w:type="dxa"/>
            <w:vAlign w:val="center"/>
          </w:tcPr>
          <w:p w14:paraId="7DE4A1BA" w14:textId="77777777" w:rsidR="00475B95" w:rsidRPr="004A6013" w:rsidRDefault="00475B95" w:rsidP="00475B95">
            <w:pPr>
              <w:rPr>
                <w:ins w:id="615" w:author="CN=王玮/OU=北京分公司技术开发部/OU=公司总部/O=ChinaClear" w:date="2019-02-18T13:53:00Z"/>
              </w:rPr>
            </w:pPr>
            <w:ins w:id="616" w:author="CN=王玮/OU=北京分公司技术开发部/OU=公司总部/O=ChinaClear" w:date="2019-02-18T13:53:00Z">
              <w:r>
                <w:rPr>
                  <w:rFonts w:hint="eastAsia"/>
                </w:rPr>
                <w:t>TA</w:t>
              </w:r>
              <w:r>
                <w:rPr>
                  <w:rFonts w:hint="eastAsia"/>
                </w:rPr>
                <w:t>账户类别</w:t>
              </w:r>
            </w:ins>
          </w:p>
        </w:tc>
        <w:tc>
          <w:tcPr>
            <w:tcW w:w="2552" w:type="dxa"/>
            <w:vAlign w:val="center"/>
          </w:tcPr>
          <w:p w14:paraId="471D5FB2" w14:textId="77777777" w:rsidR="00475B95" w:rsidRPr="004A6013" w:rsidRDefault="00475B95" w:rsidP="00475B95">
            <w:pPr>
              <w:rPr>
                <w:ins w:id="617" w:author="CN=王玮/OU=北京分公司技术开发部/OU=公司总部/O=ChinaClear" w:date="2019-02-18T13:53:00Z"/>
              </w:rPr>
            </w:pPr>
            <w:ins w:id="618" w:author="CN=王玮/OU=北京分公司技术开发部/OU=公司总部/O=ChinaClear" w:date="2019-02-18T13:53:00Z">
              <w:r>
                <w:rPr>
                  <w:rFonts w:hint="eastAsia"/>
                </w:rPr>
                <w:t>预留字段</w:t>
              </w:r>
            </w:ins>
          </w:p>
        </w:tc>
      </w:tr>
      <w:tr w:rsidR="00475B95" w14:paraId="74E588E8" w14:textId="77777777" w:rsidTr="00475B95">
        <w:trPr>
          <w:trHeight w:val="415"/>
          <w:jc w:val="center"/>
          <w:ins w:id="619" w:author="CN=王玮/OU=北京分公司技术开发部/OU=公司总部/O=ChinaClear" w:date="2019-02-18T13:53:00Z"/>
        </w:trPr>
        <w:tc>
          <w:tcPr>
            <w:tcW w:w="537" w:type="dxa"/>
            <w:vAlign w:val="center"/>
          </w:tcPr>
          <w:p w14:paraId="3BDA73D0" w14:textId="77777777" w:rsidR="00475B95" w:rsidRDefault="00475B95" w:rsidP="00475B95">
            <w:pPr>
              <w:pStyle w:val="ab"/>
              <w:numPr>
                <w:ilvl w:val="0"/>
                <w:numId w:val="208"/>
              </w:numPr>
              <w:ind w:firstLineChars="0"/>
              <w:jc w:val="center"/>
              <w:rPr>
                <w:ins w:id="620" w:author="CN=王玮/OU=北京分公司技术开发部/OU=公司总部/O=ChinaClear" w:date="2019-02-18T13:53:00Z"/>
                <w:b/>
              </w:rPr>
            </w:pPr>
          </w:p>
        </w:tc>
        <w:tc>
          <w:tcPr>
            <w:tcW w:w="1272" w:type="dxa"/>
            <w:vAlign w:val="center"/>
          </w:tcPr>
          <w:p w14:paraId="4699C728" w14:textId="77777777" w:rsidR="00475B95" w:rsidRDefault="00475B95" w:rsidP="00475B95">
            <w:pPr>
              <w:ind w:left="420" w:hanging="420"/>
              <w:rPr>
                <w:ins w:id="621" w:author="CN=王玮/OU=北京分公司技术开发部/OU=公司总部/O=ChinaClear" w:date="2019-02-18T13:53:00Z"/>
              </w:rPr>
            </w:pPr>
            <w:ins w:id="622" w:author="CN=王玮/OU=北京分公司技术开发部/OU=公司总部/O=ChinaClear" w:date="2019-02-18T13:53:00Z">
              <w:r>
                <w:rPr>
                  <w:rFonts w:hint="eastAsia"/>
                </w:rPr>
                <w:t>TA</w:t>
              </w:r>
              <w:r w:rsidRPr="00194286">
                <w:rPr>
                  <w:rFonts w:hint="eastAsia"/>
                </w:rPr>
                <w:t>ZH</w:t>
              </w:r>
            </w:ins>
          </w:p>
        </w:tc>
        <w:tc>
          <w:tcPr>
            <w:tcW w:w="1276" w:type="dxa"/>
            <w:vAlign w:val="center"/>
          </w:tcPr>
          <w:p w14:paraId="147A2625" w14:textId="77777777" w:rsidR="00475B95" w:rsidRPr="004A6013" w:rsidRDefault="00475B95" w:rsidP="00475B95">
            <w:pPr>
              <w:rPr>
                <w:ins w:id="623" w:author="CN=王玮/OU=北京分公司技术开发部/OU=公司总部/O=ChinaClear" w:date="2019-02-18T13:53:00Z"/>
              </w:rPr>
            </w:pPr>
            <w:ins w:id="624" w:author="CN=王玮/OU=北京分公司技术开发部/OU=公司总部/O=ChinaClear" w:date="2019-02-18T13:53:00Z">
              <w:r w:rsidRPr="00194286">
                <w:rPr>
                  <w:rFonts w:hint="eastAsia"/>
                </w:rPr>
                <w:t>Character</w:t>
              </w:r>
            </w:ins>
          </w:p>
        </w:tc>
        <w:tc>
          <w:tcPr>
            <w:tcW w:w="851" w:type="dxa"/>
            <w:vAlign w:val="center"/>
          </w:tcPr>
          <w:p w14:paraId="2D162066" w14:textId="77777777" w:rsidR="00475B95" w:rsidRPr="004A6013" w:rsidRDefault="00475B95" w:rsidP="00475B95">
            <w:pPr>
              <w:rPr>
                <w:ins w:id="625" w:author="CN=王玮/OU=北京分公司技术开发部/OU=公司总部/O=ChinaClear" w:date="2019-02-18T13:53:00Z"/>
              </w:rPr>
            </w:pPr>
            <w:ins w:id="626" w:author="CN=王玮/OU=北京分公司技术开发部/OU=公司总部/O=ChinaClear" w:date="2019-02-18T13:53:00Z">
              <w:r w:rsidRPr="00194286">
                <w:rPr>
                  <w:rFonts w:hint="eastAsia"/>
                </w:rPr>
                <w:t>20</w:t>
              </w:r>
            </w:ins>
          </w:p>
        </w:tc>
        <w:tc>
          <w:tcPr>
            <w:tcW w:w="2976" w:type="dxa"/>
            <w:vAlign w:val="center"/>
          </w:tcPr>
          <w:p w14:paraId="44E5C36B" w14:textId="77777777" w:rsidR="00475B95" w:rsidRPr="004A6013" w:rsidRDefault="00475B95" w:rsidP="00475B95">
            <w:pPr>
              <w:rPr>
                <w:ins w:id="627" w:author="CN=王玮/OU=北京分公司技术开发部/OU=公司总部/O=ChinaClear" w:date="2019-02-18T13:53:00Z"/>
              </w:rPr>
            </w:pPr>
            <w:ins w:id="628" w:author="CN=王玮/OU=北京分公司技术开发部/OU=公司总部/O=ChinaClear" w:date="2019-02-18T13:53:00Z">
              <w:r>
                <w:rPr>
                  <w:rFonts w:hint="eastAsia"/>
                </w:rPr>
                <w:t>TA</w:t>
              </w:r>
              <w:r w:rsidRPr="00194286">
                <w:rPr>
                  <w:rFonts w:hint="eastAsia"/>
                </w:rPr>
                <w:t>账户号码</w:t>
              </w:r>
            </w:ins>
          </w:p>
        </w:tc>
        <w:tc>
          <w:tcPr>
            <w:tcW w:w="2552" w:type="dxa"/>
            <w:vAlign w:val="center"/>
          </w:tcPr>
          <w:p w14:paraId="3D86BBF5" w14:textId="77777777" w:rsidR="00475B95" w:rsidRPr="004A6013" w:rsidRDefault="00475B95" w:rsidP="00475B95">
            <w:pPr>
              <w:rPr>
                <w:ins w:id="629" w:author="CN=王玮/OU=北京分公司技术开发部/OU=公司总部/O=ChinaClear" w:date="2019-02-18T13:53:00Z"/>
              </w:rPr>
            </w:pPr>
            <w:ins w:id="630" w:author="CN=王玮/OU=北京分公司技术开发部/OU=公司总部/O=ChinaClear" w:date="2019-02-18T13:53:00Z">
              <w:r w:rsidRPr="00194286">
                <w:rPr>
                  <w:rFonts w:hint="eastAsia"/>
                </w:rPr>
                <w:t>必填</w:t>
              </w:r>
            </w:ins>
          </w:p>
        </w:tc>
      </w:tr>
      <w:tr w:rsidR="00475B95" w14:paraId="784CBA9D" w14:textId="77777777" w:rsidTr="00475B95">
        <w:trPr>
          <w:trHeight w:val="415"/>
          <w:jc w:val="center"/>
          <w:ins w:id="631" w:author="CN=王玮/OU=北京分公司技术开发部/OU=公司总部/O=ChinaClear" w:date="2019-02-18T13:53:00Z"/>
        </w:trPr>
        <w:tc>
          <w:tcPr>
            <w:tcW w:w="537" w:type="dxa"/>
            <w:vAlign w:val="center"/>
          </w:tcPr>
          <w:p w14:paraId="24C2237F" w14:textId="77777777" w:rsidR="00475B95" w:rsidRDefault="00475B95" w:rsidP="00475B95">
            <w:pPr>
              <w:pStyle w:val="ab"/>
              <w:numPr>
                <w:ilvl w:val="0"/>
                <w:numId w:val="208"/>
              </w:numPr>
              <w:ind w:firstLineChars="0"/>
              <w:jc w:val="center"/>
              <w:rPr>
                <w:ins w:id="632" w:author="CN=王玮/OU=北京分公司技术开发部/OU=公司总部/O=ChinaClear" w:date="2019-02-18T13:53:00Z"/>
                <w:b/>
              </w:rPr>
            </w:pPr>
          </w:p>
        </w:tc>
        <w:tc>
          <w:tcPr>
            <w:tcW w:w="1272" w:type="dxa"/>
            <w:vAlign w:val="center"/>
          </w:tcPr>
          <w:p w14:paraId="46D87250" w14:textId="77777777" w:rsidR="00475B95" w:rsidRDefault="00475B95" w:rsidP="00475B95">
            <w:pPr>
              <w:rPr>
                <w:ins w:id="633" w:author="CN=王玮/OU=北京分公司技术开发部/OU=公司总部/O=ChinaClear" w:date="2019-02-18T13:53:00Z"/>
              </w:rPr>
            </w:pPr>
            <w:ins w:id="634" w:author="CN=王玮/OU=北京分公司技术开发部/OU=公司总部/O=ChinaClear" w:date="2019-02-18T13:53:00Z">
              <w:r w:rsidRPr="00194286">
                <w:rPr>
                  <w:rFonts w:hint="eastAsia"/>
                </w:rPr>
                <w:t>KHJGDM</w:t>
              </w:r>
            </w:ins>
          </w:p>
        </w:tc>
        <w:tc>
          <w:tcPr>
            <w:tcW w:w="1276" w:type="dxa"/>
            <w:vAlign w:val="center"/>
          </w:tcPr>
          <w:p w14:paraId="78A64339" w14:textId="77777777" w:rsidR="00475B95" w:rsidRPr="00C45958" w:rsidRDefault="00475B95" w:rsidP="00475B95">
            <w:pPr>
              <w:rPr>
                <w:ins w:id="635" w:author="CN=王玮/OU=北京分公司技术开发部/OU=公司总部/O=ChinaClear" w:date="2019-02-18T13:53:00Z"/>
              </w:rPr>
            </w:pPr>
            <w:ins w:id="636" w:author="CN=王玮/OU=北京分公司技术开发部/OU=公司总部/O=ChinaClear" w:date="2019-02-18T13:53:00Z">
              <w:r w:rsidRPr="00194286">
                <w:rPr>
                  <w:rFonts w:hint="eastAsia"/>
                </w:rPr>
                <w:t>Character</w:t>
              </w:r>
            </w:ins>
          </w:p>
        </w:tc>
        <w:tc>
          <w:tcPr>
            <w:tcW w:w="851" w:type="dxa"/>
            <w:vAlign w:val="center"/>
          </w:tcPr>
          <w:p w14:paraId="1D6DCB95" w14:textId="77777777" w:rsidR="00475B95" w:rsidRDefault="00475B95" w:rsidP="00475B95">
            <w:pPr>
              <w:rPr>
                <w:ins w:id="637" w:author="CN=王玮/OU=北京分公司技术开发部/OU=公司总部/O=ChinaClear" w:date="2019-02-18T13:53:00Z"/>
              </w:rPr>
            </w:pPr>
            <w:ins w:id="638" w:author="CN=王玮/OU=北京分公司技术开发部/OU=公司总部/O=ChinaClear" w:date="2019-02-18T13:53:00Z">
              <w:r w:rsidRPr="00194286">
                <w:rPr>
                  <w:rFonts w:hint="eastAsia"/>
                </w:rPr>
                <w:t>6</w:t>
              </w:r>
            </w:ins>
          </w:p>
        </w:tc>
        <w:tc>
          <w:tcPr>
            <w:tcW w:w="2976" w:type="dxa"/>
            <w:vAlign w:val="center"/>
          </w:tcPr>
          <w:p w14:paraId="1827DFEF" w14:textId="77777777" w:rsidR="00475B95" w:rsidRDefault="00475B95" w:rsidP="00475B95">
            <w:pPr>
              <w:rPr>
                <w:ins w:id="639" w:author="CN=王玮/OU=北京分公司技术开发部/OU=公司总部/O=ChinaClear" w:date="2019-02-18T13:53:00Z"/>
              </w:rPr>
            </w:pPr>
            <w:ins w:id="640" w:author="CN=王玮/OU=北京分公司技术开发部/OU=公司总部/O=ChinaClear" w:date="2019-02-18T13:53:00Z">
              <w:r>
                <w:rPr>
                  <w:rFonts w:hint="eastAsia"/>
                </w:rPr>
                <w:t>业务发起</w:t>
              </w:r>
              <w:r w:rsidRPr="00194286">
                <w:rPr>
                  <w:rFonts w:hint="eastAsia"/>
                </w:rPr>
                <w:t>开户代理机构代码</w:t>
              </w:r>
            </w:ins>
          </w:p>
        </w:tc>
        <w:tc>
          <w:tcPr>
            <w:tcW w:w="2552" w:type="dxa"/>
            <w:vAlign w:val="center"/>
          </w:tcPr>
          <w:p w14:paraId="4CC68E45" w14:textId="77777777" w:rsidR="00475B95" w:rsidRDefault="00475B95" w:rsidP="00475B95">
            <w:pPr>
              <w:rPr>
                <w:ins w:id="641" w:author="CN=王玮/OU=北京分公司技术开发部/OU=公司总部/O=ChinaClear" w:date="2019-02-18T13:53:00Z"/>
              </w:rPr>
            </w:pPr>
            <w:ins w:id="642" w:author="CN=王玮/OU=北京分公司技术开发部/OU=公司总部/O=ChinaClear" w:date="2019-02-18T13:53:00Z">
              <w:r>
                <w:rPr>
                  <w:rFonts w:hint="eastAsia"/>
                </w:rPr>
                <w:t>必填</w:t>
              </w:r>
            </w:ins>
          </w:p>
        </w:tc>
      </w:tr>
      <w:tr w:rsidR="00475B95" w14:paraId="005FD4DD" w14:textId="77777777" w:rsidTr="00475B95">
        <w:trPr>
          <w:trHeight w:val="415"/>
          <w:jc w:val="center"/>
          <w:ins w:id="643" w:author="CN=王玮/OU=北京分公司技术开发部/OU=公司总部/O=ChinaClear" w:date="2019-02-18T13:53:00Z"/>
        </w:trPr>
        <w:tc>
          <w:tcPr>
            <w:tcW w:w="537" w:type="dxa"/>
            <w:vAlign w:val="center"/>
          </w:tcPr>
          <w:p w14:paraId="32A0192A" w14:textId="77777777" w:rsidR="00475B95" w:rsidRDefault="00475B95" w:rsidP="00475B95">
            <w:pPr>
              <w:pStyle w:val="ab"/>
              <w:numPr>
                <w:ilvl w:val="0"/>
                <w:numId w:val="208"/>
              </w:numPr>
              <w:ind w:firstLineChars="0"/>
              <w:jc w:val="center"/>
              <w:rPr>
                <w:ins w:id="644" w:author="CN=王玮/OU=北京分公司技术开发部/OU=公司总部/O=ChinaClear" w:date="2019-02-18T13:53:00Z"/>
                <w:b/>
              </w:rPr>
            </w:pPr>
          </w:p>
        </w:tc>
        <w:tc>
          <w:tcPr>
            <w:tcW w:w="1272" w:type="dxa"/>
            <w:vAlign w:val="center"/>
          </w:tcPr>
          <w:p w14:paraId="42F22B1C" w14:textId="77777777" w:rsidR="00475B95" w:rsidRDefault="00475B95" w:rsidP="00475B95">
            <w:pPr>
              <w:rPr>
                <w:ins w:id="645" w:author="CN=王玮/OU=北京分公司技术开发部/OU=公司总部/O=ChinaClear" w:date="2019-02-18T13:53:00Z"/>
              </w:rPr>
            </w:pPr>
            <w:ins w:id="646" w:author="CN=王玮/OU=北京分公司技术开发部/OU=公司总部/O=ChinaClear" w:date="2019-02-18T13:53:00Z">
              <w:r w:rsidRPr="00194286">
                <w:rPr>
                  <w:rFonts w:hint="eastAsia"/>
                </w:rPr>
                <w:t>KHWDDM</w:t>
              </w:r>
            </w:ins>
          </w:p>
        </w:tc>
        <w:tc>
          <w:tcPr>
            <w:tcW w:w="1276" w:type="dxa"/>
            <w:vAlign w:val="center"/>
          </w:tcPr>
          <w:p w14:paraId="5F6CBC9E" w14:textId="77777777" w:rsidR="00475B95" w:rsidRPr="00C45958" w:rsidRDefault="00475B95" w:rsidP="00475B95">
            <w:pPr>
              <w:rPr>
                <w:ins w:id="647" w:author="CN=王玮/OU=北京分公司技术开发部/OU=公司总部/O=ChinaClear" w:date="2019-02-18T13:53:00Z"/>
              </w:rPr>
            </w:pPr>
            <w:ins w:id="648" w:author="CN=王玮/OU=北京分公司技术开发部/OU=公司总部/O=ChinaClear" w:date="2019-02-18T13:53:00Z">
              <w:r w:rsidRPr="00194286">
                <w:rPr>
                  <w:rFonts w:hint="eastAsia"/>
                </w:rPr>
                <w:t>Character</w:t>
              </w:r>
            </w:ins>
          </w:p>
        </w:tc>
        <w:tc>
          <w:tcPr>
            <w:tcW w:w="851" w:type="dxa"/>
            <w:vAlign w:val="center"/>
          </w:tcPr>
          <w:p w14:paraId="698CE55E" w14:textId="77777777" w:rsidR="00475B95" w:rsidRDefault="00475B95" w:rsidP="00475B95">
            <w:pPr>
              <w:rPr>
                <w:ins w:id="649" w:author="CN=王玮/OU=北京分公司技术开发部/OU=公司总部/O=ChinaClear" w:date="2019-02-18T13:53:00Z"/>
              </w:rPr>
            </w:pPr>
            <w:ins w:id="650" w:author="CN=王玮/OU=北京分公司技术开发部/OU=公司总部/O=ChinaClear" w:date="2019-02-18T13:53:00Z">
              <w:r w:rsidRPr="00194286">
                <w:rPr>
                  <w:rFonts w:hint="eastAsia"/>
                </w:rPr>
                <w:t>10</w:t>
              </w:r>
            </w:ins>
          </w:p>
        </w:tc>
        <w:tc>
          <w:tcPr>
            <w:tcW w:w="2976" w:type="dxa"/>
            <w:vAlign w:val="center"/>
          </w:tcPr>
          <w:p w14:paraId="5D483D89" w14:textId="77777777" w:rsidR="00475B95" w:rsidRDefault="00475B95" w:rsidP="00475B95">
            <w:pPr>
              <w:rPr>
                <w:ins w:id="651" w:author="CN=王玮/OU=北京分公司技术开发部/OU=公司总部/O=ChinaClear" w:date="2019-02-18T13:53:00Z"/>
              </w:rPr>
            </w:pPr>
            <w:ins w:id="652" w:author="CN=王玮/OU=北京分公司技术开发部/OU=公司总部/O=ChinaClear" w:date="2019-02-18T13:53:00Z">
              <w:r>
                <w:rPr>
                  <w:rFonts w:hint="eastAsia"/>
                </w:rPr>
                <w:t>业务发起</w:t>
              </w:r>
              <w:r w:rsidRPr="00194286">
                <w:rPr>
                  <w:rFonts w:hint="eastAsia"/>
                </w:rPr>
                <w:t>开户代理网点代码</w:t>
              </w:r>
            </w:ins>
          </w:p>
        </w:tc>
        <w:tc>
          <w:tcPr>
            <w:tcW w:w="2552" w:type="dxa"/>
            <w:vAlign w:val="center"/>
          </w:tcPr>
          <w:p w14:paraId="376D8A4F" w14:textId="77777777" w:rsidR="00475B95" w:rsidRDefault="00475B95" w:rsidP="00475B95">
            <w:pPr>
              <w:rPr>
                <w:ins w:id="653" w:author="CN=王玮/OU=北京分公司技术开发部/OU=公司总部/O=ChinaClear" w:date="2019-02-18T13:53:00Z"/>
              </w:rPr>
            </w:pPr>
            <w:ins w:id="654" w:author="CN=王玮/OU=北京分公司技术开发部/OU=公司总部/O=ChinaClear" w:date="2019-02-18T13:53:00Z">
              <w:r>
                <w:rPr>
                  <w:rFonts w:hint="eastAsia"/>
                </w:rPr>
                <w:t>必填</w:t>
              </w:r>
            </w:ins>
          </w:p>
        </w:tc>
      </w:tr>
      <w:tr w:rsidR="00475B95" w14:paraId="01866E59" w14:textId="77777777" w:rsidTr="00475B95">
        <w:trPr>
          <w:trHeight w:val="415"/>
          <w:jc w:val="center"/>
          <w:ins w:id="655" w:author="CN=王玮/OU=北京分公司技术开发部/OU=公司总部/O=ChinaClear" w:date="2019-02-18T13:53:00Z"/>
        </w:trPr>
        <w:tc>
          <w:tcPr>
            <w:tcW w:w="537" w:type="dxa"/>
            <w:vAlign w:val="center"/>
          </w:tcPr>
          <w:p w14:paraId="7775E5CB" w14:textId="77777777" w:rsidR="00475B95" w:rsidRDefault="00475B95" w:rsidP="00475B95">
            <w:pPr>
              <w:pStyle w:val="ab"/>
              <w:numPr>
                <w:ilvl w:val="0"/>
                <w:numId w:val="208"/>
              </w:numPr>
              <w:ind w:firstLineChars="0"/>
              <w:jc w:val="center"/>
              <w:rPr>
                <w:ins w:id="656" w:author="CN=王玮/OU=北京分公司技术开发部/OU=公司总部/O=ChinaClear" w:date="2019-02-18T13:53:00Z"/>
                <w:b/>
              </w:rPr>
            </w:pPr>
          </w:p>
        </w:tc>
        <w:tc>
          <w:tcPr>
            <w:tcW w:w="1272" w:type="dxa"/>
            <w:vAlign w:val="center"/>
          </w:tcPr>
          <w:p w14:paraId="00FD8FD7" w14:textId="77777777" w:rsidR="00475B95" w:rsidRDefault="00475B95" w:rsidP="00475B95">
            <w:pPr>
              <w:rPr>
                <w:ins w:id="657" w:author="CN=王玮/OU=北京分公司技术开发部/OU=公司总部/O=ChinaClear" w:date="2019-02-18T13:53:00Z"/>
              </w:rPr>
            </w:pPr>
            <w:ins w:id="658" w:author="CN=王玮/OU=北京分公司技术开发部/OU=公司总部/O=ChinaClear" w:date="2019-02-18T13:53:00Z">
              <w:r>
                <w:rPr>
                  <w:rFonts w:hint="eastAsia"/>
                </w:rPr>
                <w:t>SQRQ</w:t>
              </w:r>
            </w:ins>
          </w:p>
        </w:tc>
        <w:tc>
          <w:tcPr>
            <w:tcW w:w="1276" w:type="dxa"/>
            <w:vAlign w:val="center"/>
          </w:tcPr>
          <w:p w14:paraId="1A83ECF8" w14:textId="77777777" w:rsidR="00475B95" w:rsidRPr="00C45958" w:rsidRDefault="00475B95" w:rsidP="00475B95">
            <w:pPr>
              <w:rPr>
                <w:ins w:id="659" w:author="CN=王玮/OU=北京分公司技术开发部/OU=公司总部/O=ChinaClear" w:date="2019-02-18T13:53:00Z"/>
              </w:rPr>
            </w:pPr>
            <w:ins w:id="660" w:author="CN=王玮/OU=北京分公司技术开发部/OU=公司总部/O=ChinaClear" w:date="2019-02-18T13:53:00Z">
              <w:r w:rsidRPr="00C45958">
                <w:rPr>
                  <w:rFonts w:hint="eastAsia"/>
                </w:rPr>
                <w:t>Character</w:t>
              </w:r>
            </w:ins>
          </w:p>
        </w:tc>
        <w:tc>
          <w:tcPr>
            <w:tcW w:w="851" w:type="dxa"/>
            <w:vAlign w:val="center"/>
          </w:tcPr>
          <w:p w14:paraId="5226B2F8" w14:textId="77777777" w:rsidR="00475B95" w:rsidRDefault="00475B95" w:rsidP="00475B95">
            <w:pPr>
              <w:rPr>
                <w:ins w:id="661" w:author="CN=王玮/OU=北京分公司技术开发部/OU=公司总部/O=ChinaClear" w:date="2019-02-18T13:53:00Z"/>
              </w:rPr>
            </w:pPr>
            <w:ins w:id="662" w:author="CN=王玮/OU=北京分公司技术开发部/OU=公司总部/O=ChinaClear" w:date="2019-02-18T13:53:00Z">
              <w:r>
                <w:rPr>
                  <w:rFonts w:hint="eastAsia"/>
                </w:rPr>
                <w:t>8</w:t>
              </w:r>
            </w:ins>
          </w:p>
        </w:tc>
        <w:tc>
          <w:tcPr>
            <w:tcW w:w="2976" w:type="dxa"/>
            <w:vAlign w:val="center"/>
          </w:tcPr>
          <w:p w14:paraId="31ACC75F" w14:textId="77777777" w:rsidR="00475B95" w:rsidRDefault="00475B95" w:rsidP="00475B95">
            <w:pPr>
              <w:rPr>
                <w:ins w:id="663" w:author="CN=王玮/OU=北京分公司技术开发部/OU=公司总部/O=ChinaClear" w:date="2019-02-18T13:53:00Z"/>
              </w:rPr>
            </w:pPr>
            <w:ins w:id="664" w:author="CN=王玮/OU=北京分公司技术开发部/OU=公司总部/O=ChinaClear" w:date="2019-02-18T13:53:00Z">
              <w:r>
                <w:rPr>
                  <w:rFonts w:hint="eastAsia"/>
                </w:rPr>
                <w:t>申请日期</w:t>
              </w:r>
            </w:ins>
          </w:p>
        </w:tc>
        <w:tc>
          <w:tcPr>
            <w:tcW w:w="2552" w:type="dxa"/>
            <w:vAlign w:val="center"/>
          </w:tcPr>
          <w:p w14:paraId="4C695FA1" w14:textId="77777777" w:rsidR="00475B95" w:rsidRDefault="00475B95" w:rsidP="00475B95">
            <w:pPr>
              <w:rPr>
                <w:ins w:id="665" w:author="CN=王玮/OU=北京分公司技术开发部/OU=公司总部/O=ChinaClear" w:date="2019-02-18T13:53:00Z"/>
              </w:rPr>
            </w:pPr>
            <w:ins w:id="666" w:author="CN=王玮/OU=北京分公司技术开发部/OU=公司总部/O=ChinaClear" w:date="2019-02-18T13:53:00Z">
              <w:r>
                <w:rPr>
                  <w:rFonts w:hint="eastAsia"/>
                </w:rPr>
                <w:t>必填</w:t>
              </w:r>
            </w:ins>
          </w:p>
        </w:tc>
      </w:tr>
      <w:tr w:rsidR="00475B95" w14:paraId="2C3143B7" w14:textId="77777777" w:rsidTr="00475B95">
        <w:trPr>
          <w:trHeight w:val="415"/>
          <w:jc w:val="center"/>
          <w:ins w:id="667" w:author="CN=王玮/OU=北京分公司技术开发部/OU=公司总部/O=ChinaClear" w:date="2019-02-18T13:53:00Z"/>
        </w:trPr>
        <w:tc>
          <w:tcPr>
            <w:tcW w:w="537" w:type="dxa"/>
            <w:vAlign w:val="center"/>
          </w:tcPr>
          <w:p w14:paraId="1D43EB0E" w14:textId="77777777" w:rsidR="00475B95" w:rsidRDefault="00475B95" w:rsidP="00475B95">
            <w:pPr>
              <w:pStyle w:val="ab"/>
              <w:numPr>
                <w:ilvl w:val="0"/>
                <w:numId w:val="208"/>
              </w:numPr>
              <w:ind w:firstLineChars="0"/>
              <w:jc w:val="center"/>
              <w:rPr>
                <w:ins w:id="668" w:author="CN=王玮/OU=北京分公司技术开发部/OU=公司总部/O=ChinaClear" w:date="2019-02-18T13:53:00Z"/>
                <w:b/>
              </w:rPr>
            </w:pPr>
          </w:p>
        </w:tc>
        <w:tc>
          <w:tcPr>
            <w:tcW w:w="1272" w:type="dxa"/>
            <w:vAlign w:val="center"/>
          </w:tcPr>
          <w:p w14:paraId="519D3DB2" w14:textId="77777777" w:rsidR="00475B95" w:rsidRDefault="00475B95" w:rsidP="00475B95">
            <w:pPr>
              <w:rPr>
                <w:ins w:id="669" w:author="CN=王玮/OU=北京分公司技术开发部/OU=公司总部/O=ChinaClear" w:date="2019-02-18T13:53:00Z"/>
              </w:rPr>
            </w:pPr>
            <w:ins w:id="670" w:author="CN=王玮/OU=北京分公司技术开发部/OU=公司总部/O=ChinaClear" w:date="2019-02-18T13:53:00Z">
              <w:r>
                <w:rPr>
                  <w:rFonts w:hint="eastAsia"/>
                </w:rPr>
                <w:t>BYZD</w:t>
              </w:r>
            </w:ins>
          </w:p>
        </w:tc>
        <w:tc>
          <w:tcPr>
            <w:tcW w:w="1276" w:type="dxa"/>
            <w:vAlign w:val="center"/>
          </w:tcPr>
          <w:p w14:paraId="1854B131" w14:textId="77777777" w:rsidR="00475B95" w:rsidRPr="00C45958" w:rsidRDefault="00475B95" w:rsidP="00475B95">
            <w:pPr>
              <w:rPr>
                <w:ins w:id="671" w:author="CN=王玮/OU=北京分公司技术开发部/OU=公司总部/O=ChinaClear" w:date="2019-02-18T13:53:00Z"/>
              </w:rPr>
            </w:pPr>
            <w:ins w:id="672" w:author="CN=王玮/OU=北京分公司技术开发部/OU=公司总部/O=ChinaClear" w:date="2019-02-18T13:53:00Z">
              <w:r w:rsidRPr="00C45958">
                <w:rPr>
                  <w:rFonts w:hint="eastAsia"/>
                </w:rPr>
                <w:t>Character</w:t>
              </w:r>
            </w:ins>
          </w:p>
        </w:tc>
        <w:tc>
          <w:tcPr>
            <w:tcW w:w="851" w:type="dxa"/>
            <w:vAlign w:val="center"/>
          </w:tcPr>
          <w:p w14:paraId="041E6698" w14:textId="77777777" w:rsidR="00475B95" w:rsidRDefault="00475B95" w:rsidP="00475B95">
            <w:pPr>
              <w:rPr>
                <w:ins w:id="673" w:author="CN=王玮/OU=北京分公司技术开发部/OU=公司总部/O=ChinaClear" w:date="2019-02-18T13:53:00Z"/>
              </w:rPr>
            </w:pPr>
            <w:ins w:id="674" w:author="CN=王玮/OU=北京分公司技术开发部/OU=公司总部/O=ChinaClear" w:date="2019-02-18T13:53:00Z">
              <w:r>
                <w:rPr>
                  <w:rFonts w:hint="eastAsia"/>
                </w:rPr>
                <w:t>10</w:t>
              </w:r>
            </w:ins>
          </w:p>
        </w:tc>
        <w:tc>
          <w:tcPr>
            <w:tcW w:w="2976" w:type="dxa"/>
            <w:vAlign w:val="center"/>
          </w:tcPr>
          <w:p w14:paraId="1D5274C4" w14:textId="77777777" w:rsidR="00475B95" w:rsidRDefault="00475B95" w:rsidP="00475B95">
            <w:pPr>
              <w:rPr>
                <w:ins w:id="675" w:author="CN=王玮/OU=北京分公司技术开发部/OU=公司总部/O=ChinaClear" w:date="2019-02-18T13:53:00Z"/>
              </w:rPr>
            </w:pPr>
            <w:ins w:id="676" w:author="CN=王玮/OU=北京分公司技术开发部/OU=公司总部/O=ChinaClear" w:date="2019-02-18T13:53:00Z">
              <w:r>
                <w:rPr>
                  <w:rFonts w:hint="eastAsia"/>
                </w:rPr>
                <w:t>备用字段</w:t>
              </w:r>
            </w:ins>
          </w:p>
        </w:tc>
        <w:tc>
          <w:tcPr>
            <w:tcW w:w="2552" w:type="dxa"/>
            <w:vAlign w:val="center"/>
          </w:tcPr>
          <w:p w14:paraId="7F5648BC" w14:textId="77777777" w:rsidR="00475B95" w:rsidRDefault="00475B95" w:rsidP="00475B95">
            <w:pPr>
              <w:rPr>
                <w:ins w:id="677" w:author="CN=王玮/OU=北京分公司技术开发部/OU=公司总部/O=ChinaClear" w:date="2019-02-18T13:53:00Z"/>
              </w:rPr>
            </w:pPr>
          </w:p>
        </w:tc>
      </w:tr>
    </w:tbl>
    <w:p w14:paraId="78FFA136" w14:textId="77777777" w:rsidR="00475B95" w:rsidRPr="006C09A6" w:rsidRDefault="00475B95" w:rsidP="00475B95">
      <w:pPr>
        <w:rPr>
          <w:ins w:id="678" w:author="CN=王玮/OU=北京分公司技术开发部/OU=公司总部/O=ChinaClear" w:date="2019-02-18T13:53:00Z"/>
          <w:b/>
          <w:sz w:val="24"/>
          <w:szCs w:val="24"/>
        </w:rPr>
      </w:pPr>
      <w:ins w:id="679" w:author="CN=王玮/OU=北京分公司技术开发部/OU=公司总部/O=ChinaClear" w:date="2019-02-18T13:53:00Z">
        <w:r w:rsidRPr="006C09A6">
          <w:rPr>
            <w:rFonts w:hint="eastAsia"/>
            <w:b/>
            <w:sz w:val="24"/>
            <w:szCs w:val="24"/>
          </w:rPr>
          <w:t>说明：</w:t>
        </w:r>
      </w:ins>
    </w:p>
    <w:p w14:paraId="01D89DBD" w14:textId="77777777" w:rsidR="00475B95" w:rsidRDefault="00475B95" w:rsidP="00475B95">
      <w:pPr>
        <w:pStyle w:val="ab"/>
        <w:numPr>
          <w:ilvl w:val="0"/>
          <w:numId w:val="209"/>
        </w:numPr>
        <w:spacing w:line="360" w:lineRule="auto"/>
        <w:ind w:left="357" w:firstLineChars="0" w:hanging="357"/>
        <w:rPr>
          <w:ins w:id="680" w:author="CN=王玮/OU=北京分公司技术开发部/OU=公司总部/O=ChinaClear" w:date="2019-02-18T13:53:00Z"/>
          <w:rFonts w:asciiTheme="minorHAnsi" w:eastAsiaTheme="minorEastAsia" w:hAnsiTheme="minorHAnsi" w:cstheme="minorBidi"/>
        </w:rPr>
      </w:pPr>
      <w:ins w:id="681" w:author="CN=王玮/OU=北京分公司技术开发部/OU=公司总部/O=ChinaClear" w:date="2019-02-18T13:53:00Z">
        <w:r>
          <w:rPr>
            <w:rFonts w:asciiTheme="minorHAnsi" w:eastAsiaTheme="minorEastAsia" w:hAnsiTheme="minorHAnsi" w:cstheme="minorBidi" w:hint="eastAsia"/>
          </w:rPr>
          <w:t>发送方：开户代理机构</w:t>
        </w:r>
      </w:ins>
    </w:p>
    <w:p w14:paraId="6E281EB8" w14:textId="77777777" w:rsidR="00475B95" w:rsidRDefault="00475B95" w:rsidP="00475B95">
      <w:pPr>
        <w:pStyle w:val="ab"/>
        <w:numPr>
          <w:ilvl w:val="0"/>
          <w:numId w:val="209"/>
        </w:numPr>
        <w:spacing w:line="360" w:lineRule="auto"/>
        <w:ind w:left="360" w:firstLineChars="0"/>
        <w:rPr>
          <w:ins w:id="682" w:author="CN=王玮/OU=北京分公司技术开发部/OU=公司总部/O=ChinaClear" w:date="2019-02-18T13:53:00Z"/>
          <w:rFonts w:asciiTheme="minorHAnsi" w:eastAsiaTheme="minorEastAsia" w:hAnsiTheme="minorHAnsi" w:cstheme="minorBidi"/>
        </w:rPr>
      </w:pPr>
      <w:ins w:id="683" w:author="CN=王玮/OU=北京分公司技术开发部/OU=公司总部/O=ChinaClear" w:date="2019-02-18T13:53:00Z">
        <w:r>
          <w:rPr>
            <w:rFonts w:asciiTheme="minorHAnsi" w:eastAsiaTheme="minorEastAsia" w:hAnsiTheme="minorHAnsi" w:cstheme="minorBidi" w:hint="eastAsia"/>
          </w:rPr>
          <w:t>接收方：中国结算账户系统</w:t>
        </w:r>
      </w:ins>
    </w:p>
    <w:p w14:paraId="142F687E" w14:textId="77777777" w:rsidR="00475B95" w:rsidRDefault="00475B95" w:rsidP="00475B95">
      <w:pPr>
        <w:pStyle w:val="ab"/>
        <w:numPr>
          <w:ilvl w:val="0"/>
          <w:numId w:val="209"/>
        </w:numPr>
        <w:spacing w:line="360" w:lineRule="auto"/>
        <w:ind w:left="360" w:firstLineChars="0"/>
        <w:rPr>
          <w:ins w:id="684" w:author="CN=王玮/OU=北京分公司技术开发部/OU=公司总部/O=ChinaClear" w:date="2019-02-18T13:53:00Z"/>
          <w:rFonts w:asciiTheme="minorHAnsi" w:eastAsiaTheme="minorEastAsia" w:hAnsiTheme="minorHAnsi" w:cstheme="minorBidi"/>
        </w:rPr>
      </w:pPr>
      <w:ins w:id="685" w:author="CN=王玮/OU=北京分公司技术开发部/OU=公司总部/O=ChinaClear" w:date="2019-02-18T13:53:00Z">
        <w:r>
          <w:rPr>
            <w:rFonts w:asciiTheme="minorHAnsi" w:eastAsiaTheme="minorEastAsia" w:hAnsiTheme="minorHAnsi" w:cstheme="minorBidi" w:hint="eastAsia"/>
          </w:rPr>
          <w:t>服务时间：周一至周日</w:t>
        </w:r>
        <w:r>
          <w:rPr>
            <w:rFonts w:asciiTheme="minorHAnsi" w:eastAsiaTheme="minorEastAsia" w:hAnsiTheme="minorHAnsi" w:cstheme="minorBidi"/>
          </w:rPr>
          <w:t xml:space="preserve"> 09:00</w:t>
        </w:r>
        <w:r>
          <w:rPr>
            <w:rFonts w:asciiTheme="minorHAnsi" w:eastAsiaTheme="minorEastAsia" w:hAnsiTheme="minorHAnsi" w:cstheme="minorBidi" w:hint="eastAsia"/>
          </w:rPr>
          <w:t>至</w:t>
        </w:r>
        <w:r>
          <w:rPr>
            <w:rFonts w:asciiTheme="minorHAnsi" w:eastAsiaTheme="minorEastAsia" w:hAnsiTheme="minorHAnsi" w:cstheme="minorBidi"/>
          </w:rPr>
          <w:t>16:00</w:t>
        </w:r>
      </w:ins>
    </w:p>
    <w:p w14:paraId="79C866B0" w14:textId="77777777" w:rsidR="00475B95" w:rsidRDefault="00475B95" w:rsidP="00475B95">
      <w:pPr>
        <w:pStyle w:val="ab"/>
        <w:numPr>
          <w:ilvl w:val="0"/>
          <w:numId w:val="209"/>
        </w:numPr>
        <w:spacing w:line="360" w:lineRule="auto"/>
        <w:ind w:left="360" w:firstLineChars="0"/>
        <w:rPr>
          <w:ins w:id="686" w:author="CN=王玮/OU=北京分公司技术开发部/OU=公司总部/O=ChinaClear" w:date="2019-02-18T13:53:00Z"/>
          <w:rFonts w:asciiTheme="minorHAnsi" w:eastAsiaTheme="minorEastAsia" w:hAnsiTheme="minorHAnsi" w:cstheme="minorBidi"/>
        </w:rPr>
      </w:pPr>
      <w:ins w:id="687" w:author="CN=王玮/OU=北京分公司技术开发部/OU=公司总部/O=ChinaClear" w:date="2019-02-18T13:53:00Z">
        <w:r>
          <w:rPr>
            <w:rFonts w:hint="eastAsia"/>
          </w:rPr>
          <w:t>通信通道：</w:t>
        </w:r>
        <w:r>
          <w:rPr>
            <w:rFonts w:hint="eastAsia"/>
          </w:rPr>
          <w:t>PROP</w:t>
        </w:r>
        <w:r>
          <w:rPr>
            <w:rFonts w:hint="eastAsia"/>
          </w:rPr>
          <w:t>通用交易接口</w:t>
        </w:r>
      </w:ins>
    </w:p>
    <w:p w14:paraId="181861A1" w14:textId="77777777" w:rsidR="00475B95" w:rsidRPr="00271B22" w:rsidRDefault="00475B95" w:rsidP="00475B95">
      <w:pPr>
        <w:rPr>
          <w:ins w:id="688" w:author="CN=王玮/OU=北京分公司技术开发部/OU=公司总部/O=ChinaClear" w:date="2019-02-18T13:53:00Z"/>
          <w:b/>
          <w:sz w:val="30"/>
          <w:szCs w:val="30"/>
        </w:rPr>
      </w:pPr>
      <w:ins w:id="689" w:author="CN=王玮/OU=北京分公司技术开发部/OU=公司总部/O=ChinaClear" w:date="2019-02-18T13:53:00Z">
        <w:r w:rsidRPr="00271B22">
          <w:rPr>
            <w:rFonts w:hint="eastAsia"/>
            <w:b/>
            <w:sz w:val="30"/>
            <w:szCs w:val="30"/>
          </w:rPr>
          <w:t>应答：</w:t>
        </w:r>
      </w:ins>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276"/>
        <w:gridCol w:w="851"/>
        <w:gridCol w:w="2976"/>
        <w:gridCol w:w="2552"/>
      </w:tblGrid>
      <w:tr w:rsidR="00475B95" w:rsidRPr="00455B38" w14:paraId="49F632F0" w14:textId="77777777" w:rsidTr="00475B95">
        <w:trPr>
          <w:trHeight w:val="534"/>
          <w:jc w:val="center"/>
          <w:ins w:id="690" w:author="CN=王玮/OU=北京分公司技术开发部/OU=公司总部/O=ChinaClear" w:date="2019-02-18T13:53:00Z"/>
        </w:trPr>
        <w:tc>
          <w:tcPr>
            <w:tcW w:w="537" w:type="dxa"/>
            <w:shd w:val="clear" w:color="auto" w:fill="FFC000"/>
            <w:vAlign w:val="center"/>
          </w:tcPr>
          <w:p w14:paraId="7A662258" w14:textId="77777777" w:rsidR="00475B95" w:rsidRPr="00455B38" w:rsidRDefault="00475B95" w:rsidP="00475B95">
            <w:pPr>
              <w:jc w:val="center"/>
              <w:rPr>
                <w:ins w:id="691" w:author="CN=王玮/OU=北京分公司技术开发部/OU=公司总部/O=ChinaClear" w:date="2019-02-18T13:53:00Z"/>
                <w:b/>
                <w:sz w:val="24"/>
                <w:szCs w:val="24"/>
              </w:rPr>
            </w:pPr>
            <w:ins w:id="692" w:author="CN=王玮/OU=北京分公司技术开发部/OU=公司总部/O=ChinaClear" w:date="2019-02-18T13:53:00Z">
              <w:r w:rsidRPr="00455B38">
                <w:rPr>
                  <w:rFonts w:hint="eastAsia"/>
                  <w:b/>
                  <w:sz w:val="24"/>
                  <w:szCs w:val="24"/>
                </w:rPr>
                <w:t>NO</w:t>
              </w:r>
            </w:ins>
          </w:p>
        </w:tc>
        <w:tc>
          <w:tcPr>
            <w:tcW w:w="1272" w:type="dxa"/>
            <w:shd w:val="clear" w:color="auto" w:fill="FFC000"/>
            <w:vAlign w:val="center"/>
          </w:tcPr>
          <w:p w14:paraId="3B408766" w14:textId="77777777" w:rsidR="00475B95" w:rsidRPr="00455B38" w:rsidRDefault="00475B95" w:rsidP="00475B95">
            <w:pPr>
              <w:jc w:val="center"/>
              <w:rPr>
                <w:ins w:id="693" w:author="CN=王玮/OU=北京分公司技术开发部/OU=公司总部/O=ChinaClear" w:date="2019-02-18T13:53:00Z"/>
                <w:b/>
                <w:sz w:val="24"/>
                <w:szCs w:val="24"/>
              </w:rPr>
            </w:pPr>
            <w:ins w:id="694" w:author="CN=王玮/OU=北京分公司技术开发部/OU=公司总部/O=ChinaClear" w:date="2019-02-18T13:53:00Z">
              <w:r w:rsidRPr="00455B38">
                <w:rPr>
                  <w:rFonts w:hint="eastAsia"/>
                  <w:b/>
                  <w:sz w:val="24"/>
                  <w:szCs w:val="24"/>
                </w:rPr>
                <w:t>字段</w:t>
              </w:r>
            </w:ins>
          </w:p>
        </w:tc>
        <w:tc>
          <w:tcPr>
            <w:tcW w:w="1276" w:type="dxa"/>
            <w:shd w:val="clear" w:color="auto" w:fill="FFC000"/>
            <w:vAlign w:val="center"/>
          </w:tcPr>
          <w:p w14:paraId="35973098" w14:textId="77777777" w:rsidR="00475B95" w:rsidRPr="00455B38" w:rsidRDefault="00475B95" w:rsidP="00475B95">
            <w:pPr>
              <w:jc w:val="center"/>
              <w:rPr>
                <w:ins w:id="695" w:author="CN=王玮/OU=北京分公司技术开发部/OU=公司总部/O=ChinaClear" w:date="2019-02-18T13:53:00Z"/>
                <w:b/>
                <w:sz w:val="24"/>
                <w:szCs w:val="24"/>
              </w:rPr>
            </w:pPr>
            <w:ins w:id="696" w:author="CN=王玮/OU=北京分公司技术开发部/OU=公司总部/O=ChinaClear" w:date="2019-02-18T13:53:00Z">
              <w:r w:rsidRPr="00455B38">
                <w:rPr>
                  <w:rFonts w:hint="eastAsia"/>
                  <w:b/>
                  <w:sz w:val="24"/>
                  <w:szCs w:val="24"/>
                </w:rPr>
                <w:t>类型</w:t>
              </w:r>
            </w:ins>
          </w:p>
        </w:tc>
        <w:tc>
          <w:tcPr>
            <w:tcW w:w="851" w:type="dxa"/>
            <w:shd w:val="clear" w:color="auto" w:fill="FFC000"/>
            <w:vAlign w:val="center"/>
          </w:tcPr>
          <w:p w14:paraId="042FF736" w14:textId="77777777" w:rsidR="00475B95" w:rsidRPr="00455B38" w:rsidRDefault="00475B95" w:rsidP="00475B95">
            <w:pPr>
              <w:jc w:val="center"/>
              <w:rPr>
                <w:ins w:id="697" w:author="CN=王玮/OU=北京分公司技术开发部/OU=公司总部/O=ChinaClear" w:date="2019-02-18T13:53:00Z"/>
                <w:b/>
                <w:sz w:val="24"/>
                <w:szCs w:val="24"/>
              </w:rPr>
            </w:pPr>
            <w:ins w:id="698" w:author="CN=王玮/OU=北京分公司技术开发部/OU=公司总部/O=ChinaClear" w:date="2019-02-18T13:53:00Z">
              <w:r w:rsidRPr="00455B38">
                <w:rPr>
                  <w:rFonts w:hint="eastAsia"/>
                  <w:b/>
                  <w:sz w:val="24"/>
                  <w:szCs w:val="24"/>
                </w:rPr>
                <w:t>长度</w:t>
              </w:r>
            </w:ins>
          </w:p>
        </w:tc>
        <w:tc>
          <w:tcPr>
            <w:tcW w:w="2976" w:type="dxa"/>
            <w:shd w:val="clear" w:color="auto" w:fill="FFC000"/>
            <w:vAlign w:val="center"/>
          </w:tcPr>
          <w:p w14:paraId="3F2B8ABD" w14:textId="77777777" w:rsidR="00475B95" w:rsidRPr="00455B38" w:rsidRDefault="00475B95" w:rsidP="00475B95">
            <w:pPr>
              <w:jc w:val="center"/>
              <w:rPr>
                <w:ins w:id="699" w:author="CN=王玮/OU=北京分公司技术开发部/OU=公司总部/O=ChinaClear" w:date="2019-02-18T13:53:00Z"/>
                <w:b/>
                <w:sz w:val="24"/>
                <w:szCs w:val="24"/>
              </w:rPr>
            </w:pPr>
            <w:ins w:id="700" w:author="CN=王玮/OU=北京分公司技术开发部/OU=公司总部/O=ChinaClear" w:date="2019-02-18T13:53:00Z">
              <w:r w:rsidRPr="00455B38">
                <w:rPr>
                  <w:rFonts w:hint="eastAsia"/>
                  <w:b/>
                  <w:sz w:val="24"/>
                  <w:szCs w:val="24"/>
                </w:rPr>
                <w:t>字段名称</w:t>
              </w:r>
            </w:ins>
          </w:p>
        </w:tc>
        <w:tc>
          <w:tcPr>
            <w:tcW w:w="2552" w:type="dxa"/>
            <w:shd w:val="clear" w:color="auto" w:fill="FFC000"/>
            <w:vAlign w:val="center"/>
          </w:tcPr>
          <w:p w14:paraId="04765060" w14:textId="77777777" w:rsidR="00475B95" w:rsidRPr="00455B38" w:rsidRDefault="00475B95" w:rsidP="00475B95">
            <w:pPr>
              <w:jc w:val="center"/>
              <w:rPr>
                <w:ins w:id="701" w:author="CN=王玮/OU=北京分公司技术开发部/OU=公司总部/O=ChinaClear" w:date="2019-02-18T13:53:00Z"/>
                <w:b/>
                <w:sz w:val="24"/>
                <w:szCs w:val="24"/>
              </w:rPr>
            </w:pPr>
            <w:ins w:id="702" w:author="CN=王玮/OU=北京分公司技术开发部/OU=公司总部/O=ChinaClear" w:date="2019-02-18T13:53:00Z">
              <w:r>
                <w:rPr>
                  <w:rFonts w:hint="eastAsia"/>
                  <w:b/>
                  <w:sz w:val="24"/>
                  <w:szCs w:val="24"/>
                </w:rPr>
                <w:t>备注</w:t>
              </w:r>
            </w:ins>
          </w:p>
        </w:tc>
      </w:tr>
      <w:tr w:rsidR="00475B95" w14:paraId="3A4093DF" w14:textId="77777777" w:rsidTr="00475B95">
        <w:trPr>
          <w:trHeight w:val="415"/>
          <w:jc w:val="center"/>
          <w:ins w:id="703" w:author="CN=王玮/OU=北京分公司技术开发部/OU=公司总部/O=ChinaClear" w:date="2019-02-18T13:53:00Z"/>
        </w:trPr>
        <w:tc>
          <w:tcPr>
            <w:tcW w:w="537" w:type="dxa"/>
            <w:vAlign w:val="center"/>
          </w:tcPr>
          <w:p w14:paraId="050D06A5" w14:textId="77777777" w:rsidR="00475B95" w:rsidRDefault="00475B95" w:rsidP="00475B95">
            <w:pPr>
              <w:pStyle w:val="ab"/>
              <w:numPr>
                <w:ilvl w:val="0"/>
                <w:numId w:val="210"/>
              </w:numPr>
              <w:ind w:firstLineChars="0"/>
              <w:jc w:val="center"/>
              <w:rPr>
                <w:ins w:id="704" w:author="CN=王玮/OU=北京分公司技术开发部/OU=公司总部/O=ChinaClear" w:date="2019-02-18T13:53:00Z"/>
                <w:b/>
              </w:rPr>
            </w:pPr>
          </w:p>
        </w:tc>
        <w:tc>
          <w:tcPr>
            <w:tcW w:w="1272" w:type="dxa"/>
            <w:vAlign w:val="center"/>
          </w:tcPr>
          <w:p w14:paraId="5FC4992B" w14:textId="77777777" w:rsidR="00475B95" w:rsidRPr="004A6013" w:rsidRDefault="00475B95" w:rsidP="00475B95">
            <w:pPr>
              <w:rPr>
                <w:ins w:id="705" w:author="CN=王玮/OU=北京分公司技术开发部/OU=公司总部/O=ChinaClear" w:date="2019-02-18T13:53:00Z"/>
              </w:rPr>
            </w:pPr>
            <w:ins w:id="706" w:author="CN=王玮/OU=北京分公司技术开发部/OU=公司总部/O=ChinaClear" w:date="2019-02-18T13:53:00Z">
              <w:r>
                <w:rPr>
                  <w:rFonts w:hint="eastAsia"/>
                </w:rPr>
                <w:t>YWLSH</w:t>
              </w:r>
            </w:ins>
          </w:p>
        </w:tc>
        <w:tc>
          <w:tcPr>
            <w:tcW w:w="1276" w:type="dxa"/>
            <w:vAlign w:val="center"/>
          </w:tcPr>
          <w:p w14:paraId="1434ED6D" w14:textId="77777777" w:rsidR="00475B95" w:rsidRPr="004A6013" w:rsidRDefault="00475B95" w:rsidP="00475B95">
            <w:pPr>
              <w:rPr>
                <w:ins w:id="707" w:author="CN=王玮/OU=北京分公司技术开发部/OU=公司总部/O=ChinaClear" w:date="2019-02-18T13:53:00Z"/>
              </w:rPr>
            </w:pPr>
            <w:ins w:id="708" w:author="CN=王玮/OU=北京分公司技术开发部/OU=公司总部/O=ChinaClear" w:date="2019-02-18T13:53:00Z">
              <w:r w:rsidRPr="00C45958">
                <w:rPr>
                  <w:rFonts w:hint="eastAsia"/>
                </w:rPr>
                <w:t>Character</w:t>
              </w:r>
            </w:ins>
          </w:p>
        </w:tc>
        <w:tc>
          <w:tcPr>
            <w:tcW w:w="851" w:type="dxa"/>
            <w:vAlign w:val="center"/>
          </w:tcPr>
          <w:p w14:paraId="4D852A2A" w14:textId="77777777" w:rsidR="00475B95" w:rsidRPr="004A6013" w:rsidRDefault="00475B95" w:rsidP="00475B95">
            <w:pPr>
              <w:rPr>
                <w:ins w:id="709" w:author="CN=王玮/OU=北京分公司技术开发部/OU=公司总部/O=ChinaClear" w:date="2019-02-18T13:53:00Z"/>
              </w:rPr>
            </w:pPr>
            <w:ins w:id="710" w:author="CN=王玮/OU=北京分公司技术开发部/OU=公司总部/O=ChinaClear" w:date="2019-02-18T13:53:00Z">
              <w:r>
                <w:rPr>
                  <w:rFonts w:hint="eastAsia"/>
                </w:rPr>
                <w:t>10</w:t>
              </w:r>
            </w:ins>
          </w:p>
        </w:tc>
        <w:tc>
          <w:tcPr>
            <w:tcW w:w="2976" w:type="dxa"/>
            <w:vAlign w:val="center"/>
          </w:tcPr>
          <w:p w14:paraId="08AF769C" w14:textId="77777777" w:rsidR="00475B95" w:rsidRPr="004A6013" w:rsidRDefault="00475B95" w:rsidP="00475B95">
            <w:pPr>
              <w:rPr>
                <w:ins w:id="711" w:author="CN=王玮/OU=北京分公司技术开发部/OU=公司总部/O=ChinaClear" w:date="2019-02-18T13:53:00Z"/>
              </w:rPr>
            </w:pPr>
            <w:ins w:id="712" w:author="CN=王玮/OU=北京分公司技术开发部/OU=公司总部/O=ChinaClear" w:date="2019-02-18T13:53:00Z">
              <w:r>
                <w:rPr>
                  <w:rFonts w:hint="eastAsia"/>
                </w:rPr>
                <w:t>业务流水号</w:t>
              </w:r>
            </w:ins>
          </w:p>
        </w:tc>
        <w:tc>
          <w:tcPr>
            <w:tcW w:w="2552" w:type="dxa"/>
            <w:vAlign w:val="center"/>
          </w:tcPr>
          <w:p w14:paraId="4E6600FC" w14:textId="77777777" w:rsidR="00475B95" w:rsidRPr="004A6013" w:rsidRDefault="00475B95" w:rsidP="00475B95">
            <w:pPr>
              <w:rPr>
                <w:ins w:id="713" w:author="CN=王玮/OU=北京分公司技术开发部/OU=公司总部/O=ChinaClear" w:date="2019-02-18T13:53:00Z"/>
              </w:rPr>
            </w:pPr>
            <w:ins w:id="714" w:author="CN=王玮/OU=北京分公司技术开发部/OU=公司总部/O=ChinaClear" w:date="2019-02-18T13:53:00Z">
              <w:r w:rsidRPr="00E4189E">
                <w:rPr>
                  <w:rFonts w:hint="eastAsia"/>
                </w:rPr>
                <w:t>同请求</w:t>
              </w:r>
            </w:ins>
          </w:p>
        </w:tc>
      </w:tr>
      <w:tr w:rsidR="00475B95" w14:paraId="64D42A92" w14:textId="77777777" w:rsidTr="00475B95">
        <w:trPr>
          <w:trHeight w:val="415"/>
          <w:jc w:val="center"/>
          <w:ins w:id="715" w:author="CN=王玮/OU=北京分公司技术开发部/OU=公司总部/O=ChinaClear" w:date="2019-02-18T13:53:00Z"/>
        </w:trPr>
        <w:tc>
          <w:tcPr>
            <w:tcW w:w="537" w:type="dxa"/>
            <w:vAlign w:val="center"/>
          </w:tcPr>
          <w:p w14:paraId="5A75A10F" w14:textId="77777777" w:rsidR="00475B95" w:rsidRDefault="00475B95" w:rsidP="00475B95">
            <w:pPr>
              <w:pStyle w:val="ab"/>
              <w:numPr>
                <w:ilvl w:val="0"/>
                <w:numId w:val="210"/>
              </w:numPr>
              <w:ind w:firstLineChars="0"/>
              <w:jc w:val="center"/>
              <w:rPr>
                <w:ins w:id="716" w:author="CN=王玮/OU=北京分公司技术开发部/OU=公司总部/O=ChinaClear" w:date="2019-02-18T13:53:00Z"/>
                <w:b/>
              </w:rPr>
            </w:pPr>
          </w:p>
        </w:tc>
        <w:tc>
          <w:tcPr>
            <w:tcW w:w="1272" w:type="dxa"/>
            <w:vAlign w:val="center"/>
          </w:tcPr>
          <w:p w14:paraId="6DB0AE7D" w14:textId="77777777" w:rsidR="00475B95" w:rsidRDefault="00475B95" w:rsidP="00475B95">
            <w:pPr>
              <w:rPr>
                <w:ins w:id="717" w:author="CN=王玮/OU=北京分公司技术开发部/OU=公司总部/O=ChinaClear" w:date="2019-02-18T13:53:00Z"/>
              </w:rPr>
            </w:pPr>
            <w:ins w:id="718" w:author="CN=王玮/OU=北京分公司技术开发部/OU=公司总部/O=ChinaClear" w:date="2019-02-18T13:53:00Z">
              <w:r w:rsidRPr="00194286">
                <w:rPr>
                  <w:rFonts w:hint="eastAsia"/>
                </w:rPr>
                <w:t>YWLB</w:t>
              </w:r>
            </w:ins>
          </w:p>
        </w:tc>
        <w:tc>
          <w:tcPr>
            <w:tcW w:w="1276" w:type="dxa"/>
            <w:vAlign w:val="center"/>
          </w:tcPr>
          <w:p w14:paraId="2E22DCC9" w14:textId="77777777" w:rsidR="00475B95" w:rsidRPr="00C45958" w:rsidRDefault="00475B95" w:rsidP="00475B95">
            <w:pPr>
              <w:rPr>
                <w:ins w:id="719" w:author="CN=王玮/OU=北京分公司技术开发部/OU=公司总部/O=ChinaClear" w:date="2019-02-18T13:53:00Z"/>
              </w:rPr>
            </w:pPr>
            <w:ins w:id="720" w:author="CN=王玮/OU=北京分公司技术开发部/OU=公司总部/O=ChinaClear" w:date="2019-02-18T13:53:00Z">
              <w:r w:rsidRPr="00194286">
                <w:rPr>
                  <w:rFonts w:hint="eastAsia"/>
                </w:rPr>
                <w:t>Character</w:t>
              </w:r>
            </w:ins>
          </w:p>
        </w:tc>
        <w:tc>
          <w:tcPr>
            <w:tcW w:w="851" w:type="dxa"/>
            <w:vAlign w:val="center"/>
          </w:tcPr>
          <w:p w14:paraId="0A7CC9BD" w14:textId="77777777" w:rsidR="00475B95" w:rsidRDefault="00475B95" w:rsidP="00475B95">
            <w:pPr>
              <w:rPr>
                <w:ins w:id="721" w:author="CN=王玮/OU=北京分公司技术开发部/OU=公司总部/O=ChinaClear" w:date="2019-02-18T13:53:00Z"/>
              </w:rPr>
            </w:pPr>
            <w:ins w:id="722" w:author="CN=王玮/OU=北京分公司技术开发部/OU=公司总部/O=ChinaClear" w:date="2019-02-18T13:53:00Z">
              <w:r w:rsidRPr="00194286">
                <w:rPr>
                  <w:rFonts w:hint="eastAsia"/>
                </w:rPr>
                <w:t>2</w:t>
              </w:r>
            </w:ins>
          </w:p>
        </w:tc>
        <w:tc>
          <w:tcPr>
            <w:tcW w:w="2976" w:type="dxa"/>
            <w:vAlign w:val="center"/>
          </w:tcPr>
          <w:p w14:paraId="70540C68" w14:textId="77777777" w:rsidR="00475B95" w:rsidRDefault="00475B95" w:rsidP="00475B95">
            <w:pPr>
              <w:rPr>
                <w:ins w:id="723" w:author="CN=王玮/OU=北京分公司技术开发部/OU=公司总部/O=ChinaClear" w:date="2019-02-18T13:53:00Z"/>
              </w:rPr>
            </w:pPr>
            <w:ins w:id="724" w:author="CN=王玮/OU=北京分公司技术开发部/OU=公司总部/O=ChinaClear" w:date="2019-02-18T13:53:00Z">
              <w:r w:rsidRPr="00194286">
                <w:rPr>
                  <w:rFonts w:hint="eastAsia"/>
                </w:rPr>
                <w:t>业务类别</w:t>
              </w:r>
            </w:ins>
          </w:p>
        </w:tc>
        <w:tc>
          <w:tcPr>
            <w:tcW w:w="2552" w:type="dxa"/>
            <w:vAlign w:val="center"/>
          </w:tcPr>
          <w:p w14:paraId="636CED30" w14:textId="77777777" w:rsidR="00475B95" w:rsidRDefault="00475B95" w:rsidP="00475B95">
            <w:pPr>
              <w:rPr>
                <w:ins w:id="725" w:author="CN=王玮/OU=北京分公司技术开发部/OU=公司总部/O=ChinaClear" w:date="2019-02-18T13:53:00Z"/>
              </w:rPr>
            </w:pPr>
            <w:ins w:id="726" w:author="CN=王玮/OU=北京分公司技术开发部/OU=公司总部/O=ChinaClear" w:date="2019-02-18T13:53:00Z">
              <w:r w:rsidRPr="00E4189E">
                <w:rPr>
                  <w:rFonts w:hint="eastAsia"/>
                </w:rPr>
                <w:t>同请求</w:t>
              </w:r>
            </w:ins>
          </w:p>
        </w:tc>
      </w:tr>
      <w:tr w:rsidR="00475B95" w14:paraId="3A2DCDD9" w14:textId="77777777" w:rsidTr="00475B95">
        <w:trPr>
          <w:trHeight w:val="415"/>
          <w:jc w:val="center"/>
          <w:ins w:id="727" w:author="CN=王玮/OU=北京分公司技术开发部/OU=公司总部/O=ChinaClear" w:date="2019-02-18T13:53:00Z"/>
        </w:trPr>
        <w:tc>
          <w:tcPr>
            <w:tcW w:w="537" w:type="dxa"/>
            <w:vAlign w:val="center"/>
          </w:tcPr>
          <w:p w14:paraId="3A71FE9A" w14:textId="77777777" w:rsidR="00475B95" w:rsidRDefault="00475B95" w:rsidP="00475B95">
            <w:pPr>
              <w:pStyle w:val="ab"/>
              <w:numPr>
                <w:ilvl w:val="0"/>
                <w:numId w:val="210"/>
              </w:numPr>
              <w:ind w:firstLineChars="0"/>
              <w:jc w:val="center"/>
              <w:rPr>
                <w:ins w:id="728" w:author="CN=王玮/OU=北京分公司技术开发部/OU=公司总部/O=ChinaClear" w:date="2019-02-18T13:53:00Z"/>
                <w:b/>
              </w:rPr>
            </w:pPr>
          </w:p>
        </w:tc>
        <w:tc>
          <w:tcPr>
            <w:tcW w:w="1272" w:type="dxa"/>
            <w:vAlign w:val="center"/>
          </w:tcPr>
          <w:p w14:paraId="42413270" w14:textId="77777777" w:rsidR="00475B95" w:rsidRPr="004A6013" w:rsidRDefault="00475B95" w:rsidP="00475B95">
            <w:pPr>
              <w:rPr>
                <w:ins w:id="729" w:author="CN=王玮/OU=北京分公司技术开发部/OU=公司总部/O=ChinaClear" w:date="2019-02-18T13:53:00Z"/>
              </w:rPr>
            </w:pPr>
            <w:ins w:id="730" w:author="CN=王玮/OU=北京分公司技术开发部/OU=公司总部/O=ChinaClear" w:date="2019-02-18T13:53:00Z">
              <w:r w:rsidRPr="00194286">
                <w:rPr>
                  <w:rFonts w:hint="eastAsia"/>
                </w:rPr>
                <w:t>YMTH</w:t>
              </w:r>
            </w:ins>
          </w:p>
        </w:tc>
        <w:tc>
          <w:tcPr>
            <w:tcW w:w="1276" w:type="dxa"/>
            <w:vAlign w:val="center"/>
          </w:tcPr>
          <w:p w14:paraId="5A38BA05" w14:textId="77777777" w:rsidR="00475B95" w:rsidRPr="004A6013" w:rsidRDefault="00475B95" w:rsidP="00475B95">
            <w:pPr>
              <w:rPr>
                <w:ins w:id="731" w:author="CN=王玮/OU=北京分公司技术开发部/OU=公司总部/O=ChinaClear" w:date="2019-02-18T13:53:00Z"/>
              </w:rPr>
            </w:pPr>
            <w:ins w:id="732" w:author="CN=王玮/OU=北京分公司技术开发部/OU=公司总部/O=ChinaClear" w:date="2019-02-18T13:53:00Z">
              <w:r w:rsidRPr="00194286">
                <w:rPr>
                  <w:rFonts w:hint="eastAsia"/>
                </w:rPr>
                <w:t>Character</w:t>
              </w:r>
            </w:ins>
          </w:p>
        </w:tc>
        <w:tc>
          <w:tcPr>
            <w:tcW w:w="851" w:type="dxa"/>
            <w:vAlign w:val="center"/>
          </w:tcPr>
          <w:p w14:paraId="4D4528A8" w14:textId="77777777" w:rsidR="00475B95" w:rsidRDefault="00475B95" w:rsidP="00475B95">
            <w:pPr>
              <w:rPr>
                <w:ins w:id="733" w:author="CN=王玮/OU=北京分公司技术开发部/OU=公司总部/O=ChinaClear" w:date="2019-02-18T13:53:00Z"/>
              </w:rPr>
            </w:pPr>
            <w:ins w:id="734" w:author="CN=王玮/OU=北京分公司技术开发部/OU=公司总部/O=ChinaClear" w:date="2019-02-18T13:53:00Z">
              <w:r>
                <w:rPr>
                  <w:rFonts w:hint="eastAsia"/>
                </w:rPr>
                <w:t>20</w:t>
              </w:r>
            </w:ins>
          </w:p>
        </w:tc>
        <w:tc>
          <w:tcPr>
            <w:tcW w:w="2976" w:type="dxa"/>
            <w:vAlign w:val="center"/>
          </w:tcPr>
          <w:p w14:paraId="7135A2E0" w14:textId="77777777" w:rsidR="00475B95" w:rsidRPr="004A6013" w:rsidRDefault="00475B95" w:rsidP="00475B95">
            <w:pPr>
              <w:rPr>
                <w:ins w:id="735" w:author="CN=王玮/OU=北京分公司技术开发部/OU=公司总部/O=ChinaClear" w:date="2019-02-18T13:53:00Z"/>
              </w:rPr>
            </w:pPr>
            <w:ins w:id="736" w:author="CN=王玮/OU=北京分公司技术开发部/OU=公司总部/O=ChinaClear" w:date="2019-02-18T13:53:00Z">
              <w:r w:rsidRPr="00194286">
                <w:rPr>
                  <w:rFonts w:hint="eastAsia"/>
                </w:rPr>
                <w:t>一码通账户号码</w:t>
              </w:r>
            </w:ins>
          </w:p>
        </w:tc>
        <w:tc>
          <w:tcPr>
            <w:tcW w:w="2552" w:type="dxa"/>
            <w:vAlign w:val="center"/>
          </w:tcPr>
          <w:p w14:paraId="31B65028" w14:textId="77777777" w:rsidR="00475B95" w:rsidRDefault="00475B95" w:rsidP="00475B95">
            <w:pPr>
              <w:rPr>
                <w:ins w:id="737" w:author="CN=王玮/OU=北京分公司技术开发部/OU=公司总部/O=ChinaClear" w:date="2019-02-18T13:53:00Z"/>
              </w:rPr>
            </w:pPr>
            <w:ins w:id="738" w:author="CN=王玮/OU=北京分公司技术开发部/OU=公司总部/O=ChinaClear" w:date="2019-02-18T13:53:00Z">
              <w:r w:rsidRPr="00E4189E">
                <w:rPr>
                  <w:rFonts w:hint="eastAsia"/>
                </w:rPr>
                <w:t>同请求</w:t>
              </w:r>
            </w:ins>
          </w:p>
        </w:tc>
      </w:tr>
      <w:tr w:rsidR="00475B95" w14:paraId="653C6F6B" w14:textId="77777777" w:rsidTr="00475B95">
        <w:trPr>
          <w:trHeight w:val="415"/>
          <w:jc w:val="center"/>
          <w:ins w:id="739" w:author="CN=王玮/OU=北京分公司技术开发部/OU=公司总部/O=ChinaClear" w:date="2019-02-18T13:53:00Z"/>
        </w:trPr>
        <w:tc>
          <w:tcPr>
            <w:tcW w:w="537" w:type="dxa"/>
            <w:vAlign w:val="center"/>
          </w:tcPr>
          <w:p w14:paraId="0A3EC3F8" w14:textId="77777777" w:rsidR="00475B95" w:rsidRDefault="00475B95" w:rsidP="00475B95">
            <w:pPr>
              <w:pStyle w:val="ab"/>
              <w:numPr>
                <w:ilvl w:val="0"/>
                <w:numId w:val="210"/>
              </w:numPr>
              <w:ind w:firstLineChars="0"/>
              <w:jc w:val="center"/>
              <w:rPr>
                <w:ins w:id="740" w:author="CN=王玮/OU=北京分公司技术开发部/OU=公司总部/O=ChinaClear" w:date="2019-02-18T13:53:00Z"/>
                <w:b/>
              </w:rPr>
            </w:pPr>
          </w:p>
        </w:tc>
        <w:tc>
          <w:tcPr>
            <w:tcW w:w="1272" w:type="dxa"/>
            <w:vAlign w:val="center"/>
          </w:tcPr>
          <w:p w14:paraId="24F0B52C" w14:textId="77777777" w:rsidR="00475B95" w:rsidRPr="004A6013" w:rsidRDefault="00475B95" w:rsidP="00475B95">
            <w:pPr>
              <w:rPr>
                <w:ins w:id="741" w:author="CN=王玮/OU=北京分公司技术开发部/OU=公司总部/O=ChinaClear" w:date="2019-02-18T13:53:00Z"/>
              </w:rPr>
            </w:pPr>
            <w:ins w:id="742" w:author="CN=王玮/OU=北京分公司技术开发部/OU=公司总部/O=ChinaClear" w:date="2019-02-18T13:53:00Z">
              <w:r w:rsidRPr="00194286">
                <w:rPr>
                  <w:rFonts w:hint="eastAsia"/>
                </w:rPr>
                <w:t>ZHLB</w:t>
              </w:r>
            </w:ins>
          </w:p>
        </w:tc>
        <w:tc>
          <w:tcPr>
            <w:tcW w:w="1276" w:type="dxa"/>
            <w:vAlign w:val="center"/>
          </w:tcPr>
          <w:p w14:paraId="416315AD" w14:textId="77777777" w:rsidR="00475B95" w:rsidRPr="004A6013" w:rsidRDefault="00475B95" w:rsidP="00475B95">
            <w:pPr>
              <w:rPr>
                <w:ins w:id="743" w:author="CN=王玮/OU=北京分公司技术开发部/OU=公司总部/O=ChinaClear" w:date="2019-02-18T13:53:00Z"/>
              </w:rPr>
            </w:pPr>
            <w:ins w:id="744" w:author="CN=王玮/OU=北京分公司技术开发部/OU=公司总部/O=ChinaClear" w:date="2019-02-18T13:53:00Z">
              <w:r w:rsidRPr="00194286">
                <w:rPr>
                  <w:rFonts w:hint="eastAsia"/>
                </w:rPr>
                <w:t>Character</w:t>
              </w:r>
            </w:ins>
          </w:p>
        </w:tc>
        <w:tc>
          <w:tcPr>
            <w:tcW w:w="851" w:type="dxa"/>
            <w:vAlign w:val="center"/>
          </w:tcPr>
          <w:p w14:paraId="11436CA3" w14:textId="77777777" w:rsidR="00475B95" w:rsidRPr="004A6013" w:rsidRDefault="00475B95" w:rsidP="00475B95">
            <w:pPr>
              <w:rPr>
                <w:ins w:id="745" w:author="CN=王玮/OU=北京分公司技术开发部/OU=公司总部/O=ChinaClear" w:date="2019-02-18T13:53:00Z"/>
              </w:rPr>
            </w:pPr>
            <w:ins w:id="746" w:author="CN=王玮/OU=北京分公司技术开发部/OU=公司总部/O=ChinaClear" w:date="2019-02-18T13:53:00Z">
              <w:r w:rsidRPr="00194286">
                <w:rPr>
                  <w:rFonts w:hint="eastAsia"/>
                </w:rPr>
                <w:t>2</w:t>
              </w:r>
            </w:ins>
          </w:p>
        </w:tc>
        <w:tc>
          <w:tcPr>
            <w:tcW w:w="2976" w:type="dxa"/>
            <w:vAlign w:val="center"/>
          </w:tcPr>
          <w:p w14:paraId="62AB5412" w14:textId="77777777" w:rsidR="00475B95" w:rsidRPr="004A6013" w:rsidRDefault="00475B95" w:rsidP="00475B95">
            <w:pPr>
              <w:rPr>
                <w:ins w:id="747" w:author="CN=王玮/OU=北京分公司技术开发部/OU=公司总部/O=ChinaClear" w:date="2019-02-18T13:53:00Z"/>
              </w:rPr>
            </w:pPr>
            <w:ins w:id="748" w:author="CN=王玮/OU=北京分公司技术开发部/OU=公司总部/O=ChinaClear" w:date="2019-02-18T13:53:00Z">
              <w:r>
                <w:rPr>
                  <w:rFonts w:hint="eastAsia"/>
                </w:rPr>
                <w:t>场内</w:t>
              </w:r>
              <w:r w:rsidRPr="00194286">
                <w:rPr>
                  <w:rFonts w:hint="eastAsia"/>
                </w:rPr>
                <w:t>证券账户类别</w:t>
              </w:r>
            </w:ins>
          </w:p>
        </w:tc>
        <w:tc>
          <w:tcPr>
            <w:tcW w:w="2552" w:type="dxa"/>
            <w:vAlign w:val="center"/>
          </w:tcPr>
          <w:p w14:paraId="61C532D8" w14:textId="77777777" w:rsidR="00475B95" w:rsidRDefault="00475B95" w:rsidP="00475B95">
            <w:pPr>
              <w:rPr>
                <w:ins w:id="749" w:author="CN=王玮/OU=北京分公司技术开发部/OU=公司总部/O=ChinaClear" w:date="2019-02-18T13:53:00Z"/>
              </w:rPr>
            </w:pPr>
            <w:ins w:id="750" w:author="CN=王玮/OU=北京分公司技术开发部/OU=公司总部/O=ChinaClear" w:date="2019-02-18T13:53:00Z">
              <w:r w:rsidRPr="00E4189E">
                <w:rPr>
                  <w:rFonts w:hint="eastAsia"/>
                </w:rPr>
                <w:t>同请求</w:t>
              </w:r>
            </w:ins>
          </w:p>
        </w:tc>
      </w:tr>
      <w:tr w:rsidR="00475B95" w14:paraId="45018815" w14:textId="77777777" w:rsidTr="00475B95">
        <w:trPr>
          <w:trHeight w:val="415"/>
          <w:jc w:val="center"/>
          <w:ins w:id="751" w:author="CN=王玮/OU=北京分公司技术开发部/OU=公司总部/O=ChinaClear" w:date="2019-02-18T13:53:00Z"/>
        </w:trPr>
        <w:tc>
          <w:tcPr>
            <w:tcW w:w="537" w:type="dxa"/>
            <w:vAlign w:val="center"/>
          </w:tcPr>
          <w:p w14:paraId="5A8B4BBD" w14:textId="77777777" w:rsidR="00475B95" w:rsidRDefault="00475B95" w:rsidP="00475B95">
            <w:pPr>
              <w:pStyle w:val="ab"/>
              <w:numPr>
                <w:ilvl w:val="0"/>
                <w:numId w:val="210"/>
              </w:numPr>
              <w:ind w:firstLineChars="0"/>
              <w:jc w:val="center"/>
              <w:rPr>
                <w:ins w:id="752" w:author="CN=王玮/OU=北京分公司技术开发部/OU=公司总部/O=ChinaClear" w:date="2019-02-18T13:53:00Z"/>
                <w:b/>
              </w:rPr>
            </w:pPr>
          </w:p>
        </w:tc>
        <w:tc>
          <w:tcPr>
            <w:tcW w:w="1272" w:type="dxa"/>
            <w:vAlign w:val="center"/>
          </w:tcPr>
          <w:p w14:paraId="2CE572C5" w14:textId="77777777" w:rsidR="00475B95" w:rsidRPr="004A6013" w:rsidRDefault="00475B95" w:rsidP="00475B95">
            <w:pPr>
              <w:rPr>
                <w:ins w:id="753" w:author="CN=王玮/OU=北京分公司技术开发部/OU=公司总部/O=ChinaClear" w:date="2019-02-18T13:53:00Z"/>
              </w:rPr>
            </w:pPr>
            <w:ins w:id="754" w:author="CN=王玮/OU=北京分公司技术开发部/OU=公司总部/O=ChinaClear" w:date="2019-02-18T13:53:00Z">
              <w:r w:rsidRPr="00194286">
                <w:rPr>
                  <w:rFonts w:hint="eastAsia"/>
                </w:rPr>
                <w:t>ZQZH</w:t>
              </w:r>
            </w:ins>
          </w:p>
        </w:tc>
        <w:tc>
          <w:tcPr>
            <w:tcW w:w="1276" w:type="dxa"/>
            <w:vAlign w:val="center"/>
          </w:tcPr>
          <w:p w14:paraId="7970B2A0" w14:textId="77777777" w:rsidR="00475B95" w:rsidRPr="004A6013" w:rsidRDefault="00475B95" w:rsidP="00475B95">
            <w:pPr>
              <w:rPr>
                <w:ins w:id="755" w:author="CN=王玮/OU=北京分公司技术开发部/OU=公司总部/O=ChinaClear" w:date="2019-02-18T13:53:00Z"/>
              </w:rPr>
            </w:pPr>
            <w:ins w:id="756" w:author="CN=王玮/OU=北京分公司技术开发部/OU=公司总部/O=ChinaClear" w:date="2019-02-18T13:53:00Z">
              <w:r w:rsidRPr="00194286">
                <w:rPr>
                  <w:rFonts w:hint="eastAsia"/>
                </w:rPr>
                <w:t>Character</w:t>
              </w:r>
            </w:ins>
          </w:p>
        </w:tc>
        <w:tc>
          <w:tcPr>
            <w:tcW w:w="851" w:type="dxa"/>
            <w:vAlign w:val="center"/>
          </w:tcPr>
          <w:p w14:paraId="738193C4" w14:textId="77777777" w:rsidR="00475B95" w:rsidRPr="004A6013" w:rsidRDefault="00475B95" w:rsidP="00475B95">
            <w:pPr>
              <w:rPr>
                <w:ins w:id="757" w:author="CN=王玮/OU=北京分公司技术开发部/OU=公司总部/O=ChinaClear" w:date="2019-02-18T13:53:00Z"/>
              </w:rPr>
            </w:pPr>
            <w:ins w:id="758" w:author="CN=王玮/OU=北京分公司技术开发部/OU=公司总部/O=ChinaClear" w:date="2019-02-18T13:53:00Z">
              <w:r w:rsidRPr="00194286">
                <w:rPr>
                  <w:rFonts w:hint="eastAsia"/>
                </w:rPr>
                <w:t>20</w:t>
              </w:r>
            </w:ins>
          </w:p>
        </w:tc>
        <w:tc>
          <w:tcPr>
            <w:tcW w:w="2976" w:type="dxa"/>
            <w:vAlign w:val="center"/>
          </w:tcPr>
          <w:p w14:paraId="4D0EB8EB" w14:textId="77777777" w:rsidR="00475B95" w:rsidRPr="004A6013" w:rsidRDefault="00244A8D" w:rsidP="00475B95">
            <w:pPr>
              <w:rPr>
                <w:ins w:id="759" w:author="CN=王玮/OU=北京分公司技术开发部/OU=公司总部/O=ChinaClear" w:date="2019-02-18T13:53:00Z"/>
              </w:rPr>
            </w:pPr>
            <w:ins w:id="760" w:author="CN=王玮/OU=北京分公司技术开发部/OU=公司总部/O=ChinaClear" w:date="2019-02-18T14:08:00Z">
              <w:r>
                <w:rPr>
                  <w:rFonts w:hint="eastAsia"/>
                </w:rPr>
                <w:t>场内</w:t>
              </w:r>
            </w:ins>
            <w:ins w:id="761" w:author="CN=王玮/OU=北京分公司技术开发部/OU=公司总部/O=ChinaClear" w:date="2019-02-18T13:53:00Z">
              <w:r w:rsidR="00475B95" w:rsidRPr="00194286">
                <w:rPr>
                  <w:rFonts w:hint="eastAsia"/>
                </w:rPr>
                <w:t>证券账户号码</w:t>
              </w:r>
            </w:ins>
          </w:p>
        </w:tc>
        <w:tc>
          <w:tcPr>
            <w:tcW w:w="2552" w:type="dxa"/>
            <w:vAlign w:val="center"/>
          </w:tcPr>
          <w:p w14:paraId="48D8ECCE" w14:textId="77777777" w:rsidR="00475B95" w:rsidRDefault="00475B95" w:rsidP="00475B95">
            <w:pPr>
              <w:rPr>
                <w:ins w:id="762" w:author="CN=王玮/OU=北京分公司技术开发部/OU=公司总部/O=ChinaClear" w:date="2019-02-18T13:53:00Z"/>
              </w:rPr>
            </w:pPr>
            <w:ins w:id="763" w:author="CN=王玮/OU=北京分公司技术开发部/OU=公司总部/O=ChinaClear" w:date="2019-02-18T13:53:00Z">
              <w:r w:rsidRPr="00E4189E">
                <w:rPr>
                  <w:rFonts w:hint="eastAsia"/>
                </w:rPr>
                <w:t>同请求</w:t>
              </w:r>
            </w:ins>
          </w:p>
        </w:tc>
      </w:tr>
      <w:tr w:rsidR="00475B95" w14:paraId="4EF8E976" w14:textId="77777777" w:rsidTr="00475B95">
        <w:trPr>
          <w:trHeight w:val="415"/>
          <w:jc w:val="center"/>
          <w:ins w:id="764" w:author="CN=王玮/OU=北京分公司技术开发部/OU=公司总部/O=ChinaClear" w:date="2019-02-18T13:53:00Z"/>
        </w:trPr>
        <w:tc>
          <w:tcPr>
            <w:tcW w:w="537" w:type="dxa"/>
            <w:vAlign w:val="center"/>
          </w:tcPr>
          <w:p w14:paraId="66CE6106" w14:textId="77777777" w:rsidR="00475B95" w:rsidRDefault="00475B95" w:rsidP="00475B95">
            <w:pPr>
              <w:pStyle w:val="ab"/>
              <w:numPr>
                <w:ilvl w:val="0"/>
                <w:numId w:val="210"/>
              </w:numPr>
              <w:ind w:firstLineChars="0"/>
              <w:jc w:val="center"/>
              <w:rPr>
                <w:ins w:id="765" w:author="CN=王玮/OU=北京分公司技术开发部/OU=公司总部/O=ChinaClear" w:date="2019-02-18T13:53:00Z"/>
                <w:b/>
              </w:rPr>
            </w:pPr>
          </w:p>
        </w:tc>
        <w:tc>
          <w:tcPr>
            <w:tcW w:w="1272" w:type="dxa"/>
            <w:vAlign w:val="center"/>
          </w:tcPr>
          <w:p w14:paraId="166D0364" w14:textId="77777777" w:rsidR="00475B95" w:rsidRPr="004A6013" w:rsidRDefault="00475B95" w:rsidP="00475B95">
            <w:pPr>
              <w:rPr>
                <w:ins w:id="766" w:author="CN=王玮/OU=北京分公司技术开发部/OU=公司总部/O=ChinaClear" w:date="2019-02-18T13:53:00Z"/>
              </w:rPr>
            </w:pPr>
            <w:ins w:id="767" w:author="CN=王玮/OU=北京分公司技术开发部/OU=公司总部/O=ChinaClear" w:date="2019-02-18T13:53:00Z">
              <w:r>
                <w:rPr>
                  <w:rFonts w:hint="eastAsia"/>
                </w:rPr>
                <w:t>TAZHLB</w:t>
              </w:r>
            </w:ins>
          </w:p>
        </w:tc>
        <w:tc>
          <w:tcPr>
            <w:tcW w:w="1276" w:type="dxa"/>
            <w:vAlign w:val="center"/>
          </w:tcPr>
          <w:p w14:paraId="6F27CF7E" w14:textId="77777777" w:rsidR="00475B95" w:rsidRPr="004A6013" w:rsidRDefault="00475B95" w:rsidP="00475B95">
            <w:pPr>
              <w:rPr>
                <w:ins w:id="768" w:author="CN=王玮/OU=北京分公司技术开发部/OU=公司总部/O=ChinaClear" w:date="2019-02-18T13:53:00Z"/>
              </w:rPr>
            </w:pPr>
            <w:ins w:id="769" w:author="CN=王玮/OU=北京分公司技术开发部/OU=公司总部/O=ChinaClear" w:date="2019-02-18T13:53:00Z">
              <w:r w:rsidRPr="00194286">
                <w:rPr>
                  <w:rFonts w:hint="eastAsia"/>
                </w:rPr>
                <w:t>Character</w:t>
              </w:r>
            </w:ins>
          </w:p>
        </w:tc>
        <w:tc>
          <w:tcPr>
            <w:tcW w:w="851" w:type="dxa"/>
            <w:vAlign w:val="center"/>
          </w:tcPr>
          <w:p w14:paraId="65500F81" w14:textId="77777777" w:rsidR="00475B95" w:rsidRPr="004A6013" w:rsidRDefault="00475B95" w:rsidP="00475B95">
            <w:pPr>
              <w:rPr>
                <w:ins w:id="770" w:author="CN=王玮/OU=北京分公司技术开发部/OU=公司总部/O=ChinaClear" w:date="2019-02-18T13:53:00Z"/>
              </w:rPr>
            </w:pPr>
            <w:ins w:id="771" w:author="CN=王玮/OU=北京分公司技术开发部/OU=公司总部/O=ChinaClear" w:date="2019-02-18T13:53:00Z">
              <w:r w:rsidRPr="00194286">
                <w:rPr>
                  <w:rFonts w:hint="eastAsia"/>
                </w:rPr>
                <w:t>2</w:t>
              </w:r>
            </w:ins>
          </w:p>
        </w:tc>
        <w:tc>
          <w:tcPr>
            <w:tcW w:w="2976" w:type="dxa"/>
            <w:vAlign w:val="center"/>
          </w:tcPr>
          <w:p w14:paraId="4B6FB615" w14:textId="77777777" w:rsidR="00475B95" w:rsidRPr="004A6013" w:rsidRDefault="00475B95" w:rsidP="00475B95">
            <w:pPr>
              <w:rPr>
                <w:ins w:id="772" w:author="CN=王玮/OU=北京分公司技术开发部/OU=公司总部/O=ChinaClear" w:date="2019-02-18T13:53:00Z"/>
              </w:rPr>
            </w:pPr>
            <w:ins w:id="773" w:author="CN=王玮/OU=北京分公司技术开发部/OU=公司总部/O=ChinaClear" w:date="2019-02-18T13:53:00Z">
              <w:r>
                <w:rPr>
                  <w:rFonts w:hint="eastAsia"/>
                </w:rPr>
                <w:t>TA</w:t>
              </w:r>
              <w:r>
                <w:rPr>
                  <w:rFonts w:hint="eastAsia"/>
                </w:rPr>
                <w:t>账户类别</w:t>
              </w:r>
            </w:ins>
          </w:p>
        </w:tc>
        <w:tc>
          <w:tcPr>
            <w:tcW w:w="2552" w:type="dxa"/>
            <w:vAlign w:val="center"/>
          </w:tcPr>
          <w:p w14:paraId="17A924E3" w14:textId="77777777" w:rsidR="00475B95" w:rsidRDefault="00475B95" w:rsidP="00475B95">
            <w:pPr>
              <w:rPr>
                <w:ins w:id="774" w:author="CN=王玮/OU=北京分公司技术开发部/OU=公司总部/O=ChinaClear" w:date="2019-02-18T13:53:00Z"/>
              </w:rPr>
            </w:pPr>
            <w:ins w:id="775" w:author="CN=王玮/OU=北京分公司技术开发部/OU=公司总部/O=ChinaClear" w:date="2019-02-18T13:53:00Z">
              <w:r w:rsidRPr="00E4189E">
                <w:rPr>
                  <w:rFonts w:hint="eastAsia"/>
                </w:rPr>
                <w:t>同请求</w:t>
              </w:r>
            </w:ins>
          </w:p>
        </w:tc>
      </w:tr>
      <w:tr w:rsidR="00475B95" w14:paraId="32E86AF4" w14:textId="77777777" w:rsidTr="00475B95">
        <w:trPr>
          <w:trHeight w:val="415"/>
          <w:jc w:val="center"/>
          <w:ins w:id="776" w:author="CN=王玮/OU=北京分公司技术开发部/OU=公司总部/O=ChinaClear" w:date="2019-02-18T13:53:00Z"/>
        </w:trPr>
        <w:tc>
          <w:tcPr>
            <w:tcW w:w="537" w:type="dxa"/>
            <w:vAlign w:val="center"/>
          </w:tcPr>
          <w:p w14:paraId="3E213B45" w14:textId="77777777" w:rsidR="00475B95" w:rsidRDefault="00475B95" w:rsidP="00475B95">
            <w:pPr>
              <w:pStyle w:val="ab"/>
              <w:numPr>
                <w:ilvl w:val="0"/>
                <w:numId w:val="210"/>
              </w:numPr>
              <w:ind w:firstLineChars="0"/>
              <w:jc w:val="center"/>
              <w:rPr>
                <w:ins w:id="777" w:author="CN=王玮/OU=北京分公司技术开发部/OU=公司总部/O=ChinaClear" w:date="2019-02-18T13:53:00Z"/>
                <w:b/>
              </w:rPr>
            </w:pPr>
          </w:p>
        </w:tc>
        <w:tc>
          <w:tcPr>
            <w:tcW w:w="1272" w:type="dxa"/>
            <w:vAlign w:val="center"/>
          </w:tcPr>
          <w:p w14:paraId="1BEB9305" w14:textId="77777777" w:rsidR="00475B95" w:rsidRPr="004A6013" w:rsidRDefault="00475B95" w:rsidP="00475B95">
            <w:pPr>
              <w:rPr>
                <w:ins w:id="778" w:author="CN=王玮/OU=北京分公司技术开发部/OU=公司总部/O=ChinaClear" w:date="2019-02-18T13:53:00Z"/>
              </w:rPr>
            </w:pPr>
            <w:ins w:id="779" w:author="CN=王玮/OU=北京分公司技术开发部/OU=公司总部/O=ChinaClear" w:date="2019-02-18T13:53:00Z">
              <w:r>
                <w:rPr>
                  <w:rFonts w:hint="eastAsia"/>
                </w:rPr>
                <w:t>TA</w:t>
              </w:r>
              <w:r w:rsidRPr="00194286">
                <w:rPr>
                  <w:rFonts w:hint="eastAsia"/>
                </w:rPr>
                <w:t>ZH</w:t>
              </w:r>
            </w:ins>
          </w:p>
        </w:tc>
        <w:tc>
          <w:tcPr>
            <w:tcW w:w="1276" w:type="dxa"/>
            <w:vAlign w:val="center"/>
          </w:tcPr>
          <w:p w14:paraId="3773EF33" w14:textId="77777777" w:rsidR="00475B95" w:rsidRPr="004A6013" w:rsidRDefault="00475B95" w:rsidP="00475B95">
            <w:pPr>
              <w:rPr>
                <w:ins w:id="780" w:author="CN=王玮/OU=北京分公司技术开发部/OU=公司总部/O=ChinaClear" w:date="2019-02-18T13:53:00Z"/>
              </w:rPr>
            </w:pPr>
            <w:ins w:id="781" w:author="CN=王玮/OU=北京分公司技术开发部/OU=公司总部/O=ChinaClear" w:date="2019-02-18T13:53:00Z">
              <w:r w:rsidRPr="00194286">
                <w:rPr>
                  <w:rFonts w:hint="eastAsia"/>
                </w:rPr>
                <w:t>Character</w:t>
              </w:r>
            </w:ins>
          </w:p>
        </w:tc>
        <w:tc>
          <w:tcPr>
            <w:tcW w:w="851" w:type="dxa"/>
            <w:vAlign w:val="center"/>
          </w:tcPr>
          <w:p w14:paraId="75AC3CD5" w14:textId="77777777" w:rsidR="00475B95" w:rsidRPr="004A6013" w:rsidRDefault="00475B95" w:rsidP="00475B95">
            <w:pPr>
              <w:rPr>
                <w:ins w:id="782" w:author="CN=王玮/OU=北京分公司技术开发部/OU=公司总部/O=ChinaClear" w:date="2019-02-18T13:53:00Z"/>
              </w:rPr>
            </w:pPr>
            <w:ins w:id="783" w:author="CN=王玮/OU=北京分公司技术开发部/OU=公司总部/O=ChinaClear" w:date="2019-02-18T13:53:00Z">
              <w:r w:rsidRPr="00194286">
                <w:rPr>
                  <w:rFonts w:hint="eastAsia"/>
                </w:rPr>
                <w:t>20</w:t>
              </w:r>
            </w:ins>
          </w:p>
        </w:tc>
        <w:tc>
          <w:tcPr>
            <w:tcW w:w="2976" w:type="dxa"/>
            <w:vAlign w:val="center"/>
          </w:tcPr>
          <w:p w14:paraId="6BA6B841" w14:textId="77777777" w:rsidR="00475B95" w:rsidRPr="004A6013" w:rsidRDefault="00475B95" w:rsidP="00475B95">
            <w:pPr>
              <w:rPr>
                <w:ins w:id="784" w:author="CN=王玮/OU=北京分公司技术开发部/OU=公司总部/O=ChinaClear" w:date="2019-02-18T13:53:00Z"/>
              </w:rPr>
            </w:pPr>
            <w:ins w:id="785" w:author="CN=王玮/OU=北京分公司技术开发部/OU=公司总部/O=ChinaClear" w:date="2019-02-18T13:53:00Z">
              <w:r>
                <w:rPr>
                  <w:rFonts w:hint="eastAsia"/>
                </w:rPr>
                <w:t>TA</w:t>
              </w:r>
              <w:r w:rsidRPr="00194286">
                <w:rPr>
                  <w:rFonts w:hint="eastAsia"/>
                </w:rPr>
                <w:t>账户号码</w:t>
              </w:r>
            </w:ins>
          </w:p>
        </w:tc>
        <w:tc>
          <w:tcPr>
            <w:tcW w:w="2552" w:type="dxa"/>
            <w:vAlign w:val="center"/>
          </w:tcPr>
          <w:p w14:paraId="75F77FA2" w14:textId="77777777" w:rsidR="00475B95" w:rsidRDefault="00475B95" w:rsidP="00475B95">
            <w:pPr>
              <w:rPr>
                <w:ins w:id="786" w:author="CN=王玮/OU=北京分公司技术开发部/OU=公司总部/O=ChinaClear" w:date="2019-02-18T13:53:00Z"/>
              </w:rPr>
            </w:pPr>
            <w:ins w:id="787" w:author="CN=王玮/OU=北京分公司技术开发部/OU=公司总部/O=ChinaClear" w:date="2019-02-18T13:53:00Z">
              <w:r w:rsidRPr="00E4189E">
                <w:rPr>
                  <w:rFonts w:hint="eastAsia"/>
                </w:rPr>
                <w:t>同请求</w:t>
              </w:r>
            </w:ins>
          </w:p>
        </w:tc>
      </w:tr>
      <w:tr w:rsidR="00475B95" w14:paraId="07D85DFE" w14:textId="77777777" w:rsidTr="00475B95">
        <w:trPr>
          <w:trHeight w:val="415"/>
          <w:jc w:val="center"/>
          <w:ins w:id="788" w:author="CN=王玮/OU=北京分公司技术开发部/OU=公司总部/O=ChinaClear" w:date="2019-02-18T13:53:00Z"/>
        </w:trPr>
        <w:tc>
          <w:tcPr>
            <w:tcW w:w="537" w:type="dxa"/>
            <w:vAlign w:val="center"/>
          </w:tcPr>
          <w:p w14:paraId="195BEB49" w14:textId="77777777" w:rsidR="00475B95" w:rsidRDefault="00475B95" w:rsidP="00475B95">
            <w:pPr>
              <w:pStyle w:val="ab"/>
              <w:numPr>
                <w:ilvl w:val="0"/>
                <w:numId w:val="210"/>
              </w:numPr>
              <w:ind w:firstLineChars="0"/>
              <w:jc w:val="center"/>
              <w:rPr>
                <w:ins w:id="789" w:author="CN=王玮/OU=北京分公司技术开发部/OU=公司总部/O=ChinaClear" w:date="2019-02-18T13:53:00Z"/>
                <w:b/>
              </w:rPr>
            </w:pPr>
          </w:p>
        </w:tc>
        <w:tc>
          <w:tcPr>
            <w:tcW w:w="1272" w:type="dxa"/>
            <w:vAlign w:val="center"/>
          </w:tcPr>
          <w:p w14:paraId="765DFE6C" w14:textId="77777777" w:rsidR="00475B95" w:rsidRDefault="00475B95" w:rsidP="00475B95">
            <w:pPr>
              <w:rPr>
                <w:ins w:id="790" w:author="CN=王玮/OU=北京分公司技术开发部/OU=公司总部/O=ChinaClear" w:date="2019-02-18T13:53:00Z"/>
              </w:rPr>
            </w:pPr>
            <w:ins w:id="791" w:author="CN=王玮/OU=北京分公司技术开发部/OU=公司总部/O=ChinaClear" w:date="2019-02-18T13:53:00Z">
              <w:r w:rsidRPr="00194286">
                <w:rPr>
                  <w:rFonts w:hint="eastAsia"/>
                </w:rPr>
                <w:t>KHJGDM</w:t>
              </w:r>
            </w:ins>
          </w:p>
        </w:tc>
        <w:tc>
          <w:tcPr>
            <w:tcW w:w="1276" w:type="dxa"/>
            <w:vAlign w:val="center"/>
          </w:tcPr>
          <w:p w14:paraId="0EF66A33" w14:textId="77777777" w:rsidR="00475B95" w:rsidRPr="004A6013" w:rsidRDefault="00475B95" w:rsidP="00475B95">
            <w:pPr>
              <w:rPr>
                <w:ins w:id="792" w:author="CN=王玮/OU=北京分公司技术开发部/OU=公司总部/O=ChinaClear" w:date="2019-02-18T13:53:00Z"/>
              </w:rPr>
            </w:pPr>
            <w:ins w:id="793" w:author="CN=王玮/OU=北京分公司技术开发部/OU=公司总部/O=ChinaClear" w:date="2019-02-18T13:53:00Z">
              <w:r w:rsidRPr="00194286">
                <w:rPr>
                  <w:rFonts w:hint="eastAsia"/>
                </w:rPr>
                <w:t>Character</w:t>
              </w:r>
            </w:ins>
          </w:p>
        </w:tc>
        <w:tc>
          <w:tcPr>
            <w:tcW w:w="851" w:type="dxa"/>
            <w:vAlign w:val="center"/>
          </w:tcPr>
          <w:p w14:paraId="1E54EED6" w14:textId="77777777" w:rsidR="00475B95" w:rsidRDefault="00475B95" w:rsidP="00475B95">
            <w:pPr>
              <w:rPr>
                <w:ins w:id="794" w:author="CN=王玮/OU=北京分公司技术开发部/OU=公司总部/O=ChinaClear" w:date="2019-02-18T13:53:00Z"/>
              </w:rPr>
            </w:pPr>
            <w:ins w:id="795" w:author="CN=王玮/OU=北京分公司技术开发部/OU=公司总部/O=ChinaClear" w:date="2019-02-18T13:53:00Z">
              <w:r w:rsidRPr="00194286">
                <w:rPr>
                  <w:rFonts w:hint="eastAsia"/>
                </w:rPr>
                <w:t>6</w:t>
              </w:r>
            </w:ins>
          </w:p>
        </w:tc>
        <w:tc>
          <w:tcPr>
            <w:tcW w:w="2976" w:type="dxa"/>
            <w:vAlign w:val="center"/>
          </w:tcPr>
          <w:p w14:paraId="3B5B4615" w14:textId="77777777" w:rsidR="00475B95" w:rsidRDefault="00475B95" w:rsidP="00475B95">
            <w:pPr>
              <w:rPr>
                <w:ins w:id="796" w:author="CN=王玮/OU=北京分公司技术开发部/OU=公司总部/O=ChinaClear" w:date="2019-02-18T13:53:00Z"/>
              </w:rPr>
            </w:pPr>
            <w:ins w:id="797" w:author="CN=王玮/OU=北京分公司技术开发部/OU=公司总部/O=ChinaClear" w:date="2019-02-18T13:53:00Z">
              <w:r>
                <w:rPr>
                  <w:rFonts w:hint="eastAsia"/>
                </w:rPr>
                <w:t>业务发起</w:t>
              </w:r>
              <w:r w:rsidRPr="00194286">
                <w:rPr>
                  <w:rFonts w:hint="eastAsia"/>
                </w:rPr>
                <w:t>开户代理机构代码</w:t>
              </w:r>
            </w:ins>
          </w:p>
        </w:tc>
        <w:tc>
          <w:tcPr>
            <w:tcW w:w="2552" w:type="dxa"/>
            <w:vAlign w:val="center"/>
          </w:tcPr>
          <w:p w14:paraId="379C7244" w14:textId="77777777" w:rsidR="00475B95" w:rsidRDefault="00475B95" w:rsidP="00475B95">
            <w:pPr>
              <w:rPr>
                <w:ins w:id="798" w:author="CN=王玮/OU=北京分公司技术开发部/OU=公司总部/O=ChinaClear" w:date="2019-02-18T13:53:00Z"/>
              </w:rPr>
            </w:pPr>
            <w:ins w:id="799" w:author="CN=王玮/OU=北京分公司技术开发部/OU=公司总部/O=ChinaClear" w:date="2019-02-18T13:53:00Z">
              <w:r w:rsidRPr="00E4189E">
                <w:rPr>
                  <w:rFonts w:hint="eastAsia"/>
                </w:rPr>
                <w:t>同请求</w:t>
              </w:r>
            </w:ins>
          </w:p>
        </w:tc>
      </w:tr>
      <w:tr w:rsidR="00475B95" w14:paraId="11BA4FF5" w14:textId="77777777" w:rsidTr="00475B95">
        <w:trPr>
          <w:trHeight w:val="415"/>
          <w:jc w:val="center"/>
          <w:ins w:id="800" w:author="CN=王玮/OU=北京分公司技术开发部/OU=公司总部/O=ChinaClear" w:date="2019-02-18T13:53:00Z"/>
        </w:trPr>
        <w:tc>
          <w:tcPr>
            <w:tcW w:w="537" w:type="dxa"/>
            <w:vAlign w:val="center"/>
          </w:tcPr>
          <w:p w14:paraId="129A9119" w14:textId="77777777" w:rsidR="00475B95" w:rsidRDefault="00475B95" w:rsidP="00475B95">
            <w:pPr>
              <w:pStyle w:val="ab"/>
              <w:numPr>
                <w:ilvl w:val="0"/>
                <w:numId w:val="210"/>
              </w:numPr>
              <w:ind w:firstLineChars="0"/>
              <w:jc w:val="center"/>
              <w:rPr>
                <w:ins w:id="801" w:author="CN=王玮/OU=北京分公司技术开发部/OU=公司总部/O=ChinaClear" w:date="2019-02-18T13:53:00Z"/>
                <w:b/>
              </w:rPr>
            </w:pPr>
          </w:p>
        </w:tc>
        <w:tc>
          <w:tcPr>
            <w:tcW w:w="1272" w:type="dxa"/>
            <w:vAlign w:val="center"/>
          </w:tcPr>
          <w:p w14:paraId="4EBD2BEC" w14:textId="77777777" w:rsidR="00475B95" w:rsidRDefault="00475B95" w:rsidP="00475B95">
            <w:pPr>
              <w:rPr>
                <w:ins w:id="802" w:author="CN=王玮/OU=北京分公司技术开发部/OU=公司总部/O=ChinaClear" w:date="2019-02-18T13:53:00Z"/>
              </w:rPr>
            </w:pPr>
            <w:ins w:id="803" w:author="CN=王玮/OU=北京分公司技术开发部/OU=公司总部/O=ChinaClear" w:date="2019-02-18T13:53:00Z">
              <w:r w:rsidRPr="00194286">
                <w:rPr>
                  <w:rFonts w:hint="eastAsia"/>
                </w:rPr>
                <w:t>KHWDDM</w:t>
              </w:r>
            </w:ins>
          </w:p>
        </w:tc>
        <w:tc>
          <w:tcPr>
            <w:tcW w:w="1276" w:type="dxa"/>
            <w:vAlign w:val="center"/>
          </w:tcPr>
          <w:p w14:paraId="4A4ACD48" w14:textId="77777777" w:rsidR="00475B95" w:rsidRPr="004A6013" w:rsidRDefault="00475B95" w:rsidP="00475B95">
            <w:pPr>
              <w:rPr>
                <w:ins w:id="804" w:author="CN=王玮/OU=北京分公司技术开发部/OU=公司总部/O=ChinaClear" w:date="2019-02-18T13:53:00Z"/>
              </w:rPr>
            </w:pPr>
            <w:ins w:id="805" w:author="CN=王玮/OU=北京分公司技术开发部/OU=公司总部/O=ChinaClear" w:date="2019-02-18T13:53:00Z">
              <w:r w:rsidRPr="00194286">
                <w:rPr>
                  <w:rFonts w:hint="eastAsia"/>
                </w:rPr>
                <w:t>Character</w:t>
              </w:r>
            </w:ins>
          </w:p>
        </w:tc>
        <w:tc>
          <w:tcPr>
            <w:tcW w:w="851" w:type="dxa"/>
            <w:vAlign w:val="center"/>
          </w:tcPr>
          <w:p w14:paraId="32B2271D" w14:textId="77777777" w:rsidR="00475B95" w:rsidRDefault="00475B95" w:rsidP="00475B95">
            <w:pPr>
              <w:rPr>
                <w:ins w:id="806" w:author="CN=王玮/OU=北京分公司技术开发部/OU=公司总部/O=ChinaClear" w:date="2019-02-18T13:53:00Z"/>
              </w:rPr>
            </w:pPr>
            <w:ins w:id="807" w:author="CN=王玮/OU=北京分公司技术开发部/OU=公司总部/O=ChinaClear" w:date="2019-02-18T13:53:00Z">
              <w:r w:rsidRPr="00194286">
                <w:rPr>
                  <w:rFonts w:hint="eastAsia"/>
                </w:rPr>
                <w:t>10</w:t>
              </w:r>
            </w:ins>
          </w:p>
        </w:tc>
        <w:tc>
          <w:tcPr>
            <w:tcW w:w="2976" w:type="dxa"/>
            <w:vAlign w:val="center"/>
          </w:tcPr>
          <w:p w14:paraId="779342D9" w14:textId="77777777" w:rsidR="00475B95" w:rsidRDefault="00475B95" w:rsidP="00475B95">
            <w:pPr>
              <w:rPr>
                <w:ins w:id="808" w:author="CN=王玮/OU=北京分公司技术开发部/OU=公司总部/O=ChinaClear" w:date="2019-02-18T13:53:00Z"/>
              </w:rPr>
            </w:pPr>
            <w:ins w:id="809" w:author="CN=王玮/OU=北京分公司技术开发部/OU=公司总部/O=ChinaClear" w:date="2019-02-18T13:53:00Z">
              <w:r>
                <w:rPr>
                  <w:rFonts w:hint="eastAsia"/>
                </w:rPr>
                <w:t>业务发起</w:t>
              </w:r>
              <w:r w:rsidRPr="00194286">
                <w:rPr>
                  <w:rFonts w:hint="eastAsia"/>
                </w:rPr>
                <w:t>开户代理网点代码</w:t>
              </w:r>
            </w:ins>
          </w:p>
        </w:tc>
        <w:tc>
          <w:tcPr>
            <w:tcW w:w="2552" w:type="dxa"/>
            <w:vAlign w:val="center"/>
          </w:tcPr>
          <w:p w14:paraId="67786B53" w14:textId="77777777" w:rsidR="00475B95" w:rsidRPr="00E4189E" w:rsidRDefault="00475B95" w:rsidP="00475B95">
            <w:pPr>
              <w:rPr>
                <w:ins w:id="810" w:author="CN=王玮/OU=北京分公司技术开发部/OU=公司总部/O=ChinaClear" w:date="2019-02-18T13:53:00Z"/>
              </w:rPr>
            </w:pPr>
            <w:ins w:id="811" w:author="CN=王玮/OU=北京分公司技术开发部/OU=公司总部/O=ChinaClear" w:date="2019-02-18T13:53:00Z">
              <w:r w:rsidRPr="00E4189E">
                <w:rPr>
                  <w:rFonts w:hint="eastAsia"/>
                </w:rPr>
                <w:t>同请求</w:t>
              </w:r>
            </w:ins>
          </w:p>
        </w:tc>
      </w:tr>
      <w:tr w:rsidR="00475B95" w14:paraId="6925A48D" w14:textId="77777777" w:rsidTr="00475B95">
        <w:trPr>
          <w:trHeight w:val="415"/>
          <w:jc w:val="center"/>
          <w:ins w:id="812" w:author="CN=王玮/OU=北京分公司技术开发部/OU=公司总部/O=ChinaClear" w:date="2019-02-18T13:53:00Z"/>
        </w:trPr>
        <w:tc>
          <w:tcPr>
            <w:tcW w:w="537" w:type="dxa"/>
            <w:vAlign w:val="center"/>
          </w:tcPr>
          <w:p w14:paraId="339A26B2" w14:textId="77777777" w:rsidR="00475B95" w:rsidRDefault="00475B95" w:rsidP="00475B95">
            <w:pPr>
              <w:pStyle w:val="ab"/>
              <w:numPr>
                <w:ilvl w:val="0"/>
                <w:numId w:val="210"/>
              </w:numPr>
              <w:ind w:firstLineChars="0"/>
              <w:jc w:val="center"/>
              <w:rPr>
                <w:ins w:id="813" w:author="CN=王玮/OU=北京分公司技术开发部/OU=公司总部/O=ChinaClear" w:date="2019-02-18T13:53:00Z"/>
                <w:b/>
              </w:rPr>
            </w:pPr>
          </w:p>
        </w:tc>
        <w:tc>
          <w:tcPr>
            <w:tcW w:w="1272" w:type="dxa"/>
            <w:vAlign w:val="center"/>
          </w:tcPr>
          <w:p w14:paraId="3BCB5973" w14:textId="77777777" w:rsidR="00475B95" w:rsidRDefault="00475B95" w:rsidP="00475B95">
            <w:pPr>
              <w:rPr>
                <w:ins w:id="814" w:author="CN=王玮/OU=北京分公司技术开发部/OU=公司总部/O=ChinaClear" w:date="2019-02-18T13:53:00Z"/>
              </w:rPr>
            </w:pPr>
            <w:ins w:id="815" w:author="CN=王玮/OU=北京分公司技术开发部/OU=公司总部/O=ChinaClear" w:date="2019-02-18T13:53:00Z">
              <w:r>
                <w:rPr>
                  <w:rFonts w:hint="eastAsia"/>
                </w:rPr>
                <w:t>SQRQ</w:t>
              </w:r>
            </w:ins>
          </w:p>
        </w:tc>
        <w:tc>
          <w:tcPr>
            <w:tcW w:w="1276" w:type="dxa"/>
            <w:vAlign w:val="center"/>
          </w:tcPr>
          <w:p w14:paraId="03336201" w14:textId="77777777" w:rsidR="00475B95" w:rsidRPr="004A6013" w:rsidRDefault="00475B95" w:rsidP="00475B95">
            <w:pPr>
              <w:rPr>
                <w:ins w:id="816" w:author="CN=王玮/OU=北京分公司技术开发部/OU=公司总部/O=ChinaClear" w:date="2019-02-18T13:53:00Z"/>
              </w:rPr>
            </w:pPr>
            <w:ins w:id="817" w:author="CN=王玮/OU=北京分公司技术开发部/OU=公司总部/O=ChinaClear" w:date="2019-02-18T13:53:00Z">
              <w:r w:rsidRPr="00C45958">
                <w:rPr>
                  <w:rFonts w:hint="eastAsia"/>
                </w:rPr>
                <w:t>Character</w:t>
              </w:r>
            </w:ins>
          </w:p>
        </w:tc>
        <w:tc>
          <w:tcPr>
            <w:tcW w:w="851" w:type="dxa"/>
            <w:vAlign w:val="center"/>
          </w:tcPr>
          <w:p w14:paraId="65436FF1" w14:textId="77777777" w:rsidR="00475B95" w:rsidRDefault="00475B95" w:rsidP="00475B95">
            <w:pPr>
              <w:rPr>
                <w:ins w:id="818" w:author="CN=王玮/OU=北京分公司技术开发部/OU=公司总部/O=ChinaClear" w:date="2019-02-18T13:53:00Z"/>
              </w:rPr>
            </w:pPr>
            <w:ins w:id="819" w:author="CN=王玮/OU=北京分公司技术开发部/OU=公司总部/O=ChinaClear" w:date="2019-02-18T13:53:00Z">
              <w:r>
                <w:rPr>
                  <w:rFonts w:hint="eastAsia"/>
                </w:rPr>
                <w:t>8</w:t>
              </w:r>
            </w:ins>
          </w:p>
        </w:tc>
        <w:tc>
          <w:tcPr>
            <w:tcW w:w="2976" w:type="dxa"/>
            <w:vAlign w:val="center"/>
          </w:tcPr>
          <w:p w14:paraId="672A5781" w14:textId="77777777" w:rsidR="00475B95" w:rsidRDefault="00475B95" w:rsidP="00475B95">
            <w:pPr>
              <w:rPr>
                <w:ins w:id="820" w:author="CN=王玮/OU=北京分公司技术开发部/OU=公司总部/O=ChinaClear" w:date="2019-02-18T13:53:00Z"/>
              </w:rPr>
            </w:pPr>
            <w:ins w:id="821" w:author="CN=王玮/OU=北京分公司技术开发部/OU=公司总部/O=ChinaClear" w:date="2019-02-18T13:53:00Z">
              <w:r>
                <w:rPr>
                  <w:rFonts w:hint="eastAsia"/>
                </w:rPr>
                <w:t>申请日期</w:t>
              </w:r>
            </w:ins>
          </w:p>
        </w:tc>
        <w:tc>
          <w:tcPr>
            <w:tcW w:w="2552" w:type="dxa"/>
            <w:vAlign w:val="center"/>
          </w:tcPr>
          <w:p w14:paraId="5E6BD05F" w14:textId="77777777" w:rsidR="00475B95" w:rsidRPr="00E4189E" w:rsidRDefault="00475B95" w:rsidP="00475B95">
            <w:pPr>
              <w:rPr>
                <w:ins w:id="822" w:author="CN=王玮/OU=北京分公司技术开发部/OU=公司总部/O=ChinaClear" w:date="2019-02-18T13:53:00Z"/>
              </w:rPr>
            </w:pPr>
            <w:ins w:id="823" w:author="CN=王玮/OU=北京分公司技术开发部/OU=公司总部/O=ChinaClear" w:date="2019-02-18T13:53:00Z">
              <w:r w:rsidRPr="00E4189E">
                <w:rPr>
                  <w:rFonts w:hint="eastAsia"/>
                </w:rPr>
                <w:t>同请求</w:t>
              </w:r>
            </w:ins>
          </w:p>
        </w:tc>
      </w:tr>
      <w:tr w:rsidR="00475B95" w14:paraId="25E462B6" w14:textId="77777777" w:rsidTr="00475B95">
        <w:trPr>
          <w:trHeight w:val="415"/>
          <w:jc w:val="center"/>
          <w:ins w:id="824" w:author="CN=王玮/OU=北京分公司技术开发部/OU=公司总部/O=ChinaClear" w:date="2019-02-18T13:53:00Z"/>
        </w:trPr>
        <w:tc>
          <w:tcPr>
            <w:tcW w:w="537" w:type="dxa"/>
            <w:vAlign w:val="center"/>
          </w:tcPr>
          <w:p w14:paraId="64269F78" w14:textId="77777777" w:rsidR="00475B95" w:rsidRDefault="00475B95" w:rsidP="00475B95">
            <w:pPr>
              <w:pStyle w:val="ab"/>
              <w:numPr>
                <w:ilvl w:val="0"/>
                <w:numId w:val="210"/>
              </w:numPr>
              <w:ind w:firstLineChars="0"/>
              <w:jc w:val="center"/>
              <w:rPr>
                <w:ins w:id="825" w:author="CN=王玮/OU=北京分公司技术开发部/OU=公司总部/O=ChinaClear" w:date="2019-02-18T13:53:00Z"/>
                <w:b/>
              </w:rPr>
            </w:pPr>
          </w:p>
        </w:tc>
        <w:tc>
          <w:tcPr>
            <w:tcW w:w="1272" w:type="dxa"/>
            <w:vAlign w:val="center"/>
          </w:tcPr>
          <w:p w14:paraId="38C0AE2A" w14:textId="77777777" w:rsidR="00475B95" w:rsidRDefault="00475B95" w:rsidP="00475B95">
            <w:pPr>
              <w:rPr>
                <w:ins w:id="826" w:author="CN=王玮/OU=北京分公司技术开发部/OU=公司总部/O=ChinaClear" w:date="2019-02-18T13:53:00Z"/>
              </w:rPr>
            </w:pPr>
            <w:ins w:id="827" w:author="CN=王玮/OU=北京分公司技术开发部/OU=公司总部/O=ChinaClear" w:date="2019-02-18T13:53:00Z">
              <w:r>
                <w:rPr>
                  <w:rFonts w:hint="eastAsia"/>
                </w:rPr>
                <w:t>BYZD</w:t>
              </w:r>
            </w:ins>
          </w:p>
        </w:tc>
        <w:tc>
          <w:tcPr>
            <w:tcW w:w="1276" w:type="dxa"/>
            <w:vAlign w:val="center"/>
          </w:tcPr>
          <w:p w14:paraId="52E6467E" w14:textId="77777777" w:rsidR="00475B95" w:rsidRPr="00C45958" w:rsidRDefault="00475B95" w:rsidP="00475B95">
            <w:pPr>
              <w:rPr>
                <w:ins w:id="828" w:author="CN=王玮/OU=北京分公司技术开发部/OU=公司总部/O=ChinaClear" w:date="2019-02-18T13:53:00Z"/>
              </w:rPr>
            </w:pPr>
            <w:ins w:id="829" w:author="CN=王玮/OU=北京分公司技术开发部/OU=公司总部/O=ChinaClear" w:date="2019-02-18T13:53:00Z">
              <w:r w:rsidRPr="00C45958">
                <w:rPr>
                  <w:rFonts w:hint="eastAsia"/>
                </w:rPr>
                <w:t>Character</w:t>
              </w:r>
            </w:ins>
          </w:p>
        </w:tc>
        <w:tc>
          <w:tcPr>
            <w:tcW w:w="851" w:type="dxa"/>
            <w:vAlign w:val="center"/>
          </w:tcPr>
          <w:p w14:paraId="672B2351" w14:textId="77777777" w:rsidR="00475B95" w:rsidRDefault="00475B95" w:rsidP="00475B95">
            <w:pPr>
              <w:rPr>
                <w:ins w:id="830" w:author="CN=王玮/OU=北京分公司技术开发部/OU=公司总部/O=ChinaClear" w:date="2019-02-18T13:53:00Z"/>
              </w:rPr>
            </w:pPr>
            <w:ins w:id="831" w:author="CN=王玮/OU=北京分公司技术开发部/OU=公司总部/O=ChinaClear" w:date="2019-02-18T13:53:00Z">
              <w:r>
                <w:rPr>
                  <w:rFonts w:hint="eastAsia"/>
                </w:rPr>
                <w:t>10</w:t>
              </w:r>
            </w:ins>
          </w:p>
        </w:tc>
        <w:tc>
          <w:tcPr>
            <w:tcW w:w="2976" w:type="dxa"/>
            <w:vAlign w:val="center"/>
          </w:tcPr>
          <w:p w14:paraId="7CF6C891" w14:textId="77777777" w:rsidR="00475B95" w:rsidRDefault="00475B95" w:rsidP="00475B95">
            <w:pPr>
              <w:rPr>
                <w:ins w:id="832" w:author="CN=王玮/OU=北京分公司技术开发部/OU=公司总部/O=ChinaClear" w:date="2019-02-18T13:53:00Z"/>
              </w:rPr>
            </w:pPr>
            <w:ins w:id="833" w:author="CN=王玮/OU=北京分公司技术开发部/OU=公司总部/O=ChinaClear" w:date="2019-02-18T13:53:00Z">
              <w:r>
                <w:rPr>
                  <w:rFonts w:hint="eastAsia"/>
                </w:rPr>
                <w:t>备用字段</w:t>
              </w:r>
            </w:ins>
          </w:p>
        </w:tc>
        <w:tc>
          <w:tcPr>
            <w:tcW w:w="2552" w:type="dxa"/>
            <w:vAlign w:val="center"/>
          </w:tcPr>
          <w:p w14:paraId="22796354" w14:textId="77777777" w:rsidR="00475B95" w:rsidRPr="00E4189E" w:rsidRDefault="00475B95" w:rsidP="00475B95">
            <w:pPr>
              <w:rPr>
                <w:ins w:id="834" w:author="CN=王玮/OU=北京分公司技术开发部/OU=公司总部/O=ChinaClear" w:date="2019-02-18T13:53:00Z"/>
              </w:rPr>
            </w:pPr>
          </w:p>
        </w:tc>
      </w:tr>
      <w:tr w:rsidR="00475B95" w14:paraId="0445DBB8" w14:textId="77777777" w:rsidTr="00475B95">
        <w:trPr>
          <w:trHeight w:val="415"/>
          <w:jc w:val="center"/>
          <w:ins w:id="835" w:author="CN=王玮/OU=北京分公司技术开发部/OU=公司总部/O=ChinaClear" w:date="2019-02-18T13:53:00Z"/>
        </w:trPr>
        <w:tc>
          <w:tcPr>
            <w:tcW w:w="537" w:type="dxa"/>
            <w:vAlign w:val="center"/>
          </w:tcPr>
          <w:p w14:paraId="45ABA7C0" w14:textId="77777777" w:rsidR="00475B95" w:rsidRDefault="00475B95" w:rsidP="00475B95">
            <w:pPr>
              <w:pStyle w:val="ab"/>
              <w:numPr>
                <w:ilvl w:val="0"/>
                <w:numId w:val="210"/>
              </w:numPr>
              <w:ind w:firstLineChars="0"/>
              <w:jc w:val="center"/>
              <w:rPr>
                <w:ins w:id="836" w:author="CN=王玮/OU=北京分公司技术开发部/OU=公司总部/O=ChinaClear" w:date="2019-02-18T13:53:00Z"/>
                <w:b/>
              </w:rPr>
            </w:pPr>
          </w:p>
        </w:tc>
        <w:tc>
          <w:tcPr>
            <w:tcW w:w="1272" w:type="dxa"/>
            <w:vAlign w:val="center"/>
          </w:tcPr>
          <w:p w14:paraId="654F3D1A" w14:textId="77777777" w:rsidR="00475B95" w:rsidRDefault="00475B95" w:rsidP="00475B95">
            <w:pPr>
              <w:rPr>
                <w:ins w:id="837" w:author="CN=王玮/OU=北京分公司技术开发部/OU=公司总部/O=ChinaClear" w:date="2019-02-18T13:53:00Z"/>
              </w:rPr>
            </w:pPr>
            <w:ins w:id="838" w:author="CN=王玮/OU=北京分公司技术开发部/OU=公司总部/O=ChinaClear" w:date="2019-02-18T13:53:00Z">
              <w:r w:rsidRPr="00254896">
                <w:rPr>
                  <w:rFonts w:hint="eastAsia"/>
                </w:rPr>
                <w:t>JGDM</w:t>
              </w:r>
            </w:ins>
          </w:p>
        </w:tc>
        <w:tc>
          <w:tcPr>
            <w:tcW w:w="1276" w:type="dxa"/>
            <w:vAlign w:val="center"/>
          </w:tcPr>
          <w:p w14:paraId="2BE7EBCF" w14:textId="77777777" w:rsidR="00475B95" w:rsidRPr="004A6013" w:rsidRDefault="00475B95" w:rsidP="00475B95">
            <w:pPr>
              <w:rPr>
                <w:ins w:id="839" w:author="CN=王玮/OU=北京分公司技术开发部/OU=公司总部/O=ChinaClear" w:date="2019-02-18T13:53:00Z"/>
              </w:rPr>
            </w:pPr>
            <w:ins w:id="840" w:author="CN=王玮/OU=北京分公司技术开发部/OU=公司总部/O=ChinaClear" w:date="2019-02-18T13:53:00Z">
              <w:r w:rsidRPr="00254896">
                <w:rPr>
                  <w:rFonts w:hint="eastAsia"/>
                </w:rPr>
                <w:t>Character</w:t>
              </w:r>
            </w:ins>
          </w:p>
        </w:tc>
        <w:tc>
          <w:tcPr>
            <w:tcW w:w="851" w:type="dxa"/>
            <w:vAlign w:val="center"/>
          </w:tcPr>
          <w:p w14:paraId="7B4E241C" w14:textId="77777777" w:rsidR="00475B95" w:rsidRDefault="00475B95" w:rsidP="00475B95">
            <w:pPr>
              <w:rPr>
                <w:ins w:id="841" w:author="CN=王玮/OU=北京分公司技术开发部/OU=公司总部/O=ChinaClear" w:date="2019-02-18T13:53:00Z"/>
              </w:rPr>
            </w:pPr>
            <w:ins w:id="842" w:author="CN=王玮/OU=北京分公司技术开发部/OU=公司总部/O=ChinaClear" w:date="2019-02-18T13:53:00Z">
              <w:r w:rsidRPr="00254896">
                <w:rPr>
                  <w:rFonts w:hint="eastAsia"/>
                </w:rPr>
                <w:t>4</w:t>
              </w:r>
            </w:ins>
          </w:p>
        </w:tc>
        <w:tc>
          <w:tcPr>
            <w:tcW w:w="2976" w:type="dxa"/>
            <w:vAlign w:val="center"/>
          </w:tcPr>
          <w:p w14:paraId="7FCC440C" w14:textId="77777777" w:rsidR="00475B95" w:rsidRDefault="00475B95" w:rsidP="00475B95">
            <w:pPr>
              <w:rPr>
                <w:ins w:id="843" w:author="CN=王玮/OU=北京分公司技术开发部/OU=公司总部/O=ChinaClear" w:date="2019-02-18T13:53:00Z"/>
              </w:rPr>
            </w:pPr>
            <w:ins w:id="844" w:author="CN=王玮/OU=北京分公司技术开发部/OU=公司总部/O=ChinaClear" w:date="2019-02-18T13:53:00Z">
              <w:r w:rsidRPr="00254896">
                <w:rPr>
                  <w:rFonts w:hint="eastAsia"/>
                </w:rPr>
                <w:t>结果代码</w:t>
              </w:r>
            </w:ins>
          </w:p>
        </w:tc>
        <w:tc>
          <w:tcPr>
            <w:tcW w:w="2552" w:type="dxa"/>
            <w:vAlign w:val="center"/>
          </w:tcPr>
          <w:p w14:paraId="5A5B868E" w14:textId="77777777" w:rsidR="00475B95" w:rsidRPr="00E4189E" w:rsidRDefault="00475B95" w:rsidP="00475B95">
            <w:pPr>
              <w:rPr>
                <w:ins w:id="845" w:author="CN=王玮/OU=北京分公司技术开发部/OU=公司总部/O=ChinaClear" w:date="2019-02-18T13:53:00Z"/>
              </w:rPr>
            </w:pPr>
          </w:p>
        </w:tc>
      </w:tr>
      <w:tr w:rsidR="00475B95" w14:paraId="00379BBE" w14:textId="77777777" w:rsidTr="00475B95">
        <w:trPr>
          <w:trHeight w:val="415"/>
          <w:jc w:val="center"/>
          <w:ins w:id="846" w:author="CN=王玮/OU=北京分公司技术开发部/OU=公司总部/O=ChinaClear" w:date="2019-02-18T13:53:00Z"/>
        </w:trPr>
        <w:tc>
          <w:tcPr>
            <w:tcW w:w="537" w:type="dxa"/>
            <w:vAlign w:val="center"/>
          </w:tcPr>
          <w:p w14:paraId="070AC510" w14:textId="77777777" w:rsidR="00475B95" w:rsidRDefault="00475B95" w:rsidP="00475B95">
            <w:pPr>
              <w:pStyle w:val="ab"/>
              <w:numPr>
                <w:ilvl w:val="0"/>
                <w:numId w:val="210"/>
              </w:numPr>
              <w:ind w:firstLineChars="0"/>
              <w:jc w:val="center"/>
              <w:rPr>
                <w:ins w:id="847" w:author="CN=王玮/OU=北京分公司技术开发部/OU=公司总部/O=ChinaClear" w:date="2019-02-18T13:53:00Z"/>
                <w:b/>
              </w:rPr>
            </w:pPr>
          </w:p>
        </w:tc>
        <w:tc>
          <w:tcPr>
            <w:tcW w:w="1272" w:type="dxa"/>
            <w:vAlign w:val="center"/>
          </w:tcPr>
          <w:p w14:paraId="4336B886" w14:textId="77777777" w:rsidR="00475B95" w:rsidRDefault="00475B95" w:rsidP="00475B95">
            <w:pPr>
              <w:rPr>
                <w:ins w:id="848" w:author="CN=王玮/OU=北京分公司技术开发部/OU=公司总部/O=ChinaClear" w:date="2019-02-18T13:53:00Z"/>
              </w:rPr>
            </w:pPr>
            <w:ins w:id="849" w:author="CN=王玮/OU=北京分公司技术开发部/OU=公司总部/O=ChinaClear" w:date="2019-02-18T13:53:00Z">
              <w:r w:rsidRPr="00254896">
                <w:rPr>
                  <w:rFonts w:hint="eastAsia"/>
                </w:rPr>
                <w:t>JGSM</w:t>
              </w:r>
            </w:ins>
          </w:p>
        </w:tc>
        <w:tc>
          <w:tcPr>
            <w:tcW w:w="1276" w:type="dxa"/>
            <w:vAlign w:val="center"/>
          </w:tcPr>
          <w:p w14:paraId="2551D1FC" w14:textId="77777777" w:rsidR="00475B95" w:rsidRPr="004A6013" w:rsidRDefault="00475B95" w:rsidP="00475B95">
            <w:pPr>
              <w:rPr>
                <w:ins w:id="850" w:author="CN=王玮/OU=北京分公司技术开发部/OU=公司总部/O=ChinaClear" w:date="2019-02-18T13:53:00Z"/>
              </w:rPr>
            </w:pPr>
            <w:ins w:id="851" w:author="CN=王玮/OU=北京分公司技术开发部/OU=公司总部/O=ChinaClear" w:date="2019-02-18T13:53:00Z">
              <w:r w:rsidRPr="00254896">
                <w:rPr>
                  <w:rFonts w:hint="eastAsia"/>
                </w:rPr>
                <w:t>Character</w:t>
              </w:r>
            </w:ins>
          </w:p>
        </w:tc>
        <w:tc>
          <w:tcPr>
            <w:tcW w:w="851" w:type="dxa"/>
            <w:vAlign w:val="center"/>
          </w:tcPr>
          <w:p w14:paraId="4EF17A33" w14:textId="77777777" w:rsidR="00475B95" w:rsidRDefault="00475B95" w:rsidP="00475B95">
            <w:pPr>
              <w:rPr>
                <w:ins w:id="852" w:author="CN=王玮/OU=北京分公司技术开发部/OU=公司总部/O=ChinaClear" w:date="2019-02-18T13:53:00Z"/>
              </w:rPr>
            </w:pPr>
            <w:ins w:id="853" w:author="CN=王玮/OU=北京分公司技术开发部/OU=公司总部/O=ChinaClear" w:date="2019-02-18T13:53:00Z">
              <w:r w:rsidRPr="00254896">
                <w:rPr>
                  <w:rFonts w:hint="eastAsia"/>
                </w:rPr>
                <w:t>40</w:t>
              </w:r>
            </w:ins>
          </w:p>
        </w:tc>
        <w:tc>
          <w:tcPr>
            <w:tcW w:w="2976" w:type="dxa"/>
            <w:vAlign w:val="center"/>
          </w:tcPr>
          <w:p w14:paraId="20E9E593" w14:textId="77777777" w:rsidR="00475B95" w:rsidRDefault="00475B95" w:rsidP="00475B95">
            <w:pPr>
              <w:rPr>
                <w:ins w:id="854" w:author="CN=王玮/OU=北京分公司技术开发部/OU=公司总部/O=ChinaClear" w:date="2019-02-18T13:53:00Z"/>
              </w:rPr>
            </w:pPr>
            <w:ins w:id="855" w:author="CN=王玮/OU=北京分公司技术开发部/OU=公司总部/O=ChinaClear" w:date="2019-02-18T13:53:00Z">
              <w:r w:rsidRPr="00254896">
                <w:rPr>
                  <w:rFonts w:hint="eastAsia"/>
                </w:rPr>
                <w:t>结果说明</w:t>
              </w:r>
            </w:ins>
          </w:p>
        </w:tc>
        <w:tc>
          <w:tcPr>
            <w:tcW w:w="2552" w:type="dxa"/>
            <w:vAlign w:val="center"/>
          </w:tcPr>
          <w:p w14:paraId="4818F339" w14:textId="77777777" w:rsidR="00475B95" w:rsidRPr="00E4189E" w:rsidRDefault="00475B95" w:rsidP="00475B95">
            <w:pPr>
              <w:rPr>
                <w:ins w:id="856" w:author="CN=王玮/OU=北京分公司技术开发部/OU=公司总部/O=ChinaClear" w:date="2019-02-18T13:53:00Z"/>
              </w:rPr>
            </w:pPr>
          </w:p>
        </w:tc>
      </w:tr>
    </w:tbl>
    <w:p w14:paraId="705E66D1" w14:textId="77777777" w:rsidR="00611981" w:rsidRDefault="00611981" w:rsidP="00DD0422"/>
    <w:p w14:paraId="709B52DD" w14:textId="77777777" w:rsidR="00F21476" w:rsidRPr="00D6316E" w:rsidRDefault="00F21476" w:rsidP="00F21476">
      <w:pPr>
        <w:keepNext/>
        <w:keepLines/>
        <w:numPr>
          <w:ilvl w:val="0"/>
          <w:numId w:val="3"/>
        </w:numPr>
        <w:spacing w:before="260" w:after="260" w:line="416" w:lineRule="auto"/>
        <w:outlineLvl w:val="1"/>
        <w:rPr>
          <w:ins w:id="857" w:author="CN=王玮/OU=北京分公司技术开发部/OU=公司总部/O=ChinaClear" w:date="2019-02-15T15:33:00Z"/>
          <w:rFonts w:asciiTheme="majorHAnsi" w:eastAsiaTheme="majorEastAsia" w:hAnsiTheme="majorHAnsi" w:cstheme="majorBidi"/>
          <w:b/>
          <w:bCs/>
          <w:sz w:val="32"/>
          <w:szCs w:val="32"/>
        </w:rPr>
      </w:pPr>
      <w:bookmarkStart w:id="858" w:name="_Toc3820415"/>
      <w:ins w:id="859" w:author="CN=王玮/OU=北京分公司技术开发部/OU=公司总部/O=ChinaClear" w:date="2019-02-27T14:45:00Z">
        <w:r w:rsidRPr="00677C0E">
          <w:rPr>
            <w:rFonts w:asciiTheme="majorHAnsi" w:eastAsiaTheme="majorEastAsia" w:hAnsiTheme="majorHAnsi" w:cstheme="majorBidi" w:hint="eastAsia"/>
            <w:b/>
            <w:bCs/>
            <w:sz w:val="32"/>
            <w:szCs w:val="32"/>
          </w:rPr>
          <w:t>TA</w:t>
        </w:r>
        <w:r w:rsidRPr="00677C0E">
          <w:rPr>
            <w:rFonts w:asciiTheme="majorHAnsi" w:eastAsiaTheme="majorEastAsia" w:hAnsiTheme="majorHAnsi" w:cstheme="majorBidi" w:hint="eastAsia"/>
            <w:b/>
            <w:bCs/>
            <w:sz w:val="32"/>
            <w:szCs w:val="32"/>
          </w:rPr>
          <w:t>账户查询</w:t>
        </w:r>
      </w:ins>
      <w:bookmarkEnd w:id="858"/>
    </w:p>
    <w:p w14:paraId="11C6E8F1" w14:textId="77777777" w:rsidR="00F21476" w:rsidRPr="00D6316E" w:rsidRDefault="00F21476" w:rsidP="00F21476">
      <w:pPr>
        <w:rPr>
          <w:ins w:id="860" w:author="CN=王玮/OU=北京分公司技术开发部/OU=公司总部/O=ChinaClear" w:date="2019-02-15T15:33:00Z"/>
          <w:sz w:val="24"/>
          <w:szCs w:val="24"/>
        </w:rPr>
      </w:pPr>
    </w:p>
    <w:p w14:paraId="16E31462" w14:textId="77777777" w:rsidR="00F21476" w:rsidRPr="00D6316E" w:rsidRDefault="00F21476" w:rsidP="00F21476">
      <w:pPr>
        <w:rPr>
          <w:ins w:id="861" w:author="CN=王玮/OU=北京分公司技术开发部/OU=公司总部/O=ChinaClear" w:date="2019-02-15T15:33:00Z"/>
          <w:sz w:val="24"/>
          <w:szCs w:val="24"/>
        </w:rPr>
      </w:pPr>
    </w:p>
    <w:p w14:paraId="2091BB3C" w14:textId="77777777" w:rsidR="00F21476" w:rsidRPr="00D6316E" w:rsidRDefault="00F21476" w:rsidP="00F21476">
      <w:pPr>
        <w:rPr>
          <w:ins w:id="862" w:author="CN=王玮/OU=北京分公司技术开发部/OU=公司总部/O=ChinaClear" w:date="2019-02-15T15:33:00Z"/>
          <w:sz w:val="24"/>
          <w:szCs w:val="28"/>
        </w:rPr>
      </w:pPr>
      <w:ins w:id="863" w:author="CN=王玮/OU=北京分公司技术开发部/OU=公司总部/O=ChinaClear" w:date="2019-02-15T15:33:00Z">
        <w:r w:rsidRPr="00D6316E">
          <w:rPr>
            <w:sz w:val="24"/>
            <w:szCs w:val="28"/>
          </w:rPr>
          <w:t>ServiceDomain = “CSDCC           ”</w:t>
        </w:r>
      </w:ins>
    </w:p>
    <w:p w14:paraId="11C8B927" w14:textId="77777777" w:rsidR="00F21476" w:rsidRPr="00D6316E" w:rsidRDefault="00F21476" w:rsidP="00F21476">
      <w:pPr>
        <w:rPr>
          <w:ins w:id="864" w:author="CN=王玮/OU=北京分公司技术开发部/OU=公司总部/O=ChinaClear" w:date="2019-02-15T15:33:00Z"/>
          <w:sz w:val="24"/>
          <w:szCs w:val="28"/>
        </w:rPr>
      </w:pPr>
      <w:ins w:id="865" w:author="CN=王玮/OU=北京分公司技术开发部/OU=公司总部/O=ChinaClear" w:date="2019-02-15T15:33:00Z">
        <w:r w:rsidRPr="00D6316E">
          <w:rPr>
            <w:sz w:val="24"/>
            <w:szCs w:val="28"/>
          </w:rPr>
          <w:t>ServiceName = “UAPSRV          ”</w:t>
        </w:r>
      </w:ins>
    </w:p>
    <w:p w14:paraId="5C73C42A" w14:textId="77777777" w:rsidR="00F21476" w:rsidRPr="00D6316E" w:rsidRDefault="00F21476" w:rsidP="00F21476">
      <w:pPr>
        <w:rPr>
          <w:ins w:id="866" w:author="CN=王玮/OU=北京分公司技术开发部/OU=公司总部/O=ChinaClear" w:date="2019-02-15T15:33:00Z"/>
          <w:sz w:val="24"/>
          <w:szCs w:val="24"/>
        </w:rPr>
      </w:pPr>
    </w:p>
    <w:p w14:paraId="60396589" w14:textId="77777777" w:rsidR="00F21476" w:rsidRPr="00D6316E" w:rsidRDefault="00F21476" w:rsidP="00F21476">
      <w:pPr>
        <w:rPr>
          <w:ins w:id="867" w:author="CN=王玮/OU=北京分公司技术开发部/OU=公司总部/O=ChinaClear" w:date="2019-02-15T15:33:00Z"/>
          <w:sz w:val="24"/>
          <w:szCs w:val="24"/>
        </w:rPr>
      </w:pPr>
      <w:ins w:id="868" w:author="CN=王玮/OU=北京分公司技术开发部/OU=公司总部/O=ChinaClear" w:date="2019-02-15T15:33:00Z">
        <w:r w:rsidRPr="00D6316E">
          <w:rPr>
            <w:sz w:val="24"/>
            <w:szCs w:val="24"/>
          </w:rPr>
          <w:t>ServiceType = “</w:t>
        </w:r>
        <w:r>
          <w:rPr>
            <w:rFonts w:hint="eastAsia"/>
            <w:sz w:val="24"/>
            <w:szCs w:val="24"/>
          </w:rPr>
          <w:t>3</w:t>
        </w:r>
      </w:ins>
      <w:r>
        <w:rPr>
          <w:rFonts w:hint="eastAsia"/>
          <w:sz w:val="24"/>
          <w:szCs w:val="24"/>
        </w:rPr>
        <w:t>8</w:t>
      </w:r>
      <w:ins w:id="869" w:author="CN=王玮/OU=北京分公司技术开发部/OU=公司总部/O=ChinaClear" w:date="2019-02-15T15:33:00Z">
        <w:r w:rsidRPr="00D6316E">
          <w:rPr>
            <w:sz w:val="24"/>
            <w:szCs w:val="24"/>
          </w:rPr>
          <w:t>”</w:t>
        </w:r>
      </w:ins>
    </w:p>
    <w:p w14:paraId="14F9104A" w14:textId="77777777" w:rsidR="00F21476" w:rsidRPr="00D6316E" w:rsidRDefault="00F21476" w:rsidP="00F21476">
      <w:pPr>
        <w:rPr>
          <w:ins w:id="870" w:author="CN=王玮/OU=北京分公司技术开发部/OU=公司总部/O=ChinaClear" w:date="2019-02-15T15:33:00Z"/>
          <w:sz w:val="24"/>
          <w:szCs w:val="24"/>
        </w:rPr>
      </w:pPr>
    </w:p>
    <w:p w14:paraId="31F2A05B" w14:textId="77777777" w:rsidR="00F21476" w:rsidRPr="00D6316E" w:rsidRDefault="00F21476" w:rsidP="00F21476">
      <w:pPr>
        <w:rPr>
          <w:ins w:id="871" w:author="CN=王玮/OU=北京分公司技术开发部/OU=公司总部/O=ChinaClear" w:date="2019-02-15T15:33:00Z"/>
          <w:b/>
          <w:sz w:val="30"/>
          <w:szCs w:val="30"/>
        </w:rPr>
      </w:pPr>
      <w:ins w:id="872" w:author="CN=王玮/OU=北京分公司技术开发部/OU=公司总部/O=ChinaClear" w:date="2019-02-15T15:33:00Z">
        <w:r w:rsidRPr="00D6316E">
          <w:rPr>
            <w:rFonts w:hint="eastAsia"/>
            <w:b/>
            <w:sz w:val="30"/>
            <w:szCs w:val="30"/>
          </w:rPr>
          <w:t>请求：</w:t>
        </w:r>
      </w:ins>
    </w:p>
    <w:tbl>
      <w:tblPr>
        <w:tblStyle w:val="15"/>
        <w:tblW w:w="9464" w:type="dxa"/>
        <w:jc w:val="center"/>
        <w:tblLayout w:type="fixed"/>
        <w:tblLook w:val="04A0" w:firstRow="1" w:lastRow="0" w:firstColumn="1" w:lastColumn="0" w:noHBand="0" w:noVBand="1"/>
      </w:tblPr>
      <w:tblGrid>
        <w:gridCol w:w="537"/>
        <w:gridCol w:w="1272"/>
        <w:gridCol w:w="1276"/>
        <w:gridCol w:w="851"/>
        <w:gridCol w:w="2976"/>
        <w:gridCol w:w="2552"/>
        <w:tblGridChange w:id="873">
          <w:tblGrid>
            <w:gridCol w:w="537"/>
            <w:gridCol w:w="1272"/>
            <w:gridCol w:w="1276"/>
            <w:gridCol w:w="851"/>
            <w:gridCol w:w="2976"/>
            <w:gridCol w:w="2552"/>
          </w:tblGrid>
        </w:tblGridChange>
      </w:tblGrid>
      <w:tr w:rsidR="00F21476" w:rsidRPr="00D6316E" w14:paraId="2F5F44CD" w14:textId="77777777" w:rsidTr="00F21476">
        <w:trPr>
          <w:trHeight w:val="534"/>
          <w:jc w:val="center"/>
          <w:ins w:id="874" w:author="CN=王玮/OU=北京分公司技术开发部/OU=公司总部/O=ChinaClear" w:date="2019-02-15T15:37:00Z"/>
        </w:trPr>
        <w:tc>
          <w:tcPr>
            <w:tcW w:w="537" w:type="dxa"/>
            <w:shd w:val="clear" w:color="auto" w:fill="FFC000"/>
            <w:vAlign w:val="center"/>
          </w:tcPr>
          <w:p w14:paraId="43FE82BF" w14:textId="77777777" w:rsidR="00F21476" w:rsidRPr="00D6316E" w:rsidRDefault="00F21476" w:rsidP="00F21476">
            <w:pPr>
              <w:jc w:val="center"/>
              <w:rPr>
                <w:ins w:id="875" w:author="CN=王玮/OU=北京分公司技术开发部/OU=公司总部/O=ChinaClear" w:date="2019-02-15T15:37:00Z"/>
                <w:b/>
                <w:sz w:val="24"/>
                <w:szCs w:val="24"/>
              </w:rPr>
            </w:pPr>
            <w:ins w:id="876" w:author="CN=王玮/OU=北京分公司技术开发部/OU=公司总部/O=ChinaClear" w:date="2019-02-15T15:37:00Z">
              <w:r w:rsidRPr="00D6316E">
                <w:rPr>
                  <w:rFonts w:hint="eastAsia"/>
                  <w:b/>
                  <w:sz w:val="24"/>
                  <w:szCs w:val="24"/>
                </w:rPr>
                <w:t>NO</w:t>
              </w:r>
            </w:ins>
          </w:p>
        </w:tc>
        <w:tc>
          <w:tcPr>
            <w:tcW w:w="1272" w:type="dxa"/>
            <w:shd w:val="clear" w:color="auto" w:fill="FFC000"/>
            <w:vAlign w:val="center"/>
          </w:tcPr>
          <w:p w14:paraId="15EAC25D" w14:textId="77777777" w:rsidR="00F21476" w:rsidRPr="00D6316E" w:rsidRDefault="00F21476" w:rsidP="00F21476">
            <w:pPr>
              <w:jc w:val="center"/>
              <w:rPr>
                <w:ins w:id="877" w:author="CN=王玮/OU=北京分公司技术开发部/OU=公司总部/O=ChinaClear" w:date="2019-02-15T15:37:00Z"/>
                <w:b/>
                <w:sz w:val="24"/>
                <w:szCs w:val="24"/>
              </w:rPr>
            </w:pPr>
            <w:ins w:id="878" w:author="CN=王玮/OU=北京分公司技术开发部/OU=公司总部/O=ChinaClear" w:date="2019-02-15T15:37:00Z">
              <w:r w:rsidRPr="00D6316E">
                <w:rPr>
                  <w:rFonts w:hint="eastAsia"/>
                  <w:b/>
                  <w:sz w:val="24"/>
                  <w:szCs w:val="24"/>
                </w:rPr>
                <w:t>字段</w:t>
              </w:r>
            </w:ins>
          </w:p>
        </w:tc>
        <w:tc>
          <w:tcPr>
            <w:tcW w:w="1276" w:type="dxa"/>
            <w:shd w:val="clear" w:color="auto" w:fill="FFC000"/>
            <w:vAlign w:val="center"/>
          </w:tcPr>
          <w:p w14:paraId="6A2F2F9E" w14:textId="77777777" w:rsidR="00F21476" w:rsidRPr="00D6316E" w:rsidRDefault="00F21476" w:rsidP="00F21476">
            <w:pPr>
              <w:jc w:val="center"/>
              <w:rPr>
                <w:ins w:id="879" w:author="CN=王玮/OU=北京分公司技术开发部/OU=公司总部/O=ChinaClear" w:date="2019-02-15T15:37:00Z"/>
                <w:b/>
                <w:sz w:val="24"/>
                <w:szCs w:val="24"/>
              </w:rPr>
            </w:pPr>
            <w:ins w:id="880" w:author="CN=王玮/OU=北京分公司技术开发部/OU=公司总部/O=ChinaClear" w:date="2019-02-15T15:37:00Z">
              <w:r w:rsidRPr="00D6316E">
                <w:rPr>
                  <w:rFonts w:hint="eastAsia"/>
                  <w:b/>
                  <w:sz w:val="24"/>
                  <w:szCs w:val="24"/>
                </w:rPr>
                <w:t>类型</w:t>
              </w:r>
            </w:ins>
          </w:p>
        </w:tc>
        <w:tc>
          <w:tcPr>
            <w:tcW w:w="851" w:type="dxa"/>
            <w:shd w:val="clear" w:color="auto" w:fill="FFC000"/>
            <w:vAlign w:val="center"/>
          </w:tcPr>
          <w:p w14:paraId="2F42A554" w14:textId="77777777" w:rsidR="00F21476" w:rsidRPr="00D6316E" w:rsidRDefault="00F21476" w:rsidP="00F21476">
            <w:pPr>
              <w:jc w:val="center"/>
              <w:rPr>
                <w:ins w:id="881" w:author="CN=王玮/OU=北京分公司技术开发部/OU=公司总部/O=ChinaClear" w:date="2019-02-15T15:37:00Z"/>
                <w:b/>
                <w:sz w:val="24"/>
                <w:szCs w:val="24"/>
              </w:rPr>
            </w:pPr>
            <w:ins w:id="882" w:author="CN=王玮/OU=北京分公司技术开发部/OU=公司总部/O=ChinaClear" w:date="2019-02-15T15:37:00Z">
              <w:r w:rsidRPr="00D6316E">
                <w:rPr>
                  <w:rFonts w:hint="eastAsia"/>
                  <w:b/>
                  <w:sz w:val="24"/>
                  <w:szCs w:val="24"/>
                </w:rPr>
                <w:t>长度</w:t>
              </w:r>
            </w:ins>
          </w:p>
        </w:tc>
        <w:tc>
          <w:tcPr>
            <w:tcW w:w="2976" w:type="dxa"/>
            <w:shd w:val="clear" w:color="auto" w:fill="FFC000"/>
            <w:vAlign w:val="center"/>
          </w:tcPr>
          <w:p w14:paraId="2ACD54B2" w14:textId="77777777" w:rsidR="00F21476" w:rsidRPr="00D6316E" w:rsidRDefault="00F21476" w:rsidP="00F21476">
            <w:pPr>
              <w:jc w:val="center"/>
              <w:rPr>
                <w:ins w:id="883" w:author="CN=王玮/OU=北京分公司技术开发部/OU=公司总部/O=ChinaClear" w:date="2019-02-15T15:37:00Z"/>
                <w:b/>
                <w:sz w:val="24"/>
                <w:szCs w:val="24"/>
              </w:rPr>
            </w:pPr>
            <w:ins w:id="884" w:author="CN=王玮/OU=北京分公司技术开发部/OU=公司总部/O=ChinaClear" w:date="2019-02-15T15:37:00Z">
              <w:r w:rsidRPr="00D6316E">
                <w:rPr>
                  <w:rFonts w:hint="eastAsia"/>
                  <w:b/>
                  <w:sz w:val="24"/>
                  <w:szCs w:val="24"/>
                </w:rPr>
                <w:t>字段名称</w:t>
              </w:r>
            </w:ins>
          </w:p>
        </w:tc>
        <w:tc>
          <w:tcPr>
            <w:tcW w:w="2552" w:type="dxa"/>
            <w:shd w:val="clear" w:color="auto" w:fill="FFC000"/>
            <w:vAlign w:val="center"/>
          </w:tcPr>
          <w:p w14:paraId="2236E797" w14:textId="77777777" w:rsidR="00F21476" w:rsidRPr="00D6316E" w:rsidRDefault="00F21476" w:rsidP="00F21476">
            <w:pPr>
              <w:jc w:val="center"/>
              <w:rPr>
                <w:ins w:id="885" w:author="CN=王玮/OU=北京分公司技术开发部/OU=公司总部/O=ChinaClear" w:date="2019-02-15T15:37:00Z"/>
                <w:b/>
                <w:sz w:val="24"/>
                <w:szCs w:val="24"/>
              </w:rPr>
            </w:pPr>
            <w:ins w:id="886" w:author="CN=王玮/OU=北京分公司技术开发部/OU=公司总部/O=ChinaClear" w:date="2019-02-15T15:37:00Z">
              <w:r w:rsidRPr="00D6316E">
                <w:rPr>
                  <w:rFonts w:hint="eastAsia"/>
                  <w:b/>
                  <w:sz w:val="24"/>
                  <w:szCs w:val="24"/>
                </w:rPr>
                <w:t>备注</w:t>
              </w:r>
            </w:ins>
          </w:p>
        </w:tc>
      </w:tr>
      <w:tr w:rsidR="00F21476" w:rsidRPr="00D6316E" w14:paraId="5D859880" w14:textId="77777777" w:rsidTr="00F21476">
        <w:trPr>
          <w:trHeight w:val="415"/>
          <w:jc w:val="center"/>
          <w:ins w:id="887" w:author="CN=王玮/OU=北京分公司技术开发部/OU=公司总部/O=ChinaClear" w:date="2019-02-15T15:37:00Z"/>
        </w:trPr>
        <w:tc>
          <w:tcPr>
            <w:tcW w:w="537" w:type="dxa"/>
            <w:vAlign w:val="center"/>
          </w:tcPr>
          <w:p w14:paraId="74DF481B" w14:textId="77777777" w:rsidR="00E326C8" w:rsidRDefault="00E326C8">
            <w:pPr>
              <w:numPr>
                <w:ilvl w:val="0"/>
                <w:numId w:val="214"/>
              </w:numPr>
              <w:jc w:val="center"/>
              <w:rPr>
                <w:ins w:id="888" w:author="CN=王玮/OU=北京分公司技术开发部/OU=公司总部/O=ChinaClear" w:date="2019-02-15T15:37:00Z"/>
                <w:rFonts w:ascii="Calibri" w:eastAsia="宋体" w:hAnsi="Calibri" w:cs="Times New Roman"/>
                <w:b/>
              </w:rPr>
              <w:pPrChange w:id="889" w:author="CN=王玮/OU=北京分公司技术开发部/OU=公司总部/O=ChinaClear" w:date="2019-02-15T15:37:00Z">
                <w:pPr>
                  <w:numPr>
                    <w:numId w:val="194"/>
                  </w:numPr>
                  <w:ind w:left="420" w:hanging="420"/>
                  <w:jc w:val="center"/>
                </w:pPr>
              </w:pPrChange>
            </w:pPr>
          </w:p>
        </w:tc>
        <w:tc>
          <w:tcPr>
            <w:tcW w:w="1272" w:type="dxa"/>
            <w:vAlign w:val="center"/>
          </w:tcPr>
          <w:p w14:paraId="34DE39A2" w14:textId="77777777" w:rsidR="00F21476" w:rsidRPr="001B549E" w:rsidRDefault="00F21476" w:rsidP="00F21476">
            <w:pPr>
              <w:rPr>
                <w:ins w:id="890" w:author="CN=王玮/OU=北京分公司技术开发部/OU=公司总部/O=ChinaClear" w:date="2019-02-15T15:37:00Z"/>
              </w:rPr>
            </w:pPr>
            <w:ins w:id="891" w:author="CN=王玮/OU=北京分公司技术开发部/OU=公司总部/O=ChinaClear" w:date="2019-02-15T15:43:00Z">
              <w:r>
                <w:rPr>
                  <w:rFonts w:hint="eastAsia"/>
                </w:rPr>
                <w:t>YWLSH</w:t>
              </w:r>
            </w:ins>
          </w:p>
        </w:tc>
        <w:tc>
          <w:tcPr>
            <w:tcW w:w="1276" w:type="dxa"/>
            <w:vAlign w:val="center"/>
          </w:tcPr>
          <w:p w14:paraId="4C55BF36" w14:textId="77777777" w:rsidR="00F21476" w:rsidRPr="001B549E" w:rsidRDefault="00F21476" w:rsidP="00F21476">
            <w:pPr>
              <w:rPr>
                <w:ins w:id="892" w:author="CN=王玮/OU=北京分公司技术开发部/OU=公司总部/O=ChinaClear" w:date="2019-02-15T15:37:00Z"/>
              </w:rPr>
            </w:pPr>
            <w:ins w:id="893" w:author="CN=王玮/OU=北京分公司技术开发部/OU=公司总部/O=ChinaClear" w:date="2019-02-15T15:43:00Z">
              <w:r w:rsidRPr="00C45958">
                <w:rPr>
                  <w:rFonts w:hint="eastAsia"/>
                </w:rPr>
                <w:t>Character</w:t>
              </w:r>
            </w:ins>
          </w:p>
        </w:tc>
        <w:tc>
          <w:tcPr>
            <w:tcW w:w="851" w:type="dxa"/>
            <w:vAlign w:val="center"/>
          </w:tcPr>
          <w:p w14:paraId="10955FC6" w14:textId="77777777" w:rsidR="00F21476" w:rsidRPr="001B549E" w:rsidRDefault="00F21476" w:rsidP="00F21476">
            <w:pPr>
              <w:rPr>
                <w:ins w:id="894" w:author="CN=王玮/OU=北京分公司技术开发部/OU=公司总部/O=ChinaClear" w:date="2019-02-15T15:37:00Z"/>
              </w:rPr>
            </w:pPr>
            <w:ins w:id="895" w:author="CN=王玮/OU=北京分公司技术开发部/OU=公司总部/O=ChinaClear" w:date="2019-02-15T15:43:00Z">
              <w:r>
                <w:rPr>
                  <w:rFonts w:hint="eastAsia"/>
                </w:rPr>
                <w:t>10</w:t>
              </w:r>
            </w:ins>
          </w:p>
        </w:tc>
        <w:tc>
          <w:tcPr>
            <w:tcW w:w="2976" w:type="dxa"/>
            <w:vAlign w:val="center"/>
          </w:tcPr>
          <w:p w14:paraId="4D87EAA6" w14:textId="77777777" w:rsidR="00F21476" w:rsidRPr="001B549E" w:rsidRDefault="00F21476" w:rsidP="00F21476">
            <w:pPr>
              <w:rPr>
                <w:ins w:id="896" w:author="CN=王玮/OU=北京分公司技术开发部/OU=公司总部/O=ChinaClear" w:date="2019-02-15T15:37:00Z"/>
              </w:rPr>
            </w:pPr>
            <w:ins w:id="897" w:author="CN=王玮/OU=北京分公司技术开发部/OU=公司总部/O=ChinaClear" w:date="2019-02-15T15:43:00Z">
              <w:r>
                <w:rPr>
                  <w:rFonts w:hint="eastAsia"/>
                </w:rPr>
                <w:t>业务流水号</w:t>
              </w:r>
            </w:ins>
          </w:p>
        </w:tc>
        <w:tc>
          <w:tcPr>
            <w:tcW w:w="2552" w:type="dxa"/>
            <w:vAlign w:val="center"/>
          </w:tcPr>
          <w:p w14:paraId="7241B339" w14:textId="77777777" w:rsidR="00F21476" w:rsidRPr="001B549E" w:rsidRDefault="00F21476" w:rsidP="00F21476">
            <w:pPr>
              <w:rPr>
                <w:ins w:id="898" w:author="CN=王玮/OU=北京分公司技术开发部/OU=公司总部/O=ChinaClear" w:date="2019-02-15T15:37:00Z"/>
              </w:rPr>
            </w:pPr>
            <w:ins w:id="899" w:author="CN=王玮/OU=北京分公司技术开发部/OU=公司总部/O=ChinaClear" w:date="2019-02-15T15:43:00Z">
              <w:r w:rsidRPr="00194286">
                <w:rPr>
                  <w:rFonts w:hint="eastAsia"/>
                </w:rPr>
                <w:t>必填</w:t>
              </w:r>
            </w:ins>
          </w:p>
        </w:tc>
      </w:tr>
      <w:tr w:rsidR="00F21476" w:rsidRPr="00D6316E" w14:paraId="4BE43DE8" w14:textId="77777777" w:rsidTr="00F21476">
        <w:trPr>
          <w:trHeight w:val="415"/>
          <w:jc w:val="center"/>
          <w:ins w:id="900" w:author="CN=王玮/OU=北京分公司技术开发部/OU=公司总部/O=ChinaClear" w:date="2019-02-15T15:37:00Z"/>
        </w:trPr>
        <w:tc>
          <w:tcPr>
            <w:tcW w:w="537" w:type="dxa"/>
            <w:vAlign w:val="center"/>
          </w:tcPr>
          <w:p w14:paraId="69385E02" w14:textId="77777777" w:rsidR="00E326C8" w:rsidRDefault="00E326C8">
            <w:pPr>
              <w:numPr>
                <w:ilvl w:val="0"/>
                <w:numId w:val="214"/>
              </w:numPr>
              <w:jc w:val="center"/>
              <w:rPr>
                <w:ins w:id="901" w:author="CN=王玮/OU=北京分公司技术开发部/OU=公司总部/O=ChinaClear" w:date="2019-02-15T15:37:00Z"/>
                <w:rFonts w:ascii="Calibri" w:eastAsia="宋体" w:hAnsi="Calibri" w:cs="Times New Roman"/>
                <w:b/>
              </w:rPr>
              <w:pPrChange w:id="902" w:author="CN=王玮/OU=北京分公司技术开发部/OU=公司总部/O=ChinaClear" w:date="2019-02-15T15:37:00Z">
                <w:pPr>
                  <w:numPr>
                    <w:numId w:val="194"/>
                  </w:numPr>
                  <w:ind w:left="420" w:hanging="420"/>
                  <w:jc w:val="center"/>
                </w:pPr>
              </w:pPrChange>
            </w:pPr>
          </w:p>
        </w:tc>
        <w:tc>
          <w:tcPr>
            <w:tcW w:w="1272" w:type="dxa"/>
            <w:vAlign w:val="center"/>
          </w:tcPr>
          <w:p w14:paraId="327B6811" w14:textId="77777777" w:rsidR="00F21476" w:rsidRDefault="00F21476" w:rsidP="00F21476">
            <w:r>
              <w:rPr>
                <w:rFonts w:hint="eastAsia"/>
              </w:rPr>
              <w:t>TA</w:t>
            </w:r>
            <w:r w:rsidRPr="00C45958">
              <w:rPr>
                <w:rFonts w:hint="eastAsia"/>
              </w:rPr>
              <w:t>KHMC</w:t>
            </w:r>
          </w:p>
        </w:tc>
        <w:tc>
          <w:tcPr>
            <w:tcW w:w="1276" w:type="dxa"/>
            <w:vAlign w:val="center"/>
          </w:tcPr>
          <w:p w14:paraId="435418E3" w14:textId="77777777" w:rsidR="00F21476" w:rsidRPr="004A6013" w:rsidRDefault="00F21476" w:rsidP="00F21476">
            <w:r w:rsidRPr="00C45958">
              <w:rPr>
                <w:rFonts w:hint="eastAsia"/>
              </w:rPr>
              <w:t>Character</w:t>
            </w:r>
          </w:p>
        </w:tc>
        <w:tc>
          <w:tcPr>
            <w:tcW w:w="851" w:type="dxa"/>
            <w:vAlign w:val="center"/>
          </w:tcPr>
          <w:p w14:paraId="0C4B8599" w14:textId="77777777" w:rsidR="00F21476" w:rsidRDefault="00F21476" w:rsidP="00F21476">
            <w:r w:rsidRPr="00C45958">
              <w:rPr>
                <w:rFonts w:hint="eastAsia"/>
              </w:rPr>
              <w:t>1</w:t>
            </w:r>
            <w:r>
              <w:rPr>
                <w:rFonts w:hint="eastAsia"/>
              </w:rPr>
              <w:t>2</w:t>
            </w:r>
            <w:r w:rsidRPr="00C45958">
              <w:rPr>
                <w:rFonts w:hint="eastAsia"/>
              </w:rPr>
              <w:t>0</w:t>
            </w:r>
          </w:p>
        </w:tc>
        <w:tc>
          <w:tcPr>
            <w:tcW w:w="2976" w:type="dxa"/>
            <w:vAlign w:val="center"/>
          </w:tcPr>
          <w:p w14:paraId="4850FCD9" w14:textId="77777777" w:rsidR="00F21476" w:rsidRDefault="00BC6618" w:rsidP="00F21476">
            <w:r>
              <w:rPr>
                <w:rFonts w:hint="eastAsia"/>
              </w:rPr>
              <w:t>TA</w:t>
            </w:r>
            <w:r w:rsidR="00F21476" w:rsidRPr="00C45958">
              <w:rPr>
                <w:rFonts w:hint="eastAsia"/>
              </w:rPr>
              <w:t>客户名称</w:t>
            </w:r>
          </w:p>
        </w:tc>
        <w:tc>
          <w:tcPr>
            <w:tcW w:w="2552" w:type="dxa"/>
            <w:vAlign w:val="center"/>
          </w:tcPr>
          <w:p w14:paraId="6600E87F" w14:textId="77777777" w:rsidR="00F21476" w:rsidRPr="001B549E" w:rsidRDefault="00990849" w:rsidP="00F21476">
            <w:pPr>
              <w:rPr>
                <w:ins w:id="903" w:author="CN=王玮/OU=北京分公司技术开发部/OU=公司总部/O=ChinaClear" w:date="2019-02-15T15:37:00Z"/>
              </w:rPr>
            </w:pPr>
            <w:ins w:id="904" w:author="CN=王玮/OU=北京分公司技术开发部/OU=公司总部/O=ChinaClear" w:date="2019-02-15T15:43:00Z">
              <w:r>
                <w:rPr>
                  <w:rFonts w:hint="eastAsia"/>
                </w:rPr>
                <w:t>必填</w:t>
              </w:r>
            </w:ins>
          </w:p>
        </w:tc>
      </w:tr>
      <w:tr w:rsidR="00F21476" w:rsidRPr="00D6316E" w14:paraId="01E57277" w14:textId="77777777" w:rsidTr="00F21476">
        <w:trPr>
          <w:trHeight w:val="415"/>
          <w:jc w:val="center"/>
          <w:ins w:id="905" w:author="CN=王玮/OU=北京分公司技术开发部/OU=公司总部/O=ChinaClear" w:date="2019-02-18T14:26:00Z"/>
        </w:trPr>
        <w:tc>
          <w:tcPr>
            <w:tcW w:w="537" w:type="dxa"/>
            <w:vAlign w:val="center"/>
          </w:tcPr>
          <w:p w14:paraId="0E27CB18" w14:textId="77777777" w:rsidR="00F21476" w:rsidRDefault="00F21476" w:rsidP="00E00D86">
            <w:pPr>
              <w:numPr>
                <w:ilvl w:val="0"/>
                <w:numId w:val="214"/>
              </w:numPr>
              <w:jc w:val="center"/>
              <w:rPr>
                <w:ins w:id="906" w:author="CN=王玮/OU=北京分公司技术开发部/OU=公司总部/O=ChinaClear" w:date="2019-02-18T14:26:00Z"/>
                <w:rFonts w:ascii="Calibri" w:eastAsia="宋体" w:hAnsi="Calibri" w:cs="Times New Roman"/>
                <w:b/>
              </w:rPr>
            </w:pPr>
          </w:p>
        </w:tc>
        <w:tc>
          <w:tcPr>
            <w:tcW w:w="1272" w:type="dxa"/>
            <w:vAlign w:val="center"/>
          </w:tcPr>
          <w:p w14:paraId="27A71B15" w14:textId="77777777" w:rsidR="00F21476" w:rsidDel="00856F21" w:rsidRDefault="00F21476" w:rsidP="00F21476">
            <w:r>
              <w:rPr>
                <w:rFonts w:hint="eastAsia"/>
              </w:rPr>
              <w:t>TA</w:t>
            </w:r>
            <w:r w:rsidRPr="00C45958">
              <w:rPr>
                <w:rFonts w:hint="eastAsia"/>
              </w:rPr>
              <w:t>ZJLB</w:t>
            </w:r>
          </w:p>
        </w:tc>
        <w:tc>
          <w:tcPr>
            <w:tcW w:w="1276" w:type="dxa"/>
            <w:vAlign w:val="center"/>
          </w:tcPr>
          <w:p w14:paraId="50C6B36B" w14:textId="77777777" w:rsidR="00F21476" w:rsidRPr="00C45958" w:rsidDel="00856F21" w:rsidRDefault="00F21476" w:rsidP="00F21476">
            <w:r w:rsidRPr="00C45958">
              <w:rPr>
                <w:rFonts w:hint="eastAsia"/>
              </w:rPr>
              <w:t>Character</w:t>
            </w:r>
          </w:p>
        </w:tc>
        <w:tc>
          <w:tcPr>
            <w:tcW w:w="851" w:type="dxa"/>
            <w:vAlign w:val="center"/>
          </w:tcPr>
          <w:p w14:paraId="71DDF1F3" w14:textId="77777777" w:rsidR="00F21476" w:rsidDel="00856F21" w:rsidRDefault="00F21476" w:rsidP="00F21476">
            <w:r w:rsidRPr="00C45958">
              <w:rPr>
                <w:rFonts w:hint="eastAsia"/>
              </w:rPr>
              <w:t>2</w:t>
            </w:r>
          </w:p>
        </w:tc>
        <w:tc>
          <w:tcPr>
            <w:tcW w:w="2976" w:type="dxa"/>
            <w:vAlign w:val="center"/>
          </w:tcPr>
          <w:p w14:paraId="6A97EE90" w14:textId="77777777" w:rsidR="00F21476" w:rsidRPr="00951376" w:rsidDel="00856F21" w:rsidRDefault="00BC6618" w:rsidP="00F21476">
            <w:r>
              <w:rPr>
                <w:rFonts w:hint="eastAsia"/>
              </w:rPr>
              <w:t>TA</w:t>
            </w:r>
            <w:r w:rsidR="00F21476" w:rsidRPr="00C45958">
              <w:rPr>
                <w:rFonts w:hint="eastAsia"/>
              </w:rPr>
              <w:t>身份证明文件类别</w:t>
            </w:r>
          </w:p>
        </w:tc>
        <w:tc>
          <w:tcPr>
            <w:tcW w:w="2552" w:type="dxa"/>
            <w:vAlign w:val="center"/>
          </w:tcPr>
          <w:p w14:paraId="61A7EABE" w14:textId="77777777" w:rsidR="00F21476" w:rsidRPr="004A6013" w:rsidRDefault="00990849" w:rsidP="00F21476">
            <w:pPr>
              <w:rPr>
                <w:ins w:id="907" w:author="CN=王玮/OU=北京分公司技术开发部/OU=公司总部/O=ChinaClear" w:date="2019-02-18T14:26:00Z"/>
              </w:rPr>
            </w:pPr>
            <w:ins w:id="908" w:author="CN=王玮/OU=北京分公司技术开发部/OU=公司总部/O=ChinaClear" w:date="2019-02-15T15:43:00Z">
              <w:r>
                <w:rPr>
                  <w:rFonts w:hint="eastAsia"/>
                </w:rPr>
                <w:t>必填</w:t>
              </w:r>
            </w:ins>
          </w:p>
        </w:tc>
      </w:tr>
      <w:tr w:rsidR="00F21476" w:rsidRPr="00D6316E" w14:paraId="5364579C" w14:textId="77777777" w:rsidTr="00F21476">
        <w:tblPrEx>
          <w:tblW w:w="9464" w:type="dxa"/>
          <w:jc w:val="center"/>
          <w:tblLayout w:type="fixed"/>
          <w:tblPrExChange w:id="909" w:author="CN=王玮/OU=北京分公司技术开发部/OU=公司总部/O=ChinaClear" w:date="2019-02-15T15:43:00Z">
            <w:tblPrEx>
              <w:tblW w:w="9464" w:type="dxa"/>
              <w:jc w:val="center"/>
              <w:tblLayout w:type="fixed"/>
            </w:tblPrEx>
          </w:tblPrExChange>
        </w:tblPrEx>
        <w:trPr>
          <w:trHeight w:val="415"/>
          <w:jc w:val="center"/>
          <w:ins w:id="910" w:author="CN=王玮/OU=北京分公司技术开发部/OU=公司总部/O=ChinaClear" w:date="2019-02-15T15:37:00Z"/>
          <w:trPrChange w:id="911" w:author="CN=王玮/OU=北京分公司技术开发部/OU=公司总部/O=ChinaClear" w:date="2019-02-15T15:43:00Z">
            <w:trPr>
              <w:trHeight w:val="415"/>
              <w:jc w:val="center"/>
            </w:trPr>
          </w:trPrChange>
        </w:trPr>
        <w:tc>
          <w:tcPr>
            <w:tcW w:w="537" w:type="dxa"/>
            <w:vAlign w:val="center"/>
            <w:tcPrChange w:id="912" w:author="CN=王玮/OU=北京分公司技术开发部/OU=公司总部/O=ChinaClear" w:date="2019-02-15T15:43:00Z">
              <w:tcPr>
                <w:tcW w:w="537" w:type="dxa"/>
                <w:vAlign w:val="center"/>
              </w:tcPr>
            </w:tcPrChange>
          </w:tcPr>
          <w:p w14:paraId="5A64E0DF" w14:textId="77777777" w:rsidR="00E326C8" w:rsidRDefault="00E326C8">
            <w:pPr>
              <w:numPr>
                <w:ilvl w:val="0"/>
                <w:numId w:val="214"/>
              </w:numPr>
              <w:jc w:val="center"/>
              <w:rPr>
                <w:ins w:id="913" w:author="CN=王玮/OU=北京分公司技术开发部/OU=公司总部/O=ChinaClear" w:date="2019-02-15T15:37:00Z"/>
                <w:rFonts w:ascii="Calibri" w:eastAsia="宋体" w:hAnsi="Calibri" w:cs="Times New Roman"/>
                <w:b/>
              </w:rPr>
              <w:pPrChange w:id="914" w:author="CN=王玮/OU=北京分公司技术开发部/OU=公司总部/O=ChinaClear" w:date="2019-02-15T15:37:00Z">
                <w:pPr>
                  <w:numPr>
                    <w:numId w:val="194"/>
                  </w:numPr>
                  <w:ind w:left="420" w:hanging="420"/>
                  <w:jc w:val="center"/>
                </w:pPr>
              </w:pPrChange>
            </w:pPr>
          </w:p>
        </w:tc>
        <w:tc>
          <w:tcPr>
            <w:tcW w:w="1272" w:type="dxa"/>
            <w:vAlign w:val="center"/>
            <w:tcPrChange w:id="915" w:author="CN=王玮/OU=北京分公司技术开发部/OU=公司总部/O=ChinaClear" w:date="2019-02-15T15:43:00Z">
              <w:tcPr>
                <w:tcW w:w="1272" w:type="dxa"/>
              </w:tcPr>
            </w:tcPrChange>
          </w:tcPr>
          <w:p w14:paraId="6B13BA35" w14:textId="77777777" w:rsidR="00F21476" w:rsidDel="00856F21" w:rsidRDefault="00F21476" w:rsidP="00F21476">
            <w:r>
              <w:rPr>
                <w:rFonts w:hint="eastAsia"/>
              </w:rPr>
              <w:t>TA</w:t>
            </w:r>
            <w:r w:rsidRPr="00C45958">
              <w:rPr>
                <w:rFonts w:hint="eastAsia"/>
              </w:rPr>
              <w:t>ZJDM</w:t>
            </w:r>
          </w:p>
        </w:tc>
        <w:tc>
          <w:tcPr>
            <w:tcW w:w="1276" w:type="dxa"/>
            <w:vAlign w:val="center"/>
            <w:tcPrChange w:id="916" w:author="CN=王玮/OU=北京分公司技术开发部/OU=公司总部/O=ChinaClear" w:date="2019-02-15T15:43:00Z">
              <w:tcPr>
                <w:tcW w:w="1276" w:type="dxa"/>
              </w:tcPr>
            </w:tcPrChange>
          </w:tcPr>
          <w:p w14:paraId="6EDB6302" w14:textId="77777777" w:rsidR="00F21476" w:rsidRPr="00C45958" w:rsidDel="00856F21" w:rsidRDefault="00F21476" w:rsidP="00F21476">
            <w:r w:rsidRPr="00C45958">
              <w:rPr>
                <w:rFonts w:hint="eastAsia"/>
              </w:rPr>
              <w:t>Character</w:t>
            </w:r>
          </w:p>
        </w:tc>
        <w:tc>
          <w:tcPr>
            <w:tcW w:w="851" w:type="dxa"/>
            <w:vAlign w:val="center"/>
            <w:tcPrChange w:id="917" w:author="CN=王玮/OU=北京分公司技术开发部/OU=公司总部/O=ChinaClear" w:date="2019-02-15T15:43:00Z">
              <w:tcPr>
                <w:tcW w:w="851" w:type="dxa"/>
              </w:tcPr>
            </w:tcPrChange>
          </w:tcPr>
          <w:p w14:paraId="71724952" w14:textId="77777777" w:rsidR="00F21476" w:rsidDel="00856F21" w:rsidRDefault="00F21476" w:rsidP="00F21476">
            <w:r>
              <w:rPr>
                <w:rFonts w:hint="eastAsia"/>
              </w:rPr>
              <w:t>4</w:t>
            </w:r>
            <w:r w:rsidRPr="00C45958">
              <w:rPr>
                <w:rFonts w:hint="eastAsia"/>
              </w:rPr>
              <w:t>0</w:t>
            </w:r>
          </w:p>
        </w:tc>
        <w:tc>
          <w:tcPr>
            <w:tcW w:w="2976" w:type="dxa"/>
            <w:vAlign w:val="center"/>
            <w:tcPrChange w:id="918" w:author="CN=王玮/OU=北京分公司技术开发部/OU=公司总部/O=ChinaClear" w:date="2019-02-15T15:43:00Z">
              <w:tcPr>
                <w:tcW w:w="2976" w:type="dxa"/>
              </w:tcPr>
            </w:tcPrChange>
          </w:tcPr>
          <w:p w14:paraId="4873C9E5" w14:textId="77777777" w:rsidR="00F21476" w:rsidRPr="00951376" w:rsidDel="00856F21" w:rsidRDefault="00BC6618" w:rsidP="00F21476">
            <w:r>
              <w:rPr>
                <w:rFonts w:hint="eastAsia"/>
              </w:rPr>
              <w:t>TA</w:t>
            </w:r>
            <w:r w:rsidR="00F21476" w:rsidRPr="00C45958">
              <w:rPr>
                <w:rFonts w:hint="eastAsia"/>
              </w:rPr>
              <w:t>身份证明文件代码</w:t>
            </w:r>
          </w:p>
        </w:tc>
        <w:tc>
          <w:tcPr>
            <w:tcW w:w="2552" w:type="dxa"/>
            <w:vAlign w:val="center"/>
            <w:tcPrChange w:id="919" w:author="CN=王玮/OU=北京分公司技术开发部/OU=公司总部/O=ChinaClear" w:date="2019-02-15T15:43:00Z">
              <w:tcPr>
                <w:tcW w:w="2552" w:type="dxa"/>
              </w:tcPr>
            </w:tcPrChange>
          </w:tcPr>
          <w:p w14:paraId="1D1540D1" w14:textId="77777777" w:rsidR="00F21476" w:rsidRPr="001B549E" w:rsidRDefault="00990849" w:rsidP="00F21476">
            <w:pPr>
              <w:rPr>
                <w:ins w:id="920" w:author="CN=王玮/OU=北京分公司技术开发部/OU=公司总部/O=ChinaClear" w:date="2019-02-15T15:37:00Z"/>
              </w:rPr>
            </w:pPr>
            <w:ins w:id="921" w:author="CN=王玮/OU=北京分公司技术开发部/OU=公司总部/O=ChinaClear" w:date="2019-02-15T15:43:00Z">
              <w:r>
                <w:rPr>
                  <w:rFonts w:hint="eastAsia"/>
                </w:rPr>
                <w:t>必填</w:t>
              </w:r>
            </w:ins>
          </w:p>
        </w:tc>
      </w:tr>
      <w:tr w:rsidR="00F21476" w:rsidRPr="00D6316E" w14:paraId="71829FF3" w14:textId="77777777" w:rsidTr="00F21476">
        <w:tblPrEx>
          <w:tblW w:w="9464" w:type="dxa"/>
          <w:jc w:val="center"/>
          <w:tblLayout w:type="fixed"/>
          <w:tblPrExChange w:id="922" w:author="CN=王玮/OU=北京分公司技术开发部/OU=公司总部/O=ChinaClear" w:date="2019-02-15T15:43:00Z">
            <w:tblPrEx>
              <w:tblW w:w="9464" w:type="dxa"/>
              <w:jc w:val="center"/>
              <w:tblLayout w:type="fixed"/>
            </w:tblPrEx>
          </w:tblPrExChange>
        </w:tblPrEx>
        <w:trPr>
          <w:trHeight w:val="415"/>
          <w:jc w:val="center"/>
          <w:ins w:id="923" w:author="CN=王玮/OU=北京分公司技术开发部/OU=公司总部/O=ChinaClear" w:date="2019-02-15T15:37:00Z"/>
          <w:trPrChange w:id="924" w:author="CN=王玮/OU=北京分公司技术开发部/OU=公司总部/O=ChinaClear" w:date="2019-02-15T15:43:00Z">
            <w:trPr>
              <w:trHeight w:val="415"/>
              <w:jc w:val="center"/>
            </w:trPr>
          </w:trPrChange>
        </w:trPr>
        <w:tc>
          <w:tcPr>
            <w:tcW w:w="537" w:type="dxa"/>
            <w:vAlign w:val="center"/>
            <w:tcPrChange w:id="925" w:author="CN=王玮/OU=北京分公司技术开发部/OU=公司总部/O=ChinaClear" w:date="2019-02-15T15:43:00Z">
              <w:tcPr>
                <w:tcW w:w="537" w:type="dxa"/>
                <w:vAlign w:val="center"/>
              </w:tcPr>
            </w:tcPrChange>
          </w:tcPr>
          <w:p w14:paraId="4B81D2AA" w14:textId="77777777" w:rsidR="00E326C8" w:rsidRDefault="00E326C8">
            <w:pPr>
              <w:numPr>
                <w:ilvl w:val="0"/>
                <w:numId w:val="214"/>
              </w:numPr>
              <w:jc w:val="center"/>
              <w:rPr>
                <w:ins w:id="926" w:author="CN=王玮/OU=北京分公司技术开发部/OU=公司总部/O=ChinaClear" w:date="2019-02-15T15:37:00Z"/>
                <w:rFonts w:ascii="Calibri" w:eastAsia="宋体" w:hAnsi="Calibri" w:cs="Times New Roman"/>
                <w:b/>
              </w:rPr>
              <w:pPrChange w:id="927" w:author="CN=王玮/OU=北京分公司技术开发部/OU=公司总部/O=ChinaClear" w:date="2019-02-15T15:37:00Z">
                <w:pPr>
                  <w:numPr>
                    <w:numId w:val="194"/>
                  </w:numPr>
                  <w:ind w:left="420" w:hanging="420"/>
                  <w:jc w:val="center"/>
                </w:pPr>
              </w:pPrChange>
            </w:pPr>
          </w:p>
        </w:tc>
        <w:tc>
          <w:tcPr>
            <w:tcW w:w="1272" w:type="dxa"/>
            <w:vAlign w:val="center"/>
            <w:tcPrChange w:id="928" w:author="CN=王玮/OU=北京分公司技术开发部/OU=公司总部/O=ChinaClear" w:date="2019-02-15T15:43:00Z">
              <w:tcPr>
                <w:tcW w:w="1272" w:type="dxa"/>
              </w:tcPr>
            </w:tcPrChange>
          </w:tcPr>
          <w:p w14:paraId="4E7B992D" w14:textId="77777777" w:rsidR="00F21476" w:rsidRPr="001B549E" w:rsidRDefault="00F21476" w:rsidP="00F21476">
            <w:pPr>
              <w:rPr>
                <w:ins w:id="929" w:author="CN=王玮/OU=北京分公司技术开发部/OU=公司总部/O=ChinaClear" w:date="2019-02-15T15:37:00Z"/>
              </w:rPr>
            </w:pPr>
            <w:ins w:id="930" w:author="CN=王玮/OU=北京分公司技术开发部/OU=公司总部/O=ChinaClear" w:date="2019-02-15T15:43:00Z">
              <w:r w:rsidRPr="004A6013">
                <w:rPr>
                  <w:rFonts w:hint="eastAsia"/>
                </w:rPr>
                <w:t>KHJGDM</w:t>
              </w:r>
            </w:ins>
          </w:p>
        </w:tc>
        <w:tc>
          <w:tcPr>
            <w:tcW w:w="1276" w:type="dxa"/>
            <w:vAlign w:val="center"/>
            <w:tcPrChange w:id="931" w:author="CN=王玮/OU=北京分公司技术开发部/OU=公司总部/O=ChinaClear" w:date="2019-02-15T15:43:00Z">
              <w:tcPr>
                <w:tcW w:w="1276" w:type="dxa"/>
              </w:tcPr>
            </w:tcPrChange>
          </w:tcPr>
          <w:p w14:paraId="76B02FE2" w14:textId="77777777" w:rsidR="00F21476" w:rsidRPr="001B549E" w:rsidRDefault="00F21476" w:rsidP="00F21476">
            <w:pPr>
              <w:rPr>
                <w:ins w:id="932" w:author="CN=王玮/OU=北京分公司技术开发部/OU=公司总部/O=ChinaClear" w:date="2019-02-15T15:37:00Z"/>
              </w:rPr>
            </w:pPr>
            <w:ins w:id="933" w:author="CN=王玮/OU=北京分公司技术开发部/OU=公司总部/O=ChinaClear" w:date="2019-02-15T15:43:00Z">
              <w:r w:rsidRPr="004A6013">
                <w:rPr>
                  <w:rFonts w:hint="eastAsia"/>
                </w:rPr>
                <w:t>Character</w:t>
              </w:r>
            </w:ins>
          </w:p>
        </w:tc>
        <w:tc>
          <w:tcPr>
            <w:tcW w:w="851" w:type="dxa"/>
            <w:vAlign w:val="center"/>
            <w:tcPrChange w:id="934" w:author="CN=王玮/OU=北京分公司技术开发部/OU=公司总部/O=ChinaClear" w:date="2019-02-15T15:43:00Z">
              <w:tcPr>
                <w:tcW w:w="851" w:type="dxa"/>
              </w:tcPr>
            </w:tcPrChange>
          </w:tcPr>
          <w:p w14:paraId="6029D774" w14:textId="77777777" w:rsidR="00F21476" w:rsidRPr="001B549E" w:rsidRDefault="00F21476" w:rsidP="00F21476">
            <w:pPr>
              <w:rPr>
                <w:ins w:id="935" w:author="CN=王玮/OU=北京分公司技术开发部/OU=公司总部/O=ChinaClear" w:date="2019-02-15T15:37:00Z"/>
              </w:rPr>
            </w:pPr>
            <w:ins w:id="936" w:author="CN=王玮/OU=北京分公司技术开发部/OU=公司总部/O=ChinaClear" w:date="2019-02-15T15:43:00Z">
              <w:r w:rsidRPr="004A6013">
                <w:rPr>
                  <w:rFonts w:hint="eastAsia"/>
                </w:rPr>
                <w:t>6</w:t>
              </w:r>
            </w:ins>
          </w:p>
        </w:tc>
        <w:tc>
          <w:tcPr>
            <w:tcW w:w="2976" w:type="dxa"/>
            <w:vAlign w:val="center"/>
            <w:tcPrChange w:id="937" w:author="CN=王玮/OU=北京分公司技术开发部/OU=公司总部/O=ChinaClear" w:date="2019-02-15T15:43:00Z">
              <w:tcPr>
                <w:tcW w:w="2976" w:type="dxa"/>
              </w:tcPr>
            </w:tcPrChange>
          </w:tcPr>
          <w:p w14:paraId="403B5BC6" w14:textId="77777777" w:rsidR="00F21476" w:rsidRPr="001B549E" w:rsidRDefault="00F21476" w:rsidP="00F21476">
            <w:pPr>
              <w:rPr>
                <w:ins w:id="938" w:author="CN=王玮/OU=北京分公司技术开发部/OU=公司总部/O=ChinaClear" w:date="2019-02-15T15:37:00Z"/>
              </w:rPr>
            </w:pPr>
            <w:ins w:id="939" w:author="CN=王玮/OU=北京分公司技术开发部/OU=公司总部/O=ChinaClear" w:date="2019-02-15T15:43:00Z">
              <w:r>
                <w:rPr>
                  <w:rFonts w:hint="eastAsia"/>
                </w:rPr>
                <w:t>业务发起</w:t>
              </w:r>
              <w:r w:rsidRPr="004A6013">
                <w:rPr>
                  <w:rFonts w:hint="eastAsia"/>
                </w:rPr>
                <w:t>开户代理机构代码</w:t>
              </w:r>
            </w:ins>
          </w:p>
        </w:tc>
        <w:tc>
          <w:tcPr>
            <w:tcW w:w="2552" w:type="dxa"/>
            <w:vAlign w:val="center"/>
            <w:tcPrChange w:id="940" w:author="CN=王玮/OU=北京分公司技术开发部/OU=公司总部/O=ChinaClear" w:date="2019-02-15T15:43:00Z">
              <w:tcPr>
                <w:tcW w:w="2552" w:type="dxa"/>
              </w:tcPr>
            </w:tcPrChange>
          </w:tcPr>
          <w:p w14:paraId="403CA494" w14:textId="77777777" w:rsidR="00F21476" w:rsidRPr="001B549E" w:rsidRDefault="00F21476" w:rsidP="00F21476">
            <w:pPr>
              <w:rPr>
                <w:ins w:id="941" w:author="CN=王玮/OU=北京分公司技术开发部/OU=公司总部/O=ChinaClear" w:date="2019-02-15T15:37:00Z"/>
              </w:rPr>
            </w:pPr>
            <w:ins w:id="942" w:author="CN=王玮/OU=北京分公司技术开发部/OU=公司总部/O=ChinaClear" w:date="2019-02-15T15:43:00Z">
              <w:r>
                <w:rPr>
                  <w:rFonts w:hint="eastAsia"/>
                </w:rPr>
                <w:t>必填</w:t>
              </w:r>
            </w:ins>
          </w:p>
        </w:tc>
      </w:tr>
      <w:tr w:rsidR="00F21476" w:rsidRPr="00D6316E" w14:paraId="20519412" w14:textId="77777777" w:rsidTr="00F21476">
        <w:tblPrEx>
          <w:tblW w:w="9464" w:type="dxa"/>
          <w:jc w:val="center"/>
          <w:tblLayout w:type="fixed"/>
          <w:tblPrExChange w:id="943" w:author="CN=王玮/OU=北京分公司技术开发部/OU=公司总部/O=ChinaClear" w:date="2019-02-15T15:43:00Z">
            <w:tblPrEx>
              <w:tblW w:w="9464" w:type="dxa"/>
              <w:jc w:val="center"/>
              <w:tblLayout w:type="fixed"/>
            </w:tblPrEx>
          </w:tblPrExChange>
        </w:tblPrEx>
        <w:trPr>
          <w:trHeight w:val="415"/>
          <w:jc w:val="center"/>
          <w:ins w:id="944" w:author="CN=王玮/OU=北京分公司技术开发部/OU=公司总部/O=ChinaClear" w:date="2019-02-15T15:37:00Z"/>
          <w:trPrChange w:id="945" w:author="CN=王玮/OU=北京分公司技术开发部/OU=公司总部/O=ChinaClear" w:date="2019-02-15T15:43:00Z">
            <w:trPr>
              <w:trHeight w:val="415"/>
              <w:jc w:val="center"/>
            </w:trPr>
          </w:trPrChange>
        </w:trPr>
        <w:tc>
          <w:tcPr>
            <w:tcW w:w="537" w:type="dxa"/>
            <w:vAlign w:val="center"/>
            <w:tcPrChange w:id="946" w:author="CN=王玮/OU=北京分公司技术开发部/OU=公司总部/O=ChinaClear" w:date="2019-02-15T15:43:00Z">
              <w:tcPr>
                <w:tcW w:w="537" w:type="dxa"/>
                <w:vAlign w:val="center"/>
              </w:tcPr>
            </w:tcPrChange>
          </w:tcPr>
          <w:p w14:paraId="3B3F137B" w14:textId="77777777" w:rsidR="00E326C8" w:rsidRDefault="00E326C8">
            <w:pPr>
              <w:numPr>
                <w:ilvl w:val="0"/>
                <w:numId w:val="214"/>
              </w:numPr>
              <w:jc w:val="center"/>
              <w:rPr>
                <w:ins w:id="947" w:author="CN=王玮/OU=北京分公司技术开发部/OU=公司总部/O=ChinaClear" w:date="2019-02-15T15:37:00Z"/>
                <w:rFonts w:ascii="Calibri" w:eastAsia="宋体" w:hAnsi="Calibri" w:cs="Times New Roman"/>
                <w:b/>
              </w:rPr>
              <w:pPrChange w:id="948" w:author="CN=王玮/OU=北京分公司技术开发部/OU=公司总部/O=ChinaClear" w:date="2019-02-15T15:37:00Z">
                <w:pPr>
                  <w:numPr>
                    <w:numId w:val="194"/>
                  </w:numPr>
                  <w:ind w:left="420" w:hanging="420"/>
                  <w:jc w:val="center"/>
                </w:pPr>
              </w:pPrChange>
            </w:pPr>
          </w:p>
        </w:tc>
        <w:tc>
          <w:tcPr>
            <w:tcW w:w="1272" w:type="dxa"/>
            <w:vAlign w:val="center"/>
            <w:tcPrChange w:id="949" w:author="CN=王玮/OU=北京分公司技术开发部/OU=公司总部/O=ChinaClear" w:date="2019-02-15T15:43:00Z">
              <w:tcPr>
                <w:tcW w:w="1272" w:type="dxa"/>
              </w:tcPr>
            </w:tcPrChange>
          </w:tcPr>
          <w:p w14:paraId="7DDB263A" w14:textId="77777777" w:rsidR="00F21476" w:rsidRPr="001B549E" w:rsidRDefault="00F21476" w:rsidP="00F21476">
            <w:pPr>
              <w:rPr>
                <w:ins w:id="950" w:author="CN=王玮/OU=北京分公司技术开发部/OU=公司总部/O=ChinaClear" w:date="2019-02-15T15:37:00Z"/>
              </w:rPr>
            </w:pPr>
            <w:ins w:id="951" w:author="CN=王玮/OU=北京分公司技术开发部/OU=公司总部/O=ChinaClear" w:date="2019-02-15T15:43:00Z">
              <w:r w:rsidRPr="004A6013">
                <w:rPr>
                  <w:rFonts w:hint="eastAsia"/>
                </w:rPr>
                <w:t>KHWDDM</w:t>
              </w:r>
            </w:ins>
          </w:p>
        </w:tc>
        <w:tc>
          <w:tcPr>
            <w:tcW w:w="1276" w:type="dxa"/>
            <w:vAlign w:val="center"/>
            <w:tcPrChange w:id="952" w:author="CN=王玮/OU=北京分公司技术开发部/OU=公司总部/O=ChinaClear" w:date="2019-02-15T15:43:00Z">
              <w:tcPr>
                <w:tcW w:w="1276" w:type="dxa"/>
              </w:tcPr>
            </w:tcPrChange>
          </w:tcPr>
          <w:p w14:paraId="5B568963" w14:textId="77777777" w:rsidR="00F21476" w:rsidRPr="001B549E" w:rsidRDefault="00F21476" w:rsidP="00F21476">
            <w:pPr>
              <w:rPr>
                <w:ins w:id="953" w:author="CN=王玮/OU=北京分公司技术开发部/OU=公司总部/O=ChinaClear" w:date="2019-02-15T15:37:00Z"/>
              </w:rPr>
            </w:pPr>
            <w:ins w:id="954" w:author="CN=王玮/OU=北京分公司技术开发部/OU=公司总部/O=ChinaClear" w:date="2019-02-15T15:43:00Z">
              <w:r w:rsidRPr="004A6013">
                <w:rPr>
                  <w:rFonts w:hint="eastAsia"/>
                </w:rPr>
                <w:t>Character</w:t>
              </w:r>
            </w:ins>
          </w:p>
        </w:tc>
        <w:tc>
          <w:tcPr>
            <w:tcW w:w="851" w:type="dxa"/>
            <w:vAlign w:val="center"/>
            <w:tcPrChange w:id="955" w:author="CN=王玮/OU=北京分公司技术开发部/OU=公司总部/O=ChinaClear" w:date="2019-02-15T15:43:00Z">
              <w:tcPr>
                <w:tcW w:w="851" w:type="dxa"/>
              </w:tcPr>
            </w:tcPrChange>
          </w:tcPr>
          <w:p w14:paraId="21E180CB" w14:textId="77777777" w:rsidR="00F21476" w:rsidRPr="001B549E" w:rsidRDefault="00F21476" w:rsidP="00F21476">
            <w:pPr>
              <w:rPr>
                <w:ins w:id="956" w:author="CN=王玮/OU=北京分公司技术开发部/OU=公司总部/O=ChinaClear" w:date="2019-02-15T15:37:00Z"/>
              </w:rPr>
            </w:pPr>
            <w:ins w:id="957" w:author="CN=王玮/OU=北京分公司技术开发部/OU=公司总部/O=ChinaClear" w:date="2019-02-15T15:43:00Z">
              <w:r w:rsidRPr="004A6013">
                <w:rPr>
                  <w:rFonts w:hint="eastAsia"/>
                </w:rPr>
                <w:t>10</w:t>
              </w:r>
            </w:ins>
          </w:p>
        </w:tc>
        <w:tc>
          <w:tcPr>
            <w:tcW w:w="2976" w:type="dxa"/>
            <w:vAlign w:val="center"/>
            <w:tcPrChange w:id="958" w:author="CN=王玮/OU=北京分公司技术开发部/OU=公司总部/O=ChinaClear" w:date="2019-02-15T15:43:00Z">
              <w:tcPr>
                <w:tcW w:w="2976" w:type="dxa"/>
                <w:vAlign w:val="center"/>
              </w:tcPr>
            </w:tcPrChange>
          </w:tcPr>
          <w:p w14:paraId="6316BFD0" w14:textId="77777777" w:rsidR="00F21476" w:rsidRPr="001B549E" w:rsidRDefault="00F21476" w:rsidP="00F21476">
            <w:pPr>
              <w:rPr>
                <w:ins w:id="959" w:author="CN=王玮/OU=北京分公司技术开发部/OU=公司总部/O=ChinaClear" w:date="2019-02-15T15:37:00Z"/>
              </w:rPr>
            </w:pPr>
            <w:ins w:id="960" w:author="CN=王玮/OU=北京分公司技术开发部/OU=公司总部/O=ChinaClear" w:date="2019-02-15T15:43:00Z">
              <w:r>
                <w:rPr>
                  <w:rFonts w:hint="eastAsia"/>
                </w:rPr>
                <w:t>业务发起</w:t>
              </w:r>
              <w:r w:rsidRPr="004A6013">
                <w:rPr>
                  <w:rFonts w:hint="eastAsia"/>
                </w:rPr>
                <w:t>开户代理网点代码</w:t>
              </w:r>
            </w:ins>
          </w:p>
        </w:tc>
        <w:tc>
          <w:tcPr>
            <w:tcW w:w="2552" w:type="dxa"/>
            <w:vAlign w:val="center"/>
            <w:tcPrChange w:id="961" w:author="CN=王玮/OU=北京分公司技术开发部/OU=公司总部/O=ChinaClear" w:date="2019-02-15T15:43:00Z">
              <w:tcPr>
                <w:tcW w:w="2552" w:type="dxa"/>
              </w:tcPr>
            </w:tcPrChange>
          </w:tcPr>
          <w:p w14:paraId="7AC9871E" w14:textId="77777777" w:rsidR="00F21476" w:rsidRPr="001B549E" w:rsidRDefault="00F21476" w:rsidP="00F21476">
            <w:pPr>
              <w:rPr>
                <w:ins w:id="962" w:author="CN=王玮/OU=北京分公司技术开发部/OU=公司总部/O=ChinaClear" w:date="2019-02-15T15:37:00Z"/>
              </w:rPr>
            </w:pPr>
            <w:ins w:id="963" w:author="CN=王玮/OU=北京分公司技术开发部/OU=公司总部/O=ChinaClear" w:date="2019-02-15T15:43:00Z">
              <w:r>
                <w:rPr>
                  <w:rFonts w:hint="eastAsia"/>
                </w:rPr>
                <w:t>必填</w:t>
              </w:r>
            </w:ins>
          </w:p>
        </w:tc>
      </w:tr>
      <w:tr w:rsidR="00F21476" w:rsidRPr="00D6316E" w14:paraId="4A31F7D5" w14:textId="77777777" w:rsidTr="00F21476">
        <w:trPr>
          <w:trHeight w:val="415"/>
          <w:jc w:val="center"/>
          <w:ins w:id="964" w:author="CN=王玮/OU=北京分公司技术开发部/OU=公司总部/O=ChinaClear" w:date="2019-02-15T15:37:00Z"/>
        </w:trPr>
        <w:tc>
          <w:tcPr>
            <w:tcW w:w="537" w:type="dxa"/>
            <w:vAlign w:val="center"/>
          </w:tcPr>
          <w:p w14:paraId="74AA27EA" w14:textId="77777777" w:rsidR="00E326C8" w:rsidRDefault="00E326C8">
            <w:pPr>
              <w:numPr>
                <w:ilvl w:val="0"/>
                <w:numId w:val="214"/>
              </w:numPr>
              <w:jc w:val="center"/>
              <w:rPr>
                <w:ins w:id="965" w:author="CN=王玮/OU=北京分公司技术开发部/OU=公司总部/O=ChinaClear" w:date="2019-02-15T15:37:00Z"/>
                <w:rFonts w:ascii="Calibri" w:eastAsia="宋体" w:hAnsi="Calibri" w:cs="Times New Roman"/>
                <w:b/>
              </w:rPr>
              <w:pPrChange w:id="966" w:author="CN=王玮/OU=北京分公司技术开发部/OU=公司总部/O=ChinaClear" w:date="2019-02-15T15:37:00Z">
                <w:pPr>
                  <w:numPr>
                    <w:numId w:val="194"/>
                  </w:numPr>
                  <w:ind w:left="420" w:hanging="420"/>
                  <w:jc w:val="center"/>
                </w:pPr>
              </w:pPrChange>
            </w:pPr>
          </w:p>
        </w:tc>
        <w:tc>
          <w:tcPr>
            <w:tcW w:w="1272" w:type="dxa"/>
            <w:vAlign w:val="center"/>
          </w:tcPr>
          <w:p w14:paraId="3ECA30BF" w14:textId="77777777" w:rsidR="00F21476" w:rsidRPr="001B549E" w:rsidRDefault="00F21476" w:rsidP="00F21476">
            <w:pPr>
              <w:rPr>
                <w:ins w:id="967" w:author="CN=王玮/OU=北京分公司技术开发部/OU=公司总部/O=ChinaClear" w:date="2019-02-15T15:37:00Z"/>
              </w:rPr>
            </w:pPr>
            <w:ins w:id="968" w:author="CN=王玮/OU=北京分公司技术开发部/OU=公司总部/O=ChinaClear" w:date="2019-02-15T15:43:00Z">
              <w:r>
                <w:rPr>
                  <w:rFonts w:hint="eastAsia"/>
                </w:rPr>
                <w:t>SQRQ</w:t>
              </w:r>
            </w:ins>
          </w:p>
        </w:tc>
        <w:tc>
          <w:tcPr>
            <w:tcW w:w="1276" w:type="dxa"/>
            <w:vAlign w:val="center"/>
          </w:tcPr>
          <w:p w14:paraId="6DBCE939" w14:textId="77777777" w:rsidR="00F21476" w:rsidRPr="001B549E" w:rsidRDefault="00F21476" w:rsidP="00F21476">
            <w:pPr>
              <w:rPr>
                <w:ins w:id="969" w:author="CN=王玮/OU=北京分公司技术开发部/OU=公司总部/O=ChinaClear" w:date="2019-02-15T15:37:00Z"/>
              </w:rPr>
            </w:pPr>
            <w:ins w:id="970" w:author="CN=王玮/OU=北京分公司技术开发部/OU=公司总部/O=ChinaClear" w:date="2019-02-15T15:43:00Z">
              <w:r w:rsidRPr="00C45958">
                <w:rPr>
                  <w:rFonts w:hint="eastAsia"/>
                </w:rPr>
                <w:t>Character</w:t>
              </w:r>
            </w:ins>
          </w:p>
        </w:tc>
        <w:tc>
          <w:tcPr>
            <w:tcW w:w="851" w:type="dxa"/>
            <w:vAlign w:val="center"/>
          </w:tcPr>
          <w:p w14:paraId="034C27BF" w14:textId="77777777" w:rsidR="00F21476" w:rsidRPr="001B549E" w:rsidRDefault="00F21476" w:rsidP="00F21476">
            <w:pPr>
              <w:rPr>
                <w:ins w:id="971" w:author="CN=王玮/OU=北京分公司技术开发部/OU=公司总部/O=ChinaClear" w:date="2019-02-15T15:37:00Z"/>
              </w:rPr>
            </w:pPr>
            <w:ins w:id="972" w:author="CN=王玮/OU=北京分公司技术开发部/OU=公司总部/O=ChinaClear" w:date="2019-02-15T15:43:00Z">
              <w:r>
                <w:rPr>
                  <w:rFonts w:hint="eastAsia"/>
                </w:rPr>
                <w:t>8</w:t>
              </w:r>
            </w:ins>
          </w:p>
        </w:tc>
        <w:tc>
          <w:tcPr>
            <w:tcW w:w="2976" w:type="dxa"/>
            <w:vAlign w:val="center"/>
          </w:tcPr>
          <w:p w14:paraId="1B9D7D91" w14:textId="77777777" w:rsidR="00F21476" w:rsidRPr="001B549E" w:rsidRDefault="00F21476" w:rsidP="00F21476">
            <w:pPr>
              <w:rPr>
                <w:ins w:id="973" w:author="CN=王玮/OU=北京分公司技术开发部/OU=公司总部/O=ChinaClear" w:date="2019-02-15T15:37:00Z"/>
              </w:rPr>
            </w:pPr>
            <w:ins w:id="974" w:author="CN=王玮/OU=北京分公司技术开发部/OU=公司总部/O=ChinaClear" w:date="2019-02-15T15:43:00Z">
              <w:r>
                <w:rPr>
                  <w:rFonts w:hint="eastAsia"/>
                </w:rPr>
                <w:t>申请日期</w:t>
              </w:r>
            </w:ins>
          </w:p>
        </w:tc>
        <w:tc>
          <w:tcPr>
            <w:tcW w:w="2552" w:type="dxa"/>
            <w:vAlign w:val="center"/>
          </w:tcPr>
          <w:p w14:paraId="03E6D97B" w14:textId="77777777" w:rsidR="00F21476" w:rsidRPr="001B549E" w:rsidRDefault="00F21476" w:rsidP="00F21476">
            <w:pPr>
              <w:rPr>
                <w:ins w:id="975" w:author="CN=王玮/OU=北京分公司技术开发部/OU=公司总部/O=ChinaClear" w:date="2019-02-15T15:37:00Z"/>
              </w:rPr>
            </w:pPr>
            <w:ins w:id="976" w:author="CN=王玮/OU=北京分公司技术开发部/OU=公司总部/O=ChinaClear" w:date="2019-02-15T15:43:00Z">
              <w:r>
                <w:rPr>
                  <w:rFonts w:hint="eastAsia"/>
                </w:rPr>
                <w:t>必填</w:t>
              </w:r>
            </w:ins>
          </w:p>
        </w:tc>
      </w:tr>
      <w:tr w:rsidR="00F21476" w:rsidRPr="00D6316E" w14:paraId="319DDDD1" w14:textId="77777777" w:rsidTr="00F21476">
        <w:tblPrEx>
          <w:tblW w:w="9464" w:type="dxa"/>
          <w:jc w:val="center"/>
          <w:tblLayout w:type="fixed"/>
          <w:tblPrExChange w:id="977" w:author="CN=王玮/OU=北京分公司技术开发部/OU=公司总部/O=ChinaClear" w:date="2019-02-15T15:43:00Z">
            <w:tblPrEx>
              <w:tblW w:w="9464" w:type="dxa"/>
              <w:jc w:val="center"/>
              <w:tblLayout w:type="fixed"/>
            </w:tblPrEx>
          </w:tblPrExChange>
        </w:tblPrEx>
        <w:trPr>
          <w:trHeight w:val="415"/>
          <w:jc w:val="center"/>
          <w:ins w:id="978" w:author="CN=王玮/OU=北京分公司技术开发部/OU=公司总部/O=ChinaClear" w:date="2019-02-15T15:37:00Z"/>
          <w:trPrChange w:id="979" w:author="CN=王玮/OU=北京分公司技术开发部/OU=公司总部/O=ChinaClear" w:date="2019-02-15T15:43:00Z">
            <w:trPr>
              <w:trHeight w:val="415"/>
              <w:jc w:val="center"/>
            </w:trPr>
          </w:trPrChange>
        </w:trPr>
        <w:tc>
          <w:tcPr>
            <w:tcW w:w="537" w:type="dxa"/>
            <w:vAlign w:val="center"/>
            <w:tcPrChange w:id="980" w:author="CN=王玮/OU=北京分公司技术开发部/OU=公司总部/O=ChinaClear" w:date="2019-02-15T15:43:00Z">
              <w:tcPr>
                <w:tcW w:w="537" w:type="dxa"/>
                <w:vAlign w:val="center"/>
              </w:tcPr>
            </w:tcPrChange>
          </w:tcPr>
          <w:p w14:paraId="79FD9066" w14:textId="77777777" w:rsidR="00E326C8" w:rsidRDefault="00E326C8">
            <w:pPr>
              <w:numPr>
                <w:ilvl w:val="0"/>
                <w:numId w:val="214"/>
              </w:numPr>
              <w:jc w:val="center"/>
              <w:rPr>
                <w:ins w:id="981" w:author="CN=王玮/OU=北京分公司技术开发部/OU=公司总部/O=ChinaClear" w:date="2019-02-15T15:37:00Z"/>
                <w:b/>
              </w:rPr>
              <w:pPrChange w:id="982" w:author="CN=王玮/OU=北京分公司技术开发部/OU=公司总部/O=ChinaClear" w:date="2019-02-15T15:37:00Z">
                <w:pPr>
                  <w:numPr>
                    <w:numId w:val="194"/>
                  </w:numPr>
                  <w:ind w:left="420" w:hanging="420"/>
                  <w:jc w:val="center"/>
                </w:pPr>
              </w:pPrChange>
            </w:pPr>
          </w:p>
        </w:tc>
        <w:tc>
          <w:tcPr>
            <w:tcW w:w="1272" w:type="dxa"/>
            <w:vAlign w:val="center"/>
            <w:tcPrChange w:id="983" w:author="CN=王玮/OU=北京分公司技术开发部/OU=公司总部/O=ChinaClear" w:date="2019-02-15T15:43:00Z">
              <w:tcPr>
                <w:tcW w:w="1272" w:type="dxa"/>
              </w:tcPr>
            </w:tcPrChange>
          </w:tcPr>
          <w:p w14:paraId="0F999A16" w14:textId="77777777" w:rsidR="00F21476" w:rsidRPr="001B549E" w:rsidRDefault="00F21476" w:rsidP="00F21476">
            <w:pPr>
              <w:rPr>
                <w:ins w:id="984" w:author="CN=王玮/OU=北京分公司技术开发部/OU=公司总部/O=ChinaClear" w:date="2019-02-15T15:37:00Z"/>
              </w:rPr>
            </w:pPr>
            <w:ins w:id="985" w:author="CN=王玮/OU=北京分公司技术开发部/OU=公司总部/O=ChinaClear" w:date="2019-02-15T15:43:00Z">
              <w:r>
                <w:rPr>
                  <w:rFonts w:hint="eastAsia"/>
                </w:rPr>
                <w:t>BYZD</w:t>
              </w:r>
            </w:ins>
          </w:p>
        </w:tc>
        <w:tc>
          <w:tcPr>
            <w:tcW w:w="1276" w:type="dxa"/>
            <w:vAlign w:val="center"/>
            <w:tcPrChange w:id="986" w:author="CN=王玮/OU=北京分公司技术开发部/OU=公司总部/O=ChinaClear" w:date="2019-02-15T15:43:00Z">
              <w:tcPr>
                <w:tcW w:w="1276" w:type="dxa"/>
              </w:tcPr>
            </w:tcPrChange>
          </w:tcPr>
          <w:p w14:paraId="12B8E961" w14:textId="77777777" w:rsidR="00F21476" w:rsidRPr="001B549E" w:rsidRDefault="00F21476" w:rsidP="00F21476">
            <w:pPr>
              <w:rPr>
                <w:ins w:id="987" w:author="CN=王玮/OU=北京分公司技术开发部/OU=公司总部/O=ChinaClear" w:date="2019-02-15T15:37:00Z"/>
              </w:rPr>
            </w:pPr>
            <w:ins w:id="988" w:author="CN=王玮/OU=北京分公司技术开发部/OU=公司总部/O=ChinaClear" w:date="2019-02-15T15:43:00Z">
              <w:r w:rsidRPr="00C45958">
                <w:rPr>
                  <w:rFonts w:hint="eastAsia"/>
                </w:rPr>
                <w:t>Character</w:t>
              </w:r>
            </w:ins>
          </w:p>
        </w:tc>
        <w:tc>
          <w:tcPr>
            <w:tcW w:w="851" w:type="dxa"/>
            <w:vAlign w:val="center"/>
            <w:tcPrChange w:id="989" w:author="CN=王玮/OU=北京分公司技术开发部/OU=公司总部/O=ChinaClear" w:date="2019-02-15T15:43:00Z">
              <w:tcPr>
                <w:tcW w:w="851" w:type="dxa"/>
              </w:tcPr>
            </w:tcPrChange>
          </w:tcPr>
          <w:p w14:paraId="5ADDE83B" w14:textId="77777777" w:rsidR="00F21476" w:rsidRPr="001B549E" w:rsidRDefault="00F21476" w:rsidP="00F21476">
            <w:pPr>
              <w:rPr>
                <w:ins w:id="990" w:author="CN=王玮/OU=北京分公司技术开发部/OU=公司总部/O=ChinaClear" w:date="2019-02-15T15:37:00Z"/>
              </w:rPr>
            </w:pPr>
            <w:ins w:id="991" w:author="CN=王玮/OU=北京分公司技术开发部/OU=公司总部/O=ChinaClear" w:date="2019-02-15T15:43:00Z">
              <w:r>
                <w:rPr>
                  <w:rFonts w:hint="eastAsia"/>
                </w:rPr>
                <w:t>10</w:t>
              </w:r>
            </w:ins>
          </w:p>
        </w:tc>
        <w:tc>
          <w:tcPr>
            <w:tcW w:w="2976" w:type="dxa"/>
            <w:vAlign w:val="center"/>
            <w:tcPrChange w:id="992" w:author="CN=王玮/OU=北京分公司技术开发部/OU=公司总部/O=ChinaClear" w:date="2019-02-15T15:43:00Z">
              <w:tcPr>
                <w:tcW w:w="2976" w:type="dxa"/>
              </w:tcPr>
            </w:tcPrChange>
          </w:tcPr>
          <w:p w14:paraId="0E230FE8" w14:textId="77777777" w:rsidR="00F21476" w:rsidRPr="001B549E" w:rsidRDefault="00F21476" w:rsidP="00F21476">
            <w:pPr>
              <w:rPr>
                <w:ins w:id="993" w:author="CN=王玮/OU=北京分公司技术开发部/OU=公司总部/O=ChinaClear" w:date="2019-02-15T15:37:00Z"/>
              </w:rPr>
            </w:pPr>
            <w:ins w:id="994" w:author="CN=王玮/OU=北京分公司技术开发部/OU=公司总部/O=ChinaClear" w:date="2019-02-15T15:43:00Z">
              <w:r>
                <w:rPr>
                  <w:rFonts w:hint="eastAsia"/>
                </w:rPr>
                <w:t>备用字段</w:t>
              </w:r>
            </w:ins>
          </w:p>
        </w:tc>
        <w:tc>
          <w:tcPr>
            <w:tcW w:w="2552" w:type="dxa"/>
            <w:vAlign w:val="center"/>
            <w:tcPrChange w:id="995" w:author="CN=王玮/OU=北京分公司技术开发部/OU=公司总部/O=ChinaClear" w:date="2019-02-15T15:43:00Z">
              <w:tcPr>
                <w:tcW w:w="2552" w:type="dxa"/>
              </w:tcPr>
            </w:tcPrChange>
          </w:tcPr>
          <w:p w14:paraId="7225DD0B" w14:textId="77777777" w:rsidR="00F21476" w:rsidRPr="001B549E" w:rsidRDefault="00F21476" w:rsidP="00F21476">
            <w:pPr>
              <w:rPr>
                <w:ins w:id="996" w:author="CN=王玮/OU=北京分公司技术开发部/OU=公司总部/O=ChinaClear" w:date="2019-02-15T15:37:00Z"/>
              </w:rPr>
            </w:pPr>
          </w:p>
        </w:tc>
      </w:tr>
    </w:tbl>
    <w:p w14:paraId="10536748" w14:textId="77777777" w:rsidR="00F21476" w:rsidRPr="006C09A6" w:rsidRDefault="00F21476" w:rsidP="00F21476">
      <w:pPr>
        <w:rPr>
          <w:ins w:id="997" w:author="CN=王玮/OU=北京分公司技术开发部/OU=公司总部/O=ChinaClear" w:date="2019-02-15T15:44:00Z"/>
          <w:b/>
          <w:sz w:val="24"/>
          <w:szCs w:val="24"/>
        </w:rPr>
      </w:pPr>
      <w:ins w:id="998" w:author="CN=王玮/OU=北京分公司技术开发部/OU=公司总部/O=ChinaClear" w:date="2019-02-15T15:44:00Z">
        <w:r w:rsidRPr="006C09A6">
          <w:rPr>
            <w:rFonts w:hint="eastAsia"/>
            <w:b/>
            <w:sz w:val="24"/>
            <w:szCs w:val="24"/>
          </w:rPr>
          <w:t>说明：</w:t>
        </w:r>
      </w:ins>
    </w:p>
    <w:p w14:paraId="6AADEC27" w14:textId="77777777" w:rsidR="00E326C8" w:rsidRDefault="00F21476">
      <w:pPr>
        <w:pStyle w:val="ab"/>
        <w:numPr>
          <w:ilvl w:val="0"/>
          <w:numId w:val="217"/>
        </w:numPr>
        <w:spacing w:line="360" w:lineRule="auto"/>
        <w:ind w:left="357" w:firstLineChars="0" w:hanging="357"/>
        <w:rPr>
          <w:ins w:id="999" w:author="CN=王玮/OU=北京分公司技术开发部/OU=公司总部/O=ChinaClear" w:date="2019-02-15T15:44:00Z"/>
          <w:rFonts w:asciiTheme="minorHAnsi" w:eastAsiaTheme="minorEastAsia" w:hAnsiTheme="minorHAnsi" w:cstheme="minorBidi"/>
        </w:rPr>
        <w:pPrChange w:id="1000" w:author="CN=王玮/OU=北京分公司技术开发部/OU=公司总部/O=ChinaClear" w:date="2019-02-15T15:44:00Z">
          <w:pPr>
            <w:pStyle w:val="ab"/>
            <w:numPr>
              <w:numId w:val="17"/>
            </w:numPr>
            <w:spacing w:line="360" w:lineRule="auto"/>
            <w:ind w:left="780" w:firstLineChars="0" w:hanging="360"/>
          </w:pPr>
        </w:pPrChange>
      </w:pPr>
      <w:ins w:id="1001" w:author="CN=王玮/OU=北京分公司技术开发部/OU=公司总部/O=ChinaClear" w:date="2019-02-15T15:44:00Z">
        <w:r>
          <w:rPr>
            <w:rFonts w:asciiTheme="minorHAnsi" w:eastAsiaTheme="minorEastAsia" w:hAnsiTheme="minorHAnsi" w:cstheme="minorBidi" w:hint="eastAsia"/>
          </w:rPr>
          <w:t>发送方：开户代理机构</w:t>
        </w:r>
      </w:ins>
    </w:p>
    <w:p w14:paraId="2D497A72" w14:textId="77777777" w:rsidR="00E326C8" w:rsidRDefault="00F21476">
      <w:pPr>
        <w:pStyle w:val="ab"/>
        <w:numPr>
          <w:ilvl w:val="0"/>
          <w:numId w:val="217"/>
        </w:numPr>
        <w:spacing w:line="360" w:lineRule="auto"/>
        <w:ind w:left="357" w:firstLineChars="0" w:hanging="357"/>
        <w:rPr>
          <w:ins w:id="1002" w:author="CN=王玮/OU=北京分公司技术开发部/OU=公司总部/O=ChinaClear" w:date="2019-02-15T15:44:00Z"/>
          <w:rFonts w:asciiTheme="minorHAnsi" w:eastAsiaTheme="minorEastAsia" w:hAnsiTheme="minorHAnsi" w:cstheme="minorBidi"/>
        </w:rPr>
        <w:pPrChange w:id="1003" w:author="CN=王玮/OU=北京分公司技术开发部/OU=公司总部/O=ChinaClear" w:date="2019-02-15T15:44:00Z">
          <w:pPr>
            <w:pStyle w:val="ab"/>
            <w:numPr>
              <w:numId w:val="17"/>
            </w:numPr>
            <w:spacing w:line="360" w:lineRule="auto"/>
            <w:ind w:left="360" w:firstLineChars="0" w:hanging="360"/>
          </w:pPr>
        </w:pPrChange>
      </w:pPr>
      <w:ins w:id="1004" w:author="CN=王玮/OU=北京分公司技术开发部/OU=公司总部/O=ChinaClear" w:date="2019-02-15T15:44:00Z">
        <w:r>
          <w:rPr>
            <w:rFonts w:asciiTheme="minorHAnsi" w:eastAsiaTheme="minorEastAsia" w:hAnsiTheme="minorHAnsi" w:cstheme="minorBidi" w:hint="eastAsia"/>
          </w:rPr>
          <w:t>接收方：中国结算账户系统</w:t>
        </w:r>
      </w:ins>
    </w:p>
    <w:p w14:paraId="76EB3EED" w14:textId="77777777" w:rsidR="00E326C8" w:rsidRDefault="00F21476">
      <w:pPr>
        <w:pStyle w:val="ab"/>
        <w:numPr>
          <w:ilvl w:val="0"/>
          <w:numId w:val="217"/>
        </w:numPr>
        <w:spacing w:line="360" w:lineRule="auto"/>
        <w:ind w:left="360" w:firstLineChars="0"/>
        <w:rPr>
          <w:ins w:id="1005" w:author="CN=王玮/OU=北京分公司技术开发部/OU=公司总部/O=ChinaClear" w:date="2019-02-15T15:44:00Z"/>
          <w:rFonts w:asciiTheme="minorHAnsi" w:eastAsiaTheme="minorEastAsia" w:hAnsiTheme="minorHAnsi" w:cstheme="minorBidi"/>
        </w:rPr>
        <w:pPrChange w:id="1006" w:author="CN=王玮/OU=北京分公司技术开发部/OU=公司总部/O=ChinaClear" w:date="2019-02-15T15:44:00Z">
          <w:pPr>
            <w:pStyle w:val="ab"/>
            <w:numPr>
              <w:numId w:val="17"/>
            </w:numPr>
            <w:spacing w:line="360" w:lineRule="auto"/>
            <w:ind w:left="360" w:firstLineChars="0" w:hanging="360"/>
          </w:pPr>
        </w:pPrChange>
      </w:pPr>
      <w:ins w:id="1007" w:author="CN=王玮/OU=北京分公司技术开发部/OU=公司总部/O=ChinaClear" w:date="2019-02-15T15:44:00Z">
        <w:r>
          <w:rPr>
            <w:rFonts w:asciiTheme="minorHAnsi" w:eastAsiaTheme="minorEastAsia" w:hAnsiTheme="minorHAnsi" w:cstheme="minorBidi" w:hint="eastAsia"/>
          </w:rPr>
          <w:t>服务时间：周一至周日</w:t>
        </w:r>
        <w:r>
          <w:rPr>
            <w:rFonts w:asciiTheme="minorHAnsi" w:eastAsiaTheme="minorEastAsia" w:hAnsiTheme="minorHAnsi" w:cstheme="minorBidi"/>
          </w:rPr>
          <w:t xml:space="preserve"> 09:00</w:t>
        </w:r>
        <w:r>
          <w:rPr>
            <w:rFonts w:asciiTheme="minorHAnsi" w:eastAsiaTheme="minorEastAsia" w:hAnsiTheme="minorHAnsi" w:cstheme="minorBidi" w:hint="eastAsia"/>
          </w:rPr>
          <w:t>至</w:t>
        </w:r>
        <w:r>
          <w:rPr>
            <w:rFonts w:asciiTheme="minorHAnsi" w:eastAsiaTheme="minorEastAsia" w:hAnsiTheme="minorHAnsi" w:cstheme="minorBidi"/>
          </w:rPr>
          <w:t>16:00</w:t>
        </w:r>
      </w:ins>
    </w:p>
    <w:p w14:paraId="39DA104C" w14:textId="77777777" w:rsidR="00E326C8" w:rsidRDefault="00F21476">
      <w:pPr>
        <w:pStyle w:val="ab"/>
        <w:numPr>
          <w:ilvl w:val="0"/>
          <w:numId w:val="217"/>
        </w:numPr>
        <w:spacing w:line="360" w:lineRule="auto"/>
        <w:ind w:left="360" w:firstLineChars="0"/>
        <w:rPr>
          <w:rFonts w:asciiTheme="minorHAnsi" w:eastAsiaTheme="minorEastAsia" w:hAnsiTheme="minorHAnsi" w:cstheme="minorBidi"/>
        </w:rPr>
        <w:pPrChange w:id="1008" w:author="CN=王玮/OU=北京分公司技术开发部/OU=公司总部/O=ChinaClear" w:date="2019-02-15T15:44:00Z">
          <w:pPr>
            <w:pStyle w:val="ab"/>
            <w:numPr>
              <w:numId w:val="17"/>
            </w:numPr>
            <w:spacing w:line="360" w:lineRule="auto"/>
            <w:ind w:left="360" w:firstLineChars="0" w:hanging="360"/>
          </w:pPr>
        </w:pPrChange>
      </w:pPr>
      <w:ins w:id="1009" w:author="CN=王玮/OU=北京分公司技术开发部/OU=公司总部/O=ChinaClear" w:date="2019-02-15T15:44:00Z">
        <w:r>
          <w:rPr>
            <w:rFonts w:hint="eastAsia"/>
          </w:rPr>
          <w:t>通信通道：</w:t>
        </w:r>
        <w:r>
          <w:rPr>
            <w:rFonts w:hint="eastAsia"/>
          </w:rPr>
          <w:t>PROP</w:t>
        </w:r>
        <w:r>
          <w:rPr>
            <w:rFonts w:hint="eastAsia"/>
          </w:rPr>
          <w:t>通用交易接口</w:t>
        </w:r>
      </w:ins>
    </w:p>
    <w:p w14:paraId="7DAFF35F" w14:textId="77777777" w:rsidR="007821DD" w:rsidRDefault="007821DD" w:rsidP="00BC6618">
      <w:pPr>
        <w:pStyle w:val="ab"/>
        <w:numPr>
          <w:ilvl w:val="0"/>
          <w:numId w:val="217"/>
        </w:numPr>
        <w:spacing w:line="360" w:lineRule="auto"/>
        <w:ind w:left="360" w:firstLineChars="0"/>
        <w:rPr>
          <w:ins w:id="1010" w:author="CN=王玮/OU=北京分公司技术开发部/OU=公司总部/O=ChinaClear" w:date="2019-02-15T15:44:00Z"/>
          <w:rFonts w:asciiTheme="minorHAnsi" w:eastAsiaTheme="minorEastAsia" w:hAnsiTheme="minorHAnsi" w:cstheme="minorBidi"/>
        </w:rPr>
      </w:pPr>
      <w:r>
        <w:rPr>
          <w:rFonts w:hint="eastAsia"/>
        </w:rPr>
        <w:t>TA</w:t>
      </w:r>
      <w:r w:rsidRPr="00C45958">
        <w:rPr>
          <w:rFonts w:hint="eastAsia"/>
        </w:rPr>
        <w:t>客户名称</w:t>
      </w:r>
      <w:r>
        <w:rPr>
          <w:rFonts w:hint="eastAsia"/>
        </w:rPr>
        <w:t>（</w:t>
      </w:r>
      <w:r w:rsidRPr="007821DD">
        <w:t>TAKHMC</w:t>
      </w:r>
      <w:r>
        <w:rPr>
          <w:rFonts w:hint="eastAsia"/>
        </w:rPr>
        <w:t>）、</w:t>
      </w:r>
      <w:r>
        <w:rPr>
          <w:rFonts w:hint="eastAsia"/>
        </w:rPr>
        <w:t>TA</w:t>
      </w:r>
      <w:r w:rsidRPr="00C45958">
        <w:rPr>
          <w:rFonts w:hint="eastAsia"/>
        </w:rPr>
        <w:t>身份证明文件类别</w:t>
      </w:r>
      <w:r>
        <w:rPr>
          <w:rFonts w:hint="eastAsia"/>
        </w:rPr>
        <w:t>（</w:t>
      </w:r>
      <w:r w:rsidRPr="007821DD">
        <w:t>TAZJLB</w:t>
      </w:r>
      <w:r>
        <w:rPr>
          <w:rFonts w:hint="eastAsia"/>
        </w:rPr>
        <w:t>）、</w:t>
      </w:r>
      <w:r w:rsidRPr="007821DD">
        <w:rPr>
          <w:rFonts w:hint="eastAsia"/>
        </w:rPr>
        <w:t>TA</w:t>
      </w:r>
      <w:r w:rsidRPr="007821DD">
        <w:rPr>
          <w:rFonts w:hint="eastAsia"/>
        </w:rPr>
        <w:t>身份证明文件代码</w:t>
      </w:r>
      <w:r>
        <w:rPr>
          <w:rFonts w:hint="eastAsia"/>
        </w:rPr>
        <w:t>（</w:t>
      </w:r>
      <w:r w:rsidRPr="007821DD">
        <w:t>TAZJDM</w:t>
      </w:r>
      <w:r>
        <w:rPr>
          <w:rFonts w:hint="eastAsia"/>
        </w:rPr>
        <w:t>）中填写投资者在中国结算</w:t>
      </w:r>
      <w:r>
        <w:rPr>
          <w:rFonts w:hint="eastAsia"/>
        </w:rPr>
        <w:t>TA</w:t>
      </w:r>
      <w:r>
        <w:rPr>
          <w:rFonts w:hint="eastAsia"/>
        </w:rPr>
        <w:t>系统开户使用的账户资料，其中</w:t>
      </w:r>
      <w:r>
        <w:rPr>
          <w:rFonts w:hint="eastAsia"/>
        </w:rPr>
        <w:t>TA</w:t>
      </w:r>
      <w:r w:rsidRPr="00C45958">
        <w:rPr>
          <w:rFonts w:hint="eastAsia"/>
        </w:rPr>
        <w:t>身份证明文件类别</w:t>
      </w:r>
      <w:r>
        <w:rPr>
          <w:rFonts w:hint="eastAsia"/>
        </w:rPr>
        <w:t>（</w:t>
      </w:r>
      <w:r w:rsidRPr="007821DD">
        <w:t>TAZJLB</w:t>
      </w:r>
      <w:r>
        <w:rPr>
          <w:rFonts w:hint="eastAsia"/>
        </w:rPr>
        <w:t>）采用中国结算</w:t>
      </w:r>
      <w:r>
        <w:rPr>
          <w:rFonts w:hint="eastAsia"/>
        </w:rPr>
        <w:t>TA</w:t>
      </w:r>
      <w:r>
        <w:rPr>
          <w:rFonts w:hint="eastAsia"/>
        </w:rPr>
        <w:t>系统的数据字典，数据字典定义参考</w:t>
      </w:r>
      <w:r w:rsidR="009A75A1">
        <w:rPr>
          <w:rFonts w:hint="eastAsia"/>
        </w:rPr>
        <w:t>“</w:t>
      </w:r>
      <w:r w:rsidR="009A75A1" w:rsidRPr="009A75A1">
        <w:rPr>
          <w:rFonts w:hint="eastAsia"/>
        </w:rPr>
        <w:t>TA</w:t>
      </w:r>
      <w:r w:rsidR="009A75A1" w:rsidRPr="009A75A1">
        <w:rPr>
          <w:rFonts w:hint="eastAsia"/>
        </w:rPr>
        <w:t>账户资料查询</w:t>
      </w:r>
      <w:r w:rsidR="009A75A1">
        <w:rPr>
          <w:rFonts w:hint="eastAsia"/>
        </w:rPr>
        <w:t>”</w:t>
      </w:r>
      <w:r w:rsidR="00301033">
        <w:rPr>
          <w:rFonts w:hint="eastAsia"/>
        </w:rPr>
        <w:t>接口</w:t>
      </w:r>
      <w:r w:rsidR="009A75A1">
        <w:rPr>
          <w:rFonts w:hint="eastAsia"/>
        </w:rPr>
        <w:t>中</w:t>
      </w:r>
      <w:r w:rsidR="00301033" w:rsidRPr="00C45958">
        <w:rPr>
          <w:rFonts w:hint="eastAsia"/>
        </w:rPr>
        <w:t>ZJLB</w:t>
      </w:r>
      <w:r w:rsidR="00301033">
        <w:rPr>
          <w:rFonts w:hint="eastAsia"/>
        </w:rPr>
        <w:t>字段采用中国结算</w:t>
      </w:r>
      <w:r w:rsidR="00301033">
        <w:rPr>
          <w:rFonts w:hint="eastAsia"/>
        </w:rPr>
        <w:t>TA</w:t>
      </w:r>
      <w:r w:rsidR="00301033">
        <w:rPr>
          <w:rFonts w:hint="eastAsia"/>
        </w:rPr>
        <w:t>系统数据字典时</w:t>
      </w:r>
      <w:r w:rsidR="009A75A1">
        <w:rPr>
          <w:rFonts w:hint="eastAsia"/>
        </w:rPr>
        <w:t>的定义</w:t>
      </w:r>
      <w:r w:rsidR="00D50DD4">
        <w:rPr>
          <w:rFonts w:hint="eastAsia"/>
        </w:rPr>
        <w:t>。</w:t>
      </w:r>
    </w:p>
    <w:p w14:paraId="62187374" w14:textId="77777777" w:rsidR="00F21476" w:rsidRPr="00D6316E" w:rsidRDefault="00F21476" w:rsidP="00F21476">
      <w:pPr>
        <w:rPr>
          <w:b/>
          <w:sz w:val="30"/>
          <w:szCs w:val="30"/>
        </w:rPr>
      </w:pPr>
      <w:r w:rsidRPr="00D6316E">
        <w:rPr>
          <w:rFonts w:hint="eastAsia"/>
          <w:b/>
          <w:sz w:val="30"/>
          <w:szCs w:val="30"/>
        </w:rPr>
        <w:t>应答：</w:t>
      </w:r>
    </w:p>
    <w:tbl>
      <w:tblPr>
        <w:tblStyle w:val="15"/>
        <w:tblW w:w="9464" w:type="dxa"/>
        <w:jc w:val="center"/>
        <w:tblLayout w:type="fixed"/>
        <w:tblLook w:val="04A0" w:firstRow="1" w:lastRow="0" w:firstColumn="1" w:lastColumn="0" w:noHBand="0" w:noVBand="1"/>
      </w:tblPr>
      <w:tblGrid>
        <w:gridCol w:w="538"/>
        <w:gridCol w:w="1271"/>
        <w:gridCol w:w="1276"/>
        <w:gridCol w:w="851"/>
        <w:gridCol w:w="2976"/>
        <w:gridCol w:w="2552"/>
      </w:tblGrid>
      <w:tr w:rsidR="00F21476" w:rsidRPr="00D6316E" w14:paraId="76FB4048" w14:textId="77777777" w:rsidTr="007821DD">
        <w:trPr>
          <w:trHeight w:val="534"/>
          <w:jc w:val="center"/>
        </w:trPr>
        <w:tc>
          <w:tcPr>
            <w:tcW w:w="538" w:type="dxa"/>
            <w:shd w:val="clear" w:color="auto" w:fill="FFC000"/>
            <w:vAlign w:val="center"/>
          </w:tcPr>
          <w:p w14:paraId="5F12115D" w14:textId="77777777" w:rsidR="00F21476" w:rsidRPr="00D6316E" w:rsidRDefault="00F21476" w:rsidP="00F21476">
            <w:pPr>
              <w:jc w:val="center"/>
              <w:rPr>
                <w:b/>
                <w:sz w:val="24"/>
                <w:szCs w:val="24"/>
              </w:rPr>
            </w:pPr>
            <w:r w:rsidRPr="00D6316E">
              <w:rPr>
                <w:rFonts w:hint="eastAsia"/>
                <w:b/>
                <w:sz w:val="24"/>
                <w:szCs w:val="24"/>
              </w:rPr>
              <w:t>NO</w:t>
            </w:r>
          </w:p>
        </w:tc>
        <w:tc>
          <w:tcPr>
            <w:tcW w:w="1271" w:type="dxa"/>
            <w:shd w:val="clear" w:color="auto" w:fill="FFC000"/>
            <w:vAlign w:val="center"/>
          </w:tcPr>
          <w:p w14:paraId="53311006" w14:textId="77777777" w:rsidR="00F21476" w:rsidRPr="00D6316E" w:rsidRDefault="00F21476" w:rsidP="00F21476">
            <w:pPr>
              <w:jc w:val="center"/>
              <w:rPr>
                <w:b/>
                <w:sz w:val="24"/>
                <w:szCs w:val="24"/>
              </w:rPr>
            </w:pPr>
            <w:r w:rsidRPr="00D6316E">
              <w:rPr>
                <w:rFonts w:hint="eastAsia"/>
                <w:b/>
                <w:sz w:val="24"/>
                <w:szCs w:val="24"/>
              </w:rPr>
              <w:t>字段</w:t>
            </w:r>
          </w:p>
        </w:tc>
        <w:tc>
          <w:tcPr>
            <w:tcW w:w="1276" w:type="dxa"/>
            <w:shd w:val="clear" w:color="auto" w:fill="FFC000"/>
            <w:vAlign w:val="center"/>
          </w:tcPr>
          <w:p w14:paraId="1C409DF5" w14:textId="77777777" w:rsidR="00F21476" w:rsidRPr="00D6316E" w:rsidRDefault="00F21476" w:rsidP="00F21476">
            <w:pPr>
              <w:jc w:val="center"/>
              <w:rPr>
                <w:b/>
                <w:sz w:val="24"/>
                <w:szCs w:val="24"/>
              </w:rPr>
            </w:pPr>
            <w:r w:rsidRPr="00D6316E">
              <w:rPr>
                <w:rFonts w:hint="eastAsia"/>
                <w:b/>
                <w:sz w:val="24"/>
                <w:szCs w:val="24"/>
              </w:rPr>
              <w:t>类型</w:t>
            </w:r>
          </w:p>
        </w:tc>
        <w:tc>
          <w:tcPr>
            <w:tcW w:w="851" w:type="dxa"/>
            <w:shd w:val="clear" w:color="auto" w:fill="FFC000"/>
            <w:vAlign w:val="center"/>
          </w:tcPr>
          <w:p w14:paraId="75F8896E" w14:textId="77777777" w:rsidR="00F21476" w:rsidRPr="00D6316E" w:rsidRDefault="00F21476" w:rsidP="00F21476">
            <w:pPr>
              <w:jc w:val="center"/>
              <w:rPr>
                <w:b/>
                <w:sz w:val="24"/>
                <w:szCs w:val="24"/>
              </w:rPr>
            </w:pPr>
            <w:r w:rsidRPr="00D6316E">
              <w:rPr>
                <w:rFonts w:hint="eastAsia"/>
                <w:b/>
                <w:sz w:val="24"/>
                <w:szCs w:val="24"/>
              </w:rPr>
              <w:t>长度</w:t>
            </w:r>
          </w:p>
        </w:tc>
        <w:tc>
          <w:tcPr>
            <w:tcW w:w="2976" w:type="dxa"/>
            <w:shd w:val="clear" w:color="auto" w:fill="FFC000"/>
            <w:vAlign w:val="center"/>
          </w:tcPr>
          <w:p w14:paraId="5ABD4176" w14:textId="77777777" w:rsidR="00F21476" w:rsidRPr="00D6316E" w:rsidRDefault="00F21476" w:rsidP="00F21476">
            <w:pPr>
              <w:jc w:val="center"/>
              <w:rPr>
                <w:b/>
                <w:sz w:val="24"/>
                <w:szCs w:val="24"/>
              </w:rPr>
            </w:pPr>
            <w:r w:rsidRPr="00D6316E">
              <w:rPr>
                <w:rFonts w:hint="eastAsia"/>
                <w:b/>
                <w:sz w:val="24"/>
                <w:szCs w:val="24"/>
              </w:rPr>
              <w:t>字段名称</w:t>
            </w:r>
          </w:p>
        </w:tc>
        <w:tc>
          <w:tcPr>
            <w:tcW w:w="2552" w:type="dxa"/>
            <w:shd w:val="clear" w:color="auto" w:fill="FFC000"/>
            <w:vAlign w:val="center"/>
          </w:tcPr>
          <w:p w14:paraId="2985397D" w14:textId="77777777" w:rsidR="00F21476" w:rsidRPr="00D6316E" w:rsidRDefault="00F21476" w:rsidP="00F21476">
            <w:pPr>
              <w:jc w:val="center"/>
              <w:rPr>
                <w:b/>
                <w:sz w:val="24"/>
                <w:szCs w:val="24"/>
              </w:rPr>
            </w:pPr>
            <w:r w:rsidRPr="00D6316E">
              <w:rPr>
                <w:rFonts w:hint="eastAsia"/>
                <w:b/>
                <w:sz w:val="24"/>
                <w:szCs w:val="24"/>
              </w:rPr>
              <w:t>备注</w:t>
            </w:r>
          </w:p>
        </w:tc>
      </w:tr>
      <w:tr w:rsidR="00F21476" w:rsidRPr="00D6316E" w14:paraId="3FFEDAAE" w14:textId="77777777" w:rsidTr="007821DD">
        <w:trPr>
          <w:trHeight w:val="415"/>
          <w:jc w:val="center"/>
        </w:trPr>
        <w:tc>
          <w:tcPr>
            <w:tcW w:w="538" w:type="dxa"/>
            <w:vAlign w:val="center"/>
          </w:tcPr>
          <w:p w14:paraId="1FDDFC20" w14:textId="77777777" w:rsidR="00F21476" w:rsidRDefault="00F21476" w:rsidP="00BC6618">
            <w:pPr>
              <w:numPr>
                <w:ilvl w:val="0"/>
                <w:numId w:val="216"/>
              </w:numPr>
              <w:jc w:val="center"/>
              <w:rPr>
                <w:rFonts w:ascii="Calibri" w:eastAsia="宋体" w:hAnsi="Calibri" w:cs="Times New Roman"/>
                <w:b/>
              </w:rPr>
            </w:pPr>
          </w:p>
        </w:tc>
        <w:tc>
          <w:tcPr>
            <w:tcW w:w="1271" w:type="dxa"/>
            <w:vAlign w:val="center"/>
          </w:tcPr>
          <w:p w14:paraId="221E15BE" w14:textId="77777777" w:rsidR="00F21476" w:rsidRPr="004A6013" w:rsidRDefault="00F21476" w:rsidP="00F21476">
            <w:r>
              <w:rPr>
                <w:rFonts w:hint="eastAsia"/>
              </w:rPr>
              <w:t>YWLSH</w:t>
            </w:r>
          </w:p>
        </w:tc>
        <w:tc>
          <w:tcPr>
            <w:tcW w:w="1276" w:type="dxa"/>
            <w:vAlign w:val="center"/>
          </w:tcPr>
          <w:p w14:paraId="7734E3C0" w14:textId="77777777" w:rsidR="00F21476" w:rsidRPr="004A6013" w:rsidRDefault="00F21476" w:rsidP="00F21476">
            <w:r w:rsidRPr="00C45958">
              <w:rPr>
                <w:rFonts w:hint="eastAsia"/>
              </w:rPr>
              <w:t>Character</w:t>
            </w:r>
          </w:p>
        </w:tc>
        <w:tc>
          <w:tcPr>
            <w:tcW w:w="851" w:type="dxa"/>
            <w:vAlign w:val="center"/>
          </w:tcPr>
          <w:p w14:paraId="431232C3" w14:textId="77777777" w:rsidR="00F21476" w:rsidRPr="004A6013" w:rsidRDefault="00F21476" w:rsidP="00F21476">
            <w:r>
              <w:rPr>
                <w:rFonts w:hint="eastAsia"/>
              </w:rPr>
              <w:t>10</w:t>
            </w:r>
          </w:p>
        </w:tc>
        <w:tc>
          <w:tcPr>
            <w:tcW w:w="2976" w:type="dxa"/>
            <w:vAlign w:val="center"/>
          </w:tcPr>
          <w:p w14:paraId="2C323FFA" w14:textId="77777777" w:rsidR="00F21476" w:rsidRPr="004A6013" w:rsidRDefault="00F21476" w:rsidP="00F21476">
            <w:r>
              <w:rPr>
                <w:rFonts w:hint="eastAsia"/>
              </w:rPr>
              <w:t>业务流水号</w:t>
            </w:r>
          </w:p>
        </w:tc>
        <w:tc>
          <w:tcPr>
            <w:tcW w:w="2552" w:type="dxa"/>
            <w:vAlign w:val="center"/>
          </w:tcPr>
          <w:p w14:paraId="1ECD2B32" w14:textId="77777777" w:rsidR="00F21476" w:rsidRPr="004A6013" w:rsidRDefault="00F21476" w:rsidP="00F21476">
            <w:r>
              <w:rPr>
                <w:rFonts w:hint="eastAsia"/>
              </w:rPr>
              <w:t>同请求</w:t>
            </w:r>
          </w:p>
        </w:tc>
      </w:tr>
      <w:tr w:rsidR="007821DD" w:rsidRPr="00D6316E" w14:paraId="1C6E6A8F" w14:textId="77777777" w:rsidTr="007821DD">
        <w:trPr>
          <w:trHeight w:val="415"/>
          <w:jc w:val="center"/>
        </w:trPr>
        <w:tc>
          <w:tcPr>
            <w:tcW w:w="538" w:type="dxa"/>
            <w:vAlign w:val="center"/>
          </w:tcPr>
          <w:p w14:paraId="2F1823EC" w14:textId="77777777" w:rsidR="007821DD" w:rsidRDefault="007821DD" w:rsidP="00BC6618">
            <w:pPr>
              <w:numPr>
                <w:ilvl w:val="0"/>
                <w:numId w:val="216"/>
              </w:numPr>
              <w:jc w:val="center"/>
              <w:rPr>
                <w:rFonts w:ascii="Calibri" w:eastAsia="宋体" w:hAnsi="Calibri" w:cs="Times New Roman"/>
                <w:b/>
              </w:rPr>
            </w:pPr>
          </w:p>
        </w:tc>
        <w:tc>
          <w:tcPr>
            <w:tcW w:w="1271" w:type="dxa"/>
            <w:vAlign w:val="center"/>
          </w:tcPr>
          <w:p w14:paraId="4C26DEFD" w14:textId="77777777" w:rsidR="007821DD" w:rsidRDefault="007821DD" w:rsidP="00C20320">
            <w:r>
              <w:rPr>
                <w:rFonts w:hint="eastAsia"/>
              </w:rPr>
              <w:t>TA</w:t>
            </w:r>
            <w:r w:rsidRPr="00C45958">
              <w:rPr>
                <w:rFonts w:hint="eastAsia"/>
              </w:rPr>
              <w:t>KHMC</w:t>
            </w:r>
          </w:p>
        </w:tc>
        <w:tc>
          <w:tcPr>
            <w:tcW w:w="1276" w:type="dxa"/>
            <w:vAlign w:val="center"/>
          </w:tcPr>
          <w:p w14:paraId="0A4569FA" w14:textId="77777777" w:rsidR="007821DD" w:rsidRPr="004A6013" w:rsidRDefault="007821DD" w:rsidP="00C20320">
            <w:r w:rsidRPr="00C45958">
              <w:rPr>
                <w:rFonts w:hint="eastAsia"/>
              </w:rPr>
              <w:t>Character</w:t>
            </w:r>
          </w:p>
        </w:tc>
        <w:tc>
          <w:tcPr>
            <w:tcW w:w="851" w:type="dxa"/>
            <w:vAlign w:val="center"/>
          </w:tcPr>
          <w:p w14:paraId="23FF5C09" w14:textId="77777777" w:rsidR="007821DD" w:rsidRDefault="007821DD" w:rsidP="00C20320">
            <w:r w:rsidRPr="00C45958">
              <w:rPr>
                <w:rFonts w:hint="eastAsia"/>
              </w:rPr>
              <w:t>1</w:t>
            </w:r>
            <w:r>
              <w:rPr>
                <w:rFonts w:hint="eastAsia"/>
              </w:rPr>
              <w:t>2</w:t>
            </w:r>
            <w:r w:rsidRPr="00C45958">
              <w:rPr>
                <w:rFonts w:hint="eastAsia"/>
              </w:rPr>
              <w:t>0</w:t>
            </w:r>
          </w:p>
        </w:tc>
        <w:tc>
          <w:tcPr>
            <w:tcW w:w="2976" w:type="dxa"/>
            <w:vAlign w:val="center"/>
          </w:tcPr>
          <w:p w14:paraId="167A924C" w14:textId="77777777" w:rsidR="007821DD" w:rsidRDefault="007821DD" w:rsidP="00C20320">
            <w:r>
              <w:rPr>
                <w:rFonts w:hint="eastAsia"/>
              </w:rPr>
              <w:t>TA</w:t>
            </w:r>
            <w:r w:rsidRPr="00C45958">
              <w:rPr>
                <w:rFonts w:hint="eastAsia"/>
              </w:rPr>
              <w:t>客户名称</w:t>
            </w:r>
          </w:p>
        </w:tc>
        <w:tc>
          <w:tcPr>
            <w:tcW w:w="2552" w:type="dxa"/>
            <w:vAlign w:val="center"/>
          </w:tcPr>
          <w:p w14:paraId="774B3CF5" w14:textId="77777777" w:rsidR="007821DD" w:rsidRDefault="007821DD">
            <w:r w:rsidRPr="00883A53">
              <w:rPr>
                <w:rFonts w:hint="eastAsia"/>
              </w:rPr>
              <w:t>同请求</w:t>
            </w:r>
          </w:p>
        </w:tc>
      </w:tr>
      <w:tr w:rsidR="007821DD" w:rsidRPr="00D6316E" w14:paraId="51954A74" w14:textId="77777777" w:rsidTr="007821DD">
        <w:trPr>
          <w:trHeight w:val="415"/>
          <w:jc w:val="center"/>
          <w:ins w:id="1011" w:author="CN=王玮/OU=北京分公司技术开发部/OU=公司总部/O=ChinaClear" w:date="2019-02-18T14:28:00Z"/>
        </w:trPr>
        <w:tc>
          <w:tcPr>
            <w:tcW w:w="538" w:type="dxa"/>
            <w:vAlign w:val="center"/>
          </w:tcPr>
          <w:p w14:paraId="52FAA49F" w14:textId="77777777" w:rsidR="007821DD" w:rsidRDefault="007821DD" w:rsidP="00BC6618">
            <w:pPr>
              <w:numPr>
                <w:ilvl w:val="0"/>
                <w:numId w:val="216"/>
              </w:numPr>
              <w:jc w:val="center"/>
              <w:rPr>
                <w:ins w:id="1012" w:author="CN=王玮/OU=北京分公司技术开发部/OU=公司总部/O=ChinaClear" w:date="2019-02-18T14:28:00Z"/>
                <w:rFonts w:ascii="Calibri" w:eastAsia="宋体" w:hAnsi="Calibri" w:cs="Times New Roman"/>
                <w:b/>
              </w:rPr>
            </w:pPr>
          </w:p>
        </w:tc>
        <w:tc>
          <w:tcPr>
            <w:tcW w:w="1271" w:type="dxa"/>
            <w:vAlign w:val="center"/>
          </w:tcPr>
          <w:p w14:paraId="748A5C33" w14:textId="77777777" w:rsidR="007821DD" w:rsidDel="00856F21" w:rsidRDefault="007821DD" w:rsidP="00C20320">
            <w:r>
              <w:rPr>
                <w:rFonts w:hint="eastAsia"/>
              </w:rPr>
              <w:t>TA</w:t>
            </w:r>
            <w:r w:rsidRPr="00C45958">
              <w:rPr>
                <w:rFonts w:hint="eastAsia"/>
              </w:rPr>
              <w:t>ZJLB</w:t>
            </w:r>
          </w:p>
        </w:tc>
        <w:tc>
          <w:tcPr>
            <w:tcW w:w="1276" w:type="dxa"/>
            <w:vAlign w:val="center"/>
          </w:tcPr>
          <w:p w14:paraId="7AFFF4B4" w14:textId="77777777" w:rsidR="007821DD" w:rsidRPr="00C45958" w:rsidDel="00856F21" w:rsidRDefault="007821DD" w:rsidP="00C20320">
            <w:r w:rsidRPr="00C45958">
              <w:rPr>
                <w:rFonts w:hint="eastAsia"/>
              </w:rPr>
              <w:t>Character</w:t>
            </w:r>
          </w:p>
        </w:tc>
        <w:tc>
          <w:tcPr>
            <w:tcW w:w="851" w:type="dxa"/>
            <w:vAlign w:val="center"/>
          </w:tcPr>
          <w:p w14:paraId="485B980C" w14:textId="77777777" w:rsidR="007821DD" w:rsidDel="00856F21" w:rsidRDefault="007821DD" w:rsidP="00C20320">
            <w:r w:rsidRPr="00C45958">
              <w:rPr>
                <w:rFonts w:hint="eastAsia"/>
              </w:rPr>
              <w:t>2</w:t>
            </w:r>
          </w:p>
        </w:tc>
        <w:tc>
          <w:tcPr>
            <w:tcW w:w="2976" w:type="dxa"/>
            <w:vAlign w:val="center"/>
          </w:tcPr>
          <w:p w14:paraId="7CE4EB88" w14:textId="77777777" w:rsidR="007821DD" w:rsidRPr="00951376" w:rsidDel="00856F21" w:rsidRDefault="007821DD" w:rsidP="00C20320">
            <w:r>
              <w:rPr>
                <w:rFonts w:hint="eastAsia"/>
              </w:rPr>
              <w:t>TA</w:t>
            </w:r>
            <w:r w:rsidRPr="00C45958">
              <w:rPr>
                <w:rFonts w:hint="eastAsia"/>
              </w:rPr>
              <w:t>身份证明文件类别</w:t>
            </w:r>
          </w:p>
        </w:tc>
        <w:tc>
          <w:tcPr>
            <w:tcW w:w="2552" w:type="dxa"/>
            <w:vAlign w:val="center"/>
          </w:tcPr>
          <w:p w14:paraId="752CC52D" w14:textId="77777777" w:rsidR="007821DD" w:rsidRDefault="007821DD">
            <w:r w:rsidRPr="00883A53">
              <w:rPr>
                <w:rFonts w:hint="eastAsia"/>
              </w:rPr>
              <w:t>同请求</w:t>
            </w:r>
          </w:p>
        </w:tc>
      </w:tr>
      <w:tr w:rsidR="007821DD" w:rsidRPr="00D6316E" w14:paraId="08735890" w14:textId="77777777" w:rsidTr="007821DD">
        <w:trPr>
          <w:trHeight w:val="415"/>
          <w:jc w:val="center"/>
        </w:trPr>
        <w:tc>
          <w:tcPr>
            <w:tcW w:w="538" w:type="dxa"/>
            <w:vAlign w:val="center"/>
          </w:tcPr>
          <w:p w14:paraId="67562EC3" w14:textId="77777777" w:rsidR="007821DD" w:rsidRDefault="007821DD" w:rsidP="00BC6618">
            <w:pPr>
              <w:numPr>
                <w:ilvl w:val="0"/>
                <w:numId w:val="216"/>
              </w:numPr>
              <w:jc w:val="center"/>
              <w:rPr>
                <w:rFonts w:ascii="Calibri" w:eastAsia="宋体" w:hAnsi="Calibri" w:cs="Times New Roman"/>
                <w:b/>
              </w:rPr>
            </w:pPr>
          </w:p>
        </w:tc>
        <w:tc>
          <w:tcPr>
            <w:tcW w:w="1271" w:type="dxa"/>
            <w:vAlign w:val="center"/>
          </w:tcPr>
          <w:p w14:paraId="704CDAE2" w14:textId="77777777" w:rsidR="007821DD" w:rsidDel="00856F21" w:rsidRDefault="007821DD" w:rsidP="00C20320">
            <w:r>
              <w:rPr>
                <w:rFonts w:hint="eastAsia"/>
              </w:rPr>
              <w:t>TA</w:t>
            </w:r>
            <w:r w:rsidRPr="00C45958">
              <w:rPr>
                <w:rFonts w:hint="eastAsia"/>
              </w:rPr>
              <w:t>ZJDM</w:t>
            </w:r>
          </w:p>
        </w:tc>
        <w:tc>
          <w:tcPr>
            <w:tcW w:w="1276" w:type="dxa"/>
            <w:vAlign w:val="center"/>
          </w:tcPr>
          <w:p w14:paraId="4F760D75" w14:textId="77777777" w:rsidR="007821DD" w:rsidRPr="00C45958" w:rsidDel="00856F21" w:rsidRDefault="007821DD" w:rsidP="00C20320">
            <w:r w:rsidRPr="00C45958">
              <w:rPr>
                <w:rFonts w:hint="eastAsia"/>
              </w:rPr>
              <w:t>Character</w:t>
            </w:r>
          </w:p>
        </w:tc>
        <w:tc>
          <w:tcPr>
            <w:tcW w:w="851" w:type="dxa"/>
            <w:vAlign w:val="center"/>
          </w:tcPr>
          <w:p w14:paraId="7EEF16FE" w14:textId="77777777" w:rsidR="007821DD" w:rsidDel="00856F21" w:rsidRDefault="007821DD" w:rsidP="00C20320">
            <w:r>
              <w:rPr>
                <w:rFonts w:hint="eastAsia"/>
              </w:rPr>
              <w:t>4</w:t>
            </w:r>
            <w:r w:rsidRPr="00C45958">
              <w:rPr>
                <w:rFonts w:hint="eastAsia"/>
              </w:rPr>
              <w:t>0</w:t>
            </w:r>
          </w:p>
        </w:tc>
        <w:tc>
          <w:tcPr>
            <w:tcW w:w="2976" w:type="dxa"/>
            <w:vAlign w:val="center"/>
          </w:tcPr>
          <w:p w14:paraId="35521824" w14:textId="77777777" w:rsidR="007821DD" w:rsidRPr="00951376" w:rsidDel="00856F21" w:rsidRDefault="007821DD" w:rsidP="00C20320">
            <w:r>
              <w:rPr>
                <w:rFonts w:hint="eastAsia"/>
              </w:rPr>
              <w:t>TA</w:t>
            </w:r>
            <w:r w:rsidRPr="00C45958">
              <w:rPr>
                <w:rFonts w:hint="eastAsia"/>
              </w:rPr>
              <w:t>身份证明文件代码</w:t>
            </w:r>
          </w:p>
        </w:tc>
        <w:tc>
          <w:tcPr>
            <w:tcW w:w="2552" w:type="dxa"/>
            <w:vAlign w:val="center"/>
          </w:tcPr>
          <w:p w14:paraId="2974FF50" w14:textId="77777777" w:rsidR="007821DD" w:rsidRDefault="007821DD">
            <w:r w:rsidRPr="00883A53">
              <w:rPr>
                <w:rFonts w:hint="eastAsia"/>
              </w:rPr>
              <w:t>同请求</w:t>
            </w:r>
          </w:p>
        </w:tc>
      </w:tr>
      <w:tr w:rsidR="007821DD" w:rsidRPr="00D6316E" w14:paraId="29942FC7" w14:textId="77777777" w:rsidTr="007821DD">
        <w:trPr>
          <w:trHeight w:val="415"/>
          <w:jc w:val="center"/>
        </w:trPr>
        <w:tc>
          <w:tcPr>
            <w:tcW w:w="538" w:type="dxa"/>
            <w:vAlign w:val="center"/>
          </w:tcPr>
          <w:p w14:paraId="4C193E24" w14:textId="77777777" w:rsidR="007821DD" w:rsidRDefault="007821DD" w:rsidP="00BC6618">
            <w:pPr>
              <w:numPr>
                <w:ilvl w:val="0"/>
                <w:numId w:val="216"/>
              </w:numPr>
              <w:jc w:val="center"/>
              <w:rPr>
                <w:rFonts w:ascii="Calibri" w:eastAsia="宋体" w:hAnsi="Calibri" w:cs="Times New Roman"/>
                <w:b/>
              </w:rPr>
            </w:pPr>
          </w:p>
        </w:tc>
        <w:tc>
          <w:tcPr>
            <w:tcW w:w="1271" w:type="dxa"/>
            <w:vAlign w:val="center"/>
          </w:tcPr>
          <w:p w14:paraId="7F71BCE5" w14:textId="77777777" w:rsidR="007821DD" w:rsidRPr="004A6013" w:rsidRDefault="007821DD" w:rsidP="00F21476">
            <w:r w:rsidRPr="004A6013">
              <w:rPr>
                <w:rFonts w:hint="eastAsia"/>
              </w:rPr>
              <w:t>KHJGDM</w:t>
            </w:r>
          </w:p>
        </w:tc>
        <w:tc>
          <w:tcPr>
            <w:tcW w:w="1276" w:type="dxa"/>
            <w:vAlign w:val="center"/>
          </w:tcPr>
          <w:p w14:paraId="4968AAE1" w14:textId="77777777" w:rsidR="007821DD" w:rsidRPr="004A6013" w:rsidRDefault="007821DD" w:rsidP="00F21476">
            <w:r w:rsidRPr="004A6013">
              <w:rPr>
                <w:rFonts w:hint="eastAsia"/>
              </w:rPr>
              <w:t>Character</w:t>
            </w:r>
          </w:p>
        </w:tc>
        <w:tc>
          <w:tcPr>
            <w:tcW w:w="851" w:type="dxa"/>
            <w:vAlign w:val="center"/>
          </w:tcPr>
          <w:p w14:paraId="4F706629" w14:textId="77777777" w:rsidR="007821DD" w:rsidRPr="004A6013" w:rsidRDefault="007821DD" w:rsidP="00F21476">
            <w:r w:rsidRPr="004A6013">
              <w:rPr>
                <w:rFonts w:hint="eastAsia"/>
              </w:rPr>
              <w:t>6</w:t>
            </w:r>
          </w:p>
        </w:tc>
        <w:tc>
          <w:tcPr>
            <w:tcW w:w="2976" w:type="dxa"/>
            <w:vAlign w:val="center"/>
          </w:tcPr>
          <w:p w14:paraId="260C065E" w14:textId="77777777" w:rsidR="007821DD" w:rsidRPr="004A6013" w:rsidRDefault="007821DD" w:rsidP="00F21476">
            <w:r>
              <w:rPr>
                <w:rFonts w:hint="eastAsia"/>
              </w:rPr>
              <w:t>业务发起</w:t>
            </w:r>
            <w:r w:rsidRPr="004A6013">
              <w:rPr>
                <w:rFonts w:hint="eastAsia"/>
              </w:rPr>
              <w:t>开户代理机构代码</w:t>
            </w:r>
          </w:p>
        </w:tc>
        <w:tc>
          <w:tcPr>
            <w:tcW w:w="2552" w:type="dxa"/>
            <w:vAlign w:val="center"/>
          </w:tcPr>
          <w:p w14:paraId="365D04F6" w14:textId="77777777" w:rsidR="007821DD" w:rsidRDefault="007821DD" w:rsidP="00F21476">
            <w:r w:rsidRPr="00E4189E">
              <w:rPr>
                <w:rFonts w:hint="eastAsia"/>
              </w:rPr>
              <w:t>同请求</w:t>
            </w:r>
          </w:p>
        </w:tc>
      </w:tr>
      <w:tr w:rsidR="007821DD" w:rsidRPr="00D6316E" w14:paraId="79F59843" w14:textId="77777777" w:rsidTr="007821DD">
        <w:trPr>
          <w:trHeight w:val="415"/>
          <w:jc w:val="center"/>
        </w:trPr>
        <w:tc>
          <w:tcPr>
            <w:tcW w:w="538" w:type="dxa"/>
            <w:vAlign w:val="center"/>
          </w:tcPr>
          <w:p w14:paraId="34F9BA0A" w14:textId="77777777" w:rsidR="007821DD" w:rsidRDefault="007821DD" w:rsidP="00BC6618">
            <w:pPr>
              <w:numPr>
                <w:ilvl w:val="0"/>
                <w:numId w:val="216"/>
              </w:numPr>
              <w:jc w:val="center"/>
              <w:rPr>
                <w:rFonts w:ascii="Calibri" w:eastAsia="宋体" w:hAnsi="Calibri" w:cs="Times New Roman"/>
                <w:b/>
              </w:rPr>
            </w:pPr>
          </w:p>
        </w:tc>
        <w:tc>
          <w:tcPr>
            <w:tcW w:w="1271" w:type="dxa"/>
            <w:vAlign w:val="center"/>
          </w:tcPr>
          <w:p w14:paraId="6B62D5D1" w14:textId="77777777" w:rsidR="007821DD" w:rsidRPr="004A6013" w:rsidRDefault="007821DD" w:rsidP="00F21476">
            <w:r w:rsidRPr="004A6013">
              <w:rPr>
                <w:rFonts w:hint="eastAsia"/>
              </w:rPr>
              <w:t>KHWDDM</w:t>
            </w:r>
          </w:p>
        </w:tc>
        <w:tc>
          <w:tcPr>
            <w:tcW w:w="1276" w:type="dxa"/>
            <w:vAlign w:val="center"/>
          </w:tcPr>
          <w:p w14:paraId="49B19801" w14:textId="77777777" w:rsidR="007821DD" w:rsidRPr="004A6013" w:rsidRDefault="007821DD" w:rsidP="00F21476">
            <w:r w:rsidRPr="004A6013">
              <w:rPr>
                <w:rFonts w:hint="eastAsia"/>
              </w:rPr>
              <w:t>Character</w:t>
            </w:r>
          </w:p>
        </w:tc>
        <w:tc>
          <w:tcPr>
            <w:tcW w:w="851" w:type="dxa"/>
            <w:vAlign w:val="center"/>
          </w:tcPr>
          <w:p w14:paraId="3D21398D" w14:textId="77777777" w:rsidR="007821DD" w:rsidRPr="004A6013" w:rsidRDefault="007821DD" w:rsidP="00F21476">
            <w:r w:rsidRPr="004A6013">
              <w:rPr>
                <w:rFonts w:hint="eastAsia"/>
              </w:rPr>
              <w:t>10</w:t>
            </w:r>
          </w:p>
        </w:tc>
        <w:tc>
          <w:tcPr>
            <w:tcW w:w="2976" w:type="dxa"/>
            <w:vAlign w:val="center"/>
          </w:tcPr>
          <w:p w14:paraId="3EA9B23C" w14:textId="77777777" w:rsidR="007821DD" w:rsidRPr="004A6013" w:rsidRDefault="007821DD" w:rsidP="00F21476">
            <w:r>
              <w:rPr>
                <w:rFonts w:hint="eastAsia"/>
              </w:rPr>
              <w:t>业务发起</w:t>
            </w:r>
            <w:r w:rsidRPr="004A6013">
              <w:rPr>
                <w:rFonts w:hint="eastAsia"/>
              </w:rPr>
              <w:t>开户代理网点代码</w:t>
            </w:r>
          </w:p>
        </w:tc>
        <w:tc>
          <w:tcPr>
            <w:tcW w:w="2552" w:type="dxa"/>
            <w:vAlign w:val="center"/>
          </w:tcPr>
          <w:p w14:paraId="0F2783BD" w14:textId="77777777" w:rsidR="007821DD" w:rsidRDefault="007821DD" w:rsidP="00F21476">
            <w:r w:rsidRPr="00E4189E">
              <w:rPr>
                <w:rFonts w:hint="eastAsia"/>
              </w:rPr>
              <w:t>同请求</w:t>
            </w:r>
          </w:p>
        </w:tc>
      </w:tr>
      <w:tr w:rsidR="007821DD" w:rsidRPr="00D6316E" w14:paraId="7AC5A338" w14:textId="77777777" w:rsidTr="007821DD">
        <w:trPr>
          <w:trHeight w:val="415"/>
          <w:jc w:val="center"/>
        </w:trPr>
        <w:tc>
          <w:tcPr>
            <w:tcW w:w="538" w:type="dxa"/>
            <w:vAlign w:val="center"/>
          </w:tcPr>
          <w:p w14:paraId="5DDF41CB" w14:textId="77777777" w:rsidR="007821DD" w:rsidRDefault="007821DD" w:rsidP="00BC6618">
            <w:pPr>
              <w:numPr>
                <w:ilvl w:val="0"/>
                <w:numId w:val="216"/>
              </w:numPr>
              <w:jc w:val="center"/>
              <w:rPr>
                <w:rFonts w:ascii="Calibri" w:eastAsia="宋体" w:hAnsi="Calibri" w:cs="Times New Roman"/>
                <w:b/>
              </w:rPr>
            </w:pPr>
          </w:p>
        </w:tc>
        <w:tc>
          <w:tcPr>
            <w:tcW w:w="1271" w:type="dxa"/>
            <w:vAlign w:val="center"/>
          </w:tcPr>
          <w:p w14:paraId="58EBE189" w14:textId="77777777" w:rsidR="007821DD" w:rsidRPr="004A6013" w:rsidRDefault="007821DD" w:rsidP="00F21476">
            <w:r>
              <w:rPr>
                <w:rFonts w:hint="eastAsia"/>
              </w:rPr>
              <w:t>SQRQ</w:t>
            </w:r>
          </w:p>
        </w:tc>
        <w:tc>
          <w:tcPr>
            <w:tcW w:w="1276" w:type="dxa"/>
            <w:vAlign w:val="center"/>
          </w:tcPr>
          <w:p w14:paraId="6C3827F9" w14:textId="77777777" w:rsidR="007821DD" w:rsidRPr="004A6013" w:rsidRDefault="007821DD" w:rsidP="00F21476">
            <w:r w:rsidRPr="00C45958">
              <w:rPr>
                <w:rFonts w:hint="eastAsia"/>
              </w:rPr>
              <w:t>Character</w:t>
            </w:r>
          </w:p>
        </w:tc>
        <w:tc>
          <w:tcPr>
            <w:tcW w:w="851" w:type="dxa"/>
            <w:vAlign w:val="center"/>
          </w:tcPr>
          <w:p w14:paraId="4162682E" w14:textId="77777777" w:rsidR="007821DD" w:rsidRPr="004A6013" w:rsidRDefault="007821DD" w:rsidP="00F21476">
            <w:r>
              <w:rPr>
                <w:rFonts w:hint="eastAsia"/>
              </w:rPr>
              <w:t>8</w:t>
            </w:r>
          </w:p>
        </w:tc>
        <w:tc>
          <w:tcPr>
            <w:tcW w:w="2976" w:type="dxa"/>
            <w:vAlign w:val="center"/>
          </w:tcPr>
          <w:p w14:paraId="774375C3" w14:textId="77777777" w:rsidR="007821DD" w:rsidRPr="004A6013" w:rsidRDefault="007821DD" w:rsidP="00F21476">
            <w:r>
              <w:rPr>
                <w:rFonts w:hint="eastAsia"/>
              </w:rPr>
              <w:t>申请日期</w:t>
            </w:r>
          </w:p>
        </w:tc>
        <w:tc>
          <w:tcPr>
            <w:tcW w:w="2552" w:type="dxa"/>
            <w:vAlign w:val="center"/>
          </w:tcPr>
          <w:p w14:paraId="7209BDDC" w14:textId="77777777" w:rsidR="007821DD" w:rsidRDefault="007821DD" w:rsidP="00F21476">
            <w:r w:rsidRPr="00E4189E">
              <w:rPr>
                <w:rFonts w:hint="eastAsia"/>
              </w:rPr>
              <w:t>同请求</w:t>
            </w:r>
          </w:p>
        </w:tc>
      </w:tr>
      <w:tr w:rsidR="007821DD" w:rsidRPr="00D6316E" w14:paraId="121131F1" w14:textId="77777777" w:rsidTr="007821DD">
        <w:trPr>
          <w:trHeight w:val="415"/>
          <w:jc w:val="center"/>
        </w:trPr>
        <w:tc>
          <w:tcPr>
            <w:tcW w:w="538" w:type="dxa"/>
            <w:vAlign w:val="center"/>
          </w:tcPr>
          <w:p w14:paraId="0B1396C1" w14:textId="77777777" w:rsidR="007821DD" w:rsidRDefault="007821DD" w:rsidP="00BC6618">
            <w:pPr>
              <w:numPr>
                <w:ilvl w:val="0"/>
                <w:numId w:val="216"/>
              </w:numPr>
              <w:jc w:val="center"/>
              <w:rPr>
                <w:b/>
              </w:rPr>
            </w:pPr>
          </w:p>
        </w:tc>
        <w:tc>
          <w:tcPr>
            <w:tcW w:w="1271" w:type="dxa"/>
            <w:vAlign w:val="center"/>
          </w:tcPr>
          <w:p w14:paraId="098B23E3" w14:textId="77777777" w:rsidR="007821DD" w:rsidRDefault="007821DD" w:rsidP="00F21476">
            <w:r>
              <w:rPr>
                <w:rFonts w:hint="eastAsia"/>
              </w:rPr>
              <w:t>BYZD</w:t>
            </w:r>
          </w:p>
        </w:tc>
        <w:tc>
          <w:tcPr>
            <w:tcW w:w="1276" w:type="dxa"/>
            <w:vAlign w:val="center"/>
          </w:tcPr>
          <w:p w14:paraId="39EC70AA" w14:textId="77777777" w:rsidR="007821DD" w:rsidRPr="004A6013" w:rsidRDefault="007821DD" w:rsidP="00F21476">
            <w:r w:rsidRPr="00C45958">
              <w:rPr>
                <w:rFonts w:hint="eastAsia"/>
              </w:rPr>
              <w:t>Character</w:t>
            </w:r>
          </w:p>
        </w:tc>
        <w:tc>
          <w:tcPr>
            <w:tcW w:w="851" w:type="dxa"/>
            <w:vAlign w:val="center"/>
          </w:tcPr>
          <w:p w14:paraId="3EAB0240" w14:textId="77777777" w:rsidR="007821DD" w:rsidRDefault="007821DD" w:rsidP="00F21476">
            <w:r>
              <w:rPr>
                <w:rFonts w:hint="eastAsia"/>
              </w:rPr>
              <w:t>10</w:t>
            </w:r>
          </w:p>
        </w:tc>
        <w:tc>
          <w:tcPr>
            <w:tcW w:w="2976" w:type="dxa"/>
            <w:vAlign w:val="center"/>
          </w:tcPr>
          <w:p w14:paraId="41821895" w14:textId="77777777" w:rsidR="007821DD" w:rsidRDefault="007821DD" w:rsidP="00F21476">
            <w:r>
              <w:rPr>
                <w:rFonts w:hint="eastAsia"/>
              </w:rPr>
              <w:t>备用字段</w:t>
            </w:r>
          </w:p>
        </w:tc>
        <w:tc>
          <w:tcPr>
            <w:tcW w:w="2552" w:type="dxa"/>
            <w:vAlign w:val="center"/>
          </w:tcPr>
          <w:p w14:paraId="36F5E2F9" w14:textId="77777777" w:rsidR="007821DD" w:rsidRDefault="007821DD" w:rsidP="00F21476"/>
        </w:tc>
      </w:tr>
      <w:tr w:rsidR="007821DD" w:rsidRPr="00D6316E" w14:paraId="256DBD7B" w14:textId="77777777" w:rsidTr="007821DD">
        <w:trPr>
          <w:trHeight w:val="415"/>
          <w:jc w:val="center"/>
        </w:trPr>
        <w:tc>
          <w:tcPr>
            <w:tcW w:w="538" w:type="dxa"/>
            <w:vAlign w:val="center"/>
          </w:tcPr>
          <w:p w14:paraId="38B5A8F8" w14:textId="77777777" w:rsidR="007821DD" w:rsidRDefault="007821DD" w:rsidP="00BC6618">
            <w:pPr>
              <w:numPr>
                <w:ilvl w:val="0"/>
                <w:numId w:val="216"/>
              </w:numPr>
              <w:jc w:val="center"/>
              <w:rPr>
                <w:b/>
              </w:rPr>
            </w:pPr>
          </w:p>
        </w:tc>
        <w:tc>
          <w:tcPr>
            <w:tcW w:w="1271" w:type="dxa"/>
            <w:vAlign w:val="center"/>
          </w:tcPr>
          <w:p w14:paraId="2C1FF156" w14:textId="77777777" w:rsidR="007821DD" w:rsidRPr="004A6013" w:rsidRDefault="007821DD" w:rsidP="00C20320">
            <w:r>
              <w:rPr>
                <w:rFonts w:hint="eastAsia"/>
              </w:rPr>
              <w:t>TA</w:t>
            </w:r>
            <w:r w:rsidRPr="00194286">
              <w:rPr>
                <w:rFonts w:hint="eastAsia"/>
              </w:rPr>
              <w:t>ZH</w:t>
            </w:r>
          </w:p>
        </w:tc>
        <w:tc>
          <w:tcPr>
            <w:tcW w:w="1276" w:type="dxa"/>
            <w:vAlign w:val="center"/>
          </w:tcPr>
          <w:p w14:paraId="607A2F68" w14:textId="77777777" w:rsidR="007821DD" w:rsidRPr="004A6013" w:rsidRDefault="007821DD" w:rsidP="00C20320">
            <w:r w:rsidRPr="00194286">
              <w:rPr>
                <w:rFonts w:hint="eastAsia"/>
              </w:rPr>
              <w:t>Character</w:t>
            </w:r>
          </w:p>
        </w:tc>
        <w:tc>
          <w:tcPr>
            <w:tcW w:w="851" w:type="dxa"/>
            <w:vAlign w:val="center"/>
          </w:tcPr>
          <w:p w14:paraId="4A798757" w14:textId="77777777" w:rsidR="007821DD" w:rsidRPr="004A6013" w:rsidRDefault="007821DD" w:rsidP="00C20320">
            <w:r w:rsidRPr="00194286">
              <w:rPr>
                <w:rFonts w:hint="eastAsia"/>
              </w:rPr>
              <w:t>20</w:t>
            </w:r>
          </w:p>
        </w:tc>
        <w:tc>
          <w:tcPr>
            <w:tcW w:w="2976" w:type="dxa"/>
            <w:vAlign w:val="center"/>
          </w:tcPr>
          <w:p w14:paraId="3349F74A" w14:textId="77777777" w:rsidR="007821DD" w:rsidRPr="004A6013" w:rsidRDefault="007821DD" w:rsidP="00C20320">
            <w:r>
              <w:rPr>
                <w:rFonts w:hint="eastAsia"/>
              </w:rPr>
              <w:t>TA</w:t>
            </w:r>
            <w:r w:rsidRPr="00194286">
              <w:rPr>
                <w:rFonts w:hint="eastAsia"/>
              </w:rPr>
              <w:t>账户号码</w:t>
            </w:r>
          </w:p>
        </w:tc>
        <w:tc>
          <w:tcPr>
            <w:tcW w:w="2552" w:type="dxa"/>
            <w:vAlign w:val="center"/>
          </w:tcPr>
          <w:p w14:paraId="37A08DD4" w14:textId="77777777" w:rsidR="007821DD" w:rsidRPr="00E4189E" w:rsidRDefault="007821DD" w:rsidP="00F21476"/>
        </w:tc>
      </w:tr>
      <w:tr w:rsidR="007821DD" w:rsidRPr="00D6316E" w14:paraId="232289CF" w14:textId="77777777" w:rsidTr="007821DD">
        <w:trPr>
          <w:trHeight w:val="415"/>
          <w:jc w:val="center"/>
        </w:trPr>
        <w:tc>
          <w:tcPr>
            <w:tcW w:w="538" w:type="dxa"/>
            <w:vAlign w:val="center"/>
          </w:tcPr>
          <w:p w14:paraId="7E0AEBC0" w14:textId="77777777" w:rsidR="007821DD" w:rsidRDefault="007821DD" w:rsidP="00BC6618">
            <w:pPr>
              <w:numPr>
                <w:ilvl w:val="0"/>
                <w:numId w:val="216"/>
              </w:numPr>
              <w:jc w:val="center"/>
              <w:rPr>
                <w:b/>
              </w:rPr>
            </w:pPr>
          </w:p>
        </w:tc>
        <w:tc>
          <w:tcPr>
            <w:tcW w:w="1271" w:type="dxa"/>
            <w:vAlign w:val="center"/>
          </w:tcPr>
          <w:p w14:paraId="04031D50" w14:textId="77777777" w:rsidR="007821DD" w:rsidRPr="004A6013" w:rsidRDefault="007821DD" w:rsidP="00C20320">
            <w:r>
              <w:rPr>
                <w:rFonts w:hint="eastAsia"/>
              </w:rPr>
              <w:t>TAZHLB</w:t>
            </w:r>
          </w:p>
        </w:tc>
        <w:tc>
          <w:tcPr>
            <w:tcW w:w="1276" w:type="dxa"/>
            <w:vAlign w:val="center"/>
          </w:tcPr>
          <w:p w14:paraId="06884395" w14:textId="77777777" w:rsidR="007821DD" w:rsidRPr="004A6013" w:rsidRDefault="007821DD" w:rsidP="00C20320">
            <w:r w:rsidRPr="00194286">
              <w:rPr>
                <w:rFonts w:hint="eastAsia"/>
              </w:rPr>
              <w:t>Character</w:t>
            </w:r>
          </w:p>
        </w:tc>
        <w:tc>
          <w:tcPr>
            <w:tcW w:w="851" w:type="dxa"/>
            <w:vAlign w:val="center"/>
          </w:tcPr>
          <w:p w14:paraId="3495637A" w14:textId="77777777" w:rsidR="007821DD" w:rsidRPr="004A6013" w:rsidRDefault="007821DD" w:rsidP="00C20320">
            <w:r w:rsidRPr="00194286">
              <w:rPr>
                <w:rFonts w:hint="eastAsia"/>
              </w:rPr>
              <w:t>2</w:t>
            </w:r>
          </w:p>
        </w:tc>
        <w:tc>
          <w:tcPr>
            <w:tcW w:w="2976" w:type="dxa"/>
            <w:vAlign w:val="center"/>
          </w:tcPr>
          <w:p w14:paraId="62160993" w14:textId="77777777" w:rsidR="007821DD" w:rsidRPr="004A6013" w:rsidRDefault="007821DD" w:rsidP="00C20320">
            <w:r>
              <w:rPr>
                <w:rFonts w:hint="eastAsia"/>
              </w:rPr>
              <w:t>TA</w:t>
            </w:r>
            <w:r>
              <w:rPr>
                <w:rFonts w:hint="eastAsia"/>
              </w:rPr>
              <w:t>账户类别</w:t>
            </w:r>
          </w:p>
        </w:tc>
        <w:tc>
          <w:tcPr>
            <w:tcW w:w="2552" w:type="dxa"/>
            <w:vAlign w:val="center"/>
          </w:tcPr>
          <w:p w14:paraId="027A2678" w14:textId="77777777" w:rsidR="007821DD" w:rsidRPr="00E4189E" w:rsidRDefault="007821DD" w:rsidP="00F21476"/>
        </w:tc>
      </w:tr>
      <w:tr w:rsidR="007821DD" w:rsidRPr="00D6316E" w14:paraId="03A9BDD4" w14:textId="77777777" w:rsidTr="007821DD">
        <w:trPr>
          <w:trHeight w:val="415"/>
          <w:jc w:val="center"/>
        </w:trPr>
        <w:tc>
          <w:tcPr>
            <w:tcW w:w="538" w:type="dxa"/>
            <w:vAlign w:val="center"/>
          </w:tcPr>
          <w:p w14:paraId="7F0D9739" w14:textId="77777777" w:rsidR="007821DD" w:rsidRDefault="007821DD" w:rsidP="00BC6618">
            <w:pPr>
              <w:numPr>
                <w:ilvl w:val="0"/>
                <w:numId w:val="216"/>
              </w:numPr>
              <w:jc w:val="center"/>
              <w:rPr>
                <w:rFonts w:ascii="Calibri" w:eastAsia="宋体" w:hAnsi="Calibri" w:cs="Times New Roman"/>
                <w:b/>
              </w:rPr>
            </w:pPr>
          </w:p>
        </w:tc>
        <w:tc>
          <w:tcPr>
            <w:tcW w:w="1271" w:type="dxa"/>
            <w:vAlign w:val="center"/>
          </w:tcPr>
          <w:p w14:paraId="476F726C" w14:textId="77777777" w:rsidR="007821DD" w:rsidRDefault="007821DD" w:rsidP="00F21476">
            <w:r>
              <w:rPr>
                <w:rFonts w:hint="eastAsia"/>
              </w:rPr>
              <w:t>JGDM</w:t>
            </w:r>
          </w:p>
        </w:tc>
        <w:tc>
          <w:tcPr>
            <w:tcW w:w="1276" w:type="dxa"/>
            <w:vAlign w:val="center"/>
          </w:tcPr>
          <w:p w14:paraId="198577DF" w14:textId="77777777" w:rsidR="007821DD" w:rsidRPr="004A6013" w:rsidRDefault="007821DD" w:rsidP="00F21476">
            <w:r w:rsidRPr="00C45958">
              <w:rPr>
                <w:rFonts w:hint="eastAsia"/>
              </w:rPr>
              <w:t>Character</w:t>
            </w:r>
          </w:p>
        </w:tc>
        <w:tc>
          <w:tcPr>
            <w:tcW w:w="851" w:type="dxa"/>
            <w:vAlign w:val="center"/>
          </w:tcPr>
          <w:p w14:paraId="3054694C" w14:textId="77777777" w:rsidR="007821DD" w:rsidRDefault="007821DD" w:rsidP="00F21476">
            <w:r>
              <w:rPr>
                <w:rFonts w:hint="eastAsia"/>
              </w:rPr>
              <w:t>4</w:t>
            </w:r>
          </w:p>
        </w:tc>
        <w:tc>
          <w:tcPr>
            <w:tcW w:w="2976" w:type="dxa"/>
            <w:vAlign w:val="center"/>
          </w:tcPr>
          <w:p w14:paraId="315866CC" w14:textId="77777777" w:rsidR="007821DD" w:rsidRDefault="007821DD" w:rsidP="00F21476">
            <w:r>
              <w:rPr>
                <w:rFonts w:hint="eastAsia"/>
              </w:rPr>
              <w:t>结果代码</w:t>
            </w:r>
          </w:p>
        </w:tc>
        <w:tc>
          <w:tcPr>
            <w:tcW w:w="2552" w:type="dxa"/>
            <w:vAlign w:val="center"/>
          </w:tcPr>
          <w:p w14:paraId="276C5FF3" w14:textId="77777777" w:rsidR="007821DD" w:rsidRPr="00E4189E" w:rsidRDefault="007821DD" w:rsidP="00F21476"/>
        </w:tc>
      </w:tr>
      <w:tr w:rsidR="007821DD" w:rsidRPr="00D6316E" w14:paraId="7B014C29" w14:textId="77777777" w:rsidTr="007821DD">
        <w:trPr>
          <w:trHeight w:val="415"/>
          <w:jc w:val="center"/>
        </w:trPr>
        <w:tc>
          <w:tcPr>
            <w:tcW w:w="538" w:type="dxa"/>
            <w:vAlign w:val="center"/>
          </w:tcPr>
          <w:p w14:paraId="21E42B9C" w14:textId="77777777" w:rsidR="007821DD" w:rsidRPr="00D6316E" w:rsidRDefault="007821DD" w:rsidP="00BC6618">
            <w:pPr>
              <w:numPr>
                <w:ilvl w:val="0"/>
                <w:numId w:val="216"/>
              </w:numPr>
              <w:jc w:val="center"/>
              <w:rPr>
                <w:rFonts w:ascii="Calibri" w:eastAsia="宋体" w:hAnsi="Calibri" w:cs="Times New Roman"/>
                <w:b/>
              </w:rPr>
            </w:pPr>
          </w:p>
        </w:tc>
        <w:tc>
          <w:tcPr>
            <w:tcW w:w="1271" w:type="dxa"/>
            <w:vAlign w:val="center"/>
          </w:tcPr>
          <w:p w14:paraId="4969BEFC" w14:textId="77777777" w:rsidR="007821DD" w:rsidRDefault="007821DD" w:rsidP="00F21476">
            <w:r>
              <w:rPr>
                <w:rFonts w:hint="eastAsia"/>
              </w:rPr>
              <w:t>JGSM</w:t>
            </w:r>
          </w:p>
        </w:tc>
        <w:tc>
          <w:tcPr>
            <w:tcW w:w="1276" w:type="dxa"/>
            <w:vAlign w:val="center"/>
          </w:tcPr>
          <w:p w14:paraId="78D0B60A" w14:textId="77777777" w:rsidR="007821DD" w:rsidRPr="004A6013" w:rsidRDefault="007821DD" w:rsidP="00F21476">
            <w:r w:rsidRPr="00C45958">
              <w:rPr>
                <w:rFonts w:hint="eastAsia"/>
              </w:rPr>
              <w:t>Character</w:t>
            </w:r>
          </w:p>
        </w:tc>
        <w:tc>
          <w:tcPr>
            <w:tcW w:w="851" w:type="dxa"/>
            <w:vAlign w:val="center"/>
          </w:tcPr>
          <w:p w14:paraId="79E49E6E" w14:textId="77777777" w:rsidR="007821DD" w:rsidRDefault="007821DD" w:rsidP="00F21476">
            <w:r>
              <w:rPr>
                <w:rFonts w:hint="eastAsia"/>
              </w:rPr>
              <w:t>40</w:t>
            </w:r>
          </w:p>
        </w:tc>
        <w:tc>
          <w:tcPr>
            <w:tcW w:w="2976" w:type="dxa"/>
            <w:vAlign w:val="center"/>
          </w:tcPr>
          <w:p w14:paraId="529EEB74" w14:textId="77777777" w:rsidR="007821DD" w:rsidRDefault="007821DD" w:rsidP="00F21476">
            <w:r>
              <w:rPr>
                <w:rFonts w:hint="eastAsia"/>
              </w:rPr>
              <w:t>结果说明</w:t>
            </w:r>
          </w:p>
        </w:tc>
        <w:tc>
          <w:tcPr>
            <w:tcW w:w="2552" w:type="dxa"/>
            <w:vAlign w:val="center"/>
          </w:tcPr>
          <w:p w14:paraId="35BBA6F8" w14:textId="77777777" w:rsidR="007821DD" w:rsidRPr="00E4189E" w:rsidRDefault="007821DD" w:rsidP="00F21476"/>
        </w:tc>
      </w:tr>
    </w:tbl>
    <w:p w14:paraId="7BD3B973" w14:textId="77777777" w:rsidR="00F21476" w:rsidRPr="006C09A6" w:rsidRDefault="00F21476" w:rsidP="00F21476">
      <w:pPr>
        <w:rPr>
          <w:b/>
          <w:sz w:val="24"/>
          <w:szCs w:val="24"/>
        </w:rPr>
      </w:pPr>
      <w:r w:rsidRPr="006C09A6">
        <w:rPr>
          <w:b/>
          <w:sz w:val="24"/>
          <w:szCs w:val="24"/>
        </w:rPr>
        <w:t>说明：</w:t>
      </w:r>
    </w:p>
    <w:p w14:paraId="047E7B06" w14:textId="77777777" w:rsidR="00F21476" w:rsidRDefault="002515BC" w:rsidP="00BC6618">
      <w:pPr>
        <w:pStyle w:val="ab"/>
        <w:numPr>
          <w:ilvl w:val="0"/>
          <w:numId w:val="215"/>
        </w:numPr>
        <w:spacing w:line="360" w:lineRule="auto"/>
        <w:ind w:firstLineChars="0"/>
      </w:pPr>
      <w:r w:rsidRPr="002515BC">
        <w:rPr>
          <w:rFonts w:hint="eastAsia"/>
        </w:rPr>
        <w:t>可能返回多条结果记录。</w:t>
      </w:r>
    </w:p>
    <w:p w14:paraId="03424D9B" w14:textId="77777777" w:rsidR="002515BC" w:rsidRDefault="002515BC" w:rsidP="00BC6618">
      <w:pPr>
        <w:pStyle w:val="ab"/>
        <w:numPr>
          <w:ilvl w:val="0"/>
          <w:numId w:val="215"/>
        </w:numPr>
        <w:spacing w:line="360" w:lineRule="auto"/>
        <w:ind w:firstLineChars="0"/>
      </w:pPr>
      <w:r>
        <w:rPr>
          <w:rFonts w:hint="eastAsia"/>
        </w:rPr>
        <w:t>TA</w:t>
      </w:r>
      <w:r>
        <w:rPr>
          <w:rFonts w:hint="eastAsia"/>
        </w:rPr>
        <w:t>账户类别（字段</w:t>
      </w:r>
      <w:r w:rsidRPr="002515BC">
        <w:t>TAZHLB</w:t>
      </w:r>
      <w:r>
        <w:rPr>
          <w:rFonts w:hint="eastAsia"/>
        </w:rPr>
        <w:t>）采用</w:t>
      </w:r>
      <w:r>
        <w:rPr>
          <w:rFonts w:hint="eastAsia"/>
        </w:rPr>
        <w:t>TA</w:t>
      </w:r>
      <w:r>
        <w:rPr>
          <w:rFonts w:hint="eastAsia"/>
        </w:rPr>
        <w:t>系统的数据字典（</w:t>
      </w:r>
      <w:ins w:id="1013" w:author="CN=王玮/OU=北京分公司技术开发部/OU=公司总部/O=ChinaClear" w:date="2019-02-18T14:07:00Z">
        <w:r>
          <w:rPr>
            <w:rFonts w:hint="eastAsia"/>
          </w:rPr>
          <w:t xml:space="preserve">0 </w:t>
        </w:r>
        <w:r>
          <w:rPr>
            <w:rFonts w:hint="eastAsia"/>
          </w:rPr>
          <w:t>深市开放式基金账户，</w:t>
        </w:r>
        <w:r>
          <w:rPr>
            <w:rFonts w:hint="eastAsia"/>
          </w:rPr>
          <w:t xml:space="preserve">1 </w:t>
        </w:r>
        <w:r>
          <w:rPr>
            <w:rFonts w:hint="eastAsia"/>
          </w:rPr>
          <w:t>沪市开放式基金账户</w:t>
        </w:r>
      </w:ins>
      <w:r>
        <w:rPr>
          <w:rFonts w:hint="eastAsia"/>
        </w:rPr>
        <w:t>）。</w:t>
      </w:r>
    </w:p>
    <w:p w14:paraId="21A7DE2B" w14:textId="77777777" w:rsidR="00C96DB4" w:rsidRPr="00F21476" w:rsidRDefault="00C96DB4" w:rsidP="00DD0422"/>
    <w:p w14:paraId="4002ED91" w14:textId="77777777" w:rsidR="00C96DB4" w:rsidRDefault="00C96DB4" w:rsidP="00DD0422"/>
    <w:p w14:paraId="4B60AB44" w14:textId="77777777" w:rsidR="00C96DB4" w:rsidRPr="003B1A5C" w:rsidRDefault="00C96DB4" w:rsidP="00DD0422"/>
    <w:p w14:paraId="56973681" w14:textId="77777777" w:rsidR="00972847" w:rsidRDefault="00972847" w:rsidP="00972847">
      <w:pPr>
        <w:pStyle w:val="1"/>
        <w:numPr>
          <w:ilvl w:val="0"/>
          <w:numId w:val="2"/>
        </w:numPr>
      </w:pPr>
      <w:bookmarkStart w:id="1014" w:name="_Toc3820416"/>
      <w:r>
        <w:rPr>
          <w:rFonts w:hint="eastAsia"/>
        </w:rPr>
        <w:t>文件</w:t>
      </w:r>
      <w:r w:rsidRPr="004231D1">
        <w:rPr>
          <w:rFonts w:hint="eastAsia"/>
        </w:rPr>
        <w:t>数据接口</w:t>
      </w:r>
      <w:bookmarkEnd w:id="238"/>
      <w:bookmarkEnd w:id="1014"/>
    </w:p>
    <w:p w14:paraId="0212D4CC" w14:textId="77777777" w:rsidR="00E70528" w:rsidRDefault="00820CCC" w:rsidP="00980985">
      <w:pPr>
        <w:pStyle w:val="2"/>
        <w:numPr>
          <w:ilvl w:val="0"/>
          <w:numId w:val="33"/>
        </w:numPr>
      </w:pPr>
      <w:bookmarkStart w:id="1015" w:name="_Toc3820417"/>
      <w:bookmarkStart w:id="1016" w:name="_Toc358041941"/>
      <w:r w:rsidRPr="00820CCC">
        <w:rPr>
          <w:rFonts w:hint="eastAsia"/>
        </w:rPr>
        <w:t>业务核对文件</w:t>
      </w:r>
      <w:bookmarkEnd w:id="1015"/>
    </w:p>
    <w:tbl>
      <w:tblPr>
        <w:tblStyle w:val="a5"/>
        <w:tblW w:w="9464" w:type="dxa"/>
        <w:jc w:val="center"/>
        <w:tblLook w:val="04A0" w:firstRow="1" w:lastRow="0" w:firstColumn="1" w:lastColumn="0" w:noHBand="0" w:noVBand="1"/>
      </w:tblPr>
      <w:tblGrid>
        <w:gridCol w:w="538"/>
        <w:gridCol w:w="1387"/>
        <w:gridCol w:w="1267"/>
        <w:gridCol w:w="949"/>
        <w:gridCol w:w="2842"/>
        <w:gridCol w:w="2481"/>
      </w:tblGrid>
      <w:tr w:rsidR="00972847" w14:paraId="1E25D527" w14:textId="77777777" w:rsidTr="00FC0CF3">
        <w:trPr>
          <w:trHeight w:val="534"/>
          <w:jc w:val="center"/>
        </w:trPr>
        <w:tc>
          <w:tcPr>
            <w:tcW w:w="538" w:type="dxa"/>
            <w:shd w:val="clear" w:color="auto" w:fill="FFC000"/>
            <w:vAlign w:val="center"/>
          </w:tcPr>
          <w:p w14:paraId="277A5919" w14:textId="77777777" w:rsidR="00972847" w:rsidRPr="00455B38" w:rsidRDefault="00972847" w:rsidP="006F30A2">
            <w:pPr>
              <w:jc w:val="center"/>
              <w:rPr>
                <w:b/>
                <w:sz w:val="24"/>
                <w:szCs w:val="24"/>
              </w:rPr>
            </w:pPr>
            <w:r w:rsidRPr="00455B38">
              <w:rPr>
                <w:rFonts w:hint="eastAsia"/>
                <w:b/>
                <w:sz w:val="24"/>
                <w:szCs w:val="24"/>
              </w:rPr>
              <w:t>NO</w:t>
            </w:r>
          </w:p>
        </w:tc>
        <w:tc>
          <w:tcPr>
            <w:tcW w:w="1387" w:type="dxa"/>
            <w:shd w:val="clear" w:color="auto" w:fill="FFC000"/>
            <w:vAlign w:val="center"/>
          </w:tcPr>
          <w:p w14:paraId="1BB8D666" w14:textId="77777777" w:rsidR="00972847" w:rsidRPr="00455B38" w:rsidRDefault="00972847" w:rsidP="006F30A2">
            <w:pPr>
              <w:jc w:val="center"/>
              <w:rPr>
                <w:b/>
                <w:sz w:val="24"/>
                <w:szCs w:val="24"/>
              </w:rPr>
            </w:pPr>
            <w:r w:rsidRPr="00455B38">
              <w:rPr>
                <w:rFonts w:hint="eastAsia"/>
                <w:b/>
                <w:sz w:val="24"/>
                <w:szCs w:val="24"/>
              </w:rPr>
              <w:t>字段</w:t>
            </w:r>
          </w:p>
        </w:tc>
        <w:tc>
          <w:tcPr>
            <w:tcW w:w="1267" w:type="dxa"/>
            <w:shd w:val="clear" w:color="auto" w:fill="FFC000"/>
            <w:vAlign w:val="center"/>
          </w:tcPr>
          <w:p w14:paraId="1D05C805" w14:textId="77777777" w:rsidR="00972847" w:rsidRPr="00455B38" w:rsidRDefault="00972847" w:rsidP="006F30A2">
            <w:pPr>
              <w:jc w:val="center"/>
              <w:rPr>
                <w:b/>
                <w:sz w:val="24"/>
                <w:szCs w:val="24"/>
              </w:rPr>
            </w:pPr>
            <w:r w:rsidRPr="00455B38">
              <w:rPr>
                <w:rFonts w:hint="eastAsia"/>
                <w:b/>
                <w:sz w:val="24"/>
                <w:szCs w:val="24"/>
              </w:rPr>
              <w:t>类型</w:t>
            </w:r>
          </w:p>
        </w:tc>
        <w:tc>
          <w:tcPr>
            <w:tcW w:w="949" w:type="dxa"/>
            <w:shd w:val="clear" w:color="auto" w:fill="FFC000"/>
            <w:vAlign w:val="center"/>
          </w:tcPr>
          <w:p w14:paraId="01D72DCE" w14:textId="77777777" w:rsidR="00972847" w:rsidRPr="00455B38" w:rsidRDefault="00972847" w:rsidP="006F30A2">
            <w:pPr>
              <w:jc w:val="center"/>
              <w:rPr>
                <w:b/>
                <w:sz w:val="24"/>
                <w:szCs w:val="24"/>
              </w:rPr>
            </w:pPr>
            <w:r w:rsidRPr="00455B38">
              <w:rPr>
                <w:rFonts w:hint="eastAsia"/>
                <w:b/>
                <w:sz w:val="24"/>
                <w:szCs w:val="24"/>
              </w:rPr>
              <w:t>长度</w:t>
            </w:r>
          </w:p>
        </w:tc>
        <w:tc>
          <w:tcPr>
            <w:tcW w:w="2842" w:type="dxa"/>
            <w:shd w:val="clear" w:color="auto" w:fill="FFC000"/>
            <w:vAlign w:val="center"/>
          </w:tcPr>
          <w:p w14:paraId="3704DDFA" w14:textId="77777777" w:rsidR="00972847" w:rsidRPr="00455B38" w:rsidRDefault="00972847" w:rsidP="006F30A2">
            <w:pPr>
              <w:jc w:val="center"/>
              <w:rPr>
                <w:b/>
                <w:sz w:val="24"/>
                <w:szCs w:val="24"/>
              </w:rPr>
            </w:pPr>
            <w:r w:rsidRPr="00455B38">
              <w:rPr>
                <w:rFonts w:hint="eastAsia"/>
                <w:b/>
                <w:sz w:val="24"/>
                <w:szCs w:val="24"/>
              </w:rPr>
              <w:t>字段名称</w:t>
            </w:r>
          </w:p>
        </w:tc>
        <w:tc>
          <w:tcPr>
            <w:tcW w:w="2481" w:type="dxa"/>
            <w:shd w:val="clear" w:color="auto" w:fill="FFC000"/>
            <w:vAlign w:val="center"/>
          </w:tcPr>
          <w:p w14:paraId="50C484C2" w14:textId="77777777" w:rsidR="00972847" w:rsidRPr="00455B38" w:rsidRDefault="00972847" w:rsidP="006F30A2">
            <w:pPr>
              <w:jc w:val="center"/>
              <w:rPr>
                <w:b/>
                <w:sz w:val="24"/>
                <w:szCs w:val="24"/>
              </w:rPr>
            </w:pPr>
            <w:r>
              <w:rPr>
                <w:rFonts w:hint="eastAsia"/>
                <w:b/>
                <w:sz w:val="24"/>
                <w:szCs w:val="24"/>
              </w:rPr>
              <w:t>备注</w:t>
            </w:r>
          </w:p>
        </w:tc>
      </w:tr>
      <w:tr w:rsidR="00972847" w14:paraId="74A4ED81" w14:textId="77777777" w:rsidTr="00FC0CF3">
        <w:trPr>
          <w:trHeight w:val="415"/>
          <w:jc w:val="center"/>
        </w:trPr>
        <w:tc>
          <w:tcPr>
            <w:tcW w:w="538" w:type="dxa"/>
            <w:vAlign w:val="center"/>
          </w:tcPr>
          <w:p w14:paraId="2C6F085E" w14:textId="77777777" w:rsidR="00E70528" w:rsidRDefault="00E70528">
            <w:pPr>
              <w:pStyle w:val="ab"/>
              <w:numPr>
                <w:ilvl w:val="0"/>
                <w:numId w:val="54"/>
              </w:numPr>
              <w:ind w:firstLineChars="0"/>
              <w:jc w:val="center"/>
              <w:rPr>
                <w:b/>
              </w:rPr>
            </w:pPr>
          </w:p>
        </w:tc>
        <w:tc>
          <w:tcPr>
            <w:tcW w:w="1387" w:type="dxa"/>
            <w:vAlign w:val="center"/>
          </w:tcPr>
          <w:p w14:paraId="3AA0D7C3" w14:textId="77777777" w:rsidR="00972847" w:rsidRPr="00B25543" w:rsidRDefault="0015163B" w:rsidP="006F30A2">
            <w:r w:rsidRPr="0015163B">
              <w:t>YWLS</w:t>
            </w:r>
            <w:r w:rsidR="005B34AC">
              <w:t>H</w:t>
            </w:r>
          </w:p>
        </w:tc>
        <w:tc>
          <w:tcPr>
            <w:tcW w:w="1267" w:type="dxa"/>
            <w:vAlign w:val="center"/>
          </w:tcPr>
          <w:p w14:paraId="478236F8" w14:textId="77777777" w:rsidR="00972847" w:rsidRPr="00B25543" w:rsidRDefault="0015163B" w:rsidP="006F30A2">
            <w:r w:rsidRPr="0015163B">
              <w:t>Character</w:t>
            </w:r>
          </w:p>
        </w:tc>
        <w:tc>
          <w:tcPr>
            <w:tcW w:w="949" w:type="dxa"/>
            <w:vAlign w:val="center"/>
          </w:tcPr>
          <w:p w14:paraId="6983ADD8" w14:textId="77777777" w:rsidR="00972847" w:rsidRPr="00B25543" w:rsidRDefault="009D0E1F" w:rsidP="006F30A2">
            <w:r>
              <w:rPr>
                <w:rFonts w:hint="eastAsia"/>
              </w:rPr>
              <w:t>10</w:t>
            </w:r>
          </w:p>
        </w:tc>
        <w:tc>
          <w:tcPr>
            <w:tcW w:w="2842" w:type="dxa"/>
            <w:vAlign w:val="center"/>
          </w:tcPr>
          <w:p w14:paraId="7BB12AEE" w14:textId="77777777" w:rsidR="00972847" w:rsidRPr="00B25543" w:rsidRDefault="0015163B" w:rsidP="006F30A2">
            <w:r w:rsidRPr="0015163B">
              <w:rPr>
                <w:rFonts w:hint="eastAsia"/>
              </w:rPr>
              <w:t>业务流水号</w:t>
            </w:r>
          </w:p>
        </w:tc>
        <w:tc>
          <w:tcPr>
            <w:tcW w:w="2481" w:type="dxa"/>
            <w:vAlign w:val="center"/>
          </w:tcPr>
          <w:p w14:paraId="56C8E924" w14:textId="77777777" w:rsidR="00972847" w:rsidRPr="009C3D51" w:rsidRDefault="00972847" w:rsidP="006F30A2">
            <w:pPr>
              <w:rPr>
                <w:highlight w:val="yellow"/>
              </w:rPr>
            </w:pPr>
          </w:p>
        </w:tc>
      </w:tr>
      <w:tr w:rsidR="00972847" w14:paraId="7722F21D" w14:textId="77777777" w:rsidTr="00FC0CF3">
        <w:trPr>
          <w:trHeight w:val="415"/>
          <w:jc w:val="center"/>
        </w:trPr>
        <w:tc>
          <w:tcPr>
            <w:tcW w:w="538" w:type="dxa"/>
            <w:vAlign w:val="center"/>
          </w:tcPr>
          <w:p w14:paraId="76386F7C" w14:textId="77777777" w:rsidR="00E70528" w:rsidRDefault="00E70528">
            <w:pPr>
              <w:pStyle w:val="ab"/>
              <w:numPr>
                <w:ilvl w:val="0"/>
                <w:numId w:val="54"/>
              </w:numPr>
              <w:ind w:firstLineChars="0"/>
              <w:jc w:val="center"/>
              <w:rPr>
                <w:b/>
              </w:rPr>
            </w:pPr>
          </w:p>
        </w:tc>
        <w:tc>
          <w:tcPr>
            <w:tcW w:w="1387" w:type="dxa"/>
            <w:vAlign w:val="center"/>
          </w:tcPr>
          <w:p w14:paraId="6E19F18A" w14:textId="77777777" w:rsidR="00972847" w:rsidRPr="00B25543" w:rsidRDefault="0015163B" w:rsidP="006F30A2">
            <w:r w:rsidRPr="0015163B">
              <w:t>KHJGDM</w:t>
            </w:r>
          </w:p>
        </w:tc>
        <w:tc>
          <w:tcPr>
            <w:tcW w:w="1267" w:type="dxa"/>
            <w:vAlign w:val="center"/>
          </w:tcPr>
          <w:p w14:paraId="745420F5" w14:textId="77777777" w:rsidR="00972847" w:rsidRPr="00B25543" w:rsidRDefault="0015163B" w:rsidP="006F30A2">
            <w:r w:rsidRPr="0015163B">
              <w:t>Character</w:t>
            </w:r>
          </w:p>
        </w:tc>
        <w:tc>
          <w:tcPr>
            <w:tcW w:w="949" w:type="dxa"/>
            <w:vAlign w:val="center"/>
          </w:tcPr>
          <w:p w14:paraId="5A815183" w14:textId="77777777" w:rsidR="00972847" w:rsidRPr="00B25543" w:rsidRDefault="0015163B" w:rsidP="006F30A2">
            <w:r w:rsidRPr="0015163B">
              <w:t>6</w:t>
            </w:r>
          </w:p>
        </w:tc>
        <w:tc>
          <w:tcPr>
            <w:tcW w:w="2842" w:type="dxa"/>
            <w:vAlign w:val="center"/>
          </w:tcPr>
          <w:p w14:paraId="2E20E7D5" w14:textId="77777777" w:rsidR="00972847" w:rsidRPr="00B25543" w:rsidRDefault="0015163B" w:rsidP="006F30A2">
            <w:r w:rsidRPr="0015163B">
              <w:rPr>
                <w:rFonts w:hint="eastAsia"/>
              </w:rPr>
              <w:t>开户代理机构代码</w:t>
            </w:r>
          </w:p>
        </w:tc>
        <w:tc>
          <w:tcPr>
            <w:tcW w:w="2481" w:type="dxa"/>
            <w:vAlign w:val="center"/>
          </w:tcPr>
          <w:p w14:paraId="3F6A96AB" w14:textId="77777777" w:rsidR="00972847" w:rsidRPr="009C3D51" w:rsidRDefault="00972847" w:rsidP="006F30A2">
            <w:pPr>
              <w:rPr>
                <w:highlight w:val="yellow"/>
              </w:rPr>
            </w:pPr>
          </w:p>
        </w:tc>
      </w:tr>
      <w:tr w:rsidR="00972847" w14:paraId="6C8CBE95" w14:textId="77777777" w:rsidTr="00FC0CF3">
        <w:trPr>
          <w:trHeight w:val="415"/>
          <w:jc w:val="center"/>
        </w:trPr>
        <w:tc>
          <w:tcPr>
            <w:tcW w:w="538" w:type="dxa"/>
            <w:vAlign w:val="center"/>
          </w:tcPr>
          <w:p w14:paraId="12AF3421" w14:textId="77777777" w:rsidR="00E70528" w:rsidRDefault="00E70528">
            <w:pPr>
              <w:pStyle w:val="ab"/>
              <w:numPr>
                <w:ilvl w:val="0"/>
                <w:numId w:val="54"/>
              </w:numPr>
              <w:ind w:firstLineChars="0"/>
              <w:jc w:val="center"/>
              <w:rPr>
                <w:b/>
              </w:rPr>
            </w:pPr>
          </w:p>
        </w:tc>
        <w:tc>
          <w:tcPr>
            <w:tcW w:w="1387" w:type="dxa"/>
            <w:vAlign w:val="center"/>
          </w:tcPr>
          <w:p w14:paraId="666F978C" w14:textId="77777777" w:rsidR="00972847" w:rsidRPr="00B25543" w:rsidRDefault="0015163B" w:rsidP="006F30A2">
            <w:r w:rsidRPr="0015163B">
              <w:t>KHWDDM</w:t>
            </w:r>
          </w:p>
        </w:tc>
        <w:tc>
          <w:tcPr>
            <w:tcW w:w="1267" w:type="dxa"/>
            <w:vAlign w:val="center"/>
          </w:tcPr>
          <w:p w14:paraId="6215D396" w14:textId="77777777" w:rsidR="00972847" w:rsidRPr="00B25543" w:rsidRDefault="0015163B" w:rsidP="006F30A2">
            <w:r w:rsidRPr="0015163B">
              <w:t>Character</w:t>
            </w:r>
          </w:p>
        </w:tc>
        <w:tc>
          <w:tcPr>
            <w:tcW w:w="949" w:type="dxa"/>
            <w:vAlign w:val="center"/>
          </w:tcPr>
          <w:p w14:paraId="7A6319C0" w14:textId="77777777" w:rsidR="00972847" w:rsidRPr="00B25543" w:rsidRDefault="0015163B" w:rsidP="006F30A2">
            <w:r w:rsidRPr="0015163B">
              <w:t>10</w:t>
            </w:r>
          </w:p>
        </w:tc>
        <w:tc>
          <w:tcPr>
            <w:tcW w:w="2842" w:type="dxa"/>
            <w:vAlign w:val="center"/>
          </w:tcPr>
          <w:p w14:paraId="46DFC90B" w14:textId="77777777" w:rsidR="00972847" w:rsidRPr="00B25543" w:rsidRDefault="0015163B" w:rsidP="006F30A2">
            <w:r w:rsidRPr="0015163B">
              <w:rPr>
                <w:rFonts w:hint="eastAsia"/>
              </w:rPr>
              <w:t>开户代理网点代码</w:t>
            </w:r>
          </w:p>
        </w:tc>
        <w:tc>
          <w:tcPr>
            <w:tcW w:w="2481" w:type="dxa"/>
            <w:vAlign w:val="center"/>
          </w:tcPr>
          <w:p w14:paraId="12309339" w14:textId="77777777" w:rsidR="00972847" w:rsidRPr="009C3D51" w:rsidRDefault="00972847" w:rsidP="006F30A2">
            <w:pPr>
              <w:rPr>
                <w:highlight w:val="yellow"/>
              </w:rPr>
            </w:pPr>
          </w:p>
        </w:tc>
      </w:tr>
      <w:tr w:rsidR="00972847" w14:paraId="7BBC5277" w14:textId="77777777" w:rsidTr="00FC0CF3">
        <w:trPr>
          <w:trHeight w:val="415"/>
          <w:jc w:val="center"/>
        </w:trPr>
        <w:tc>
          <w:tcPr>
            <w:tcW w:w="538" w:type="dxa"/>
            <w:vAlign w:val="center"/>
          </w:tcPr>
          <w:p w14:paraId="6E7841E7" w14:textId="77777777" w:rsidR="00E70528" w:rsidRDefault="00E70528">
            <w:pPr>
              <w:pStyle w:val="ab"/>
              <w:numPr>
                <w:ilvl w:val="0"/>
                <w:numId w:val="54"/>
              </w:numPr>
              <w:ind w:firstLineChars="0"/>
              <w:jc w:val="center"/>
              <w:rPr>
                <w:b/>
              </w:rPr>
            </w:pPr>
          </w:p>
        </w:tc>
        <w:tc>
          <w:tcPr>
            <w:tcW w:w="1387" w:type="dxa"/>
            <w:vAlign w:val="center"/>
          </w:tcPr>
          <w:p w14:paraId="16852ACA" w14:textId="77777777" w:rsidR="00972847" w:rsidRPr="00B25543" w:rsidRDefault="0015163B" w:rsidP="006F30A2">
            <w:r w:rsidRPr="0015163B">
              <w:t>KHMC</w:t>
            </w:r>
          </w:p>
        </w:tc>
        <w:tc>
          <w:tcPr>
            <w:tcW w:w="1267" w:type="dxa"/>
            <w:vAlign w:val="center"/>
          </w:tcPr>
          <w:p w14:paraId="0DC74234" w14:textId="77777777" w:rsidR="00972847" w:rsidRPr="00B25543" w:rsidRDefault="0015163B" w:rsidP="006F30A2">
            <w:r w:rsidRPr="0015163B">
              <w:t>Character</w:t>
            </w:r>
          </w:p>
        </w:tc>
        <w:tc>
          <w:tcPr>
            <w:tcW w:w="949" w:type="dxa"/>
            <w:vAlign w:val="center"/>
          </w:tcPr>
          <w:p w14:paraId="30438EEC" w14:textId="77777777" w:rsidR="00972847" w:rsidRPr="00B25543" w:rsidRDefault="0015163B" w:rsidP="006F30A2">
            <w:r w:rsidRPr="0015163B">
              <w:t>1</w:t>
            </w:r>
            <w:r w:rsidR="006F30A2">
              <w:rPr>
                <w:rFonts w:hint="eastAsia"/>
              </w:rPr>
              <w:t>2</w:t>
            </w:r>
            <w:r w:rsidRPr="0015163B">
              <w:t>0</w:t>
            </w:r>
          </w:p>
        </w:tc>
        <w:tc>
          <w:tcPr>
            <w:tcW w:w="2842" w:type="dxa"/>
            <w:vAlign w:val="center"/>
          </w:tcPr>
          <w:p w14:paraId="2ACEB8E5" w14:textId="77777777" w:rsidR="00972847" w:rsidRPr="00B25543" w:rsidRDefault="0015163B" w:rsidP="006F30A2">
            <w:r w:rsidRPr="0015163B">
              <w:rPr>
                <w:rFonts w:hint="eastAsia"/>
              </w:rPr>
              <w:t>客户名称</w:t>
            </w:r>
          </w:p>
        </w:tc>
        <w:tc>
          <w:tcPr>
            <w:tcW w:w="2481" w:type="dxa"/>
            <w:vAlign w:val="center"/>
          </w:tcPr>
          <w:p w14:paraId="5797F5C4" w14:textId="77777777" w:rsidR="00972847" w:rsidRPr="00C45958" w:rsidRDefault="00972847" w:rsidP="006F30A2"/>
        </w:tc>
      </w:tr>
      <w:tr w:rsidR="00972847" w14:paraId="6944B87D" w14:textId="77777777" w:rsidTr="00FC0CF3">
        <w:trPr>
          <w:trHeight w:val="415"/>
          <w:jc w:val="center"/>
        </w:trPr>
        <w:tc>
          <w:tcPr>
            <w:tcW w:w="538" w:type="dxa"/>
            <w:vAlign w:val="center"/>
          </w:tcPr>
          <w:p w14:paraId="02B49F83" w14:textId="77777777" w:rsidR="00E70528" w:rsidRDefault="00E70528">
            <w:pPr>
              <w:pStyle w:val="ab"/>
              <w:numPr>
                <w:ilvl w:val="0"/>
                <w:numId w:val="54"/>
              </w:numPr>
              <w:ind w:firstLineChars="0"/>
              <w:jc w:val="center"/>
              <w:rPr>
                <w:b/>
              </w:rPr>
            </w:pPr>
          </w:p>
        </w:tc>
        <w:tc>
          <w:tcPr>
            <w:tcW w:w="1387" w:type="dxa"/>
            <w:vAlign w:val="center"/>
          </w:tcPr>
          <w:p w14:paraId="665816DD" w14:textId="77777777" w:rsidR="00972847" w:rsidRPr="00B25543" w:rsidRDefault="0015163B" w:rsidP="006F30A2">
            <w:r w:rsidRPr="0015163B">
              <w:t>ZJLB</w:t>
            </w:r>
          </w:p>
        </w:tc>
        <w:tc>
          <w:tcPr>
            <w:tcW w:w="1267" w:type="dxa"/>
            <w:vAlign w:val="center"/>
          </w:tcPr>
          <w:p w14:paraId="5C7217EB" w14:textId="77777777" w:rsidR="00972847" w:rsidRPr="00B25543" w:rsidRDefault="0015163B" w:rsidP="006F30A2">
            <w:r w:rsidRPr="0015163B">
              <w:t>Character</w:t>
            </w:r>
          </w:p>
        </w:tc>
        <w:tc>
          <w:tcPr>
            <w:tcW w:w="949" w:type="dxa"/>
            <w:vAlign w:val="center"/>
          </w:tcPr>
          <w:p w14:paraId="200C77FA" w14:textId="77777777" w:rsidR="00972847" w:rsidRPr="00B25543" w:rsidRDefault="0015163B" w:rsidP="006F30A2">
            <w:r w:rsidRPr="0015163B">
              <w:t>2</w:t>
            </w:r>
          </w:p>
        </w:tc>
        <w:tc>
          <w:tcPr>
            <w:tcW w:w="2842" w:type="dxa"/>
            <w:vAlign w:val="center"/>
          </w:tcPr>
          <w:p w14:paraId="196370FD" w14:textId="77777777" w:rsidR="00972847" w:rsidRPr="00B25543" w:rsidRDefault="0015163B" w:rsidP="006F30A2">
            <w:r w:rsidRPr="0015163B">
              <w:rPr>
                <w:rFonts w:hint="eastAsia"/>
              </w:rPr>
              <w:t>主要身份证明文件类别</w:t>
            </w:r>
          </w:p>
        </w:tc>
        <w:tc>
          <w:tcPr>
            <w:tcW w:w="2481" w:type="dxa"/>
            <w:vAlign w:val="center"/>
          </w:tcPr>
          <w:p w14:paraId="16F2521C" w14:textId="77777777" w:rsidR="00972847" w:rsidRPr="00C45958" w:rsidRDefault="00E30A3B" w:rsidP="006F30A2">
            <w:r w:rsidRPr="00C45958">
              <w:rPr>
                <w:rFonts w:hint="eastAsia"/>
              </w:rPr>
              <w:t>字典</w:t>
            </w:r>
            <w:r w:rsidRPr="00C45958">
              <w:rPr>
                <w:rFonts w:hint="eastAsia"/>
              </w:rPr>
              <w:t>(</w:t>
            </w:r>
            <w:r w:rsidRPr="00DB38EA">
              <w:t>ZJLB</w:t>
            </w:r>
            <w:r w:rsidRPr="00C45958">
              <w:rPr>
                <w:rFonts w:hint="eastAsia"/>
              </w:rPr>
              <w:t>)</w:t>
            </w:r>
          </w:p>
        </w:tc>
      </w:tr>
      <w:tr w:rsidR="00972847" w14:paraId="310084F3" w14:textId="77777777" w:rsidTr="00FC0CF3">
        <w:trPr>
          <w:trHeight w:val="415"/>
          <w:jc w:val="center"/>
        </w:trPr>
        <w:tc>
          <w:tcPr>
            <w:tcW w:w="538" w:type="dxa"/>
            <w:vAlign w:val="center"/>
          </w:tcPr>
          <w:p w14:paraId="0C6675B8" w14:textId="77777777" w:rsidR="00E70528" w:rsidRDefault="00E70528">
            <w:pPr>
              <w:pStyle w:val="ab"/>
              <w:numPr>
                <w:ilvl w:val="0"/>
                <w:numId w:val="54"/>
              </w:numPr>
              <w:ind w:firstLineChars="0"/>
              <w:jc w:val="center"/>
              <w:rPr>
                <w:b/>
              </w:rPr>
            </w:pPr>
          </w:p>
        </w:tc>
        <w:tc>
          <w:tcPr>
            <w:tcW w:w="1387" w:type="dxa"/>
            <w:vAlign w:val="center"/>
          </w:tcPr>
          <w:p w14:paraId="51BED34F" w14:textId="77777777" w:rsidR="00972847" w:rsidRPr="00B25543" w:rsidRDefault="0015163B" w:rsidP="006F30A2">
            <w:r w:rsidRPr="0015163B">
              <w:t>ZJDM</w:t>
            </w:r>
          </w:p>
        </w:tc>
        <w:tc>
          <w:tcPr>
            <w:tcW w:w="1267" w:type="dxa"/>
            <w:vAlign w:val="center"/>
          </w:tcPr>
          <w:p w14:paraId="20BD51C5" w14:textId="77777777" w:rsidR="00972847" w:rsidRPr="00B25543" w:rsidRDefault="0015163B" w:rsidP="006F30A2">
            <w:r w:rsidRPr="0015163B">
              <w:t>Character</w:t>
            </w:r>
          </w:p>
        </w:tc>
        <w:tc>
          <w:tcPr>
            <w:tcW w:w="949" w:type="dxa"/>
            <w:vAlign w:val="center"/>
          </w:tcPr>
          <w:p w14:paraId="19F6C4C4" w14:textId="77777777" w:rsidR="00972847" w:rsidRPr="00B25543" w:rsidRDefault="00F73980" w:rsidP="006F30A2">
            <w:r>
              <w:rPr>
                <w:rFonts w:hint="eastAsia"/>
              </w:rPr>
              <w:t>4</w:t>
            </w:r>
            <w:r w:rsidR="0015163B" w:rsidRPr="0015163B">
              <w:t>0</w:t>
            </w:r>
          </w:p>
        </w:tc>
        <w:tc>
          <w:tcPr>
            <w:tcW w:w="2842" w:type="dxa"/>
            <w:vAlign w:val="center"/>
          </w:tcPr>
          <w:p w14:paraId="2AE750A5" w14:textId="77777777" w:rsidR="00972847" w:rsidRPr="00B25543" w:rsidRDefault="0015163B" w:rsidP="006F30A2">
            <w:r w:rsidRPr="0015163B">
              <w:rPr>
                <w:rFonts w:hint="eastAsia"/>
              </w:rPr>
              <w:t>主要身份证明文件代码</w:t>
            </w:r>
          </w:p>
        </w:tc>
        <w:tc>
          <w:tcPr>
            <w:tcW w:w="2481" w:type="dxa"/>
            <w:vAlign w:val="center"/>
          </w:tcPr>
          <w:p w14:paraId="070DA1B0" w14:textId="77777777" w:rsidR="00972847" w:rsidRPr="00C45958" w:rsidRDefault="00972847" w:rsidP="006F30A2"/>
        </w:tc>
      </w:tr>
      <w:tr w:rsidR="00A8462F" w14:paraId="5E2E62DD" w14:textId="77777777" w:rsidTr="00FC0CF3">
        <w:trPr>
          <w:trHeight w:val="415"/>
          <w:jc w:val="center"/>
        </w:trPr>
        <w:tc>
          <w:tcPr>
            <w:tcW w:w="538" w:type="dxa"/>
            <w:vAlign w:val="center"/>
          </w:tcPr>
          <w:p w14:paraId="7BF937F7" w14:textId="77777777" w:rsidR="00E70528" w:rsidRDefault="00E70528">
            <w:pPr>
              <w:pStyle w:val="ab"/>
              <w:numPr>
                <w:ilvl w:val="0"/>
                <w:numId w:val="54"/>
              </w:numPr>
              <w:ind w:firstLineChars="0"/>
              <w:jc w:val="center"/>
              <w:rPr>
                <w:b/>
              </w:rPr>
            </w:pPr>
          </w:p>
        </w:tc>
        <w:tc>
          <w:tcPr>
            <w:tcW w:w="1387" w:type="dxa"/>
            <w:vAlign w:val="center"/>
          </w:tcPr>
          <w:p w14:paraId="22E4E8D5" w14:textId="77777777" w:rsidR="00A8462F" w:rsidRPr="0015163B" w:rsidRDefault="00A8462F" w:rsidP="006F30A2">
            <w:r w:rsidRPr="0015163B">
              <w:t>YMTH</w:t>
            </w:r>
          </w:p>
        </w:tc>
        <w:tc>
          <w:tcPr>
            <w:tcW w:w="1267" w:type="dxa"/>
            <w:vAlign w:val="center"/>
          </w:tcPr>
          <w:p w14:paraId="42C4EEA6" w14:textId="77777777" w:rsidR="00A8462F" w:rsidRPr="0015163B" w:rsidRDefault="00A8462F" w:rsidP="006F30A2">
            <w:r w:rsidRPr="0015163B">
              <w:t>Character</w:t>
            </w:r>
          </w:p>
        </w:tc>
        <w:tc>
          <w:tcPr>
            <w:tcW w:w="949" w:type="dxa"/>
            <w:vAlign w:val="center"/>
          </w:tcPr>
          <w:p w14:paraId="180423C9" w14:textId="77777777" w:rsidR="00A8462F" w:rsidRDefault="00A8462F" w:rsidP="006F30A2">
            <w:r w:rsidRPr="0015163B">
              <w:t>20</w:t>
            </w:r>
          </w:p>
        </w:tc>
        <w:tc>
          <w:tcPr>
            <w:tcW w:w="2842" w:type="dxa"/>
            <w:vAlign w:val="center"/>
          </w:tcPr>
          <w:p w14:paraId="71DD8273" w14:textId="77777777" w:rsidR="00A8462F" w:rsidRPr="0015163B" w:rsidRDefault="00A8462F" w:rsidP="006F30A2">
            <w:r w:rsidRPr="0015163B">
              <w:rPr>
                <w:rFonts w:hint="eastAsia"/>
              </w:rPr>
              <w:t>一码通账户号码</w:t>
            </w:r>
          </w:p>
        </w:tc>
        <w:tc>
          <w:tcPr>
            <w:tcW w:w="2481" w:type="dxa"/>
            <w:vAlign w:val="center"/>
          </w:tcPr>
          <w:p w14:paraId="59E26AF7" w14:textId="77777777" w:rsidR="00A8462F" w:rsidRPr="00C45958" w:rsidRDefault="00A8462F" w:rsidP="006F30A2"/>
        </w:tc>
      </w:tr>
      <w:tr w:rsidR="00A8462F" w14:paraId="74EDCAFF" w14:textId="77777777" w:rsidTr="00FC0CF3">
        <w:trPr>
          <w:trHeight w:val="415"/>
          <w:jc w:val="center"/>
        </w:trPr>
        <w:tc>
          <w:tcPr>
            <w:tcW w:w="538" w:type="dxa"/>
            <w:vAlign w:val="center"/>
          </w:tcPr>
          <w:p w14:paraId="3493B006" w14:textId="77777777" w:rsidR="00E70528" w:rsidRDefault="00E70528">
            <w:pPr>
              <w:pStyle w:val="ab"/>
              <w:numPr>
                <w:ilvl w:val="0"/>
                <w:numId w:val="54"/>
              </w:numPr>
              <w:ind w:firstLineChars="0"/>
              <w:jc w:val="center"/>
              <w:rPr>
                <w:b/>
              </w:rPr>
            </w:pPr>
          </w:p>
        </w:tc>
        <w:tc>
          <w:tcPr>
            <w:tcW w:w="1387" w:type="dxa"/>
            <w:vAlign w:val="center"/>
          </w:tcPr>
          <w:p w14:paraId="20D493B3" w14:textId="77777777" w:rsidR="00A8462F" w:rsidRPr="0015163B" w:rsidRDefault="00A8462F" w:rsidP="006F30A2">
            <w:r w:rsidRPr="00602A83">
              <w:rPr>
                <w:rFonts w:hint="eastAsia"/>
              </w:rPr>
              <w:t>ZHLB</w:t>
            </w:r>
          </w:p>
        </w:tc>
        <w:tc>
          <w:tcPr>
            <w:tcW w:w="1267" w:type="dxa"/>
            <w:vAlign w:val="center"/>
          </w:tcPr>
          <w:p w14:paraId="1632F260" w14:textId="77777777" w:rsidR="00A8462F" w:rsidRPr="0015163B" w:rsidRDefault="00A8462F" w:rsidP="006F30A2">
            <w:r w:rsidRPr="00602A83">
              <w:rPr>
                <w:rFonts w:hint="eastAsia"/>
              </w:rPr>
              <w:t>Character</w:t>
            </w:r>
          </w:p>
        </w:tc>
        <w:tc>
          <w:tcPr>
            <w:tcW w:w="949" w:type="dxa"/>
            <w:vAlign w:val="center"/>
          </w:tcPr>
          <w:p w14:paraId="3B891721" w14:textId="77777777" w:rsidR="00A8462F" w:rsidRPr="0015163B" w:rsidRDefault="00A8462F" w:rsidP="006F30A2">
            <w:r w:rsidRPr="00602A83">
              <w:rPr>
                <w:rFonts w:hint="eastAsia"/>
              </w:rPr>
              <w:t>2</w:t>
            </w:r>
          </w:p>
        </w:tc>
        <w:tc>
          <w:tcPr>
            <w:tcW w:w="2842" w:type="dxa"/>
            <w:vAlign w:val="center"/>
          </w:tcPr>
          <w:p w14:paraId="1549270E" w14:textId="77777777" w:rsidR="00A8462F" w:rsidRPr="0015163B" w:rsidRDefault="00A8462F" w:rsidP="006F30A2">
            <w:r w:rsidRPr="00602A83">
              <w:rPr>
                <w:rFonts w:hint="eastAsia"/>
              </w:rPr>
              <w:t>证券账户类别</w:t>
            </w:r>
          </w:p>
        </w:tc>
        <w:tc>
          <w:tcPr>
            <w:tcW w:w="2481" w:type="dxa"/>
            <w:vAlign w:val="center"/>
          </w:tcPr>
          <w:p w14:paraId="326C044D" w14:textId="77777777" w:rsidR="00A8462F" w:rsidRPr="00C45958" w:rsidRDefault="00A8462F" w:rsidP="006F30A2">
            <w:r w:rsidRPr="00C45958">
              <w:rPr>
                <w:rFonts w:hint="eastAsia"/>
              </w:rPr>
              <w:t>字典</w:t>
            </w:r>
            <w:r w:rsidRPr="00C45958">
              <w:rPr>
                <w:rFonts w:hint="eastAsia"/>
              </w:rPr>
              <w:t>(</w:t>
            </w:r>
            <w:r w:rsidRPr="00602A83">
              <w:rPr>
                <w:rFonts w:hint="eastAsia"/>
              </w:rPr>
              <w:t>ZHLB</w:t>
            </w:r>
            <w:r w:rsidRPr="00C45958">
              <w:rPr>
                <w:rFonts w:hint="eastAsia"/>
              </w:rPr>
              <w:t>)</w:t>
            </w:r>
          </w:p>
        </w:tc>
      </w:tr>
      <w:tr w:rsidR="00A8462F" w14:paraId="33F9D29A" w14:textId="77777777" w:rsidTr="00FC0CF3">
        <w:trPr>
          <w:trHeight w:val="415"/>
          <w:jc w:val="center"/>
        </w:trPr>
        <w:tc>
          <w:tcPr>
            <w:tcW w:w="538" w:type="dxa"/>
            <w:vAlign w:val="center"/>
          </w:tcPr>
          <w:p w14:paraId="61918E59" w14:textId="77777777" w:rsidR="00E70528" w:rsidRDefault="00E70528">
            <w:pPr>
              <w:pStyle w:val="ab"/>
              <w:numPr>
                <w:ilvl w:val="0"/>
                <w:numId w:val="54"/>
              </w:numPr>
              <w:ind w:firstLineChars="0"/>
              <w:jc w:val="center"/>
              <w:rPr>
                <w:b/>
              </w:rPr>
            </w:pPr>
          </w:p>
        </w:tc>
        <w:tc>
          <w:tcPr>
            <w:tcW w:w="1387" w:type="dxa"/>
            <w:vAlign w:val="center"/>
          </w:tcPr>
          <w:p w14:paraId="280ED3F6" w14:textId="77777777" w:rsidR="00A8462F" w:rsidRPr="0015163B" w:rsidRDefault="00213269" w:rsidP="006F30A2">
            <w:r>
              <w:rPr>
                <w:rFonts w:hint="eastAsia"/>
              </w:rPr>
              <w:t>ZQZH</w:t>
            </w:r>
          </w:p>
        </w:tc>
        <w:tc>
          <w:tcPr>
            <w:tcW w:w="1267" w:type="dxa"/>
            <w:vAlign w:val="center"/>
          </w:tcPr>
          <w:p w14:paraId="5BE63FDC" w14:textId="77777777" w:rsidR="00A8462F" w:rsidRPr="0015163B" w:rsidRDefault="00A8462F" w:rsidP="006F30A2">
            <w:r w:rsidRPr="008C498F">
              <w:rPr>
                <w:rFonts w:hint="eastAsia"/>
              </w:rPr>
              <w:t>Character</w:t>
            </w:r>
          </w:p>
        </w:tc>
        <w:tc>
          <w:tcPr>
            <w:tcW w:w="949" w:type="dxa"/>
            <w:vAlign w:val="center"/>
          </w:tcPr>
          <w:p w14:paraId="2B2CBD4E" w14:textId="77777777" w:rsidR="00A8462F" w:rsidRPr="0015163B" w:rsidRDefault="00A8462F" w:rsidP="006F30A2">
            <w:r>
              <w:rPr>
                <w:rFonts w:hint="eastAsia"/>
              </w:rPr>
              <w:t>20</w:t>
            </w:r>
          </w:p>
        </w:tc>
        <w:tc>
          <w:tcPr>
            <w:tcW w:w="2842" w:type="dxa"/>
            <w:vAlign w:val="center"/>
          </w:tcPr>
          <w:p w14:paraId="6E671FC4" w14:textId="77777777" w:rsidR="00A8462F" w:rsidRPr="0015163B" w:rsidRDefault="00A8462F" w:rsidP="006F30A2">
            <w:r>
              <w:rPr>
                <w:rFonts w:hint="eastAsia"/>
              </w:rPr>
              <w:t>证券账户号码</w:t>
            </w:r>
          </w:p>
        </w:tc>
        <w:tc>
          <w:tcPr>
            <w:tcW w:w="2481" w:type="dxa"/>
            <w:vAlign w:val="center"/>
          </w:tcPr>
          <w:p w14:paraId="053A9885" w14:textId="77777777" w:rsidR="00A8462F" w:rsidRPr="00C45958" w:rsidRDefault="00A8462F" w:rsidP="006F30A2"/>
        </w:tc>
      </w:tr>
      <w:tr w:rsidR="00A8462F" w14:paraId="7A43D770" w14:textId="77777777" w:rsidTr="00FC0CF3">
        <w:trPr>
          <w:trHeight w:val="415"/>
          <w:jc w:val="center"/>
        </w:trPr>
        <w:tc>
          <w:tcPr>
            <w:tcW w:w="538" w:type="dxa"/>
            <w:vAlign w:val="center"/>
          </w:tcPr>
          <w:p w14:paraId="12111ED6" w14:textId="77777777" w:rsidR="00E70528" w:rsidRDefault="00E70528">
            <w:pPr>
              <w:pStyle w:val="ab"/>
              <w:numPr>
                <w:ilvl w:val="0"/>
                <w:numId w:val="54"/>
              </w:numPr>
              <w:ind w:firstLineChars="0"/>
              <w:jc w:val="center"/>
              <w:rPr>
                <w:b/>
              </w:rPr>
            </w:pPr>
          </w:p>
        </w:tc>
        <w:tc>
          <w:tcPr>
            <w:tcW w:w="1387" w:type="dxa"/>
            <w:vAlign w:val="center"/>
          </w:tcPr>
          <w:p w14:paraId="35D8B6C2" w14:textId="77777777" w:rsidR="00A8462F" w:rsidRPr="00B25543" w:rsidRDefault="00A8462F" w:rsidP="006F30A2">
            <w:r w:rsidRPr="0015163B">
              <w:t>YWDM</w:t>
            </w:r>
          </w:p>
        </w:tc>
        <w:tc>
          <w:tcPr>
            <w:tcW w:w="1267" w:type="dxa"/>
            <w:vAlign w:val="center"/>
          </w:tcPr>
          <w:p w14:paraId="55E80119" w14:textId="77777777" w:rsidR="00A8462F" w:rsidRPr="00B25543" w:rsidRDefault="00A8462F" w:rsidP="006F30A2">
            <w:r w:rsidRPr="0015163B">
              <w:t>Character</w:t>
            </w:r>
          </w:p>
        </w:tc>
        <w:tc>
          <w:tcPr>
            <w:tcW w:w="949" w:type="dxa"/>
            <w:vAlign w:val="center"/>
          </w:tcPr>
          <w:p w14:paraId="407F0701" w14:textId="77777777" w:rsidR="00A8462F" w:rsidRPr="00B25543" w:rsidRDefault="00A8462F" w:rsidP="006F30A2">
            <w:r>
              <w:rPr>
                <w:rFonts w:hint="eastAsia"/>
              </w:rPr>
              <w:t>4</w:t>
            </w:r>
          </w:p>
        </w:tc>
        <w:tc>
          <w:tcPr>
            <w:tcW w:w="2842" w:type="dxa"/>
            <w:vAlign w:val="center"/>
          </w:tcPr>
          <w:p w14:paraId="643C92EB" w14:textId="77777777" w:rsidR="00A8462F" w:rsidRPr="00B25543" w:rsidRDefault="00A8462F" w:rsidP="006F30A2">
            <w:r w:rsidRPr="0015163B">
              <w:rPr>
                <w:rFonts w:hint="eastAsia"/>
              </w:rPr>
              <w:t>业务代码</w:t>
            </w:r>
          </w:p>
        </w:tc>
        <w:tc>
          <w:tcPr>
            <w:tcW w:w="2481" w:type="dxa"/>
            <w:vAlign w:val="center"/>
          </w:tcPr>
          <w:p w14:paraId="02DD2E3F" w14:textId="77777777" w:rsidR="00A8462F" w:rsidRPr="00C45958" w:rsidRDefault="00A8462F" w:rsidP="006F30A2"/>
        </w:tc>
      </w:tr>
      <w:tr w:rsidR="00A8462F" w14:paraId="48A2AE50" w14:textId="77777777" w:rsidTr="00FC0CF3">
        <w:trPr>
          <w:trHeight w:val="415"/>
          <w:jc w:val="center"/>
        </w:trPr>
        <w:tc>
          <w:tcPr>
            <w:tcW w:w="538" w:type="dxa"/>
            <w:vAlign w:val="center"/>
          </w:tcPr>
          <w:p w14:paraId="17ACD881" w14:textId="77777777" w:rsidR="00E70528" w:rsidRDefault="00E70528">
            <w:pPr>
              <w:pStyle w:val="ab"/>
              <w:numPr>
                <w:ilvl w:val="0"/>
                <w:numId w:val="54"/>
              </w:numPr>
              <w:ind w:firstLineChars="0"/>
              <w:jc w:val="center"/>
              <w:rPr>
                <w:b/>
              </w:rPr>
            </w:pPr>
          </w:p>
        </w:tc>
        <w:tc>
          <w:tcPr>
            <w:tcW w:w="1387" w:type="dxa"/>
            <w:vAlign w:val="center"/>
          </w:tcPr>
          <w:p w14:paraId="5CFA9E29" w14:textId="77777777" w:rsidR="00A8462F" w:rsidRPr="008C498F" w:rsidRDefault="00A8462F" w:rsidP="006F30A2">
            <w:r w:rsidRPr="008C498F">
              <w:rPr>
                <w:rFonts w:hint="eastAsia"/>
              </w:rPr>
              <w:t>YWPZBS</w:t>
            </w:r>
          </w:p>
        </w:tc>
        <w:tc>
          <w:tcPr>
            <w:tcW w:w="1267" w:type="dxa"/>
            <w:vAlign w:val="center"/>
          </w:tcPr>
          <w:p w14:paraId="159267CF" w14:textId="77777777" w:rsidR="00A8462F" w:rsidRPr="008C498F" w:rsidRDefault="00A8462F" w:rsidP="006F30A2">
            <w:r w:rsidRPr="008C498F">
              <w:rPr>
                <w:rFonts w:hint="eastAsia"/>
              </w:rPr>
              <w:t>Character</w:t>
            </w:r>
          </w:p>
        </w:tc>
        <w:tc>
          <w:tcPr>
            <w:tcW w:w="949" w:type="dxa"/>
            <w:vAlign w:val="center"/>
          </w:tcPr>
          <w:p w14:paraId="2CA52CAB" w14:textId="77777777" w:rsidR="00A8462F" w:rsidRPr="008C498F" w:rsidRDefault="00A8462F" w:rsidP="006F30A2">
            <w:r w:rsidRPr="008C498F">
              <w:rPr>
                <w:rFonts w:hint="eastAsia"/>
              </w:rPr>
              <w:t>1</w:t>
            </w:r>
          </w:p>
        </w:tc>
        <w:tc>
          <w:tcPr>
            <w:tcW w:w="2842" w:type="dxa"/>
            <w:vAlign w:val="center"/>
          </w:tcPr>
          <w:p w14:paraId="57AF6600" w14:textId="77777777" w:rsidR="00A8462F" w:rsidRDefault="00A8462F" w:rsidP="006F30A2">
            <w:r w:rsidRPr="008C498F">
              <w:rPr>
                <w:rFonts w:hint="eastAsia"/>
              </w:rPr>
              <w:t>业务凭证报送标识</w:t>
            </w:r>
          </w:p>
        </w:tc>
        <w:tc>
          <w:tcPr>
            <w:tcW w:w="2481" w:type="dxa"/>
            <w:vAlign w:val="center"/>
          </w:tcPr>
          <w:p w14:paraId="7EE8EB95" w14:textId="77777777" w:rsidR="00A8462F" w:rsidRDefault="00A8462F" w:rsidP="006F30A2">
            <w:r w:rsidRPr="00C45958">
              <w:rPr>
                <w:rFonts w:hint="eastAsia"/>
              </w:rPr>
              <w:t>字典</w:t>
            </w:r>
            <w:r w:rsidRPr="00C45958">
              <w:rPr>
                <w:rFonts w:hint="eastAsia"/>
              </w:rPr>
              <w:t>(</w:t>
            </w:r>
            <w:r w:rsidRPr="008C498F">
              <w:rPr>
                <w:rFonts w:hint="eastAsia"/>
              </w:rPr>
              <w:t>YWPZBS</w:t>
            </w:r>
            <w:r w:rsidRPr="00C45958">
              <w:rPr>
                <w:rFonts w:hint="eastAsia"/>
              </w:rPr>
              <w:t>)</w:t>
            </w:r>
          </w:p>
        </w:tc>
      </w:tr>
      <w:tr w:rsidR="00A8462F" w14:paraId="2705DC88" w14:textId="77777777" w:rsidTr="00FC0CF3">
        <w:trPr>
          <w:trHeight w:val="415"/>
          <w:jc w:val="center"/>
        </w:trPr>
        <w:tc>
          <w:tcPr>
            <w:tcW w:w="538" w:type="dxa"/>
            <w:vAlign w:val="center"/>
          </w:tcPr>
          <w:p w14:paraId="2405FE38" w14:textId="77777777" w:rsidR="00E70528" w:rsidRDefault="00E70528">
            <w:pPr>
              <w:pStyle w:val="ab"/>
              <w:numPr>
                <w:ilvl w:val="0"/>
                <w:numId w:val="54"/>
              </w:numPr>
              <w:ind w:firstLineChars="0"/>
              <w:jc w:val="center"/>
              <w:rPr>
                <w:b/>
              </w:rPr>
            </w:pPr>
          </w:p>
        </w:tc>
        <w:tc>
          <w:tcPr>
            <w:tcW w:w="1387" w:type="dxa"/>
            <w:vAlign w:val="center"/>
          </w:tcPr>
          <w:p w14:paraId="14F664F1" w14:textId="77777777" w:rsidR="00A8462F" w:rsidRPr="008C498F" w:rsidRDefault="00A8462F" w:rsidP="006F30A2">
            <w:r>
              <w:rPr>
                <w:rFonts w:hint="eastAsia"/>
              </w:rPr>
              <w:t>YWFY</w:t>
            </w:r>
          </w:p>
        </w:tc>
        <w:tc>
          <w:tcPr>
            <w:tcW w:w="1267" w:type="dxa"/>
            <w:vAlign w:val="center"/>
          </w:tcPr>
          <w:p w14:paraId="4B8B26AD" w14:textId="77777777" w:rsidR="00A8462F" w:rsidRPr="008C498F" w:rsidRDefault="00A8462F" w:rsidP="006F30A2">
            <w:r w:rsidRPr="008C498F">
              <w:rPr>
                <w:rFonts w:hint="eastAsia"/>
              </w:rPr>
              <w:t>Character</w:t>
            </w:r>
          </w:p>
        </w:tc>
        <w:tc>
          <w:tcPr>
            <w:tcW w:w="949" w:type="dxa"/>
            <w:vAlign w:val="center"/>
          </w:tcPr>
          <w:p w14:paraId="34578C5F" w14:textId="77777777" w:rsidR="00A8462F" w:rsidRPr="008C498F" w:rsidRDefault="00A8462F" w:rsidP="006F30A2">
            <w:r>
              <w:rPr>
                <w:rFonts w:hint="eastAsia"/>
              </w:rPr>
              <w:t>6</w:t>
            </w:r>
          </w:p>
        </w:tc>
        <w:tc>
          <w:tcPr>
            <w:tcW w:w="2842" w:type="dxa"/>
            <w:vAlign w:val="center"/>
          </w:tcPr>
          <w:p w14:paraId="1DB0E3F8" w14:textId="77777777" w:rsidR="00A8462F" w:rsidRPr="008C498F" w:rsidRDefault="00A8462F" w:rsidP="006F30A2">
            <w:r>
              <w:rPr>
                <w:rFonts w:hint="eastAsia"/>
              </w:rPr>
              <w:t>业务费用</w:t>
            </w:r>
          </w:p>
        </w:tc>
        <w:tc>
          <w:tcPr>
            <w:tcW w:w="2481" w:type="dxa"/>
            <w:vAlign w:val="center"/>
          </w:tcPr>
          <w:p w14:paraId="26265133" w14:textId="77777777" w:rsidR="00A8462F" w:rsidRDefault="00A8462F" w:rsidP="006F30A2">
            <w:r>
              <w:rPr>
                <w:rFonts w:hint="eastAsia"/>
              </w:rPr>
              <w:t>单位为元</w:t>
            </w:r>
            <w:r w:rsidR="00667974">
              <w:rPr>
                <w:rFonts w:hint="eastAsia"/>
              </w:rPr>
              <w:t>，整数部分</w:t>
            </w:r>
            <w:r w:rsidR="00667974">
              <w:rPr>
                <w:rFonts w:hint="eastAsia"/>
              </w:rPr>
              <w:t>3</w:t>
            </w:r>
            <w:r w:rsidR="00667974">
              <w:rPr>
                <w:rFonts w:hint="eastAsia"/>
              </w:rPr>
              <w:t>位，小数点</w:t>
            </w:r>
            <w:r w:rsidR="00667974">
              <w:rPr>
                <w:rFonts w:hint="eastAsia"/>
              </w:rPr>
              <w:t>1</w:t>
            </w:r>
            <w:r w:rsidR="00667974">
              <w:rPr>
                <w:rFonts w:hint="eastAsia"/>
              </w:rPr>
              <w:t>位，保留</w:t>
            </w:r>
            <w:r w:rsidR="00667974">
              <w:rPr>
                <w:rFonts w:hint="eastAsia"/>
              </w:rPr>
              <w:t>2</w:t>
            </w:r>
            <w:r w:rsidR="00667974">
              <w:rPr>
                <w:rFonts w:hint="eastAsia"/>
              </w:rPr>
              <w:t>位小数。</w:t>
            </w:r>
          </w:p>
        </w:tc>
      </w:tr>
      <w:tr w:rsidR="00A8462F" w14:paraId="16875FC0" w14:textId="77777777" w:rsidTr="00FC0CF3">
        <w:trPr>
          <w:trHeight w:val="415"/>
          <w:jc w:val="center"/>
        </w:trPr>
        <w:tc>
          <w:tcPr>
            <w:tcW w:w="538" w:type="dxa"/>
            <w:vAlign w:val="center"/>
          </w:tcPr>
          <w:p w14:paraId="26EA206E" w14:textId="77777777" w:rsidR="00E70528" w:rsidRDefault="00E70528">
            <w:pPr>
              <w:pStyle w:val="ab"/>
              <w:numPr>
                <w:ilvl w:val="0"/>
                <w:numId w:val="54"/>
              </w:numPr>
              <w:ind w:firstLineChars="0"/>
              <w:jc w:val="center"/>
              <w:rPr>
                <w:b/>
              </w:rPr>
            </w:pPr>
          </w:p>
        </w:tc>
        <w:tc>
          <w:tcPr>
            <w:tcW w:w="1387" w:type="dxa"/>
            <w:vAlign w:val="center"/>
          </w:tcPr>
          <w:p w14:paraId="7EEAD953" w14:textId="77777777" w:rsidR="00A8462F" w:rsidRDefault="00A8462F" w:rsidP="006F30A2">
            <w:r>
              <w:rPr>
                <w:rFonts w:hint="eastAsia"/>
              </w:rPr>
              <w:t>BZ</w:t>
            </w:r>
          </w:p>
        </w:tc>
        <w:tc>
          <w:tcPr>
            <w:tcW w:w="1267" w:type="dxa"/>
            <w:vAlign w:val="center"/>
          </w:tcPr>
          <w:p w14:paraId="12A03C4B" w14:textId="77777777" w:rsidR="00A8462F" w:rsidRPr="008C498F" w:rsidRDefault="00A8462F" w:rsidP="006F30A2">
            <w:r w:rsidRPr="008C498F">
              <w:rPr>
                <w:rFonts w:hint="eastAsia"/>
              </w:rPr>
              <w:t>Character</w:t>
            </w:r>
          </w:p>
        </w:tc>
        <w:tc>
          <w:tcPr>
            <w:tcW w:w="949" w:type="dxa"/>
            <w:vAlign w:val="center"/>
          </w:tcPr>
          <w:p w14:paraId="2835B588" w14:textId="77777777" w:rsidR="00A8462F" w:rsidRDefault="00A8462F" w:rsidP="006F30A2">
            <w:r>
              <w:rPr>
                <w:rFonts w:hint="eastAsia"/>
              </w:rPr>
              <w:t>3</w:t>
            </w:r>
          </w:p>
        </w:tc>
        <w:tc>
          <w:tcPr>
            <w:tcW w:w="2842" w:type="dxa"/>
            <w:vAlign w:val="center"/>
          </w:tcPr>
          <w:p w14:paraId="2F81E34C" w14:textId="77777777" w:rsidR="00A8462F" w:rsidRDefault="00A8462F" w:rsidP="006F30A2">
            <w:r>
              <w:rPr>
                <w:rFonts w:hint="eastAsia"/>
              </w:rPr>
              <w:t>币种</w:t>
            </w:r>
          </w:p>
        </w:tc>
        <w:tc>
          <w:tcPr>
            <w:tcW w:w="2481" w:type="dxa"/>
            <w:vAlign w:val="center"/>
          </w:tcPr>
          <w:p w14:paraId="24F999A0" w14:textId="77777777" w:rsidR="00A8462F" w:rsidRDefault="00A8462F" w:rsidP="006F30A2">
            <w:r>
              <w:rPr>
                <w:rFonts w:hint="eastAsia"/>
              </w:rPr>
              <w:t>数据字典（</w:t>
            </w:r>
            <w:r>
              <w:rPr>
                <w:rFonts w:hint="eastAsia"/>
              </w:rPr>
              <w:t>BZ</w:t>
            </w:r>
            <w:r>
              <w:rPr>
                <w:rFonts w:hint="eastAsia"/>
              </w:rPr>
              <w:t>）</w:t>
            </w:r>
          </w:p>
        </w:tc>
      </w:tr>
      <w:tr w:rsidR="00A8462F" w14:paraId="7667ED46" w14:textId="77777777" w:rsidTr="00FC0CF3">
        <w:trPr>
          <w:trHeight w:val="415"/>
          <w:jc w:val="center"/>
        </w:trPr>
        <w:tc>
          <w:tcPr>
            <w:tcW w:w="538" w:type="dxa"/>
            <w:vAlign w:val="center"/>
          </w:tcPr>
          <w:p w14:paraId="62710D4F" w14:textId="77777777" w:rsidR="00E70528" w:rsidRDefault="00E70528">
            <w:pPr>
              <w:pStyle w:val="ab"/>
              <w:numPr>
                <w:ilvl w:val="0"/>
                <w:numId w:val="54"/>
              </w:numPr>
              <w:ind w:firstLineChars="0"/>
              <w:jc w:val="center"/>
              <w:rPr>
                <w:b/>
              </w:rPr>
            </w:pPr>
          </w:p>
        </w:tc>
        <w:tc>
          <w:tcPr>
            <w:tcW w:w="1387" w:type="dxa"/>
            <w:vAlign w:val="center"/>
          </w:tcPr>
          <w:p w14:paraId="26187142" w14:textId="77777777" w:rsidR="00A8462F" w:rsidRDefault="00A8462F" w:rsidP="006F30A2">
            <w:r>
              <w:rPr>
                <w:rFonts w:hint="eastAsia"/>
              </w:rPr>
              <w:t>SQRQ</w:t>
            </w:r>
          </w:p>
        </w:tc>
        <w:tc>
          <w:tcPr>
            <w:tcW w:w="1267" w:type="dxa"/>
            <w:vAlign w:val="center"/>
          </w:tcPr>
          <w:p w14:paraId="12BDB77D" w14:textId="77777777" w:rsidR="00A8462F" w:rsidRPr="008C498F" w:rsidRDefault="00A8462F" w:rsidP="006F30A2">
            <w:r w:rsidRPr="00C45958">
              <w:rPr>
                <w:rFonts w:hint="eastAsia"/>
              </w:rPr>
              <w:t>Character</w:t>
            </w:r>
          </w:p>
        </w:tc>
        <w:tc>
          <w:tcPr>
            <w:tcW w:w="949" w:type="dxa"/>
            <w:vAlign w:val="center"/>
          </w:tcPr>
          <w:p w14:paraId="1334E6F7" w14:textId="77777777" w:rsidR="00A8462F" w:rsidDel="009D0E1F" w:rsidRDefault="00A8462F" w:rsidP="006F30A2">
            <w:r>
              <w:rPr>
                <w:rFonts w:hint="eastAsia"/>
              </w:rPr>
              <w:t>8</w:t>
            </w:r>
          </w:p>
        </w:tc>
        <w:tc>
          <w:tcPr>
            <w:tcW w:w="2842" w:type="dxa"/>
            <w:vAlign w:val="center"/>
          </w:tcPr>
          <w:p w14:paraId="6F8D602E" w14:textId="77777777" w:rsidR="00A8462F" w:rsidRDefault="00A8462F" w:rsidP="006F30A2">
            <w:r>
              <w:rPr>
                <w:rFonts w:hint="eastAsia"/>
              </w:rPr>
              <w:t>申请日期</w:t>
            </w:r>
          </w:p>
        </w:tc>
        <w:tc>
          <w:tcPr>
            <w:tcW w:w="2481" w:type="dxa"/>
            <w:vAlign w:val="center"/>
          </w:tcPr>
          <w:p w14:paraId="1DAFA55F" w14:textId="77777777" w:rsidR="00A8462F" w:rsidRDefault="00A8462F" w:rsidP="006F30A2"/>
        </w:tc>
      </w:tr>
      <w:tr w:rsidR="00A8462F" w14:paraId="4FD3A2C4" w14:textId="77777777" w:rsidTr="00FC0CF3">
        <w:trPr>
          <w:trHeight w:val="415"/>
          <w:jc w:val="center"/>
        </w:trPr>
        <w:tc>
          <w:tcPr>
            <w:tcW w:w="538" w:type="dxa"/>
            <w:vAlign w:val="center"/>
          </w:tcPr>
          <w:p w14:paraId="0C068660" w14:textId="77777777" w:rsidR="00E70528" w:rsidRDefault="00E70528">
            <w:pPr>
              <w:pStyle w:val="ab"/>
              <w:numPr>
                <w:ilvl w:val="0"/>
                <w:numId w:val="54"/>
              </w:numPr>
              <w:ind w:firstLineChars="0"/>
              <w:jc w:val="center"/>
              <w:rPr>
                <w:b/>
              </w:rPr>
            </w:pPr>
          </w:p>
        </w:tc>
        <w:tc>
          <w:tcPr>
            <w:tcW w:w="1387" w:type="dxa"/>
            <w:vAlign w:val="center"/>
          </w:tcPr>
          <w:p w14:paraId="715DD2BC" w14:textId="77777777" w:rsidR="00A8462F" w:rsidRDefault="00A8462F" w:rsidP="006F30A2">
            <w:r>
              <w:rPr>
                <w:rFonts w:hint="eastAsia"/>
              </w:rPr>
              <w:t>YWRQ</w:t>
            </w:r>
          </w:p>
        </w:tc>
        <w:tc>
          <w:tcPr>
            <w:tcW w:w="1267" w:type="dxa"/>
            <w:vAlign w:val="center"/>
          </w:tcPr>
          <w:p w14:paraId="376A698A" w14:textId="77777777" w:rsidR="00A8462F" w:rsidRPr="00C45958" w:rsidRDefault="00A8462F" w:rsidP="006F30A2">
            <w:r w:rsidRPr="00C45958">
              <w:rPr>
                <w:rFonts w:hint="eastAsia"/>
              </w:rPr>
              <w:t>Character</w:t>
            </w:r>
          </w:p>
        </w:tc>
        <w:tc>
          <w:tcPr>
            <w:tcW w:w="949" w:type="dxa"/>
            <w:vAlign w:val="center"/>
          </w:tcPr>
          <w:p w14:paraId="085F94B3" w14:textId="77777777" w:rsidR="00A8462F" w:rsidRDefault="00A8462F" w:rsidP="006F30A2">
            <w:r>
              <w:rPr>
                <w:rFonts w:hint="eastAsia"/>
              </w:rPr>
              <w:t>8</w:t>
            </w:r>
          </w:p>
        </w:tc>
        <w:tc>
          <w:tcPr>
            <w:tcW w:w="2842" w:type="dxa"/>
            <w:vAlign w:val="center"/>
          </w:tcPr>
          <w:p w14:paraId="55D84808" w14:textId="77777777" w:rsidR="00A8462F" w:rsidRDefault="00A8462F" w:rsidP="006F30A2">
            <w:r>
              <w:rPr>
                <w:rFonts w:hint="eastAsia"/>
              </w:rPr>
              <w:t>业务日期</w:t>
            </w:r>
          </w:p>
        </w:tc>
        <w:tc>
          <w:tcPr>
            <w:tcW w:w="2481" w:type="dxa"/>
            <w:vAlign w:val="center"/>
          </w:tcPr>
          <w:p w14:paraId="65502CCD" w14:textId="77777777" w:rsidR="00A8462F" w:rsidRDefault="00A8462F" w:rsidP="006F30A2"/>
        </w:tc>
      </w:tr>
      <w:tr w:rsidR="00A8462F" w14:paraId="32EFD1D9" w14:textId="77777777" w:rsidTr="00FC0CF3">
        <w:trPr>
          <w:trHeight w:val="415"/>
          <w:jc w:val="center"/>
        </w:trPr>
        <w:tc>
          <w:tcPr>
            <w:tcW w:w="538" w:type="dxa"/>
            <w:vAlign w:val="center"/>
          </w:tcPr>
          <w:p w14:paraId="0518216F" w14:textId="77777777" w:rsidR="00E70528" w:rsidRDefault="00E70528">
            <w:pPr>
              <w:pStyle w:val="ab"/>
              <w:numPr>
                <w:ilvl w:val="0"/>
                <w:numId w:val="54"/>
              </w:numPr>
              <w:ind w:firstLineChars="0"/>
              <w:jc w:val="center"/>
              <w:rPr>
                <w:b/>
              </w:rPr>
            </w:pPr>
          </w:p>
        </w:tc>
        <w:tc>
          <w:tcPr>
            <w:tcW w:w="1387" w:type="dxa"/>
            <w:vAlign w:val="center"/>
          </w:tcPr>
          <w:p w14:paraId="09C745D7" w14:textId="77777777" w:rsidR="00A8462F" w:rsidRDefault="00A8462F" w:rsidP="006F30A2">
            <w:r w:rsidRPr="005C3E08">
              <w:rPr>
                <w:rFonts w:hint="eastAsia"/>
              </w:rPr>
              <w:t>JGDM</w:t>
            </w:r>
          </w:p>
        </w:tc>
        <w:tc>
          <w:tcPr>
            <w:tcW w:w="1267" w:type="dxa"/>
            <w:vAlign w:val="center"/>
          </w:tcPr>
          <w:p w14:paraId="3CCF0A85" w14:textId="77777777" w:rsidR="00A8462F" w:rsidRPr="008C498F" w:rsidRDefault="00A8462F" w:rsidP="006F30A2">
            <w:r w:rsidRPr="005C3E08">
              <w:rPr>
                <w:rFonts w:hint="eastAsia"/>
              </w:rPr>
              <w:t>Character</w:t>
            </w:r>
          </w:p>
        </w:tc>
        <w:tc>
          <w:tcPr>
            <w:tcW w:w="949" w:type="dxa"/>
            <w:vAlign w:val="center"/>
          </w:tcPr>
          <w:p w14:paraId="6DD359BE" w14:textId="77777777" w:rsidR="00A8462F" w:rsidRDefault="00A8462F" w:rsidP="006F30A2">
            <w:r w:rsidRPr="005C3E08">
              <w:rPr>
                <w:rFonts w:hint="eastAsia"/>
              </w:rPr>
              <w:t>4</w:t>
            </w:r>
          </w:p>
        </w:tc>
        <w:tc>
          <w:tcPr>
            <w:tcW w:w="2842" w:type="dxa"/>
            <w:vAlign w:val="center"/>
          </w:tcPr>
          <w:p w14:paraId="6026CE86" w14:textId="77777777" w:rsidR="00A8462F" w:rsidRDefault="00A8462F" w:rsidP="006F30A2">
            <w:r w:rsidRPr="005C3E08">
              <w:rPr>
                <w:rFonts w:hint="eastAsia"/>
              </w:rPr>
              <w:t>结果代码</w:t>
            </w:r>
          </w:p>
        </w:tc>
        <w:tc>
          <w:tcPr>
            <w:tcW w:w="2481" w:type="dxa"/>
            <w:vAlign w:val="center"/>
          </w:tcPr>
          <w:p w14:paraId="4BCDD84D" w14:textId="77777777" w:rsidR="00A8462F" w:rsidRDefault="00A8462F" w:rsidP="006F30A2"/>
        </w:tc>
      </w:tr>
      <w:tr w:rsidR="00A8462F" w14:paraId="21DA627B" w14:textId="77777777" w:rsidTr="00FC0CF3">
        <w:trPr>
          <w:trHeight w:val="415"/>
          <w:jc w:val="center"/>
        </w:trPr>
        <w:tc>
          <w:tcPr>
            <w:tcW w:w="538" w:type="dxa"/>
            <w:vAlign w:val="center"/>
          </w:tcPr>
          <w:p w14:paraId="35523D70" w14:textId="77777777" w:rsidR="00E70528" w:rsidRDefault="00E70528">
            <w:pPr>
              <w:pStyle w:val="ab"/>
              <w:numPr>
                <w:ilvl w:val="0"/>
                <w:numId w:val="54"/>
              </w:numPr>
              <w:ind w:firstLineChars="0"/>
              <w:jc w:val="center"/>
              <w:rPr>
                <w:b/>
              </w:rPr>
            </w:pPr>
          </w:p>
        </w:tc>
        <w:tc>
          <w:tcPr>
            <w:tcW w:w="1387" w:type="dxa"/>
            <w:vAlign w:val="center"/>
          </w:tcPr>
          <w:p w14:paraId="2F0BAFBB" w14:textId="77777777" w:rsidR="00A8462F" w:rsidRDefault="00A8462F" w:rsidP="006F30A2">
            <w:r w:rsidRPr="005C3E08">
              <w:rPr>
                <w:rFonts w:hint="eastAsia"/>
              </w:rPr>
              <w:t>JGSM</w:t>
            </w:r>
          </w:p>
        </w:tc>
        <w:tc>
          <w:tcPr>
            <w:tcW w:w="1267" w:type="dxa"/>
            <w:vAlign w:val="center"/>
          </w:tcPr>
          <w:p w14:paraId="6E615BB1" w14:textId="77777777" w:rsidR="00A8462F" w:rsidRPr="008C498F" w:rsidRDefault="00A8462F" w:rsidP="006F30A2">
            <w:r w:rsidRPr="005C3E08">
              <w:rPr>
                <w:rFonts w:hint="eastAsia"/>
              </w:rPr>
              <w:t>Character</w:t>
            </w:r>
          </w:p>
        </w:tc>
        <w:tc>
          <w:tcPr>
            <w:tcW w:w="949" w:type="dxa"/>
            <w:vAlign w:val="center"/>
          </w:tcPr>
          <w:p w14:paraId="28078F70" w14:textId="77777777" w:rsidR="00A8462F" w:rsidRDefault="00A8462F" w:rsidP="006F30A2">
            <w:r w:rsidRPr="005C3E08">
              <w:rPr>
                <w:rFonts w:hint="eastAsia"/>
              </w:rPr>
              <w:t>40</w:t>
            </w:r>
          </w:p>
        </w:tc>
        <w:tc>
          <w:tcPr>
            <w:tcW w:w="2842" w:type="dxa"/>
            <w:vAlign w:val="center"/>
          </w:tcPr>
          <w:p w14:paraId="45167229" w14:textId="77777777" w:rsidR="00A8462F" w:rsidRDefault="00A8462F" w:rsidP="006F30A2">
            <w:r w:rsidRPr="005C3E08">
              <w:rPr>
                <w:rFonts w:hint="eastAsia"/>
              </w:rPr>
              <w:t>结果说明</w:t>
            </w:r>
          </w:p>
        </w:tc>
        <w:tc>
          <w:tcPr>
            <w:tcW w:w="2481" w:type="dxa"/>
            <w:vAlign w:val="center"/>
          </w:tcPr>
          <w:p w14:paraId="09266AC3" w14:textId="77777777" w:rsidR="00A8462F" w:rsidRDefault="00A8462F" w:rsidP="006F30A2"/>
        </w:tc>
      </w:tr>
    </w:tbl>
    <w:p w14:paraId="5200BF88" w14:textId="77777777" w:rsidR="002B0624" w:rsidRPr="00842A6E" w:rsidRDefault="002B0624" w:rsidP="002B0624">
      <w:pPr>
        <w:spacing w:line="360" w:lineRule="auto"/>
        <w:rPr>
          <w:b/>
          <w:sz w:val="30"/>
          <w:szCs w:val="30"/>
        </w:rPr>
      </w:pPr>
      <w:r w:rsidRPr="00842A6E">
        <w:rPr>
          <w:rFonts w:hint="eastAsia"/>
          <w:b/>
          <w:sz w:val="30"/>
          <w:szCs w:val="30"/>
        </w:rPr>
        <w:t>说明：</w:t>
      </w:r>
    </w:p>
    <w:p w14:paraId="01C09CC0" w14:textId="77777777" w:rsidR="00E70528" w:rsidRDefault="004B21C2">
      <w:pPr>
        <w:pStyle w:val="ab"/>
        <w:numPr>
          <w:ilvl w:val="0"/>
          <w:numId w:val="96"/>
        </w:numPr>
        <w:spacing w:line="360" w:lineRule="auto"/>
        <w:ind w:left="357" w:firstLineChars="0" w:hanging="357"/>
      </w:pPr>
      <w:r>
        <w:rPr>
          <w:rFonts w:hint="eastAsia"/>
        </w:rPr>
        <w:t>文件名称：</w:t>
      </w:r>
      <w:r>
        <w:rPr>
          <w:rFonts w:hint="eastAsia"/>
        </w:rPr>
        <w:t>ywlsXXXXXX.mdd</w:t>
      </w:r>
      <w:r>
        <w:rPr>
          <w:rFonts w:hint="eastAsia"/>
        </w:rPr>
        <w:t>（</w:t>
      </w:r>
      <w:r>
        <w:rPr>
          <w:rFonts w:hint="eastAsia"/>
        </w:rPr>
        <w:t>XXXXXX</w:t>
      </w:r>
      <w:r>
        <w:rPr>
          <w:rFonts w:hint="eastAsia"/>
        </w:rPr>
        <w:t>为</w:t>
      </w:r>
      <w:r w:rsidR="003E7AF6">
        <w:rPr>
          <w:rFonts w:hint="eastAsia"/>
        </w:rPr>
        <w:t>结算参与人</w:t>
      </w:r>
      <w:r>
        <w:rPr>
          <w:rFonts w:hint="eastAsia"/>
        </w:rPr>
        <w:t>代码，</w:t>
      </w:r>
      <w:r>
        <w:rPr>
          <w:rFonts w:hint="eastAsia"/>
        </w:rPr>
        <w:t>mdd</w:t>
      </w:r>
      <w:r>
        <w:rPr>
          <w:rFonts w:hint="eastAsia"/>
        </w:rPr>
        <w:t>为日期</w:t>
      </w:r>
      <w:r w:rsidR="00BB284A">
        <w:rPr>
          <w:rFonts w:hint="eastAsia"/>
        </w:rPr>
        <w:t>，</w:t>
      </w:r>
      <w:r w:rsidR="00450579">
        <w:rPr>
          <w:rFonts w:hint="eastAsia"/>
        </w:rPr>
        <w:t>m=</w:t>
      </w:r>
      <w:r w:rsidR="00BE73FF">
        <w:t>’</w:t>
      </w:r>
      <w:r w:rsidR="00BE73FF">
        <w:rPr>
          <w:rFonts w:hint="eastAsia"/>
        </w:rPr>
        <w:t>a</w:t>
      </w:r>
      <w:r w:rsidR="00BE73FF">
        <w:t>’</w:t>
      </w:r>
      <w:r w:rsidR="00450579">
        <w:rPr>
          <w:rFonts w:hint="eastAsia"/>
        </w:rPr>
        <w:t>、</w:t>
      </w:r>
      <w:r w:rsidR="00BE73FF">
        <w:t>’</w:t>
      </w:r>
      <w:r w:rsidR="00E17F14">
        <w:rPr>
          <w:rFonts w:hint="eastAsia"/>
        </w:rPr>
        <w:t>b</w:t>
      </w:r>
      <w:r w:rsidR="00BE73FF">
        <w:t>’</w:t>
      </w:r>
      <w:r w:rsidR="00450579">
        <w:rPr>
          <w:rFonts w:hint="eastAsia"/>
        </w:rPr>
        <w:t>、</w:t>
      </w:r>
      <w:r w:rsidR="00BE73FF">
        <w:t>’</w:t>
      </w:r>
      <w:r w:rsidR="00BE73FF">
        <w:rPr>
          <w:rFonts w:hint="eastAsia"/>
        </w:rPr>
        <w:t>c</w:t>
      </w:r>
      <w:r w:rsidR="00BE73FF">
        <w:t>’</w:t>
      </w:r>
      <w:r w:rsidR="00450579">
        <w:rPr>
          <w:rFonts w:hint="eastAsia"/>
        </w:rPr>
        <w:t>时代表</w:t>
      </w:r>
      <w:r w:rsidR="00450579">
        <w:rPr>
          <w:rFonts w:hint="eastAsia"/>
        </w:rPr>
        <w:t>10</w:t>
      </w:r>
      <w:r w:rsidR="00450579">
        <w:rPr>
          <w:rFonts w:hint="eastAsia"/>
        </w:rPr>
        <w:t>、</w:t>
      </w:r>
      <w:r w:rsidR="00450579">
        <w:rPr>
          <w:rFonts w:hint="eastAsia"/>
        </w:rPr>
        <w:t>11</w:t>
      </w:r>
      <w:r w:rsidR="00450579">
        <w:rPr>
          <w:rFonts w:hint="eastAsia"/>
        </w:rPr>
        <w:t>、</w:t>
      </w:r>
      <w:r w:rsidR="00450579">
        <w:rPr>
          <w:rFonts w:hint="eastAsia"/>
        </w:rPr>
        <w:t>12</w:t>
      </w:r>
      <w:r w:rsidR="00450579">
        <w:rPr>
          <w:rFonts w:hint="eastAsia"/>
        </w:rPr>
        <w:t>月，</w:t>
      </w:r>
      <w:r w:rsidR="00BB284A">
        <w:rPr>
          <w:rFonts w:hint="eastAsia"/>
        </w:rPr>
        <w:t>下同</w:t>
      </w:r>
      <w:r>
        <w:rPr>
          <w:rFonts w:hint="eastAsia"/>
        </w:rPr>
        <w:t>）</w:t>
      </w:r>
    </w:p>
    <w:p w14:paraId="554A2B25" w14:textId="77777777" w:rsidR="00E70528" w:rsidRDefault="005F0574">
      <w:pPr>
        <w:pStyle w:val="ab"/>
        <w:numPr>
          <w:ilvl w:val="0"/>
          <w:numId w:val="96"/>
        </w:numPr>
        <w:spacing w:line="360" w:lineRule="auto"/>
        <w:ind w:left="357" w:firstLineChars="0" w:hanging="357"/>
      </w:pPr>
      <w:r>
        <w:rPr>
          <w:rFonts w:hint="eastAsia"/>
        </w:rPr>
        <w:t>压缩后文件名称：</w:t>
      </w:r>
      <w:r>
        <w:rPr>
          <w:rFonts w:hint="eastAsia"/>
        </w:rPr>
        <w:t>ywlsXXXXXX.mdd.</w:t>
      </w:r>
      <w:r w:rsidR="00B03789">
        <w:rPr>
          <w:rFonts w:hint="eastAsia"/>
        </w:rPr>
        <w:t>bz2</w:t>
      </w:r>
    </w:p>
    <w:p w14:paraId="19660988" w14:textId="77777777" w:rsidR="00E70528" w:rsidRDefault="002B0624">
      <w:pPr>
        <w:pStyle w:val="ab"/>
        <w:numPr>
          <w:ilvl w:val="0"/>
          <w:numId w:val="96"/>
        </w:numPr>
        <w:spacing w:line="360" w:lineRule="auto"/>
        <w:ind w:left="357" w:firstLineChars="0" w:hanging="357"/>
      </w:pPr>
      <w:r>
        <w:rPr>
          <w:rFonts w:hint="eastAsia"/>
        </w:rPr>
        <w:t>发送方：</w:t>
      </w:r>
      <w:r w:rsidR="003D63AB">
        <w:rPr>
          <w:rFonts w:hint="eastAsia"/>
        </w:rPr>
        <w:t>中国结算账户系统</w:t>
      </w:r>
    </w:p>
    <w:p w14:paraId="7A885DC6" w14:textId="77777777" w:rsidR="00E70528" w:rsidRDefault="002B0624">
      <w:pPr>
        <w:pStyle w:val="ab"/>
        <w:numPr>
          <w:ilvl w:val="0"/>
          <w:numId w:val="96"/>
        </w:numPr>
        <w:spacing w:line="360" w:lineRule="auto"/>
        <w:ind w:left="357" w:firstLineChars="0" w:hanging="357"/>
      </w:pPr>
      <w:r>
        <w:rPr>
          <w:rFonts w:hint="eastAsia"/>
        </w:rPr>
        <w:t>接收方：开户代理机构</w:t>
      </w:r>
    </w:p>
    <w:p w14:paraId="5C827E0C" w14:textId="77777777" w:rsidR="00E70528" w:rsidRDefault="002B0624">
      <w:pPr>
        <w:pStyle w:val="ab"/>
        <w:numPr>
          <w:ilvl w:val="0"/>
          <w:numId w:val="96"/>
        </w:numPr>
        <w:spacing w:line="360" w:lineRule="auto"/>
        <w:ind w:left="357" w:firstLineChars="0" w:hanging="357"/>
      </w:pPr>
      <w:r w:rsidRPr="00C77B74">
        <w:rPr>
          <w:rFonts w:hint="eastAsia"/>
        </w:rPr>
        <w:t>发送时点</w:t>
      </w:r>
      <w:r>
        <w:rPr>
          <w:rFonts w:hint="eastAsia"/>
        </w:rPr>
        <w:t>：</w:t>
      </w:r>
      <w:r w:rsidRPr="00C77B74">
        <w:rPr>
          <w:rFonts w:hint="eastAsia"/>
        </w:rPr>
        <w:t>日终</w:t>
      </w:r>
    </w:p>
    <w:p w14:paraId="152A7BC9" w14:textId="77777777" w:rsidR="00E70528" w:rsidRDefault="002B0624">
      <w:pPr>
        <w:pStyle w:val="ab"/>
        <w:numPr>
          <w:ilvl w:val="0"/>
          <w:numId w:val="96"/>
        </w:numPr>
        <w:spacing w:line="360" w:lineRule="auto"/>
        <w:ind w:left="357" w:firstLineChars="0" w:hanging="357"/>
      </w:pPr>
      <w:r>
        <w:rPr>
          <w:rFonts w:hint="eastAsia"/>
        </w:rPr>
        <w:t>发送周期：每个交易日</w:t>
      </w:r>
      <w:r w:rsidR="0081189B">
        <w:rPr>
          <w:rFonts w:hint="eastAsia"/>
        </w:rPr>
        <w:t>（对发送周期为每个交易日的文件，中国结算每个交易日将数据文件下发至开户代理机构</w:t>
      </w:r>
      <w:r w:rsidR="008F0F3F">
        <w:rPr>
          <w:rFonts w:hint="eastAsia"/>
        </w:rPr>
        <w:t>，</w:t>
      </w:r>
      <w:r w:rsidR="0081189B" w:rsidRPr="0081189B">
        <w:rPr>
          <w:rFonts w:hint="eastAsia"/>
        </w:rPr>
        <w:t>如果</w:t>
      </w:r>
      <w:r w:rsidR="008F0F3F">
        <w:rPr>
          <w:rFonts w:hint="eastAsia"/>
        </w:rPr>
        <w:t>某个</w:t>
      </w:r>
      <w:r w:rsidR="0081189B" w:rsidRPr="0081189B">
        <w:rPr>
          <w:rFonts w:hint="eastAsia"/>
        </w:rPr>
        <w:t>数据文件</w:t>
      </w:r>
      <w:r w:rsidR="0081189B">
        <w:rPr>
          <w:rFonts w:hint="eastAsia"/>
        </w:rPr>
        <w:t>需包含</w:t>
      </w:r>
      <w:r w:rsidR="0081189B" w:rsidRPr="0081189B">
        <w:rPr>
          <w:rFonts w:hint="eastAsia"/>
        </w:rPr>
        <w:t>的数据记录数为</w:t>
      </w:r>
      <w:r w:rsidR="0081189B" w:rsidRPr="0081189B">
        <w:rPr>
          <w:rFonts w:hint="eastAsia"/>
        </w:rPr>
        <w:t>0</w:t>
      </w:r>
      <w:r w:rsidR="0081189B" w:rsidRPr="0081189B">
        <w:rPr>
          <w:rFonts w:hint="eastAsia"/>
        </w:rPr>
        <w:t>，</w:t>
      </w:r>
      <w:r w:rsidR="00984C48" w:rsidRPr="00984C48">
        <w:rPr>
          <w:rFonts w:hint="eastAsia"/>
        </w:rPr>
        <w:t>中国结算下发数据格式相同，但不包含数据记录的空文件</w:t>
      </w:r>
      <w:r w:rsidR="00165EA4">
        <w:rPr>
          <w:rFonts w:hint="eastAsia"/>
        </w:rPr>
        <w:t>，</w:t>
      </w:r>
      <w:r w:rsidR="00356600">
        <w:rPr>
          <w:rFonts w:hint="eastAsia"/>
        </w:rPr>
        <w:t>下同。</w:t>
      </w:r>
      <w:r w:rsidR="0081189B">
        <w:rPr>
          <w:rFonts w:hint="eastAsia"/>
        </w:rPr>
        <w:t>）</w:t>
      </w:r>
    </w:p>
    <w:p w14:paraId="19DB974D" w14:textId="77777777" w:rsidR="00E70528" w:rsidRDefault="004B21C2">
      <w:pPr>
        <w:pStyle w:val="ab"/>
        <w:numPr>
          <w:ilvl w:val="0"/>
          <w:numId w:val="96"/>
        </w:numPr>
        <w:spacing w:line="360" w:lineRule="auto"/>
        <w:ind w:left="357" w:firstLineChars="0" w:hanging="357"/>
      </w:pPr>
      <w:r>
        <w:rPr>
          <w:rFonts w:hint="eastAsia"/>
        </w:rPr>
        <w:t>数据格式：</w:t>
      </w:r>
      <w:r>
        <w:rPr>
          <w:rFonts w:hint="eastAsia"/>
        </w:rPr>
        <w:t>FOXPRO2.5</w:t>
      </w:r>
      <w:r>
        <w:rPr>
          <w:rFonts w:hint="eastAsia"/>
        </w:rPr>
        <w:t>下的标准</w:t>
      </w:r>
      <w:r>
        <w:rPr>
          <w:rFonts w:hint="eastAsia"/>
        </w:rPr>
        <w:t>DBF</w:t>
      </w:r>
      <w:r>
        <w:rPr>
          <w:rFonts w:hint="eastAsia"/>
        </w:rPr>
        <w:t>格式</w:t>
      </w:r>
    </w:p>
    <w:p w14:paraId="1848312D" w14:textId="77777777" w:rsidR="00E70528" w:rsidRDefault="008750B0">
      <w:pPr>
        <w:pStyle w:val="ab"/>
        <w:numPr>
          <w:ilvl w:val="0"/>
          <w:numId w:val="96"/>
        </w:numPr>
        <w:spacing w:line="360" w:lineRule="auto"/>
        <w:ind w:left="357" w:firstLineChars="0" w:hanging="357"/>
      </w:pPr>
      <w:r>
        <w:rPr>
          <w:rFonts w:hint="eastAsia"/>
        </w:rPr>
        <w:t>通信通道：</w:t>
      </w:r>
      <w:r>
        <w:rPr>
          <w:rFonts w:hint="eastAsia"/>
        </w:rPr>
        <w:t>PROP</w:t>
      </w:r>
      <w:r>
        <w:rPr>
          <w:rFonts w:hint="eastAsia"/>
        </w:rPr>
        <w:t>文件交换系统</w:t>
      </w:r>
    </w:p>
    <w:p w14:paraId="24935AC6" w14:textId="77777777" w:rsidR="00E70528" w:rsidRDefault="00234881">
      <w:pPr>
        <w:pStyle w:val="ab"/>
        <w:numPr>
          <w:ilvl w:val="0"/>
          <w:numId w:val="96"/>
        </w:numPr>
        <w:spacing w:line="360" w:lineRule="auto"/>
        <w:ind w:left="357" w:firstLineChars="0" w:hanging="357"/>
      </w:pPr>
      <w:r>
        <w:rPr>
          <w:rFonts w:hint="eastAsia"/>
        </w:rPr>
        <w:t>包</w:t>
      </w:r>
      <w:r w:rsidR="00163FD1">
        <w:rPr>
          <w:rFonts w:hint="eastAsia"/>
        </w:rPr>
        <w:t>含开户代理机构当日发生的所有业务结果和费用信息</w:t>
      </w:r>
    </w:p>
    <w:p w14:paraId="440E2616" w14:textId="77777777" w:rsidR="00E70528" w:rsidRDefault="0059168C">
      <w:pPr>
        <w:pStyle w:val="ab"/>
        <w:numPr>
          <w:ilvl w:val="0"/>
          <w:numId w:val="96"/>
        </w:numPr>
        <w:spacing w:line="360" w:lineRule="auto"/>
        <w:ind w:left="357" w:firstLineChars="0" w:hanging="357"/>
      </w:pPr>
      <w:r>
        <w:rPr>
          <w:rFonts w:hint="eastAsia"/>
        </w:rPr>
        <w:t>业务代码（字段“</w:t>
      </w:r>
      <w:r>
        <w:rPr>
          <w:rFonts w:hint="eastAsia"/>
        </w:rPr>
        <w:t>YWDM</w:t>
      </w:r>
      <w:r>
        <w:rPr>
          <w:rFonts w:hint="eastAsia"/>
        </w:rPr>
        <w:t>”）：对从</w:t>
      </w:r>
      <w:r w:rsidR="006019D9">
        <w:rPr>
          <w:rFonts w:hint="eastAsia"/>
        </w:rPr>
        <w:t>各</w:t>
      </w:r>
      <w:r>
        <w:rPr>
          <w:rFonts w:hint="eastAsia"/>
        </w:rPr>
        <w:t>渠道发起的业务，</w:t>
      </w:r>
      <w:r w:rsidR="00DF1A8C">
        <w:rPr>
          <w:rFonts w:hint="eastAsia"/>
        </w:rPr>
        <w:t>YWDM</w:t>
      </w:r>
      <w:r w:rsidR="00DF1A8C">
        <w:rPr>
          <w:rFonts w:hint="eastAsia"/>
        </w:rPr>
        <w:t>定义如下</w:t>
      </w:r>
      <w:r w:rsidR="006019D9">
        <w:rPr>
          <w:rFonts w:hint="eastAsia"/>
        </w:rPr>
        <w:t>。</w:t>
      </w:r>
    </w:p>
    <w:tbl>
      <w:tblPr>
        <w:tblStyle w:val="a5"/>
        <w:tblW w:w="0" w:type="auto"/>
        <w:tblLook w:val="04A0" w:firstRow="1" w:lastRow="0" w:firstColumn="1" w:lastColumn="0" w:noHBand="0" w:noVBand="1"/>
      </w:tblPr>
      <w:tblGrid>
        <w:gridCol w:w="2736"/>
        <w:gridCol w:w="1950"/>
        <w:gridCol w:w="3610"/>
      </w:tblGrid>
      <w:tr w:rsidR="006019D9" w:rsidRPr="00667974" w14:paraId="1F3C6E52" w14:textId="77777777" w:rsidTr="00E70528">
        <w:tc>
          <w:tcPr>
            <w:tcW w:w="2802" w:type="dxa"/>
            <w:vAlign w:val="center"/>
          </w:tcPr>
          <w:p w14:paraId="6DD7F0C2" w14:textId="77777777" w:rsidR="006019D9" w:rsidRPr="00667974" w:rsidRDefault="006019D9" w:rsidP="00E70528">
            <w:pPr>
              <w:spacing w:line="360" w:lineRule="auto"/>
              <w:rPr>
                <w:b/>
              </w:rPr>
            </w:pPr>
            <w:r w:rsidRPr="00B35258">
              <w:rPr>
                <w:rFonts w:hint="eastAsia"/>
                <w:b/>
              </w:rPr>
              <w:t>业务</w:t>
            </w:r>
          </w:p>
        </w:tc>
        <w:tc>
          <w:tcPr>
            <w:tcW w:w="1984" w:type="dxa"/>
            <w:vAlign w:val="center"/>
          </w:tcPr>
          <w:p w14:paraId="103C295B" w14:textId="77777777" w:rsidR="006019D9" w:rsidRPr="00667974" w:rsidRDefault="006019D9" w:rsidP="00E70528">
            <w:pPr>
              <w:spacing w:line="360" w:lineRule="auto"/>
              <w:rPr>
                <w:b/>
              </w:rPr>
            </w:pPr>
            <w:r>
              <w:rPr>
                <w:rFonts w:hint="eastAsia"/>
                <w:b/>
              </w:rPr>
              <w:t>业务代码</w:t>
            </w:r>
          </w:p>
        </w:tc>
        <w:tc>
          <w:tcPr>
            <w:tcW w:w="3736" w:type="dxa"/>
            <w:vAlign w:val="center"/>
          </w:tcPr>
          <w:p w14:paraId="6F0B4AAB" w14:textId="77777777" w:rsidR="006019D9" w:rsidRPr="00667974" w:rsidRDefault="006019D9" w:rsidP="00E70528">
            <w:pPr>
              <w:spacing w:line="360" w:lineRule="auto"/>
              <w:rPr>
                <w:b/>
              </w:rPr>
            </w:pPr>
            <w:r w:rsidRPr="00B35258">
              <w:rPr>
                <w:rFonts w:hint="eastAsia"/>
                <w:b/>
              </w:rPr>
              <w:t>备注</w:t>
            </w:r>
          </w:p>
        </w:tc>
      </w:tr>
      <w:tr w:rsidR="006019D9" w:rsidRPr="004D1880" w14:paraId="4B4F39AE" w14:textId="77777777" w:rsidTr="00E70528">
        <w:tc>
          <w:tcPr>
            <w:tcW w:w="2802" w:type="dxa"/>
            <w:vAlign w:val="center"/>
          </w:tcPr>
          <w:p w14:paraId="6C60FE5A" w14:textId="77777777" w:rsidR="006019D9" w:rsidRPr="004D1880" w:rsidRDefault="006019D9" w:rsidP="00E70528">
            <w:pPr>
              <w:spacing w:line="360" w:lineRule="auto"/>
            </w:pPr>
            <w:r w:rsidRPr="004D1880">
              <w:rPr>
                <w:rFonts w:hint="eastAsia"/>
              </w:rPr>
              <w:t xml:space="preserve">ServiceName = </w:t>
            </w:r>
            <w:r w:rsidRPr="004D1880">
              <w:rPr>
                <w:rFonts w:hint="eastAsia"/>
              </w:rPr>
              <w:t>“</w:t>
            </w:r>
            <w:r w:rsidRPr="004D1880">
              <w:rPr>
                <w:rFonts w:hint="eastAsia"/>
              </w:rPr>
              <w:t>UAPSRV</w:t>
            </w:r>
            <w:r w:rsidRPr="004D1880">
              <w:rPr>
                <w:rFonts w:hint="eastAsia"/>
              </w:rPr>
              <w:t>”的实时通信接口业务</w:t>
            </w:r>
          </w:p>
        </w:tc>
        <w:tc>
          <w:tcPr>
            <w:tcW w:w="1984" w:type="dxa"/>
            <w:vAlign w:val="center"/>
          </w:tcPr>
          <w:p w14:paraId="600AB63C" w14:textId="77777777" w:rsidR="006019D9" w:rsidRPr="004D1880" w:rsidRDefault="006019D9" w:rsidP="00E70528">
            <w:pPr>
              <w:spacing w:line="360" w:lineRule="auto"/>
            </w:pPr>
            <w:r w:rsidRPr="004D1880">
              <w:rPr>
                <w:rFonts w:hint="eastAsia"/>
              </w:rPr>
              <w:t>实时接口的</w:t>
            </w:r>
            <w:r w:rsidRPr="004D1880">
              <w:rPr>
                <w:rFonts w:hint="eastAsia"/>
              </w:rPr>
              <w:t>ServiceType</w:t>
            </w:r>
            <w:r w:rsidRPr="004D1880">
              <w:rPr>
                <w:rFonts w:hint="eastAsia"/>
              </w:rPr>
              <w:t>号</w:t>
            </w:r>
          </w:p>
        </w:tc>
        <w:tc>
          <w:tcPr>
            <w:tcW w:w="3736" w:type="dxa"/>
            <w:vAlign w:val="center"/>
          </w:tcPr>
          <w:p w14:paraId="15FDF93C" w14:textId="77777777" w:rsidR="006019D9" w:rsidRPr="004D1880" w:rsidRDefault="006019D9" w:rsidP="00E70528">
            <w:pPr>
              <w:spacing w:line="360" w:lineRule="auto"/>
            </w:pPr>
            <w:r>
              <w:rPr>
                <w:rFonts w:hint="eastAsia"/>
              </w:rPr>
              <w:t>例如，“</w:t>
            </w:r>
            <w:r>
              <w:rPr>
                <w:rFonts w:hint="eastAsia"/>
              </w:rPr>
              <w:t>01</w:t>
            </w:r>
            <w:r>
              <w:rPr>
                <w:rFonts w:hint="eastAsia"/>
              </w:rPr>
              <w:t>”代表一码通账户开立，“</w:t>
            </w:r>
            <w:r>
              <w:rPr>
                <w:rFonts w:hint="eastAsia"/>
              </w:rPr>
              <w:t>02</w:t>
            </w:r>
            <w:r>
              <w:rPr>
                <w:rFonts w:hint="eastAsia"/>
              </w:rPr>
              <w:t>”代表证券账户开立。</w:t>
            </w:r>
          </w:p>
        </w:tc>
      </w:tr>
      <w:tr w:rsidR="006019D9" w:rsidRPr="004D1880" w14:paraId="24D29C6B" w14:textId="77777777" w:rsidTr="00E70528">
        <w:tc>
          <w:tcPr>
            <w:tcW w:w="2802" w:type="dxa"/>
            <w:vAlign w:val="center"/>
          </w:tcPr>
          <w:p w14:paraId="39649B9B" w14:textId="77777777" w:rsidR="006019D9" w:rsidRPr="004D1880" w:rsidRDefault="006019D9" w:rsidP="00E70528">
            <w:pPr>
              <w:spacing w:line="360" w:lineRule="auto"/>
            </w:pPr>
            <w:r w:rsidRPr="004D1880">
              <w:rPr>
                <w:rFonts w:hint="eastAsia"/>
              </w:rPr>
              <w:t xml:space="preserve">ServiceName = </w:t>
            </w:r>
            <w:r w:rsidRPr="004D1880">
              <w:rPr>
                <w:rFonts w:hint="eastAsia"/>
              </w:rPr>
              <w:t>“</w:t>
            </w:r>
            <w:r w:rsidRPr="008E0030">
              <w:t>SFSRV</w:t>
            </w:r>
            <w:r w:rsidRPr="004D1880">
              <w:rPr>
                <w:rFonts w:hint="eastAsia"/>
              </w:rPr>
              <w:t>”的实时通信接口业务</w:t>
            </w:r>
          </w:p>
        </w:tc>
        <w:tc>
          <w:tcPr>
            <w:tcW w:w="1984" w:type="dxa"/>
            <w:vAlign w:val="center"/>
          </w:tcPr>
          <w:p w14:paraId="63B26984" w14:textId="77777777" w:rsidR="006019D9" w:rsidRPr="004D1880" w:rsidRDefault="006019D9" w:rsidP="00E70528">
            <w:pPr>
              <w:spacing w:line="360" w:lineRule="auto"/>
            </w:pPr>
            <w:r w:rsidRPr="004D1880">
              <w:rPr>
                <w:rFonts w:hint="eastAsia"/>
              </w:rPr>
              <w:t>“</w:t>
            </w:r>
            <w:r w:rsidRPr="004D1880">
              <w:rPr>
                <w:rFonts w:hint="eastAsia"/>
              </w:rPr>
              <w:t>S</w:t>
            </w:r>
            <w:r w:rsidRPr="004D1880">
              <w:rPr>
                <w:rFonts w:hint="eastAsia"/>
              </w:rPr>
              <w:t>”</w:t>
            </w:r>
            <w:r w:rsidRPr="004D1880">
              <w:rPr>
                <w:rFonts w:hint="eastAsia"/>
              </w:rPr>
              <w:t>+</w:t>
            </w:r>
            <w:r w:rsidRPr="004D1880">
              <w:rPr>
                <w:rFonts w:hint="eastAsia"/>
              </w:rPr>
              <w:t>“实时接口的</w:t>
            </w:r>
            <w:r w:rsidRPr="004D1880">
              <w:rPr>
                <w:rFonts w:hint="eastAsia"/>
              </w:rPr>
              <w:t>ServiceType</w:t>
            </w:r>
            <w:r w:rsidRPr="004D1880">
              <w:rPr>
                <w:rFonts w:hint="eastAsia"/>
              </w:rPr>
              <w:t>号”</w:t>
            </w:r>
          </w:p>
        </w:tc>
        <w:tc>
          <w:tcPr>
            <w:tcW w:w="3736" w:type="dxa"/>
            <w:vAlign w:val="center"/>
          </w:tcPr>
          <w:p w14:paraId="4E86CF7C" w14:textId="77777777" w:rsidR="00C13709" w:rsidRPr="004D1880" w:rsidRDefault="00C13709" w:rsidP="00E70528">
            <w:pPr>
              <w:spacing w:line="360" w:lineRule="auto"/>
            </w:pPr>
            <w:r>
              <w:rPr>
                <w:rFonts w:hint="eastAsia"/>
              </w:rPr>
              <w:t>例如，</w:t>
            </w:r>
            <w:r w:rsidR="006019D9">
              <w:rPr>
                <w:rFonts w:hint="eastAsia"/>
              </w:rPr>
              <w:t>“</w:t>
            </w:r>
            <w:r w:rsidR="006019D9">
              <w:rPr>
                <w:rFonts w:hint="eastAsia"/>
              </w:rPr>
              <w:t>S01</w:t>
            </w:r>
            <w:r w:rsidR="006019D9">
              <w:rPr>
                <w:rFonts w:hint="eastAsia"/>
              </w:rPr>
              <w:t>”代表身份信息</w:t>
            </w:r>
            <w:r>
              <w:rPr>
                <w:rFonts w:hint="eastAsia"/>
              </w:rPr>
              <w:t>核查</w:t>
            </w:r>
            <w:r w:rsidR="00D515E6">
              <w:rPr>
                <w:rFonts w:hint="eastAsia"/>
              </w:rPr>
              <w:t>，</w:t>
            </w:r>
            <w:r>
              <w:rPr>
                <w:rFonts w:hint="eastAsia"/>
              </w:rPr>
              <w:t>“</w:t>
            </w:r>
            <w:r>
              <w:rPr>
                <w:rFonts w:hint="eastAsia"/>
              </w:rPr>
              <w:t>S02</w:t>
            </w:r>
            <w:r>
              <w:rPr>
                <w:rFonts w:hint="eastAsia"/>
              </w:rPr>
              <w:t>”代表机构信息核查</w:t>
            </w:r>
            <w:r w:rsidR="00D515E6">
              <w:rPr>
                <w:rFonts w:hint="eastAsia"/>
              </w:rPr>
              <w:t>。</w:t>
            </w:r>
          </w:p>
        </w:tc>
      </w:tr>
      <w:tr w:rsidR="00357CB3" w:rsidRPr="004D1880" w14:paraId="016F6417" w14:textId="77777777" w:rsidTr="00E70528">
        <w:tc>
          <w:tcPr>
            <w:tcW w:w="2802" w:type="dxa"/>
            <w:vAlign w:val="center"/>
          </w:tcPr>
          <w:p w14:paraId="3EC77C94" w14:textId="77777777" w:rsidR="00357CB3" w:rsidRPr="004D1880" w:rsidRDefault="00357CB3" w:rsidP="00357CB3">
            <w:pPr>
              <w:spacing w:line="360" w:lineRule="auto"/>
            </w:pPr>
            <w:r w:rsidRPr="004D1880">
              <w:rPr>
                <w:rFonts w:hint="eastAsia"/>
              </w:rPr>
              <w:t xml:space="preserve">ServiceName = </w:t>
            </w:r>
            <w:r w:rsidRPr="004D1880">
              <w:rPr>
                <w:rFonts w:hint="eastAsia"/>
              </w:rPr>
              <w:t>“</w:t>
            </w:r>
            <w:r>
              <w:rPr>
                <w:rFonts w:hint="eastAsia"/>
              </w:rPr>
              <w:t>PN</w:t>
            </w:r>
            <w:r w:rsidRPr="008E0030">
              <w:t>SRV</w:t>
            </w:r>
            <w:r w:rsidRPr="004D1880">
              <w:rPr>
                <w:rFonts w:hint="eastAsia"/>
              </w:rPr>
              <w:t>”的实时通信接口业务</w:t>
            </w:r>
          </w:p>
        </w:tc>
        <w:tc>
          <w:tcPr>
            <w:tcW w:w="1984" w:type="dxa"/>
            <w:vAlign w:val="center"/>
          </w:tcPr>
          <w:p w14:paraId="06030D17" w14:textId="77777777" w:rsidR="00357CB3" w:rsidRPr="004D1880" w:rsidRDefault="00357CB3" w:rsidP="00E70528">
            <w:pPr>
              <w:spacing w:line="360" w:lineRule="auto"/>
            </w:pPr>
            <w:r>
              <w:rPr>
                <w:rFonts w:hint="eastAsia"/>
              </w:rPr>
              <w:t>“</w:t>
            </w:r>
            <w:r>
              <w:rPr>
                <w:rFonts w:hint="eastAsia"/>
              </w:rPr>
              <w:t>P</w:t>
            </w:r>
            <w:r>
              <w:rPr>
                <w:rFonts w:hint="eastAsia"/>
              </w:rPr>
              <w:t>”</w:t>
            </w:r>
            <w:r>
              <w:rPr>
                <w:rFonts w:hint="eastAsia"/>
              </w:rPr>
              <w:t>+</w:t>
            </w:r>
            <w:r>
              <w:rPr>
                <w:rFonts w:hint="eastAsia"/>
              </w:rPr>
              <w:t>“实时接口的</w:t>
            </w:r>
            <w:r w:rsidRPr="004D1880">
              <w:rPr>
                <w:rFonts w:hint="eastAsia"/>
              </w:rPr>
              <w:t>ServiceType</w:t>
            </w:r>
            <w:r w:rsidRPr="004D1880">
              <w:rPr>
                <w:rFonts w:hint="eastAsia"/>
              </w:rPr>
              <w:t>号</w:t>
            </w:r>
            <w:r>
              <w:rPr>
                <w:rFonts w:hint="eastAsia"/>
              </w:rPr>
              <w:t>”</w:t>
            </w:r>
          </w:p>
        </w:tc>
        <w:tc>
          <w:tcPr>
            <w:tcW w:w="3736" w:type="dxa"/>
            <w:vAlign w:val="center"/>
          </w:tcPr>
          <w:p w14:paraId="3E19DE3B" w14:textId="77777777" w:rsidR="00357CB3" w:rsidRDefault="00357CB3" w:rsidP="00E70528">
            <w:pPr>
              <w:spacing w:line="360" w:lineRule="auto"/>
            </w:pPr>
            <w:r>
              <w:rPr>
                <w:rFonts w:hint="eastAsia"/>
              </w:rPr>
              <w:t>例如，“</w:t>
            </w:r>
            <w:r>
              <w:rPr>
                <w:rFonts w:hint="eastAsia"/>
              </w:rPr>
              <w:t>P01</w:t>
            </w:r>
            <w:r>
              <w:rPr>
                <w:rFonts w:hint="eastAsia"/>
              </w:rPr>
              <w:t>”代表手机号码核查。</w:t>
            </w:r>
          </w:p>
        </w:tc>
      </w:tr>
      <w:tr w:rsidR="006019D9" w14:paraId="2340D122" w14:textId="77777777" w:rsidTr="00E70528">
        <w:tc>
          <w:tcPr>
            <w:tcW w:w="2802" w:type="dxa"/>
            <w:vAlign w:val="center"/>
          </w:tcPr>
          <w:p w14:paraId="295F73FD" w14:textId="77777777" w:rsidR="006019D9" w:rsidRDefault="006019D9" w:rsidP="00E70528">
            <w:pPr>
              <w:spacing w:line="360" w:lineRule="auto"/>
            </w:pPr>
            <w:r>
              <w:rPr>
                <w:rFonts w:hint="eastAsia"/>
              </w:rPr>
              <w:t>通过</w:t>
            </w:r>
            <w:r>
              <w:rPr>
                <w:rFonts w:hint="eastAsia"/>
              </w:rPr>
              <w:t>PROP</w:t>
            </w:r>
            <w:r>
              <w:rPr>
                <w:rFonts w:hint="eastAsia"/>
              </w:rPr>
              <w:t>营业厅发起的一码通账户开立</w:t>
            </w:r>
          </w:p>
        </w:tc>
        <w:tc>
          <w:tcPr>
            <w:tcW w:w="1984" w:type="dxa"/>
            <w:vAlign w:val="center"/>
          </w:tcPr>
          <w:p w14:paraId="4DF17C24" w14:textId="77777777" w:rsidR="006019D9" w:rsidRDefault="006019D9" w:rsidP="00E70528">
            <w:pPr>
              <w:spacing w:line="360" w:lineRule="auto"/>
            </w:pPr>
            <w:r>
              <w:rPr>
                <w:rFonts w:hint="eastAsia"/>
              </w:rPr>
              <w:t>Y01</w:t>
            </w:r>
          </w:p>
        </w:tc>
        <w:tc>
          <w:tcPr>
            <w:tcW w:w="3736" w:type="dxa"/>
            <w:vAlign w:val="center"/>
          </w:tcPr>
          <w:p w14:paraId="44343E24" w14:textId="77777777" w:rsidR="006019D9" w:rsidRDefault="006019D9" w:rsidP="009A2FD6">
            <w:pPr>
              <w:spacing w:line="360" w:lineRule="auto"/>
            </w:pPr>
            <w:r>
              <w:rPr>
                <w:rFonts w:hint="eastAsia"/>
              </w:rPr>
              <w:t>对此业务，仅会对成功</w:t>
            </w:r>
            <w:r w:rsidR="009A2FD6">
              <w:rPr>
                <w:rFonts w:hint="eastAsia"/>
              </w:rPr>
              <w:t>受理</w:t>
            </w:r>
            <w:r>
              <w:rPr>
                <w:rFonts w:hint="eastAsia"/>
              </w:rPr>
              <w:t>的业务在业务核对文件中生成相应记录。</w:t>
            </w:r>
          </w:p>
        </w:tc>
      </w:tr>
      <w:tr w:rsidR="006019D9" w14:paraId="4AB8C0B3" w14:textId="77777777" w:rsidTr="00E70528">
        <w:tc>
          <w:tcPr>
            <w:tcW w:w="2802" w:type="dxa"/>
            <w:vAlign w:val="center"/>
          </w:tcPr>
          <w:p w14:paraId="08A3C7F7" w14:textId="77777777" w:rsidR="006019D9" w:rsidRDefault="006019D9" w:rsidP="00E70528">
            <w:pPr>
              <w:spacing w:line="360" w:lineRule="auto"/>
            </w:pPr>
            <w:r>
              <w:rPr>
                <w:rFonts w:hint="eastAsia"/>
              </w:rPr>
              <w:t>通过</w:t>
            </w:r>
            <w:r>
              <w:rPr>
                <w:rFonts w:hint="eastAsia"/>
              </w:rPr>
              <w:t>PROP</w:t>
            </w:r>
            <w:r>
              <w:rPr>
                <w:rFonts w:hint="eastAsia"/>
              </w:rPr>
              <w:t>营业厅发起的证券账户开立</w:t>
            </w:r>
          </w:p>
        </w:tc>
        <w:tc>
          <w:tcPr>
            <w:tcW w:w="1984" w:type="dxa"/>
            <w:vAlign w:val="center"/>
          </w:tcPr>
          <w:p w14:paraId="0E3B1491" w14:textId="77777777" w:rsidR="006019D9" w:rsidRDefault="006019D9" w:rsidP="00E70528">
            <w:pPr>
              <w:spacing w:line="360" w:lineRule="auto"/>
            </w:pPr>
            <w:r>
              <w:rPr>
                <w:rFonts w:hint="eastAsia"/>
              </w:rPr>
              <w:t>Y02</w:t>
            </w:r>
          </w:p>
        </w:tc>
        <w:tc>
          <w:tcPr>
            <w:tcW w:w="3736" w:type="dxa"/>
            <w:vAlign w:val="center"/>
          </w:tcPr>
          <w:p w14:paraId="0B90BD3F" w14:textId="77777777" w:rsidR="006019D9" w:rsidRDefault="009A2FD6" w:rsidP="00E70528">
            <w:pPr>
              <w:spacing w:line="360" w:lineRule="auto"/>
            </w:pPr>
            <w:r>
              <w:rPr>
                <w:rFonts w:hint="eastAsia"/>
              </w:rPr>
              <w:t>对此业务，仅会对成功受</w:t>
            </w:r>
            <w:r w:rsidR="006019D9">
              <w:rPr>
                <w:rFonts w:hint="eastAsia"/>
              </w:rPr>
              <w:t>理的业务在业务核对文件中生成相应记录。</w:t>
            </w:r>
          </w:p>
        </w:tc>
      </w:tr>
    </w:tbl>
    <w:p w14:paraId="2CC57051" w14:textId="77777777" w:rsidR="006019D9" w:rsidRPr="006019D9" w:rsidRDefault="006019D9" w:rsidP="0056705F">
      <w:pPr>
        <w:spacing w:line="360" w:lineRule="auto"/>
      </w:pPr>
    </w:p>
    <w:p w14:paraId="2D728C5F" w14:textId="77777777" w:rsidR="00E70528" w:rsidRDefault="00667974">
      <w:pPr>
        <w:pStyle w:val="ab"/>
        <w:numPr>
          <w:ilvl w:val="0"/>
          <w:numId w:val="96"/>
        </w:numPr>
        <w:spacing w:line="360" w:lineRule="auto"/>
        <w:ind w:left="357" w:firstLineChars="0" w:hanging="357"/>
      </w:pPr>
      <w:r w:rsidRPr="0015163B">
        <w:rPr>
          <w:rFonts w:hint="eastAsia"/>
        </w:rPr>
        <w:t>业务流水号</w:t>
      </w:r>
      <w:r>
        <w:rPr>
          <w:rFonts w:hint="eastAsia"/>
        </w:rPr>
        <w:t>（字段“</w:t>
      </w:r>
      <w:r>
        <w:rPr>
          <w:rFonts w:hint="eastAsia"/>
        </w:rPr>
        <w:t>YWLS</w:t>
      </w:r>
      <w:r>
        <w:rPr>
          <w:rFonts w:hint="eastAsia"/>
        </w:rPr>
        <w:t>”）：对于通过</w:t>
      </w:r>
      <w:r>
        <w:rPr>
          <w:rFonts w:hint="eastAsia"/>
        </w:rPr>
        <w:t>PROP</w:t>
      </w:r>
      <w:r>
        <w:rPr>
          <w:rFonts w:hint="eastAsia"/>
        </w:rPr>
        <w:t>通用交易接口发起的业务，</w:t>
      </w:r>
      <w:r>
        <w:rPr>
          <w:rFonts w:hint="eastAsia"/>
        </w:rPr>
        <w:t>YWLS</w:t>
      </w:r>
      <w:r>
        <w:rPr>
          <w:rFonts w:hint="eastAsia"/>
        </w:rPr>
        <w:t>为开户代理机构申报的业务流水号；对于通过</w:t>
      </w:r>
      <w:r>
        <w:rPr>
          <w:rFonts w:hint="eastAsia"/>
        </w:rPr>
        <w:t>PROP</w:t>
      </w:r>
      <w:r>
        <w:rPr>
          <w:rFonts w:hint="eastAsia"/>
        </w:rPr>
        <w:t>营业厅发起的业务（业务代码为</w:t>
      </w:r>
      <w:r>
        <w:rPr>
          <w:rFonts w:hint="eastAsia"/>
        </w:rPr>
        <w:t xml:space="preserve">Y01 </w:t>
      </w:r>
      <w:r>
        <w:t>–</w:t>
      </w:r>
      <w:r>
        <w:rPr>
          <w:rFonts w:hint="eastAsia"/>
        </w:rPr>
        <w:t xml:space="preserve"> Y02</w:t>
      </w:r>
      <w:r>
        <w:rPr>
          <w:rFonts w:hint="eastAsia"/>
        </w:rPr>
        <w:t>），</w:t>
      </w:r>
      <w:r>
        <w:rPr>
          <w:rFonts w:hint="eastAsia"/>
        </w:rPr>
        <w:t>YWLS</w:t>
      </w:r>
      <w:r>
        <w:rPr>
          <w:rFonts w:hint="eastAsia"/>
        </w:rPr>
        <w:t>为中国结算编制的业务流水号。</w:t>
      </w:r>
      <w:r w:rsidR="00884FA1">
        <w:rPr>
          <w:rFonts w:hint="eastAsia"/>
        </w:rPr>
        <w:t>中国结算编制的业务流水号与开户代理机构编制的业务流水号可能重复，</w:t>
      </w:r>
      <w:r w:rsidR="00767192">
        <w:rPr>
          <w:rFonts w:hint="eastAsia"/>
        </w:rPr>
        <w:t>YWLS</w:t>
      </w:r>
      <w:r w:rsidR="005774ED">
        <w:rPr>
          <w:rFonts w:hint="eastAsia"/>
        </w:rPr>
        <w:t>+</w:t>
      </w:r>
      <w:r w:rsidR="00767192">
        <w:rPr>
          <w:rFonts w:hint="eastAsia"/>
        </w:rPr>
        <w:t>YWDM</w:t>
      </w:r>
      <w:r w:rsidR="005774ED">
        <w:rPr>
          <w:rFonts w:hint="eastAsia"/>
        </w:rPr>
        <w:t>为</w:t>
      </w:r>
      <w:r w:rsidR="00767192">
        <w:rPr>
          <w:rFonts w:hint="eastAsia"/>
        </w:rPr>
        <w:t>唯一</w:t>
      </w:r>
      <w:r w:rsidR="005774ED">
        <w:rPr>
          <w:rFonts w:hint="eastAsia"/>
        </w:rPr>
        <w:t>索引</w:t>
      </w:r>
      <w:r w:rsidR="00767192">
        <w:rPr>
          <w:rFonts w:hint="eastAsia"/>
        </w:rPr>
        <w:t>。</w:t>
      </w:r>
    </w:p>
    <w:p w14:paraId="1E7FF427" w14:textId="77777777" w:rsidR="00E70528" w:rsidRDefault="00E70528">
      <w:pPr>
        <w:pStyle w:val="ab"/>
        <w:numPr>
          <w:ilvl w:val="0"/>
          <w:numId w:val="96"/>
        </w:numPr>
        <w:spacing w:line="360" w:lineRule="auto"/>
        <w:ind w:left="357" w:firstLineChars="0" w:hanging="357"/>
      </w:pPr>
      <w:r w:rsidRPr="004D1880">
        <w:rPr>
          <w:rFonts w:hint="eastAsia"/>
        </w:rPr>
        <w:t>对</w:t>
      </w:r>
      <w:r w:rsidRPr="004D1880">
        <w:rPr>
          <w:rFonts w:hint="eastAsia"/>
        </w:rPr>
        <w:t xml:space="preserve">ServiceName = </w:t>
      </w:r>
      <w:r w:rsidRPr="004D1880">
        <w:rPr>
          <w:rFonts w:hint="eastAsia"/>
        </w:rPr>
        <w:t>“</w:t>
      </w:r>
      <w:r w:rsidRPr="004D1880">
        <w:rPr>
          <w:rFonts w:hint="eastAsia"/>
        </w:rPr>
        <w:t>UAPSRV</w:t>
      </w:r>
      <w:r w:rsidRPr="004D1880">
        <w:rPr>
          <w:rFonts w:hint="eastAsia"/>
        </w:rPr>
        <w:t>”的实时通信接口业务</w:t>
      </w:r>
      <w:r>
        <w:rPr>
          <w:rFonts w:hint="eastAsia"/>
        </w:rPr>
        <w:t>及</w:t>
      </w:r>
      <w:r w:rsidRPr="0063617A">
        <w:rPr>
          <w:rFonts w:hint="eastAsia"/>
        </w:rPr>
        <w:t>通过</w:t>
      </w:r>
      <w:r w:rsidRPr="0063617A">
        <w:rPr>
          <w:rFonts w:hint="eastAsia"/>
        </w:rPr>
        <w:t>PROP</w:t>
      </w:r>
      <w:r w:rsidRPr="0063617A">
        <w:rPr>
          <w:rFonts w:hint="eastAsia"/>
        </w:rPr>
        <w:t>营业厅发起的</w:t>
      </w:r>
      <w:r>
        <w:rPr>
          <w:rFonts w:hint="eastAsia"/>
        </w:rPr>
        <w:t>业务</w:t>
      </w:r>
      <w:r w:rsidRPr="004D1880">
        <w:rPr>
          <w:rFonts w:hint="eastAsia"/>
        </w:rPr>
        <w:t>，本文件中包含当前业务日的业务核对记录；对</w:t>
      </w:r>
      <w:r w:rsidRPr="004D1880">
        <w:rPr>
          <w:rFonts w:hint="eastAsia"/>
        </w:rPr>
        <w:t xml:space="preserve">ServiceName = </w:t>
      </w:r>
      <w:r w:rsidRPr="004D1880">
        <w:rPr>
          <w:rFonts w:hint="eastAsia"/>
        </w:rPr>
        <w:t>“</w:t>
      </w:r>
      <w:r w:rsidRPr="004D1880">
        <w:rPr>
          <w:rFonts w:hint="eastAsia"/>
        </w:rPr>
        <w:t>SFSRV</w:t>
      </w:r>
      <w:r w:rsidRPr="004D1880">
        <w:rPr>
          <w:rFonts w:hint="eastAsia"/>
        </w:rPr>
        <w:t>”</w:t>
      </w:r>
      <w:r w:rsidR="0006477B">
        <w:rPr>
          <w:rFonts w:hint="eastAsia"/>
        </w:rPr>
        <w:t>或“</w:t>
      </w:r>
      <w:r w:rsidR="0006477B">
        <w:rPr>
          <w:rFonts w:hint="eastAsia"/>
        </w:rPr>
        <w:t>PNSRV</w:t>
      </w:r>
      <w:r w:rsidR="0006477B">
        <w:rPr>
          <w:rFonts w:hint="eastAsia"/>
        </w:rPr>
        <w:t>”</w:t>
      </w:r>
      <w:r w:rsidRPr="004D1880">
        <w:rPr>
          <w:rFonts w:hint="eastAsia"/>
        </w:rPr>
        <w:t>的实时通信接口业务，本文件中包含前一业务日（</w:t>
      </w:r>
      <w:r w:rsidRPr="004D1880">
        <w:rPr>
          <w:rFonts w:hint="eastAsia"/>
        </w:rPr>
        <w:t>T-1</w:t>
      </w:r>
      <w:r w:rsidRPr="004D1880">
        <w:rPr>
          <w:rFonts w:hint="eastAsia"/>
        </w:rPr>
        <w:t>日）的业务核对记录。</w:t>
      </w:r>
    </w:p>
    <w:p w14:paraId="2DC63544" w14:textId="77777777" w:rsidR="003B349B" w:rsidRDefault="003B349B">
      <w:pPr>
        <w:pStyle w:val="ab"/>
        <w:numPr>
          <w:ilvl w:val="0"/>
          <w:numId w:val="96"/>
        </w:numPr>
        <w:spacing w:line="360" w:lineRule="auto"/>
        <w:ind w:left="357" w:firstLineChars="0" w:hanging="357"/>
      </w:pPr>
      <w:r>
        <w:rPr>
          <w:rFonts w:hint="eastAsia"/>
        </w:rPr>
        <w:t>业务代码（字段“</w:t>
      </w:r>
      <w:r>
        <w:rPr>
          <w:rFonts w:hint="eastAsia"/>
        </w:rPr>
        <w:t>YWDM</w:t>
      </w:r>
      <w:r>
        <w:rPr>
          <w:rFonts w:hint="eastAsia"/>
        </w:rPr>
        <w:t>”）为“</w:t>
      </w:r>
      <w:r>
        <w:rPr>
          <w:rFonts w:hint="eastAsia"/>
        </w:rPr>
        <w:t>S02</w:t>
      </w:r>
      <w:r>
        <w:rPr>
          <w:rFonts w:hint="eastAsia"/>
        </w:rPr>
        <w:t>”时，客户名称</w:t>
      </w:r>
      <w:r w:rsidR="006A2200">
        <w:rPr>
          <w:rFonts w:hint="eastAsia"/>
        </w:rPr>
        <w:t>填写</w:t>
      </w:r>
      <w:r w:rsidR="00294B63">
        <w:rPr>
          <w:rFonts w:hint="eastAsia"/>
        </w:rPr>
        <w:t>被核查机构客户的客户名称</w:t>
      </w:r>
      <w:r w:rsidR="006A2200">
        <w:rPr>
          <w:rFonts w:hint="eastAsia"/>
        </w:rPr>
        <w:t>（当被核查机构的客户名称超过</w:t>
      </w:r>
      <w:r w:rsidR="006A2200">
        <w:rPr>
          <w:rFonts w:hint="eastAsia"/>
        </w:rPr>
        <w:t>120</w:t>
      </w:r>
      <w:r w:rsidR="006A2200">
        <w:rPr>
          <w:rFonts w:hint="eastAsia"/>
        </w:rPr>
        <w:t>位时，截位至左起第</w:t>
      </w:r>
      <w:r w:rsidR="006A2200">
        <w:rPr>
          <w:rFonts w:hint="eastAsia"/>
        </w:rPr>
        <w:t>120</w:t>
      </w:r>
      <w:r w:rsidR="006A2200">
        <w:rPr>
          <w:rFonts w:hint="eastAsia"/>
        </w:rPr>
        <w:t>位）；主要身份证明文件代码填写</w:t>
      </w:r>
      <w:r w:rsidR="00765A49">
        <w:rPr>
          <w:rFonts w:hint="eastAsia"/>
        </w:rPr>
        <w:t>“机构信息核查”</w:t>
      </w:r>
      <w:r w:rsidR="002F3B98">
        <w:rPr>
          <w:rFonts w:hint="eastAsia"/>
        </w:rPr>
        <w:t>请求</w:t>
      </w:r>
      <w:r w:rsidR="00765A49">
        <w:rPr>
          <w:rFonts w:hint="eastAsia"/>
        </w:rPr>
        <w:t>接口中申报的组织机构代码（字段：</w:t>
      </w:r>
      <w:r w:rsidR="00765A49">
        <w:rPr>
          <w:rFonts w:hint="eastAsia"/>
        </w:rPr>
        <w:t>ZZJGDM</w:t>
      </w:r>
      <w:r w:rsidR="00765A49">
        <w:rPr>
          <w:rFonts w:hint="eastAsia"/>
        </w:rPr>
        <w:t>）字段内容。</w:t>
      </w:r>
    </w:p>
    <w:p w14:paraId="27F634EA" w14:textId="77777777" w:rsidR="00704C15" w:rsidRPr="002F3B98" w:rsidRDefault="00704C15">
      <w:pPr>
        <w:pStyle w:val="ab"/>
        <w:spacing w:line="360" w:lineRule="auto"/>
        <w:ind w:left="420" w:firstLineChars="0" w:firstLine="0"/>
      </w:pPr>
    </w:p>
    <w:p w14:paraId="2B58CC3A" w14:textId="77777777" w:rsidR="00E70528" w:rsidRDefault="00917575">
      <w:pPr>
        <w:pStyle w:val="2"/>
        <w:numPr>
          <w:ilvl w:val="0"/>
          <w:numId w:val="33"/>
        </w:numPr>
      </w:pPr>
      <w:bookmarkStart w:id="1017" w:name="_Toc3820418"/>
      <w:r>
        <w:rPr>
          <w:rFonts w:hint="eastAsia"/>
        </w:rPr>
        <w:t>当日发生变更</w:t>
      </w:r>
      <w:r w:rsidR="00972847">
        <w:rPr>
          <w:rFonts w:hint="eastAsia"/>
        </w:rPr>
        <w:t>的一码通</w:t>
      </w:r>
      <w:r w:rsidR="00972847" w:rsidRPr="00124CF6">
        <w:rPr>
          <w:rFonts w:hint="eastAsia"/>
        </w:rPr>
        <w:t>账户资料</w:t>
      </w:r>
      <w:bookmarkEnd w:id="1016"/>
      <w:r w:rsidR="00972847">
        <w:rPr>
          <w:rFonts w:hint="eastAsia"/>
        </w:rPr>
        <w:t>文件</w:t>
      </w:r>
      <w:bookmarkEnd w:id="1017"/>
    </w:p>
    <w:tbl>
      <w:tblPr>
        <w:tblStyle w:val="a5"/>
        <w:tblW w:w="9464" w:type="dxa"/>
        <w:jc w:val="center"/>
        <w:tblLayout w:type="fixed"/>
        <w:tblLook w:val="04A0" w:firstRow="1" w:lastRow="0" w:firstColumn="1" w:lastColumn="0" w:noHBand="0" w:noVBand="1"/>
      </w:tblPr>
      <w:tblGrid>
        <w:gridCol w:w="537"/>
        <w:gridCol w:w="1295"/>
        <w:gridCol w:w="1253"/>
        <w:gridCol w:w="851"/>
        <w:gridCol w:w="2976"/>
        <w:gridCol w:w="2552"/>
      </w:tblGrid>
      <w:tr w:rsidR="00972847" w14:paraId="3DB5C81A" w14:textId="77777777" w:rsidTr="00CB13BD">
        <w:trPr>
          <w:trHeight w:val="534"/>
          <w:jc w:val="center"/>
        </w:trPr>
        <w:tc>
          <w:tcPr>
            <w:tcW w:w="537" w:type="dxa"/>
            <w:shd w:val="clear" w:color="auto" w:fill="FFC000"/>
            <w:vAlign w:val="center"/>
          </w:tcPr>
          <w:p w14:paraId="089F9109" w14:textId="77777777" w:rsidR="00972847" w:rsidRPr="00455B38" w:rsidRDefault="00972847" w:rsidP="006F30A2">
            <w:pPr>
              <w:jc w:val="center"/>
              <w:rPr>
                <w:b/>
                <w:sz w:val="24"/>
                <w:szCs w:val="24"/>
              </w:rPr>
            </w:pPr>
            <w:r w:rsidRPr="00455B38">
              <w:rPr>
                <w:rFonts w:hint="eastAsia"/>
                <w:b/>
                <w:sz w:val="24"/>
                <w:szCs w:val="24"/>
              </w:rPr>
              <w:t>NO</w:t>
            </w:r>
          </w:p>
        </w:tc>
        <w:tc>
          <w:tcPr>
            <w:tcW w:w="1295" w:type="dxa"/>
            <w:shd w:val="clear" w:color="auto" w:fill="FFC000"/>
            <w:vAlign w:val="center"/>
          </w:tcPr>
          <w:p w14:paraId="6C8BB014" w14:textId="77777777" w:rsidR="00972847" w:rsidRPr="00455B38" w:rsidRDefault="00972847" w:rsidP="006F30A2">
            <w:pPr>
              <w:jc w:val="center"/>
              <w:rPr>
                <w:b/>
                <w:sz w:val="24"/>
                <w:szCs w:val="24"/>
              </w:rPr>
            </w:pPr>
            <w:r w:rsidRPr="00455B38">
              <w:rPr>
                <w:rFonts w:hint="eastAsia"/>
                <w:b/>
                <w:sz w:val="24"/>
                <w:szCs w:val="24"/>
              </w:rPr>
              <w:t>字段</w:t>
            </w:r>
          </w:p>
        </w:tc>
        <w:tc>
          <w:tcPr>
            <w:tcW w:w="1253" w:type="dxa"/>
            <w:shd w:val="clear" w:color="auto" w:fill="FFC000"/>
            <w:vAlign w:val="center"/>
          </w:tcPr>
          <w:p w14:paraId="45EED6BE" w14:textId="77777777" w:rsidR="00972847" w:rsidRPr="00455B38" w:rsidRDefault="00972847"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76B10B04" w14:textId="77777777" w:rsidR="00972847" w:rsidRPr="00455B38" w:rsidRDefault="00972847" w:rsidP="006F30A2">
            <w:pPr>
              <w:jc w:val="center"/>
              <w:rPr>
                <w:b/>
                <w:sz w:val="24"/>
                <w:szCs w:val="24"/>
              </w:rPr>
            </w:pPr>
            <w:r w:rsidRPr="00455B38">
              <w:rPr>
                <w:rFonts w:hint="eastAsia"/>
                <w:b/>
                <w:sz w:val="24"/>
                <w:szCs w:val="24"/>
              </w:rPr>
              <w:t>长度</w:t>
            </w:r>
          </w:p>
        </w:tc>
        <w:tc>
          <w:tcPr>
            <w:tcW w:w="2976" w:type="dxa"/>
            <w:shd w:val="clear" w:color="auto" w:fill="FFC000"/>
            <w:vAlign w:val="center"/>
          </w:tcPr>
          <w:p w14:paraId="01008A0C" w14:textId="77777777" w:rsidR="00972847" w:rsidRPr="00455B38" w:rsidRDefault="00972847" w:rsidP="006F30A2">
            <w:pPr>
              <w:jc w:val="center"/>
              <w:rPr>
                <w:b/>
                <w:sz w:val="24"/>
                <w:szCs w:val="24"/>
              </w:rPr>
            </w:pPr>
            <w:r w:rsidRPr="00455B38">
              <w:rPr>
                <w:rFonts w:hint="eastAsia"/>
                <w:b/>
                <w:sz w:val="24"/>
                <w:szCs w:val="24"/>
              </w:rPr>
              <w:t>字段名称</w:t>
            </w:r>
          </w:p>
        </w:tc>
        <w:tc>
          <w:tcPr>
            <w:tcW w:w="2552" w:type="dxa"/>
            <w:shd w:val="clear" w:color="auto" w:fill="FFC000"/>
            <w:vAlign w:val="center"/>
          </w:tcPr>
          <w:p w14:paraId="0CBCAFED" w14:textId="77777777" w:rsidR="00972847" w:rsidRPr="00455B38" w:rsidRDefault="00972847" w:rsidP="006F30A2">
            <w:pPr>
              <w:jc w:val="center"/>
              <w:rPr>
                <w:b/>
                <w:sz w:val="24"/>
                <w:szCs w:val="24"/>
              </w:rPr>
            </w:pPr>
            <w:r>
              <w:rPr>
                <w:rFonts w:hint="eastAsia"/>
                <w:b/>
                <w:sz w:val="24"/>
                <w:szCs w:val="24"/>
              </w:rPr>
              <w:t>备注</w:t>
            </w:r>
          </w:p>
        </w:tc>
      </w:tr>
      <w:tr w:rsidR="00972847" w14:paraId="1080657E" w14:textId="77777777" w:rsidTr="00CB13BD">
        <w:trPr>
          <w:trHeight w:val="415"/>
          <w:jc w:val="center"/>
        </w:trPr>
        <w:tc>
          <w:tcPr>
            <w:tcW w:w="537" w:type="dxa"/>
            <w:vAlign w:val="center"/>
          </w:tcPr>
          <w:p w14:paraId="01CA6AD9" w14:textId="77777777" w:rsidR="00E70528" w:rsidRDefault="00E70528">
            <w:pPr>
              <w:pStyle w:val="ab"/>
              <w:numPr>
                <w:ilvl w:val="0"/>
                <w:numId w:val="66"/>
              </w:numPr>
              <w:ind w:firstLineChars="0"/>
              <w:jc w:val="center"/>
              <w:rPr>
                <w:b/>
              </w:rPr>
            </w:pPr>
          </w:p>
        </w:tc>
        <w:tc>
          <w:tcPr>
            <w:tcW w:w="1295" w:type="dxa"/>
            <w:vAlign w:val="center"/>
          </w:tcPr>
          <w:p w14:paraId="4D71B716" w14:textId="77777777" w:rsidR="00972847" w:rsidRPr="00C45958" w:rsidRDefault="00972847" w:rsidP="006F30A2">
            <w:r w:rsidRPr="00EE2BE5">
              <w:rPr>
                <w:rFonts w:hint="eastAsia"/>
              </w:rPr>
              <w:t>YMTH</w:t>
            </w:r>
          </w:p>
        </w:tc>
        <w:tc>
          <w:tcPr>
            <w:tcW w:w="1253" w:type="dxa"/>
            <w:vAlign w:val="center"/>
          </w:tcPr>
          <w:p w14:paraId="1E899FF0" w14:textId="77777777" w:rsidR="00972847" w:rsidRPr="00C45958" w:rsidRDefault="00972847" w:rsidP="006F30A2">
            <w:r w:rsidRPr="00EE2BE5">
              <w:rPr>
                <w:rFonts w:hint="eastAsia"/>
              </w:rPr>
              <w:t>Character</w:t>
            </w:r>
          </w:p>
        </w:tc>
        <w:tc>
          <w:tcPr>
            <w:tcW w:w="851" w:type="dxa"/>
            <w:vAlign w:val="center"/>
          </w:tcPr>
          <w:p w14:paraId="20C9759C" w14:textId="77777777" w:rsidR="00972847" w:rsidRPr="00C45958" w:rsidRDefault="00972847" w:rsidP="006F30A2">
            <w:r>
              <w:rPr>
                <w:rFonts w:hint="eastAsia"/>
              </w:rPr>
              <w:t>20</w:t>
            </w:r>
          </w:p>
        </w:tc>
        <w:tc>
          <w:tcPr>
            <w:tcW w:w="2976" w:type="dxa"/>
            <w:vAlign w:val="center"/>
          </w:tcPr>
          <w:p w14:paraId="6BB196B8" w14:textId="77777777" w:rsidR="00972847" w:rsidRPr="00C45958" w:rsidRDefault="00972847" w:rsidP="006F30A2">
            <w:r w:rsidRPr="00EE2BE5">
              <w:rPr>
                <w:rFonts w:hint="eastAsia"/>
              </w:rPr>
              <w:t>一码通账户号码</w:t>
            </w:r>
          </w:p>
        </w:tc>
        <w:tc>
          <w:tcPr>
            <w:tcW w:w="2552" w:type="dxa"/>
            <w:vAlign w:val="center"/>
          </w:tcPr>
          <w:p w14:paraId="16F001C3" w14:textId="77777777" w:rsidR="00972847" w:rsidRPr="00C45958" w:rsidRDefault="00972847" w:rsidP="006F30A2"/>
        </w:tc>
      </w:tr>
      <w:tr w:rsidR="00972847" w14:paraId="19E29508" w14:textId="77777777" w:rsidTr="00CB13BD">
        <w:trPr>
          <w:trHeight w:val="415"/>
          <w:jc w:val="center"/>
        </w:trPr>
        <w:tc>
          <w:tcPr>
            <w:tcW w:w="537" w:type="dxa"/>
            <w:vAlign w:val="center"/>
          </w:tcPr>
          <w:p w14:paraId="28C24979" w14:textId="77777777" w:rsidR="00E70528" w:rsidRDefault="00E70528">
            <w:pPr>
              <w:pStyle w:val="ab"/>
              <w:numPr>
                <w:ilvl w:val="0"/>
                <w:numId w:val="66"/>
              </w:numPr>
              <w:ind w:firstLineChars="0"/>
              <w:jc w:val="center"/>
              <w:rPr>
                <w:b/>
                <w:bCs/>
                <w:szCs w:val="32"/>
              </w:rPr>
            </w:pPr>
          </w:p>
        </w:tc>
        <w:tc>
          <w:tcPr>
            <w:tcW w:w="1295" w:type="dxa"/>
            <w:vAlign w:val="center"/>
          </w:tcPr>
          <w:p w14:paraId="4089715C" w14:textId="77777777" w:rsidR="00972847" w:rsidRPr="00CC2083" w:rsidRDefault="00972847" w:rsidP="006F30A2">
            <w:r w:rsidRPr="00CC2083">
              <w:rPr>
                <w:rFonts w:hint="eastAsia"/>
              </w:rPr>
              <w:t>YMTZT</w:t>
            </w:r>
          </w:p>
        </w:tc>
        <w:tc>
          <w:tcPr>
            <w:tcW w:w="1253" w:type="dxa"/>
            <w:vAlign w:val="center"/>
          </w:tcPr>
          <w:p w14:paraId="73CEBE6B" w14:textId="77777777" w:rsidR="00972847" w:rsidRPr="00CC2083" w:rsidRDefault="00972847" w:rsidP="006F30A2">
            <w:r w:rsidRPr="00CC2083">
              <w:rPr>
                <w:rFonts w:hint="eastAsia"/>
              </w:rPr>
              <w:t>Character</w:t>
            </w:r>
          </w:p>
        </w:tc>
        <w:tc>
          <w:tcPr>
            <w:tcW w:w="851" w:type="dxa"/>
            <w:vAlign w:val="center"/>
          </w:tcPr>
          <w:p w14:paraId="5D6C1391" w14:textId="77777777" w:rsidR="00972847" w:rsidRPr="00CC2083" w:rsidRDefault="00972847" w:rsidP="006F30A2">
            <w:r w:rsidRPr="00CC2083">
              <w:rPr>
                <w:rFonts w:hint="eastAsia"/>
              </w:rPr>
              <w:t>1</w:t>
            </w:r>
          </w:p>
        </w:tc>
        <w:tc>
          <w:tcPr>
            <w:tcW w:w="2976" w:type="dxa"/>
            <w:vAlign w:val="center"/>
          </w:tcPr>
          <w:p w14:paraId="163795E4" w14:textId="77777777" w:rsidR="00972847" w:rsidRPr="00CC2083" w:rsidRDefault="00972847" w:rsidP="006F30A2">
            <w:r w:rsidRPr="00CC2083">
              <w:rPr>
                <w:rFonts w:hint="eastAsia"/>
              </w:rPr>
              <w:t>一码通账户状态</w:t>
            </w:r>
          </w:p>
        </w:tc>
        <w:tc>
          <w:tcPr>
            <w:tcW w:w="2552" w:type="dxa"/>
            <w:vAlign w:val="center"/>
          </w:tcPr>
          <w:p w14:paraId="6D7E1B1A" w14:textId="77777777" w:rsidR="00972847" w:rsidRPr="00C45958" w:rsidRDefault="00972847" w:rsidP="006F30A2">
            <w:r w:rsidRPr="004655CD">
              <w:rPr>
                <w:rFonts w:hint="eastAsia"/>
              </w:rPr>
              <w:t>字典</w:t>
            </w:r>
            <w:r w:rsidRPr="004655CD">
              <w:rPr>
                <w:rFonts w:hint="eastAsia"/>
              </w:rPr>
              <w:t>(</w:t>
            </w:r>
            <w:r w:rsidRPr="004655CD">
              <w:t>YMTZT</w:t>
            </w:r>
            <w:r w:rsidRPr="004655CD">
              <w:rPr>
                <w:rFonts w:hint="eastAsia"/>
              </w:rPr>
              <w:t>)</w:t>
            </w:r>
          </w:p>
        </w:tc>
      </w:tr>
      <w:tr w:rsidR="009A4D5C" w14:paraId="1785EBA1" w14:textId="77777777" w:rsidTr="00CB13BD">
        <w:trPr>
          <w:trHeight w:val="415"/>
          <w:jc w:val="center"/>
        </w:trPr>
        <w:tc>
          <w:tcPr>
            <w:tcW w:w="537" w:type="dxa"/>
            <w:vAlign w:val="center"/>
          </w:tcPr>
          <w:p w14:paraId="247C0CA1" w14:textId="77777777" w:rsidR="00E70528" w:rsidRDefault="00E70528">
            <w:pPr>
              <w:pStyle w:val="ab"/>
              <w:numPr>
                <w:ilvl w:val="0"/>
                <w:numId w:val="66"/>
              </w:numPr>
              <w:ind w:firstLineChars="0"/>
            </w:pPr>
            <w:bookmarkStart w:id="1018" w:name="_Toc360433482"/>
            <w:bookmarkEnd w:id="1018"/>
          </w:p>
        </w:tc>
        <w:tc>
          <w:tcPr>
            <w:tcW w:w="1295" w:type="dxa"/>
            <w:vAlign w:val="center"/>
          </w:tcPr>
          <w:p w14:paraId="45FD4338" w14:textId="77777777" w:rsidR="009A4D5C" w:rsidRPr="00CC2083" w:rsidRDefault="009A4D5C" w:rsidP="006F30A2">
            <w:r>
              <w:rPr>
                <w:rFonts w:hint="eastAsia"/>
              </w:rPr>
              <w:t>KHRQ</w:t>
            </w:r>
          </w:p>
        </w:tc>
        <w:tc>
          <w:tcPr>
            <w:tcW w:w="1253" w:type="dxa"/>
            <w:vAlign w:val="center"/>
          </w:tcPr>
          <w:p w14:paraId="2008A72B" w14:textId="77777777" w:rsidR="009A4D5C" w:rsidRPr="00CC2083" w:rsidRDefault="009A4D5C" w:rsidP="006F30A2">
            <w:r w:rsidRPr="00DD2CE2">
              <w:rPr>
                <w:rFonts w:hint="eastAsia"/>
              </w:rPr>
              <w:t>Character</w:t>
            </w:r>
          </w:p>
        </w:tc>
        <w:tc>
          <w:tcPr>
            <w:tcW w:w="851" w:type="dxa"/>
            <w:vAlign w:val="center"/>
          </w:tcPr>
          <w:p w14:paraId="0701DEB6" w14:textId="77777777" w:rsidR="009A4D5C" w:rsidRPr="00CC2083" w:rsidRDefault="009A4D5C" w:rsidP="006F30A2">
            <w:r>
              <w:rPr>
                <w:rFonts w:hint="eastAsia"/>
              </w:rPr>
              <w:t>8</w:t>
            </w:r>
          </w:p>
        </w:tc>
        <w:tc>
          <w:tcPr>
            <w:tcW w:w="2976" w:type="dxa"/>
            <w:vAlign w:val="center"/>
          </w:tcPr>
          <w:p w14:paraId="6DC9A788" w14:textId="77777777" w:rsidR="009A4D5C" w:rsidRPr="00CC2083" w:rsidRDefault="009A4D5C" w:rsidP="006F30A2">
            <w:r>
              <w:rPr>
                <w:rFonts w:hint="eastAsia"/>
              </w:rPr>
              <w:t>一码通</w:t>
            </w:r>
            <w:r w:rsidR="00433CE0">
              <w:rPr>
                <w:rFonts w:hint="eastAsia"/>
              </w:rPr>
              <w:t>账户</w:t>
            </w:r>
            <w:r>
              <w:rPr>
                <w:rFonts w:hint="eastAsia"/>
              </w:rPr>
              <w:t>开户日期</w:t>
            </w:r>
          </w:p>
        </w:tc>
        <w:tc>
          <w:tcPr>
            <w:tcW w:w="2552" w:type="dxa"/>
            <w:vAlign w:val="center"/>
          </w:tcPr>
          <w:p w14:paraId="6C2D0E2E" w14:textId="77777777" w:rsidR="009A4D5C" w:rsidRPr="004655CD" w:rsidRDefault="009A4D5C" w:rsidP="006F30A2"/>
        </w:tc>
      </w:tr>
      <w:tr w:rsidR="00433CE0" w14:paraId="39F2EC71" w14:textId="77777777" w:rsidTr="00CB13BD">
        <w:trPr>
          <w:trHeight w:val="415"/>
          <w:jc w:val="center"/>
        </w:trPr>
        <w:tc>
          <w:tcPr>
            <w:tcW w:w="537" w:type="dxa"/>
            <w:vAlign w:val="center"/>
          </w:tcPr>
          <w:p w14:paraId="07AD4F24" w14:textId="77777777" w:rsidR="00E70528" w:rsidRDefault="00E70528">
            <w:pPr>
              <w:pStyle w:val="ab"/>
              <w:numPr>
                <w:ilvl w:val="0"/>
                <w:numId w:val="66"/>
              </w:numPr>
              <w:ind w:firstLineChars="0"/>
            </w:pPr>
          </w:p>
        </w:tc>
        <w:tc>
          <w:tcPr>
            <w:tcW w:w="1295" w:type="dxa"/>
            <w:vAlign w:val="center"/>
          </w:tcPr>
          <w:p w14:paraId="1EC1CEC7" w14:textId="77777777" w:rsidR="00433CE0" w:rsidRDefault="00433CE0" w:rsidP="006F30A2">
            <w:r>
              <w:rPr>
                <w:rFonts w:hint="eastAsia"/>
              </w:rPr>
              <w:t>XHRQ</w:t>
            </w:r>
          </w:p>
        </w:tc>
        <w:tc>
          <w:tcPr>
            <w:tcW w:w="1253" w:type="dxa"/>
            <w:vAlign w:val="center"/>
          </w:tcPr>
          <w:p w14:paraId="0C2672B3" w14:textId="77777777" w:rsidR="00433CE0" w:rsidRPr="00DD2CE2" w:rsidRDefault="00433CE0" w:rsidP="006F30A2">
            <w:r w:rsidRPr="00DD2CE2">
              <w:rPr>
                <w:rFonts w:hint="eastAsia"/>
              </w:rPr>
              <w:t>Character</w:t>
            </w:r>
          </w:p>
        </w:tc>
        <w:tc>
          <w:tcPr>
            <w:tcW w:w="851" w:type="dxa"/>
            <w:vAlign w:val="center"/>
          </w:tcPr>
          <w:p w14:paraId="3A0AFEAA" w14:textId="77777777" w:rsidR="00433CE0" w:rsidRDefault="00433CE0" w:rsidP="006F30A2">
            <w:r>
              <w:rPr>
                <w:rFonts w:hint="eastAsia"/>
              </w:rPr>
              <w:t>8</w:t>
            </w:r>
          </w:p>
        </w:tc>
        <w:tc>
          <w:tcPr>
            <w:tcW w:w="2976" w:type="dxa"/>
            <w:vAlign w:val="center"/>
          </w:tcPr>
          <w:p w14:paraId="52D89E17" w14:textId="77777777" w:rsidR="00433CE0" w:rsidRDefault="00433CE0" w:rsidP="006F30A2">
            <w:r>
              <w:rPr>
                <w:rFonts w:hint="eastAsia"/>
              </w:rPr>
              <w:t>一码通账户销户日期</w:t>
            </w:r>
          </w:p>
        </w:tc>
        <w:tc>
          <w:tcPr>
            <w:tcW w:w="2552" w:type="dxa"/>
            <w:vAlign w:val="center"/>
          </w:tcPr>
          <w:p w14:paraId="5B35CC7E" w14:textId="77777777" w:rsidR="00433CE0" w:rsidRPr="004655CD" w:rsidRDefault="00433CE0" w:rsidP="006F30A2"/>
        </w:tc>
      </w:tr>
      <w:tr w:rsidR="00433CE0" w14:paraId="01EB18E9" w14:textId="77777777" w:rsidTr="00CB13BD">
        <w:trPr>
          <w:trHeight w:val="415"/>
          <w:jc w:val="center"/>
        </w:trPr>
        <w:tc>
          <w:tcPr>
            <w:tcW w:w="537" w:type="dxa"/>
            <w:vAlign w:val="center"/>
          </w:tcPr>
          <w:p w14:paraId="37658FC1" w14:textId="77777777" w:rsidR="00E70528" w:rsidRDefault="00E70528">
            <w:pPr>
              <w:pStyle w:val="ab"/>
              <w:numPr>
                <w:ilvl w:val="0"/>
                <w:numId w:val="66"/>
              </w:numPr>
              <w:ind w:firstLineChars="0"/>
            </w:pPr>
          </w:p>
        </w:tc>
        <w:tc>
          <w:tcPr>
            <w:tcW w:w="1295" w:type="dxa"/>
            <w:vAlign w:val="center"/>
          </w:tcPr>
          <w:p w14:paraId="4E48BDBF" w14:textId="77777777" w:rsidR="00433CE0" w:rsidRDefault="00433CE0" w:rsidP="006F30A2">
            <w:r w:rsidRPr="00DD2CE2">
              <w:rPr>
                <w:rFonts w:hint="eastAsia"/>
              </w:rPr>
              <w:t>KHFS</w:t>
            </w:r>
          </w:p>
        </w:tc>
        <w:tc>
          <w:tcPr>
            <w:tcW w:w="1253" w:type="dxa"/>
            <w:vAlign w:val="center"/>
          </w:tcPr>
          <w:p w14:paraId="57A43209" w14:textId="77777777" w:rsidR="00433CE0" w:rsidRPr="00DD2CE2" w:rsidRDefault="00433CE0" w:rsidP="006F30A2">
            <w:r w:rsidRPr="00DD2CE2">
              <w:rPr>
                <w:rFonts w:hint="eastAsia"/>
              </w:rPr>
              <w:t>Character</w:t>
            </w:r>
          </w:p>
        </w:tc>
        <w:tc>
          <w:tcPr>
            <w:tcW w:w="851" w:type="dxa"/>
            <w:vAlign w:val="center"/>
          </w:tcPr>
          <w:p w14:paraId="51206174" w14:textId="77777777" w:rsidR="00433CE0" w:rsidRDefault="00433CE0" w:rsidP="006F30A2">
            <w:r w:rsidRPr="00DD2CE2">
              <w:rPr>
                <w:rFonts w:hint="eastAsia"/>
              </w:rPr>
              <w:t>1</w:t>
            </w:r>
          </w:p>
        </w:tc>
        <w:tc>
          <w:tcPr>
            <w:tcW w:w="2976" w:type="dxa"/>
            <w:vAlign w:val="center"/>
          </w:tcPr>
          <w:p w14:paraId="62478557" w14:textId="77777777" w:rsidR="00433CE0" w:rsidRDefault="00433CE0" w:rsidP="006F30A2">
            <w:r>
              <w:rPr>
                <w:rFonts w:hint="eastAsia"/>
              </w:rPr>
              <w:t>一码通账户</w:t>
            </w:r>
            <w:r w:rsidRPr="00DD2CE2">
              <w:rPr>
                <w:rFonts w:hint="eastAsia"/>
              </w:rPr>
              <w:t>开户方式</w:t>
            </w:r>
          </w:p>
        </w:tc>
        <w:tc>
          <w:tcPr>
            <w:tcW w:w="2552" w:type="dxa"/>
            <w:vAlign w:val="center"/>
          </w:tcPr>
          <w:p w14:paraId="6CD35184" w14:textId="77777777" w:rsidR="00433CE0" w:rsidRPr="004655CD" w:rsidRDefault="00433CE0" w:rsidP="006F30A2">
            <w:r w:rsidRPr="004655CD">
              <w:rPr>
                <w:rFonts w:hint="eastAsia"/>
              </w:rPr>
              <w:t>字典</w:t>
            </w:r>
            <w:r w:rsidRPr="004655CD">
              <w:rPr>
                <w:rFonts w:hint="eastAsia"/>
              </w:rPr>
              <w:t>(</w:t>
            </w:r>
            <w:r w:rsidRPr="00DD2CE2">
              <w:rPr>
                <w:rFonts w:hint="eastAsia"/>
              </w:rPr>
              <w:t>KHFS</w:t>
            </w:r>
            <w:r w:rsidRPr="004655CD">
              <w:rPr>
                <w:rFonts w:hint="eastAsia"/>
              </w:rPr>
              <w:t>)</w:t>
            </w:r>
          </w:p>
        </w:tc>
      </w:tr>
      <w:tr w:rsidR="00433CE0" w14:paraId="72990044" w14:textId="77777777" w:rsidTr="00CB13BD">
        <w:trPr>
          <w:trHeight w:val="415"/>
          <w:jc w:val="center"/>
        </w:trPr>
        <w:tc>
          <w:tcPr>
            <w:tcW w:w="537" w:type="dxa"/>
            <w:vAlign w:val="center"/>
          </w:tcPr>
          <w:p w14:paraId="3327621C" w14:textId="77777777" w:rsidR="00E70528" w:rsidRDefault="00E70528">
            <w:pPr>
              <w:pStyle w:val="ab"/>
              <w:numPr>
                <w:ilvl w:val="0"/>
                <w:numId w:val="66"/>
              </w:numPr>
              <w:ind w:firstLineChars="0"/>
              <w:jc w:val="center"/>
              <w:rPr>
                <w:b/>
                <w:bCs/>
                <w:szCs w:val="32"/>
              </w:rPr>
            </w:pPr>
          </w:p>
        </w:tc>
        <w:tc>
          <w:tcPr>
            <w:tcW w:w="1295" w:type="dxa"/>
            <w:vAlign w:val="center"/>
          </w:tcPr>
          <w:p w14:paraId="08EBA03F" w14:textId="77777777" w:rsidR="00433CE0" w:rsidRPr="00C45958" w:rsidRDefault="00433CE0" w:rsidP="006F30A2">
            <w:r w:rsidRPr="00C45958">
              <w:rPr>
                <w:rFonts w:hint="eastAsia"/>
              </w:rPr>
              <w:t>KHMC</w:t>
            </w:r>
          </w:p>
        </w:tc>
        <w:tc>
          <w:tcPr>
            <w:tcW w:w="1253" w:type="dxa"/>
            <w:vAlign w:val="center"/>
          </w:tcPr>
          <w:p w14:paraId="526F53B9" w14:textId="77777777" w:rsidR="00433CE0" w:rsidRPr="00C45958" w:rsidRDefault="00433CE0" w:rsidP="006F30A2">
            <w:r w:rsidRPr="00C45958">
              <w:rPr>
                <w:rFonts w:hint="eastAsia"/>
              </w:rPr>
              <w:t>Character</w:t>
            </w:r>
          </w:p>
        </w:tc>
        <w:tc>
          <w:tcPr>
            <w:tcW w:w="851" w:type="dxa"/>
            <w:vAlign w:val="center"/>
          </w:tcPr>
          <w:p w14:paraId="13EBBAF3" w14:textId="77777777" w:rsidR="00433CE0" w:rsidRPr="00C45958" w:rsidRDefault="00433CE0" w:rsidP="006F30A2">
            <w:r w:rsidRPr="00C45958">
              <w:rPr>
                <w:rFonts w:hint="eastAsia"/>
              </w:rPr>
              <w:t>1</w:t>
            </w:r>
            <w:r>
              <w:rPr>
                <w:rFonts w:hint="eastAsia"/>
              </w:rPr>
              <w:t>2</w:t>
            </w:r>
            <w:r w:rsidRPr="00C45958">
              <w:rPr>
                <w:rFonts w:hint="eastAsia"/>
              </w:rPr>
              <w:t>0</w:t>
            </w:r>
          </w:p>
        </w:tc>
        <w:tc>
          <w:tcPr>
            <w:tcW w:w="2976" w:type="dxa"/>
            <w:vAlign w:val="center"/>
          </w:tcPr>
          <w:p w14:paraId="556FAE7A" w14:textId="77777777" w:rsidR="00433CE0" w:rsidRPr="00C45958" w:rsidRDefault="00433CE0" w:rsidP="006F30A2">
            <w:r w:rsidRPr="00C45958">
              <w:rPr>
                <w:rFonts w:hint="eastAsia"/>
              </w:rPr>
              <w:t>客户名称</w:t>
            </w:r>
          </w:p>
        </w:tc>
        <w:tc>
          <w:tcPr>
            <w:tcW w:w="2552" w:type="dxa"/>
            <w:vAlign w:val="center"/>
          </w:tcPr>
          <w:p w14:paraId="388572FC" w14:textId="77777777" w:rsidR="00433CE0" w:rsidRPr="00C45958" w:rsidRDefault="00433CE0" w:rsidP="006F30A2"/>
        </w:tc>
      </w:tr>
      <w:tr w:rsidR="00433CE0" w14:paraId="7A7B441B" w14:textId="77777777" w:rsidTr="00CB13BD">
        <w:trPr>
          <w:trHeight w:val="415"/>
          <w:jc w:val="center"/>
        </w:trPr>
        <w:tc>
          <w:tcPr>
            <w:tcW w:w="537" w:type="dxa"/>
            <w:vAlign w:val="center"/>
          </w:tcPr>
          <w:p w14:paraId="72AC1EEB" w14:textId="77777777" w:rsidR="00E70528" w:rsidRDefault="00E70528">
            <w:pPr>
              <w:pStyle w:val="ab"/>
              <w:numPr>
                <w:ilvl w:val="0"/>
                <w:numId w:val="66"/>
              </w:numPr>
              <w:ind w:firstLineChars="0"/>
              <w:jc w:val="center"/>
              <w:rPr>
                <w:b/>
                <w:bCs/>
                <w:szCs w:val="32"/>
              </w:rPr>
            </w:pPr>
          </w:p>
        </w:tc>
        <w:tc>
          <w:tcPr>
            <w:tcW w:w="1295" w:type="dxa"/>
            <w:vAlign w:val="center"/>
          </w:tcPr>
          <w:p w14:paraId="502B2511" w14:textId="77777777" w:rsidR="00433CE0" w:rsidRPr="00C45958" w:rsidRDefault="00433CE0" w:rsidP="006F30A2">
            <w:r w:rsidRPr="00C45958">
              <w:rPr>
                <w:rFonts w:hint="eastAsia"/>
              </w:rPr>
              <w:t>KHLB</w:t>
            </w:r>
          </w:p>
        </w:tc>
        <w:tc>
          <w:tcPr>
            <w:tcW w:w="1253" w:type="dxa"/>
            <w:vAlign w:val="center"/>
          </w:tcPr>
          <w:p w14:paraId="2239D538" w14:textId="77777777" w:rsidR="00433CE0" w:rsidRPr="00C45958" w:rsidRDefault="00433CE0" w:rsidP="006F30A2">
            <w:r w:rsidRPr="00C45958">
              <w:rPr>
                <w:rFonts w:hint="eastAsia"/>
              </w:rPr>
              <w:t>Character</w:t>
            </w:r>
          </w:p>
        </w:tc>
        <w:tc>
          <w:tcPr>
            <w:tcW w:w="851" w:type="dxa"/>
            <w:vAlign w:val="center"/>
          </w:tcPr>
          <w:p w14:paraId="1FB5893B" w14:textId="77777777" w:rsidR="00433CE0" w:rsidRPr="00C45958" w:rsidRDefault="00433CE0" w:rsidP="006F30A2">
            <w:r w:rsidRPr="00C45958">
              <w:rPr>
                <w:rFonts w:hint="eastAsia"/>
              </w:rPr>
              <w:t>1</w:t>
            </w:r>
          </w:p>
        </w:tc>
        <w:tc>
          <w:tcPr>
            <w:tcW w:w="2976" w:type="dxa"/>
            <w:vAlign w:val="center"/>
          </w:tcPr>
          <w:p w14:paraId="125E65A4" w14:textId="77777777" w:rsidR="00433CE0" w:rsidRPr="00C45958" w:rsidRDefault="00433CE0" w:rsidP="006F30A2">
            <w:r w:rsidRPr="00C45958">
              <w:rPr>
                <w:rFonts w:hint="eastAsia"/>
              </w:rPr>
              <w:t>客户类别</w:t>
            </w:r>
          </w:p>
        </w:tc>
        <w:tc>
          <w:tcPr>
            <w:tcW w:w="2552" w:type="dxa"/>
            <w:vAlign w:val="center"/>
          </w:tcPr>
          <w:p w14:paraId="4A6E09D0" w14:textId="77777777" w:rsidR="00433CE0" w:rsidRPr="00C45958" w:rsidRDefault="00433CE0" w:rsidP="006F30A2">
            <w:r w:rsidRPr="004655CD">
              <w:rPr>
                <w:rFonts w:hint="eastAsia"/>
              </w:rPr>
              <w:t>字典</w:t>
            </w:r>
            <w:r w:rsidRPr="004655CD">
              <w:rPr>
                <w:rFonts w:hint="eastAsia"/>
              </w:rPr>
              <w:t>(</w:t>
            </w:r>
            <w:r w:rsidRPr="00C45958">
              <w:rPr>
                <w:rFonts w:hint="eastAsia"/>
              </w:rPr>
              <w:t>KHLB</w:t>
            </w:r>
            <w:r w:rsidRPr="004655CD">
              <w:rPr>
                <w:rFonts w:hint="eastAsia"/>
              </w:rPr>
              <w:t>)</w:t>
            </w:r>
          </w:p>
        </w:tc>
      </w:tr>
      <w:tr w:rsidR="00433CE0" w14:paraId="142AD921" w14:textId="77777777" w:rsidTr="00CB13BD">
        <w:trPr>
          <w:trHeight w:val="415"/>
          <w:jc w:val="center"/>
        </w:trPr>
        <w:tc>
          <w:tcPr>
            <w:tcW w:w="537" w:type="dxa"/>
            <w:vAlign w:val="center"/>
          </w:tcPr>
          <w:p w14:paraId="65F0ADF4" w14:textId="77777777" w:rsidR="00E70528" w:rsidRDefault="00E70528">
            <w:pPr>
              <w:pStyle w:val="ab"/>
              <w:numPr>
                <w:ilvl w:val="0"/>
                <w:numId w:val="66"/>
              </w:numPr>
              <w:ind w:firstLineChars="0"/>
              <w:jc w:val="center"/>
              <w:rPr>
                <w:b/>
                <w:bCs/>
                <w:szCs w:val="32"/>
              </w:rPr>
            </w:pPr>
          </w:p>
        </w:tc>
        <w:tc>
          <w:tcPr>
            <w:tcW w:w="1295" w:type="dxa"/>
            <w:vAlign w:val="center"/>
          </w:tcPr>
          <w:p w14:paraId="5D4E4414" w14:textId="77777777" w:rsidR="00433CE0" w:rsidRPr="00C45958" w:rsidRDefault="00433CE0" w:rsidP="006F30A2">
            <w:r w:rsidRPr="00C45958">
              <w:rPr>
                <w:rFonts w:hint="eastAsia"/>
              </w:rPr>
              <w:t>GJDM</w:t>
            </w:r>
          </w:p>
        </w:tc>
        <w:tc>
          <w:tcPr>
            <w:tcW w:w="1253" w:type="dxa"/>
            <w:vAlign w:val="center"/>
          </w:tcPr>
          <w:p w14:paraId="1E969653" w14:textId="77777777" w:rsidR="00433CE0" w:rsidRPr="00C45958" w:rsidRDefault="00433CE0" w:rsidP="006F30A2">
            <w:r w:rsidRPr="00C45958">
              <w:rPr>
                <w:rFonts w:hint="eastAsia"/>
              </w:rPr>
              <w:t>Character</w:t>
            </w:r>
          </w:p>
        </w:tc>
        <w:tc>
          <w:tcPr>
            <w:tcW w:w="851" w:type="dxa"/>
            <w:vAlign w:val="center"/>
          </w:tcPr>
          <w:p w14:paraId="1211A694" w14:textId="77777777" w:rsidR="00433CE0" w:rsidRPr="00C45958" w:rsidRDefault="00433CE0" w:rsidP="006F30A2">
            <w:r w:rsidRPr="00C45958">
              <w:rPr>
                <w:rFonts w:hint="eastAsia"/>
              </w:rPr>
              <w:t>3</w:t>
            </w:r>
          </w:p>
        </w:tc>
        <w:tc>
          <w:tcPr>
            <w:tcW w:w="2976" w:type="dxa"/>
            <w:vAlign w:val="center"/>
          </w:tcPr>
          <w:p w14:paraId="4A3026A0" w14:textId="77777777" w:rsidR="00433CE0" w:rsidRPr="00C45958" w:rsidRDefault="00433CE0" w:rsidP="006F30A2">
            <w:r w:rsidRPr="00C45958">
              <w:rPr>
                <w:rFonts w:hint="eastAsia"/>
              </w:rPr>
              <w:t>国籍</w:t>
            </w:r>
            <w:r w:rsidRPr="00C45958">
              <w:rPr>
                <w:rFonts w:hint="eastAsia"/>
              </w:rPr>
              <w:t>/</w:t>
            </w:r>
            <w:r w:rsidRPr="00C45958">
              <w:rPr>
                <w:rFonts w:hint="eastAsia"/>
              </w:rPr>
              <w:t>地区代码</w:t>
            </w:r>
          </w:p>
        </w:tc>
        <w:tc>
          <w:tcPr>
            <w:tcW w:w="2552" w:type="dxa"/>
            <w:vAlign w:val="center"/>
          </w:tcPr>
          <w:p w14:paraId="34469E12" w14:textId="77777777" w:rsidR="00433CE0" w:rsidRPr="00C45958" w:rsidRDefault="00433CE0" w:rsidP="006F30A2">
            <w:r w:rsidRPr="004655CD">
              <w:rPr>
                <w:rFonts w:hint="eastAsia"/>
              </w:rPr>
              <w:t>字典</w:t>
            </w:r>
            <w:r w:rsidRPr="004655CD">
              <w:rPr>
                <w:rFonts w:hint="eastAsia"/>
              </w:rPr>
              <w:t>(</w:t>
            </w:r>
            <w:r w:rsidRPr="00C45958">
              <w:rPr>
                <w:rFonts w:hint="eastAsia"/>
              </w:rPr>
              <w:t>GJDM</w:t>
            </w:r>
            <w:r w:rsidRPr="004655CD">
              <w:rPr>
                <w:rFonts w:hint="eastAsia"/>
              </w:rPr>
              <w:t>)</w:t>
            </w:r>
          </w:p>
        </w:tc>
      </w:tr>
      <w:tr w:rsidR="00433CE0" w14:paraId="2F6BAB7B" w14:textId="77777777" w:rsidTr="00CB13BD">
        <w:trPr>
          <w:trHeight w:val="415"/>
          <w:jc w:val="center"/>
        </w:trPr>
        <w:tc>
          <w:tcPr>
            <w:tcW w:w="537" w:type="dxa"/>
            <w:vAlign w:val="center"/>
          </w:tcPr>
          <w:p w14:paraId="4AD8907E" w14:textId="77777777" w:rsidR="00E70528" w:rsidRDefault="00E70528">
            <w:pPr>
              <w:pStyle w:val="ab"/>
              <w:numPr>
                <w:ilvl w:val="0"/>
                <w:numId w:val="66"/>
              </w:numPr>
              <w:ind w:firstLineChars="0"/>
              <w:jc w:val="center"/>
              <w:rPr>
                <w:b/>
                <w:bCs/>
                <w:szCs w:val="32"/>
              </w:rPr>
            </w:pPr>
          </w:p>
        </w:tc>
        <w:tc>
          <w:tcPr>
            <w:tcW w:w="1295" w:type="dxa"/>
            <w:vAlign w:val="center"/>
          </w:tcPr>
          <w:p w14:paraId="712C12E1" w14:textId="77777777" w:rsidR="00433CE0" w:rsidRPr="00C45958" w:rsidRDefault="00433CE0" w:rsidP="006F30A2">
            <w:r w:rsidRPr="00C45958">
              <w:rPr>
                <w:rFonts w:hint="eastAsia"/>
              </w:rPr>
              <w:t>ZJLB</w:t>
            </w:r>
          </w:p>
        </w:tc>
        <w:tc>
          <w:tcPr>
            <w:tcW w:w="1253" w:type="dxa"/>
            <w:vAlign w:val="center"/>
          </w:tcPr>
          <w:p w14:paraId="42DD2B2A" w14:textId="77777777" w:rsidR="00433CE0" w:rsidRPr="00C45958" w:rsidRDefault="00433CE0" w:rsidP="006F30A2">
            <w:r w:rsidRPr="00C45958">
              <w:rPr>
                <w:rFonts w:hint="eastAsia"/>
              </w:rPr>
              <w:t>Character</w:t>
            </w:r>
          </w:p>
        </w:tc>
        <w:tc>
          <w:tcPr>
            <w:tcW w:w="851" w:type="dxa"/>
            <w:vAlign w:val="center"/>
          </w:tcPr>
          <w:p w14:paraId="39CDB39D" w14:textId="77777777" w:rsidR="00433CE0" w:rsidRPr="00C45958" w:rsidRDefault="00433CE0" w:rsidP="006F30A2">
            <w:r w:rsidRPr="00C45958">
              <w:rPr>
                <w:rFonts w:hint="eastAsia"/>
              </w:rPr>
              <w:t>2</w:t>
            </w:r>
          </w:p>
        </w:tc>
        <w:tc>
          <w:tcPr>
            <w:tcW w:w="2976" w:type="dxa"/>
            <w:vAlign w:val="center"/>
          </w:tcPr>
          <w:p w14:paraId="23706135" w14:textId="77777777" w:rsidR="00433CE0" w:rsidRPr="00C45958" w:rsidRDefault="00433CE0" w:rsidP="006F30A2">
            <w:r w:rsidRPr="00C45958">
              <w:rPr>
                <w:rFonts w:hint="eastAsia"/>
              </w:rPr>
              <w:t>主要身份证明文件类别</w:t>
            </w:r>
          </w:p>
        </w:tc>
        <w:tc>
          <w:tcPr>
            <w:tcW w:w="2552" w:type="dxa"/>
            <w:vAlign w:val="center"/>
          </w:tcPr>
          <w:p w14:paraId="294DF98F" w14:textId="77777777" w:rsidR="00433CE0" w:rsidRPr="00C45958" w:rsidRDefault="00433CE0"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433CE0" w14:paraId="00E3F6BE" w14:textId="77777777" w:rsidTr="00CB13BD">
        <w:trPr>
          <w:trHeight w:val="415"/>
          <w:jc w:val="center"/>
        </w:trPr>
        <w:tc>
          <w:tcPr>
            <w:tcW w:w="537" w:type="dxa"/>
            <w:vAlign w:val="center"/>
          </w:tcPr>
          <w:p w14:paraId="509E60EE" w14:textId="77777777" w:rsidR="00E70528" w:rsidRDefault="00E70528">
            <w:pPr>
              <w:pStyle w:val="ab"/>
              <w:numPr>
                <w:ilvl w:val="0"/>
                <w:numId w:val="66"/>
              </w:numPr>
              <w:ind w:firstLineChars="0"/>
              <w:jc w:val="center"/>
              <w:rPr>
                <w:b/>
                <w:bCs/>
                <w:szCs w:val="32"/>
              </w:rPr>
            </w:pPr>
          </w:p>
        </w:tc>
        <w:tc>
          <w:tcPr>
            <w:tcW w:w="1295" w:type="dxa"/>
            <w:vAlign w:val="center"/>
          </w:tcPr>
          <w:p w14:paraId="66F95CBB" w14:textId="77777777" w:rsidR="00433CE0" w:rsidRPr="00C45958" w:rsidRDefault="00433CE0" w:rsidP="006F30A2">
            <w:r w:rsidRPr="00C45958">
              <w:rPr>
                <w:rFonts w:hint="eastAsia"/>
              </w:rPr>
              <w:t>ZJDM</w:t>
            </w:r>
          </w:p>
        </w:tc>
        <w:tc>
          <w:tcPr>
            <w:tcW w:w="1253" w:type="dxa"/>
            <w:vAlign w:val="center"/>
          </w:tcPr>
          <w:p w14:paraId="07675CB6" w14:textId="77777777" w:rsidR="00433CE0" w:rsidRPr="00C45958" w:rsidRDefault="00433CE0" w:rsidP="006F30A2">
            <w:r w:rsidRPr="00C45958">
              <w:rPr>
                <w:rFonts w:hint="eastAsia"/>
              </w:rPr>
              <w:t>Character</w:t>
            </w:r>
          </w:p>
        </w:tc>
        <w:tc>
          <w:tcPr>
            <w:tcW w:w="851" w:type="dxa"/>
            <w:vAlign w:val="center"/>
          </w:tcPr>
          <w:p w14:paraId="235C5F60" w14:textId="77777777" w:rsidR="00433CE0" w:rsidRPr="00C45958" w:rsidRDefault="00433CE0" w:rsidP="006F30A2">
            <w:r>
              <w:rPr>
                <w:rFonts w:hint="eastAsia"/>
              </w:rPr>
              <w:t>4</w:t>
            </w:r>
            <w:r w:rsidRPr="00C45958">
              <w:rPr>
                <w:rFonts w:hint="eastAsia"/>
              </w:rPr>
              <w:t>0</w:t>
            </w:r>
          </w:p>
        </w:tc>
        <w:tc>
          <w:tcPr>
            <w:tcW w:w="2976" w:type="dxa"/>
            <w:vAlign w:val="center"/>
          </w:tcPr>
          <w:p w14:paraId="29C3B4A0" w14:textId="77777777" w:rsidR="00433CE0" w:rsidRPr="00C45958" w:rsidRDefault="00433CE0" w:rsidP="006F30A2">
            <w:r w:rsidRPr="00C45958">
              <w:rPr>
                <w:rFonts w:hint="eastAsia"/>
              </w:rPr>
              <w:t>主要身份证明文件代码</w:t>
            </w:r>
          </w:p>
        </w:tc>
        <w:tc>
          <w:tcPr>
            <w:tcW w:w="2552" w:type="dxa"/>
            <w:vAlign w:val="center"/>
          </w:tcPr>
          <w:p w14:paraId="53F5344B" w14:textId="77777777" w:rsidR="00433CE0" w:rsidRPr="00C45958" w:rsidRDefault="00433CE0" w:rsidP="006F30A2"/>
        </w:tc>
      </w:tr>
      <w:tr w:rsidR="00433CE0" w14:paraId="4CB31A20" w14:textId="77777777" w:rsidTr="00CB13BD">
        <w:trPr>
          <w:trHeight w:val="415"/>
          <w:jc w:val="center"/>
        </w:trPr>
        <w:tc>
          <w:tcPr>
            <w:tcW w:w="537" w:type="dxa"/>
            <w:vAlign w:val="center"/>
          </w:tcPr>
          <w:p w14:paraId="447D942A" w14:textId="77777777" w:rsidR="00E70528" w:rsidRDefault="00E70528">
            <w:pPr>
              <w:pStyle w:val="ab"/>
              <w:numPr>
                <w:ilvl w:val="0"/>
                <w:numId w:val="66"/>
              </w:numPr>
              <w:ind w:firstLineChars="0"/>
              <w:jc w:val="center"/>
              <w:rPr>
                <w:b/>
                <w:bCs/>
                <w:szCs w:val="32"/>
              </w:rPr>
            </w:pPr>
          </w:p>
        </w:tc>
        <w:tc>
          <w:tcPr>
            <w:tcW w:w="1295" w:type="dxa"/>
            <w:vAlign w:val="center"/>
          </w:tcPr>
          <w:p w14:paraId="20A9F17E" w14:textId="77777777" w:rsidR="00433CE0" w:rsidRPr="00C45958" w:rsidRDefault="00433CE0" w:rsidP="006F30A2">
            <w:r w:rsidRPr="00C45958">
              <w:rPr>
                <w:rFonts w:hint="eastAsia"/>
              </w:rPr>
              <w:t>JZRQ</w:t>
            </w:r>
          </w:p>
        </w:tc>
        <w:tc>
          <w:tcPr>
            <w:tcW w:w="1253" w:type="dxa"/>
            <w:vAlign w:val="center"/>
          </w:tcPr>
          <w:p w14:paraId="32A232BC" w14:textId="77777777" w:rsidR="00433CE0" w:rsidRPr="00C45958" w:rsidRDefault="00433CE0" w:rsidP="006F30A2">
            <w:r w:rsidRPr="00C45958">
              <w:rPr>
                <w:rFonts w:hint="eastAsia"/>
              </w:rPr>
              <w:t>Character</w:t>
            </w:r>
          </w:p>
        </w:tc>
        <w:tc>
          <w:tcPr>
            <w:tcW w:w="851" w:type="dxa"/>
            <w:vAlign w:val="center"/>
          </w:tcPr>
          <w:p w14:paraId="13812679" w14:textId="77777777" w:rsidR="00433CE0" w:rsidRPr="00C45958" w:rsidRDefault="00433CE0" w:rsidP="006F30A2">
            <w:r w:rsidRPr="00C45958">
              <w:rPr>
                <w:rFonts w:hint="eastAsia"/>
              </w:rPr>
              <w:t>8</w:t>
            </w:r>
          </w:p>
        </w:tc>
        <w:tc>
          <w:tcPr>
            <w:tcW w:w="2976" w:type="dxa"/>
            <w:vAlign w:val="center"/>
          </w:tcPr>
          <w:p w14:paraId="5CADB111" w14:textId="77777777" w:rsidR="00433CE0" w:rsidRPr="00C45958" w:rsidRDefault="00433CE0" w:rsidP="006F30A2">
            <w:r w:rsidRPr="00C45958">
              <w:rPr>
                <w:rFonts w:hint="eastAsia"/>
              </w:rPr>
              <w:t>主要身份证明文件截止日期</w:t>
            </w:r>
          </w:p>
        </w:tc>
        <w:tc>
          <w:tcPr>
            <w:tcW w:w="2552" w:type="dxa"/>
            <w:vAlign w:val="center"/>
          </w:tcPr>
          <w:p w14:paraId="0E6ED376" w14:textId="77777777" w:rsidR="00433CE0" w:rsidRPr="00C45958" w:rsidRDefault="00433CE0" w:rsidP="006F30A2"/>
        </w:tc>
      </w:tr>
      <w:tr w:rsidR="00433CE0" w14:paraId="447FD24A" w14:textId="77777777" w:rsidTr="00CB13BD">
        <w:trPr>
          <w:trHeight w:val="415"/>
          <w:jc w:val="center"/>
        </w:trPr>
        <w:tc>
          <w:tcPr>
            <w:tcW w:w="537" w:type="dxa"/>
            <w:vAlign w:val="center"/>
          </w:tcPr>
          <w:p w14:paraId="0DFE29AD" w14:textId="77777777" w:rsidR="00E70528" w:rsidRDefault="00E70528">
            <w:pPr>
              <w:pStyle w:val="ab"/>
              <w:numPr>
                <w:ilvl w:val="0"/>
                <w:numId w:val="66"/>
              </w:numPr>
              <w:ind w:firstLineChars="0"/>
              <w:jc w:val="center"/>
              <w:rPr>
                <w:b/>
                <w:bCs/>
                <w:szCs w:val="32"/>
              </w:rPr>
            </w:pPr>
          </w:p>
        </w:tc>
        <w:tc>
          <w:tcPr>
            <w:tcW w:w="1295" w:type="dxa"/>
            <w:vAlign w:val="center"/>
          </w:tcPr>
          <w:p w14:paraId="6A918279" w14:textId="77777777" w:rsidR="00433CE0" w:rsidRPr="00C45958" w:rsidRDefault="00433CE0" w:rsidP="006F30A2">
            <w:r w:rsidRPr="00C45958">
              <w:rPr>
                <w:rFonts w:hint="eastAsia"/>
              </w:rPr>
              <w:t>ZJDZ</w:t>
            </w:r>
          </w:p>
        </w:tc>
        <w:tc>
          <w:tcPr>
            <w:tcW w:w="1253" w:type="dxa"/>
            <w:vAlign w:val="center"/>
          </w:tcPr>
          <w:p w14:paraId="6B4757BC" w14:textId="77777777" w:rsidR="00433CE0" w:rsidRPr="00C45958" w:rsidRDefault="00433CE0" w:rsidP="006F30A2">
            <w:r w:rsidRPr="00C45958">
              <w:rPr>
                <w:rFonts w:hint="eastAsia"/>
              </w:rPr>
              <w:t>Character</w:t>
            </w:r>
          </w:p>
        </w:tc>
        <w:tc>
          <w:tcPr>
            <w:tcW w:w="851" w:type="dxa"/>
            <w:vAlign w:val="center"/>
          </w:tcPr>
          <w:p w14:paraId="2AFDCA33" w14:textId="77777777" w:rsidR="00433CE0" w:rsidRPr="00C45958" w:rsidRDefault="00433CE0" w:rsidP="006F30A2">
            <w:r>
              <w:rPr>
                <w:rFonts w:hint="eastAsia"/>
              </w:rPr>
              <w:t>8</w:t>
            </w:r>
            <w:r w:rsidRPr="00C45958">
              <w:rPr>
                <w:rFonts w:hint="eastAsia"/>
              </w:rPr>
              <w:t>0</w:t>
            </w:r>
          </w:p>
        </w:tc>
        <w:tc>
          <w:tcPr>
            <w:tcW w:w="2976" w:type="dxa"/>
            <w:vAlign w:val="center"/>
          </w:tcPr>
          <w:p w14:paraId="6542C697" w14:textId="77777777" w:rsidR="00433CE0" w:rsidRPr="00C45958" w:rsidRDefault="00433CE0" w:rsidP="006F30A2">
            <w:r w:rsidRPr="00C45958">
              <w:rPr>
                <w:rFonts w:hint="eastAsia"/>
              </w:rPr>
              <w:t>主要身份证明文件地址</w:t>
            </w:r>
          </w:p>
        </w:tc>
        <w:tc>
          <w:tcPr>
            <w:tcW w:w="2552" w:type="dxa"/>
            <w:vAlign w:val="center"/>
          </w:tcPr>
          <w:p w14:paraId="4DC9744F" w14:textId="77777777" w:rsidR="00433CE0" w:rsidRPr="00C45958" w:rsidRDefault="00433CE0" w:rsidP="006F30A2"/>
        </w:tc>
      </w:tr>
      <w:tr w:rsidR="00433CE0" w14:paraId="04D0A647" w14:textId="77777777" w:rsidTr="00CB13BD">
        <w:trPr>
          <w:trHeight w:val="415"/>
          <w:jc w:val="center"/>
        </w:trPr>
        <w:tc>
          <w:tcPr>
            <w:tcW w:w="537" w:type="dxa"/>
            <w:vAlign w:val="center"/>
          </w:tcPr>
          <w:p w14:paraId="76B347AE" w14:textId="77777777" w:rsidR="00E70528" w:rsidRDefault="00E70528">
            <w:pPr>
              <w:pStyle w:val="ab"/>
              <w:numPr>
                <w:ilvl w:val="0"/>
                <w:numId w:val="66"/>
              </w:numPr>
              <w:ind w:firstLineChars="0"/>
              <w:jc w:val="center"/>
              <w:rPr>
                <w:b/>
                <w:bCs/>
                <w:szCs w:val="32"/>
              </w:rPr>
            </w:pPr>
          </w:p>
        </w:tc>
        <w:tc>
          <w:tcPr>
            <w:tcW w:w="1295" w:type="dxa"/>
            <w:vAlign w:val="center"/>
          </w:tcPr>
          <w:p w14:paraId="56D1E681" w14:textId="77777777" w:rsidR="00433CE0" w:rsidRPr="00C45958" w:rsidRDefault="00433CE0" w:rsidP="006F30A2">
            <w:r w:rsidRPr="00C45958">
              <w:rPr>
                <w:rFonts w:hint="eastAsia"/>
              </w:rPr>
              <w:t>FZZJLB</w:t>
            </w:r>
          </w:p>
        </w:tc>
        <w:tc>
          <w:tcPr>
            <w:tcW w:w="1253" w:type="dxa"/>
            <w:vAlign w:val="center"/>
          </w:tcPr>
          <w:p w14:paraId="4D84CC49" w14:textId="77777777" w:rsidR="00433CE0" w:rsidRPr="00C45958" w:rsidRDefault="00433CE0" w:rsidP="006F30A2">
            <w:r w:rsidRPr="00C45958">
              <w:rPr>
                <w:rFonts w:hint="eastAsia"/>
              </w:rPr>
              <w:t>Character</w:t>
            </w:r>
          </w:p>
        </w:tc>
        <w:tc>
          <w:tcPr>
            <w:tcW w:w="851" w:type="dxa"/>
            <w:vAlign w:val="center"/>
          </w:tcPr>
          <w:p w14:paraId="7A9DFC29" w14:textId="77777777" w:rsidR="00433CE0" w:rsidRPr="00C45958" w:rsidRDefault="00433CE0" w:rsidP="006F30A2">
            <w:r w:rsidRPr="00C45958">
              <w:rPr>
                <w:rFonts w:hint="eastAsia"/>
              </w:rPr>
              <w:t>2</w:t>
            </w:r>
          </w:p>
        </w:tc>
        <w:tc>
          <w:tcPr>
            <w:tcW w:w="2976" w:type="dxa"/>
            <w:vAlign w:val="center"/>
          </w:tcPr>
          <w:p w14:paraId="19DFA376" w14:textId="77777777" w:rsidR="00433CE0" w:rsidRPr="00C45958" w:rsidRDefault="00433CE0" w:rsidP="006F30A2">
            <w:r w:rsidRPr="00C45958">
              <w:rPr>
                <w:rFonts w:hint="eastAsia"/>
              </w:rPr>
              <w:t>辅助身份证明文件类别</w:t>
            </w:r>
          </w:p>
        </w:tc>
        <w:tc>
          <w:tcPr>
            <w:tcW w:w="2552" w:type="dxa"/>
            <w:vAlign w:val="center"/>
          </w:tcPr>
          <w:p w14:paraId="338EB55E" w14:textId="77777777" w:rsidR="00433CE0" w:rsidRPr="00C45958" w:rsidRDefault="00433CE0"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433CE0" w14:paraId="3B6B2D28" w14:textId="77777777" w:rsidTr="00CB13BD">
        <w:trPr>
          <w:trHeight w:val="415"/>
          <w:jc w:val="center"/>
        </w:trPr>
        <w:tc>
          <w:tcPr>
            <w:tcW w:w="537" w:type="dxa"/>
            <w:vAlign w:val="center"/>
          </w:tcPr>
          <w:p w14:paraId="53879E13" w14:textId="77777777" w:rsidR="00E70528" w:rsidRDefault="00E70528">
            <w:pPr>
              <w:pStyle w:val="ab"/>
              <w:numPr>
                <w:ilvl w:val="0"/>
                <w:numId w:val="66"/>
              </w:numPr>
              <w:ind w:firstLineChars="0"/>
              <w:jc w:val="center"/>
              <w:rPr>
                <w:b/>
                <w:bCs/>
                <w:szCs w:val="32"/>
              </w:rPr>
            </w:pPr>
          </w:p>
        </w:tc>
        <w:tc>
          <w:tcPr>
            <w:tcW w:w="1295" w:type="dxa"/>
            <w:vAlign w:val="center"/>
          </w:tcPr>
          <w:p w14:paraId="14C82628" w14:textId="77777777" w:rsidR="00433CE0" w:rsidRPr="00C45958" w:rsidRDefault="00433CE0" w:rsidP="006F30A2">
            <w:r w:rsidRPr="00C45958">
              <w:rPr>
                <w:rFonts w:hint="eastAsia"/>
              </w:rPr>
              <w:t>FZZJDM</w:t>
            </w:r>
          </w:p>
        </w:tc>
        <w:tc>
          <w:tcPr>
            <w:tcW w:w="1253" w:type="dxa"/>
            <w:vAlign w:val="center"/>
          </w:tcPr>
          <w:p w14:paraId="5D6C8B8B" w14:textId="77777777" w:rsidR="00433CE0" w:rsidRPr="00C45958" w:rsidRDefault="00433CE0" w:rsidP="006F30A2">
            <w:r w:rsidRPr="00C45958">
              <w:rPr>
                <w:rFonts w:hint="eastAsia"/>
              </w:rPr>
              <w:t>Character</w:t>
            </w:r>
          </w:p>
        </w:tc>
        <w:tc>
          <w:tcPr>
            <w:tcW w:w="851" w:type="dxa"/>
            <w:vAlign w:val="center"/>
          </w:tcPr>
          <w:p w14:paraId="28324A7C" w14:textId="77777777" w:rsidR="00433CE0" w:rsidRPr="00C45958" w:rsidRDefault="00433CE0" w:rsidP="006F30A2">
            <w:r>
              <w:rPr>
                <w:rFonts w:hint="eastAsia"/>
              </w:rPr>
              <w:t>4</w:t>
            </w:r>
            <w:r w:rsidRPr="00C45958">
              <w:rPr>
                <w:rFonts w:hint="eastAsia"/>
              </w:rPr>
              <w:t>0</w:t>
            </w:r>
          </w:p>
        </w:tc>
        <w:tc>
          <w:tcPr>
            <w:tcW w:w="2976" w:type="dxa"/>
            <w:vAlign w:val="center"/>
          </w:tcPr>
          <w:p w14:paraId="2C603B9C" w14:textId="77777777" w:rsidR="00433CE0" w:rsidRPr="00C45958" w:rsidRDefault="00433CE0" w:rsidP="006F30A2">
            <w:r w:rsidRPr="00C45958">
              <w:rPr>
                <w:rFonts w:hint="eastAsia"/>
              </w:rPr>
              <w:t>辅助身份证明文件代码</w:t>
            </w:r>
          </w:p>
        </w:tc>
        <w:tc>
          <w:tcPr>
            <w:tcW w:w="2552" w:type="dxa"/>
            <w:vAlign w:val="center"/>
          </w:tcPr>
          <w:p w14:paraId="02DB8ADF" w14:textId="77777777" w:rsidR="00433CE0" w:rsidRPr="00C45958" w:rsidRDefault="00433CE0" w:rsidP="006F30A2"/>
        </w:tc>
      </w:tr>
      <w:tr w:rsidR="00433CE0" w14:paraId="42F900C7" w14:textId="77777777" w:rsidTr="00CB13BD">
        <w:trPr>
          <w:trHeight w:val="415"/>
          <w:jc w:val="center"/>
        </w:trPr>
        <w:tc>
          <w:tcPr>
            <w:tcW w:w="537" w:type="dxa"/>
            <w:vAlign w:val="center"/>
          </w:tcPr>
          <w:p w14:paraId="19B02E74" w14:textId="77777777" w:rsidR="00E70528" w:rsidRDefault="00E70528">
            <w:pPr>
              <w:pStyle w:val="ab"/>
              <w:numPr>
                <w:ilvl w:val="0"/>
                <w:numId w:val="66"/>
              </w:numPr>
              <w:ind w:firstLineChars="0"/>
              <w:jc w:val="center"/>
              <w:rPr>
                <w:b/>
                <w:bCs/>
                <w:szCs w:val="32"/>
              </w:rPr>
            </w:pPr>
          </w:p>
        </w:tc>
        <w:tc>
          <w:tcPr>
            <w:tcW w:w="1295" w:type="dxa"/>
            <w:vAlign w:val="center"/>
          </w:tcPr>
          <w:p w14:paraId="16F2D73C" w14:textId="77777777" w:rsidR="00433CE0" w:rsidRPr="00C45958" w:rsidRDefault="00433CE0" w:rsidP="006F30A2">
            <w:r w:rsidRPr="00C45958">
              <w:rPr>
                <w:rFonts w:hint="eastAsia"/>
              </w:rPr>
              <w:t>FZJZRQ</w:t>
            </w:r>
          </w:p>
        </w:tc>
        <w:tc>
          <w:tcPr>
            <w:tcW w:w="1253" w:type="dxa"/>
            <w:vAlign w:val="center"/>
          </w:tcPr>
          <w:p w14:paraId="7D37CA05" w14:textId="77777777" w:rsidR="00433CE0" w:rsidRPr="00C45958" w:rsidRDefault="00433CE0" w:rsidP="006F30A2">
            <w:r w:rsidRPr="00C45958">
              <w:rPr>
                <w:rFonts w:hint="eastAsia"/>
              </w:rPr>
              <w:t>Character</w:t>
            </w:r>
          </w:p>
        </w:tc>
        <w:tc>
          <w:tcPr>
            <w:tcW w:w="851" w:type="dxa"/>
            <w:vAlign w:val="center"/>
          </w:tcPr>
          <w:p w14:paraId="604E2EFB" w14:textId="77777777" w:rsidR="00433CE0" w:rsidRPr="00C45958" w:rsidRDefault="00433CE0" w:rsidP="006F30A2">
            <w:r w:rsidRPr="00C45958">
              <w:rPr>
                <w:rFonts w:hint="eastAsia"/>
              </w:rPr>
              <w:t>8</w:t>
            </w:r>
          </w:p>
        </w:tc>
        <w:tc>
          <w:tcPr>
            <w:tcW w:w="2976" w:type="dxa"/>
            <w:vAlign w:val="center"/>
          </w:tcPr>
          <w:p w14:paraId="326D351E" w14:textId="77777777" w:rsidR="00433CE0" w:rsidRPr="00C45958" w:rsidRDefault="00433CE0" w:rsidP="006F30A2">
            <w:r w:rsidRPr="00C45958">
              <w:rPr>
                <w:rFonts w:hint="eastAsia"/>
              </w:rPr>
              <w:t>辅助身份证明文件截止日期</w:t>
            </w:r>
          </w:p>
        </w:tc>
        <w:tc>
          <w:tcPr>
            <w:tcW w:w="2552" w:type="dxa"/>
            <w:vAlign w:val="center"/>
          </w:tcPr>
          <w:p w14:paraId="229B82E3" w14:textId="77777777" w:rsidR="00433CE0" w:rsidRPr="00C45958" w:rsidRDefault="00433CE0" w:rsidP="006F30A2"/>
        </w:tc>
      </w:tr>
      <w:tr w:rsidR="00433CE0" w14:paraId="4AA523F3" w14:textId="77777777" w:rsidTr="00CB13BD">
        <w:trPr>
          <w:trHeight w:val="415"/>
          <w:jc w:val="center"/>
        </w:trPr>
        <w:tc>
          <w:tcPr>
            <w:tcW w:w="537" w:type="dxa"/>
            <w:vAlign w:val="center"/>
          </w:tcPr>
          <w:p w14:paraId="659FA29D" w14:textId="77777777" w:rsidR="00E70528" w:rsidRDefault="00E70528">
            <w:pPr>
              <w:pStyle w:val="ab"/>
              <w:numPr>
                <w:ilvl w:val="0"/>
                <w:numId w:val="66"/>
              </w:numPr>
              <w:ind w:firstLineChars="0"/>
              <w:jc w:val="center"/>
              <w:rPr>
                <w:b/>
                <w:bCs/>
                <w:szCs w:val="32"/>
              </w:rPr>
            </w:pPr>
          </w:p>
        </w:tc>
        <w:tc>
          <w:tcPr>
            <w:tcW w:w="1295" w:type="dxa"/>
            <w:vAlign w:val="center"/>
          </w:tcPr>
          <w:p w14:paraId="382E5673" w14:textId="77777777" w:rsidR="00433CE0" w:rsidRPr="00C45958" w:rsidRDefault="00433CE0" w:rsidP="006F30A2">
            <w:r>
              <w:rPr>
                <w:rFonts w:hint="eastAsia"/>
              </w:rPr>
              <w:t>FZ</w:t>
            </w:r>
            <w:r w:rsidRPr="00C45958">
              <w:rPr>
                <w:rFonts w:hint="eastAsia"/>
              </w:rPr>
              <w:t>ZJDZ</w:t>
            </w:r>
          </w:p>
        </w:tc>
        <w:tc>
          <w:tcPr>
            <w:tcW w:w="1253" w:type="dxa"/>
            <w:vAlign w:val="center"/>
          </w:tcPr>
          <w:p w14:paraId="64B74574" w14:textId="77777777" w:rsidR="00433CE0" w:rsidRPr="00C45958" w:rsidRDefault="00433CE0" w:rsidP="006F30A2">
            <w:r w:rsidRPr="00C45958">
              <w:rPr>
                <w:rFonts w:hint="eastAsia"/>
              </w:rPr>
              <w:t>Character</w:t>
            </w:r>
          </w:p>
        </w:tc>
        <w:tc>
          <w:tcPr>
            <w:tcW w:w="851" w:type="dxa"/>
            <w:vAlign w:val="center"/>
          </w:tcPr>
          <w:p w14:paraId="65F05E83" w14:textId="77777777" w:rsidR="00433CE0" w:rsidRPr="00C45958" w:rsidRDefault="00433CE0" w:rsidP="006F30A2">
            <w:r>
              <w:rPr>
                <w:rFonts w:hint="eastAsia"/>
              </w:rPr>
              <w:t>8</w:t>
            </w:r>
            <w:r w:rsidRPr="00C45958">
              <w:rPr>
                <w:rFonts w:hint="eastAsia"/>
              </w:rPr>
              <w:t>0</w:t>
            </w:r>
          </w:p>
        </w:tc>
        <w:tc>
          <w:tcPr>
            <w:tcW w:w="2976" w:type="dxa"/>
            <w:vAlign w:val="center"/>
          </w:tcPr>
          <w:p w14:paraId="5166AC98" w14:textId="77777777" w:rsidR="00433CE0" w:rsidRPr="00C45958" w:rsidRDefault="00433CE0" w:rsidP="006F30A2">
            <w:r w:rsidRPr="00C45958">
              <w:rPr>
                <w:rFonts w:hint="eastAsia"/>
              </w:rPr>
              <w:t>辅助身份证明文件地址</w:t>
            </w:r>
          </w:p>
        </w:tc>
        <w:tc>
          <w:tcPr>
            <w:tcW w:w="2552" w:type="dxa"/>
            <w:vAlign w:val="center"/>
          </w:tcPr>
          <w:p w14:paraId="6AF8175C" w14:textId="77777777" w:rsidR="00433CE0" w:rsidRPr="00C45958" w:rsidRDefault="00433CE0" w:rsidP="006F30A2"/>
        </w:tc>
      </w:tr>
      <w:tr w:rsidR="00433CE0" w14:paraId="35B24ABC" w14:textId="77777777" w:rsidTr="00CB13BD">
        <w:trPr>
          <w:trHeight w:val="415"/>
          <w:jc w:val="center"/>
        </w:trPr>
        <w:tc>
          <w:tcPr>
            <w:tcW w:w="537" w:type="dxa"/>
            <w:vAlign w:val="center"/>
          </w:tcPr>
          <w:p w14:paraId="3C61011C" w14:textId="77777777" w:rsidR="00E70528" w:rsidRDefault="00E70528">
            <w:pPr>
              <w:pStyle w:val="ab"/>
              <w:numPr>
                <w:ilvl w:val="0"/>
                <w:numId w:val="66"/>
              </w:numPr>
              <w:ind w:firstLineChars="0"/>
              <w:jc w:val="center"/>
              <w:rPr>
                <w:b/>
                <w:bCs/>
                <w:szCs w:val="32"/>
              </w:rPr>
            </w:pPr>
          </w:p>
        </w:tc>
        <w:tc>
          <w:tcPr>
            <w:tcW w:w="1295" w:type="dxa"/>
            <w:vAlign w:val="center"/>
          </w:tcPr>
          <w:p w14:paraId="70747539" w14:textId="77777777" w:rsidR="00433CE0" w:rsidRPr="00C45958" w:rsidRDefault="00433CE0" w:rsidP="006F30A2">
            <w:r w:rsidRPr="00C45958">
              <w:rPr>
                <w:rFonts w:hint="eastAsia"/>
              </w:rPr>
              <w:t>CSRQ</w:t>
            </w:r>
          </w:p>
        </w:tc>
        <w:tc>
          <w:tcPr>
            <w:tcW w:w="1253" w:type="dxa"/>
            <w:vAlign w:val="center"/>
          </w:tcPr>
          <w:p w14:paraId="3EC1F4AF" w14:textId="77777777" w:rsidR="00433CE0" w:rsidRPr="00C45958" w:rsidRDefault="00433CE0" w:rsidP="006F30A2">
            <w:r w:rsidRPr="00C45958">
              <w:rPr>
                <w:rFonts w:hint="eastAsia"/>
              </w:rPr>
              <w:t>Character</w:t>
            </w:r>
          </w:p>
        </w:tc>
        <w:tc>
          <w:tcPr>
            <w:tcW w:w="851" w:type="dxa"/>
            <w:vAlign w:val="center"/>
          </w:tcPr>
          <w:p w14:paraId="31D4A37C" w14:textId="77777777" w:rsidR="00433CE0" w:rsidRPr="00C45958" w:rsidRDefault="00433CE0" w:rsidP="006F30A2">
            <w:r w:rsidRPr="00C45958">
              <w:rPr>
                <w:rFonts w:hint="eastAsia"/>
              </w:rPr>
              <w:t>8</w:t>
            </w:r>
          </w:p>
        </w:tc>
        <w:tc>
          <w:tcPr>
            <w:tcW w:w="2976" w:type="dxa"/>
            <w:vAlign w:val="center"/>
          </w:tcPr>
          <w:p w14:paraId="45909195" w14:textId="77777777" w:rsidR="00433CE0" w:rsidRPr="00C45958" w:rsidRDefault="00433CE0" w:rsidP="006F30A2">
            <w:r w:rsidRPr="00C45958">
              <w:rPr>
                <w:rFonts w:hint="eastAsia"/>
              </w:rPr>
              <w:t>出生日期</w:t>
            </w:r>
          </w:p>
        </w:tc>
        <w:tc>
          <w:tcPr>
            <w:tcW w:w="2552" w:type="dxa"/>
            <w:vAlign w:val="center"/>
          </w:tcPr>
          <w:p w14:paraId="562DCA2F" w14:textId="77777777" w:rsidR="00433CE0" w:rsidRPr="00C45958" w:rsidRDefault="00433CE0" w:rsidP="006F30A2"/>
        </w:tc>
      </w:tr>
      <w:tr w:rsidR="00433CE0" w14:paraId="2891A7AE" w14:textId="77777777" w:rsidTr="00CB13BD">
        <w:trPr>
          <w:trHeight w:val="415"/>
          <w:jc w:val="center"/>
        </w:trPr>
        <w:tc>
          <w:tcPr>
            <w:tcW w:w="537" w:type="dxa"/>
            <w:vAlign w:val="center"/>
          </w:tcPr>
          <w:p w14:paraId="13E9EA16" w14:textId="77777777" w:rsidR="00E70528" w:rsidRDefault="00E70528">
            <w:pPr>
              <w:pStyle w:val="ab"/>
              <w:numPr>
                <w:ilvl w:val="0"/>
                <w:numId w:val="66"/>
              </w:numPr>
              <w:ind w:firstLineChars="0"/>
              <w:jc w:val="center"/>
              <w:rPr>
                <w:b/>
                <w:bCs/>
                <w:szCs w:val="32"/>
              </w:rPr>
            </w:pPr>
          </w:p>
        </w:tc>
        <w:tc>
          <w:tcPr>
            <w:tcW w:w="1295" w:type="dxa"/>
            <w:vAlign w:val="center"/>
          </w:tcPr>
          <w:p w14:paraId="0FC61507" w14:textId="77777777" w:rsidR="00433CE0" w:rsidRPr="00C45958" w:rsidRDefault="00433CE0" w:rsidP="006F30A2">
            <w:r w:rsidRPr="00C45958">
              <w:rPr>
                <w:rFonts w:hint="eastAsia"/>
              </w:rPr>
              <w:t>XB</w:t>
            </w:r>
          </w:p>
        </w:tc>
        <w:tc>
          <w:tcPr>
            <w:tcW w:w="1253" w:type="dxa"/>
            <w:vAlign w:val="center"/>
          </w:tcPr>
          <w:p w14:paraId="3D216883" w14:textId="77777777" w:rsidR="00433CE0" w:rsidRPr="00C45958" w:rsidRDefault="00433CE0" w:rsidP="006F30A2">
            <w:r w:rsidRPr="00C45958">
              <w:rPr>
                <w:rFonts w:hint="eastAsia"/>
              </w:rPr>
              <w:t>Character</w:t>
            </w:r>
          </w:p>
        </w:tc>
        <w:tc>
          <w:tcPr>
            <w:tcW w:w="851" w:type="dxa"/>
            <w:vAlign w:val="center"/>
          </w:tcPr>
          <w:p w14:paraId="45B3418E" w14:textId="77777777" w:rsidR="00433CE0" w:rsidRPr="00C45958" w:rsidRDefault="00433CE0" w:rsidP="006F30A2">
            <w:r w:rsidRPr="00C45958">
              <w:rPr>
                <w:rFonts w:hint="eastAsia"/>
              </w:rPr>
              <w:t>1</w:t>
            </w:r>
          </w:p>
        </w:tc>
        <w:tc>
          <w:tcPr>
            <w:tcW w:w="2976" w:type="dxa"/>
            <w:vAlign w:val="center"/>
          </w:tcPr>
          <w:p w14:paraId="08E6C7DF" w14:textId="77777777" w:rsidR="00433CE0" w:rsidRPr="00C45958" w:rsidRDefault="00433CE0" w:rsidP="006F30A2">
            <w:r w:rsidRPr="00C45958">
              <w:rPr>
                <w:rFonts w:hint="eastAsia"/>
              </w:rPr>
              <w:t>性别</w:t>
            </w:r>
          </w:p>
        </w:tc>
        <w:tc>
          <w:tcPr>
            <w:tcW w:w="2552" w:type="dxa"/>
            <w:vAlign w:val="center"/>
          </w:tcPr>
          <w:p w14:paraId="188E5CFA" w14:textId="77777777" w:rsidR="00433CE0" w:rsidRPr="00C45958" w:rsidRDefault="00433CE0" w:rsidP="006F30A2">
            <w:r w:rsidRPr="004655CD">
              <w:rPr>
                <w:rFonts w:hint="eastAsia"/>
              </w:rPr>
              <w:t>字典</w:t>
            </w:r>
            <w:r w:rsidRPr="004655CD">
              <w:rPr>
                <w:rFonts w:hint="eastAsia"/>
              </w:rPr>
              <w:t>(</w:t>
            </w:r>
            <w:r w:rsidRPr="00C45958">
              <w:rPr>
                <w:rFonts w:hint="eastAsia"/>
              </w:rPr>
              <w:t>XB</w:t>
            </w:r>
            <w:r w:rsidRPr="004655CD">
              <w:rPr>
                <w:rFonts w:hint="eastAsia"/>
              </w:rPr>
              <w:t>)</w:t>
            </w:r>
          </w:p>
        </w:tc>
      </w:tr>
      <w:tr w:rsidR="00433CE0" w14:paraId="7A18832A" w14:textId="77777777" w:rsidTr="00CB13BD">
        <w:trPr>
          <w:trHeight w:val="415"/>
          <w:jc w:val="center"/>
        </w:trPr>
        <w:tc>
          <w:tcPr>
            <w:tcW w:w="537" w:type="dxa"/>
            <w:vAlign w:val="center"/>
          </w:tcPr>
          <w:p w14:paraId="76DA9546" w14:textId="77777777" w:rsidR="00E70528" w:rsidRDefault="00E70528">
            <w:pPr>
              <w:pStyle w:val="ab"/>
              <w:numPr>
                <w:ilvl w:val="0"/>
                <w:numId w:val="66"/>
              </w:numPr>
              <w:ind w:firstLineChars="0"/>
              <w:jc w:val="center"/>
              <w:rPr>
                <w:b/>
                <w:bCs/>
                <w:szCs w:val="32"/>
              </w:rPr>
            </w:pPr>
          </w:p>
        </w:tc>
        <w:tc>
          <w:tcPr>
            <w:tcW w:w="1295" w:type="dxa"/>
            <w:vAlign w:val="center"/>
          </w:tcPr>
          <w:p w14:paraId="3A9DA12E" w14:textId="77777777" w:rsidR="00433CE0" w:rsidRPr="00C45958" w:rsidRDefault="00433CE0" w:rsidP="006F30A2">
            <w:r w:rsidRPr="00C45958">
              <w:rPr>
                <w:rFonts w:hint="eastAsia"/>
              </w:rPr>
              <w:t>XLDM</w:t>
            </w:r>
          </w:p>
        </w:tc>
        <w:tc>
          <w:tcPr>
            <w:tcW w:w="1253" w:type="dxa"/>
            <w:vAlign w:val="center"/>
          </w:tcPr>
          <w:p w14:paraId="4C3D3A33" w14:textId="77777777" w:rsidR="00433CE0" w:rsidRPr="00C45958" w:rsidRDefault="00433CE0" w:rsidP="006F30A2">
            <w:r w:rsidRPr="00C45958">
              <w:rPr>
                <w:rFonts w:hint="eastAsia"/>
              </w:rPr>
              <w:t>Character</w:t>
            </w:r>
          </w:p>
        </w:tc>
        <w:tc>
          <w:tcPr>
            <w:tcW w:w="851" w:type="dxa"/>
            <w:vAlign w:val="center"/>
          </w:tcPr>
          <w:p w14:paraId="63EEA438" w14:textId="77777777" w:rsidR="00433CE0" w:rsidRPr="00C45958" w:rsidRDefault="00433CE0" w:rsidP="006F30A2">
            <w:r w:rsidRPr="00C45958">
              <w:rPr>
                <w:rFonts w:hint="eastAsia"/>
              </w:rPr>
              <w:t>2</w:t>
            </w:r>
          </w:p>
        </w:tc>
        <w:tc>
          <w:tcPr>
            <w:tcW w:w="2976" w:type="dxa"/>
            <w:vAlign w:val="center"/>
          </w:tcPr>
          <w:p w14:paraId="551EF58C" w14:textId="77777777" w:rsidR="00433CE0" w:rsidRPr="00C45958" w:rsidRDefault="00433CE0" w:rsidP="006F30A2">
            <w:r w:rsidRPr="00C45958">
              <w:rPr>
                <w:rFonts w:hint="eastAsia"/>
              </w:rPr>
              <w:t>学历代码</w:t>
            </w:r>
          </w:p>
        </w:tc>
        <w:tc>
          <w:tcPr>
            <w:tcW w:w="2552" w:type="dxa"/>
            <w:vAlign w:val="center"/>
          </w:tcPr>
          <w:p w14:paraId="1FBEE9B5" w14:textId="77777777" w:rsidR="00433CE0" w:rsidRPr="00C45958" w:rsidRDefault="00433CE0" w:rsidP="006F30A2">
            <w:r w:rsidRPr="004655CD">
              <w:rPr>
                <w:rFonts w:hint="eastAsia"/>
              </w:rPr>
              <w:t>字典</w:t>
            </w:r>
            <w:r w:rsidRPr="004655CD">
              <w:rPr>
                <w:rFonts w:hint="eastAsia"/>
              </w:rPr>
              <w:t>(</w:t>
            </w:r>
            <w:r w:rsidRPr="00C45958">
              <w:rPr>
                <w:rFonts w:hint="eastAsia"/>
              </w:rPr>
              <w:t>XLDM</w:t>
            </w:r>
            <w:r w:rsidRPr="004655CD">
              <w:rPr>
                <w:rFonts w:hint="eastAsia"/>
              </w:rPr>
              <w:t>)</w:t>
            </w:r>
          </w:p>
        </w:tc>
      </w:tr>
      <w:tr w:rsidR="00433CE0" w14:paraId="08EDDA75" w14:textId="77777777" w:rsidTr="00CB13BD">
        <w:trPr>
          <w:trHeight w:val="415"/>
          <w:jc w:val="center"/>
        </w:trPr>
        <w:tc>
          <w:tcPr>
            <w:tcW w:w="537" w:type="dxa"/>
            <w:vAlign w:val="center"/>
          </w:tcPr>
          <w:p w14:paraId="196CEE3A" w14:textId="77777777" w:rsidR="00E70528" w:rsidRDefault="00E70528">
            <w:pPr>
              <w:pStyle w:val="ab"/>
              <w:numPr>
                <w:ilvl w:val="0"/>
                <w:numId w:val="66"/>
              </w:numPr>
              <w:ind w:firstLineChars="0"/>
              <w:jc w:val="center"/>
              <w:rPr>
                <w:b/>
                <w:bCs/>
                <w:szCs w:val="32"/>
              </w:rPr>
            </w:pPr>
          </w:p>
        </w:tc>
        <w:tc>
          <w:tcPr>
            <w:tcW w:w="1295" w:type="dxa"/>
            <w:vAlign w:val="center"/>
          </w:tcPr>
          <w:p w14:paraId="02FBE63D" w14:textId="77777777" w:rsidR="00433CE0" w:rsidRPr="00C45958" w:rsidRDefault="00433CE0" w:rsidP="006F30A2">
            <w:r>
              <w:rPr>
                <w:rFonts w:hint="eastAsia"/>
              </w:rPr>
              <w:t>ZYXZ</w:t>
            </w:r>
          </w:p>
        </w:tc>
        <w:tc>
          <w:tcPr>
            <w:tcW w:w="1253" w:type="dxa"/>
            <w:vAlign w:val="center"/>
          </w:tcPr>
          <w:p w14:paraId="14BC6A5C" w14:textId="77777777" w:rsidR="00433CE0" w:rsidRPr="00C45958" w:rsidRDefault="00433CE0" w:rsidP="006F30A2">
            <w:r w:rsidRPr="00C45958">
              <w:rPr>
                <w:rFonts w:hint="eastAsia"/>
              </w:rPr>
              <w:t>Character</w:t>
            </w:r>
          </w:p>
        </w:tc>
        <w:tc>
          <w:tcPr>
            <w:tcW w:w="851" w:type="dxa"/>
            <w:vAlign w:val="center"/>
          </w:tcPr>
          <w:p w14:paraId="1B4907BE" w14:textId="77777777" w:rsidR="00433CE0" w:rsidRPr="00C45958" w:rsidRDefault="00433CE0" w:rsidP="006F30A2">
            <w:r w:rsidRPr="00C45958">
              <w:rPr>
                <w:rFonts w:hint="eastAsia"/>
              </w:rPr>
              <w:t>2</w:t>
            </w:r>
          </w:p>
        </w:tc>
        <w:tc>
          <w:tcPr>
            <w:tcW w:w="2976" w:type="dxa"/>
            <w:vAlign w:val="center"/>
          </w:tcPr>
          <w:p w14:paraId="5BBAD6F8" w14:textId="77777777" w:rsidR="00433CE0" w:rsidRPr="00C45958" w:rsidRDefault="00433CE0" w:rsidP="006F30A2">
            <w:r>
              <w:rPr>
                <w:rFonts w:hint="eastAsia"/>
              </w:rPr>
              <w:t>职业性质</w:t>
            </w:r>
          </w:p>
        </w:tc>
        <w:tc>
          <w:tcPr>
            <w:tcW w:w="2552" w:type="dxa"/>
            <w:vAlign w:val="center"/>
          </w:tcPr>
          <w:p w14:paraId="29D5C4DB" w14:textId="77777777" w:rsidR="00433CE0" w:rsidRPr="004655CD" w:rsidRDefault="00433CE0" w:rsidP="006F30A2">
            <w:r w:rsidRPr="004655CD">
              <w:rPr>
                <w:rFonts w:hint="eastAsia"/>
              </w:rPr>
              <w:t>字典</w:t>
            </w:r>
            <w:r w:rsidRPr="004655CD">
              <w:rPr>
                <w:rFonts w:hint="eastAsia"/>
              </w:rPr>
              <w:t>(</w:t>
            </w:r>
            <w:r>
              <w:rPr>
                <w:rFonts w:hint="eastAsia"/>
              </w:rPr>
              <w:t>ZYXZ</w:t>
            </w:r>
            <w:r w:rsidRPr="004655CD">
              <w:rPr>
                <w:rFonts w:hint="eastAsia"/>
              </w:rPr>
              <w:t>)</w:t>
            </w:r>
          </w:p>
        </w:tc>
      </w:tr>
      <w:tr w:rsidR="00433CE0" w14:paraId="2C5965DA" w14:textId="77777777" w:rsidTr="00CB13BD">
        <w:trPr>
          <w:trHeight w:val="415"/>
          <w:jc w:val="center"/>
        </w:trPr>
        <w:tc>
          <w:tcPr>
            <w:tcW w:w="537" w:type="dxa"/>
            <w:vAlign w:val="center"/>
          </w:tcPr>
          <w:p w14:paraId="27E26644" w14:textId="77777777" w:rsidR="00E70528" w:rsidRDefault="00E70528">
            <w:pPr>
              <w:pStyle w:val="ab"/>
              <w:numPr>
                <w:ilvl w:val="0"/>
                <w:numId w:val="66"/>
              </w:numPr>
              <w:ind w:firstLineChars="0"/>
              <w:jc w:val="center"/>
              <w:rPr>
                <w:b/>
                <w:bCs/>
                <w:szCs w:val="32"/>
              </w:rPr>
            </w:pPr>
          </w:p>
        </w:tc>
        <w:tc>
          <w:tcPr>
            <w:tcW w:w="1295" w:type="dxa"/>
            <w:vAlign w:val="center"/>
          </w:tcPr>
          <w:p w14:paraId="3379F52D" w14:textId="77777777" w:rsidR="00433CE0" w:rsidRPr="00C45958" w:rsidRDefault="00433CE0" w:rsidP="006F30A2">
            <w:r w:rsidRPr="00C45958">
              <w:rPr>
                <w:rFonts w:hint="eastAsia"/>
              </w:rPr>
              <w:t>MZDM</w:t>
            </w:r>
          </w:p>
        </w:tc>
        <w:tc>
          <w:tcPr>
            <w:tcW w:w="1253" w:type="dxa"/>
            <w:vAlign w:val="center"/>
          </w:tcPr>
          <w:p w14:paraId="68BF9B35" w14:textId="77777777" w:rsidR="00433CE0" w:rsidRPr="00C45958" w:rsidRDefault="00433CE0" w:rsidP="006F30A2">
            <w:r w:rsidRPr="00C45958">
              <w:rPr>
                <w:rFonts w:hint="eastAsia"/>
              </w:rPr>
              <w:t>Character</w:t>
            </w:r>
          </w:p>
        </w:tc>
        <w:tc>
          <w:tcPr>
            <w:tcW w:w="851" w:type="dxa"/>
            <w:vAlign w:val="center"/>
          </w:tcPr>
          <w:p w14:paraId="19B2349F" w14:textId="77777777" w:rsidR="00433CE0" w:rsidRPr="00C45958" w:rsidRDefault="00433CE0" w:rsidP="006F30A2">
            <w:r w:rsidRPr="00C45958">
              <w:rPr>
                <w:rFonts w:hint="eastAsia"/>
              </w:rPr>
              <w:t>2</w:t>
            </w:r>
          </w:p>
        </w:tc>
        <w:tc>
          <w:tcPr>
            <w:tcW w:w="2976" w:type="dxa"/>
            <w:vAlign w:val="center"/>
          </w:tcPr>
          <w:p w14:paraId="64996E9B" w14:textId="77777777" w:rsidR="00433CE0" w:rsidRPr="00C45958" w:rsidRDefault="00433CE0" w:rsidP="006F30A2">
            <w:r w:rsidRPr="00C45958">
              <w:rPr>
                <w:rFonts w:hint="eastAsia"/>
              </w:rPr>
              <w:t>民族代码</w:t>
            </w:r>
          </w:p>
        </w:tc>
        <w:tc>
          <w:tcPr>
            <w:tcW w:w="2552" w:type="dxa"/>
            <w:vAlign w:val="center"/>
          </w:tcPr>
          <w:p w14:paraId="6D352F03" w14:textId="77777777" w:rsidR="00433CE0" w:rsidRPr="00C45958" w:rsidRDefault="00433CE0" w:rsidP="006F30A2">
            <w:r w:rsidRPr="004655CD">
              <w:rPr>
                <w:rFonts w:hint="eastAsia"/>
              </w:rPr>
              <w:t>字典</w:t>
            </w:r>
            <w:r w:rsidRPr="004655CD">
              <w:rPr>
                <w:rFonts w:hint="eastAsia"/>
              </w:rPr>
              <w:t>(</w:t>
            </w:r>
            <w:r w:rsidRPr="00C45958">
              <w:rPr>
                <w:rFonts w:hint="eastAsia"/>
              </w:rPr>
              <w:t>MZDM</w:t>
            </w:r>
            <w:r w:rsidRPr="004655CD">
              <w:rPr>
                <w:rFonts w:hint="eastAsia"/>
              </w:rPr>
              <w:t>)</w:t>
            </w:r>
          </w:p>
        </w:tc>
      </w:tr>
      <w:tr w:rsidR="00433CE0" w14:paraId="542109E7" w14:textId="77777777" w:rsidTr="00CB13BD">
        <w:trPr>
          <w:trHeight w:val="415"/>
          <w:jc w:val="center"/>
        </w:trPr>
        <w:tc>
          <w:tcPr>
            <w:tcW w:w="537" w:type="dxa"/>
            <w:vAlign w:val="center"/>
          </w:tcPr>
          <w:p w14:paraId="7CA51510" w14:textId="77777777" w:rsidR="00E70528" w:rsidRDefault="00E70528">
            <w:pPr>
              <w:pStyle w:val="ab"/>
              <w:numPr>
                <w:ilvl w:val="0"/>
                <w:numId w:val="66"/>
              </w:numPr>
              <w:ind w:firstLineChars="0"/>
              <w:jc w:val="center"/>
              <w:rPr>
                <w:b/>
                <w:bCs/>
                <w:szCs w:val="32"/>
              </w:rPr>
            </w:pPr>
          </w:p>
        </w:tc>
        <w:tc>
          <w:tcPr>
            <w:tcW w:w="1295" w:type="dxa"/>
            <w:vAlign w:val="center"/>
          </w:tcPr>
          <w:p w14:paraId="642601D8" w14:textId="77777777" w:rsidR="00433CE0" w:rsidRPr="00C45958" w:rsidRDefault="00433CE0" w:rsidP="006F30A2">
            <w:r w:rsidRPr="00C45958">
              <w:rPr>
                <w:rFonts w:hint="eastAsia"/>
              </w:rPr>
              <w:t>JGLB</w:t>
            </w:r>
          </w:p>
        </w:tc>
        <w:tc>
          <w:tcPr>
            <w:tcW w:w="1253" w:type="dxa"/>
            <w:vAlign w:val="center"/>
          </w:tcPr>
          <w:p w14:paraId="21219F33" w14:textId="77777777" w:rsidR="00433CE0" w:rsidRPr="00C45958" w:rsidRDefault="00433CE0" w:rsidP="006F30A2">
            <w:r w:rsidRPr="00C45958">
              <w:rPr>
                <w:rFonts w:hint="eastAsia"/>
              </w:rPr>
              <w:t>Character</w:t>
            </w:r>
          </w:p>
        </w:tc>
        <w:tc>
          <w:tcPr>
            <w:tcW w:w="851" w:type="dxa"/>
            <w:vAlign w:val="center"/>
          </w:tcPr>
          <w:p w14:paraId="21E5384D" w14:textId="77777777" w:rsidR="00433CE0" w:rsidRPr="00C45958" w:rsidRDefault="00433CE0" w:rsidP="006F30A2">
            <w:r w:rsidRPr="00C45958">
              <w:rPr>
                <w:rFonts w:hint="eastAsia"/>
              </w:rPr>
              <w:t>2</w:t>
            </w:r>
          </w:p>
        </w:tc>
        <w:tc>
          <w:tcPr>
            <w:tcW w:w="2976" w:type="dxa"/>
            <w:vAlign w:val="center"/>
          </w:tcPr>
          <w:p w14:paraId="71ADB477" w14:textId="77777777" w:rsidR="00433CE0" w:rsidRPr="00C45958" w:rsidRDefault="00433CE0" w:rsidP="006F30A2">
            <w:r w:rsidRPr="00C45958">
              <w:rPr>
                <w:rFonts w:hint="eastAsia"/>
              </w:rPr>
              <w:t>机构类别</w:t>
            </w:r>
          </w:p>
        </w:tc>
        <w:tc>
          <w:tcPr>
            <w:tcW w:w="2552" w:type="dxa"/>
            <w:vAlign w:val="center"/>
          </w:tcPr>
          <w:p w14:paraId="2FF138E9" w14:textId="77777777" w:rsidR="00433CE0" w:rsidRPr="00C45958" w:rsidRDefault="00433CE0" w:rsidP="006F30A2">
            <w:r w:rsidRPr="004655CD">
              <w:rPr>
                <w:rFonts w:hint="eastAsia"/>
              </w:rPr>
              <w:t>字典</w:t>
            </w:r>
            <w:r w:rsidRPr="004655CD">
              <w:rPr>
                <w:rFonts w:hint="eastAsia"/>
              </w:rPr>
              <w:t>(</w:t>
            </w:r>
            <w:r w:rsidRPr="00C45958">
              <w:rPr>
                <w:rFonts w:hint="eastAsia"/>
              </w:rPr>
              <w:t>JGLB</w:t>
            </w:r>
            <w:r w:rsidRPr="004655CD">
              <w:rPr>
                <w:rFonts w:hint="eastAsia"/>
              </w:rPr>
              <w:t>)</w:t>
            </w:r>
          </w:p>
        </w:tc>
      </w:tr>
      <w:tr w:rsidR="00433CE0" w14:paraId="4988AC8A" w14:textId="77777777" w:rsidTr="00CB13BD">
        <w:trPr>
          <w:trHeight w:val="415"/>
          <w:jc w:val="center"/>
        </w:trPr>
        <w:tc>
          <w:tcPr>
            <w:tcW w:w="537" w:type="dxa"/>
            <w:vAlign w:val="center"/>
          </w:tcPr>
          <w:p w14:paraId="1285B2CB" w14:textId="77777777" w:rsidR="00E70528" w:rsidRDefault="00E70528">
            <w:pPr>
              <w:pStyle w:val="ab"/>
              <w:numPr>
                <w:ilvl w:val="0"/>
                <w:numId w:val="66"/>
              </w:numPr>
              <w:ind w:firstLineChars="0"/>
              <w:jc w:val="center"/>
              <w:rPr>
                <w:b/>
                <w:bCs/>
                <w:szCs w:val="32"/>
              </w:rPr>
            </w:pPr>
          </w:p>
        </w:tc>
        <w:tc>
          <w:tcPr>
            <w:tcW w:w="1295" w:type="dxa"/>
            <w:vAlign w:val="center"/>
          </w:tcPr>
          <w:p w14:paraId="2E28E15A" w14:textId="77777777" w:rsidR="00433CE0" w:rsidRPr="00C45958" w:rsidRDefault="00433CE0" w:rsidP="006F30A2">
            <w:r w:rsidRPr="00C45958">
              <w:rPr>
                <w:rFonts w:hint="eastAsia"/>
              </w:rPr>
              <w:t>ZBSX</w:t>
            </w:r>
          </w:p>
        </w:tc>
        <w:tc>
          <w:tcPr>
            <w:tcW w:w="1253" w:type="dxa"/>
            <w:vAlign w:val="center"/>
          </w:tcPr>
          <w:p w14:paraId="7159F7BC" w14:textId="77777777" w:rsidR="00433CE0" w:rsidRPr="00C45958" w:rsidRDefault="00433CE0" w:rsidP="006F30A2">
            <w:r w:rsidRPr="00C45958">
              <w:rPr>
                <w:rFonts w:hint="eastAsia"/>
              </w:rPr>
              <w:t>Character</w:t>
            </w:r>
          </w:p>
        </w:tc>
        <w:tc>
          <w:tcPr>
            <w:tcW w:w="851" w:type="dxa"/>
            <w:vAlign w:val="center"/>
          </w:tcPr>
          <w:p w14:paraId="2381D06C" w14:textId="77777777" w:rsidR="00433CE0" w:rsidRPr="00C45958" w:rsidRDefault="00433CE0" w:rsidP="006F30A2">
            <w:r w:rsidRPr="00C45958">
              <w:rPr>
                <w:rFonts w:hint="eastAsia"/>
              </w:rPr>
              <w:t>1</w:t>
            </w:r>
          </w:p>
        </w:tc>
        <w:tc>
          <w:tcPr>
            <w:tcW w:w="2976" w:type="dxa"/>
            <w:vAlign w:val="center"/>
          </w:tcPr>
          <w:p w14:paraId="46259314" w14:textId="77777777" w:rsidR="00433CE0" w:rsidRPr="00C45958" w:rsidRDefault="00433CE0" w:rsidP="006F30A2">
            <w:r w:rsidRPr="00C45958">
              <w:rPr>
                <w:rFonts w:hint="eastAsia"/>
              </w:rPr>
              <w:t>资本属性</w:t>
            </w:r>
          </w:p>
        </w:tc>
        <w:tc>
          <w:tcPr>
            <w:tcW w:w="2552" w:type="dxa"/>
            <w:vAlign w:val="center"/>
          </w:tcPr>
          <w:p w14:paraId="2A8849EC" w14:textId="77777777" w:rsidR="00433CE0" w:rsidRPr="00C45958" w:rsidRDefault="00433CE0" w:rsidP="006F30A2">
            <w:r w:rsidRPr="004655CD">
              <w:rPr>
                <w:rFonts w:hint="eastAsia"/>
              </w:rPr>
              <w:t>字典</w:t>
            </w:r>
            <w:r w:rsidRPr="004655CD">
              <w:rPr>
                <w:rFonts w:hint="eastAsia"/>
              </w:rPr>
              <w:t>(</w:t>
            </w:r>
            <w:r w:rsidRPr="00C45958">
              <w:rPr>
                <w:rFonts w:hint="eastAsia"/>
              </w:rPr>
              <w:t>ZBSX</w:t>
            </w:r>
            <w:r w:rsidRPr="004655CD">
              <w:rPr>
                <w:rFonts w:hint="eastAsia"/>
              </w:rPr>
              <w:t>)</w:t>
            </w:r>
          </w:p>
        </w:tc>
      </w:tr>
      <w:tr w:rsidR="00433CE0" w14:paraId="29BE74EC" w14:textId="77777777" w:rsidTr="00CB13BD">
        <w:trPr>
          <w:trHeight w:val="415"/>
          <w:jc w:val="center"/>
        </w:trPr>
        <w:tc>
          <w:tcPr>
            <w:tcW w:w="537" w:type="dxa"/>
            <w:vAlign w:val="center"/>
          </w:tcPr>
          <w:p w14:paraId="1B5000C1" w14:textId="77777777" w:rsidR="00E70528" w:rsidRDefault="00E70528">
            <w:pPr>
              <w:pStyle w:val="ab"/>
              <w:numPr>
                <w:ilvl w:val="0"/>
                <w:numId w:val="66"/>
              </w:numPr>
              <w:ind w:firstLineChars="0"/>
              <w:jc w:val="center"/>
              <w:rPr>
                <w:b/>
                <w:bCs/>
                <w:szCs w:val="32"/>
              </w:rPr>
            </w:pPr>
          </w:p>
        </w:tc>
        <w:tc>
          <w:tcPr>
            <w:tcW w:w="1295" w:type="dxa"/>
            <w:vAlign w:val="center"/>
          </w:tcPr>
          <w:p w14:paraId="67399EB0" w14:textId="77777777" w:rsidR="00433CE0" w:rsidRPr="00C45958" w:rsidRDefault="00433CE0" w:rsidP="006F30A2">
            <w:r w:rsidRPr="00C45958">
              <w:rPr>
                <w:rFonts w:hint="eastAsia"/>
              </w:rPr>
              <w:t>GYSX</w:t>
            </w:r>
          </w:p>
        </w:tc>
        <w:tc>
          <w:tcPr>
            <w:tcW w:w="1253" w:type="dxa"/>
            <w:vAlign w:val="center"/>
          </w:tcPr>
          <w:p w14:paraId="2889B715" w14:textId="77777777" w:rsidR="00433CE0" w:rsidRPr="00C45958" w:rsidRDefault="00433CE0" w:rsidP="006F30A2">
            <w:r w:rsidRPr="00C45958">
              <w:rPr>
                <w:rFonts w:hint="eastAsia"/>
              </w:rPr>
              <w:t>Character</w:t>
            </w:r>
          </w:p>
        </w:tc>
        <w:tc>
          <w:tcPr>
            <w:tcW w:w="851" w:type="dxa"/>
            <w:vAlign w:val="center"/>
          </w:tcPr>
          <w:p w14:paraId="46415EBF" w14:textId="77777777" w:rsidR="00433CE0" w:rsidRPr="00C45958" w:rsidRDefault="00433CE0" w:rsidP="006F30A2">
            <w:r w:rsidRPr="00C45958">
              <w:rPr>
                <w:rFonts w:hint="eastAsia"/>
              </w:rPr>
              <w:t>1</w:t>
            </w:r>
          </w:p>
        </w:tc>
        <w:tc>
          <w:tcPr>
            <w:tcW w:w="2976" w:type="dxa"/>
            <w:vAlign w:val="center"/>
          </w:tcPr>
          <w:p w14:paraId="54DC8F1D" w14:textId="77777777" w:rsidR="00433CE0" w:rsidRPr="00C45958" w:rsidRDefault="00433CE0" w:rsidP="006F30A2">
            <w:r w:rsidRPr="00C45958">
              <w:rPr>
                <w:rFonts w:hint="eastAsia"/>
              </w:rPr>
              <w:t>国有属性</w:t>
            </w:r>
          </w:p>
        </w:tc>
        <w:tc>
          <w:tcPr>
            <w:tcW w:w="2552" w:type="dxa"/>
            <w:vAlign w:val="center"/>
          </w:tcPr>
          <w:p w14:paraId="2C6B418C" w14:textId="77777777" w:rsidR="00433CE0" w:rsidRPr="00C45958" w:rsidRDefault="00433CE0" w:rsidP="006F30A2">
            <w:r w:rsidRPr="004655CD">
              <w:rPr>
                <w:rFonts w:hint="eastAsia"/>
              </w:rPr>
              <w:t>字典</w:t>
            </w:r>
            <w:r w:rsidRPr="004655CD">
              <w:rPr>
                <w:rFonts w:hint="eastAsia"/>
              </w:rPr>
              <w:t>(</w:t>
            </w:r>
            <w:r w:rsidRPr="00C45958">
              <w:rPr>
                <w:rFonts w:hint="eastAsia"/>
              </w:rPr>
              <w:t>GYSX</w:t>
            </w:r>
            <w:r w:rsidRPr="004655CD">
              <w:rPr>
                <w:rFonts w:hint="eastAsia"/>
              </w:rPr>
              <w:t>)</w:t>
            </w:r>
          </w:p>
        </w:tc>
      </w:tr>
      <w:tr w:rsidR="00433CE0" w14:paraId="2BC7C9C9" w14:textId="77777777" w:rsidTr="00CB13BD">
        <w:trPr>
          <w:trHeight w:val="415"/>
          <w:jc w:val="center"/>
        </w:trPr>
        <w:tc>
          <w:tcPr>
            <w:tcW w:w="537" w:type="dxa"/>
            <w:vAlign w:val="center"/>
          </w:tcPr>
          <w:p w14:paraId="0A984C24" w14:textId="77777777" w:rsidR="00E70528" w:rsidRDefault="00E70528">
            <w:pPr>
              <w:pStyle w:val="ab"/>
              <w:numPr>
                <w:ilvl w:val="0"/>
                <w:numId w:val="66"/>
              </w:numPr>
              <w:ind w:firstLineChars="0"/>
              <w:jc w:val="center"/>
              <w:rPr>
                <w:b/>
                <w:bCs/>
                <w:szCs w:val="32"/>
              </w:rPr>
            </w:pPr>
          </w:p>
        </w:tc>
        <w:tc>
          <w:tcPr>
            <w:tcW w:w="1295" w:type="dxa"/>
            <w:vAlign w:val="center"/>
          </w:tcPr>
          <w:p w14:paraId="0FADC2B8" w14:textId="77777777" w:rsidR="00433CE0" w:rsidRPr="00C45958" w:rsidRDefault="00433CE0" w:rsidP="006F30A2">
            <w:r w:rsidRPr="00C45958">
              <w:rPr>
                <w:rFonts w:hint="eastAsia"/>
              </w:rPr>
              <w:t>JGJC</w:t>
            </w:r>
          </w:p>
        </w:tc>
        <w:tc>
          <w:tcPr>
            <w:tcW w:w="1253" w:type="dxa"/>
            <w:vAlign w:val="center"/>
          </w:tcPr>
          <w:p w14:paraId="1813C4D1" w14:textId="77777777" w:rsidR="00433CE0" w:rsidRPr="00C45958" w:rsidRDefault="00433CE0" w:rsidP="006F30A2">
            <w:r w:rsidRPr="00C45958">
              <w:rPr>
                <w:rFonts w:hint="eastAsia"/>
              </w:rPr>
              <w:t>Character</w:t>
            </w:r>
          </w:p>
        </w:tc>
        <w:tc>
          <w:tcPr>
            <w:tcW w:w="851" w:type="dxa"/>
            <w:vAlign w:val="center"/>
          </w:tcPr>
          <w:p w14:paraId="497253B3" w14:textId="77777777" w:rsidR="00433CE0" w:rsidRPr="00C45958" w:rsidRDefault="00433CE0" w:rsidP="006F30A2">
            <w:r w:rsidRPr="00C45958">
              <w:rPr>
                <w:rFonts w:hint="eastAsia"/>
              </w:rPr>
              <w:t>20</w:t>
            </w:r>
          </w:p>
        </w:tc>
        <w:tc>
          <w:tcPr>
            <w:tcW w:w="2976" w:type="dxa"/>
            <w:vAlign w:val="center"/>
          </w:tcPr>
          <w:p w14:paraId="4201E8B2" w14:textId="77777777" w:rsidR="00433CE0" w:rsidRPr="00C45958" w:rsidRDefault="00433CE0" w:rsidP="006F30A2">
            <w:r w:rsidRPr="00C45958">
              <w:rPr>
                <w:rFonts w:hint="eastAsia"/>
              </w:rPr>
              <w:t>机构简称</w:t>
            </w:r>
          </w:p>
        </w:tc>
        <w:tc>
          <w:tcPr>
            <w:tcW w:w="2552" w:type="dxa"/>
            <w:vAlign w:val="center"/>
          </w:tcPr>
          <w:p w14:paraId="5E48D95E" w14:textId="77777777" w:rsidR="00433CE0" w:rsidRPr="00C45958" w:rsidRDefault="00433CE0" w:rsidP="006F30A2"/>
        </w:tc>
      </w:tr>
      <w:tr w:rsidR="00433CE0" w14:paraId="5E88A43D" w14:textId="77777777" w:rsidTr="00CB13BD">
        <w:trPr>
          <w:trHeight w:val="415"/>
          <w:jc w:val="center"/>
        </w:trPr>
        <w:tc>
          <w:tcPr>
            <w:tcW w:w="537" w:type="dxa"/>
            <w:vAlign w:val="center"/>
          </w:tcPr>
          <w:p w14:paraId="2A94E74F" w14:textId="77777777" w:rsidR="00E70528" w:rsidRDefault="00E70528">
            <w:pPr>
              <w:pStyle w:val="ab"/>
              <w:numPr>
                <w:ilvl w:val="0"/>
                <w:numId w:val="66"/>
              </w:numPr>
              <w:ind w:firstLineChars="0"/>
              <w:jc w:val="center"/>
              <w:rPr>
                <w:b/>
                <w:bCs/>
                <w:szCs w:val="32"/>
              </w:rPr>
            </w:pPr>
          </w:p>
        </w:tc>
        <w:tc>
          <w:tcPr>
            <w:tcW w:w="1295" w:type="dxa"/>
            <w:vAlign w:val="center"/>
          </w:tcPr>
          <w:p w14:paraId="2D7A7986" w14:textId="77777777" w:rsidR="00433CE0" w:rsidRPr="00C45958" w:rsidRDefault="00433CE0" w:rsidP="006F30A2">
            <w:r w:rsidRPr="00C45958">
              <w:rPr>
                <w:rFonts w:hint="eastAsia"/>
              </w:rPr>
              <w:t>YWMC</w:t>
            </w:r>
          </w:p>
        </w:tc>
        <w:tc>
          <w:tcPr>
            <w:tcW w:w="1253" w:type="dxa"/>
            <w:vAlign w:val="center"/>
          </w:tcPr>
          <w:p w14:paraId="4E94C985" w14:textId="77777777" w:rsidR="00433CE0" w:rsidRPr="00C45958" w:rsidRDefault="00433CE0" w:rsidP="006F30A2">
            <w:r w:rsidRPr="00C45958">
              <w:rPr>
                <w:rFonts w:hint="eastAsia"/>
              </w:rPr>
              <w:t>Character</w:t>
            </w:r>
          </w:p>
        </w:tc>
        <w:tc>
          <w:tcPr>
            <w:tcW w:w="851" w:type="dxa"/>
            <w:vAlign w:val="center"/>
          </w:tcPr>
          <w:p w14:paraId="3D03C3DD" w14:textId="77777777" w:rsidR="00433CE0" w:rsidRPr="00C45958" w:rsidRDefault="00433CE0" w:rsidP="006F30A2">
            <w:r w:rsidRPr="00C45958">
              <w:rPr>
                <w:rFonts w:hint="eastAsia"/>
              </w:rPr>
              <w:t>80</w:t>
            </w:r>
          </w:p>
        </w:tc>
        <w:tc>
          <w:tcPr>
            <w:tcW w:w="2976" w:type="dxa"/>
            <w:vAlign w:val="center"/>
          </w:tcPr>
          <w:p w14:paraId="547DD93D" w14:textId="77777777" w:rsidR="00433CE0" w:rsidRPr="00C45958" w:rsidRDefault="00433CE0" w:rsidP="006F30A2">
            <w:r w:rsidRPr="00C45958">
              <w:rPr>
                <w:rFonts w:hint="eastAsia"/>
              </w:rPr>
              <w:t>机构英文名称</w:t>
            </w:r>
          </w:p>
        </w:tc>
        <w:tc>
          <w:tcPr>
            <w:tcW w:w="2552" w:type="dxa"/>
            <w:vAlign w:val="center"/>
          </w:tcPr>
          <w:p w14:paraId="7B03DED6" w14:textId="77777777" w:rsidR="00433CE0" w:rsidRPr="00C45958" w:rsidRDefault="00433CE0" w:rsidP="006F30A2"/>
        </w:tc>
      </w:tr>
      <w:tr w:rsidR="00433CE0" w14:paraId="69D04B7B" w14:textId="77777777" w:rsidTr="00CB13BD">
        <w:trPr>
          <w:trHeight w:val="415"/>
          <w:jc w:val="center"/>
        </w:trPr>
        <w:tc>
          <w:tcPr>
            <w:tcW w:w="537" w:type="dxa"/>
            <w:vAlign w:val="center"/>
          </w:tcPr>
          <w:p w14:paraId="3B119299" w14:textId="77777777" w:rsidR="00E70528" w:rsidRDefault="00E70528">
            <w:pPr>
              <w:pStyle w:val="ab"/>
              <w:numPr>
                <w:ilvl w:val="0"/>
                <w:numId w:val="66"/>
              </w:numPr>
              <w:ind w:firstLineChars="0"/>
              <w:jc w:val="center"/>
              <w:rPr>
                <w:b/>
                <w:bCs/>
                <w:szCs w:val="32"/>
              </w:rPr>
            </w:pPr>
          </w:p>
        </w:tc>
        <w:tc>
          <w:tcPr>
            <w:tcW w:w="1295" w:type="dxa"/>
            <w:vAlign w:val="center"/>
          </w:tcPr>
          <w:p w14:paraId="2C31DAA4" w14:textId="77777777" w:rsidR="00433CE0" w:rsidRPr="00C45958" w:rsidRDefault="00433CE0" w:rsidP="006F30A2">
            <w:r w:rsidRPr="00C45958">
              <w:rPr>
                <w:rFonts w:hint="eastAsia"/>
              </w:rPr>
              <w:t>FRXM</w:t>
            </w:r>
          </w:p>
        </w:tc>
        <w:tc>
          <w:tcPr>
            <w:tcW w:w="1253" w:type="dxa"/>
            <w:vAlign w:val="center"/>
          </w:tcPr>
          <w:p w14:paraId="0F9D7E01" w14:textId="77777777" w:rsidR="00433CE0" w:rsidRPr="00C45958" w:rsidRDefault="00433CE0" w:rsidP="006F30A2">
            <w:r w:rsidRPr="00C45958">
              <w:rPr>
                <w:rFonts w:hint="eastAsia"/>
              </w:rPr>
              <w:t>Character</w:t>
            </w:r>
          </w:p>
        </w:tc>
        <w:tc>
          <w:tcPr>
            <w:tcW w:w="851" w:type="dxa"/>
            <w:vAlign w:val="center"/>
          </w:tcPr>
          <w:p w14:paraId="27F79739" w14:textId="77777777" w:rsidR="00433CE0" w:rsidRPr="00C45958" w:rsidRDefault="00433CE0" w:rsidP="006F30A2">
            <w:r w:rsidRPr="00C45958">
              <w:rPr>
                <w:rFonts w:hint="eastAsia"/>
              </w:rPr>
              <w:t>60</w:t>
            </w:r>
          </w:p>
        </w:tc>
        <w:tc>
          <w:tcPr>
            <w:tcW w:w="2976" w:type="dxa"/>
            <w:vAlign w:val="center"/>
          </w:tcPr>
          <w:p w14:paraId="60713BA6" w14:textId="77777777" w:rsidR="00433CE0" w:rsidRPr="00C45958" w:rsidRDefault="00433CE0" w:rsidP="006F30A2">
            <w:r w:rsidRPr="00C45958">
              <w:rPr>
                <w:rFonts w:hint="eastAsia"/>
              </w:rPr>
              <w:t>法定代表人姓名</w:t>
            </w:r>
          </w:p>
        </w:tc>
        <w:tc>
          <w:tcPr>
            <w:tcW w:w="2552" w:type="dxa"/>
            <w:vAlign w:val="center"/>
          </w:tcPr>
          <w:p w14:paraId="730A3641" w14:textId="77777777" w:rsidR="00433CE0" w:rsidRPr="00C45958" w:rsidRDefault="00433CE0" w:rsidP="006F30A2"/>
        </w:tc>
      </w:tr>
      <w:tr w:rsidR="00433CE0" w14:paraId="48E503AC" w14:textId="77777777" w:rsidTr="00CB13BD">
        <w:trPr>
          <w:trHeight w:val="415"/>
          <w:jc w:val="center"/>
        </w:trPr>
        <w:tc>
          <w:tcPr>
            <w:tcW w:w="537" w:type="dxa"/>
            <w:vAlign w:val="center"/>
          </w:tcPr>
          <w:p w14:paraId="76EC8EDD" w14:textId="77777777" w:rsidR="00E70528" w:rsidRDefault="00E70528">
            <w:pPr>
              <w:pStyle w:val="ab"/>
              <w:numPr>
                <w:ilvl w:val="0"/>
                <w:numId w:val="66"/>
              </w:numPr>
              <w:ind w:firstLineChars="0"/>
              <w:jc w:val="center"/>
              <w:rPr>
                <w:b/>
                <w:bCs/>
                <w:szCs w:val="32"/>
              </w:rPr>
            </w:pPr>
          </w:p>
        </w:tc>
        <w:tc>
          <w:tcPr>
            <w:tcW w:w="1295" w:type="dxa"/>
            <w:vAlign w:val="center"/>
          </w:tcPr>
          <w:p w14:paraId="6C31A4AD" w14:textId="77777777" w:rsidR="00433CE0" w:rsidRPr="00C45958" w:rsidRDefault="00433CE0" w:rsidP="006F30A2">
            <w:r w:rsidRPr="00C45958">
              <w:rPr>
                <w:rFonts w:hint="eastAsia"/>
              </w:rPr>
              <w:t>FRZJLB</w:t>
            </w:r>
          </w:p>
        </w:tc>
        <w:tc>
          <w:tcPr>
            <w:tcW w:w="1253" w:type="dxa"/>
            <w:vAlign w:val="center"/>
          </w:tcPr>
          <w:p w14:paraId="47876C5F" w14:textId="77777777" w:rsidR="00433CE0" w:rsidRPr="00C45958" w:rsidRDefault="00433CE0" w:rsidP="006F30A2">
            <w:r w:rsidRPr="00C45958">
              <w:rPr>
                <w:rFonts w:hint="eastAsia"/>
              </w:rPr>
              <w:t>Character</w:t>
            </w:r>
          </w:p>
        </w:tc>
        <w:tc>
          <w:tcPr>
            <w:tcW w:w="851" w:type="dxa"/>
            <w:vAlign w:val="center"/>
          </w:tcPr>
          <w:p w14:paraId="3155452A" w14:textId="77777777" w:rsidR="00433CE0" w:rsidRPr="00C45958" w:rsidRDefault="00433CE0" w:rsidP="006F30A2">
            <w:r w:rsidRPr="00C45958">
              <w:rPr>
                <w:rFonts w:hint="eastAsia"/>
              </w:rPr>
              <w:t>2</w:t>
            </w:r>
          </w:p>
        </w:tc>
        <w:tc>
          <w:tcPr>
            <w:tcW w:w="2976" w:type="dxa"/>
            <w:vAlign w:val="center"/>
          </w:tcPr>
          <w:p w14:paraId="2F4B2F21" w14:textId="77777777" w:rsidR="00433CE0" w:rsidRPr="00C45958" w:rsidRDefault="00433CE0" w:rsidP="006F30A2">
            <w:r w:rsidRPr="00C45958">
              <w:rPr>
                <w:rFonts w:hint="eastAsia"/>
              </w:rPr>
              <w:t>法定代表人身份证明文件类别</w:t>
            </w:r>
          </w:p>
        </w:tc>
        <w:tc>
          <w:tcPr>
            <w:tcW w:w="2552" w:type="dxa"/>
            <w:vAlign w:val="center"/>
          </w:tcPr>
          <w:p w14:paraId="725BDAC7" w14:textId="77777777" w:rsidR="00433CE0" w:rsidRPr="00C45958" w:rsidRDefault="00433CE0"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433CE0" w14:paraId="5DF04EAB" w14:textId="77777777" w:rsidTr="00CB13BD">
        <w:trPr>
          <w:trHeight w:val="415"/>
          <w:jc w:val="center"/>
        </w:trPr>
        <w:tc>
          <w:tcPr>
            <w:tcW w:w="537" w:type="dxa"/>
            <w:vAlign w:val="center"/>
          </w:tcPr>
          <w:p w14:paraId="14CAAF3C" w14:textId="77777777" w:rsidR="00E70528" w:rsidRDefault="00E70528">
            <w:pPr>
              <w:pStyle w:val="ab"/>
              <w:numPr>
                <w:ilvl w:val="0"/>
                <w:numId w:val="66"/>
              </w:numPr>
              <w:ind w:firstLineChars="0"/>
              <w:jc w:val="center"/>
              <w:rPr>
                <w:b/>
                <w:bCs/>
                <w:szCs w:val="32"/>
              </w:rPr>
            </w:pPr>
          </w:p>
        </w:tc>
        <w:tc>
          <w:tcPr>
            <w:tcW w:w="1295" w:type="dxa"/>
            <w:vAlign w:val="center"/>
          </w:tcPr>
          <w:p w14:paraId="3EB14ACB" w14:textId="77777777" w:rsidR="00433CE0" w:rsidRPr="00C45958" w:rsidRDefault="00433CE0" w:rsidP="006F30A2">
            <w:r w:rsidRPr="00C45958">
              <w:rPr>
                <w:rFonts w:hint="eastAsia"/>
              </w:rPr>
              <w:t>FRZJDM</w:t>
            </w:r>
          </w:p>
        </w:tc>
        <w:tc>
          <w:tcPr>
            <w:tcW w:w="1253" w:type="dxa"/>
            <w:vAlign w:val="center"/>
          </w:tcPr>
          <w:p w14:paraId="328F17DA" w14:textId="77777777" w:rsidR="00433CE0" w:rsidRPr="00C45958" w:rsidRDefault="00433CE0" w:rsidP="006F30A2">
            <w:r w:rsidRPr="00C45958">
              <w:rPr>
                <w:rFonts w:hint="eastAsia"/>
              </w:rPr>
              <w:t>Character</w:t>
            </w:r>
          </w:p>
        </w:tc>
        <w:tc>
          <w:tcPr>
            <w:tcW w:w="851" w:type="dxa"/>
            <w:vAlign w:val="center"/>
          </w:tcPr>
          <w:p w14:paraId="3692D253" w14:textId="77777777" w:rsidR="00433CE0" w:rsidRPr="00C45958" w:rsidRDefault="00433CE0" w:rsidP="006F30A2">
            <w:r>
              <w:rPr>
                <w:rFonts w:hint="eastAsia"/>
              </w:rPr>
              <w:t>4</w:t>
            </w:r>
            <w:r w:rsidRPr="00C45958">
              <w:rPr>
                <w:rFonts w:hint="eastAsia"/>
              </w:rPr>
              <w:t>0</w:t>
            </w:r>
          </w:p>
        </w:tc>
        <w:tc>
          <w:tcPr>
            <w:tcW w:w="2976" w:type="dxa"/>
            <w:vAlign w:val="center"/>
          </w:tcPr>
          <w:p w14:paraId="399B829C" w14:textId="77777777" w:rsidR="00433CE0" w:rsidRPr="00C45958" w:rsidRDefault="00433CE0" w:rsidP="006F30A2">
            <w:r w:rsidRPr="00C45958">
              <w:rPr>
                <w:rFonts w:hint="eastAsia"/>
              </w:rPr>
              <w:t>法定代表人有效身份证明文件代码</w:t>
            </w:r>
          </w:p>
        </w:tc>
        <w:tc>
          <w:tcPr>
            <w:tcW w:w="2552" w:type="dxa"/>
            <w:vAlign w:val="center"/>
          </w:tcPr>
          <w:p w14:paraId="1DEE66F4" w14:textId="77777777" w:rsidR="00433CE0" w:rsidRPr="00C45958" w:rsidRDefault="00433CE0" w:rsidP="006F30A2"/>
        </w:tc>
      </w:tr>
      <w:tr w:rsidR="00433CE0" w14:paraId="0676632B" w14:textId="77777777" w:rsidTr="00CB13BD">
        <w:trPr>
          <w:trHeight w:val="415"/>
          <w:jc w:val="center"/>
        </w:trPr>
        <w:tc>
          <w:tcPr>
            <w:tcW w:w="537" w:type="dxa"/>
            <w:vAlign w:val="center"/>
          </w:tcPr>
          <w:p w14:paraId="6706E084" w14:textId="77777777" w:rsidR="00E70528" w:rsidRDefault="00E70528">
            <w:pPr>
              <w:pStyle w:val="ab"/>
              <w:numPr>
                <w:ilvl w:val="0"/>
                <w:numId w:val="66"/>
              </w:numPr>
              <w:ind w:firstLineChars="0"/>
              <w:jc w:val="center"/>
              <w:rPr>
                <w:b/>
                <w:bCs/>
                <w:szCs w:val="32"/>
              </w:rPr>
            </w:pPr>
          </w:p>
        </w:tc>
        <w:tc>
          <w:tcPr>
            <w:tcW w:w="1295" w:type="dxa"/>
            <w:vAlign w:val="center"/>
          </w:tcPr>
          <w:p w14:paraId="0DE02576" w14:textId="77777777" w:rsidR="00433CE0" w:rsidRPr="00C45958" w:rsidRDefault="00433CE0" w:rsidP="006F30A2">
            <w:r>
              <w:rPr>
                <w:rFonts w:hint="eastAsia"/>
              </w:rPr>
              <w:t>DXFWBS</w:t>
            </w:r>
          </w:p>
        </w:tc>
        <w:tc>
          <w:tcPr>
            <w:tcW w:w="1253" w:type="dxa"/>
            <w:vAlign w:val="center"/>
          </w:tcPr>
          <w:p w14:paraId="6B09DCDB" w14:textId="77777777" w:rsidR="00433CE0" w:rsidRPr="00C45958" w:rsidRDefault="00433CE0" w:rsidP="006F30A2">
            <w:r w:rsidRPr="00C45958">
              <w:rPr>
                <w:rFonts w:hint="eastAsia"/>
              </w:rPr>
              <w:t>Character</w:t>
            </w:r>
          </w:p>
        </w:tc>
        <w:tc>
          <w:tcPr>
            <w:tcW w:w="851" w:type="dxa"/>
            <w:vAlign w:val="center"/>
          </w:tcPr>
          <w:p w14:paraId="746AB837" w14:textId="77777777" w:rsidR="00433CE0" w:rsidRPr="00C45958" w:rsidRDefault="00433CE0" w:rsidP="006F30A2">
            <w:r>
              <w:rPr>
                <w:rFonts w:hint="eastAsia"/>
              </w:rPr>
              <w:t>4</w:t>
            </w:r>
          </w:p>
        </w:tc>
        <w:tc>
          <w:tcPr>
            <w:tcW w:w="2976" w:type="dxa"/>
            <w:vAlign w:val="center"/>
          </w:tcPr>
          <w:p w14:paraId="3D29FD28" w14:textId="77777777" w:rsidR="00433CE0" w:rsidRPr="00C45958" w:rsidRDefault="00433CE0" w:rsidP="006F30A2">
            <w:r w:rsidRPr="00C45958">
              <w:rPr>
                <w:rFonts w:hint="eastAsia"/>
              </w:rPr>
              <w:t>开通短信服务标识</w:t>
            </w:r>
          </w:p>
        </w:tc>
        <w:tc>
          <w:tcPr>
            <w:tcW w:w="2552" w:type="dxa"/>
            <w:vAlign w:val="center"/>
          </w:tcPr>
          <w:p w14:paraId="0EE1C605" w14:textId="77777777" w:rsidR="00433CE0" w:rsidRPr="00C45958" w:rsidRDefault="00433CE0" w:rsidP="006F30A2">
            <w:r>
              <w:rPr>
                <w:rFonts w:hint="eastAsia"/>
              </w:rPr>
              <w:t>保留字段</w:t>
            </w:r>
          </w:p>
        </w:tc>
      </w:tr>
      <w:tr w:rsidR="00433CE0" w14:paraId="66B430A2" w14:textId="77777777" w:rsidTr="00CB13BD">
        <w:trPr>
          <w:trHeight w:val="415"/>
          <w:jc w:val="center"/>
        </w:trPr>
        <w:tc>
          <w:tcPr>
            <w:tcW w:w="537" w:type="dxa"/>
            <w:vAlign w:val="center"/>
          </w:tcPr>
          <w:p w14:paraId="06C728B0" w14:textId="77777777" w:rsidR="00E70528" w:rsidRDefault="00E70528">
            <w:pPr>
              <w:pStyle w:val="ab"/>
              <w:numPr>
                <w:ilvl w:val="0"/>
                <w:numId w:val="66"/>
              </w:numPr>
              <w:ind w:firstLineChars="0"/>
              <w:jc w:val="center"/>
              <w:rPr>
                <w:b/>
                <w:bCs/>
                <w:szCs w:val="32"/>
              </w:rPr>
            </w:pPr>
          </w:p>
        </w:tc>
        <w:tc>
          <w:tcPr>
            <w:tcW w:w="1295" w:type="dxa"/>
            <w:vAlign w:val="center"/>
          </w:tcPr>
          <w:p w14:paraId="2170A708" w14:textId="77777777" w:rsidR="00433CE0" w:rsidRPr="00C45958" w:rsidRDefault="00433CE0" w:rsidP="006F30A2">
            <w:r>
              <w:rPr>
                <w:rFonts w:hint="eastAsia"/>
              </w:rPr>
              <w:t>WLFWBS</w:t>
            </w:r>
          </w:p>
        </w:tc>
        <w:tc>
          <w:tcPr>
            <w:tcW w:w="1253" w:type="dxa"/>
            <w:vAlign w:val="center"/>
          </w:tcPr>
          <w:p w14:paraId="79C48F22" w14:textId="77777777" w:rsidR="00433CE0" w:rsidRPr="00C45958" w:rsidRDefault="00433CE0" w:rsidP="006F30A2">
            <w:r w:rsidRPr="00C45958">
              <w:rPr>
                <w:rFonts w:hint="eastAsia"/>
              </w:rPr>
              <w:t>Character</w:t>
            </w:r>
          </w:p>
        </w:tc>
        <w:tc>
          <w:tcPr>
            <w:tcW w:w="851" w:type="dxa"/>
            <w:vAlign w:val="center"/>
          </w:tcPr>
          <w:p w14:paraId="04B3F228" w14:textId="77777777" w:rsidR="00433CE0" w:rsidRPr="00C45958" w:rsidRDefault="00433CE0" w:rsidP="006F30A2">
            <w:r w:rsidRPr="00C45958">
              <w:rPr>
                <w:rFonts w:hint="eastAsia"/>
              </w:rPr>
              <w:t>1</w:t>
            </w:r>
          </w:p>
        </w:tc>
        <w:tc>
          <w:tcPr>
            <w:tcW w:w="2976" w:type="dxa"/>
            <w:vAlign w:val="center"/>
          </w:tcPr>
          <w:p w14:paraId="065DA41A" w14:textId="77777777" w:rsidR="00433CE0" w:rsidRPr="00C45958" w:rsidRDefault="00433CE0" w:rsidP="006F30A2">
            <w:r w:rsidRPr="00C45958">
              <w:rPr>
                <w:rFonts w:hint="eastAsia"/>
              </w:rPr>
              <w:t>开通网络服务标识</w:t>
            </w:r>
          </w:p>
        </w:tc>
        <w:tc>
          <w:tcPr>
            <w:tcW w:w="2552" w:type="dxa"/>
            <w:vAlign w:val="center"/>
          </w:tcPr>
          <w:p w14:paraId="516D3C6E" w14:textId="77777777" w:rsidR="00433CE0" w:rsidRPr="00C45958" w:rsidRDefault="00433CE0" w:rsidP="006F30A2">
            <w:r w:rsidRPr="004655CD">
              <w:rPr>
                <w:rFonts w:hint="eastAsia"/>
              </w:rPr>
              <w:t>字典</w:t>
            </w:r>
            <w:r w:rsidRPr="004655CD">
              <w:rPr>
                <w:rFonts w:hint="eastAsia"/>
              </w:rPr>
              <w:t>(</w:t>
            </w:r>
            <w:r>
              <w:rPr>
                <w:rFonts w:hint="eastAsia"/>
              </w:rPr>
              <w:t>WLFWBS</w:t>
            </w:r>
            <w:r w:rsidRPr="004655CD">
              <w:rPr>
                <w:rFonts w:hint="eastAsia"/>
              </w:rPr>
              <w:t>)</w:t>
            </w:r>
          </w:p>
        </w:tc>
      </w:tr>
      <w:tr w:rsidR="00433CE0" w14:paraId="2D635525" w14:textId="77777777" w:rsidTr="00CB13BD">
        <w:trPr>
          <w:trHeight w:val="415"/>
          <w:jc w:val="center"/>
        </w:trPr>
        <w:tc>
          <w:tcPr>
            <w:tcW w:w="537" w:type="dxa"/>
            <w:vAlign w:val="center"/>
          </w:tcPr>
          <w:p w14:paraId="29BAAD8A" w14:textId="77777777" w:rsidR="00E70528" w:rsidRDefault="00E70528">
            <w:pPr>
              <w:pStyle w:val="ab"/>
              <w:numPr>
                <w:ilvl w:val="0"/>
                <w:numId w:val="66"/>
              </w:numPr>
              <w:ind w:firstLineChars="0"/>
              <w:jc w:val="center"/>
              <w:rPr>
                <w:b/>
                <w:bCs/>
                <w:szCs w:val="32"/>
              </w:rPr>
            </w:pPr>
          </w:p>
        </w:tc>
        <w:tc>
          <w:tcPr>
            <w:tcW w:w="1295" w:type="dxa"/>
            <w:vAlign w:val="center"/>
          </w:tcPr>
          <w:p w14:paraId="79A0562E" w14:textId="77777777" w:rsidR="00433CE0" w:rsidRDefault="00433CE0" w:rsidP="006F30A2">
            <w:r w:rsidRPr="007A6093">
              <w:rPr>
                <w:rFonts w:ascii="Calibri" w:eastAsia="宋体" w:hAnsi="Calibri" w:cs="Calibri"/>
                <w:color w:val="000000"/>
                <w:kern w:val="0"/>
                <w:szCs w:val="21"/>
              </w:rPr>
              <w:t>CPJC</w:t>
            </w:r>
          </w:p>
        </w:tc>
        <w:tc>
          <w:tcPr>
            <w:tcW w:w="1253" w:type="dxa"/>
          </w:tcPr>
          <w:p w14:paraId="171714C1" w14:textId="77777777" w:rsidR="00433CE0" w:rsidRPr="00C45958" w:rsidRDefault="00433CE0" w:rsidP="006F30A2">
            <w:r w:rsidRPr="006724D0">
              <w:rPr>
                <w:rFonts w:hint="eastAsia"/>
              </w:rPr>
              <w:t>Character</w:t>
            </w:r>
          </w:p>
        </w:tc>
        <w:tc>
          <w:tcPr>
            <w:tcW w:w="851" w:type="dxa"/>
            <w:vAlign w:val="center"/>
          </w:tcPr>
          <w:p w14:paraId="6B83F545" w14:textId="77777777" w:rsidR="00433CE0" w:rsidRPr="00C45958" w:rsidRDefault="00A846F6" w:rsidP="006F30A2">
            <w:r>
              <w:rPr>
                <w:rFonts w:ascii="Calibri" w:eastAsia="宋体" w:hAnsi="Calibri" w:cs="Calibri"/>
                <w:color w:val="000000"/>
                <w:kern w:val="0"/>
                <w:szCs w:val="21"/>
              </w:rPr>
              <w:t>40</w:t>
            </w:r>
          </w:p>
        </w:tc>
        <w:tc>
          <w:tcPr>
            <w:tcW w:w="2976" w:type="dxa"/>
            <w:vAlign w:val="center"/>
          </w:tcPr>
          <w:p w14:paraId="40654B02" w14:textId="77777777" w:rsidR="00433CE0" w:rsidRPr="00C45958" w:rsidRDefault="00433CE0" w:rsidP="006F30A2">
            <w:r w:rsidRPr="007A6093">
              <w:rPr>
                <w:rFonts w:ascii="宋体" w:eastAsia="宋体" w:hAnsi="宋体" w:cs="宋体" w:hint="eastAsia"/>
                <w:color w:val="000000"/>
                <w:kern w:val="0"/>
                <w:szCs w:val="21"/>
              </w:rPr>
              <w:t>产品简称</w:t>
            </w:r>
          </w:p>
        </w:tc>
        <w:tc>
          <w:tcPr>
            <w:tcW w:w="2552" w:type="dxa"/>
            <w:vAlign w:val="center"/>
          </w:tcPr>
          <w:p w14:paraId="08FB57C8"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p>
        </w:tc>
      </w:tr>
      <w:tr w:rsidR="00433CE0" w14:paraId="0D7BD1D2" w14:textId="77777777" w:rsidTr="00CB13BD">
        <w:trPr>
          <w:trHeight w:val="415"/>
          <w:jc w:val="center"/>
        </w:trPr>
        <w:tc>
          <w:tcPr>
            <w:tcW w:w="537" w:type="dxa"/>
            <w:vAlign w:val="center"/>
          </w:tcPr>
          <w:p w14:paraId="56C63CD7" w14:textId="77777777" w:rsidR="00E70528" w:rsidRDefault="00E70528">
            <w:pPr>
              <w:pStyle w:val="ab"/>
              <w:numPr>
                <w:ilvl w:val="0"/>
                <w:numId w:val="66"/>
              </w:numPr>
              <w:ind w:firstLineChars="0"/>
              <w:jc w:val="center"/>
              <w:rPr>
                <w:b/>
                <w:bCs/>
                <w:szCs w:val="32"/>
              </w:rPr>
            </w:pPr>
          </w:p>
        </w:tc>
        <w:tc>
          <w:tcPr>
            <w:tcW w:w="1295" w:type="dxa"/>
            <w:vAlign w:val="center"/>
          </w:tcPr>
          <w:p w14:paraId="0E18DA20" w14:textId="77777777" w:rsidR="00433CE0" w:rsidRDefault="00433CE0" w:rsidP="006F30A2">
            <w:r w:rsidRPr="007A6093">
              <w:rPr>
                <w:rFonts w:ascii="Calibri" w:eastAsia="宋体" w:hAnsi="Calibri" w:cs="Calibri"/>
                <w:color w:val="000000"/>
                <w:kern w:val="0"/>
                <w:szCs w:val="21"/>
              </w:rPr>
              <w:t>CPDQR</w:t>
            </w:r>
          </w:p>
        </w:tc>
        <w:tc>
          <w:tcPr>
            <w:tcW w:w="1253" w:type="dxa"/>
          </w:tcPr>
          <w:p w14:paraId="6A74C52E" w14:textId="77777777" w:rsidR="00433CE0" w:rsidRPr="00C45958" w:rsidRDefault="00433CE0" w:rsidP="006F30A2">
            <w:r w:rsidRPr="006724D0">
              <w:rPr>
                <w:rFonts w:hint="eastAsia"/>
              </w:rPr>
              <w:t>Character</w:t>
            </w:r>
          </w:p>
        </w:tc>
        <w:tc>
          <w:tcPr>
            <w:tcW w:w="851" w:type="dxa"/>
            <w:vAlign w:val="center"/>
          </w:tcPr>
          <w:p w14:paraId="1CBD6176" w14:textId="77777777" w:rsidR="00433CE0" w:rsidRPr="00C45958" w:rsidRDefault="00433CE0" w:rsidP="006F30A2">
            <w:r w:rsidRPr="007A6093">
              <w:rPr>
                <w:rFonts w:ascii="Calibri" w:eastAsia="宋体" w:hAnsi="Calibri" w:cs="Calibri"/>
                <w:color w:val="000000"/>
                <w:kern w:val="0"/>
                <w:szCs w:val="21"/>
              </w:rPr>
              <w:t>8</w:t>
            </w:r>
          </w:p>
        </w:tc>
        <w:tc>
          <w:tcPr>
            <w:tcW w:w="2976" w:type="dxa"/>
            <w:vAlign w:val="center"/>
          </w:tcPr>
          <w:p w14:paraId="2850A6FD" w14:textId="77777777" w:rsidR="00433CE0" w:rsidRPr="00C45958" w:rsidRDefault="00433CE0" w:rsidP="006F30A2">
            <w:r w:rsidRPr="007A6093">
              <w:rPr>
                <w:rFonts w:ascii="宋体" w:eastAsia="宋体" w:hAnsi="宋体" w:cs="宋体" w:hint="eastAsia"/>
                <w:color w:val="000000"/>
                <w:kern w:val="0"/>
                <w:szCs w:val="21"/>
              </w:rPr>
              <w:t>产品到期日期</w:t>
            </w:r>
          </w:p>
        </w:tc>
        <w:tc>
          <w:tcPr>
            <w:tcW w:w="2552" w:type="dxa"/>
            <w:vAlign w:val="center"/>
          </w:tcPr>
          <w:p w14:paraId="3922F773"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p>
        </w:tc>
      </w:tr>
      <w:tr w:rsidR="00433CE0" w14:paraId="7873DB22" w14:textId="77777777" w:rsidTr="00CB13BD">
        <w:trPr>
          <w:trHeight w:val="415"/>
          <w:jc w:val="center"/>
        </w:trPr>
        <w:tc>
          <w:tcPr>
            <w:tcW w:w="537" w:type="dxa"/>
            <w:vAlign w:val="center"/>
          </w:tcPr>
          <w:p w14:paraId="622D0D00" w14:textId="77777777" w:rsidR="00E70528" w:rsidRDefault="00E70528">
            <w:pPr>
              <w:pStyle w:val="ab"/>
              <w:numPr>
                <w:ilvl w:val="0"/>
                <w:numId w:val="66"/>
              </w:numPr>
              <w:ind w:firstLineChars="0"/>
              <w:jc w:val="center"/>
              <w:rPr>
                <w:b/>
                <w:bCs/>
                <w:szCs w:val="32"/>
              </w:rPr>
            </w:pPr>
          </w:p>
        </w:tc>
        <w:tc>
          <w:tcPr>
            <w:tcW w:w="1295" w:type="dxa"/>
            <w:vAlign w:val="center"/>
          </w:tcPr>
          <w:p w14:paraId="75589D2D" w14:textId="77777777" w:rsidR="00433CE0" w:rsidRDefault="00433CE0" w:rsidP="006F30A2">
            <w:r w:rsidRPr="007A6093">
              <w:rPr>
                <w:rFonts w:ascii="Calibri" w:eastAsia="宋体" w:hAnsi="Calibri" w:cs="Calibri"/>
                <w:color w:val="000000"/>
                <w:kern w:val="0"/>
                <w:szCs w:val="21"/>
              </w:rPr>
              <w:t>CPLB</w:t>
            </w:r>
          </w:p>
        </w:tc>
        <w:tc>
          <w:tcPr>
            <w:tcW w:w="1253" w:type="dxa"/>
          </w:tcPr>
          <w:p w14:paraId="6392C1EE" w14:textId="77777777" w:rsidR="00433CE0" w:rsidRPr="00C45958" w:rsidRDefault="00433CE0" w:rsidP="006F30A2">
            <w:r w:rsidRPr="006724D0">
              <w:rPr>
                <w:rFonts w:hint="eastAsia"/>
              </w:rPr>
              <w:t>Character</w:t>
            </w:r>
          </w:p>
        </w:tc>
        <w:tc>
          <w:tcPr>
            <w:tcW w:w="851" w:type="dxa"/>
            <w:vAlign w:val="center"/>
          </w:tcPr>
          <w:p w14:paraId="1026A799" w14:textId="77777777" w:rsidR="00433CE0" w:rsidRPr="00C45958" w:rsidRDefault="00433CE0" w:rsidP="006F30A2">
            <w:r w:rsidRPr="007A6093">
              <w:rPr>
                <w:rFonts w:ascii="Calibri" w:eastAsia="宋体" w:hAnsi="Calibri" w:cs="Calibri"/>
                <w:color w:val="000000"/>
                <w:kern w:val="0"/>
                <w:szCs w:val="21"/>
              </w:rPr>
              <w:t>2</w:t>
            </w:r>
          </w:p>
        </w:tc>
        <w:tc>
          <w:tcPr>
            <w:tcW w:w="2976" w:type="dxa"/>
            <w:vAlign w:val="center"/>
          </w:tcPr>
          <w:p w14:paraId="35F84DC8" w14:textId="77777777" w:rsidR="00433CE0" w:rsidRPr="00C45958" w:rsidRDefault="00433CE0" w:rsidP="006F30A2">
            <w:r w:rsidRPr="007A6093">
              <w:rPr>
                <w:rFonts w:ascii="宋体" w:eastAsia="宋体" w:hAnsi="宋体" w:cs="宋体" w:hint="eastAsia"/>
                <w:color w:val="000000"/>
                <w:kern w:val="0"/>
                <w:szCs w:val="21"/>
              </w:rPr>
              <w:t>产品类别</w:t>
            </w:r>
          </w:p>
        </w:tc>
        <w:tc>
          <w:tcPr>
            <w:tcW w:w="2552" w:type="dxa"/>
            <w:vAlign w:val="center"/>
          </w:tcPr>
          <w:p w14:paraId="11CCCA26"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7A6093">
              <w:rPr>
                <w:rFonts w:ascii="Calibri" w:eastAsia="宋体" w:hAnsi="Calibri" w:cs="Calibri"/>
                <w:color w:val="000000"/>
                <w:kern w:val="0"/>
                <w:szCs w:val="21"/>
              </w:rPr>
              <w:t>CPLB</w:t>
            </w:r>
            <w:r w:rsidRPr="00DD2CE2">
              <w:rPr>
                <w:rFonts w:hint="eastAsia"/>
              </w:rPr>
              <w:t>)</w:t>
            </w:r>
          </w:p>
        </w:tc>
      </w:tr>
      <w:tr w:rsidR="00433CE0" w14:paraId="1D8F01D8" w14:textId="77777777" w:rsidTr="00CB13BD">
        <w:trPr>
          <w:trHeight w:val="415"/>
          <w:jc w:val="center"/>
        </w:trPr>
        <w:tc>
          <w:tcPr>
            <w:tcW w:w="537" w:type="dxa"/>
            <w:vAlign w:val="center"/>
          </w:tcPr>
          <w:p w14:paraId="0FAAA48F" w14:textId="77777777" w:rsidR="00E70528" w:rsidRDefault="00E70528">
            <w:pPr>
              <w:pStyle w:val="ab"/>
              <w:numPr>
                <w:ilvl w:val="0"/>
                <w:numId w:val="66"/>
              </w:numPr>
              <w:ind w:firstLineChars="0"/>
              <w:jc w:val="center"/>
              <w:rPr>
                <w:b/>
                <w:bCs/>
                <w:szCs w:val="32"/>
              </w:rPr>
            </w:pPr>
          </w:p>
        </w:tc>
        <w:tc>
          <w:tcPr>
            <w:tcW w:w="1295" w:type="dxa"/>
            <w:vAlign w:val="center"/>
          </w:tcPr>
          <w:p w14:paraId="2077C982" w14:textId="77777777" w:rsidR="00433CE0" w:rsidRDefault="00433CE0" w:rsidP="006F30A2">
            <w:r w:rsidRPr="007A6093">
              <w:rPr>
                <w:rFonts w:ascii="Calibri" w:eastAsia="宋体" w:hAnsi="Calibri" w:cs="Calibri"/>
                <w:color w:val="000000"/>
                <w:kern w:val="0"/>
                <w:szCs w:val="21"/>
              </w:rPr>
              <w:t>GLRMC</w:t>
            </w:r>
          </w:p>
        </w:tc>
        <w:tc>
          <w:tcPr>
            <w:tcW w:w="1253" w:type="dxa"/>
          </w:tcPr>
          <w:p w14:paraId="2E7A459D" w14:textId="77777777" w:rsidR="00433CE0" w:rsidRPr="00C45958" w:rsidRDefault="00433CE0" w:rsidP="006F30A2">
            <w:r w:rsidRPr="006724D0">
              <w:rPr>
                <w:rFonts w:hint="eastAsia"/>
              </w:rPr>
              <w:t>Character</w:t>
            </w:r>
          </w:p>
        </w:tc>
        <w:tc>
          <w:tcPr>
            <w:tcW w:w="851" w:type="dxa"/>
            <w:vAlign w:val="center"/>
          </w:tcPr>
          <w:p w14:paraId="23CD5328" w14:textId="77777777" w:rsidR="00433CE0" w:rsidRPr="00C45958" w:rsidRDefault="00433CE0" w:rsidP="006F30A2">
            <w:r>
              <w:rPr>
                <w:rFonts w:ascii="Calibri" w:eastAsia="宋体" w:hAnsi="Calibri" w:cs="Calibri" w:hint="eastAsia"/>
                <w:color w:val="000000"/>
                <w:kern w:val="0"/>
                <w:szCs w:val="21"/>
              </w:rPr>
              <w:t>120</w:t>
            </w:r>
          </w:p>
        </w:tc>
        <w:tc>
          <w:tcPr>
            <w:tcW w:w="2976" w:type="dxa"/>
            <w:vAlign w:val="center"/>
          </w:tcPr>
          <w:p w14:paraId="16FBE513" w14:textId="77777777" w:rsidR="00433CE0" w:rsidRPr="00C45958" w:rsidRDefault="00433CE0" w:rsidP="006F30A2">
            <w:r w:rsidRPr="007A6093">
              <w:rPr>
                <w:rFonts w:ascii="宋体" w:eastAsia="宋体" w:hAnsi="宋体" w:cs="宋体" w:hint="eastAsia"/>
                <w:color w:val="000000"/>
                <w:kern w:val="0"/>
                <w:szCs w:val="21"/>
              </w:rPr>
              <w:t>产品资产管理人名称</w:t>
            </w:r>
          </w:p>
        </w:tc>
        <w:tc>
          <w:tcPr>
            <w:tcW w:w="2552" w:type="dxa"/>
            <w:vAlign w:val="center"/>
          </w:tcPr>
          <w:p w14:paraId="588FBE93"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p>
        </w:tc>
      </w:tr>
      <w:tr w:rsidR="00433CE0" w14:paraId="03C21333" w14:textId="77777777" w:rsidTr="00CB13BD">
        <w:trPr>
          <w:trHeight w:val="415"/>
          <w:jc w:val="center"/>
        </w:trPr>
        <w:tc>
          <w:tcPr>
            <w:tcW w:w="537" w:type="dxa"/>
            <w:vAlign w:val="center"/>
          </w:tcPr>
          <w:p w14:paraId="1246794A" w14:textId="77777777" w:rsidR="00E70528" w:rsidRDefault="00E70528">
            <w:pPr>
              <w:pStyle w:val="ab"/>
              <w:numPr>
                <w:ilvl w:val="0"/>
                <w:numId w:val="66"/>
              </w:numPr>
              <w:ind w:firstLineChars="0"/>
              <w:jc w:val="center"/>
              <w:rPr>
                <w:b/>
                <w:bCs/>
                <w:szCs w:val="32"/>
              </w:rPr>
            </w:pPr>
          </w:p>
        </w:tc>
        <w:tc>
          <w:tcPr>
            <w:tcW w:w="1295" w:type="dxa"/>
            <w:vAlign w:val="center"/>
          </w:tcPr>
          <w:p w14:paraId="34A7B9BD" w14:textId="77777777" w:rsidR="00433CE0" w:rsidRDefault="00433CE0" w:rsidP="006F30A2">
            <w:r w:rsidRPr="007A6093">
              <w:rPr>
                <w:rFonts w:ascii="Calibri" w:eastAsia="宋体" w:hAnsi="Calibri" w:cs="Calibri"/>
                <w:color w:val="000000"/>
                <w:kern w:val="0"/>
                <w:szCs w:val="21"/>
              </w:rPr>
              <w:t>GLRZJLB</w:t>
            </w:r>
          </w:p>
        </w:tc>
        <w:tc>
          <w:tcPr>
            <w:tcW w:w="1253" w:type="dxa"/>
          </w:tcPr>
          <w:p w14:paraId="218D67CC" w14:textId="77777777" w:rsidR="00433CE0" w:rsidRPr="00C45958" w:rsidRDefault="00433CE0" w:rsidP="006F30A2">
            <w:r w:rsidRPr="006724D0">
              <w:rPr>
                <w:rFonts w:hint="eastAsia"/>
              </w:rPr>
              <w:t>Character</w:t>
            </w:r>
          </w:p>
        </w:tc>
        <w:tc>
          <w:tcPr>
            <w:tcW w:w="851" w:type="dxa"/>
            <w:vAlign w:val="center"/>
          </w:tcPr>
          <w:p w14:paraId="48D3B24F" w14:textId="77777777" w:rsidR="00433CE0" w:rsidRPr="00C45958" w:rsidRDefault="00433CE0" w:rsidP="006F30A2">
            <w:r w:rsidRPr="007A6093">
              <w:rPr>
                <w:rFonts w:ascii="Calibri" w:eastAsia="宋体" w:hAnsi="Calibri" w:cs="Calibri"/>
                <w:color w:val="000000"/>
                <w:kern w:val="0"/>
                <w:szCs w:val="21"/>
              </w:rPr>
              <w:t>2</w:t>
            </w:r>
          </w:p>
        </w:tc>
        <w:tc>
          <w:tcPr>
            <w:tcW w:w="2976" w:type="dxa"/>
            <w:vAlign w:val="center"/>
          </w:tcPr>
          <w:p w14:paraId="7C6C5930" w14:textId="77777777" w:rsidR="00433CE0" w:rsidRPr="00C45958" w:rsidRDefault="00433CE0" w:rsidP="006F30A2">
            <w:r w:rsidRPr="007A6093">
              <w:rPr>
                <w:rFonts w:ascii="宋体" w:eastAsia="宋体" w:hAnsi="宋体" w:cs="宋体" w:hint="eastAsia"/>
                <w:color w:val="000000"/>
                <w:kern w:val="0"/>
                <w:szCs w:val="21"/>
              </w:rPr>
              <w:t>产品资产管理人证件类别</w:t>
            </w:r>
          </w:p>
        </w:tc>
        <w:tc>
          <w:tcPr>
            <w:tcW w:w="2552" w:type="dxa"/>
            <w:vAlign w:val="center"/>
          </w:tcPr>
          <w:p w14:paraId="63A67421"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433CE0" w14:paraId="44C21980" w14:textId="77777777" w:rsidTr="00CB13BD">
        <w:trPr>
          <w:trHeight w:val="415"/>
          <w:jc w:val="center"/>
        </w:trPr>
        <w:tc>
          <w:tcPr>
            <w:tcW w:w="537" w:type="dxa"/>
            <w:vAlign w:val="center"/>
          </w:tcPr>
          <w:p w14:paraId="47672CA5" w14:textId="77777777" w:rsidR="00E70528" w:rsidRDefault="00E70528">
            <w:pPr>
              <w:pStyle w:val="ab"/>
              <w:numPr>
                <w:ilvl w:val="0"/>
                <w:numId w:val="66"/>
              </w:numPr>
              <w:ind w:firstLineChars="0"/>
              <w:jc w:val="center"/>
              <w:rPr>
                <w:b/>
                <w:bCs/>
                <w:szCs w:val="32"/>
              </w:rPr>
            </w:pPr>
          </w:p>
        </w:tc>
        <w:tc>
          <w:tcPr>
            <w:tcW w:w="1295" w:type="dxa"/>
            <w:vAlign w:val="center"/>
          </w:tcPr>
          <w:p w14:paraId="5C289AB8" w14:textId="77777777" w:rsidR="00433CE0" w:rsidRDefault="00433CE0" w:rsidP="006F30A2">
            <w:r w:rsidRPr="007A6093">
              <w:rPr>
                <w:rFonts w:ascii="Calibri" w:eastAsia="宋体" w:hAnsi="Calibri" w:cs="Calibri"/>
                <w:color w:val="000000"/>
                <w:kern w:val="0"/>
                <w:szCs w:val="21"/>
              </w:rPr>
              <w:t>GLRZJDM</w:t>
            </w:r>
          </w:p>
        </w:tc>
        <w:tc>
          <w:tcPr>
            <w:tcW w:w="1253" w:type="dxa"/>
          </w:tcPr>
          <w:p w14:paraId="1CC46A73" w14:textId="77777777" w:rsidR="00433CE0" w:rsidRPr="00C45958" w:rsidRDefault="00433CE0" w:rsidP="006F30A2">
            <w:r w:rsidRPr="006724D0">
              <w:rPr>
                <w:rFonts w:hint="eastAsia"/>
              </w:rPr>
              <w:t>Character</w:t>
            </w:r>
          </w:p>
        </w:tc>
        <w:tc>
          <w:tcPr>
            <w:tcW w:w="851" w:type="dxa"/>
            <w:vAlign w:val="center"/>
          </w:tcPr>
          <w:p w14:paraId="36347CF1" w14:textId="77777777" w:rsidR="00433CE0" w:rsidRPr="00C45958" w:rsidRDefault="00433CE0" w:rsidP="006F30A2">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76" w:type="dxa"/>
            <w:vAlign w:val="center"/>
          </w:tcPr>
          <w:p w14:paraId="16AA081D" w14:textId="77777777" w:rsidR="00433CE0" w:rsidRPr="00C45958" w:rsidRDefault="00433CE0" w:rsidP="006F30A2">
            <w:r w:rsidRPr="007A6093">
              <w:rPr>
                <w:rFonts w:ascii="宋体" w:eastAsia="宋体" w:hAnsi="宋体" w:cs="宋体" w:hint="eastAsia"/>
                <w:color w:val="000000"/>
                <w:kern w:val="0"/>
                <w:szCs w:val="21"/>
              </w:rPr>
              <w:t>产品资产管理人证件代码</w:t>
            </w:r>
          </w:p>
        </w:tc>
        <w:tc>
          <w:tcPr>
            <w:tcW w:w="2552" w:type="dxa"/>
            <w:vAlign w:val="center"/>
          </w:tcPr>
          <w:p w14:paraId="1405FCDB"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p>
        </w:tc>
      </w:tr>
      <w:tr w:rsidR="00433CE0" w14:paraId="7888AE74" w14:textId="77777777" w:rsidTr="00CB13BD">
        <w:trPr>
          <w:trHeight w:val="415"/>
          <w:jc w:val="center"/>
        </w:trPr>
        <w:tc>
          <w:tcPr>
            <w:tcW w:w="537" w:type="dxa"/>
            <w:vAlign w:val="center"/>
          </w:tcPr>
          <w:p w14:paraId="65592953" w14:textId="77777777" w:rsidR="00E70528" w:rsidRDefault="00E70528">
            <w:pPr>
              <w:pStyle w:val="ab"/>
              <w:numPr>
                <w:ilvl w:val="0"/>
                <w:numId w:val="66"/>
              </w:numPr>
              <w:ind w:firstLineChars="0"/>
              <w:jc w:val="center"/>
              <w:rPr>
                <w:b/>
                <w:bCs/>
                <w:szCs w:val="32"/>
              </w:rPr>
            </w:pPr>
          </w:p>
        </w:tc>
        <w:tc>
          <w:tcPr>
            <w:tcW w:w="1295" w:type="dxa"/>
            <w:vAlign w:val="center"/>
          </w:tcPr>
          <w:p w14:paraId="28934F96" w14:textId="77777777" w:rsidR="00433CE0" w:rsidRDefault="00433CE0" w:rsidP="006F30A2">
            <w:r w:rsidRPr="007A6093">
              <w:rPr>
                <w:rFonts w:ascii="Calibri" w:eastAsia="宋体" w:hAnsi="Calibri" w:cs="Calibri"/>
                <w:color w:val="000000"/>
                <w:kern w:val="0"/>
                <w:szCs w:val="21"/>
              </w:rPr>
              <w:t>TGRMC</w:t>
            </w:r>
          </w:p>
        </w:tc>
        <w:tc>
          <w:tcPr>
            <w:tcW w:w="1253" w:type="dxa"/>
          </w:tcPr>
          <w:p w14:paraId="3660FFB0" w14:textId="77777777" w:rsidR="00433CE0" w:rsidRPr="00C45958" w:rsidRDefault="00433CE0" w:rsidP="006F30A2">
            <w:r w:rsidRPr="006724D0">
              <w:rPr>
                <w:rFonts w:hint="eastAsia"/>
              </w:rPr>
              <w:t>Character</w:t>
            </w:r>
          </w:p>
        </w:tc>
        <w:tc>
          <w:tcPr>
            <w:tcW w:w="851" w:type="dxa"/>
            <w:vAlign w:val="center"/>
          </w:tcPr>
          <w:p w14:paraId="423DE6BE" w14:textId="77777777" w:rsidR="00433CE0" w:rsidRPr="00C45958" w:rsidRDefault="00433CE0" w:rsidP="006F30A2">
            <w:r>
              <w:rPr>
                <w:rFonts w:ascii="Calibri" w:eastAsia="宋体" w:hAnsi="Calibri" w:cs="Calibri" w:hint="eastAsia"/>
                <w:color w:val="000000"/>
                <w:kern w:val="0"/>
                <w:szCs w:val="21"/>
              </w:rPr>
              <w:t>120</w:t>
            </w:r>
          </w:p>
        </w:tc>
        <w:tc>
          <w:tcPr>
            <w:tcW w:w="2976" w:type="dxa"/>
            <w:vAlign w:val="center"/>
          </w:tcPr>
          <w:p w14:paraId="5BC9DEC3" w14:textId="77777777" w:rsidR="00433CE0" w:rsidRPr="00C45958" w:rsidRDefault="00433CE0" w:rsidP="006F30A2">
            <w:r w:rsidRPr="007A6093">
              <w:rPr>
                <w:rFonts w:ascii="宋体" w:eastAsia="宋体" w:hAnsi="宋体" w:cs="宋体" w:hint="eastAsia"/>
                <w:color w:val="000000"/>
                <w:kern w:val="0"/>
                <w:szCs w:val="21"/>
              </w:rPr>
              <w:t>产品资产托管人名称</w:t>
            </w:r>
          </w:p>
        </w:tc>
        <w:tc>
          <w:tcPr>
            <w:tcW w:w="2552" w:type="dxa"/>
            <w:vAlign w:val="center"/>
          </w:tcPr>
          <w:p w14:paraId="6A73D393"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p>
        </w:tc>
      </w:tr>
      <w:tr w:rsidR="00433CE0" w14:paraId="7568FB46" w14:textId="77777777" w:rsidTr="00CB13BD">
        <w:trPr>
          <w:trHeight w:val="415"/>
          <w:jc w:val="center"/>
        </w:trPr>
        <w:tc>
          <w:tcPr>
            <w:tcW w:w="537" w:type="dxa"/>
            <w:vAlign w:val="center"/>
          </w:tcPr>
          <w:p w14:paraId="2E99823E" w14:textId="77777777" w:rsidR="00E70528" w:rsidRDefault="00E70528">
            <w:pPr>
              <w:pStyle w:val="ab"/>
              <w:numPr>
                <w:ilvl w:val="0"/>
                <w:numId w:val="66"/>
              </w:numPr>
              <w:ind w:firstLineChars="0"/>
              <w:jc w:val="center"/>
              <w:rPr>
                <w:b/>
                <w:bCs/>
                <w:szCs w:val="32"/>
              </w:rPr>
            </w:pPr>
          </w:p>
        </w:tc>
        <w:tc>
          <w:tcPr>
            <w:tcW w:w="1295" w:type="dxa"/>
            <w:vAlign w:val="center"/>
          </w:tcPr>
          <w:p w14:paraId="52263FCA" w14:textId="77777777" w:rsidR="00433CE0" w:rsidRDefault="00433CE0" w:rsidP="006F30A2">
            <w:r w:rsidRPr="007A6093">
              <w:rPr>
                <w:rFonts w:ascii="Calibri" w:eastAsia="宋体" w:hAnsi="Calibri" w:cs="Calibri"/>
                <w:color w:val="000000"/>
                <w:kern w:val="0"/>
                <w:szCs w:val="21"/>
              </w:rPr>
              <w:t>TGRZJLB</w:t>
            </w:r>
          </w:p>
        </w:tc>
        <w:tc>
          <w:tcPr>
            <w:tcW w:w="1253" w:type="dxa"/>
          </w:tcPr>
          <w:p w14:paraId="206A1C39" w14:textId="77777777" w:rsidR="00433CE0" w:rsidRPr="00C45958" w:rsidRDefault="00433CE0" w:rsidP="006F30A2">
            <w:r w:rsidRPr="006724D0">
              <w:rPr>
                <w:rFonts w:hint="eastAsia"/>
              </w:rPr>
              <w:t>Character</w:t>
            </w:r>
          </w:p>
        </w:tc>
        <w:tc>
          <w:tcPr>
            <w:tcW w:w="851" w:type="dxa"/>
            <w:vAlign w:val="center"/>
          </w:tcPr>
          <w:p w14:paraId="21C98981" w14:textId="77777777" w:rsidR="00433CE0" w:rsidRPr="00C45958" w:rsidRDefault="00433CE0" w:rsidP="006F30A2">
            <w:r w:rsidRPr="007A6093">
              <w:rPr>
                <w:rFonts w:ascii="Calibri" w:eastAsia="宋体" w:hAnsi="Calibri" w:cs="Calibri"/>
                <w:color w:val="000000"/>
                <w:kern w:val="0"/>
                <w:szCs w:val="21"/>
              </w:rPr>
              <w:t>2</w:t>
            </w:r>
          </w:p>
        </w:tc>
        <w:tc>
          <w:tcPr>
            <w:tcW w:w="2976" w:type="dxa"/>
            <w:vAlign w:val="center"/>
          </w:tcPr>
          <w:p w14:paraId="4BACE8B0" w14:textId="77777777" w:rsidR="00433CE0" w:rsidRPr="00C45958" w:rsidRDefault="00433CE0" w:rsidP="006F30A2">
            <w:r w:rsidRPr="007A6093">
              <w:rPr>
                <w:rFonts w:ascii="宋体" w:eastAsia="宋体" w:hAnsi="宋体" w:cs="宋体" w:hint="eastAsia"/>
                <w:color w:val="000000"/>
                <w:kern w:val="0"/>
                <w:szCs w:val="21"/>
              </w:rPr>
              <w:t>产品资产托管人身份证件类别</w:t>
            </w:r>
          </w:p>
        </w:tc>
        <w:tc>
          <w:tcPr>
            <w:tcW w:w="2552" w:type="dxa"/>
            <w:vAlign w:val="center"/>
          </w:tcPr>
          <w:p w14:paraId="43678513"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433CE0" w14:paraId="57300C96" w14:textId="77777777" w:rsidTr="00CB13BD">
        <w:trPr>
          <w:trHeight w:val="415"/>
          <w:jc w:val="center"/>
        </w:trPr>
        <w:tc>
          <w:tcPr>
            <w:tcW w:w="537" w:type="dxa"/>
            <w:vAlign w:val="center"/>
          </w:tcPr>
          <w:p w14:paraId="577C904F" w14:textId="77777777" w:rsidR="00E70528" w:rsidRDefault="00E70528">
            <w:pPr>
              <w:pStyle w:val="ab"/>
              <w:numPr>
                <w:ilvl w:val="0"/>
                <w:numId w:val="66"/>
              </w:numPr>
              <w:ind w:firstLineChars="0"/>
              <w:jc w:val="center"/>
              <w:rPr>
                <w:b/>
                <w:bCs/>
                <w:szCs w:val="32"/>
              </w:rPr>
            </w:pPr>
          </w:p>
        </w:tc>
        <w:tc>
          <w:tcPr>
            <w:tcW w:w="1295" w:type="dxa"/>
            <w:vAlign w:val="center"/>
          </w:tcPr>
          <w:p w14:paraId="60B9057B" w14:textId="77777777" w:rsidR="00433CE0" w:rsidRDefault="00433CE0" w:rsidP="006F30A2">
            <w:r w:rsidRPr="007A6093">
              <w:rPr>
                <w:rFonts w:ascii="Calibri" w:eastAsia="宋体" w:hAnsi="Calibri" w:cs="Calibri"/>
                <w:color w:val="000000"/>
                <w:kern w:val="0"/>
                <w:szCs w:val="21"/>
              </w:rPr>
              <w:t>TGRZJDM</w:t>
            </w:r>
          </w:p>
        </w:tc>
        <w:tc>
          <w:tcPr>
            <w:tcW w:w="1253" w:type="dxa"/>
          </w:tcPr>
          <w:p w14:paraId="35143745" w14:textId="77777777" w:rsidR="00433CE0" w:rsidRPr="00C45958" w:rsidRDefault="00433CE0" w:rsidP="006F30A2">
            <w:r w:rsidRPr="006724D0">
              <w:rPr>
                <w:rFonts w:hint="eastAsia"/>
              </w:rPr>
              <w:t>Character</w:t>
            </w:r>
          </w:p>
        </w:tc>
        <w:tc>
          <w:tcPr>
            <w:tcW w:w="851" w:type="dxa"/>
            <w:vAlign w:val="center"/>
          </w:tcPr>
          <w:p w14:paraId="63992802" w14:textId="77777777" w:rsidR="00433CE0" w:rsidRPr="00C45958" w:rsidRDefault="00433CE0" w:rsidP="006F30A2">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76" w:type="dxa"/>
            <w:vAlign w:val="center"/>
          </w:tcPr>
          <w:p w14:paraId="05A0BBAF" w14:textId="77777777" w:rsidR="00433CE0" w:rsidRPr="00C45958" w:rsidRDefault="00433CE0" w:rsidP="006F30A2">
            <w:r w:rsidRPr="007A6093">
              <w:rPr>
                <w:rFonts w:ascii="宋体" w:eastAsia="宋体" w:hAnsi="宋体" w:cs="宋体" w:hint="eastAsia"/>
                <w:color w:val="000000"/>
                <w:kern w:val="0"/>
                <w:szCs w:val="21"/>
              </w:rPr>
              <w:t>产品资产托管人身份证件代码</w:t>
            </w:r>
          </w:p>
        </w:tc>
        <w:tc>
          <w:tcPr>
            <w:tcW w:w="2552" w:type="dxa"/>
            <w:vAlign w:val="center"/>
          </w:tcPr>
          <w:p w14:paraId="024CCBB8" w14:textId="77777777" w:rsidR="00433CE0" w:rsidRPr="004655CD" w:rsidRDefault="00433CE0" w:rsidP="006F30A2">
            <w:r w:rsidRPr="007A6093">
              <w:rPr>
                <w:rFonts w:ascii="宋体" w:eastAsia="宋体" w:hAnsi="宋体" w:cs="宋体" w:hint="eastAsia"/>
                <w:color w:val="000000"/>
                <w:kern w:val="0"/>
                <w:szCs w:val="21"/>
              </w:rPr>
              <w:t>客户类别为“产品客户”时不为空</w:t>
            </w:r>
          </w:p>
        </w:tc>
      </w:tr>
      <w:tr w:rsidR="00433CE0" w14:paraId="6117ACF3" w14:textId="77777777" w:rsidTr="00CB13BD">
        <w:trPr>
          <w:trHeight w:val="415"/>
          <w:jc w:val="center"/>
        </w:trPr>
        <w:tc>
          <w:tcPr>
            <w:tcW w:w="537" w:type="dxa"/>
            <w:vAlign w:val="center"/>
          </w:tcPr>
          <w:p w14:paraId="695FBFEB" w14:textId="77777777" w:rsidR="00E70528" w:rsidRDefault="00E70528">
            <w:pPr>
              <w:pStyle w:val="ab"/>
              <w:numPr>
                <w:ilvl w:val="0"/>
                <w:numId w:val="66"/>
              </w:numPr>
              <w:ind w:firstLineChars="0"/>
              <w:jc w:val="center"/>
              <w:rPr>
                <w:b/>
                <w:bCs/>
                <w:szCs w:val="32"/>
              </w:rPr>
            </w:pPr>
          </w:p>
        </w:tc>
        <w:tc>
          <w:tcPr>
            <w:tcW w:w="1295" w:type="dxa"/>
            <w:vAlign w:val="center"/>
          </w:tcPr>
          <w:p w14:paraId="19527AA8" w14:textId="77777777" w:rsidR="00433CE0" w:rsidRPr="008C498F" w:rsidRDefault="00433CE0" w:rsidP="006F30A2">
            <w:r w:rsidRPr="00EE2BE5">
              <w:rPr>
                <w:rFonts w:hint="eastAsia"/>
              </w:rPr>
              <w:t>BYZD1</w:t>
            </w:r>
          </w:p>
        </w:tc>
        <w:tc>
          <w:tcPr>
            <w:tcW w:w="1253" w:type="dxa"/>
            <w:vAlign w:val="center"/>
          </w:tcPr>
          <w:p w14:paraId="0C38422C" w14:textId="77777777" w:rsidR="00433CE0" w:rsidRPr="008C498F" w:rsidRDefault="00433CE0" w:rsidP="006F30A2">
            <w:r w:rsidRPr="00EE2BE5">
              <w:rPr>
                <w:rFonts w:hint="eastAsia"/>
              </w:rPr>
              <w:t>Character</w:t>
            </w:r>
          </w:p>
        </w:tc>
        <w:tc>
          <w:tcPr>
            <w:tcW w:w="851" w:type="dxa"/>
            <w:vAlign w:val="center"/>
          </w:tcPr>
          <w:p w14:paraId="654F3BDE" w14:textId="77777777" w:rsidR="00433CE0" w:rsidRPr="008C498F" w:rsidRDefault="00433CE0" w:rsidP="006F30A2">
            <w:r w:rsidRPr="00EE2BE5">
              <w:rPr>
                <w:rFonts w:hint="eastAsia"/>
              </w:rPr>
              <w:t>10</w:t>
            </w:r>
          </w:p>
        </w:tc>
        <w:tc>
          <w:tcPr>
            <w:tcW w:w="2976" w:type="dxa"/>
            <w:vAlign w:val="center"/>
          </w:tcPr>
          <w:p w14:paraId="2BB8A218" w14:textId="77777777" w:rsidR="00433CE0" w:rsidRPr="008C498F" w:rsidRDefault="00433CE0" w:rsidP="006F30A2">
            <w:r w:rsidRPr="00EE2BE5">
              <w:rPr>
                <w:rFonts w:hint="eastAsia"/>
              </w:rPr>
              <w:t>备用字段</w:t>
            </w:r>
            <w:r w:rsidRPr="00EE2BE5">
              <w:rPr>
                <w:rFonts w:hint="eastAsia"/>
              </w:rPr>
              <w:t>1</w:t>
            </w:r>
          </w:p>
        </w:tc>
        <w:tc>
          <w:tcPr>
            <w:tcW w:w="2552" w:type="dxa"/>
            <w:vAlign w:val="center"/>
          </w:tcPr>
          <w:p w14:paraId="652F4284" w14:textId="77777777" w:rsidR="00433CE0" w:rsidRDefault="002E54DD" w:rsidP="006F30A2">
            <w:r>
              <w:rPr>
                <w:rFonts w:hint="eastAsia"/>
              </w:rPr>
              <w:t>机构类别为“</w:t>
            </w:r>
            <w:r>
              <w:rPr>
                <w:rFonts w:hint="eastAsia"/>
              </w:rPr>
              <w:t>25</w:t>
            </w:r>
            <w:r>
              <w:rPr>
                <w:rFonts w:hint="eastAsia"/>
              </w:rPr>
              <w:t>”（私募基金管理人）时，本字段内容为一码通账户对应的私募基金管理人编码</w:t>
            </w:r>
          </w:p>
        </w:tc>
      </w:tr>
      <w:tr w:rsidR="00433CE0" w14:paraId="27794973" w14:textId="77777777" w:rsidTr="00CB13BD">
        <w:trPr>
          <w:trHeight w:val="415"/>
          <w:jc w:val="center"/>
        </w:trPr>
        <w:tc>
          <w:tcPr>
            <w:tcW w:w="537" w:type="dxa"/>
            <w:vAlign w:val="center"/>
          </w:tcPr>
          <w:p w14:paraId="6452CECD" w14:textId="77777777" w:rsidR="00E70528" w:rsidRDefault="00E70528">
            <w:pPr>
              <w:pStyle w:val="ab"/>
              <w:numPr>
                <w:ilvl w:val="0"/>
                <w:numId w:val="66"/>
              </w:numPr>
              <w:ind w:firstLineChars="0"/>
              <w:jc w:val="center"/>
              <w:rPr>
                <w:b/>
                <w:bCs/>
                <w:szCs w:val="32"/>
              </w:rPr>
            </w:pPr>
          </w:p>
        </w:tc>
        <w:tc>
          <w:tcPr>
            <w:tcW w:w="1295" w:type="dxa"/>
            <w:vAlign w:val="center"/>
          </w:tcPr>
          <w:p w14:paraId="57D47739" w14:textId="77777777" w:rsidR="00433CE0" w:rsidRPr="008C498F" w:rsidDel="005D4D06" w:rsidRDefault="00433CE0" w:rsidP="006F30A2">
            <w:r w:rsidRPr="00EE2BE5">
              <w:rPr>
                <w:rFonts w:hint="eastAsia"/>
              </w:rPr>
              <w:t>BYZD2</w:t>
            </w:r>
          </w:p>
        </w:tc>
        <w:tc>
          <w:tcPr>
            <w:tcW w:w="1253" w:type="dxa"/>
            <w:vAlign w:val="center"/>
          </w:tcPr>
          <w:p w14:paraId="0CEE9D00" w14:textId="77777777" w:rsidR="00433CE0" w:rsidRPr="008C498F" w:rsidDel="005D4D06" w:rsidRDefault="00433CE0" w:rsidP="006F30A2">
            <w:r w:rsidRPr="00EE2BE5">
              <w:rPr>
                <w:rFonts w:hint="eastAsia"/>
              </w:rPr>
              <w:t>Character</w:t>
            </w:r>
          </w:p>
        </w:tc>
        <w:tc>
          <w:tcPr>
            <w:tcW w:w="851" w:type="dxa"/>
            <w:vAlign w:val="center"/>
          </w:tcPr>
          <w:p w14:paraId="3909D3EE" w14:textId="77777777" w:rsidR="00433CE0" w:rsidRPr="008C498F" w:rsidDel="005D4D06" w:rsidRDefault="00433CE0" w:rsidP="006F30A2">
            <w:r w:rsidRPr="00EE2BE5">
              <w:rPr>
                <w:rFonts w:hint="eastAsia"/>
              </w:rPr>
              <w:t>10</w:t>
            </w:r>
          </w:p>
        </w:tc>
        <w:tc>
          <w:tcPr>
            <w:tcW w:w="2976" w:type="dxa"/>
            <w:vAlign w:val="center"/>
          </w:tcPr>
          <w:p w14:paraId="49141D83" w14:textId="77777777" w:rsidR="00433CE0" w:rsidRPr="008C498F" w:rsidDel="005D4D06" w:rsidRDefault="00433CE0" w:rsidP="006F30A2">
            <w:r w:rsidRPr="00EE2BE5">
              <w:rPr>
                <w:rFonts w:hint="eastAsia"/>
              </w:rPr>
              <w:t>备用字段</w:t>
            </w:r>
            <w:r w:rsidRPr="00EE2BE5">
              <w:rPr>
                <w:rFonts w:hint="eastAsia"/>
              </w:rPr>
              <w:t>2</w:t>
            </w:r>
          </w:p>
        </w:tc>
        <w:tc>
          <w:tcPr>
            <w:tcW w:w="2552" w:type="dxa"/>
            <w:vAlign w:val="center"/>
          </w:tcPr>
          <w:p w14:paraId="23BD1271" w14:textId="77777777" w:rsidR="00433CE0" w:rsidRPr="004655CD" w:rsidDel="005D4D06" w:rsidRDefault="00433CE0" w:rsidP="006F30A2">
            <w:r>
              <w:rPr>
                <w:rFonts w:hint="eastAsia"/>
              </w:rPr>
              <w:t>保留字段</w:t>
            </w:r>
          </w:p>
        </w:tc>
      </w:tr>
      <w:tr w:rsidR="00433CE0" w14:paraId="15AE615F" w14:textId="77777777" w:rsidTr="00CB13BD">
        <w:trPr>
          <w:trHeight w:val="415"/>
          <w:jc w:val="center"/>
        </w:trPr>
        <w:tc>
          <w:tcPr>
            <w:tcW w:w="537" w:type="dxa"/>
            <w:vAlign w:val="center"/>
          </w:tcPr>
          <w:p w14:paraId="730396CB" w14:textId="77777777" w:rsidR="00E70528" w:rsidRDefault="00E70528">
            <w:pPr>
              <w:pStyle w:val="ab"/>
              <w:numPr>
                <w:ilvl w:val="0"/>
                <w:numId w:val="66"/>
              </w:numPr>
              <w:ind w:firstLineChars="0"/>
              <w:jc w:val="center"/>
              <w:rPr>
                <w:b/>
                <w:bCs/>
                <w:szCs w:val="32"/>
              </w:rPr>
            </w:pPr>
          </w:p>
        </w:tc>
        <w:tc>
          <w:tcPr>
            <w:tcW w:w="1295" w:type="dxa"/>
            <w:vAlign w:val="center"/>
          </w:tcPr>
          <w:p w14:paraId="6BBCD7AA" w14:textId="77777777" w:rsidR="00433CE0" w:rsidRPr="008C498F" w:rsidDel="005D4D06" w:rsidRDefault="00433CE0" w:rsidP="006F30A2">
            <w:r w:rsidRPr="00EE2BE5">
              <w:rPr>
                <w:rFonts w:hint="eastAsia"/>
              </w:rPr>
              <w:t>BYZD3</w:t>
            </w:r>
          </w:p>
        </w:tc>
        <w:tc>
          <w:tcPr>
            <w:tcW w:w="1253" w:type="dxa"/>
            <w:vAlign w:val="center"/>
          </w:tcPr>
          <w:p w14:paraId="46AA8094" w14:textId="77777777" w:rsidR="00433CE0" w:rsidRPr="008C498F" w:rsidDel="005D4D06" w:rsidRDefault="00433CE0" w:rsidP="006F30A2">
            <w:r w:rsidRPr="00EE2BE5">
              <w:rPr>
                <w:rFonts w:hint="eastAsia"/>
              </w:rPr>
              <w:t>Character</w:t>
            </w:r>
          </w:p>
        </w:tc>
        <w:tc>
          <w:tcPr>
            <w:tcW w:w="851" w:type="dxa"/>
            <w:vAlign w:val="center"/>
          </w:tcPr>
          <w:p w14:paraId="1613964B" w14:textId="77777777" w:rsidR="00433CE0" w:rsidRPr="008C498F" w:rsidDel="005D4D06" w:rsidRDefault="00433CE0" w:rsidP="006F30A2">
            <w:r w:rsidRPr="00EE2BE5">
              <w:rPr>
                <w:rFonts w:hint="eastAsia"/>
              </w:rPr>
              <w:t>10</w:t>
            </w:r>
          </w:p>
        </w:tc>
        <w:tc>
          <w:tcPr>
            <w:tcW w:w="2976" w:type="dxa"/>
            <w:vAlign w:val="center"/>
          </w:tcPr>
          <w:p w14:paraId="08797DA3" w14:textId="77777777" w:rsidR="00433CE0" w:rsidRPr="008C498F" w:rsidDel="005D4D06" w:rsidRDefault="00433CE0" w:rsidP="006F30A2">
            <w:r w:rsidRPr="00EE2BE5">
              <w:rPr>
                <w:rFonts w:hint="eastAsia"/>
              </w:rPr>
              <w:t>备用字段</w:t>
            </w:r>
            <w:r w:rsidRPr="00EE2BE5">
              <w:rPr>
                <w:rFonts w:hint="eastAsia"/>
              </w:rPr>
              <w:t>3</w:t>
            </w:r>
          </w:p>
        </w:tc>
        <w:tc>
          <w:tcPr>
            <w:tcW w:w="2552" w:type="dxa"/>
            <w:vAlign w:val="center"/>
          </w:tcPr>
          <w:p w14:paraId="37D58725" w14:textId="77777777" w:rsidR="00433CE0" w:rsidRPr="004655CD" w:rsidDel="005D4D06" w:rsidRDefault="00433CE0" w:rsidP="006F30A2">
            <w:r>
              <w:rPr>
                <w:rFonts w:hint="eastAsia"/>
              </w:rPr>
              <w:t>保留字段</w:t>
            </w:r>
          </w:p>
        </w:tc>
      </w:tr>
    </w:tbl>
    <w:p w14:paraId="5DDA4590" w14:textId="77777777" w:rsidR="00972847" w:rsidRPr="00842A6E" w:rsidRDefault="00972847" w:rsidP="00972847">
      <w:pPr>
        <w:spacing w:line="360" w:lineRule="auto"/>
        <w:rPr>
          <w:b/>
          <w:sz w:val="30"/>
          <w:szCs w:val="30"/>
        </w:rPr>
      </w:pPr>
      <w:r w:rsidRPr="00842A6E">
        <w:rPr>
          <w:rFonts w:hint="eastAsia"/>
          <w:b/>
          <w:sz w:val="30"/>
          <w:szCs w:val="30"/>
        </w:rPr>
        <w:t>说明：</w:t>
      </w:r>
    </w:p>
    <w:p w14:paraId="19AB8D2A" w14:textId="77777777" w:rsidR="00E70528" w:rsidRDefault="00BB284A">
      <w:pPr>
        <w:pStyle w:val="ab"/>
        <w:numPr>
          <w:ilvl w:val="0"/>
          <w:numId w:val="97"/>
        </w:numPr>
        <w:spacing w:line="360" w:lineRule="auto"/>
        <w:ind w:left="357" w:firstLineChars="0" w:hanging="357"/>
      </w:pPr>
      <w:r>
        <w:rPr>
          <w:rFonts w:hint="eastAsia"/>
        </w:rPr>
        <w:t>文件名称：</w:t>
      </w:r>
      <w:r>
        <w:rPr>
          <w:rFonts w:hint="eastAsia"/>
        </w:rPr>
        <w:t>ymtzlXXXXXX.mdd</w:t>
      </w:r>
    </w:p>
    <w:p w14:paraId="655354A7" w14:textId="77777777" w:rsidR="00E70528" w:rsidRDefault="005F0574">
      <w:pPr>
        <w:pStyle w:val="ab"/>
        <w:numPr>
          <w:ilvl w:val="0"/>
          <w:numId w:val="97"/>
        </w:numPr>
        <w:spacing w:line="360" w:lineRule="auto"/>
        <w:ind w:left="357" w:firstLineChars="0" w:hanging="357"/>
      </w:pPr>
      <w:r>
        <w:rPr>
          <w:rFonts w:hint="eastAsia"/>
        </w:rPr>
        <w:t>压缩后文件名称：</w:t>
      </w:r>
      <w:r>
        <w:rPr>
          <w:rFonts w:hint="eastAsia"/>
        </w:rPr>
        <w:t>ymtzlXXXXXX.mdd.</w:t>
      </w:r>
      <w:r w:rsidR="00B03789">
        <w:rPr>
          <w:rFonts w:hint="eastAsia"/>
        </w:rPr>
        <w:t>bz2</w:t>
      </w:r>
    </w:p>
    <w:p w14:paraId="48E3870C" w14:textId="77777777" w:rsidR="00E70528" w:rsidRDefault="00972847">
      <w:pPr>
        <w:pStyle w:val="ab"/>
        <w:numPr>
          <w:ilvl w:val="0"/>
          <w:numId w:val="97"/>
        </w:numPr>
        <w:spacing w:line="360" w:lineRule="auto"/>
        <w:ind w:left="357" w:firstLineChars="0" w:hanging="357"/>
      </w:pPr>
      <w:r>
        <w:rPr>
          <w:rFonts w:hint="eastAsia"/>
        </w:rPr>
        <w:t>发送方：</w:t>
      </w:r>
      <w:r w:rsidR="003D63AB">
        <w:rPr>
          <w:rFonts w:hint="eastAsia"/>
        </w:rPr>
        <w:t>中国结算账户系统</w:t>
      </w:r>
    </w:p>
    <w:p w14:paraId="5BC0C547" w14:textId="77777777" w:rsidR="00E70528" w:rsidRDefault="00972847">
      <w:pPr>
        <w:pStyle w:val="ab"/>
        <w:numPr>
          <w:ilvl w:val="0"/>
          <w:numId w:val="97"/>
        </w:numPr>
        <w:spacing w:line="360" w:lineRule="auto"/>
        <w:ind w:left="357" w:firstLineChars="0" w:hanging="357"/>
      </w:pPr>
      <w:r>
        <w:rPr>
          <w:rFonts w:hint="eastAsia"/>
        </w:rPr>
        <w:t>接收方：开户代理机构</w:t>
      </w:r>
    </w:p>
    <w:p w14:paraId="0D5D208B" w14:textId="77777777" w:rsidR="00E70528" w:rsidRDefault="00972847">
      <w:pPr>
        <w:pStyle w:val="ab"/>
        <w:numPr>
          <w:ilvl w:val="0"/>
          <w:numId w:val="97"/>
        </w:numPr>
        <w:spacing w:line="360" w:lineRule="auto"/>
        <w:ind w:left="357" w:firstLineChars="0" w:hanging="357"/>
      </w:pPr>
      <w:r w:rsidRPr="00C77B74">
        <w:rPr>
          <w:rFonts w:hint="eastAsia"/>
        </w:rPr>
        <w:t>发送时点</w:t>
      </w:r>
      <w:r>
        <w:rPr>
          <w:rFonts w:hint="eastAsia"/>
        </w:rPr>
        <w:t>：</w:t>
      </w:r>
      <w:r w:rsidRPr="00C77B74">
        <w:rPr>
          <w:rFonts w:hint="eastAsia"/>
        </w:rPr>
        <w:t>日终</w:t>
      </w:r>
    </w:p>
    <w:p w14:paraId="48B62F9D" w14:textId="77777777" w:rsidR="00E70528" w:rsidRDefault="00972847">
      <w:pPr>
        <w:pStyle w:val="ab"/>
        <w:numPr>
          <w:ilvl w:val="0"/>
          <w:numId w:val="97"/>
        </w:numPr>
        <w:spacing w:line="360" w:lineRule="auto"/>
        <w:ind w:left="357" w:firstLineChars="0" w:hanging="357"/>
      </w:pPr>
      <w:r>
        <w:rPr>
          <w:rFonts w:hint="eastAsia"/>
        </w:rPr>
        <w:t>发送周期：每个交易日</w:t>
      </w:r>
    </w:p>
    <w:p w14:paraId="104D7FF1" w14:textId="77777777" w:rsidR="00E70528" w:rsidRDefault="008E4066">
      <w:pPr>
        <w:pStyle w:val="ab"/>
        <w:numPr>
          <w:ilvl w:val="0"/>
          <w:numId w:val="97"/>
        </w:numPr>
        <w:spacing w:line="360" w:lineRule="auto"/>
        <w:ind w:left="357" w:firstLineChars="0" w:hanging="357"/>
      </w:pPr>
      <w:r>
        <w:rPr>
          <w:rFonts w:hint="eastAsia"/>
        </w:rPr>
        <w:t>数据格式：</w:t>
      </w:r>
      <w:r>
        <w:rPr>
          <w:rFonts w:hint="eastAsia"/>
        </w:rPr>
        <w:t>FOXPRO2.5</w:t>
      </w:r>
      <w:r>
        <w:rPr>
          <w:rFonts w:hint="eastAsia"/>
        </w:rPr>
        <w:t>下的标准</w:t>
      </w:r>
      <w:r>
        <w:rPr>
          <w:rFonts w:hint="eastAsia"/>
        </w:rPr>
        <w:t>DBF</w:t>
      </w:r>
      <w:r w:rsidR="00D023DB">
        <w:rPr>
          <w:rFonts w:hint="eastAsia"/>
        </w:rPr>
        <w:t>格式</w:t>
      </w:r>
    </w:p>
    <w:p w14:paraId="0831F53B" w14:textId="77777777" w:rsidR="00E70528" w:rsidRDefault="008750B0">
      <w:pPr>
        <w:pStyle w:val="ab"/>
        <w:numPr>
          <w:ilvl w:val="0"/>
          <w:numId w:val="97"/>
        </w:numPr>
        <w:spacing w:line="360" w:lineRule="auto"/>
        <w:ind w:left="357" w:firstLineChars="0" w:hanging="357"/>
      </w:pPr>
      <w:r>
        <w:rPr>
          <w:rFonts w:hint="eastAsia"/>
        </w:rPr>
        <w:t>通信通道：</w:t>
      </w:r>
      <w:r>
        <w:rPr>
          <w:rFonts w:hint="eastAsia"/>
        </w:rPr>
        <w:t>PROP</w:t>
      </w:r>
      <w:r>
        <w:rPr>
          <w:rFonts w:hint="eastAsia"/>
        </w:rPr>
        <w:t>文件交换系统</w:t>
      </w:r>
    </w:p>
    <w:p w14:paraId="7F998024" w14:textId="77777777" w:rsidR="00E70528" w:rsidRDefault="00AF4357">
      <w:pPr>
        <w:pStyle w:val="ab"/>
        <w:numPr>
          <w:ilvl w:val="0"/>
          <w:numId w:val="97"/>
        </w:numPr>
        <w:spacing w:line="360" w:lineRule="auto"/>
        <w:ind w:left="357" w:firstLineChars="0" w:hanging="357"/>
      </w:pPr>
      <w:r w:rsidRPr="000E0DE0">
        <w:rPr>
          <w:rFonts w:hint="eastAsia"/>
        </w:rPr>
        <w:t>包含当日</w:t>
      </w:r>
      <w:r>
        <w:rPr>
          <w:rFonts w:hint="eastAsia"/>
        </w:rPr>
        <w:t>发生</w:t>
      </w:r>
      <w:r w:rsidRPr="000E0DE0">
        <w:rPr>
          <w:rFonts w:hint="eastAsia"/>
        </w:rPr>
        <w:t>一码通账户开立、一码通账户注销、账户资料变更</w:t>
      </w:r>
      <w:r>
        <w:rPr>
          <w:rFonts w:hint="eastAsia"/>
        </w:rPr>
        <w:t>业务</w:t>
      </w:r>
      <w:r w:rsidR="0056580D">
        <w:rPr>
          <w:rFonts w:hint="eastAsia"/>
        </w:rPr>
        <w:t>（包括</w:t>
      </w:r>
      <w:r w:rsidR="0056580D">
        <w:t>证券账户冒开</w:t>
      </w:r>
      <w:r w:rsidR="00A80519">
        <w:rPr>
          <w:rFonts w:hint="eastAsia"/>
        </w:rPr>
        <w:t>处理</w:t>
      </w:r>
      <w:r w:rsidR="0056580D">
        <w:t>）</w:t>
      </w:r>
      <w:r>
        <w:rPr>
          <w:rFonts w:hint="eastAsia"/>
        </w:rPr>
        <w:t>的</w:t>
      </w:r>
      <w:r w:rsidRPr="000E0DE0">
        <w:rPr>
          <w:rFonts w:hint="eastAsia"/>
        </w:rPr>
        <w:t>一码通账户资料</w:t>
      </w:r>
      <w:r>
        <w:rPr>
          <w:rFonts w:hint="eastAsia"/>
        </w:rPr>
        <w:t>，</w:t>
      </w:r>
      <w:r w:rsidRPr="000E0DE0">
        <w:rPr>
          <w:rFonts w:hint="eastAsia"/>
        </w:rPr>
        <w:t>不包含联系信息。</w:t>
      </w:r>
    </w:p>
    <w:p w14:paraId="3ED5EF9F" w14:textId="77777777" w:rsidR="00E70528" w:rsidRDefault="00AF4357">
      <w:pPr>
        <w:pStyle w:val="ab"/>
        <w:numPr>
          <w:ilvl w:val="0"/>
          <w:numId w:val="97"/>
        </w:numPr>
        <w:spacing w:line="360" w:lineRule="auto"/>
        <w:ind w:left="426" w:firstLineChars="0"/>
      </w:pPr>
      <w:r>
        <w:rPr>
          <w:rFonts w:hint="eastAsia"/>
        </w:rPr>
        <w:t>一码通账户开立</w:t>
      </w:r>
      <w:r w:rsidRPr="00CC2083">
        <w:rPr>
          <w:rFonts w:hint="eastAsia"/>
        </w:rPr>
        <w:t>只发给业务</w:t>
      </w:r>
      <w:r>
        <w:rPr>
          <w:rFonts w:hint="eastAsia"/>
        </w:rPr>
        <w:t>发起</w:t>
      </w:r>
      <w:r w:rsidRPr="00CC2083">
        <w:rPr>
          <w:rFonts w:hint="eastAsia"/>
        </w:rPr>
        <w:t>的开户代理机构</w:t>
      </w:r>
      <w:r>
        <w:rPr>
          <w:rFonts w:hint="eastAsia"/>
        </w:rPr>
        <w:t>；一码通</w:t>
      </w:r>
      <w:r w:rsidRPr="00CC2083">
        <w:rPr>
          <w:rFonts w:hint="eastAsia"/>
        </w:rPr>
        <w:t>账户注销发给</w:t>
      </w:r>
      <w:r w:rsidR="00C1271A">
        <w:rPr>
          <w:rFonts w:hint="eastAsia"/>
        </w:rPr>
        <w:t>业务发起</w:t>
      </w:r>
      <w:r w:rsidRPr="00CC2083">
        <w:rPr>
          <w:rFonts w:hint="eastAsia"/>
        </w:rPr>
        <w:t>的开户代理机构</w:t>
      </w:r>
      <w:r w:rsidR="007C3085">
        <w:rPr>
          <w:rFonts w:hint="eastAsia"/>
        </w:rPr>
        <w:t>和</w:t>
      </w:r>
      <w:r w:rsidR="007C3085" w:rsidRPr="007C3085">
        <w:rPr>
          <w:rFonts w:hint="eastAsia"/>
        </w:rPr>
        <w:t>在注销当日与一码通</w:t>
      </w:r>
      <w:r w:rsidR="007C3085">
        <w:rPr>
          <w:rFonts w:hint="eastAsia"/>
        </w:rPr>
        <w:t>账户</w:t>
      </w:r>
      <w:r w:rsidR="007C3085" w:rsidRPr="007C3085">
        <w:rPr>
          <w:rFonts w:hint="eastAsia"/>
        </w:rPr>
        <w:t>下的证券账户存在委托</w:t>
      </w:r>
      <w:r w:rsidR="008E4066">
        <w:rPr>
          <w:rFonts w:hint="eastAsia"/>
        </w:rPr>
        <w:t>交易</w:t>
      </w:r>
      <w:r w:rsidR="007C3085" w:rsidRPr="007C3085">
        <w:rPr>
          <w:rFonts w:hint="eastAsia"/>
        </w:rPr>
        <w:t>关系的开户代理机构</w:t>
      </w:r>
      <w:r>
        <w:rPr>
          <w:rFonts w:hint="eastAsia"/>
        </w:rPr>
        <w:t>；账户</w:t>
      </w:r>
      <w:r w:rsidRPr="000E0DE0">
        <w:rPr>
          <w:rFonts w:hint="eastAsia"/>
        </w:rPr>
        <w:t>资料变更</w:t>
      </w:r>
      <w:r>
        <w:rPr>
          <w:rFonts w:hint="eastAsia"/>
        </w:rPr>
        <w:t>（不包括联系信息变更）</w:t>
      </w:r>
      <w:r w:rsidRPr="000E0DE0">
        <w:rPr>
          <w:rFonts w:hint="eastAsia"/>
        </w:rPr>
        <w:t>发给与投资者任一</w:t>
      </w:r>
      <w:r w:rsidR="008827C5">
        <w:rPr>
          <w:rFonts w:hint="eastAsia"/>
        </w:rPr>
        <w:t>证券</w:t>
      </w:r>
      <w:r w:rsidRPr="000E0DE0">
        <w:rPr>
          <w:rFonts w:hint="eastAsia"/>
        </w:rPr>
        <w:t>账户有委托交易关系的开户代理机构</w:t>
      </w:r>
      <w:r w:rsidR="00601EBF">
        <w:rPr>
          <w:rFonts w:hint="eastAsia"/>
        </w:rPr>
        <w:t>和</w:t>
      </w:r>
      <w:r w:rsidR="00601EBF">
        <w:t>业务发起的</w:t>
      </w:r>
      <w:r w:rsidR="00601EBF">
        <w:rPr>
          <w:rFonts w:hint="eastAsia"/>
        </w:rPr>
        <w:t>开</w:t>
      </w:r>
      <w:r w:rsidR="00601EBF">
        <w:t>户代理机构</w:t>
      </w:r>
      <w:r w:rsidR="008E4066">
        <w:rPr>
          <w:rFonts w:hint="eastAsia"/>
        </w:rPr>
        <w:t>；证券账户冒开处理发给与证券账户有委托交易关系的开户代理机构</w:t>
      </w:r>
      <w:r>
        <w:rPr>
          <w:rFonts w:hint="eastAsia"/>
        </w:rPr>
        <w:t>。</w:t>
      </w:r>
    </w:p>
    <w:p w14:paraId="30567B0F" w14:textId="77777777" w:rsidR="00E70528" w:rsidRDefault="00B24892">
      <w:pPr>
        <w:pStyle w:val="ab"/>
        <w:numPr>
          <w:ilvl w:val="0"/>
          <w:numId w:val="97"/>
        </w:numPr>
        <w:spacing w:line="360" w:lineRule="auto"/>
        <w:ind w:left="357" w:firstLineChars="0" w:hanging="357"/>
      </w:pPr>
      <w:r>
        <w:rPr>
          <w:rFonts w:hint="eastAsia"/>
        </w:rPr>
        <w:t>一</w:t>
      </w:r>
      <w:r>
        <w:t>码通账户</w:t>
      </w:r>
      <w:r w:rsidR="008E4066">
        <w:rPr>
          <w:rFonts w:hint="eastAsia"/>
        </w:rPr>
        <w:t>号码为唯一检索</w:t>
      </w:r>
      <w:r w:rsidR="00D023DB">
        <w:rPr>
          <w:rFonts w:hint="eastAsia"/>
        </w:rPr>
        <w:t>索引</w:t>
      </w:r>
      <w:r>
        <w:t>，此文</w:t>
      </w:r>
      <w:r>
        <w:rPr>
          <w:rFonts w:hint="eastAsia"/>
        </w:rPr>
        <w:t>件</w:t>
      </w:r>
      <w:r>
        <w:t>中发送</w:t>
      </w:r>
      <w:r w:rsidR="00D023DB">
        <w:rPr>
          <w:rFonts w:hint="eastAsia"/>
        </w:rPr>
        <w:t>的是</w:t>
      </w:r>
      <w:r w:rsidR="008E4066">
        <w:rPr>
          <w:rFonts w:hint="eastAsia"/>
        </w:rPr>
        <w:t>一码通账户</w:t>
      </w:r>
      <w:r w:rsidR="00D023DB">
        <w:rPr>
          <w:rFonts w:hint="eastAsia"/>
        </w:rPr>
        <w:t>当日</w:t>
      </w:r>
      <w:r>
        <w:t>最终</w:t>
      </w:r>
      <w:r>
        <w:rPr>
          <w:rFonts w:hint="eastAsia"/>
        </w:rPr>
        <w:t>资料</w:t>
      </w:r>
      <w:r>
        <w:t>。</w:t>
      </w:r>
    </w:p>
    <w:p w14:paraId="00BBAF31" w14:textId="77777777" w:rsidR="00D132E4" w:rsidRDefault="00D132E4" w:rsidP="00D132E4">
      <w:pPr>
        <w:spacing w:line="360" w:lineRule="auto"/>
      </w:pPr>
    </w:p>
    <w:p w14:paraId="3B3C9BE1" w14:textId="77777777" w:rsidR="00E70528" w:rsidRDefault="00917575">
      <w:pPr>
        <w:pStyle w:val="2"/>
        <w:numPr>
          <w:ilvl w:val="0"/>
          <w:numId w:val="33"/>
        </w:numPr>
      </w:pPr>
      <w:bookmarkStart w:id="1019" w:name="_Toc3820419"/>
      <w:bookmarkStart w:id="1020" w:name="_Toc358041942"/>
      <w:r>
        <w:rPr>
          <w:rFonts w:hint="eastAsia"/>
        </w:rPr>
        <w:t>当日发生变更</w:t>
      </w:r>
      <w:r w:rsidR="00972847">
        <w:rPr>
          <w:rFonts w:hint="eastAsia"/>
        </w:rPr>
        <w:t>的证券</w:t>
      </w:r>
      <w:r w:rsidR="00972847" w:rsidRPr="00124CF6">
        <w:rPr>
          <w:rFonts w:hint="eastAsia"/>
        </w:rPr>
        <w:t>账户资料</w:t>
      </w:r>
      <w:r w:rsidR="00972847">
        <w:rPr>
          <w:rFonts w:hint="eastAsia"/>
        </w:rPr>
        <w:t>文件</w:t>
      </w:r>
      <w:bookmarkEnd w:id="1019"/>
    </w:p>
    <w:tbl>
      <w:tblPr>
        <w:tblStyle w:val="a5"/>
        <w:tblW w:w="9322" w:type="dxa"/>
        <w:jc w:val="center"/>
        <w:tblLayout w:type="fixed"/>
        <w:tblLook w:val="04A0" w:firstRow="1" w:lastRow="0" w:firstColumn="1" w:lastColumn="0" w:noHBand="0" w:noVBand="1"/>
      </w:tblPr>
      <w:tblGrid>
        <w:gridCol w:w="537"/>
        <w:gridCol w:w="1265"/>
        <w:gridCol w:w="1283"/>
        <w:gridCol w:w="851"/>
        <w:gridCol w:w="2976"/>
        <w:gridCol w:w="2410"/>
      </w:tblGrid>
      <w:tr w:rsidR="00972847" w14:paraId="50697160" w14:textId="77777777" w:rsidTr="00CB13BD">
        <w:trPr>
          <w:trHeight w:val="534"/>
          <w:jc w:val="center"/>
        </w:trPr>
        <w:tc>
          <w:tcPr>
            <w:tcW w:w="537" w:type="dxa"/>
            <w:shd w:val="clear" w:color="auto" w:fill="FFC000"/>
            <w:vAlign w:val="center"/>
          </w:tcPr>
          <w:p w14:paraId="1F34DF9B" w14:textId="77777777" w:rsidR="00972847" w:rsidRPr="00455B38" w:rsidRDefault="00972847" w:rsidP="006F30A2">
            <w:pPr>
              <w:jc w:val="center"/>
              <w:rPr>
                <w:b/>
                <w:sz w:val="24"/>
                <w:szCs w:val="24"/>
              </w:rPr>
            </w:pPr>
            <w:r w:rsidRPr="00455B38">
              <w:rPr>
                <w:rFonts w:hint="eastAsia"/>
                <w:b/>
                <w:sz w:val="24"/>
                <w:szCs w:val="24"/>
              </w:rPr>
              <w:t>NO</w:t>
            </w:r>
          </w:p>
        </w:tc>
        <w:tc>
          <w:tcPr>
            <w:tcW w:w="1265" w:type="dxa"/>
            <w:shd w:val="clear" w:color="auto" w:fill="FFC000"/>
            <w:vAlign w:val="center"/>
          </w:tcPr>
          <w:p w14:paraId="4A730C95" w14:textId="77777777" w:rsidR="00972847" w:rsidRPr="00455B38" w:rsidRDefault="00972847" w:rsidP="006F30A2">
            <w:pPr>
              <w:jc w:val="center"/>
              <w:rPr>
                <w:b/>
                <w:sz w:val="24"/>
                <w:szCs w:val="24"/>
              </w:rPr>
            </w:pPr>
            <w:r w:rsidRPr="00455B38">
              <w:rPr>
                <w:rFonts w:hint="eastAsia"/>
                <w:b/>
                <w:sz w:val="24"/>
                <w:szCs w:val="24"/>
              </w:rPr>
              <w:t>字段</w:t>
            </w:r>
          </w:p>
        </w:tc>
        <w:tc>
          <w:tcPr>
            <w:tcW w:w="1283" w:type="dxa"/>
            <w:shd w:val="clear" w:color="auto" w:fill="FFC000"/>
            <w:vAlign w:val="center"/>
          </w:tcPr>
          <w:p w14:paraId="3AB690B6" w14:textId="77777777" w:rsidR="00972847" w:rsidRPr="00455B38" w:rsidRDefault="00972847"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08DA7521" w14:textId="77777777" w:rsidR="00972847" w:rsidRPr="00455B38" w:rsidRDefault="00972847" w:rsidP="006F30A2">
            <w:pPr>
              <w:jc w:val="center"/>
              <w:rPr>
                <w:b/>
                <w:sz w:val="24"/>
                <w:szCs w:val="24"/>
              </w:rPr>
            </w:pPr>
            <w:r w:rsidRPr="00455B38">
              <w:rPr>
                <w:rFonts w:hint="eastAsia"/>
                <w:b/>
                <w:sz w:val="24"/>
                <w:szCs w:val="24"/>
              </w:rPr>
              <w:t>长度</w:t>
            </w:r>
          </w:p>
        </w:tc>
        <w:tc>
          <w:tcPr>
            <w:tcW w:w="2976" w:type="dxa"/>
            <w:tcBorders>
              <w:right w:val="single" w:sz="4" w:space="0" w:color="auto"/>
            </w:tcBorders>
            <w:shd w:val="clear" w:color="auto" w:fill="FFC000"/>
            <w:vAlign w:val="center"/>
          </w:tcPr>
          <w:p w14:paraId="3FCC32C1" w14:textId="77777777" w:rsidR="00972847" w:rsidRPr="00455B38" w:rsidRDefault="00972847" w:rsidP="006F30A2">
            <w:pPr>
              <w:jc w:val="center"/>
              <w:rPr>
                <w:b/>
                <w:sz w:val="24"/>
                <w:szCs w:val="24"/>
              </w:rPr>
            </w:pPr>
            <w:r w:rsidRPr="00455B38">
              <w:rPr>
                <w:rFonts w:hint="eastAsia"/>
                <w:b/>
                <w:sz w:val="24"/>
                <w:szCs w:val="24"/>
              </w:rPr>
              <w:t>字段名称</w:t>
            </w:r>
          </w:p>
        </w:tc>
        <w:tc>
          <w:tcPr>
            <w:tcW w:w="2410" w:type="dxa"/>
            <w:tcBorders>
              <w:left w:val="single" w:sz="4" w:space="0" w:color="auto"/>
            </w:tcBorders>
            <w:shd w:val="clear" w:color="auto" w:fill="FFC000"/>
            <w:vAlign w:val="center"/>
          </w:tcPr>
          <w:p w14:paraId="17C3DFB2" w14:textId="77777777" w:rsidR="00972847" w:rsidRPr="00455B38" w:rsidRDefault="00972847" w:rsidP="006F30A2">
            <w:pPr>
              <w:jc w:val="center"/>
              <w:rPr>
                <w:b/>
                <w:sz w:val="24"/>
                <w:szCs w:val="24"/>
              </w:rPr>
            </w:pPr>
            <w:r>
              <w:rPr>
                <w:rFonts w:hint="eastAsia"/>
                <w:b/>
                <w:sz w:val="24"/>
                <w:szCs w:val="24"/>
              </w:rPr>
              <w:t>备注</w:t>
            </w:r>
          </w:p>
        </w:tc>
      </w:tr>
      <w:tr w:rsidR="00972847" w14:paraId="0A7379FE" w14:textId="77777777" w:rsidTr="00CB13BD">
        <w:trPr>
          <w:trHeight w:val="415"/>
          <w:jc w:val="center"/>
        </w:trPr>
        <w:tc>
          <w:tcPr>
            <w:tcW w:w="537" w:type="dxa"/>
            <w:vAlign w:val="center"/>
          </w:tcPr>
          <w:p w14:paraId="782F552D" w14:textId="77777777" w:rsidR="00E70528" w:rsidRDefault="00E70528">
            <w:pPr>
              <w:pStyle w:val="ab"/>
              <w:numPr>
                <w:ilvl w:val="0"/>
                <w:numId w:val="55"/>
              </w:numPr>
              <w:ind w:firstLineChars="0"/>
              <w:jc w:val="center"/>
              <w:rPr>
                <w:b/>
              </w:rPr>
            </w:pPr>
          </w:p>
        </w:tc>
        <w:tc>
          <w:tcPr>
            <w:tcW w:w="1265" w:type="dxa"/>
            <w:vAlign w:val="center"/>
          </w:tcPr>
          <w:p w14:paraId="4AE38F5D" w14:textId="77777777" w:rsidR="00972847" w:rsidRDefault="00972847" w:rsidP="006F30A2">
            <w:r>
              <w:rPr>
                <w:rFonts w:hint="eastAsia"/>
              </w:rPr>
              <w:t>YMTH</w:t>
            </w:r>
          </w:p>
        </w:tc>
        <w:tc>
          <w:tcPr>
            <w:tcW w:w="1283" w:type="dxa"/>
            <w:vAlign w:val="center"/>
          </w:tcPr>
          <w:p w14:paraId="16FFD1E8" w14:textId="77777777" w:rsidR="00972847" w:rsidRPr="00602A83" w:rsidRDefault="00972847" w:rsidP="006F30A2">
            <w:r w:rsidRPr="00602A83">
              <w:rPr>
                <w:rFonts w:hint="eastAsia"/>
              </w:rPr>
              <w:t>Character</w:t>
            </w:r>
          </w:p>
        </w:tc>
        <w:tc>
          <w:tcPr>
            <w:tcW w:w="851" w:type="dxa"/>
            <w:vAlign w:val="center"/>
          </w:tcPr>
          <w:p w14:paraId="6F247311" w14:textId="77777777" w:rsidR="00972847" w:rsidRDefault="00972847" w:rsidP="006F30A2">
            <w:r>
              <w:rPr>
                <w:rFonts w:hint="eastAsia"/>
              </w:rPr>
              <w:t>20</w:t>
            </w:r>
          </w:p>
        </w:tc>
        <w:tc>
          <w:tcPr>
            <w:tcW w:w="2976" w:type="dxa"/>
            <w:tcBorders>
              <w:right w:val="single" w:sz="4" w:space="0" w:color="auto"/>
            </w:tcBorders>
            <w:vAlign w:val="center"/>
          </w:tcPr>
          <w:p w14:paraId="645F3F72" w14:textId="77777777" w:rsidR="00972847" w:rsidRPr="00602A83" w:rsidRDefault="00972847" w:rsidP="006F30A2">
            <w:r w:rsidRPr="00602A83">
              <w:rPr>
                <w:rFonts w:hint="eastAsia"/>
              </w:rPr>
              <w:t>一码通账户号码</w:t>
            </w:r>
          </w:p>
        </w:tc>
        <w:tc>
          <w:tcPr>
            <w:tcW w:w="2410" w:type="dxa"/>
            <w:tcBorders>
              <w:left w:val="single" w:sz="4" w:space="0" w:color="auto"/>
            </w:tcBorders>
            <w:vAlign w:val="center"/>
          </w:tcPr>
          <w:p w14:paraId="3511E463" w14:textId="77777777" w:rsidR="00972847" w:rsidRPr="00602A83" w:rsidRDefault="00972847" w:rsidP="006F30A2"/>
        </w:tc>
      </w:tr>
      <w:tr w:rsidR="00533555" w14:paraId="5713F23F" w14:textId="77777777" w:rsidTr="00CB13BD">
        <w:trPr>
          <w:trHeight w:val="415"/>
          <w:jc w:val="center"/>
        </w:trPr>
        <w:tc>
          <w:tcPr>
            <w:tcW w:w="537" w:type="dxa"/>
            <w:vAlign w:val="center"/>
          </w:tcPr>
          <w:p w14:paraId="0B1BB874" w14:textId="77777777" w:rsidR="00E70528" w:rsidRDefault="00E70528">
            <w:pPr>
              <w:pStyle w:val="ab"/>
              <w:numPr>
                <w:ilvl w:val="0"/>
                <w:numId w:val="55"/>
              </w:numPr>
              <w:ind w:firstLineChars="0"/>
              <w:jc w:val="center"/>
              <w:rPr>
                <w:b/>
              </w:rPr>
            </w:pPr>
          </w:p>
        </w:tc>
        <w:tc>
          <w:tcPr>
            <w:tcW w:w="1265" w:type="dxa"/>
            <w:vAlign w:val="center"/>
          </w:tcPr>
          <w:p w14:paraId="417FEFF0" w14:textId="77777777" w:rsidR="00533555" w:rsidRDefault="00533555" w:rsidP="006F30A2">
            <w:r w:rsidRPr="00602A83">
              <w:rPr>
                <w:rFonts w:hint="eastAsia"/>
              </w:rPr>
              <w:t>ZHLB</w:t>
            </w:r>
          </w:p>
        </w:tc>
        <w:tc>
          <w:tcPr>
            <w:tcW w:w="1283" w:type="dxa"/>
            <w:vAlign w:val="center"/>
          </w:tcPr>
          <w:p w14:paraId="6424B40F" w14:textId="77777777" w:rsidR="00533555" w:rsidRPr="00602A83" w:rsidRDefault="00533555" w:rsidP="006F30A2">
            <w:r w:rsidRPr="00602A83">
              <w:rPr>
                <w:rFonts w:hint="eastAsia"/>
              </w:rPr>
              <w:t>Character</w:t>
            </w:r>
          </w:p>
        </w:tc>
        <w:tc>
          <w:tcPr>
            <w:tcW w:w="851" w:type="dxa"/>
            <w:vAlign w:val="center"/>
          </w:tcPr>
          <w:p w14:paraId="6F1C9689" w14:textId="77777777" w:rsidR="00533555" w:rsidRDefault="00533555" w:rsidP="006F30A2">
            <w:r w:rsidRPr="00602A83">
              <w:rPr>
                <w:rFonts w:hint="eastAsia"/>
              </w:rPr>
              <w:t>2</w:t>
            </w:r>
          </w:p>
        </w:tc>
        <w:tc>
          <w:tcPr>
            <w:tcW w:w="2976" w:type="dxa"/>
            <w:tcBorders>
              <w:right w:val="single" w:sz="4" w:space="0" w:color="auto"/>
            </w:tcBorders>
            <w:vAlign w:val="center"/>
          </w:tcPr>
          <w:p w14:paraId="36C805F9" w14:textId="77777777" w:rsidR="00533555" w:rsidRPr="00602A83" w:rsidRDefault="00533555" w:rsidP="006F30A2">
            <w:r w:rsidRPr="00602A83">
              <w:rPr>
                <w:rFonts w:hint="eastAsia"/>
              </w:rPr>
              <w:t>证券账户类别</w:t>
            </w:r>
          </w:p>
        </w:tc>
        <w:tc>
          <w:tcPr>
            <w:tcW w:w="2410" w:type="dxa"/>
            <w:tcBorders>
              <w:left w:val="single" w:sz="4" w:space="0" w:color="auto"/>
            </w:tcBorders>
            <w:vAlign w:val="center"/>
          </w:tcPr>
          <w:p w14:paraId="3299F334" w14:textId="77777777" w:rsidR="00533555" w:rsidRPr="00602A83" w:rsidRDefault="00533555" w:rsidP="006F30A2">
            <w:r w:rsidRPr="004655CD">
              <w:rPr>
                <w:rFonts w:hint="eastAsia"/>
              </w:rPr>
              <w:t>字典</w:t>
            </w:r>
            <w:r w:rsidRPr="004655CD">
              <w:rPr>
                <w:rFonts w:hint="eastAsia"/>
              </w:rPr>
              <w:t>(</w:t>
            </w:r>
            <w:r w:rsidRPr="00602A83">
              <w:rPr>
                <w:rFonts w:hint="eastAsia"/>
              </w:rPr>
              <w:t>ZHLB</w:t>
            </w:r>
            <w:r w:rsidRPr="004655CD">
              <w:rPr>
                <w:rFonts w:hint="eastAsia"/>
              </w:rPr>
              <w:t>)</w:t>
            </w:r>
          </w:p>
        </w:tc>
      </w:tr>
      <w:tr w:rsidR="00533555" w14:paraId="7A714D55" w14:textId="77777777" w:rsidTr="00CB13BD">
        <w:trPr>
          <w:trHeight w:val="415"/>
          <w:jc w:val="center"/>
        </w:trPr>
        <w:tc>
          <w:tcPr>
            <w:tcW w:w="537" w:type="dxa"/>
            <w:vAlign w:val="center"/>
          </w:tcPr>
          <w:p w14:paraId="33414B5B" w14:textId="77777777" w:rsidR="00E70528" w:rsidRDefault="00E70528">
            <w:pPr>
              <w:pStyle w:val="ab"/>
              <w:numPr>
                <w:ilvl w:val="0"/>
                <w:numId w:val="55"/>
              </w:numPr>
              <w:ind w:firstLineChars="0"/>
              <w:jc w:val="center"/>
              <w:rPr>
                <w:b/>
              </w:rPr>
            </w:pPr>
          </w:p>
        </w:tc>
        <w:tc>
          <w:tcPr>
            <w:tcW w:w="1265" w:type="dxa"/>
            <w:vAlign w:val="center"/>
          </w:tcPr>
          <w:p w14:paraId="6AF4AE2F" w14:textId="77777777" w:rsidR="00533555" w:rsidRPr="00602A83" w:rsidRDefault="00533555" w:rsidP="006F30A2">
            <w:r w:rsidRPr="00602A83">
              <w:rPr>
                <w:rFonts w:hint="eastAsia"/>
              </w:rPr>
              <w:t>ZQZH</w:t>
            </w:r>
          </w:p>
        </w:tc>
        <w:tc>
          <w:tcPr>
            <w:tcW w:w="1283" w:type="dxa"/>
            <w:vAlign w:val="center"/>
          </w:tcPr>
          <w:p w14:paraId="47CB2FE5" w14:textId="77777777" w:rsidR="00533555" w:rsidRPr="00602A83" w:rsidRDefault="00533555" w:rsidP="006F30A2">
            <w:r w:rsidRPr="00602A83">
              <w:rPr>
                <w:rFonts w:hint="eastAsia"/>
              </w:rPr>
              <w:t>Character</w:t>
            </w:r>
          </w:p>
        </w:tc>
        <w:tc>
          <w:tcPr>
            <w:tcW w:w="851" w:type="dxa"/>
            <w:vAlign w:val="center"/>
          </w:tcPr>
          <w:p w14:paraId="58F9308B" w14:textId="77777777" w:rsidR="00533555" w:rsidRPr="00602A83" w:rsidRDefault="00533555" w:rsidP="006F30A2">
            <w:r w:rsidRPr="00602A83">
              <w:rPr>
                <w:rFonts w:hint="eastAsia"/>
              </w:rPr>
              <w:t>20</w:t>
            </w:r>
          </w:p>
        </w:tc>
        <w:tc>
          <w:tcPr>
            <w:tcW w:w="2976" w:type="dxa"/>
            <w:tcBorders>
              <w:right w:val="single" w:sz="4" w:space="0" w:color="auto"/>
            </w:tcBorders>
            <w:vAlign w:val="center"/>
          </w:tcPr>
          <w:p w14:paraId="6AC821DB" w14:textId="77777777" w:rsidR="00533555" w:rsidRPr="00602A83" w:rsidRDefault="00533555" w:rsidP="006F30A2">
            <w:r w:rsidRPr="00602A83">
              <w:rPr>
                <w:rFonts w:hint="eastAsia"/>
              </w:rPr>
              <w:t>证券账户号码</w:t>
            </w:r>
          </w:p>
        </w:tc>
        <w:tc>
          <w:tcPr>
            <w:tcW w:w="2410" w:type="dxa"/>
            <w:tcBorders>
              <w:left w:val="single" w:sz="4" w:space="0" w:color="auto"/>
            </w:tcBorders>
            <w:vAlign w:val="center"/>
          </w:tcPr>
          <w:p w14:paraId="1AC7B4D7" w14:textId="77777777" w:rsidR="00533555" w:rsidRPr="00602A83" w:rsidRDefault="00533555" w:rsidP="006F30A2"/>
        </w:tc>
      </w:tr>
      <w:tr w:rsidR="00533555" w14:paraId="2D53763C" w14:textId="77777777" w:rsidTr="00CB13BD">
        <w:trPr>
          <w:trHeight w:val="415"/>
          <w:jc w:val="center"/>
        </w:trPr>
        <w:tc>
          <w:tcPr>
            <w:tcW w:w="537" w:type="dxa"/>
            <w:vAlign w:val="center"/>
          </w:tcPr>
          <w:p w14:paraId="67B09CAE" w14:textId="77777777" w:rsidR="00E70528" w:rsidRDefault="00E70528">
            <w:pPr>
              <w:pStyle w:val="ab"/>
              <w:numPr>
                <w:ilvl w:val="0"/>
                <w:numId w:val="55"/>
              </w:numPr>
              <w:ind w:firstLineChars="0"/>
              <w:jc w:val="center"/>
              <w:rPr>
                <w:b/>
              </w:rPr>
            </w:pPr>
          </w:p>
        </w:tc>
        <w:tc>
          <w:tcPr>
            <w:tcW w:w="1265" w:type="dxa"/>
            <w:vAlign w:val="center"/>
          </w:tcPr>
          <w:p w14:paraId="7D77A124" w14:textId="77777777" w:rsidR="00533555" w:rsidRPr="00602A83" w:rsidRDefault="00533555" w:rsidP="006F30A2">
            <w:r>
              <w:rPr>
                <w:rFonts w:hint="eastAsia"/>
              </w:rPr>
              <w:t>ZQZHZT</w:t>
            </w:r>
          </w:p>
        </w:tc>
        <w:tc>
          <w:tcPr>
            <w:tcW w:w="1283" w:type="dxa"/>
            <w:vAlign w:val="center"/>
          </w:tcPr>
          <w:p w14:paraId="716DCB6D" w14:textId="77777777" w:rsidR="00533555" w:rsidRPr="00602A83" w:rsidRDefault="00533555" w:rsidP="006F30A2">
            <w:r w:rsidRPr="00602A83">
              <w:rPr>
                <w:rFonts w:hint="eastAsia"/>
              </w:rPr>
              <w:t>Character</w:t>
            </w:r>
          </w:p>
        </w:tc>
        <w:tc>
          <w:tcPr>
            <w:tcW w:w="851" w:type="dxa"/>
            <w:vAlign w:val="center"/>
          </w:tcPr>
          <w:p w14:paraId="1C21FD6D" w14:textId="77777777" w:rsidR="00533555" w:rsidRPr="00602A83" w:rsidRDefault="00533555" w:rsidP="006F30A2">
            <w:r>
              <w:rPr>
                <w:rFonts w:hint="eastAsia"/>
              </w:rPr>
              <w:t>2</w:t>
            </w:r>
          </w:p>
        </w:tc>
        <w:tc>
          <w:tcPr>
            <w:tcW w:w="2976" w:type="dxa"/>
            <w:tcBorders>
              <w:right w:val="single" w:sz="4" w:space="0" w:color="auto"/>
            </w:tcBorders>
            <w:vAlign w:val="center"/>
          </w:tcPr>
          <w:p w14:paraId="5F03F691" w14:textId="77777777" w:rsidR="00533555" w:rsidRPr="00602A83" w:rsidRDefault="00533555" w:rsidP="006F30A2">
            <w:r w:rsidRPr="00602A83">
              <w:rPr>
                <w:rFonts w:hint="eastAsia"/>
              </w:rPr>
              <w:t>证券账户状态</w:t>
            </w:r>
          </w:p>
        </w:tc>
        <w:tc>
          <w:tcPr>
            <w:tcW w:w="2410" w:type="dxa"/>
            <w:tcBorders>
              <w:left w:val="single" w:sz="4" w:space="0" w:color="auto"/>
            </w:tcBorders>
            <w:vAlign w:val="center"/>
          </w:tcPr>
          <w:p w14:paraId="36170CD1" w14:textId="77777777" w:rsidR="00533555" w:rsidRPr="00602A83" w:rsidRDefault="008B7E28" w:rsidP="006F30A2">
            <w:r w:rsidRPr="004655CD">
              <w:rPr>
                <w:rFonts w:hint="eastAsia"/>
              </w:rPr>
              <w:t>字典</w:t>
            </w:r>
            <w:r w:rsidRPr="004655CD">
              <w:rPr>
                <w:rFonts w:hint="eastAsia"/>
              </w:rPr>
              <w:t>(</w:t>
            </w:r>
            <w:r>
              <w:rPr>
                <w:rFonts w:hint="eastAsia"/>
              </w:rPr>
              <w:t>ZQZHZT</w:t>
            </w:r>
            <w:r w:rsidRPr="004655CD">
              <w:rPr>
                <w:rFonts w:hint="eastAsia"/>
              </w:rPr>
              <w:t>)</w:t>
            </w:r>
          </w:p>
        </w:tc>
      </w:tr>
      <w:tr w:rsidR="00855E12" w14:paraId="08FC93DA" w14:textId="77777777" w:rsidTr="00CB13BD">
        <w:trPr>
          <w:trHeight w:val="415"/>
          <w:jc w:val="center"/>
        </w:trPr>
        <w:tc>
          <w:tcPr>
            <w:tcW w:w="537" w:type="dxa"/>
            <w:vAlign w:val="center"/>
          </w:tcPr>
          <w:p w14:paraId="75EB9A22" w14:textId="77777777" w:rsidR="00E70528" w:rsidRDefault="00E70528">
            <w:pPr>
              <w:pStyle w:val="ab"/>
              <w:numPr>
                <w:ilvl w:val="0"/>
                <w:numId w:val="55"/>
              </w:numPr>
              <w:ind w:firstLineChars="0"/>
              <w:jc w:val="center"/>
              <w:rPr>
                <w:b/>
              </w:rPr>
            </w:pPr>
          </w:p>
        </w:tc>
        <w:tc>
          <w:tcPr>
            <w:tcW w:w="1265" w:type="dxa"/>
            <w:vAlign w:val="center"/>
          </w:tcPr>
          <w:p w14:paraId="6A850F59" w14:textId="77777777" w:rsidR="00855E12" w:rsidRDefault="00855E12" w:rsidP="006F30A2">
            <w:r>
              <w:rPr>
                <w:rFonts w:hint="eastAsia"/>
              </w:rPr>
              <w:t>KHFS</w:t>
            </w:r>
          </w:p>
        </w:tc>
        <w:tc>
          <w:tcPr>
            <w:tcW w:w="1283" w:type="dxa"/>
            <w:vAlign w:val="center"/>
          </w:tcPr>
          <w:p w14:paraId="0DAAB30F" w14:textId="77777777" w:rsidR="00855E12" w:rsidRPr="00602A83" w:rsidRDefault="00855E12" w:rsidP="006F30A2">
            <w:r w:rsidRPr="00602A83">
              <w:rPr>
                <w:rFonts w:hint="eastAsia"/>
              </w:rPr>
              <w:t>Character</w:t>
            </w:r>
          </w:p>
        </w:tc>
        <w:tc>
          <w:tcPr>
            <w:tcW w:w="851" w:type="dxa"/>
            <w:vAlign w:val="center"/>
          </w:tcPr>
          <w:p w14:paraId="68A4053D" w14:textId="77777777" w:rsidR="00855E12" w:rsidRDefault="00855E12" w:rsidP="006F30A2">
            <w:r>
              <w:rPr>
                <w:rFonts w:hint="eastAsia"/>
              </w:rPr>
              <w:t>1</w:t>
            </w:r>
          </w:p>
        </w:tc>
        <w:tc>
          <w:tcPr>
            <w:tcW w:w="2976" w:type="dxa"/>
            <w:tcBorders>
              <w:right w:val="single" w:sz="4" w:space="0" w:color="auto"/>
            </w:tcBorders>
            <w:vAlign w:val="center"/>
          </w:tcPr>
          <w:p w14:paraId="7769D73D" w14:textId="77777777" w:rsidR="00855E12" w:rsidRPr="00602A83" w:rsidRDefault="00855E12" w:rsidP="006F30A2">
            <w:r>
              <w:rPr>
                <w:rFonts w:hint="eastAsia"/>
              </w:rPr>
              <w:t>证券账户开户方式</w:t>
            </w:r>
          </w:p>
        </w:tc>
        <w:tc>
          <w:tcPr>
            <w:tcW w:w="2410" w:type="dxa"/>
            <w:tcBorders>
              <w:left w:val="single" w:sz="4" w:space="0" w:color="auto"/>
            </w:tcBorders>
            <w:vAlign w:val="center"/>
          </w:tcPr>
          <w:p w14:paraId="32733672" w14:textId="77777777" w:rsidR="00855E12" w:rsidRPr="004655CD" w:rsidRDefault="00855E12" w:rsidP="006F30A2">
            <w:r>
              <w:rPr>
                <w:rFonts w:hint="eastAsia"/>
              </w:rPr>
              <w:t>字典</w:t>
            </w:r>
            <w:r>
              <w:rPr>
                <w:rFonts w:hint="eastAsia"/>
              </w:rPr>
              <w:t>(KHFS)</w:t>
            </w:r>
          </w:p>
        </w:tc>
      </w:tr>
      <w:tr w:rsidR="00855E12" w14:paraId="4B68ADDC" w14:textId="77777777" w:rsidTr="00CB13BD">
        <w:trPr>
          <w:trHeight w:val="415"/>
          <w:jc w:val="center"/>
        </w:trPr>
        <w:tc>
          <w:tcPr>
            <w:tcW w:w="537" w:type="dxa"/>
            <w:vAlign w:val="center"/>
          </w:tcPr>
          <w:p w14:paraId="5CC0BCE7" w14:textId="77777777" w:rsidR="00E70528" w:rsidRDefault="00E70528">
            <w:pPr>
              <w:pStyle w:val="ab"/>
              <w:numPr>
                <w:ilvl w:val="0"/>
                <w:numId w:val="55"/>
              </w:numPr>
              <w:ind w:firstLineChars="0"/>
              <w:jc w:val="center"/>
              <w:rPr>
                <w:b/>
              </w:rPr>
            </w:pPr>
          </w:p>
        </w:tc>
        <w:tc>
          <w:tcPr>
            <w:tcW w:w="1265" w:type="dxa"/>
            <w:vAlign w:val="center"/>
          </w:tcPr>
          <w:p w14:paraId="691BD849" w14:textId="77777777" w:rsidR="00855E12" w:rsidRDefault="00855E12" w:rsidP="006F30A2">
            <w:r>
              <w:rPr>
                <w:rFonts w:hint="eastAsia"/>
              </w:rPr>
              <w:t>KHRQ</w:t>
            </w:r>
          </w:p>
        </w:tc>
        <w:tc>
          <w:tcPr>
            <w:tcW w:w="1283" w:type="dxa"/>
            <w:vAlign w:val="center"/>
          </w:tcPr>
          <w:p w14:paraId="6C4557B6" w14:textId="77777777" w:rsidR="00855E12" w:rsidRPr="00602A83" w:rsidRDefault="00855E12" w:rsidP="006F30A2">
            <w:r w:rsidRPr="00B057C0">
              <w:rPr>
                <w:rFonts w:hint="eastAsia"/>
              </w:rPr>
              <w:t>Character</w:t>
            </w:r>
          </w:p>
        </w:tc>
        <w:tc>
          <w:tcPr>
            <w:tcW w:w="851" w:type="dxa"/>
            <w:vAlign w:val="center"/>
          </w:tcPr>
          <w:p w14:paraId="3B42D03D" w14:textId="77777777" w:rsidR="00855E12" w:rsidRPr="00602A83" w:rsidRDefault="00855E12" w:rsidP="006F30A2">
            <w:r>
              <w:rPr>
                <w:rFonts w:hint="eastAsia"/>
              </w:rPr>
              <w:t>8</w:t>
            </w:r>
          </w:p>
        </w:tc>
        <w:tc>
          <w:tcPr>
            <w:tcW w:w="2976" w:type="dxa"/>
            <w:tcBorders>
              <w:right w:val="single" w:sz="4" w:space="0" w:color="auto"/>
            </w:tcBorders>
            <w:vAlign w:val="center"/>
          </w:tcPr>
          <w:p w14:paraId="0D3B7607" w14:textId="77777777" w:rsidR="00855E12" w:rsidRPr="00602A83" w:rsidRDefault="00855E12" w:rsidP="006F30A2">
            <w:r>
              <w:rPr>
                <w:rFonts w:hint="eastAsia"/>
              </w:rPr>
              <w:t>证券账户开户日期</w:t>
            </w:r>
          </w:p>
        </w:tc>
        <w:tc>
          <w:tcPr>
            <w:tcW w:w="2410" w:type="dxa"/>
            <w:tcBorders>
              <w:left w:val="single" w:sz="4" w:space="0" w:color="auto"/>
            </w:tcBorders>
            <w:vAlign w:val="center"/>
          </w:tcPr>
          <w:p w14:paraId="3D2B910E" w14:textId="77777777" w:rsidR="00855E12" w:rsidRPr="00602A83" w:rsidRDefault="00855E12" w:rsidP="006F30A2"/>
        </w:tc>
      </w:tr>
      <w:tr w:rsidR="00855E12" w14:paraId="47C3129F" w14:textId="77777777" w:rsidTr="00CB13BD">
        <w:trPr>
          <w:trHeight w:val="415"/>
          <w:jc w:val="center"/>
        </w:trPr>
        <w:tc>
          <w:tcPr>
            <w:tcW w:w="537" w:type="dxa"/>
            <w:vAlign w:val="center"/>
          </w:tcPr>
          <w:p w14:paraId="09E2C0B8" w14:textId="77777777" w:rsidR="00E70528" w:rsidRDefault="00E70528">
            <w:pPr>
              <w:pStyle w:val="ab"/>
              <w:numPr>
                <w:ilvl w:val="0"/>
                <w:numId w:val="55"/>
              </w:numPr>
              <w:ind w:firstLineChars="0"/>
              <w:jc w:val="center"/>
              <w:rPr>
                <w:b/>
              </w:rPr>
            </w:pPr>
          </w:p>
        </w:tc>
        <w:tc>
          <w:tcPr>
            <w:tcW w:w="1265" w:type="dxa"/>
            <w:vAlign w:val="center"/>
          </w:tcPr>
          <w:p w14:paraId="5B08069E" w14:textId="77777777" w:rsidR="00855E12" w:rsidRPr="00602A83" w:rsidRDefault="00855E12" w:rsidP="006F30A2">
            <w:r w:rsidRPr="00602A83">
              <w:rPr>
                <w:rFonts w:hint="eastAsia"/>
              </w:rPr>
              <w:t>GLGXBS</w:t>
            </w:r>
          </w:p>
        </w:tc>
        <w:tc>
          <w:tcPr>
            <w:tcW w:w="1283" w:type="dxa"/>
            <w:vAlign w:val="center"/>
          </w:tcPr>
          <w:p w14:paraId="5DF2C8F1" w14:textId="77777777" w:rsidR="00855E12" w:rsidRPr="00602A83" w:rsidRDefault="00855E12" w:rsidP="006F30A2">
            <w:r w:rsidRPr="00602A83">
              <w:rPr>
                <w:rFonts w:hint="eastAsia"/>
              </w:rPr>
              <w:t>Character</w:t>
            </w:r>
          </w:p>
        </w:tc>
        <w:tc>
          <w:tcPr>
            <w:tcW w:w="851" w:type="dxa"/>
            <w:vAlign w:val="center"/>
          </w:tcPr>
          <w:p w14:paraId="4613B4D2" w14:textId="77777777" w:rsidR="00855E12" w:rsidRPr="00602A83" w:rsidRDefault="00855E12" w:rsidP="006F30A2">
            <w:r w:rsidRPr="00602A83">
              <w:rPr>
                <w:rFonts w:hint="eastAsia"/>
              </w:rPr>
              <w:t>1</w:t>
            </w:r>
          </w:p>
        </w:tc>
        <w:tc>
          <w:tcPr>
            <w:tcW w:w="2976" w:type="dxa"/>
            <w:tcBorders>
              <w:right w:val="single" w:sz="4" w:space="0" w:color="auto"/>
            </w:tcBorders>
            <w:vAlign w:val="center"/>
          </w:tcPr>
          <w:p w14:paraId="7D0CAC02" w14:textId="77777777" w:rsidR="00855E12" w:rsidRPr="00602A83" w:rsidRDefault="00855E12" w:rsidP="006F30A2">
            <w:r w:rsidRPr="00602A83">
              <w:rPr>
                <w:rFonts w:hint="eastAsia"/>
              </w:rPr>
              <w:t>关联关系确认标识</w:t>
            </w:r>
          </w:p>
        </w:tc>
        <w:tc>
          <w:tcPr>
            <w:tcW w:w="2410" w:type="dxa"/>
            <w:tcBorders>
              <w:left w:val="single" w:sz="4" w:space="0" w:color="auto"/>
            </w:tcBorders>
            <w:vAlign w:val="center"/>
          </w:tcPr>
          <w:p w14:paraId="6A2FD31E" w14:textId="77777777" w:rsidR="00855E12" w:rsidRPr="00602A83" w:rsidRDefault="00855E12" w:rsidP="006F30A2">
            <w:r w:rsidRPr="004655CD">
              <w:rPr>
                <w:rFonts w:hint="eastAsia"/>
              </w:rPr>
              <w:t>字典</w:t>
            </w:r>
            <w:r w:rsidRPr="004655CD">
              <w:rPr>
                <w:rFonts w:hint="eastAsia"/>
              </w:rPr>
              <w:t>(</w:t>
            </w:r>
            <w:r w:rsidRPr="00602A83">
              <w:rPr>
                <w:rFonts w:hint="eastAsia"/>
              </w:rPr>
              <w:t>GLGXBS</w:t>
            </w:r>
            <w:r w:rsidRPr="004655CD">
              <w:rPr>
                <w:rFonts w:hint="eastAsia"/>
              </w:rPr>
              <w:t>)</w:t>
            </w:r>
          </w:p>
        </w:tc>
      </w:tr>
      <w:tr w:rsidR="00855E12" w14:paraId="5F0F1D6C" w14:textId="77777777" w:rsidTr="00CB13BD">
        <w:trPr>
          <w:trHeight w:val="415"/>
          <w:jc w:val="center"/>
        </w:trPr>
        <w:tc>
          <w:tcPr>
            <w:tcW w:w="537" w:type="dxa"/>
            <w:vAlign w:val="center"/>
          </w:tcPr>
          <w:p w14:paraId="21AE26BE" w14:textId="77777777" w:rsidR="00E70528" w:rsidRDefault="00E70528">
            <w:pPr>
              <w:pStyle w:val="ab"/>
              <w:numPr>
                <w:ilvl w:val="0"/>
                <w:numId w:val="55"/>
              </w:numPr>
              <w:ind w:firstLineChars="0"/>
              <w:jc w:val="center"/>
              <w:rPr>
                <w:b/>
              </w:rPr>
            </w:pPr>
          </w:p>
        </w:tc>
        <w:tc>
          <w:tcPr>
            <w:tcW w:w="1265" w:type="dxa"/>
            <w:vAlign w:val="center"/>
          </w:tcPr>
          <w:p w14:paraId="31111DB7" w14:textId="77777777" w:rsidR="00855E12" w:rsidRPr="00602A83" w:rsidRDefault="00855E12" w:rsidP="006F6164">
            <w:r>
              <w:rPr>
                <w:rFonts w:hint="eastAsia"/>
              </w:rPr>
              <w:t>ZC</w:t>
            </w:r>
            <w:r w:rsidRPr="00EE2BE5">
              <w:rPr>
                <w:rFonts w:hint="eastAsia"/>
              </w:rPr>
              <w:t>YMTH</w:t>
            </w:r>
          </w:p>
        </w:tc>
        <w:tc>
          <w:tcPr>
            <w:tcW w:w="1283" w:type="dxa"/>
            <w:vAlign w:val="center"/>
          </w:tcPr>
          <w:p w14:paraId="78ADD563" w14:textId="77777777" w:rsidR="00855E12" w:rsidRPr="00602A83" w:rsidRDefault="00855E12" w:rsidP="006F6164">
            <w:r w:rsidRPr="00EE2BE5">
              <w:rPr>
                <w:rFonts w:hint="eastAsia"/>
              </w:rPr>
              <w:t>Character</w:t>
            </w:r>
          </w:p>
        </w:tc>
        <w:tc>
          <w:tcPr>
            <w:tcW w:w="851" w:type="dxa"/>
            <w:vAlign w:val="center"/>
          </w:tcPr>
          <w:p w14:paraId="3FE023FC" w14:textId="77777777" w:rsidR="00855E12" w:rsidRPr="00602A83" w:rsidRDefault="00855E12" w:rsidP="006F6164">
            <w:r>
              <w:rPr>
                <w:rFonts w:hint="eastAsia"/>
              </w:rPr>
              <w:t>20</w:t>
            </w:r>
          </w:p>
        </w:tc>
        <w:tc>
          <w:tcPr>
            <w:tcW w:w="2976" w:type="dxa"/>
            <w:tcBorders>
              <w:right w:val="single" w:sz="4" w:space="0" w:color="auto"/>
            </w:tcBorders>
            <w:vAlign w:val="center"/>
          </w:tcPr>
          <w:p w14:paraId="14D15F7A" w14:textId="77777777" w:rsidR="00855E12" w:rsidRPr="00602A83" w:rsidRDefault="00855E12" w:rsidP="006F6164">
            <w:r>
              <w:rPr>
                <w:rFonts w:hint="eastAsia"/>
              </w:rPr>
              <w:t>转出</w:t>
            </w:r>
            <w:r w:rsidRPr="00EE2BE5">
              <w:rPr>
                <w:rFonts w:hint="eastAsia"/>
              </w:rPr>
              <w:t>一码通账户号码</w:t>
            </w:r>
          </w:p>
        </w:tc>
        <w:tc>
          <w:tcPr>
            <w:tcW w:w="2410" w:type="dxa"/>
            <w:tcBorders>
              <w:left w:val="single" w:sz="4" w:space="0" w:color="auto"/>
            </w:tcBorders>
            <w:vAlign w:val="center"/>
          </w:tcPr>
          <w:p w14:paraId="3F48987F" w14:textId="77777777" w:rsidR="00855E12" w:rsidRPr="004655CD" w:rsidRDefault="00855E12" w:rsidP="006F6164"/>
        </w:tc>
      </w:tr>
      <w:tr w:rsidR="00855E12" w14:paraId="53028760" w14:textId="77777777" w:rsidTr="00CB13BD">
        <w:trPr>
          <w:trHeight w:val="415"/>
          <w:jc w:val="center"/>
        </w:trPr>
        <w:tc>
          <w:tcPr>
            <w:tcW w:w="537" w:type="dxa"/>
            <w:vAlign w:val="center"/>
          </w:tcPr>
          <w:p w14:paraId="61E8978B" w14:textId="77777777" w:rsidR="00E70528" w:rsidRDefault="00E70528">
            <w:pPr>
              <w:pStyle w:val="ab"/>
              <w:numPr>
                <w:ilvl w:val="0"/>
                <w:numId w:val="55"/>
              </w:numPr>
              <w:ind w:firstLineChars="0"/>
              <w:jc w:val="center"/>
              <w:rPr>
                <w:b/>
              </w:rPr>
            </w:pPr>
          </w:p>
        </w:tc>
        <w:tc>
          <w:tcPr>
            <w:tcW w:w="1265" w:type="dxa"/>
            <w:vAlign w:val="center"/>
          </w:tcPr>
          <w:p w14:paraId="330A8B22" w14:textId="77777777" w:rsidR="00855E12" w:rsidRPr="00602A83" w:rsidRDefault="00855E12" w:rsidP="006F6164">
            <w:r>
              <w:rPr>
                <w:rFonts w:hint="eastAsia"/>
              </w:rPr>
              <w:t>BYZD</w:t>
            </w:r>
          </w:p>
        </w:tc>
        <w:tc>
          <w:tcPr>
            <w:tcW w:w="1283" w:type="dxa"/>
            <w:vAlign w:val="center"/>
          </w:tcPr>
          <w:p w14:paraId="368876D0" w14:textId="77777777" w:rsidR="00855E12" w:rsidRPr="00602A83" w:rsidRDefault="00855E12" w:rsidP="006F6164">
            <w:r w:rsidRPr="00602A83">
              <w:rPr>
                <w:rFonts w:hint="eastAsia"/>
              </w:rPr>
              <w:t>Character</w:t>
            </w:r>
          </w:p>
        </w:tc>
        <w:tc>
          <w:tcPr>
            <w:tcW w:w="851" w:type="dxa"/>
            <w:vAlign w:val="center"/>
          </w:tcPr>
          <w:p w14:paraId="2C42CCC6" w14:textId="77777777" w:rsidR="00855E12" w:rsidRPr="00602A83" w:rsidRDefault="00855E12" w:rsidP="006F6164">
            <w:r>
              <w:rPr>
                <w:rFonts w:hint="eastAsia"/>
              </w:rPr>
              <w:t>10</w:t>
            </w:r>
          </w:p>
        </w:tc>
        <w:tc>
          <w:tcPr>
            <w:tcW w:w="2976" w:type="dxa"/>
            <w:tcBorders>
              <w:right w:val="single" w:sz="4" w:space="0" w:color="auto"/>
            </w:tcBorders>
            <w:vAlign w:val="center"/>
          </w:tcPr>
          <w:p w14:paraId="19B69F26" w14:textId="77777777" w:rsidR="00855E12" w:rsidRPr="00602A83" w:rsidRDefault="00855E12" w:rsidP="006F6164">
            <w:r>
              <w:rPr>
                <w:rFonts w:hint="eastAsia"/>
              </w:rPr>
              <w:t>备用字段</w:t>
            </w:r>
          </w:p>
        </w:tc>
        <w:tc>
          <w:tcPr>
            <w:tcW w:w="2410" w:type="dxa"/>
            <w:tcBorders>
              <w:left w:val="single" w:sz="4" w:space="0" w:color="auto"/>
            </w:tcBorders>
            <w:vAlign w:val="center"/>
          </w:tcPr>
          <w:p w14:paraId="0E0438C5" w14:textId="77777777" w:rsidR="00855E12" w:rsidRPr="004655CD" w:rsidRDefault="00855E12" w:rsidP="006F6164"/>
        </w:tc>
      </w:tr>
    </w:tbl>
    <w:p w14:paraId="2310555A" w14:textId="77777777" w:rsidR="00972847" w:rsidRPr="00842A6E" w:rsidRDefault="00972847" w:rsidP="00972847">
      <w:pPr>
        <w:spacing w:line="360" w:lineRule="auto"/>
        <w:rPr>
          <w:b/>
          <w:sz w:val="30"/>
          <w:szCs w:val="30"/>
        </w:rPr>
      </w:pPr>
      <w:r w:rsidRPr="00842A6E">
        <w:rPr>
          <w:rFonts w:hint="eastAsia"/>
          <w:b/>
          <w:sz w:val="30"/>
          <w:szCs w:val="30"/>
        </w:rPr>
        <w:t>说明：</w:t>
      </w:r>
    </w:p>
    <w:p w14:paraId="44A7319D" w14:textId="77777777" w:rsidR="00E70528" w:rsidRDefault="00FA41F9">
      <w:pPr>
        <w:pStyle w:val="ab"/>
        <w:numPr>
          <w:ilvl w:val="0"/>
          <w:numId w:val="98"/>
        </w:numPr>
        <w:spacing w:line="360" w:lineRule="auto"/>
        <w:ind w:left="357" w:firstLineChars="0" w:hanging="357"/>
      </w:pPr>
      <w:r>
        <w:rPr>
          <w:rFonts w:hint="eastAsia"/>
        </w:rPr>
        <w:t>文件名称：</w:t>
      </w:r>
      <w:r w:rsidR="00EF6DFD">
        <w:t>zqzh</w:t>
      </w:r>
      <w:r>
        <w:rPr>
          <w:rFonts w:hint="eastAsia"/>
        </w:rPr>
        <w:t>zlXXXXXX.mdd</w:t>
      </w:r>
    </w:p>
    <w:p w14:paraId="5D273EA8" w14:textId="77777777" w:rsidR="00E70528" w:rsidRDefault="005F0574">
      <w:pPr>
        <w:pStyle w:val="ab"/>
        <w:numPr>
          <w:ilvl w:val="0"/>
          <w:numId w:val="98"/>
        </w:numPr>
        <w:spacing w:line="360" w:lineRule="auto"/>
        <w:ind w:left="357" w:firstLineChars="0" w:hanging="357"/>
      </w:pPr>
      <w:r>
        <w:rPr>
          <w:rFonts w:hint="eastAsia"/>
        </w:rPr>
        <w:t>压缩后文件名称：</w:t>
      </w:r>
      <w:r>
        <w:t>zqzh</w:t>
      </w:r>
      <w:r>
        <w:rPr>
          <w:rFonts w:hint="eastAsia"/>
        </w:rPr>
        <w:t>zlXXXXXX.mdd.</w:t>
      </w:r>
      <w:r w:rsidR="00B03789">
        <w:rPr>
          <w:rFonts w:hint="eastAsia"/>
        </w:rPr>
        <w:t>bz2</w:t>
      </w:r>
    </w:p>
    <w:p w14:paraId="459B9F14" w14:textId="77777777" w:rsidR="00E70528" w:rsidRDefault="00972847">
      <w:pPr>
        <w:pStyle w:val="ab"/>
        <w:numPr>
          <w:ilvl w:val="0"/>
          <w:numId w:val="98"/>
        </w:numPr>
        <w:spacing w:line="360" w:lineRule="auto"/>
        <w:ind w:left="357" w:firstLineChars="0" w:hanging="357"/>
      </w:pPr>
      <w:r>
        <w:rPr>
          <w:rFonts w:hint="eastAsia"/>
        </w:rPr>
        <w:t>发送方：</w:t>
      </w:r>
      <w:r w:rsidR="003D63AB">
        <w:rPr>
          <w:rFonts w:hint="eastAsia"/>
        </w:rPr>
        <w:t>中国结算账户系统</w:t>
      </w:r>
    </w:p>
    <w:p w14:paraId="7E329941" w14:textId="77777777" w:rsidR="00E70528" w:rsidRDefault="00972847">
      <w:pPr>
        <w:pStyle w:val="ab"/>
        <w:numPr>
          <w:ilvl w:val="0"/>
          <w:numId w:val="98"/>
        </w:numPr>
        <w:spacing w:line="360" w:lineRule="auto"/>
        <w:ind w:left="357" w:firstLineChars="0" w:hanging="357"/>
      </w:pPr>
      <w:r>
        <w:rPr>
          <w:rFonts w:hint="eastAsia"/>
        </w:rPr>
        <w:t>接收方：开户代理机构</w:t>
      </w:r>
    </w:p>
    <w:p w14:paraId="762E4E64" w14:textId="77777777" w:rsidR="00E70528" w:rsidRDefault="00972847">
      <w:pPr>
        <w:pStyle w:val="ab"/>
        <w:numPr>
          <w:ilvl w:val="0"/>
          <w:numId w:val="98"/>
        </w:numPr>
        <w:spacing w:line="360" w:lineRule="auto"/>
        <w:ind w:left="357" w:firstLineChars="0" w:hanging="357"/>
      </w:pPr>
      <w:r w:rsidRPr="00C77B74">
        <w:rPr>
          <w:rFonts w:hint="eastAsia"/>
        </w:rPr>
        <w:t>发送时点</w:t>
      </w:r>
      <w:r>
        <w:rPr>
          <w:rFonts w:hint="eastAsia"/>
        </w:rPr>
        <w:t>：</w:t>
      </w:r>
      <w:r w:rsidRPr="00C77B74">
        <w:rPr>
          <w:rFonts w:hint="eastAsia"/>
        </w:rPr>
        <w:t>日终</w:t>
      </w:r>
    </w:p>
    <w:p w14:paraId="6982553A" w14:textId="77777777" w:rsidR="00E70528" w:rsidRDefault="00972847">
      <w:pPr>
        <w:pStyle w:val="ab"/>
        <w:numPr>
          <w:ilvl w:val="0"/>
          <w:numId w:val="98"/>
        </w:numPr>
        <w:spacing w:line="360" w:lineRule="auto"/>
        <w:ind w:left="357" w:firstLineChars="0" w:hanging="357"/>
      </w:pPr>
      <w:r>
        <w:rPr>
          <w:rFonts w:hint="eastAsia"/>
        </w:rPr>
        <w:t>发送周期：每个交易日</w:t>
      </w:r>
    </w:p>
    <w:p w14:paraId="480C787F" w14:textId="77777777" w:rsidR="00E70528" w:rsidRDefault="00D023DB">
      <w:pPr>
        <w:pStyle w:val="ab"/>
        <w:numPr>
          <w:ilvl w:val="0"/>
          <w:numId w:val="98"/>
        </w:numPr>
        <w:spacing w:line="360" w:lineRule="auto"/>
        <w:ind w:left="357" w:firstLineChars="0" w:hanging="357"/>
      </w:pPr>
      <w:r>
        <w:rPr>
          <w:rFonts w:hint="eastAsia"/>
        </w:rPr>
        <w:t>数据格式：</w:t>
      </w:r>
      <w:r>
        <w:rPr>
          <w:rFonts w:hint="eastAsia"/>
        </w:rPr>
        <w:t>FOXPRO2.5</w:t>
      </w:r>
      <w:r>
        <w:rPr>
          <w:rFonts w:hint="eastAsia"/>
        </w:rPr>
        <w:t>下的标准</w:t>
      </w:r>
      <w:r>
        <w:rPr>
          <w:rFonts w:hint="eastAsia"/>
        </w:rPr>
        <w:t>DBF</w:t>
      </w:r>
      <w:r>
        <w:rPr>
          <w:rFonts w:hint="eastAsia"/>
        </w:rPr>
        <w:t>格式</w:t>
      </w:r>
    </w:p>
    <w:p w14:paraId="21778598" w14:textId="77777777" w:rsidR="00E70528" w:rsidRDefault="008750B0">
      <w:pPr>
        <w:pStyle w:val="ab"/>
        <w:numPr>
          <w:ilvl w:val="0"/>
          <w:numId w:val="98"/>
        </w:numPr>
        <w:spacing w:line="360" w:lineRule="auto"/>
        <w:ind w:left="357" w:firstLineChars="0" w:hanging="357"/>
      </w:pPr>
      <w:r>
        <w:rPr>
          <w:rFonts w:hint="eastAsia"/>
        </w:rPr>
        <w:t>通信通道：</w:t>
      </w:r>
      <w:r>
        <w:rPr>
          <w:rFonts w:hint="eastAsia"/>
        </w:rPr>
        <w:t>PROP</w:t>
      </w:r>
      <w:r>
        <w:rPr>
          <w:rFonts w:hint="eastAsia"/>
        </w:rPr>
        <w:t>文件交换系统</w:t>
      </w:r>
    </w:p>
    <w:p w14:paraId="014CC973" w14:textId="77777777" w:rsidR="00E70528" w:rsidRDefault="00163FD1">
      <w:pPr>
        <w:pStyle w:val="ab"/>
        <w:numPr>
          <w:ilvl w:val="0"/>
          <w:numId w:val="98"/>
        </w:numPr>
        <w:spacing w:line="360" w:lineRule="auto"/>
        <w:ind w:left="357" w:firstLineChars="0" w:hanging="357"/>
      </w:pPr>
      <w:r>
        <w:rPr>
          <w:rFonts w:hint="eastAsia"/>
        </w:rPr>
        <w:t>证券</w:t>
      </w:r>
      <w:r>
        <w:t>账户</w:t>
      </w:r>
      <w:r>
        <w:rPr>
          <w:rFonts w:hint="eastAsia"/>
        </w:rPr>
        <w:t>号码为唯一索引，</w:t>
      </w:r>
      <w:r>
        <w:t>此文</w:t>
      </w:r>
      <w:r>
        <w:rPr>
          <w:rFonts w:hint="eastAsia"/>
        </w:rPr>
        <w:t>件</w:t>
      </w:r>
      <w:r>
        <w:t>中发送</w:t>
      </w:r>
      <w:r>
        <w:rPr>
          <w:rFonts w:hint="eastAsia"/>
        </w:rPr>
        <w:t>的是证券账户当日</w:t>
      </w:r>
      <w:r>
        <w:t>最终</w:t>
      </w:r>
      <w:r>
        <w:rPr>
          <w:rFonts w:hint="eastAsia"/>
        </w:rPr>
        <w:t>资料</w:t>
      </w:r>
      <w:r>
        <w:t>。</w:t>
      </w:r>
    </w:p>
    <w:p w14:paraId="79D90136" w14:textId="77777777" w:rsidR="00E70528" w:rsidRDefault="00FA41F9">
      <w:pPr>
        <w:pStyle w:val="ab"/>
        <w:numPr>
          <w:ilvl w:val="0"/>
          <w:numId w:val="98"/>
        </w:numPr>
        <w:spacing w:line="360" w:lineRule="auto"/>
        <w:ind w:left="357" w:firstLineChars="0" w:hanging="357"/>
      </w:pPr>
      <w:r w:rsidRPr="00CC2083">
        <w:t>包含当日</w:t>
      </w:r>
      <w:r>
        <w:rPr>
          <w:rFonts w:hint="eastAsia"/>
        </w:rPr>
        <w:t>发生证券</w:t>
      </w:r>
      <w:r w:rsidRPr="00CC2083">
        <w:rPr>
          <w:rFonts w:hint="eastAsia"/>
        </w:rPr>
        <w:t>账户开立、</w:t>
      </w:r>
      <w:r>
        <w:rPr>
          <w:rFonts w:hint="eastAsia"/>
        </w:rPr>
        <w:t>证券</w:t>
      </w:r>
      <w:r w:rsidRPr="00CC2083">
        <w:rPr>
          <w:rFonts w:hint="eastAsia"/>
        </w:rPr>
        <w:t>账户注销、</w:t>
      </w:r>
      <w:r w:rsidR="00D023DB">
        <w:rPr>
          <w:rFonts w:hint="eastAsia"/>
        </w:rPr>
        <w:t>其他</w:t>
      </w:r>
      <w:r>
        <w:rPr>
          <w:rFonts w:hint="eastAsia"/>
        </w:rPr>
        <w:t>证券账户状态变更</w:t>
      </w:r>
      <w:r w:rsidR="00163FD1">
        <w:rPr>
          <w:rFonts w:hint="eastAsia"/>
        </w:rPr>
        <w:t>业务</w:t>
      </w:r>
      <w:r>
        <w:rPr>
          <w:rFonts w:hint="eastAsia"/>
        </w:rPr>
        <w:t>（包括休眠激活、解挂失、冻结、解冻结）</w:t>
      </w:r>
      <w:r w:rsidR="009423B4">
        <w:rPr>
          <w:rFonts w:hint="eastAsia"/>
        </w:rPr>
        <w:t>、</w:t>
      </w:r>
      <w:r w:rsidR="00D023DB">
        <w:rPr>
          <w:rFonts w:hint="eastAsia"/>
        </w:rPr>
        <w:t>证券账户转挂</w:t>
      </w:r>
      <w:r w:rsidR="009423B4">
        <w:rPr>
          <w:rFonts w:hint="eastAsia"/>
        </w:rPr>
        <w:t>、</w:t>
      </w:r>
      <w:r w:rsidR="00D023DB">
        <w:rPr>
          <w:rFonts w:hint="eastAsia"/>
        </w:rPr>
        <w:t>证券账户冒开处理</w:t>
      </w:r>
      <w:r w:rsidR="009423B4">
        <w:rPr>
          <w:rFonts w:hint="eastAsia"/>
        </w:rPr>
        <w:t>的的证券账户资料</w:t>
      </w:r>
      <w:r w:rsidR="006F6164">
        <w:rPr>
          <w:rFonts w:hint="eastAsia"/>
        </w:rPr>
        <w:t>。</w:t>
      </w:r>
    </w:p>
    <w:p w14:paraId="15107CEA" w14:textId="77777777" w:rsidR="00E70528" w:rsidRDefault="009423B4">
      <w:pPr>
        <w:pStyle w:val="ab"/>
        <w:numPr>
          <w:ilvl w:val="0"/>
          <w:numId w:val="98"/>
        </w:numPr>
        <w:spacing w:line="360" w:lineRule="auto"/>
        <w:ind w:left="357" w:firstLineChars="0" w:hanging="357"/>
      </w:pPr>
      <w:r>
        <w:rPr>
          <w:rFonts w:hint="eastAsia"/>
        </w:rPr>
        <w:t>对发生证券账户转挂、证券账户冒开处理的证券账户，在“一码通账户号码”中记录证券账户挂入的一码通账户，在“转出一码通账户号码”中记录证券账户对应的原一码通账户。</w:t>
      </w:r>
    </w:p>
    <w:p w14:paraId="3494EB9C" w14:textId="77777777" w:rsidR="00E70528" w:rsidRDefault="00FA41F9">
      <w:pPr>
        <w:pStyle w:val="ab"/>
        <w:numPr>
          <w:ilvl w:val="0"/>
          <w:numId w:val="98"/>
        </w:numPr>
        <w:spacing w:line="360" w:lineRule="auto"/>
        <w:ind w:left="357" w:firstLineChars="0" w:hanging="357"/>
      </w:pPr>
      <w:r>
        <w:rPr>
          <w:rFonts w:hint="eastAsia"/>
        </w:rPr>
        <w:t>证券账户开立业务</w:t>
      </w:r>
      <w:r w:rsidRPr="00CC2083">
        <w:rPr>
          <w:rFonts w:hint="eastAsia"/>
        </w:rPr>
        <w:t>只发给业务</w:t>
      </w:r>
      <w:r>
        <w:rPr>
          <w:rFonts w:hint="eastAsia"/>
        </w:rPr>
        <w:t>发起</w:t>
      </w:r>
      <w:r w:rsidRPr="00CC2083">
        <w:rPr>
          <w:rFonts w:hint="eastAsia"/>
        </w:rPr>
        <w:t>的开户代理机构</w:t>
      </w:r>
      <w:r>
        <w:rPr>
          <w:rFonts w:hint="eastAsia"/>
        </w:rPr>
        <w:t>；证券</w:t>
      </w:r>
      <w:r w:rsidRPr="00CC2083">
        <w:rPr>
          <w:rFonts w:hint="eastAsia"/>
        </w:rPr>
        <w:t>账户注销</w:t>
      </w:r>
      <w:r>
        <w:rPr>
          <w:rFonts w:hint="eastAsia"/>
        </w:rPr>
        <w:t>、证券账户状态变更业务</w:t>
      </w:r>
      <w:r w:rsidRPr="00CC2083">
        <w:rPr>
          <w:rFonts w:hint="eastAsia"/>
        </w:rPr>
        <w:t>发给与</w:t>
      </w:r>
      <w:r w:rsidR="00930E06">
        <w:rPr>
          <w:rFonts w:hint="eastAsia"/>
        </w:rPr>
        <w:t>证券</w:t>
      </w:r>
      <w:r>
        <w:rPr>
          <w:rFonts w:hint="eastAsia"/>
        </w:rPr>
        <w:t>账户有委托交易关系的开户代理机构</w:t>
      </w:r>
      <w:r w:rsidRPr="00CC2083">
        <w:rPr>
          <w:rFonts w:hint="eastAsia"/>
        </w:rPr>
        <w:t>。</w:t>
      </w:r>
    </w:p>
    <w:p w14:paraId="501F87E7" w14:textId="77777777" w:rsidR="00D132E4" w:rsidRDefault="00D132E4" w:rsidP="00D132E4">
      <w:pPr>
        <w:spacing w:line="360" w:lineRule="auto"/>
      </w:pPr>
    </w:p>
    <w:p w14:paraId="64AD86A7" w14:textId="77777777" w:rsidR="00E70528" w:rsidRDefault="00972847">
      <w:pPr>
        <w:pStyle w:val="2"/>
        <w:numPr>
          <w:ilvl w:val="0"/>
          <w:numId w:val="33"/>
        </w:numPr>
      </w:pPr>
      <w:bookmarkStart w:id="1021" w:name="_Toc3820420"/>
      <w:r>
        <w:rPr>
          <w:rFonts w:hint="eastAsia"/>
        </w:rPr>
        <w:t>当日发生变更的证券账户使用信息文件</w:t>
      </w:r>
      <w:bookmarkEnd w:id="1021"/>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72"/>
        <w:gridCol w:w="1276"/>
        <w:gridCol w:w="855"/>
        <w:gridCol w:w="2974"/>
        <w:gridCol w:w="2550"/>
      </w:tblGrid>
      <w:tr w:rsidR="00972847" w:rsidRPr="00455B38" w14:paraId="6055BCB0" w14:textId="77777777" w:rsidTr="00CB13BD">
        <w:trPr>
          <w:trHeight w:val="534"/>
          <w:jc w:val="center"/>
        </w:trPr>
        <w:tc>
          <w:tcPr>
            <w:tcW w:w="537" w:type="dxa"/>
            <w:shd w:val="clear" w:color="auto" w:fill="FFC000"/>
            <w:vAlign w:val="center"/>
          </w:tcPr>
          <w:p w14:paraId="7013976C" w14:textId="77777777" w:rsidR="00972847" w:rsidRPr="00455B38" w:rsidRDefault="0097284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3AA4F382" w14:textId="77777777" w:rsidR="00972847" w:rsidRPr="00455B38" w:rsidRDefault="00972847" w:rsidP="006F30A2">
            <w:pPr>
              <w:jc w:val="center"/>
              <w:rPr>
                <w:b/>
                <w:sz w:val="24"/>
                <w:szCs w:val="24"/>
              </w:rPr>
            </w:pPr>
            <w:r w:rsidRPr="00455B38">
              <w:rPr>
                <w:rFonts w:hint="eastAsia"/>
                <w:b/>
                <w:sz w:val="24"/>
                <w:szCs w:val="24"/>
              </w:rPr>
              <w:t>字段</w:t>
            </w:r>
          </w:p>
        </w:tc>
        <w:tc>
          <w:tcPr>
            <w:tcW w:w="1276" w:type="dxa"/>
            <w:shd w:val="clear" w:color="auto" w:fill="FFC000"/>
            <w:vAlign w:val="center"/>
          </w:tcPr>
          <w:p w14:paraId="651EA402" w14:textId="77777777" w:rsidR="00972847" w:rsidRPr="00455B38" w:rsidRDefault="00972847" w:rsidP="006F30A2">
            <w:pPr>
              <w:jc w:val="center"/>
              <w:rPr>
                <w:b/>
                <w:sz w:val="24"/>
                <w:szCs w:val="24"/>
              </w:rPr>
            </w:pPr>
            <w:r w:rsidRPr="00455B38">
              <w:rPr>
                <w:rFonts w:hint="eastAsia"/>
                <w:b/>
                <w:sz w:val="24"/>
                <w:szCs w:val="24"/>
              </w:rPr>
              <w:t>类型</w:t>
            </w:r>
          </w:p>
        </w:tc>
        <w:tc>
          <w:tcPr>
            <w:tcW w:w="855" w:type="dxa"/>
            <w:shd w:val="clear" w:color="auto" w:fill="FFC000"/>
            <w:vAlign w:val="center"/>
          </w:tcPr>
          <w:p w14:paraId="6386BC23" w14:textId="77777777" w:rsidR="00972847" w:rsidRPr="00455B38" w:rsidRDefault="00972847" w:rsidP="006F30A2">
            <w:pPr>
              <w:jc w:val="center"/>
              <w:rPr>
                <w:b/>
                <w:sz w:val="24"/>
                <w:szCs w:val="24"/>
              </w:rPr>
            </w:pPr>
            <w:r w:rsidRPr="00455B38">
              <w:rPr>
                <w:rFonts w:hint="eastAsia"/>
                <w:b/>
                <w:sz w:val="24"/>
                <w:szCs w:val="24"/>
              </w:rPr>
              <w:t>长度</w:t>
            </w:r>
          </w:p>
        </w:tc>
        <w:tc>
          <w:tcPr>
            <w:tcW w:w="2974" w:type="dxa"/>
            <w:shd w:val="clear" w:color="auto" w:fill="FFC000"/>
            <w:vAlign w:val="center"/>
          </w:tcPr>
          <w:p w14:paraId="42EC7BA2" w14:textId="77777777" w:rsidR="00972847" w:rsidRPr="00455B38" w:rsidRDefault="00972847" w:rsidP="006F30A2">
            <w:pPr>
              <w:jc w:val="center"/>
              <w:rPr>
                <w:b/>
                <w:sz w:val="24"/>
                <w:szCs w:val="24"/>
              </w:rPr>
            </w:pPr>
            <w:r w:rsidRPr="00455B38">
              <w:rPr>
                <w:rFonts w:hint="eastAsia"/>
                <w:b/>
                <w:sz w:val="24"/>
                <w:szCs w:val="24"/>
              </w:rPr>
              <w:t>字段名称</w:t>
            </w:r>
          </w:p>
        </w:tc>
        <w:tc>
          <w:tcPr>
            <w:tcW w:w="2550" w:type="dxa"/>
            <w:shd w:val="clear" w:color="auto" w:fill="FFC000"/>
            <w:vAlign w:val="center"/>
          </w:tcPr>
          <w:p w14:paraId="054FC56E" w14:textId="77777777" w:rsidR="00972847" w:rsidRPr="00455B38" w:rsidRDefault="00B16CC4" w:rsidP="006F30A2">
            <w:pPr>
              <w:jc w:val="center"/>
              <w:rPr>
                <w:b/>
                <w:sz w:val="24"/>
                <w:szCs w:val="24"/>
              </w:rPr>
            </w:pPr>
            <w:r>
              <w:rPr>
                <w:rFonts w:hint="eastAsia"/>
                <w:b/>
                <w:sz w:val="24"/>
                <w:szCs w:val="24"/>
              </w:rPr>
              <w:t>备注</w:t>
            </w:r>
          </w:p>
        </w:tc>
      </w:tr>
      <w:tr w:rsidR="00972847" w14:paraId="74BCBCDE" w14:textId="77777777" w:rsidTr="00CB13BD">
        <w:trPr>
          <w:trHeight w:val="415"/>
          <w:jc w:val="center"/>
        </w:trPr>
        <w:tc>
          <w:tcPr>
            <w:tcW w:w="537" w:type="dxa"/>
            <w:vAlign w:val="center"/>
          </w:tcPr>
          <w:p w14:paraId="5434A0D3" w14:textId="77777777" w:rsidR="00E70528" w:rsidRDefault="00E70528">
            <w:pPr>
              <w:pStyle w:val="ab"/>
              <w:numPr>
                <w:ilvl w:val="0"/>
                <w:numId w:val="34"/>
              </w:numPr>
              <w:ind w:firstLineChars="0"/>
              <w:jc w:val="center"/>
              <w:rPr>
                <w:b/>
              </w:rPr>
            </w:pPr>
          </w:p>
        </w:tc>
        <w:tc>
          <w:tcPr>
            <w:tcW w:w="1272" w:type="dxa"/>
            <w:vAlign w:val="center"/>
          </w:tcPr>
          <w:p w14:paraId="020AA648" w14:textId="77777777" w:rsidR="00972847" w:rsidRPr="00D61495" w:rsidRDefault="00972847" w:rsidP="006F30A2">
            <w:r>
              <w:rPr>
                <w:rFonts w:hint="eastAsia"/>
              </w:rPr>
              <w:t>YWLB</w:t>
            </w:r>
          </w:p>
        </w:tc>
        <w:tc>
          <w:tcPr>
            <w:tcW w:w="1276" w:type="dxa"/>
            <w:vAlign w:val="center"/>
          </w:tcPr>
          <w:p w14:paraId="6D99D3A6" w14:textId="77777777" w:rsidR="00972847" w:rsidRPr="00D61495" w:rsidRDefault="00972847" w:rsidP="006F30A2">
            <w:r w:rsidRPr="00D61495">
              <w:rPr>
                <w:rFonts w:hint="eastAsia"/>
              </w:rPr>
              <w:t>Character</w:t>
            </w:r>
          </w:p>
        </w:tc>
        <w:tc>
          <w:tcPr>
            <w:tcW w:w="855" w:type="dxa"/>
            <w:vAlign w:val="center"/>
          </w:tcPr>
          <w:p w14:paraId="415969B0" w14:textId="77777777" w:rsidR="00972847" w:rsidRPr="00D61495" w:rsidRDefault="00972847" w:rsidP="006F30A2">
            <w:r>
              <w:rPr>
                <w:rFonts w:hint="eastAsia"/>
              </w:rPr>
              <w:t>2</w:t>
            </w:r>
          </w:p>
        </w:tc>
        <w:tc>
          <w:tcPr>
            <w:tcW w:w="2974" w:type="dxa"/>
            <w:vAlign w:val="center"/>
          </w:tcPr>
          <w:p w14:paraId="1E386260" w14:textId="77777777" w:rsidR="00972847" w:rsidRPr="00D61495" w:rsidRDefault="00972847" w:rsidP="006F30A2">
            <w:r>
              <w:rPr>
                <w:rFonts w:hint="eastAsia"/>
              </w:rPr>
              <w:t>业务类别</w:t>
            </w:r>
          </w:p>
        </w:tc>
        <w:tc>
          <w:tcPr>
            <w:tcW w:w="2550" w:type="dxa"/>
            <w:vAlign w:val="center"/>
          </w:tcPr>
          <w:p w14:paraId="7422C3C1" w14:textId="77777777" w:rsidR="00D94D84" w:rsidRDefault="00972847">
            <w:r>
              <w:rPr>
                <w:rFonts w:hint="eastAsia"/>
              </w:rPr>
              <w:t>01</w:t>
            </w:r>
            <w:r>
              <w:rPr>
                <w:rFonts w:hint="eastAsia"/>
              </w:rPr>
              <w:t>新增</w:t>
            </w:r>
            <w:r w:rsidR="00DB38EC">
              <w:rPr>
                <w:rFonts w:hint="eastAsia"/>
              </w:rPr>
              <w:t>，</w:t>
            </w:r>
            <w:r>
              <w:rPr>
                <w:rFonts w:hint="eastAsia"/>
              </w:rPr>
              <w:t>02</w:t>
            </w:r>
            <w:r>
              <w:rPr>
                <w:rFonts w:hint="eastAsia"/>
              </w:rPr>
              <w:t>删除</w:t>
            </w:r>
          </w:p>
        </w:tc>
      </w:tr>
      <w:tr w:rsidR="00972847" w14:paraId="5B691DB9" w14:textId="77777777" w:rsidTr="00CB13BD">
        <w:trPr>
          <w:trHeight w:val="415"/>
          <w:jc w:val="center"/>
        </w:trPr>
        <w:tc>
          <w:tcPr>
            <w:tcW w:w="537" w:type="dxa"/>
            <w:vAlign w:val="center"/>
          </w:tcPr>
          <w:p w14:paraId="07A6974C" w14:textId="77777777" w:rsidR="00E70528" w:rsidRDefault="00E70528">
            <w:pPr>
              <w:pStyle w:val="ab"/>
              <w:numPr>
                <w:ilvl w:val="0"/>
                <w:numId w:val="34"/>
              </w:numPr>
              <w:ind w:firstLineChars="0"/>
              <w:jc w:val="center"/>
              <w:rPr>
                <w:b/>
              </w:rPr>
            </w:pPr>
          </w:p>
        </w:tc>
        <w:tc>
          <w:tcPr>
            <w:tcW w:w="1272" w:type="dxa"/>
            <w:vAlign w:val="center"/>
          </w:tcPr>
          <w:p w14:paraId="1D0701D3" w14:textId="77777777" w:rsidR="00972847" w:rsidRPr="00D61495" w:rsidRDefault="00972847" w:rsidP="006F30A2">
            <w:r w:rsidRPr="00D61495">
              <w:rPr>
                <w:rFonts w:hint="eastAsia"/>
              </w:rPr>
              <w:t>YMTH</w:t>
            </w:r>
          </w:p>
        </w:tc>
        <w:tc>
          <w:tcPr>
            <w:tcW w:w="1276" w:type="dxa"/>
            <w:vAlign w:val="center"/>
          </w:tcPr>
          <w:p w14:paraId="30DDAC82" w14:textId="77777777" w:rsidR="00972847" w:rsidRPr="00D61495" w:rsidRDefault="00972847" w:rsidP="006F30A2">
            <w:r w:rsidRPr="00D61495">
              <w:rPr>
                <w:rFonts w:hint="eastAsia"/>
              </w:rPr>
              <w:t>Character</w:t>
            </w:r>
          </w:p>
        </w:tc>
        <w:tc>
          <w:tcPr>
            <w:tcW w:w="855" w:type="dxa"/>
            <w:vAlign w:val="center"/>
          </w:tcPr>
          <w:p w14:paraId="432FBB30" w14:textId="77777777" w:rsidR="00972847" w:rsidRDefault="00972847" w:rsidP="006F30A2">
            <w:r>
              <w:rPr>
                <w:rFonts w:hint="eastAsia"/>
              </w:rPr>
              <w:t>20</w:t>
            </w:r>
          </w:p>
        </w:tc>
        <w:tc>
          <w:tcPr>
            <w:tcW w:w="2974" w:type="dxa"/>
            <w:vAlign w:val="center"/>
          </w:tcPr>
          <w:p w14:paraId="192CF09D" w14:textId="77777777" w:rsidR="00972847" w:rsidRPr="00D61495" w:rsidRDefault="00972847" w:rsidP="006F30A2">
            <w:r w:rsidRPr="00D61495">
              <w:rPr>
                <w:rFonts w:hint="eastAsia"/>
              </w:rPr>
              <w:t>一码通账户号码</w:t>
            </w:r>
          </w:p>
        </w:tc>
        <w:tc>
          <w:tcPr>
            <w:tcW w:w="2550" w:type="dxa"/>
            <w:vAlign w:val="center"/>
          </w:tcPr>
          <w:p w14:paraId="6C177825" w14:textId="77777777" w:rsidR="00972847" w:rsidRPr="00D61495" w:rsidRDefault="00972847" w:rsidP="006F30A2"/>
        </w:tc>
      </w:tr>
      <w:tr w:rsidR="00972847" w14:paraId="6139A82A" w14:textId="77777777" w:rsidTr="00CB13BD">
        <w:trPr>
          <w:trHeight w:val="415"/>
          <w:jc w:val="center"/>
        </w:trPr>
        <w:tc>
          <w:tcPr>
            <w:tcW w:w="537" w:type="dxa"/>
            <w:vAlign w:val="center"/>
          </w:tcPr>
          <w:p w14:paraId="6AA62CD4" w14:textId="77777777" w:rsidR="00E70528" w:rsidRDefault="00E70528">
            <w:pPr>
              <w:pStyle w:val="ab"/>
              <w:numPr>
                <w:ilvl w:val="0"/>
                <w:numId w:val="34"/>
              </w:numPr>
              <w:ind w:firstLineChars="0"/>
              <w:jc w:val="center"/>
              <w:rPr>
                <w:b/>
              </w:rPr>
            </w:pPr>
          </w:p>
        </w:tc>
        <w:tc>
          <w:tcPr>
            <w:tcW w:w="1272" w:type="dxa"/>
            <w:vAlign w:val="center"/>
          </w:tcPr>
          <w:p w14:paraId="0412AD11" w14:textId="77777777" w:rsidR="00972847" w:rsidRPr="00D61495" w:rsidRDefault="00972847" w:rsidP="006F30A2">
            <w:r w:rsidRPr="00D61495">
              <w:rPr>
                <w:rFonts w:hint="eastAsia"/>
              </w:rPr>
              <w:t>ZHLB</w:t>
            </w:r>
          </w:p>
        </w:tc>
        <w:tc>
          <w:tcPr>
            <w:tcW w:w="1276" w:type="dxa"/>
            <w:vAlign w:val="center"/>
          </w:tcPr>
          <w:p w14:paraId="5B8615CE" w14:textId="77777777" w:rsidR="00972847" w:rsidRPr="00D61495" w:rsidRDefault="00972847" w:rsidP="006F30A2">
            <w:r w:rsidRPr="00D61495">
              <w:rPr>
                <w:rFonts w:hint="eastAsia"/>
              </w:rPr>
              <w:t>Character</w:t>
            </w:r>
          </w:p>
        </w:tc>
        <w:tc>
          <w:tcPr>
            <w:tcW w:w="855" w:type="dxa"/>
            <w:vAlign w:val="center"/>
          </w:tcPr>
          <w:p w14:paraId="41FF5541" w14:textId="77777777" w:rsidR="00972847" w:rsidRPr="00D61495" w:rsidRDefault="00972847" w:rsidP="006F30A2">
            <w:r w:rsidRPr="00D61495">
              <w:rPr>
                <w:rFonts w:hint="eastAsia"/>
              </w:rPr>
              <w:t>2</w:t>
            </w:r>
          </w:p>
        </w:tc>
        <w:tc>
          <w:tcPr>
            <w:tcW w:w="2974" w:type="dxa"/>
            <w:vAlign w:val="center"/>
          </w:tcPr>
          <w:p w14:paraId="7B767B25" w14:textId="77777777" w:rsidR="00972847" w:rsidRPr="00D61495" w:rsidRDefault="00972847" w:rsidP="006F30A2">
            <w:r w:rsidRPr="00D61495">
              <w:rPr>
                <w:rFonts w:hint="eastAsia"/>
              </w:rPr>
              <w:t>证券账户类别</w:t>
            </w:r>
          </w:p>
        </w:tc>
        <w:tc>
          <w:tcPr>
            <w:tcW w:w="2550" w:type="dxa"/>
            <w:vAlign w:val="center"/>
          </w:tcPr>
          <w:p w14:paraId="0B5F4729" w14:textId="77777777" w:rsidR="00972847" w:rsidRPr="00D61495" w:rsidRDefault="00972847" w:rsidP="006F30A2">
            <w:r w:rsidRPr="00D61495">
              <w:rPr>
                <w:rFonts w:hint="eastAsia"/>
              </w:rPr>
              <w:t>字典</w:t>
            </w:r>
            <w:r w:rsidRPr="00D61495">
              <w:rPr>
                <w:rFonts w:hint="eastAsia"/>
              </w:rPr>
              <w:t>(ZHLB)</w:t>
            </w:r>
          </w:p>
        </w:tc>
      </w:tr>
      <w:tr w:rsidR="00972847" w14:paraId="4E20F7A5" w14:textId="77777777" w:rsidTr="00CB13BD">
        <w:trPr>
          <w:trHeight w:val="415"/>
          <w:jc w:val="center"/>
        </w:trPr>
        <w:tc>
          <w:tcPr>
            <w:tcW w:w="537" w:type="dxa"/>
            <w:vAlign w:val="center"/>
          </w:tcPr>
          <w:p w14:paraId="7BF53CE7" w14:textId="77777777" w:rsidR="00E70528" w:rsidRDefault="00E70528">
            <w:pPr>
              <w:pStyle w:val="ab"/>
              <w:numPr>
                <w:ilvl w:val="0"/>
                <w:numId w:val="34"/>
              </w:numPr>
              <w:ind w:firstLineChars="0"/>
              <w:jc w:val="center"/>
              <w:rPr>
                <w:b/>
              </w:rPr>
            </w:pPr>
          </w:p>
        </w:tc>
        <w:tc>
          <w:tcPr>
            <w:tcW w:w="1272" w:type="dxa"/>
            <w:vAlign w:val="center"/>
          </w:tcPr>
          <w:p w14:paraId="0A2E6E78" w14:textId="77777777" w:rsidR="00972847" w:rsidRPr="00D61495" w:rsidRDefault="00972847" w:rsidP="006F30A2">
            <w:r w:rsidRPr="00D61495">
              <w:rPr>
                <w:rFonts w:hint="eastAsia"/>
              </w:rPr>
              <w:t>ZQZH</w:t>
            </w:r>
          </w:p>
        </w:tc>
        <w:tc>
          <w:tcPr>
            <w:tcW w:w="1276" w:type="dxa"/>
            <w:vAlign w:val="center"/>
          </w:tcPr>
          <w:p w14:paraId="3250B182" w14:textId="77777777" w:rsidR="00972847" w:rsidRPr="00D61495" w:rsidRDefault="00972847" w:rsidP="006F30A2">
            <w:r w:rsidRPr="00D61495">
              <w:rPr>
                <w:rFonts w:hint="eastAsia"/>
              </w:rPr>
              <w:t>Character</w:t>
            </w:r>
          </w:p>
        </w:tc>
        <w:tc>
          <w:tcPr>
            <w:tcW w:w="855" w:type="dxa"/>
            <w:vAlign w:val="center"/>
          </w:tcPr>
          <w:p w14:paraId="5CB69FBE" w14:textId="77777777" w:rsidR="00972847" w:rsidRPr="00D61495" w:rsidRDefault="00972847" w:rsidP="006F30A2">
            <w:r w:rsidRPr="00D61495">
              <w:rPr>
                <w:rFonts w:hint="eastAsia"/>
              </w:rPr>
              <w:t>20</w:t>
            </w:r>
          </w:p>
        </w:tc>
        <w:tc>
          <w:tcPr>
            <w:tcW w:w="2974" w:type="dxa"/>
            <w:vAlign w:val="center"/>
          </w:tcPr>
          <w:p w14:paraId="651B1BDB" w14:textId="77777777" w:rsidR="00972847" w:rsidRPr="00D61495" w:rsidRDefault="00972847" w:rsidP="006F30A2">
            <w:r w:rsidRPr="00D61495">
              <w:rPr>
                <w:rFonts w:hint="eastAsia"/>
              </w:rPr>
              <w:t>证券账户号码</w:t>
            </w:r>
          </w:p>
        </w:tc>
        <w:tc>
          <w:tcPr>
            <w:tcW w:w="2550" w:type="dxa"/>
            <w:vAlign w:val="center"/>
          </w:tcPr>
          <w:p w14:paraId="5C08869C" w14:textId="77777777" w:rsidR="00972847" w:rsidRPr="00D61495" w:rsidRDefault="00972847" w:rsidP="006F30A2"/>
        </w:tc>
      </w:tr>
      <w:tr w:rsidR="00450579" w14:paraId="4F8B6961" w14:textId="77777777" w:rsidTr="00CB13BD">
        <w:trPr>
          <w:trHeight w:val="415"/>
          <w:jc w:val="center"/>
        </w:trPr>
        <w:tc>
          <w:tcPr>
            <w:tcW w:w="537" w:type="dxa"/>
            <w:vAlign w:val="center"/>
          </w:tcPr>
          <w:p w14:paraId="61C96123" w14:textId="77777777" w:rsidR="00E70528" w:rsidRDefault="00E70528">
            <w:pPr>
              <w:pStyle w:val="ab"/>
              <w:numPr>
                <w:ilvl w:val="0"/>
                <w:numId w:val="34"/>
              </w:numPr>
              <w:ind w:firstLineChars="0"/>
              <w:jc w:val="center"/>
              <w:rPr>
                <w:b/>
              </w:rPr>
            </w:pPr>
          </w:p>
        </w:tc>
        <w:tc>
          <w:tcPr>
            <w:tcW w:w="1272" w:type="dxa"/>
            <w:vAlign w:val="center"/>
          </w:tcPr>
          <w:p w14:paraId="05A060A6" w14:textId="77777777" w:rsidR="00450579" w:rsidRPr="00D61495" w:rsidRDefault="00450579" w:rsidP="006F30A2">
            <w:r w:rsidRPr="00C45958">
              <w:rPr>
                <w:rFonts w:hint="eastAsia"/>
              </w:rPr>
              <w:t>ZJLB</w:t>
            </w:r>
          </w:p>
        </w:tc>
        <w:tc>
          <w:tcPr>
            <w:tcW w:w="1276" w:type="dxa"/>
            <w:vAlign w:val="center"/>
          </w:tcPr>
          <w:p w14:paraId="74A8671D" w14:textId="77777777" w:rsidR="00450579" w:rsidRPr="00D61495" w:rsidRDefault="00450579" w:rsidP="006F30A2">
            <w:r w:rsidRPr="00C45958">
              <w:rPr>
                <w:rFonts w:hint="eastAsia"/>
              </w:rPr>
              <w:t>Character</w:t>
            </w:r>
          </w:p>
        </w:tc>
        <w:tc>
          <w:tcPr>
            <w:tcW w:w="855" w:type="dxa"/>
            <w:vAlign w:val="center"/>
          </w:tcPr>
          <w:p w14:paraId="7B88C72E" w14:textId="77777777" w:rsidR="00450579" w:rsidRPr="00D61495" w:rsidRDefault="00450579" w:rsidP="006F30A2">
            <w:r w:rsidRPr="00C45958">
              <w:rPr>
                <w:rFonts w:hint="eastAsia"/>
              </w:rPr>
              <w:t>2</w:t>
            </w:r>
          </w:p>
        </w:tc>
        <w:tc>
          <w:tcPr>
            <w:tcW w:w="2974" w:type="dxa"/>
            <w:vAlign w:val="center"/>
          </w:tcPr>
          <w:p w14:paraId="494E3575" w14:textId="77777777" w:rsidR="00450579" w:rsidRPr="00D61495" w:rsidRDefault="00450579" w:rsidP="006F30A2">
            <w:r w:rsidRPr="00C45958">
              <w:rPr>
                <w:rFonts w:hint="eastAsia"/>
              </w:rPr>
              <w:t>主要身份证明文件类别</w:t>
            </w:r>
          </w:p>
        </w:tc>
        <w:tc>
          <w:tcPr>
            <w:tcW w:w="2550" w:type="dxa"/>
            <w:vAlign w:val="center"/>
          </w:tcPr>
          <w:p w14:paraId="5865AC2F" w14:textId="77777777" w:rsidR="00450579" w:rsidRPr="00D61495" w:rsidRDefault="00450579"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450579" w14:paraId="7432AAE9" w14:textId="77777777" w:rsidTr="00CB13BD">
        <w:trPr>
          <w:trHeight w:val="415"/>
          <w:jc w:val="center"/>
        </w:trPr>
        <w:tc>
          <w:tcPr>
            <w:tcW w:w="537" w:type="dxa"/>
            <w:vAlign w:val="center"/>
          </w:tcPr>
          <w:p w14:paraId="32569411" w14:textId="77777777" w:rsidR="00E70528" w:rsidRDefault="00E70528">
            <w:pPr>
              <w:pStyle w:val="ab"/>
              <w:numPr>
                <w:ilvl w:val="0"/>
                <w:numId w:val="34"/>
              </w:numPr>
              <w:ind w:firstLineChars="0"/>
              <w:jc w:val="center"/>
              <w:rPr>
                <w:b/>
              </w:rPr>
            </w:pPr>
          </w:p>
        </w:tc>
        <w:tc>
          <w:tcPr>
            <w:tcW w:w="1272" w:type="dxa"/>
            <w:vAlign w:val="center"/>
          </w:tcPr>
          <w:p w14:paraId="3E7B243F" w14:textId="77777777" w:rsidR="00450579" w:rsidRPr="00D61495" w:rsidRDefault="00450579" w:rsidP="006F30A2">
            <w:r w:rsidRPr="00D61495">
              <w:rPr>
                <w:rFonts w:hint="eastAsia"/>
              </w:rPr>
              <w:t>ZJDM</w:t>
            </w:r>
          </w:p>
        </w:tc>
        <w:tc>
          <w:tcPr>
            <w:tcW w:w="1276" w:type="dxa"/>
            <w:vAlign w:val="center"/>
          </w:tcPr>
          <w:p w14:paraId="152A5716" w14:textId="77777777" w:rsidR="00450579" w:rsidRPr="00D61495" w:rsidRDefault="00450579" w:rsidP="006F30A2">
            <w:r w:rsidRPr="00D61495">
              <w:rPr>
                <w:rFonts w:hint="eastAsia"/>
              </w:rPr>
              <w:t>Character</w:t>
            </w:r>
          </w:p>
        </w:tc>
        <w:tc>
          <w:tcPr>
            <w:tcW w:w="855" w:type="dxa"/>
            <w:vAlign w:val="center"/>
          </w:tcPr>
          <w:p w14:paraId="145BA470" w14:textId="77777777" w:rsidR="00450579" w:rsidRPr="00D61495" w:rsidRDefault="00450579" w:rsidP="006F30A2">
            <w:r>
              <w:rPr>
                <w:rFonts w:hint="eastAsia"/>
              </w:rPr>
              <w:t>4</w:t>
            </w:r>
            <w:r w:rsidRPr="00D61495">
              <w:rPr>
                <w:rFonts w:hint="eastAsia"/>
              </w:rPr>
              <w:t>0</w:t>
            </w:r>
          </w:p>
        </w:tc>
        <w:tc>
          <w:tcPr>
            <w:tcW w:w="2974" w:type="dxa"/>
            <w:vAlign w:val="center"/>
          </w:tcPr>
          <w:p w14:paraId="1AC00E11" w14:textId="77777777" w:rsidR="00450579" w:rsidRPr="00D61495" w:rsidRDefault="00450579" w:rsidP="006F30A2">
            <w:r w:rsidRPr="00D61495">
              <w:rPr>
                <w:rFonts w:hint="eastAsia"/>
              </w:rPr>
              <w:t>主要身份证明文件代码</w:t>
            </w:r>
          </w:p>
        </w:tc>
        <w:tc>
          <w:tcPr>
            <w:tcW w:w="2550" w:type="dxa"/>
            <w:vAlign w:val="center"/>
          </w:tcPr>
          <w:p w14:paraId="54E8708D" w14:textId="77777777" w:rsidR="00450579" w:rsidRPr="00D61495" w:rsidRDefault="00450579" w:rsidP="006F30A2"/>
        </w:tc>
      </w:tr>
      <w:tr w:rsidR="00450579" w14:paraId="06C2CBE0" w14:textId="77777777" w:rsidTr="00CB13BD">
        <w:trPr>
          <w:trHeight w:val="415"/>
          <w:jc w:val="center"/>
        </w:trPr>
        <w:tc>
          <w:tcPr>
            <w:tcW w:w="537" w:type="dxa"/>
            <w:vAlign w:val="center"/>
          </w:tcPr>
          <w:p w14:paraId="56D396BE" w14:textId="77777777" w:rsidR="00E70528" w:rsidRDefault="00E70528">
            <w:pPr>
              <w:pStyle w:val="ab"/>
              <w:numPr>
                <w:ilvl w:val="0"/>
                <w:numId w:val="34"/>
              </w:numPr>
              <w:ind w:firstLineChars="0"/>
              <w:jc w:val="center"/>
              <w:rPr>
                <w:b/>
              </w:rPr>
            </w:pPr>
          </w:p>
        </w:tc>
        <w:tc>
          <w:tcPr>
            <w:tcW w:w="1272" w:type="dxa"/>
            <w:vAlign w:val="center"/>
          </w:tcPr>
          <w:p w14:paraId="0E4AD8A9" w14:textId="77777777" w:rsidR="00450579" w:rsidRPr="00D61495" w:rsidRDefault="00450579" w:rsidP="006F30A2">
            <w:r w:rsidRPr="00D61495">
              <w:rPr>
                <w:rFonts w:hint="eastAsia"/>
              </w:rPr>
              <w:t>JYDY</w:t>
            </w:r>
          </w:p>
        </w:tc>
        <w:tc>
          <w:tcPr>
            <w:tcW w:w="1276" w:type="dxa"/>
            <w:vAlign w:val="center"/>
          </w:tcPr>
          <w:p w14:paraId="68667281" w14:textId="77777777" w:rsidR="00450579" w:rsidRPr="00D61495" w:rsidRDefault="00450579" w:rsidP="006F30A2">
            <w:r w:rsidRPr="00D61495">
              <w:rPr>
                <w:rFonts w:hint="eastAsia"/>
              </w:rPr>
              <w:t>Character</w:t>
            </w:r>
          </w:p>
        </w:tc>
        <w:tc>
          <w:tcPr>
            <w:tcW w:w="855" w:type="dxa"/>
            <w:vAlign w:val="center"/>
          </w:tcPr>
          <w:p w14:paraId="3D43B806" w14:textId="77777777" w:rsidR="00450579" w:rsidRPr="00D61495" w:rsidRDefault="00450579" w:rsidP="006F30A2">
            <w:r w:rsidRPr="00D61495">
              <w:rPr>
                <w:rFonts w:hint="eastAsia"/>
              </w:rPr>
              <w:t>6</w:t>
            </w:r>
          </w:p>
        </w:tc>
        <w:tc>
          <w:tcPr>
            <w:tcW w:w="2974" w:type="dxa"/>
            <w:vAlign w:val="center"/>
          </w:tcPr>
          <w:p w14:paraId="69F78D01" w14:textId="77777777" w:rsidR="00450579" w:rsidRPr="00D61495" w:rsidRDefault="00450579" w:rsidP="006F30A2">
            <w:r w:rsidRPr="00D61495">
              <w:rPr>
                <w:rFonts w:hint="eastAsia"/>
              </w:rPr>
              <w:t>交易单元</w:t>
            </w:r>
          </w:p>
        </w:tc>
        <w:tc>
          <w:tcPr>
            <w:tcW w:w="2550" w:type="dxa"/>
            <w:vAlign w:val="center"/>
          </w:tcPr>
          <w:p w14:paraId="58E93C7F" w14:textId="77777777" w:rsidR="00450579" w:rsidRPr="00D61495" w:rsidRDefault="00450579" w:rsidP="006F30A2"/>
        </w:tc>
      </w:tr>
      <w:tr w:rsidR="00450579" w:rsidRPr="0081110F" w14:paraId="03592D2E" w14:textId="77777777" w:rsidTr="00CB13BD">
        <w:trPr>
          <w:trHeight w:val="415"/>
          <w:jc w:val="center"/>
        </w:trPr>
        <w:tc>
          <w:tcPr>
            <w:tcW w:w="537" w:type="dxa"/>
            <w:vAlign w:val="center"/>
          </w:tcPr>
          <w:p w14:paraId="7A140DE3" w14:textId="77777777" w:rsidR="00E70528" w:rsidRDefault="00E70528">
            <w:pPr>
              <w:pStyle w:val="ab"/>
              <w:numPr>
                <w:ilvl w:val="0"/>
                <w:numId w:val="34"/>
              </w:numPr>
              <w:ind w:firstLineChars="0"/>
              <w:jc w:val="center"/>
              <w:rPr>
                <w:b/>
              </w:rPr>
            </w:pPr>
          </w:p>
        </w:tc>
        <w:tc>
          <w:tcPr>
            <w:tcW w:w="1272" w:type="dxa"/>
            <w:vAlign w:val="center"/>
          </w:tcPr>
          <w:p w14:paraId="6E65C289" w14:textId="77777777" w:rsidR="00450579" w:rsidRPr="00D61495" w:rsidRDefault="00450579" w:rsidP="006F30A2">
            <w:r w:rsidRPr="00D61495">
              <w:rPr>
                <w:rFonts w:hint="eastAsia"/>
              </w:rPr>
              <w:t>YYB</w:t>
            </w:r>
            <w:r>
              <w:rPr>
                <w:rFonts w:hint="eastAsia"/>
              </w:rPr>
              <w:t>B</w:t>
            </w:r>
            <w:r w:rsidRPr="00D61495">
              <w:rPr>
                <w:rFonts w:hint="eastAsia"/>
              </w:rPr>
              <w:t>M</w:t>
            </w:r>
          </w:p>
        </w:tc>
        <w:tc>
          <w:tcPr>
            <w:tcW w:w="1276" w:type="dxa"/>
            <w:vAlign w:val="center"/>
          </w:tcPr>
          <w:p w14:paraId="50E4F263" w14:textId="77777777" w:rsidR="00450579" w:rsidRPr="00D61495" w:rsidRDefault="00450579" w:rsidP="006F30A2">
            <w:r w:rsidRPr="00D61495">
              <w:rPr>
                <w:rFonts w:hint="eastAsia"/>
              </w:rPr>
              <w:t>Character</w:t>
            </w:r>
          </w:p>
        </w:tc>
        <w:tc>
          <w:tcPr>
            <w:tcW w:w="855" w:type="dxa"/>
            <w:vAlign w:val="center"/>
          </w:tcPr>
          <w:p w14:paraId="7A339A1A" w14:textId="77777777" w:rsidR="00450579" w:rsidRPr="00D61495" w:rsidRDefault="00450579" w:rsidP="006F30A2">
            <w:r w:rsidRPr="00D61495">
              <w:rPr>
                <w:rFonts w:hint="eastAsia"/>
              </w:rPr>
              <w:t>2</w:t>
            </w:r>
          </w:p>
        </w:tc>
        <w:tc>
          <w:tcPr>
            <w:tcW w:w="2974" w:type="dxa"/>
            <w:vAlign w:val="center"/>
          </w:tcPr>
          <w:p w14:paraId="28ABC4FE" w14:textId="77777777" w:rsidR="00450579" w:rsidRPr="00D61495" w:rsidRDefault="00450579" w:rsidP="006F30A2">
            <w:r w:rsidRPr="00D61495">
              <w:rPr>
                <w:rFonts w:hint="eastAsia"/>
              </w:rPr>
              <w:t>营业部编码</w:t>
            </w:r>
          </w:p>
        </w:tc>
        <w:tc>
          <w:tcPr>
            <w:tcW w:w="2550" w:type="dxa"/>
            <w:vAlign w:val="center"/>
          </w:tcPr>
          <w:p w14:paraId="60B10D54" w14:textId="77777777" w:rsidR="00450579" w:rsidRPr="00D61495" w:rsidRDefault="00450579" w:rsidP="006F30A2">
            <w:r w:rsidRPr="00D61495">
              <w:rPr>
                <w:rFonts w:hint="eastAsia"/>
              </w:rPr>
              <w:t>深交所的两位营业部编码</w:t>
            </w:r>
          </w:p>
        </w:tc>
      </w:tr>
      <w:tr w:rsidR="00450579" w:rsidRPr="0081110F" w14:paraId="58A5F9D2" w14:textId="77777777" w:rsidTr="00CB13BD">
        <w:trPr>
          <w:trHeight w:val="415"/>
          <w:jc w:val="center"/>
        </w:trPr>
        <w:tc>
          <w:tcPr>
            <w:tcW w:w="537" w:type="dxa"/>
            <w:vAlign w:val="center"/>
          </w:tcPr>
          <w:p w14:paraId="0F26F323" w14:textId="77777777" w:rsidR="00E70528" w:rsidRDefault="00E70528">
            <w:pPr>
              <w:pStyle w:val="ab"/>
              <w:numPr>
                <w:ilvl w:val="0"/>
                <w:numId w:val="34"/>
              </w:numPr>
              <w:ind w:firstLineChars="0"/>
              <w:jc w:val="center"/>
              <w:rPr>
                <w:b/>
              </w:rPr>
            </w:pPr>
          </w:p>
        </w:tc>
        <w:tc>
          <w:tcPr>
            <w:tcW w:w="1272" w:type="dxa"/>
            <w:vAlign w:val="center"/>
          </w:tcPr>
          <w:p w14:paraId="644A4CBF" w14:textId="77777777" w:rsidR="00450579" w:rsidRPr="00D61495" w:rsidRDefault="00450579" w:rsidP="006F30A2">
            <w:r w:rsidRPr="00254896">
              <w:rPr>
                <w:rFonts w:hint="eastAsia"/>
              </w:rPr>
              <w:t>KHWDDM</w:t>
            </w:r>
          </w:p>
        </w:tc>
        <w:tc>
          <w:tcPr>
            <w:tcW w:w="1276" w:type="dxa"/>
            <w:vAlign w:val="center"/>
          </w:tcPr>
          <w:p w14:paraId="116F1CB9" w14:textId="77777777" w:rsidR="00450579" w:rsidRPr="00D61495" w:rsidRDefault="00450579" w:rsidP="006F30A2">
            <w:r w:rsidRPr="00254896">
              <w:rPr>
                <w:rFonts w:hint="eastAsia"/>
              </w:rPr>
              <w:t>Character</w:t>
            </w:r>
          </w:p>
        </w:tc>
        <w:tc>
          <w:tcPr>
            <w:tcW w:w="855" w:type="dxa"/>
            <w:vAlign w:val="center"/>
          </w:tcPr>
          <w:p w14:paraId="6EAD96CF" w14:textId="77777777" w:rsidR="00450579" w:rsidRPr="00D61495" w:rsidRDefault="00450579" w:rsidP="006F30A2">
            <w:r w:rsidRPr="00254896">
              <w:rPr>
                <w:rFonts w:hint="eastAsia"/>
              </w:rPr>
              <w:t>10</w:t>
            </w:r>
          </w:p>
        </w:tc>
        <w:tc>
          <w:tcPr>
            <w:tcW w:w="2974" w:type="dxa"/>
            <w:vAlign w:val="center"/>
          </w:tcPr>
          <w:p w14:paraId="147F667B" w14:textId="77777777" w:rsidR="00450579" w:rsidRPr="00D61495" w:rsidRDefault="00450579" w:rsidP="006F30A2">
            <w:r w:rsidRPr="00254896">
              <w:rPr>
                <w:rFonts w:hint="eastAsia"/>
              </w:rPr>
              <w:t>开户代理网点代码</w:t>
            </w:r>
          </w:p>
        </w:tc>
        <w:tc>
          <w:tcPr>
            <w:tcW w:w="2550" w:type="dxa"/>
            <w:vAlign w:val="center"/>
          </w:tcPr>
          <w:p w14:paraId="768B4A15" w14:textId="77777777" w:rsidR="00450579" w:rsidRPr="00D61495" w:rsidRDefault="00450579" w:rsidP="006F30A2"/>
        </w:tc>
      </w:tr>
      <w:tr w:rsidR="00450579" w14:paraId="1F943B34" w14:textId="77777777" w:rsidTr="00CB13BD">
        <w:trPr>
          <w:trHeight w:val="415"/>
          <w:jc w:val="center"/>
        </w:trPr>
        <w:tc>
          <w:tcPr>
            <w:tcW w:w="537" w:type="dxa"/>
            <w:vAlign w:val="center"/>
          </w:tcPr>
          <w:p w14:paraId="726DC03B" w14:textId="77777777" w:rsidR="00E70528" w:rsidRDefault="00E70528">
            <w:pPr>
              <w:pStyle w:val="ab"/>
              <w:numPr>
                <w:ilvl w:val="0"/>
                <w:numId w:val="34"/>
              </w:numPr>
              <w:ind w:firstLineChars="0"/>
              <w:jc w:val="center"/>
              <w:rPr>
                <w:b/>
              </w:rPr>
            </w:pPr>
          </w:p>
        </w:tc>
        <w:tc>
          <w:tcPr>
            <w:tcW w:w="1272" w:type="dxa"/>
            <w:vAlign w:val="center"/>
          </w:tcPr>
          <w:p w14:paraId="77749A8E" w14:textId="77777777" w:rsidR="00450579" w:rsidRPr="00D61495" w:rsidRDefault="00450579" w:rsidP="006F30A2">
            <w:r>
              <w:rPr>
                <w:rFonts w:hint="eastAsia"/>
              </w:rPr>
              <w:t>SYSBRQ</w:t>
            </w:r>
          </w:p>
        </w:tc>
        <w:tc>
          <w:tcPr>
            <w:tcW w:w="1276" w:type="dxa"/>
            <w:vAlign w:val="center"/>
          </w:tcPr>
          <w:p w14:paraId="4F5A34FE" w14:textId="77777777" w:rsidR="00450579" w:rsidRPr="00D61495" w:rsidRDefault="00450579" w:rsidP="006F30A2">
            <w:r w:rsidRPr="00D61495">
              <w:rPr>
                <w:rFonts w:hint="eastAsia"/>
              </w:rPr>
              <w:t>Character</w:t>
            </w:r>
          </w:p>
        </w:tc>
        <w:tc>
          <w:tcPr>
            <w:tcW w:w="855" w:type="dxa"/>
            <w:vAlign w:val="center"/>
          </w:tcPr>
          <w:p w14:paraId="52AFD468" w14:textId="77777777" w:rsidR="00450579" w:rsidRPr="00D61495" w:rsidRDefault="00450579" w:rsidP="006F30A2">
            <w:r>
              <w:rPr>
                <w:rFonts w:hint="eastAsia"/>
              </w:rPr>
              <w:t>8</w:t>
            </w:r>
          </w:p>
        </w:tc>
        <w:tc>
          <w:tcPr>
            <w:tcW w:w="2974" w:type="dxa"/>
            <w:vAlign w:val="center"/>
          </w:tcPr>
          <w:p w14:paraId="3E747558" w14:textId="77777777" w:rsidR="00450579" w:rsidRPr="00D61495" w:rsidRDefault="00450579" w:rsidP="006F30A2">
            <w:r>
              <w:rPr>
                <w:rFonts w:hint="eastAsia"/>
              </w:rPr>
              <w:t>使用信息申报日期</w:t>
            </w:r>
          </w:p>
        </w:tc>
        <w:tc>
          <w:tcPr>
            <w:tcW w:w="2550" w:type="dxa"/>
            <w:vAlign w:val="center"/>
          </w:tcPr>
          <w:p w14:paraId="14C68976" w14:textId="77777777" w:rsidR="00450579" w:rsidRDefault="00450579" w:rsidP="006F30A2"/>
        </w:tc>
      </w:tr>
    </w:tbl>
    <w:p w14:paraId="14AFEA5F" w14:textId="77777777" w:rsidR="00704C15" w:rsidRDefault="0015163B">
      <w:pPr>
        <w:spacing w:line="360" w:lineRule="auto"/>
        <w:rPr>
          <w:b/>
          <w:sz w:val="30"/>
          <w:szCs w:val="30"/>
        </w:rPr>
      </w:pPr>
      <w:r w:rsidRPr="0015163B">
        <w:rPr>
          <w:rFonts w:hint="eastAsia"/>
          <w:b/>
          <w:sz w:val="30"/>
          <w:szCs w:val="30"/>
        </w:rPr>
        <w:t>说明：</w:t>
      </w:r>
    </w:p>
    <w:p w14:paraId="3BBF05FE" w14:textId="77777777" w:rsidR="00E70528" w:rsidRDefault="00FA41F9">
      <w:pPr>
        <w:pStyle w:val="ab"/>
        <w:numPr>
          <w:ilvl w:val="0"/>
          <w:numId w:val="99"/>
        </w:numPr>
        <w:spacing w:line="360" w:lineRule="auto"/>
        <w:ind w:left="357" w:firstLineChars="0" w:hanging="357"/>
      </w:pPr>
      <w:r>
        <w:rPr>
          <w:rFonts w:hint="eastAsia"/>
        </w:rPr>
        <w:t>文件名称：</w:t>
      </w:r>
      <w:r>
        <w:rPr>
          <w:rFonts w:hint="eastAsia"/>
        </w:rPr>
        <w:t>syxxXXXXXX.mdd</w:t>
      </w:r>
    </w:p>
    <w:p w14:paraId="2A55C60E" w14:textId="77777777" w:rsidR="00E70528" w:rsidRDefault="005F0574">
      <w:pPr>
        <w:pStyle w:val="ab"/>
        <w:numPr>
          <w:ilvl w:val="0"/>
          <w:numId w:val="99"/>
        </w:numPr>
        <w:spacing w:line="360" w:lineRule="auto"/>
        <w:ind w:left="357" w:firstLineChars="0" w:hanging="357"/>
      </w:pPr>
      <w:r>
        <w:rPr>
          <w:rFonts w:hint="eastAsia"/>
        </w:rPr>
        <w:t>压缩后文件名称：</w:t>
      </w:r>
      <w:r>
        <w:rPr>
          <w:rFonts w:hint="eastAsia"/>
        </w:rPr>
        <w:t>syxxXXXXXX.mdd.</w:t>
      </w:r>
      <w:r w:rsidR="00B03789">
        <w:rPr>
          <w:rFonts w:hint="eastAsia"/>
        </w:rPr>
        <w:t>bz2</w:t>
      </w:r>
    </w:p>
    <w:p w14:paraId="379BC654" w14:textId="77777777" w:rsidR="00E70528" w:rsidRDefault="00972847">
      <w:pPr>
        <w:pStyle w:val="ab"/>
        <w:numPr>
          <w:ilvl w:val="0"/>
          <w:numId w:val="99"/>
        </w:numPr>
        <w:spacing w:line="360" w:lineRule="auto"/>
        <w:ind w:left="357" w:firstLineChars="0" w:hanging="357"/>
      </w:pPr>
      <w:r>
        <w:rPr>
          <w:rFonts w:hint="eastAsia"/>
        </w:rPr>
        <w:t>发送方：</w:t>
      </w:r>
      <w:r w:rsidR="003D63AB">
        <w:rPr>
          <w:rFonts w:hint="eastAsia"/>
        </w:rPr>
        <w:t>中国结算账户系统</w:t>
      </w:r>
    </w:p>
    <w:p w14:paraId="6E1443AD" w14:textId="77777777" w:rsidR="00E70528" w:rsidRDefault="00972847">
      <w:pPr>
        <w:pStyle w:val="ab"/>
        <w:numPr>
          <w:ilvl w:val="0"/>
          <w:numId w:val="99"/>
        </w:numPr>
        <w:spacing w:line="360" w:lineRule="auto"/>
        <w:ind w:left="357" w:firstLineChars="0" w:hanging="357"/>
      </w:pPr>
      <w:r>
        <w:rPr>
          <w:rFonts w:hint="eastAsia"/>
        </w:rPr>
        <w:t>接收方：开户代理机构</w:t>
      </w:r>
    </w:p>
    <w:p w14:paraId="1A7548C6" w14:textId="77777777" w:rsidR="00E70528" w:rsidRDefault="00972847">
      <w:pPr>
        <w:pStyle w:val="ab"/>
        <w:numPr>
          <w:ilvl w:val="0"/>
          <w:numId w:val="99"/>
        </w:numPr>
        <w:spacing w:line="360" w:lineRule="auto"/>
        <w:ind w:left="357" w:firstLineChars="0" w:hanging="357"/>
      </w:pPr>
      <w:r w:rsidRPr="00C77B74">
        <w:rPr>
          <w:rFonts w:hint="eastAsia"/>
        </w:rPr>
        <w:t>发送时点</w:t>
      </w:r>
      <w:r>
        <w:rPr>
          <w:rFonts w:hint="eastAsia"/>
        </w:rPr>
        <w:t>：</w:t>
      </w:r>
      <w:r w:rsidR="00A63DC5" w:rsidRPr="00FC0CF3">
        <w:rPr>
          <w:rFonts w:hint="eastAsia"/>
        </w:rPr>
        <w:t>日终</w:t>
      </w:r>
    </w:p>
    <w:p w14:paraId="20759066" w14:textId="77777777" w:rsidR="00E70528" w:rsidRDefault="00972847">
      <w:pPr>
        <w:pStyle w:val="ab"/>
        <w:numPr>
          <w:ilvl w:val="0"/>
          <w:numId w:val="99"/>
        </w:numPr>
        <w:spacing w:line="360" w:lineRule="auto"/>
        <w:ind w:left="357" w:firstLineChars="0" w:hanging="357"/>
      </w:pPr>
      <w:r>
        <w:rPr>
          <w:rFonts w:hint="eastAsia"/>
        </w:rPr>
        <w:t>发送周期：</w:t>
      </w:r>
      <w:r w:rsidR="00A63DC5" w:rsidRPr="00FC0CF3">
        <w:rPr>
          <w:rFonts w:hint="eastAsia"/>
        </w:rPr>
        <w:t>每个交易日</w:t>
      </w:r>
    </w:p>
    <w:p w14:paraId="593162EF" w14:textId="77777777" w:rsidR="00E70528" w:rsidRDefault="00163FD1">
      <w:pPr>
        <w:pStyle w:val="ab"/>
        <w:numPr>
          <w:ilvl w:val="0"/>
          <w:numId w:val="99"/>
        </w:numPr>
        <w:spacing w:line="360" w:lineRule="auto"/>
        <w:ind w:left="357" w:firstLineChars="0" w:hanging="357"/>
      </w:pPr>
      <w:r>
        <w:rPr>
          <w:rFonts w:hint="eastAsia"/>
        </w:rPr>
        <w:t>数据格式：</w:t>
      </w:r>
      <w:r>
        <w:rPr>
          <w:rFonts w:hint="eastAsia"/>
        </w:rPr>
        <w:t>FOXPRO2.5</w:t>
      </w:r>
      <w:r>
        <w:rPr>
          <w:rFonts w:hint="eastAsia"/>
        </w:rPr>
        <w:t>下的标准</w:t>
      </w:r>
      <w:r>
        <w:rPr>
          <w:rFonts w:hint="eastAsia"/>
        </w:rPr>
        <w:t>DBF</w:t>
      </w:r>
      <w:r>
        <w:rPr>
          <w:rFonts w:hint="eastAsia"/>
        </w:rPr>
        <w:t>格式</w:t>
      </w:r>
    </w:p>
    <w:p w14:paraId="56AD4869" w14:textId="77777777" w:rsidR="00E70528" w:rsidRDefault="008750B0">
      <w:pPr>
        <w:pStyle w:val="ab"/>
        <w:numPr>
          <w:ilvl w:val="0"/>
          <w:numId w:val="99"/>
        </w:numPr>
        <w:spacing w:line="360" w:lineRule="auto"/>
        <w:ind w:left="357" w:firstLineChars="0" w:hanging="357"/>
      </w:pPr>
      <w:r>
        <w:rPr>
          <w:rFonts w:hint="eastAsia"/>
        </w:rPr>
        <w:t>通信通道：</w:t>
      </w:r>
      <w:r>
        <w:rPr>
          <w:rFonts w:hint="eastAsia"/>
        </w:rPr>
        <w:t>PROP</w:t>
      </w:r>
      <w:r>
        <w:rPr>
          <w:rFonts w:hint="eastAsia"/>
        </w:rPr>
        <w:t>文件交换系统</w:t>
      </w:r>
    </w:p>
    <w:p w14:paraId="50BFB8F6" w14:textId="77777777" w:rsidR="00E70528" w:rsidRDefault="00FA41F9">
      <w:pPr>
        <w:pStyle w:val="ab"/>
        <w:numPr>
          <w:ilvl w:val="0"/>
          <w:numId w:val="99"/>
        </w:numPr>
        <w:spacing w:line="360" w:lineRule="auto"/>
        <w:ind w:left="357" w:firstLineChars="0" w:hanging="357"/>
      </w:pPr>
      <w:r>
        <w:rPr>
          <w:rFonts w:hint="eastAsia"/>
        </w:rPr>
        <w:t>统一账户</w:t>
      </w:r>
      <w:r w:rsidR="006119D3">
        <w:rPr>
          <w:rFonts w:hint="eastAsia"/>
        </w:rPr>
        <w:t>平台</w:t>
      </w:r>
      <w:r>
        <w:rPr>
          <w:rFonts w:hint="eastAsia"/>
        </w:rPr>
        <w:t>每个交易日日终发送给开户代理机构的使用信息对账文件。</w:t>
      </w:r>
    </w:p>
    <w:p w14:paraId="6627A6E2" w14:textId="77777777" w:rsidR="00D132E4" w:rsidRDefault="00D132E4" w:rsidP="00D132E4">
      <w:pPr>
        <w:spacing w:line="360" w:lineRule="auto"/>
      </w:pPr>
    </w:p>
    <w:p w14:paraId="1A3A0D10" w14:textId="77777777" w:rsidR="00E70528" w:rsidRDefault="00972847">
      <w:pPr>
        <w:pStyle w:val="2"/>
        <w:numPr>
          <w:ilvl w:val="0"/>
          <w:numId w:val="33"/>
        </w:numPr>
      </w:pPr>
      <w:bookmarkStart w:id="1022" w:name="_Toc3820421"/>
      <w:r>
        <w:rPr>
          <w:rFonts w:hint="eastAsia"/>
        </w:rPr>
        <w:t>当日发生变更的合伙人信息文件</w:t>
      </w:r>
      <w:bookmarkEnd w:id="1022"/>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64"/>
        <w:gridCol w:w="1870"/>
        <w:gridCol w:w="855"/>
        <w:gridCol w:w="2593"/>
        <w:gridCol w:w="2203"/>
      </w:tblGrid>
      <w:tr w:rsidR="00972847" w:rsidRPr="00455B38" w14:paraId="54D934DF" w14:textId="77777777" w:rsidTr="00CB13BD">
        <w:trPr>
          <w:trHeight w:val="534"/>
          <w:jc w:val="center"/>
        </w:trPr>
        <w:tc>
          <w:tcPr>
            <w:tcW w:w="537" w:type="dxa"/>
            <w:shd w:val="clear" w:color="auto" w:fill="FFC000"/>
            <w:vAlign w:val="center"/>
          </w:tcPr>
          <w:p w14:paraId="4013D3F0" w14:textId="77777777" w:rsidR="00972847" w:rsidRPr="00455B38" w:rsidRDefault="00972847" w:rsidP="006F30A2">
            <w:pPr>
              <w:jc w:val="center"/>
              <w:rPr>
                <w:b/>
                <w:sz w:val="24"/>
                <w:szCs w:val="24"/>
              </w:rPr>
            </w:pPr>
            <w:r w:rsidRPr="00455B38">
              <w:rPr>
                <w:rFonts w:hint="eastAsia"/>
                <w:b/>
                <w:sz w:val="24"/>
                <w:szCs w:val="24"/>
              </w:rPr>
              <w:t>NO</w:t>
            </w:r>
          </w:p>
        </w:tc>
        <w:tc>
          <w:tcPr>
            <w:tcW w:w="1264" w:type="dxa"/>
            <w:shd w:val="clear" w:color="auto" w:fill="FFC000"/>
            <w:vAlign w:val="center"/>
          </w:tcPr>
          <w:p w14:paraId="53B66FB5" w14:textId="77777777" w:rsidR="00972847" w:rsidRPr="00455B38" w:rsidRDefault="00972847" w:rsidP="006F30A2">
            <w:pPr>
              <w:jc w:val="center"/>
              <w:rPr>
                <w:b/>
                <w:sz w:val="24"/>
                <w:szCs w:val="24"/>
              </w:rPr>
            </w:pPr>
            <w:r w:rsidRPr="00455B38">
              <w:rPr>
                <w:rFonts w:hint="eastAsia"/>
                <w:b/>
                <w:sz w:val="24"/>
                <w:szCs w:val="24"/>
              </w:rPr>
              <w:t>字段</w:t>
            </w:r>
          </w:p>
        </w:tc>
        <w:tc>
          <w:tcPr>
            <w:tcW w:w="1870" w:type="dxa"/>
            <w:shd w:val="clear" w:color="auto" w:fill="FFC000"/>
            <w:vAlign w:val="center"/>
          </w:tcPr>
          <w:p w14:paraId="18E86493" w14:textId="77777777" w:rsidR="00972847" w:rsidRPr="00455B38" w:rsidRDefault="00972847" w:rsidP="006F30A2">
            <w:pPr>
              <w:jc w:val="center"/>
              <w:rPr>
                <w:b/>
                <w:sz w:val="24"/>
                <w:szCs w:val="24"/>
              </w:rPr>
            </w:pPr>
            <w:r w:rsidRPr="00455B38">
              <w:rPr>
                <w:rFonts w:hint="eastAsia"/>
                <w:b/>
                <w:sz w:val="24"/>
                <w:szCs w:val="24"/>
              </w:rPr>
              <w:t>类型</w:t>
            </w:r>
          </w:p>
        </w:tc>
        <w:tc>
          <w:tcPr>
            <w:tcW w:w="855" w:type="dxa"/>
            <w:shd w:val="clear" w:color="auto" w:fill="FFC000"/>
            <w:vAlign w:val="center"/>
          </w:tcPr>
          <w:p w14:paraId="26670B82" w14:textId="77777777" w:rsidR="00972847" w:rsidRPr="00455B38" w:rsidRDefault="00972847" w:rsidP="006F30A2">
            <w:pPr>
              <w:jc w:val="center"/>
              <w:rPr>
                <w:b/>
                <w:sz w:val="24"/>
                <w:szCs w:val="24"/>
              </w:rPr>
            </w:pPr>
            <w:r w:rsidRPr="00455B38">
              <w:rPr>
                <w:rFonts w:hint="eastAsia"/>
                <w:b/>
                <w:sz w:val="24"/>
                <w:szCs w:val="24"/>
              </w:rPr>
              <w:t>长度</w:t>
            </w:r>
          </w:p>
        </w:tc>
        <w:tc>
          <w:tcPr>
            <w:tcW w:w="2593" w:type="dxa"/>
            <w:shd w:val="clear" w:color="auto" w:fill="FFC000"/>
            <w:vAlign w:val="center"/>
          </w:tcPr>
          <w:p w14:paraId="5A31453A" w14:textId="77777777" w:rsidR="00972847" w:rsidRPr="00455B38" w:rsidRDefault="00972847" w:rsidP="006F30A2">
            <w:pPr>
              <w:jc w:val="center"/>
              <w:rPr>
                <w:b/>
                <w:sz w:val="24"/>
                <w:szCs w:val="24"/>
              </w:rPr>
            </w:pPr>
            <w:r w:rsidRPr="00455B38">
              <w:rPr>
                <w:rFonts w:hint="eastAsia"/>
                <w:b/>
                <w:sz w:val="24"/>
                <w:szCs w:val="24"/>
              </w:rPr>
              <w:t>字段名称</w:t>
            </w:r>
          </w:p>
        </w:tc>
        <w:tc>
          <w:tcPr>
            <w:tcW w:w="2203" w:type="dxa"/>
            <w:shd w:val="clear" w:color="auto" w:fill="FFC000"/>
            <w:vAlign w:val="center"/>
          </w:tcPr>
          <w:p w14:paraId="2F39BB75" w14:textId="77777777" w:rsidR="00972847" w:rsidRPr="00455B38" w:rsidRDefault="00972847" w:rsidP="006F30A2">
            <w:pPr>
              <w:jc w:val="center"/>
              <w:rPr>
                <w:b/>
                <w:sz w:val="24"/>
                <w:szCs w:val="24"/>
              </w:rPr>
            </w:pPr>
            <w:r>
              <w:rPr>
                <w:rFonts w:hint="eastAsia"/>
                <w:b/>
                <w:sz w:val="24"/>
                <w:szCs w:val="24"/>
              </w:rPr>
              <w:t>备注</w:t>
            </w:r>
          </w:p>
        </w:tc>
      </w:tr>
      <w:tr w:rsidR="00CB13BD" w14:paraId="389952D9" w14:textId="77777777" w:rsidTr="00CB13BD">
        <w:trPr>
          <w:trHeight w:val="415"/>
          <w:jc w:val="center"/>
        </w:trPr>
        <w:tc>
          <w:tcPr>
            <w:tcW w:w="537" w:type="dxa"/>
            <w:vAlign w:val="center"/>
          </w:tcPr>
          <w:p w14:paraId="2BCE1FC9" w14:textId="77777777" w:rsidR="00E70528" w:rsidRDefault="00E70528">
            <w:pPr>
              <w:pStyle w:val="ab"/>
              <w:numPr>
                <w:ilvl w:val="0"/>
                <w:numId w:val="67"/>
              </w:numPr>
              <w:ind w:firstLineChars="0"/>
              <w:jc w:val="center"/>
              <w:rPr>
                <w:b/>
              </w:rPr>
            </w:pPr>
          </w:p>
        </w:tc>
        <w:tc>
          <w:tcPr>
            <w:tcW w:w="1264" w:type="dxa"/>
            <w:vAlign w:val="center"/>
          </w:tcPr>
          <w:p w14:paraId="1DA63485" w14:textId="77777777" w:rsidR="00CB13BD" w:rsidRPr="0075338A" w:rsidRDefault="00CB13BD" w:rsidP="006F30A2">
            <w:r w:rsidRPr="0075338A">
              <w:rPr>
                <w:rFonts w:hint="eastAsia"/>
              </w:rPr>
              <w:t>YWLB</w:t>
            </w:r>
          </w:p>
        </w:tc>
        <w:tc>
          <w:tcPr>
            <w:tcW w:w="1870" w:type="dxa"/>
            <w:vAlign w:val="center"/>
          </w:tcPr>
          <w:p w14:paraId="0C398545" w14:textId="77777777" w:rsidR="00CB13BD" w:rsidRPr="0075338A" w:rsidRDefault="00CB13BD" w:rsidP="006F30A2">
            <w:r w:rsidRPr="0075338A">
              <w:rPr>
                <w:rFonts w:hint="eastAsia"/>
              </w:rPr>
              <w:t>Character</w:t>
            </w:r>
          </w:p>
        </w:tc>
        <w:tc>
          <w:tcPr>
            <w:tcW w:w="855" w:type="dxa"/>
            <w:vAlign w:val="center"/>
          </w:tcPr>
          <w:p w14:paraId="15BA6F53" w14:textId="77777777" w:rsidR="00CB13BD" w:rsidRPr="0075338A" w:rsidRDefault="00CB13BD" w:rsidP="006F30A2">
            <w:r w:rsidRPr="0075338A">
              <w:rPr>
                <w:rFonts w:hint="eastAsia"/>
              </w:rPr>
              <w:t>2</w:t>
            </w:r>
          </w:p>
        </w:tc>
        <w:tc>
          <w:tcPr>
            <w:tcW w:w="2593" w:type="dxa"/>
            <w:vAlign w:val="center"/>
          </w:tcPr>
          <w:p w14:paraId="2C4D9307" w14:textId="77777777" w:rsidR="00CB13BD" w:rsidRPr="0075338A" w:rsidRDefault="00CB13BD" w:rsidP="006F30A2">
            <w:r w:rsidRPr="0075338A">
              <w:rPr>
                <w:rFonts w:hint="eastAsia"/>
              </w:rPr>
              <w:t>业务类别</w:t>
            </w:r>
          </w:p>
        </w:tc>
        <w:tc>
          <w:tcPr>
            <w:tcW w:w="2203" w:type="dxa"/>
            <w:vAlign w:val="center"/>
          </w:tcPr>
          <w:p w14:paraId="370E3F26" w14:textId="77777777" w:rsidR="00CB13BD" w:rsidRPr="0075338A" w:rsidRDefault="00CB13BD" w:rsidP="006F30A2">
            <w:r>
              <w:rPr>
                <w:rFonts w:hint="eastAsia"/>
              </w:rPr>
              <w:t>01</w:t>
            </w:r>
            <w:r>
              <w:rPr>
                <w:rFonts w:hint="eastAsia"/>
              </w:rPr>
              <w:t>新增，</w:t>
            </w:r>
            <w:r>
              <w:rPr>
                <w:rFonts w:hint="eastAsia"/>
              </w:rPr>
              <w:t xml:space="preserve">02 </w:t>
            </w:r>
            <w:r>
              <w:rPr>
                <w:rFonts w:hint="eastAsia"/>
              </w:rPr>
              <w:t>删除</w:t>
            </w:r>
          </w:p>
        </w:tc>
      </w:tr>
      <w:tr w:rsidR="00CB13BD" w14:paraId="096CA689" w14:textId="77777777" w:rsidTr="00CB13BD">
        <w:trPr>
          <w:trHeight w:val="415"/>
          <w:jc w:val="center"/>
        </w:trPr>
        <w:tc>
          <w:tcPr>
            <w:tcW w:w="537" w:type="dxa"/>
            <w:vAlign w:val="center"/>
          </w:tcPr>
          <w:p w14:paraId="6D0C1197" w14:textId="77777777" w:rsidR="00E70528" w:rsidRDefault="00E70528">
            <w:pPr>
              <w:pStyle w:val="ab"/>
              <w:numPr>
                <w:ilvl w:val="0"/>
                <w:numId w:val="67"/>
              </w:numPr>
              <w:ind w:firstLineChars="0"/>
              <w:jc w:val="center"/>
              <w:rPr>
                <w:b/>
              </w:rPr>
            </w:pPr>
          </w:p>
        </w:tc>
        <w:tc>
          <w:tcPr>
            <w:tcW w:w="1264" w:type="dxa"/>
            <w:vAlign w:val="center"/>
          </w:tcPr>
          <w:p w14:paraId="030BC7FE" w14:textId="77777777" w:rsidR="00CB13BD" w:rsidRPr="0075338A" w:rsidRDefault="00CB13BD" w:rsidP="006F30A2">
            <w:r w:rsidRPr="0075338A">
              <w:rPr>
                <w:rFonts w:hint="eastAsia"/>
              </w:rPr>
              <w:t>YMTH</w:t>
            </w:r>
          </w:p>
        </w:tc>
        <w:tc>
          <w:tcPr>
            <w:tcW w:w="1870" w:type="dxa"/>
            <w:vAlign w:val="center"/>
          </w:tcPr>
          <w:p w14:paraId="760411BE" w14:textId="77777777" w:rsidR="00CB13BD" w:rsidRPr="0075338A" w:rsidRDefault="00CB13BD" w:rsidP="006F30A2">
            <w:r w:rsidRPr="0075338A">
              <w:rPr>
                <w:rFonts w:hint="eastAsia"/>
              </w:rPr>
              <w:t>Character</w:t>
            </w:r>
          </w:p>
        </w:tc>
        <w:tc>
          <w:tcPr>
            <w:tcW w:w="855" w:type="dxa"/>
            <w:vAlign w:val="center"/>
          </w:tcPr>
          <w:p w14:paraId="1529A841" w14:textId="77777777" w:rsidR="00CB13BD" w:rsidRDefault="00CB13BD" w:rsidP="006F30A2">
            <w:r>
              <w:rPr>
                <w:rFonts w:hint="eastAsia"/>
              </w:rPr>
              <w:t>20</w:t>
            </w:r>
          </w:p>
        </w:tc>
        <w:tc>
          <w:tcPr>
            <w:tcW w:w="2593" w:type="dxa"/>
            <w:vAlign w:val="center"/>
          </w:tcPr>
          <w:p w14:paraId="7A288453" w14:textId="77777777" w:rsidR="00CB13BD" w:rsidRPr="0075338A" w:rsidRDefault="00CB13BD" w:rsidP="006F30A2">
            <w:r w:rsidRPr="0075338A">
              <w:rPr>
                <w:rFonts w:hint="eastAsia"/>
              </w:rPr>
              <w:t>一码通账户号码</w:t>
            </w:r>
          </w:p>
        </w:tc>
        <w:tc>
          <w:tcPr>
            <w:tcW w:w="2203" w:type="dxa"/>
            <w:vAlign w:val="center"/>
          </w:tcPr>
          <w:p w14:paraId="7F6965A0" w14:textId="77777777" w:rsidR="00CB13BD" w:rsidRPr="0075338A" w:rsidRDefault="00CB13BD" w:rsidP="006F30A2"/>
        </w:tc>
      </w:tr>
      <w:tr w:rsidR="00CB13BD" w14:paraId="7DE2AC5E" w14:textId="77777777" w:rsidTr="00CB13BD">
        <w:trPr>
          <w:trHeight w:val="415"/>
          <w:jc w:val="center"/>
        </w:trPr>
        <w:tc>
          <w:tcPr>
            <w:tcW w:w="537" w:type="dxa"/>
            <w:vAlign w:val="center"/>
          </w:tcPr>
          <w:p w14:paraId="283D8F8B" w14:textId="77777777" w:rsidR="00E70528" w:rsidRDefault="00E70528">
            <w:pPr>
              <w:pStyle w:val="ab"/>
              <w:numPr>
                <w:ilvl w:val="0"/>
                <w:numId w:val="67"/>
              </w:numPr>
              <w:ind w:firstLineChars="0"/>
              <w:jc w:val="center"/>
              <w:rPr>
                <w:b/>
              </w:rPr>
            </w:pPr>
          </w:p>
        </w:tc>
        <w:tc>
          <w:tcPr>
            <w:tcW w:w="1264" w:type="dxa"/>
            <w:vAlign w:val="center"/>
          </w:tcPr>
          <w:p w14:paraId="5CB87CB2" w14:textId="77777777" w:rsidR="00CB13BD" w:rsidRPr="0075338A" w:rsidRDefault="00CB13BD" w:rsidP="006F30A2">
            <w:r w:rsidRPr="0075338A">
              <w:rPr>
                <w:rFonts w:hint="eastAsia"/>
              </w:rPr>
              <w:t>H</w:t>
            </w:r>
            <w:r>
              <w:rPr>
                <w:rFonts w:hint="eastAsia"/>
              </w:rPr>
              <w:t>H</w:t>
            </w:r>
            <w:r w:rsidRPr="0075338A">
              <w:rPr>
                <w:rFonts w:hint="eastAsia"/>
              </w:rPr>
              <w:t>MC</w:t>
            </w:r>
          </w:p>
        </w:tc>
        <w:tc>
          <w:tcPr>
            <w:tcW w:w="1870" w:type="dxa"/>
            <w:vAlign w:val="center"/>
          </w:tcPr>
          <w:p w14:paraId="2C949128" w14:textId="77777777" w:rsidR="00CB13BD" w:rsidRPr="0075338A" w:rsidRDefault="00CB13BD" w:rsidP="006F30A2">
            <w:r w:rsidRPr="0075338A">
              <w:rPr>
                <w:rFonts w:hint="eastAsia"/>
              </w:rPr>
              <w:t>Character</w:t>
            </w:r>
          </w:p>
        </w:tc>
        <w:tc>
          <w:tcPr>
            <w:tcW w:w="855" w:type="dxa"/>
            <w:vAlign w:val="center"/>
          </w:tcPr>
          <w:p w14:paraId="5A9172DD" w14:textId="77777777" w:rsidR="00CB13BD" w:rsidRPr="0075338A" w:rsidRDefault="00CB13BD" w:rsidP="006F30A2">
            <w:r>
              <w:rPr>
                <w:rFonts w:hint="eastAsia"/>
              </w:rPr>
              <w:t>12</w:t>
            </w:r>
            <w:r w:rsidRPr="0075338A">
              <w:rPr>
                <w:rFonts w:hint="eastAsia"/>
              </w:rPr>
              <w:t>0</w:t>
            </w:r>
          </w:p>
        </w:tc>
        <w:tc>
          <w:tcPr>
            <w:tcW w:w="2593" w:type="dxa"/>
            <w:vAlign w:val="center"/>
          </w:tcPr>
          <w:p w14:paraId="18F05F21" w14:textId="77777777" w:rsidR="00CB13BD" w:rsidRPr="0075338A" w:rsidRDefault="00CB13BD" w:rsidP="006F30A2">
            <w:r w:rsidRPr="0075338A">
              <w:rPr>
                <w:rFonts w:hint="eastAsia"/>
              </w:rPr>
              <w:t>合伙人名称</w:t>
            </w:r>
          </w:p>
        </w:tc>
        <w:tc>
          <w:tcPr>
            <w:tcW w:w="2203" w:type="dxa"/>
            <w:vAlign w:val="center"/>
          </w:tcPr>
          <w:p w14:paraId="587E3C78" w14:textId="77777777" w:rsidR="00CB13BD" w:rsidRPr="0075338A" w:rsidRDefault="00CB13BD" w:rsidP="006F30A2"/>
        </w:tc>
      </w:tr>
      <w:tr w:rsidR="00CB13BD" w14:paraId="62FCDCE5" w14:textId="77777777" w:rsidTr="00CB13BD">
        <w:trPr>
          <w:trHeight w:val="415"/>
          <w:jc w:val="center"/>
        </w:trPr>
        <w:tc>
          <w:tcPr>
            <w:tcW w:w="537" w:type="dxa"/>
            <w:vAlign w:val="center"/>
          </w:tcPr>
          <w:p w14:paraId="7BFB9E1C" w14:textId="77777777" w:rsidR="00E70528" w:rsidRDefault="00E70528">
            <w:pPr>
              <w:pStyle w:val="ab"/>
              <w:numPr>
                <w:ilvl w:val="0"/>
                <w:numId w:val="67"/>
              </w:numPr>
              <w:ind w:firstLineChars="0"/>
              <w:jc w:val="center"/>
              <w:rPr>
                <w:b/>
              </w:rPr>
            </w:pPr>
          </w:p>
        </w:tc>
        <w:tc>
          <w:tcPr>
            <w:tcW w:w="1264" w:type="dxa"/>
            <w:vAlign w:val="center"/>
          </w:tcPr>
          <w:p w14:paraId="7EEDA40F" w14:textId="77777777" w:rsidR="00CB13BD" w:rsidRPr="0075338A" w:rsidRDefault="00CB13BD" w:rsidP="006F30A2">
            <w:r w:rsidRPr="0075338A">
              <w:rPr>
                <w:rFonts w:hint="eastAsia"/>
              </w:rPr>
              <w:t>HHZJLB</w:t>
            </w:r>
          </w:p>
        </w:tc>
        <w:tc>
          <w:tcPr>
            <w:tcW w:w="1870" w:type="dxa"/>
            <w:vAlign w:val="center"/>
          </w:tcPr>
          <w:p w14:paraId="7DBBD872" w14:textId="77777777" w:rsidR="00CB13BD" w:rsidRPr="0075338A" w:rsidRDefault="00CB13BD" w:rsidP="006F30A2">
            <w:r w:rsidRPr="0075338A">
              <w:rPr>
                <w:rFonts w:hint="eastAsia"/>
              </w:rPr>
              <w:t>Character</w:t>
            </w:r>
          </w:p>
        </w:tc>
        <w:tc>
          <w:tcPr>
            <w:tcW w:w="855" w:type="dxa"/>
            <w:vAlign w:val="center"/>
          </w:tcPr>
          <w:p w14:paraId="2A6B7724" w14:textId="77777777" w:rsidR="00CB13BD" w:rsidRPr="0075338A" w:rsidRDefault="00CB13BD" w:rsidP="006F30A2">
            <w:r w:rsidRPr="0075338A">
              <w:rPr>
                <w:rFonts w:hint="eastAsia"/>
              </w:rPr>
              <w:t>2</w:t>
            </w:r>
          </w:p>
        </w:tc>
        <w:tc>
          <w:tcPr>
            <w:tcW w:w="2593" w:type="dxa"/>
            <w:vAlign w:val="center"/>
          </w:tcPr>
          <w:p w14:paraId="77C65EF1" w14:textId="77777777" w:rsidR="00CB13BD" w:rsidRPr="0075338A" w:rsidRDefault="00CB13BD" w:rsidP="006F30A2">
            <w:r w:rsidRPr="0075338A">
              <w:rPr>
                <w:rFonts w:hint="eastAsia"/>
              </w:rPr>
              <w:t>合伙人证件类别</w:t>
            </w:r>
          </w:p>
        </w:tc>
        <w:tc>
          <w:tcPr>
            <w:tcW w:w="2203" w:type="dxa"/>
            <w:vAlign w:val="center"/>
          </w:tcPr>
          <w:p w14:paraId="10352C9A" w14:textId="77777777" w:rsidR="00CB13BD" w:rsidRPr="0075338A" w:rsidRDefault="00CB13BD" w:rsidP="006F30A2">
            <w:r w:rsidRPr="00D61495">
              <w:rPr>
                <w:rFonts w:hint="eastAsia"/>
              </w:rPr>
              <w:t>字典</w:t>
            </w:r>
            <w:r w:rsidRPr="00D61495">
              <w:rPr>
                <w:rFonts w:hint="eastAsia"/>
              </w:rPr>
              <w:t>(</w:t>
            </w:r>
            <w:r w:rsidRPr="0075338A">
              <w:rPr>
                <w:rFonts w:hint="eastAsia"/>
              </w:rPr>
              <w:t>ZJLB</w:t>
            </w:r>
            <w:r w:rsidRPr="00D61495">
              <w:rPr>
                <w:rFonts w:hint="eastAsia"/>
              </w:rPr>
              <w:t>)</w:t>
            </w:r>
          </w:p>
        </w:tc>
      </w:tr>
      <w:tr w:rsidR="00CB13BD" w14:paraId="2BCC331F" w14:textId="77777777" w:rsidTr="00CB13BD">
        <w:trPr>
          <w:trHeight w:val="415"/>
          <w:jc w:val="center"/>
        </w:trPr>
        <w:tc>
          <w:tcPr>
            <w:tcW w:w="537" w:type="dxa"/>
            <w:vAlign w:val="center"/>
          </w:tcPr>
          <w:p w14:paraId="19B32BF0" w14:textId="77777777" w:rsidR="00E70528" w:rsidRDefault="00E70528">
            <w:pPr>
              <w:pStyle w:val="ab"/>
              <w:numPr>
                <w:ilvl w:val="0"/>
                <w:numId w:val="67"/>
              </w:numPr>
              <w:ind w:firstLineChars="0"/>
              <w:jc w:val="center"/>
              <w:rPr>
                <w:b/>
              </w:rPr>
            </w:pPr>
          </w:p>
        </w:tc>
        <w:tc>
          <w:tcPr>
            <w:tcW w:w="1264" w:type="dxa"/>
            <w:vAlign w:val="center"/>
          </w:tcPr>
          <w:p w14:paraId="09A95B80" w14:textId="77777777" w:rsidR="00CB13BD" w:rsidRPr="0075338A" w:rsidRDefault="00CB13BD" w:rsidP="006F30A2">
            <w:r w:rsidRPr="0075338A">
              <w:rPr>
                <w:rFonts w:hint="eastAsia"/>
              </w:rPr>
              <w:t>HHZJDM</w:t>
            </w:r>
          </w:p>
        </w:tc>
        <w:tc>
          <w:tcPr>
            <w:tcW w:w="1870" w:type="dxa"/>
            <w:vAlign w:val="center"/>
          </w:tcPr>
          <w:p w14:paraId="4127F1A6" w14:textId="77777777" w:rsidR="00CB13BD" w:rsidRPr="0075338A" w:rsidRDefault="00CB13BD" w:rsidP="006F30A2">
            <w:r w:rsidRPr="0075338A">
              <w:rPr>
                <w:rFonts w:hint="eastAsia"/>
              </w:rPr>
              <w:t>Character</w:t>
            </w:r>
          </w:p>
        </w:tc>
        <w:tc>
          <w:tcPr>
            <w:tcW w:w="855" w:type="dxa"/>
            <w:vAlign w:val="center"/>
          </w:tcPr>
          <w:p w14:paraId="346E5754" w14:textId="77777777" w:rsidR="00CB13BD" w:rsidRPr="0075338A" w:rsidRDefault="00CB13BD" w:rsidP="006F30A2">
            <w:r>
              <w:rPr>
                <w:rFonts w:hint="eastAsia"/>
              </w:rPr>
              <w:t>4</w:t>
            </w:r>
            <w:r w:rsidRPr="0075338A">
              <w:rPr>
                <w:rFonts w:hint="eastAsia"/>
              </w:rPr>
              <w:t>0</w:t>
            </w:r>
          </w:p>
        </w:tc>
        <w:tc>
          <w:tcPr>
            <w:tcW w:w="2593" w:type="dxa"/>
            <w:vAlign w:val="center"/>
          </w:tcPr>
          <w:p w14:paraId="08190C2F" w14:textId="77777777" w:rsidR="00CB13BD" w:rsidRPr="0075338A" w:rsidRDefault="00CB13BD" w:rsidP="006F30A2">
            <w:r w:rsidRPr="0075338A">
              <w:rPr>
                <w:rFonts w:hint="eastAsia"/>
              </w:rPr>
              <w:t>合伙人证件代码</w:t>
            </w:r>
          </w:p>
        </w:tc>
        <w:tc>
          <w:tcPr>
            <w:tcW w:w="2203" w:type="dxa"/>
            <w:vAlign w:val="center"/>
          </w:tcPr>
          <w:p w14:paraId="43F5124F" w14:textId="77777777" w:rsidR="00CB13BD" w:rsidRPr="0075338A" w:rsidRDefault="00CB13BD" w:rsidP="006F30A2"/>
        </w:tc>
      </w:tr>
      <w:tr w:rsidR="00CB13BD" w14:paraId="4FB1B157" w14:textId="77777777" w:rsidTr="00CB13BD">
        <w:trPr>
          <w:trHeight w:val="415"/>
          <w:jc w:val="center"/>
        </w:trPr>
        <w:tc>
          <w:tcPr>
            <w:tcW w:w="537" w:type="dxa"/>
            <w:vAlign w:val="center"/>
          </w:tcPr>
          <w:p w14:paraId="53D1FE9B" w14:textId="77777777" w:rsidR="00E70528" w:rsidRDefault="00E70528">
            <w:pPr>
              <w:pStyle w:val="ab"/>
              <w:numPr>
                <w:ilvl w:val="0"/>
                <w:numId w:val="67"/>
              </w:numPr>
              <w:ind w:firstLineChars="0"/>
              <w:jc w:val="center"/>
              <w:rPr>
                <w:b/>
              </w:rPr>
            </w:pPr>
          </w:p>
        </w:tc>
        <w:tc>
          <w:tcPr>
            <w:tcW w:w="1264" w:type="dxa"/>
            <w:vAlign w:val="center"/>
          </w:tcPr>
          <w:p w14:paraId="3A21720D" w14:textId="77777777" w:rsidR="00CB13BD" w:rsidRPr="0075338A" w:rsidRDefault="00CB13BD" w:rsidP="006F30A2">
            <w:r w:rsidRPr="0075338A">
              <w:rPr>
                <w:rFonts w:hint="eastAsia"/>
              </w:rPr>
              <w:t>HHJZRQ</w:t>
            </w:r>
          </w:p>
        </w:tc>
        <w:tc>
          <w:tcPr>
            <w:tcW w:w="1870" w:type="dxa"/>
            <w:vAlign w:val="center"/>
          </w:tcPr>
          <w:p w14:paraId="30212C39" w14:textId="77777777" w:rsidR="00CB13BD" w:rsidRPr="0075338A" w:rsidRDefault="00CB13BD" w:rsidP="006F30A2">
            <w:r w:rsidRPr="0075338A">
              <w:rPr>
                <w:rFonts w:hint="eastAsia"/>
              </w:rPr>
              <w:t>Character</w:t>
            </w:r>
          </w:p>
        </w:tc>
        <w:tc>
          <w:tcPr>
            <w:tcW w:w="855" w:type="dxa"/>
            <w:vAlign w:val="center"/>
          </w:tcPr>
          <w:p w14:paraId="03AA55D6" w14:textId="77777777" w:rsidR="00CB13BD" w:rsidRPr="0075338A" w:rsidRDefault="00CB13BD" w:rsidP="006F30A2">
            <w:r w:rsidRPr="0075338A">
              <w:rPr>
                <w:rFonts w:hint="eastAsia"/>
              </w:rPr>
              <w:t>8</w:t>
            </w:r>
          </w:p>
        </w:tc>
        <w:tc>
          <w:tcPr>
            <w:tcW w:w="2593" w:type="dxa"/>
            <w:vAlign w:val="center"/>
          </w:tcPr>
          <w:p w14:paraId="38AB9F07" w14:textId="77777777" w:rsidR="00CB13BD" w:rsidRPr="0075338A" w:rsidRDefault="00CB13BD" w:rsidP="009B776A">
            <w:r w:rsidRPr="0075338A">
              <w:rPr>
                <w:rFonts w:hint="eastAsia"/>
              </w:rPr>
              <w:t>合伙人证件截止日期</w:t>
            </w:r>
          </w:p>
        </w:tc>
        <w:tc>
          <w:tcPr>
            <w:tcW w:w="2203" w:type="dxa"/>
            <w:vAlign w:val="center"/>
          </w:tcPr>
          <w:p w14:paraId="2B00906F" w14:textId="77777777" w:rsidR="00CB13BD" w:rsidRPr="0075338A" w:rsidRDefault="00CB13BD" w:rsidP="006F30A2"/>
        </w:tc>
      </w:tr>
      <w:tr w:rsidR="00CB13BD" w:rsidRPr="0081110F" w14:paraId="7BCB9B66" w14:textId="77777777" w:rsidTr="00CB13BD">
        <w:trPr>
          <w:trHeight w:val="415"/>
          <w:jc w:val="center"/>
        </w:trPr>
        <w:tc>
          <w:tcPr>
            <w:tcW w:w="537" w:type="dxa"/>
            <w:vAlign w:val="center"/>
          </w:tcPr>
          <w:p w14:paraId="6EED273A" w14:textId="77777777" w:rsidR="00E70528" w:rsidRDefault="00E70528">
            <w:pPr>
              <w:pStyle w:val="ab"/>
              <w:numPr>
                <w:ilvl w:val="0"/>
                <w:numId w:val="67"/>
              </w:numPr>
              <w:ind w:firstLineChars="0"/>
              <w:jc w:val="center"/>
              <w:rPr>
                <w:b/>
              </w:rPr>
            </w:pPr>
          </w:p>
        </w:tc>
        <w:tc>
          <w:tcPr>
            <w:tcW w:w="1264" w:type="dxa"/>
            <w:vAlign w:val="center"/>
          </w:tcPr>
          <w:p w14:paraId="1B06C6FF" w14:textId="77777777" w:rsidR="00CB13BD" w:rsidRPr="0075338A" w:rsidRDefault="00CB13BD" w:rsidP="006F30A2">
            <w:r w:rsidRPr="0075338A">
              <w:rPr>
                <w:rFonts w:hint="eastAsia"/>
              </w:rPr>
              <w:t>GJDM</w:t>
            </w:r>
          </w:p>
        </w:tc>
        <w:tc>
          <w:tcPr>
            <w:tcW w:w="1870" w:type="dxa"/>
            <w:vAlign w:val="center"/>
          </w:tcPr>
          <w:p w14:paraId="6E0CDFE7" w14:textId="77777777" w:rsidR="00CB13BD" w:rsidRPr="0075338A" w:rsidRDefault="00CB13BD" w:rsidP="006F30A2">
            <w:r w:rsidRPr="0075338A">
              <w:rPr>
                <w:rFonts w:hint="eastAsia"/>
              </w:rPr>
              <w:t>Character</w:t>
            </w:r>
          </w:p>
        </w:tc>
        <w:tc>
          <w:tcPr>
            <w:tcW w:w="855" w:type="dxa"/>
            <w:vAlign w:val="center"/>
          </w:tcPr>
          <w:p w14:paraId="7EF694C1" w14:textId="77777777" w:rsidR="00CB13BD" w:rsidRPr="0075338A" w:rsidRDefault="00CB13BD" w:rsidP="006F30A2">
            <w:r w:rsidRPr="0075338A">
              <w:rPr>
                <w:rFonts w:hint="eastAsia"/>
              </w:rPr>
              <w:t>3</w:t>
            </w:r>
          </w:p>
        </w:tc>
        <w:tc>
          <w:tcPr>
            <w:tcW w:w="2593" w:type="dxa"/>
            <w:vAlign w:val="center"/>
          </w:tcPr>
          <w:p w14:paraId="54B5A96C" w14:textId="77777777" w:rsidR="00CB13BD" w:rsidRPr="0075338A" w:rsidRDefault="00CB13BD" w:rsidP="006F30A2">
            <w:r w:rsidRPr="0075338A">
              <w:rPr>
                <w:rFonts w:hint="eastAsia"/>
              </w:rPr>
              <w:t>国籍</w:t>
            </w:r>
            <w:r w:rsidRPr="0075338A">
              <w:rPr>
                <w:rFonts w:hint="eastAsia"/>
              </w:rPr>
              <w:t>/</w:t>
            </w:r>
            <w:r w:rsidRPr="0075338A">
              <w:rPr>
                <w:rFonts w:hint="eastAsia"/>
              </w:rPr>
              <w:t>地区代码</w:t>
            </w:r>
          </w:p>
        </w:tc>
        <w:tc>
          <w:tcPr>
            <w:tcW w:w="2203" w:type="dxa"/>
            <w:vAlign w:val="center"/>
          </w:tcPr>
          <w:p w14:paraId="58317112" w14:textId="77777777" w:rsidR="00CB13BD" w:rsidRPr="0075338A" w:rsidRDefault="00CB13BD" w:rsidP="006F30A2">
            <w:r w:rsidRPr="00D61495">
              <w:rPr>
                <w:rFonts w:hint="eastAsia"/>
              </w:rPr>
              <w:t>字典</w:t>
            </w:r>
            <w:r w:rsidRPr="00D61495">
              <w:rPr>
                <w:rFonts w:hint="eastAsia"/>
              </w:rPr>
              <w:t>(</w:t>
            </w:r>
            <w:r w:rsidRPr="0075338A">
              <w:rPr>
                <w:rFonts w:hint="eastAsia"/>
              </w:rPr>
              <w:t>GJDM</w:t>
            </w:r>
            <w:r w:rsidRPr="00D61495">
              <w:rPr>
                <w:rFonts w:hint="eastAsia"/>
              </w:rPr>
              <w:t>)</w:t>
            </w:r>
          </w:p>
        </w:tc>
      </w:tr>
      <w:tr w:rsidR="00CB13BD" w14:paraId="42863131" w14:textId="77777777" w:rsidTr="00CB13BD">
        <w:trPr>
          <w:trHeight w:val="415"/>
          <w:jc w:val="center"/>
        </w:trPr>
        <w:tc>
          <w:tcPr>
            <w:tcW w:w="537" w:type="dxa"/>
            <w:vAlign w:val="center"/>
          </w:tcPr>
          <w:p w14:paraId="4D158C6B" w14:textId="77777777" w:rsidR="00E70528" w:rsidRDefault="00E70528">
            <w:pPr>
              <w:pStyle w:val="ab"/>
              <w:numPr>
                <w:ilvl w:val="0"/>
                <w:numId w:val="67"/>
              </w:numPr>
              <w:ind w:firstLineChars="0"/>
              <w:jc w:val="center"/>
              <w:rPr>
                <w:b/>
              </w:rPr>
            </w:pPr>
          </w:p>
        </w:tc>
        <w:tc>
          <w:tcPr>
            <w:tcW w:w="1264" w:type="dxa"/>
            <w:vAlign w:val="center"/>
          </w:tcPr>
          <w:p w14:paraId="4EB8C228" w14:textId="77777777" w:rsidR="00CB13BD" w:rsidRPr="0075338A" w:rsidRDefault="00CB13BD" w:rsidP="006F30A2">
            <w:r>
              <w:rPr>
                <w:rFonts w:hint="eastAsia"/>
              </w:rPr>
              <w:t>HH</w:t>
            </w:r>
            <w:r w:rsidRPr="0075338A">
              <w:rPr>
                <w:rFonts w:hint="eastAsia"/>
              </w:rPr>
              <w:t>CDFS</w:t>
            </w:r>
          </w:p>
        </w:tc>
        <w:tc>
          <w:tcPr>
            <w:tcW w:w="1870" w:type="dxa"/>
            <w:vAlign w:val="center"/>
          </w:tcPr>
          <w:p w14:paraId="20FD57D8" w14:textId="77777777" w:rsidR="00CB13BD" w:rsidRPr="0075338A" w:rsidRDefault="00CB13BD" w:rsidP="006F30A2">
            <w:r w:rsidRPr="0075338A">
              <w:rPr>
                <w:rFonts w:hint="eastAsia"/>
              </w:rPr>
              <w:t>Character</w:t>
            </w:r>
          </w:p>
        </w:tc>
        <w:tc>
          <w:tcPr>
            <w:tcW w:w="855" w:type="dxa"/>
            <w:vAlign w:val="center"/>
          </w:tcPr>
          <w:p w14:paraId="321FAEBE" w14:textId="77777777" w:rsidR="00CB13BD" w:rsidRPr="0075338A" w:rsidRDefault="00CB13BD" w:rsidP="006F30A2">
            <w:r w:rsidRPr="0075338A">
              <w:rPr>
                <w:rFonts w:hint="eastAsia"/>
              </w:rPr>
              <w:t>1</w:t>
            </w:r>
          </w:p>
        </w:tc>
        <w:tc>
          <w:tcPr>
            <w:tcW w:w="2593" w:type="dxa"/>
            <w:vAlign w:val="center"/>
          </w:tcPr>
          <w:p w14:paraId="047F8E7C" w14:textId="77777777" w:rsidR="00CB13BD" w:rsidRPr="0075338A" w:rsidRDefault="00CB13BD" w:rsidP="006F30A2">
            <w:r w:rsidRPr="0075338A">
              <w:rPr>
                <w:rFonts w:hint="eastAsia"/>
              </w:rPr>
              <w:t>合伙人承担责任方式</w:t>
            </w:r>
          </w:p>
        </w:tc>
        <w:tc>
          <w:tcPr>
            <w:tcW w:w="2203" w:type="dxa"/>
            <w:vAlign w:val="center"/>
          </w:tcPr>
          <w:p w14:paraId="2C89EE42" w14:textId="77777777" w:rsidR="00CB13BD" w:rsidRPr="0075338A" w:rsidRDefault="00CB13BD" w:rsidP="006F30A2">
            <w:r w:rsidRPr="00D61495">
              <w:rPr>
                <w:rFonts w:hint="eastAsia"/>
              </w:rPr>
              <w:t>字典</w:t>
            </w:r>
            <w:r w:rsidRPr="00D61495">
              <w:rPr>
                <w:rFonts w:hint="eastAsia"/>
              </w:rPr>
              <w:t>(</w:t>
            </w:r>
            <w:r>
              <w:rPr>
                <w:rFonts w:hint="eastAsia"/>
              </w:rPr>
              <w:t>HH</w:t>
            </w:r>
            <w:r w:rsidRPr="0075338A">
              <w:rPr>
                <w:rFonts w:hint="eastAsia"/>
              </w:rPr>
              <w:t>CDFS</w:t>
            </w:r>
            <w:r w:rsidRPr="00D61495">
              <w:rPr>
                <w:rFonts w:hint="eastAsia"/>
              </w:rPr>
              <w:t>)</w:t>
            </w:r>
          </w:p>
        </w:tc>
      </w:tr>
      <w:tr w:rsidR="00CB13BD" w14:paraId="574B53B4" w14:textId="77777777" w:rsidTr="00CB13BD">
        <w:trPr>
          <w:trHeight w:val="415"/>
          <w:jc w:val="center"/>
        </w:trPr>
        <w:tc>
          <w:tcPr>
            <w:tcW w:w="537" w:type="dxa"/>
            <w:vAlign w:val="center"/>
          </w:tcPr>
          <w:p w14:paraId="311A0F20" w14:textId="77777777" w:rsidR="00E70528" w:rsidRDefault="00E70528">
            <w:pPr>
              <w:pStyle w:val="ab"/>
              <w:numPr>
                <w:ilvl w:val="0"/>
                <w:numId w:val="67"/>
              </w:numPr>
              <w:ind w:firstLineChars="0"/>
              <w:jc w:val="center"/>
              <w:rPr>
                <w:b/>
              </w:rPr>
            </w:pPr>
          </w:p>
        </w:tc>
        <w:tc>
          <w:tcPr>
            <w:tcW w:w="1264" w:type="dxa"/>
            <w:vAlign w:val="center"/>
          </w:tcPr>
          <w:p w14:paraId="4FC30ECC" w14:textId="77777777" w:rsidR="00CB13BD" w:rsidRDefault="00CB13BD" w:rsidP="006F30A2">
            <w:r w:rsidRPr="009643BF">
              <w:rPr>
                <w:rFonts w:hint="eastAsia"/>
              </w:rPr>
              <w:t>KHJGDM</w:t>
            </w:r>
          </w:p>
        </w:tc>
        <w:tc>
          <w:tcPr>
            <w:tcW w:w="1870" w:type="dxa"/>
            <w:vAlign w:val="center"/>
          </w:tcPr>
          <w:p w14:paraId="091B8F97" w14:textId="77777777" w:rsidR="00CB13BD" w:rsidRPr="0075338A" w:rsidRDefault="00CB13BD" w:rsidP="006F30A2">
            <w:r w:rsidRPr="009643BF">
              <w:rPr>
                <w:rFonts w:hint="eastAsia"/>
              </w:rPr>
              <w:t>Character</w:t>
            </w:r>
          </w:p>
        </w:tc>
        <w:tc>
          <w:tcPr>
            <w:tcW w:w="855" w:type="dxa"/>
            <w:vAlign w:val="center"/>
          </w:tcPr>
          <w:p w14:paraId="0160416B" w14:textId="77777777" w:rsidR="00CB13BD" w:rsidRPr="0075338A" w:rsidRDefault="00CB13BD" w:rsidP="006F30A2">
            <w:r w:rsidRPr="009643BF">
              <w:rPr>
                <w:rFonts w:hint="eastAsia"/>
              </w:rPr>
              <w:t>6</w:t>
            </w:r>
          </w:p>
        </w:tc>
        <w:tc>
          <w:tcPr>
            <w:tcW w:w="2593" w:type="dxa"/>
            <w:vAlign w:val="center"/>
          </w:tcPr>
          <w:p w14:paraId="64BA43C4" w14:textId="77777777" w:rsidR="00CB13BD" w:rsidRPr="0075338A" w:rsidRDefault="00CB13BD" w:rsidP="006F30A2">
            <w:r>
              <w:rPr>
                <w:rFonts w:hint="eastAsia"/>
              </w:rPr>
              <w:t>业务发起</w:t>
            </w:r>
            <w:r w:rsidRPr="009643BF">
              <w:rPr>
                <w:rFonts w:hint="eastAsia"/>
              </w:rPr>
              <w:t>开户代理机构代码</w:t>
            </w:r>
          </w:p>
        </w:tc>
        <w:tc>
          <w:tcPr>
            <w:tcW w:w="2203" w:type="dxa"/>
            <w:vAlign w:val="center"/>
          </w:tcPr>
          <w:p w14:paraId="58C6A240" w14:textId="77777777" w:rsidR="00CB13BD" w:rsidRPr="0075338A" w:rsidRDefault="00CB13BD" w:rsidP="006F30A2"/>
        </w:tc>
      </w:tr>
      <w:tr w:rsidR="00CB13BD" w14:paraId="35206DA7" w14:textId="77777777" w:rsidTr="00CB13BD">
        <w:trPr>
          <w:trHeight w:val="415"/>
          <w:jc w:val="center"/>
        </w:trPr>
        <w:tc>
          <w:tcPr>
            <w:tcW w:w="537" w:type="dxa"/>
            <w:vAlign w:val="center"/>
          </w:tcPr>
          <w:p w14:paraId="7FD71427" w14:textId="77777777" w:rsidR="00E70528" w:rsidRDefault="00E70528">
            <w:pPr>
              <w:pStyle w:val="ab"/>
              <w:numPr>
                <w:ilvl w:val="0"/>
                <w:numId w:val="67"/>
              </w:numPr>
              <w:ind w:firstLineChars="0"/>
              <w:jc w:val="center"/>
              <w:rPr>
                <w:b/>
              </w:rPr>
            </w:pPr>
          </w:p>
        </w:tc>
        <w:tc>
          <w:tcPr>
            <w:tcW w:w="1264" w:type="dxa"/>
            <w:vAlign w:val="center"/>
          </w:tcPr>
          <w:p w14:paraId="792D0E5B" w14:textId="77777777" w:rsidR="00CB13BD" w:rsidRDefault="00CB13BD" w:rsidP="006F30A2">
            <w:r w:rsidRPr="009643BF">
              <w:rPr>
                <w:rFonts w:hint="eastAsia"/>
              </w:rPr>
              <w:t>KHWDDM</w:t>
            </w:r>
          </w:p>
        </w:tc>
        <w:tc>
          <w:tcPr>
            <w:tcW w:w="1870" w:type="dxa"/>
            <w:vAlign w:val="center"/>
          </w:tcPr>
          <w:p w14:paraId="508CB25E" w14:textId="77777777" w:rsidR="00CB13BD" w:rsidRPr="0075338A" w:rsidRDefault="00CB13BD" w:rsidP="006F30A2">
            <w:r w:rsidRPr="009643BF">
              <w:rPr>
                <w:rFonts w:hint="eastAsia"/>
              </w:rPr>
              <w:t>Character</w:t>
            </w:r>
          </w:p>
        </w:tc>
        <w:tc>
          <w:tcPr>
            <w:tcW w:w="855" w:type="dxa"/>
            <w:vAlign w:val="center"/>
          </w:tcPr>
          <w:p w14:paraId="40A39CFC" w14:textId="77777777" w:rsidR="00CB13BD" w:rsidRPr="0075338A" w:rsidRDefault="00CB13BD" w:rsidP="006F30A2">
            <w:r w:rsidRPr="009643BF">
              <w:rPr>
                <w:rFonts w:hint="eastAsia"/>
              </w:rPr>
              <w:t>10</w:t>
            </w:r>
          </w:p>
        </w:tc>
        <w:tc>
          <w:tcPr>
            <w:tcW w:w="2593" w:type="dxa"/>
            <w:vAlign w:val="center"/>
          </w:tcPr>
          <w:p w14:paraId="5FCA4B68" w14:textId="77777777" w:rsidR="00CB13BD" w:rsidRPr="0075338A" w:rsidRDefault="00CB13BD" w:rsidP="006F30A2">
            <w:r>
              <w:rPr>
                <w:rFonts w:hint="eastAsia"/>
              </w:rPr>
              <w:t>业务发起</w:t>
            </w:r>
            <w:r w:rsidRPr="009643BF">
              <w:rPr>
                <w:rFonts w:hint="eastAsia"/>
              </w:rPr>
              <w:t>开户代理网点代码</w:t>
            </w:r>
          </w:p>
        </w:tc>
        <w:tc>
          <w:tcPr>
            <w:tcW w:w="2203" w:type="dxa"/>
            <w:vAlign w:val="center"/>
          </w:tcPr>
          <w:p w14:paraId="6EBBC924" w14:textId="77777777" w:rsidR="00CB13BD" w:rsidRPr="0075338A" w:rsidRDefault="00CB13BD" w:rsidP="006F30A2"/>
        </w:tc>
      </w:tr>
    </w:tbl>
    <w:p w14:paraId="381B7802" w14:textId="77777777" w:rsidR="00972847" w:rsidRPr="00586E6F" w:rsidRDefault="00972847" w:rsidP="00972847">
      <w:pPr>
        <w:spacing w:line="360" w:lineRule="auto"/>
        <w:rPr>
          <w:b/>
          <w:sz w:val="30"/>
          <w:szCs w:val="30"/>
        </w:rPr>
      </w:pPr>
      <w:r w:rsidRPr="00586E6F">
        <w:rPr>
          <w:rFonts w:hint="eastAsia"/>
          <w:b/>
          <w:sz w:val="30"/>
          <w:szCs w:val="30"/>
        </w:rPr>
        <w:t>说明：</w:t>
      </w:r>
    </w:p>
    <w:p w14:paraId="10D7C47D" w14:textId="77777777" w:rsidR="00E70528" w:rsidRDefault="00FA41F9">
      <w:pPr>
        <w:pStyle w:val="ab"/>
        <w:numPr>
          <w:ilvl w:val="0"/>
          <w:numId w:val="100"/>
        </w:numPr>
        <w:spacing w:line="360" w:lineRule="auto"/>
        <w:ind w:left="357" w:firstLineChars="0" w:hanging="357"/>
      </w:pPr>
      <w:r>
        <w:rPr>
          <w:rFonts w:hint="eastAsia"/>
        </w:rPr>
        <w:t>文件名称</w:t>
      </w:r>
      <w:r w:rsidR="00DF0327">
        <w:rPr>
          <w:rFonts w:hint="eastAsia"/>
        </w:rPr>
        <w:t>：</w:t>
      </w:r>
      <w:r w:rsidR="00DF0327">
        <w:rPr>
          <w:rFonts w:hint="eastAsia"/>
        </w:rPr>
        <w:t>hhrXXXXXX.mdd</w:t>
      </w:r>
    </w:p>
    <w:p w14:paraId="4099A822" w14:textId="77777777" w:rsidR="00E70528" w:rsidRDefault="005F0574">
      <w:pPr>
        <w:pStyle w:val="ab"/>
        <w:numPr>
          <w:ilvl w:val="0"/>
          <w:numId w:val="100"/>
        </w:numPr>
        <w:spacing w:line="360" w:lineRule="auto"/>
        <w:ind w:left="357" w:firstLineChars="0" w:hanging="357"/>
      </w:pPr>
      <w:r>
        <w:rPr>
          <w:rFonts w:hint="eastAsia"/>
        </w:rPr>
        <w:t>压缩后文件名称：</w:t>
      </w:r>
      <w:r>
        <w:rPr>
          <w:rFonts w:hint="eastAsia"/>
        </w:rPr>
        <w:t>hhrXXXXXX.mdd.</w:t>
      </w:r>
      <w:r w:rsidR="00B03789">
        <w:rPr>
          <w:rFonts w:hint="eastAsia"/>
        </w:rPr>
        <w:t>bz2</w:t>
      </w:r>
    </w:p>
    <w:p w14:paraId="61D3E715" w14:textId="77777777" w:rsidR="00E70528" w:rsidRDefault="00972847">
      <w:pPr>
        <w:pStyle w:val="ab"/>
        <w:numPr>
          <w:ilvl w:val="0"/>
          <w:numId w:val="100"/>
        </w:numPr>
        <w:spacing w:line="360" w:lineRule="auto"/>
        <w:ind w:left="357" w:firstLineChars="0" w:hanging="357"/>
      </w:pPr>
      <w:r>
        <w:rPr>
          <w:rFonts w:hint="eastAsia"/>
        </w:rPr>
        <w:t>发送方：</w:t>
      </w:r>
      <w:r w:rsidR="003D63AB">
        <w:rPr>
          <w:rFonts w:hint="eastAsia"/>
        </w:rPr>
        <w:t>中国结算账户系统</w:t>
      </w:r>
    </w:p>
    <w:p w14:paraId="1954FC74" w14:textId="77777777" w:rsidR="00E70528" w:rsidRDefault="00972847">
      <w:pPr>
        <w:pStyle w:val="ab"/>
        <w:numPr>
          <w:ilvl w:val="0"/>
          <w:numId w:val="100"/>
        </w:numPr>
        <w:spacing w:line="360" w:lineRule="auto"/>
        <w:ind w:left="357" w:firstLineChars="0" w:hanging="357"/>
      </w:pPr>
      <w:r>
        <w:rPr>
          <w:rFonts w:hint="eastAsia"/>
        </w:rPr>
        <w:t>接收方：开户代理机构</w:t>
      </w:r>
    </w:p>
    <w:p w14:paraId="6C65B03A" w14:textId="77777777" w:rsidR="00E70528" w:rsidRDefault="00972847">
      <w:pPr>
        <w:pStyle w:val="ab"/>
        <w:numPr>
          <w:ilvl w:val="0"/>
          <w:numId w:val="100"/>
        </w:numPr>
        <w:spacing w:line="360" w:lineRule="auto"/>
        <w:ind w:left="357" w:firstLineChars="0" w:hanging="357"/>
      </w:pPr>
      <w:r w:rsidRPr="00C77B74">
        <w:rPr>
          <w:rFonts w:hint="eastAsia"/>
        </w:rPr>
        <w:t>发送时点</w:t>
      </w:r>
      <w:r>
        <w:rPr>
          <w:rFonts w:hint="eastAsia"/>
        </w:rPr>
        <w:t>：</w:t>
      </w:r>
      <w:r w:rsidR="0015163B" w:rsidRPr="0015163B">
        <w:rPr>
          <w:rFonts w:hint="eastAsia"/>
        </w:rPr>
        <w:t>日终</w:t>
      </w:r>
    </w:p>
    <w:p w14:paraId="142682DB" w14:textId="77777777" w:rsidR="00E70528" w:rsidRDefault="00972847">
      <w:pPr>
        <w:pStyle w:val="ab"/>
        <w:numPr>
          <w:ilvl w:val="0"/>
          <w:numId w:val="100"/>
        </w:numPr>
        <w:spacing w:line="360" w:lineRule="auto"/>
        <w:ind w:left="357" w:firstLineChars="0" w:hanging="357"/>
      </w:pPr>
      <w:r>
        <w:rPr>
          <w:rFonts w:hint="eastAsia"/>
        </w:rPr>
        <w:t>发送周期：</w:t>
      </w:r>
      <w:r w:rsidR="0015163B" w:rsidRPr="0015163B">
        <w:rPr>
          <w:rFonts w:hint="eastAsia"/>
        </w:rPr>
        <w:t>每个交易日</w:t>
      </w:r>
    </w:p>
    <w:p w14:paraId="2476C0AF" w14:textId="77777777" w:rsidR="00E70528" w:rsidRDefault="00163FD1">
      <w:pPr>
        <w:pStyle w:val="ab"/>
        <w:numPr>
          <w:ilvl w:val="0"/>
          <w:numId w:val="100"/>
        </w:numPr>
        <w:spacing w:line="360" w:lineRule="auto"/>
        <w:ind w:left="357" w:firstLineChars="0" w:hanging="357"/>
      </w:pPr>
      <w:r>
        <w:rPr>
          <w:rFonts w:hint="eastAsia"/>
        </w:rPr>
        <w:t>数据格式：</w:t>
      </w:r>
      <w:r>
        <w:rPr>
          <w:rFonts w:hint="eastAsia"/>
        </w:rPr>
        <w:t>FOXPRO2.5</w:t>
      </w:r>
      <w:r>
        <w:rPr>
          <w:rFonts w:hint="eastAsia"/>
        </w:rPr>
        <w:t>下的标准</w:t>
      </w:r>
      <w:r>
        <w:rPr>
          <w:rFonts w:hint="eastAsia"/>
        </w:rPr>
        <w:t>DBF</w:t>
      </w:r>
      <w:r>
        <w:rPr>
          <w:rFonts w:hint="eastAsia"/>
        </w:rPr>
        <w:t>格式</w:t>
      </w:r>
    </w:p>
    <w:p w14:paraId="7ACACB18" w14:textId="77777777" w:rsidR="00E70528" w:rsidRDefault="008750B0">
      <w:pPr>
        <w:pStyle w:val="ab"/>
        <w:numPr>
          <w:ilvl w:val="0"/>
          <w:numId w:val="100"/>
        </w:numPr>
        <w:spacing w:line="360" w:lineRule="auto"/>
        <w:ind w:left="357" w:firstLineChars="0" w:hanging="357"/>
      </w:pPr>
      <w:r>
        <w:rPr>
          <w:rFonts w:hint="eastAsia"/>
        </w:rPr>
        <w:t>通信通道：</w:t>
      </w:r>
      <w:r>
        <w:rPr>
          <w:rFonts w:hint="eastAsia"/>
        </w:rPr>
        <w:t>PROP</w:t>
      </w:r>
      <w:r>
        <w:rPr>
          <w:rFonts w:hint="eastAsia"/>
        </w:rPr>
        <w:t>文件交换系统</w:t>
      </w:r>
    </w:p>
    <w:p w14:paraId="50DE4989" w14:textId="77777777" w:rsidR="00E70528" w:rsidRDefault="00FA41F9">
      <w:pPr>
        <w:pStyle w:val="ab"/>
        <w:numPr>
          <w:ilvl w:val="0"/>
          <w:numId w:val="100"/>
        </w:numPr>
        <w:spacing w:line="360" w:lineRule="auto"/>
        <w:ind w:left="357" w:firstLineChars="0" w:hanging="357"/>
      </w:pPr>
      <w:r>
        <w:rPr>
          <w:rFonts w:hint="eastAsia"/>
        </w:rPr>
        <w:t>统一账户</w:t>
      </w:r>
      <w:r w:rsidR="006119D3">
        <w:rPr>
          <w:rFonts w:hint="eastAsia"/>
        </w:rPr>
        <w:t>平台</w:t>
      </w:r>
      <w:r>
        <w:rPr>
          <w:rFonts w:hint="eastAsia"/>
        </w:rPr>
        <w:t>每个交易日日终发送给</w:t>
      </w:r>
      <w:r w:rsidR="00315E29">
        <w:rPr>
          <w:rFonts w:hint="eastAsia"/>
        </w:rPr>
        <w:t>日间发起</w:t>
      </w:r>
      <w:r w:rsidR="0036120B">
        <w:rPr>
          <w:rFonts w:hint="eastAsia"/>
        </w:rPr>
        <w:t>合伙人</w:t>
      </w:r>
      <w:r w:rsidR="00315E29">
        <w:rPr>
          <w:rFonts w:hint="eastAsia"/>
        </w:rPr>
        <w:t>报送</w:t>
      </w:r>
      <w:r>
        <w:rPr>
          <w:rFonts w:hint="eastAsia"/>
        </w:rPr>
        <w:t>开户代理机构</w:t>
      </w:r>
      <w:r w:rsidR="00163FD1">
        <w:rPr>
          <w:rFonts w:hint="eastAsia"/>
        </w:rPr>
        <w:t>、与一码通账户下证券账户有委托交易关系开户代理机构</w:t>
      </w:r>
      <w:r>
        <w:rPr>
          <w:rFonts w:hint="eastAsia"/>
        </w:rPr>
        <w:t>的合伙人</w:t>
      </w:r>
      <w:r w:rsidR="00163FD1">
        <w:rPr>
          <w:rFonts w:hint="eastAsia"/>
        </w:rPr>
        <w:t>信息</w:t>
      </w:r>
      <w:r>
        <w:rPr>
          <w:rFonts w:hint="eastAsia"/>
        </w:rPr>
        <w:t>对账文件。</w:t>
      </w:r>
    </w:p>
    <w:p w14:paraId="7AB7E34F" w14:textId="77777777" w:rsidR="00D132E4" w:rsidRDefault="00D132E4" w:rsidP="00D132E4">
      <w:pPr>
        <w:spacing w:line="360" w:lineRule="auto"/>
      </w:pPr>
    </w:p>
    <w:p w14:paraId="7B984608" w14:textId="77777777" w:rsidR="00E70528" w:rsidRDefault="00824425">
      <w:pPr>
        <w:pStyle w:val="2"/>
        <w:numPr>
          <w:ilvl w:val="0"/>
          <w:numId w:val="33"/>
        </w:numPr>
      </w:pPr>
      <w:bookmarkStart w:id="1023" w:name="_Toc3820422"/>
      <w:r>
        <w:rPr>
          <w:rFonts w:ascii="宋体" w:hAnsi="宋体" w:hint="eastAsia"/>
          <w:szCs w:val="21"/>
        </w:rPr>
        <w:t>全量</w:t>
      </w:r>
      <w:r w:rsidR="00972847">
        <w:rPr>
          <w:rFonts w:hint="eastAsia"/>
        </w:rPr>
        <w:t>一码通</w:t>
      </w:r>
      <w:r w:rsidR="00972847" w:rsidRPr="00124CF6">
        <w:rPr>
          <w:rFonts w:hint="eastAsia"/>
        </w:rPr>
        <w:t>账户资料</w:t>
      </w:r>
      <w:bookmarkEnd w:id="1020"/>
      <w:bookmarkEnd w:id="1023"/>
    </w:p>
    <w:tbl>
      <w:tblPr>
        <w:tblStyle w:val="a5"/>
        <w:tblW w:w="9464" w:type="dxa"/>
        <w:jc w:val="center"/>
        <w:tblLook w:val="04A0" w:firstRow="1" w:lastRow="0" w:firstColumn="1" w:lastColumn="0" w:noHBand="0" w:noVBand="1"/>
      </w:tblPr>
      <w:tblGrid>
        <w:gridCol w:w="537"/>
        <w:gridCol w:w="1258"/>
        <w:gridCol w:w="1269"/>
        <w:gridCol w:w="962"/>
        <w:gridCol w:w="2957"/>
        <w:gridCol w:w="2481"/>
      </w:tblGrid>
      <w:tr w:rsidR="00972847" w14:paraId="651AB0A5" w14:textId="77777777" w:rsidTr="00CB13BD">
        <w:trPr>
          <w:trHeight w:val="534"/>
          <w:jc w:val="center"/>
        </w:trPr>
        <w:tc>
          <w:tcPr>
            <w:tcW w:w="537" w:type="dxa"/>
            <w:shd w:val="clear" w:color="auto" w:fill="FFC000"/>
            <w:vAlign w:val="center"/>
          </w:tcPr>
          <w:p w14:paraId="1BC39652" w14:textId="77777777" w:rsidR="00972847" w:rsidRPr="00455B38" w:rsidRDefault="00972847" w:rsidP="006F30A2">
            <w:pPr>
              <w:jc w:val="center"/>
              <w:rPr>
                <w:b/>
                <w:sz w:val="24"/>
                <w:szCs w:val="24"/>
              </w:rPr>
            </w:pPr>
            <w:r w:rsidRPr="00455B38">
              <w:rPr>
                <w:rFonts w:hint="eastAsia"/>
                <w:b/>
                <w:sz w:val="24"/>
                <w:szCs w:val="24"/>
              </w:rPr>
              <w:t>NO</w:t>
            </w:r>
          </w:p>
        </w:tc>
        <w:tc>
          <w:tcPr>
            <w:tcW w:w="1258" w:type="dxa"/>
            <w:shd w:val="clear" w:color="auto" w:fill="FFC000"/>
            <w:vAlign w:val="center"/>
          </w:tcPr>
          <w:p w14:paraId="396A938B" w14:textId="77777777" w:rsidR="00972847" w:rsidRPr="00455B38" w:rsidRDefault="00972847" w:rsidP="006F30A2">
            <w:pPr>
              <w:jc w:val="center"/>
              <w:rPr>
                <w:b/>
                <w:sz w:val="24"/>
                <w:szCs w:val="24"/>
              </w:rPr>
            </w:pPr>
            <w:r w:rsidRPr="00455B38">
              <w:rPr>
                <w:rFonts w:hint="eastAsia"/>
                <w:b/>
                <w:sz w:val="24"/>
                <w:szCs w:val="24"/>
              </w:rPr>
              <w:t>字段</w:t>
            </w:r>
          </w:p>
        </w:tc>
        <w:tc>
          <w:tcPr>
            <w:tcW w:w="1269" w:type="dxa"/>
            <w:shd w:val="clear" w:color="auto" w:fill="FFC000"/>
            <w:vAlign w:val="center"/>
          </w:tcPr>
          <w:p w14:paraId="48AB0779" w14:textId="77777777" w:rsidR="00972847" w:rsidRPr="00455B38" w:rsidRDefault="00972847" w:rsidP="006F30A2">
            <w:pPr>
              <w:jc w:val="center"/>
              <w:rPr>
                <w:b/>
                <w:sz w:val="24"/>
                <w:szCs w:val="24"/>
              </w:rPr>
            </w:pPr>
            <w:r w:rsidRPr="00455B38">
              <w:rPr>
                <w:rFonts w:hint="eastAsia"/>
                <w:b/>
                <w:sz w:val="24"/>
                <w:szCs w:val="24"/>
              </w:rPr>
              <w:t>类型</w:t>
            </w:r>
          </w:p>
        </w:tc>
        <w:tc>
          <w:tcPr>
            <w:tcW w:w="962" w:type="dxa"/>
            <w:shd w:val="clear" w:color="auto" w:fill="FFC000"/>
            <w:vAlign w:val="center"/>
          </w:tcPr>
          <w:p w14:paraId="644A8DD6" w14:textId="77777777" w:rsidR="00972847" w:rsidRPr="00455B38" w:rsidRDefault="00972847" w:rsidP="006F30A2">
            <w:pPr>
              <w:jc w:val="center"/>
              <w:rPr>
                <w:b/>
                <w:sz w:val="24"/>
                <w:szCs w:val="24"/>
              </w:rPr>
            </w:pPr>
            <w:r w:rsidRPr="00455B38">
              <w:rPr>
                <w:rFonts w:hint="eastAsia"/>
                <w:b/>
                <w:sz w:val="24"/>
                <w:szCs w:val="24"/>
              </w:rPr>
              <w:t>长度</w:t>
            </w:r>
          </w:p>
        </w:tc>
        <w:tc>
          <w:tcPr>
            <w:tcW w:w="2957" w:type="dxa"/>
            <w:shd w:val="clear" w:color="auto" w:fill="FFC000"/>
            <w:vAlign w:val="center"/>
          </w:tcPr>
          <w:p w14:paraId="1B3045A1" w14:textId="77777777" w:rsidR="00972847" w:rsidRPr="00455B38" w:rsidRDefault="00972847" w:rsidP="006F30A2">
            <w:pPr>
              <w:jc w:val="center"/>
              <w:rPr>
                <w:b/>
                <w:sz w:val="24"/>
                <w:szCs w:val="24"/>
              </w:rPr>
            </w:pPr>
            <w:r w:rsidRPr="00455B38">
              <w:rPr>
                <w:rFonts w:hint="eastAsia"/>
                <w:b/>
                <w:sz w:val="24"/>
                <w:szCs w:val="24"/>
              </w:rPr>
              <w:t>字段名称</w:t>
            </w:r>
          </w:p>
        </w:tc>
        <w:tc>
          <w:tcPr>
            <w:tcW w:w="2481" w:type="dxa"/>
            <w:shd w:val="clear" w:color="auto" w:fill="FFC000"/>
            <w:vAlign w:val="center"/>
          </w:tcPr>
          <w:p w14:paraId="25EBE0C5" w14:textId="77777777" w:rsidR="00972847" w:rsidRPr="00455B38" w:rsidRDefault="00972847" w:rsidP="006F30A2">
            <w:pPr>
              <w:jc w:val="center"/>
              <w:rPr>
                <w:b/>
                <w:sz w:val="24"/>
                <w:szCs w:val="24"/>
              </w:rPr>
            </w:pPr>
            <w:r>
              <w:rPr>
                <w:rFonts w:hint="eastAsia"/>
                <w:b/>
                <w:sz w:val="24"/>
                <w:szCs w:val="24"/>
              </w:rPr>
              <w:t>备注</w:t>
            </w:r>
          </w:p>
        </w:tc>
      </w:tr>
      <w:tr w:rsidR="00972847" w14:paraId="026F374B" w14:textId="77777777" w:rsidTr="00CB13BD">
        <w:trPr>
          <w:trHeight w:val="415"/>
          <w:jc w:val="center"/>
        </w:trPr>
        <w:tc>
          <w:tcPr>
            <w:tcW w:w="537" w:type="dxa"/>
            <w:vAlign w:val="center"/>
          </w:tcPr>
          <w:p w14:paraId="4BF783EE" w14:textId="77777777" w:rsidR="00E70528" w:rsidRDefault="00E70528">
            <w:pPr>
              <w:pStyle w:val="ab"/>
              <w:numPr>
                <w:ilvl w:val="0"/>
                <w:numId w:val="56"/>
              </w:numPr>
              <w:ind w:firstLineChars="0"/>
              <w:jc w:val="center"/>
              <w:rPr>
                <w:b/>
              </w:rPr>
            </w:pPr>
          </w:p>
        </w:tc>
        <w:tc>
          <w:tcPr>
            <w:tcW w:w="1258" w:type="dxa"/>
            <w:vAlign w:val="center"/>
          </w:tcPr>
          <w:p w14:paraId="718D2111" w14:textId="77777777" w:rsidR="00972847" w:rsidRPr="00C45958" w:rsidRDefault="00972847" w:rsidP="006F30A2">
            <w:r w:rsidRPr="00EE2BE5">
              <w:rPr>
                <w:rFonts w:hint="eastAsia"/>
              </w:rPr>
              <w:t>YMTH</w:t>
            </w:r>
          </w:p>
        </w:tc>
        <w:tc>
          <w:tcPr>
            <w:tcW w:w="1269" w:type="dxa"/>
            <w:vAlign w:val="center"/>
          </w:tcPr>
          <w:p w14:paraId="4E3A80B0" w14:textId="77777777" w:rsidR="00972847" w:rsidRPr="00C45958" w:rsidRDefault="00972847" w:rsidP="006F30A2">
            <w:r w:rsidRPr="00EE2BE5">
              <w:rPr>
                <w:rFonts w:hint="eastAsia"/>
              </w:rPr>
              <w:t>Character</w:t>
            </w:r>
          </w:p>
        </w:tc>
        <w:tc>
          <w:tcPr>
            <w:tcW w:w="962" w:type="dxa"/>
            <w:vAlign w:val="center"/>
          </w:tcPr>
          <w:p w14:paraId="3567AEFD" w14:textId="77777777" w:rsidR="00972847" w:rsidRPr="00C45958" w:rsidRDefault="00972847" w:rsidP="006F30A2">
            <w:r>
              <w:rPr>
                <w:rFonts w:hint="eastAsia"/>
              </w:rPr>
              <w:t>20</w:t>
            </w:r>
          </w:p>
        </w:tc>
        <w:tc>
          <w:tcPr>
            <w:tcW w:w="2957" w:type="dxa"/>
            <w:vAlign w:val="center"/>
          </w:tcPr>
          <w:p w14:paraId="65B0EB96" w14:textId="77777777" w:rsidR="00972847" w:rsidRPr="00C45958" w:rsidRDefault="00972847" w:rsidP="006F30A2">
            <w:r w:rsidRPr="00EE2BE5">
              <w:rPr>
                <w:rFonts w:hint="eastAsia"/>
              </w:rPr>
              <w:t>一码通账户号码</w:t>
            </w:r>
          </w:p>
        </w:tc>
        <w:tc>
          <w:tcPr>
            <w:tcW w:w="2481" w:type="dxa"/>
            <w:vAlign w:val="center"/>
          </w:tcPr>
          <w:p w14:paraId="4F4AC4DD" w14:textId="77777777" w:rsidR="00972847" w:rsidRPr="00C45958" w:rsidRDefault="00972847" w:rsidP="006F30A2"/>
        </w:tc>
      </w:tr>
      <w:tr w:rsidR="00972847" w14:paraId="354F6F3A" w14:textId="77777777" w:rsidTr="00CB13BD">
        <w:trPr>
          <w:trHeight w:val="415"/>
          <w:jc w:val="center"/>
        </w:trPr>
        <w:tc>
          <w:tcPr>
            <w:tcW w:w="537" w:type="dxa"/>
            <w:vAlign w:val="center"/>
          </w:tcPr>
          <w:p w14:paraId="7FA8E606" w14:textId="77777777" w:rsidR="00E70528" w:rsidRDefault="00E70528">
            <w:pPr>
              <w:pStyle w:val="ab"/>
              <w:numPr>
                <w:ilvl w:val="0"/>
                <w:numId w:val="56"/>
              </w:numPr>
              <w:ind w:firstLineChars="0"/>
              <w:jc w:val="center"/>
              <w:rPr>
                <w:b/>
              </w:rPr>
            </w:pPr>
          </w:p>
        </w:tc>
        <w:tc>
          <w:tcPr>
            <w:tcW w:w="1258" w:type="dxa"/>
            <w:vAlign w:val="center"/>
          </w:tcPr>
          <w:p w14:paraId="0D8D73B7" w14:textId="77777777" w:rsidR="00972847" w:rsidRPr="00C221A1" w:rsidRDefault="00972847" w:rsidP="006F30A2">
            <w:r w:rsidRPr="00922F81">
              <w:t>YMTZT</w:t>
            </w:r>
          </w:p>
        </w:tc>
        <w:tc>
          <w:tcPr>
            <w:tcW w:w="1269" w:type="dxa"/>
            <w:vAlign w:val="center"/>
          </w:tcPr>
          <w:p w14:paraId="069CDD85" w14:textId="77777777" w:rsidR="00972847" w:rsidRPr="00C221A1" w:rsidRDefault="00972847" w:rsidP="006F30A2">
            <w:r w:rsidRPr="00922F81">
              <w:t>Character</w:t>
            </w:r>
          </w:p>
        </w:tc>
        <w:tc>
          <w:tcPr>
            <w:tcW w:w="962" w:type="dxa"/>
            <w:vAlign w:val="center"/>
          </w:tcPr>
          <w:p w14:paraId="4AEAE6F8" w14:textId="77777777" w:rsidR="00972847" w:rsidRPr="00C221A1" w:rsidRDefault="00972847" w:rsidP="006F30A2">
            <w:r w:rsidRPr="00922F81">
              <w:t>1</w:t>
            </w:r>
          </w:p>
        </w:tc>
        <w:tc>
          <w:tcPr>
            <w:tcW w:w="2957" w:type="dxa"/>
            <w:vAlign w:val="center"/>
          </w:tcPr>
          <w:p w14:paraId="30ABA604" w14:textId="77777777" w:rsidR="00972847" w:rsidRPr="00C221A1" w:rsidRDefault="00972847" w:rsidP="006F30A2">
            <w:r w:rsidRPr="00922F81">
              <w:rPr>
                <w:rFonts w:hint="eastAsia"/>
              </w:rPr>
              <w:t>一码通账户状态</w:t>
            </w:r>
          </w:p>
        </w:tc>
        <w:tc>
          <w:tcPr>
            <w:tcW w:w="2481" w:type="dxa"/>
            <w:vAlign w:val="center"/>
          </w:tcPr>
          <w:p w14:paraId="440CACD6" w14:textId="77777777" w:rsidR="00972847" w:rsidRPr="00C45958" w:rsidRDefault="00972847" w:rsidP="006F30A2">
            <w:r w:rsidRPr="004655CD">
              <w:rPr>
                <w:rFonts w:hint="eastAsia"/>
              </w:rPr>
              <w:t>字典</w:t>
            </w:r>
            <w:r w:rsidRPr="004655CD">
              <w:rPr>
                <w:rFonts w:hint="eastAsia"/>
              </w:rPr>
              <w:t>(</w:t>
            </w:r>
            <w:r w:rsidRPr="004655CD">
              <w:t>YMTZT</w:t>
            </w:r>
            <w:r w:rsidRPr="004655CD">
              <w:rPr>
                <w:rFonts w:hint="eastAsia"/>
              </w:rPr>
              <w:t>)</w:t>
            </w:r>
          </w:p>
        </w:tc>
      </w:tr>
      <w:tr w:rsidR="00A07A14" w14:paraId="50C7EDEE" w14:textId="77777777" w:rsidTr="00CB13BD">
        <w:trPr>
          <w:trHeight w:val="415"/>
          <w:jc w:val="center"/>
        </w:trPr>
        <w:tc>
          <w:tcPr>
            <w:tcW w:w="537" w:type="dxa"/>
            <w:vAlign w:val="center"/>
          </w:tcPr>
          <w:p w14:paraId="436AC39C" w14:textId="77777777" w:rsidR="00E70528" w:rsidRDefault="00E70528">
            <w:pPr>
              <w:pStyle w:val="ab"/>
              <w:numPr>
                <w:ilvl w:val="0"/>
                <w:numId w:val="56"/>
              </w:numPr>
              <w:ind w:firstLineChars="0"/>
              <w:jc w:val="center"/>
              <w:rPr>
                <w:b/>
              </w:rPr>
            </w:pPr>
          </w:p>
        </w:tc>
        <w:tc>
          <w:tcPr>
            <w:tcW w:w="1258" w:type="dxa"/>
            <w:vAlign w:val="center"/>
          </w:tcPr>
          <w:p w14:paraId="71DF12B5" w14:textId="77777777" w:rsidR="00A07A14" w:rsidRPr="00922F81" w:rsidRDefault="00A07A14" w:rsidP="006F30A2">
            <w:r>
              <w:rPr>
                <w:rFonts w:hint="eastAsia"/>
              </w:rPr>
              <w:t>KHRQ</w:t>
            </w:r>
          </w:p>
        </w:tc>
        <w:tc>
          <w:tcPr>
            <w:tcW w:w="1269" w:type="dxa"/>
            <w:vAlign w:val="center"/>
          </w:tcPr>
          <w:p w14:paraId="15DD9E32" w14:textId="77777777" w:rsidR="00A07A14" w:rsidRPr="00922F81" w:rsidRDefault="00A07A14" w:rsidP="006F30A2">
            <w:r w:rsidRPr="00DD2CE2">
              <w:rPr>
                <w:rFonts w:hint="eastAsia"/>
              </w:rPr>
              <w:t>Character</w:t>
            </w:r>
          </w:p>
        </w:tc>
        <w:tc>
          <w:tcPr>
            <w:tcW w:w="962" w:type="dxa"/>
            <w:vAlign w:val="center"/>
          </w:tcPr>
          <w:p w14:paraId="720AA221" w14:textId="77777777" w:rsidR="00A07A14" w:rsidRPr="00922F81" w:rsidRDefault="00A07A14" w:rsidP="006F30A2">
            <w:r>
              <w:rPr>
                <w:rFonts w:hint="eastAsia"/>
              </w:rPr>
              <w:t>8</w:t>
            </w:r>
          </w:p>
        </w:tc>
        <w:tc>
          <w:tcPr>
            <w:tcW w:w="2957" w:type="dxa"/>
            <w:vAlign w:val="center"/>
          </w:tcPr>
          <w:p w14:paraId="1CFAAE26" w14:textId="77777777" w:rsidR="00A07A14" w:rsidRPr="00922F81" w:rsidRDefault="00A07A14" w:rsidP="006F30A2">
            <w:r>
              <w:rPr>
                <w:rFonts w:hint="eastAsia"/>
              </w:rPr>
              <w:t>一码通开户日期</w:t>
            </w:r>
          </w:p>
        </w:tc>
        <w:tc>
          <w:tcPr>
            <w:tcW w:w="2481" w:type="dxa"/>
            <w:vAlign w:val="center"/>
          </w:tcPr>
          <w:p w14:paraId="57F7997B" w14:textId="77777777" w:rsidR="00A07A14" w:rsidRPr="004655CD" w:rsidRDefault="00A07A14" w:rsidP="006F30A2"/>
        </w:tc>
      </w:tr>
      <w:tr w:rsidR="00CB13BD" w14:paraId="171AA18F" w14:textId="77777777" w:rsidTr="00CB13BD">
        <w:trPr>
          <w:trHeight w:val="415"/>
          <w:jc w:val="center"/>
        </w:trPr>
        <w:tc>
          <w:tcPr>
            <w:tcW w:w="537" w:type="dxa"/>
            <w:vAlign w:val="center"/>
          </w:tcPr>
          <w:p w14:paraId="20FFB308" w14:textId="77777777" w:rsidR="00E70528" w:rsidRDefault="00E70528">
            <w:pPr>
              <w:pStyle w:val="ab"/>
              <w:numPr>
                <w:ilvl w:val="0"/>
                <w:numId w:val="56"/>
              </w:numPr>
              <w:ind w:firstLineChars="0"/>
              <w:jc w:val="center"/>
              <w:rPr>
                <w:b/>
              </w:rPr>
            </w:pPr>
          </w:p>
        </w:tc>
        <w:tc>
          <w:tcPr>
            <w:tcW w:w="1258" w:type="dxa"/>
            <w:vAlign w:val="center"/>
          </w:tcPr>
          <w:p w14:paraId="0C83FF25" w14:textId="77777777" w:rsidR="00CB13BD" w:rsidRDefault="00CB13BD" w:rsidP="006F30A2">
            <w:r>
              <w:rPr>
                <w:rFonts w:hint="eastAsia"/>
              </w:rPr>
              <w:t>XHRQ</w:t>
            </w:r>
          </w:p>
        </w:tc>
        <w:tc>
          <w:tcPr>
            <w:tcW w:w="1269" w:type="dxa"/>
            <w:vAlign w:val="center"/>
          </w:tcPr>
          <w:p w14:paraId="3EDFDBA0" w14:textId="77777777" w:rsidR="00CB13BD" w:rsidRPr="00DD2CE2" w:rsidRDefault="00CB13BD" w:rsidP="006F30A2">
            <w:r w:rsidRPr="00DD2CE2">
              <w:rPr>
                <w:rFonts w:hint="eastAsia"/>
              </w:rPr>
              <w:t>Character</w:t>
            </w:r>
          </w:p>
        </w:tc>
        <w:tc>
          <w:tcPr>
            <w:tcW w:w="962" w:type="dxa"/>
            <w:vAlign w:val="center"/>
          </w:tcPr>
          <w:p w14:paraId="2CF950E8" w14:textId="77777777" w:rsidR="00CB13BD" w:rsidRDefault="00CB13BD" w:rsidP="006F30A2">
            <w:r>
              <w:rPr>
                <w:rFonts w:hint="eastAsia"/>
              </w:rPr>
              <w:t>8</w:t>
            </w:r>
          </w:p>
        </w:tc>
        <w:tc>
          <w:tcPr>
            <w:tcW w:w="2957" w:type="dxa"/>
            <w:vAlign w:val="center"/>
          </w:tcPr>
          <w:p w14:paraId="73A1AE91" w14:textId="77777777" w:rsidR="00CB13BD" w:rsidRDefault="00CB13BD" w:rsidP="006F30A2">
            <w:r>
              <w:rPr>
                <w:rFonts w:hint="eastAsia"/>
              </w:rPr>
              <w:t>一码通账户销户日期</w:t>
            </w:r>
          </w:p>
        </w:tc>
        <w:tc>
          <w:tcPr>
            <w:tcW w:w="2481" w:type="dxa"/>
            <w:vAlign w:val="center"/>
          </w:tcPr>
          <w:p w14:paraId="1CB2EC29" w14:textId="77777777" w:rsidR="00CB13BD" w:rsidRPr="004655CD" w:rsidRDefault="00CB13BD" w:rsidP="006F30A2"/>
        </w:tc>
      </w:tr>
      <w:tr w:rsidR="00CB13BD" w14:paraId="7E1BB44F" w14:textId="77777777" w:rsidTr="00CB13BD">
        <w:trPr>
          <w:trHeight w:val="415"/>
          <w:jc w:val="center"/>
        </w:trPr>
        <w:tc>
          <w:tcPr>
            <w:tcW w:w="537" w:type="dxa"/>
            <w:vAlign w:val="center"/>
          </w:tcPr>
          <w:p w14:paraId="73B4BB6B" w14:textId="77777777" w:rsidR="00E70528" w:rsidRDefault="00E70528">
            <w:pPr>
              <w:pStyle w:val="ab"/>
              <w:numPr>
                <w:ilvl w:val="0"/>
                <w:numId w:val="56"/>
              </w:numPr>
              <w:ind w:firstLineChars="0"/>
              <w:jc w:val="center"/>
              <w:rPr>
                <w:b/>
              </w:rPr>
            </w:pPr>
          </w:p>
        </w:tc>
        <w:tc>
          <w:tcPr>
            <w:tcW w:w="1258" w:type="dxa"/>
            <w:vAlign w:val="center"/>
          </w:tcPr>
          <w:p w14:paraId="7786FB38" w14:textId="77777777" w:rsidR="00CB13BD" w:rsidRDefault="00CB13BD" w:rsidP="006F30A2">
            <w:r w:rsidRPr="00DD2CE2">
              <w:rPr>
                <w:rFonts w:hint="eastAsia"/>
              </w:rPr>
              <w:t>KHFS</w:t>
            </w:r>
          </w:p>
        </w:tc>
        <w:tc>
          <w:tcPr>
            <w:tcW w:w="1269" w:type="dxa"/>
            <w:vAlign w:val="center"/>
          </w:tcPr>
          <w:p w14:paraId="10607D38" w14:textId="77777777" w:rsidR="00CB13BD" w:rsidRPr="00DD2CE2" w:rsidRDefault="00CB13BD" w:rsidP="006F30A2">
            <w:r w:rsidRPr="00DD2CE2">
              <w:rPr>
                <w:rFonts w:hint="eastAsia"/>
              </w:rPr>
              <w:t>Character</w:t>
            </w:r>
          </w:p>
        </w:tc>
        <w:tc>
          <w:tcPr>
            <w:tcW w:w="962" w:type="dxa"/>
            <w:vAlign w:val="center"/>
          </w:tcPr>
          <w:p w14:paraId="60B09A25" w14:textId="77777777" w:rsidR="00CB13BD" w:rsidRDefault="00CB13BD" w:rsidP="006F30A2">
            <w:r w:rsidRPr="00DD2CE2">
              <w:rPr>
                <w:rFonts w:hint="eastAsia"/>
              </w:rPr>
              <w:t>1</w:t>
            </w:r>
          </w:p>
        </w:tc>
        <w:tc>
          <w:tcPr>
            <w:tcW w:w="2957" w:type="dxa"/>
            <w:vAlign w:val="center"/>
          </w:tcPr>
          <w:p w14:paraId="72165E3F" w14:textId="77777777" w:rsidR="00CB13BD" w:rsidRDefault="00CB13BD" w:rsidP="006F30A2">
            <w:r>
              <w:rPr>
                <w:rFonts w:hint="eastAsia"/>
              </w:rPr>
              <w:t>一码通账户</w:t>
            </w:r>
            <w:r w:rsidRPr="00DD2CE2">
              <w:rPr>
                <w:rFonts w:hint="eastAsia"/>
              </w:rPr>
              <w:t>开户方式</w:t>
            </w:r>
          </w:p>
        </w:tc>
        <w:tc>
          <w:tcPr>
            <w:tcW w:w="2481" w:type="dxa"/>
            <w:vAlign w:val="center"/>
          </w:tcPr>
          <w:p w14:paraId="5F2A8ACD" w14:textId="77777777" w:rsidR="00CB13BD" w:rsidRPr="004655CD" w:rsidRDefault="00CB13BD" w:rsidP="006F30A2">
            <w:r w:rsidRPr="004655CD">
              <w:rPr>
                <w:rFonts w:hint="eastAsia"/>
              </w:rPr>
              <w:t>字典</w:t>
            </w:r>
            <w:r w:rsidRPr="004655CD">
              <w:rPr>
                <w:rFonts w:hint="eastAsia"/>
              </w:rPr>
              <w:t>(</w:t>
            </w:r>
            <w:r w:rsidRPr="00DD2CE2">
              <w:rPr>
                <w:rFonts w:hint="eastAsia"/>
              </w:rPr>
              <w:t>KHFS</w:t>
            </w:r>
            <w:r w:rsidRPr="004655CD">
              <w:rPr>
                <w:rFonts w:hint="eastAsia"/>
              </w:rPr>
              <w:t>)</w:t>
            </w:r>
          </w:p>
        </w:tc>
      </w:tr>
      <w:tr w:rsidR="00CB13BD" w14:paraId="47A72DC8" w14:textId="77777777" w:rsidTr="00CB13BD">
        <w:trPr>
          <w:trHeight w:val="415"/>
          <w:jc w:val="center"/>
        </w:trPr>
        <w:tc>
          <w:tcPr>
            <w:tcW w:w="537" w:type="dxa"/>
            <w:vAlign w:val="center"/>
          </w:tcPr>
          <w:p w14:paraId="07E132BD" w14:textId="77777777" w:rsidR="00E70528" w:rsidRDefault="00E70528">
            <w:pPr>
              <w:pStyle w:val="ab"/>
              <w:numPr>
                <w:ilvl w:val="0"/>
                <w:numId w:val="56"/>
              </w:numPr>
              <w:ind w:firstLineChars="0"/>
              <w:jc w:val="center"/>
              <w:rPr>
                <w:b/>
              </w:rPr>
            </w:pPr>
          </w:p>
        </w:tc>
        <w:tc>
          <w:tcPr>
            <w:tcW w:w="1258" w:type="dxa"/>
            <w:vAlign w:val="center"/>
          </w:tcPr>
          <w:p w14:paraId="65642FD6" w14:textId="77777777" w:rsidR="00CB13BD" w:rsidRPr="00C45958" w:rsidRDefault="00CB13BD" w:rsidP="006F30A2">
            <w:r w:rsidRPr="00C45958">
              <w:rPr>
                <w:rFonts w:hint="eastAsia"/>
              </w:rPr>
              <w:t>KHMC</w:t>
            </w:r>
          </w:p>
        </w:tc>
        <w:tc>
          <w:tcPr>
            <w:tcW w:w="1269" w:type="dxa"/>
            <w:vAlign w:val="center"/>
          </w:tcPr>
          <w:p w14:paraId="4F8C00E7" w14:textId="77777777" w:rsidR="00CB13BD" w:rsidRPr="00C45958" w:rsidRDefault="00CB13BD" w:rsidP="006F30A2">
            <w:r w:rsidRPr="00C45958">
              <w:rPr>
                <w:rFonts w:hint="eastAsia"/>
              </w:rPr>
              <w:t>Character</w:t>
            </w:r>
          </w:p>
        </w:tc>
        <w:tc>
          <w:tcPr>
            <w:tcW w:w="962" w:type="dxa"/>
            <w:vAlign w:val="center"/>
          </w:tcPr>
          <w:p w14:paraId="490B87CB" w14:textId="77777777" w:rsidR="00CB13BD" w:rsidRPr="00C45958" w:rsidRDefault="00CB13BD" w:rsidP="006F30A2">
            <w:r w:rsidRPr="00C45958">
              <w:rPr>
                <w:rFonts w:hint="eastAsia"/>
              </w:rPr>
              <w:t>1</w:t>
            </w:r>
            <w:r>
              <w:rPr>
                <w:rFonts w:hint="eastAsia"/>
              </w:rPr>
              <w:t>2</w:t>
            </w:r>
            <w:r w:rsidRPr="00C45958">
              <w:rPr>
                <w:rFonts w:hint="eastAsia"/>
              </w:rPr>
              <w:t>0</w:t>
            </w:r>
          </w:p>
        </w:tc>
        <w:tc>
          <w:tcPr>
            <w:tcW w:w="2957" w:type="dxa"/>
            <w:vAlign w:val="center"/>
          </w:tcPr>
          <w:p w14:paraId="5A654379" w14:textId="77777777" w:rsidR="00CB13BD" w:rsidRPr="00C45958" w:rsidRDefault="00CB13BD" w:rsidP="006F30A2">
            <w:r w:rsidRPr="00C45958">
              <w:rPr>
                <w:rFonts w:hint="eastAsia"/>
              </w:rPr>
              <w:t>客户名称</w:t>
            </w:r>
          </w:p>
        </w:tc>
        <w:tc>
          <w:tcPr>
            <w:tcW w:w="2481" w:type="dxa"/>
            <w:vAlign w:val="center"/>
          </w:tcPr>
          <w:p w14:paraId="79DA52CB" w14:textId="77777777" w:rsidR="00CB13BD" w:rsidRPr="00C45958" w:rsidRDefault="00CB13BD" w:rsidP="006F30A2"/>
        </w:tc>
      </w:tr>
      <w:tr w:rsidR="00CB13BD" w14:paraId="468C25C5" w14:textId="77777777" w:rsidTr="00CB13BD">
        <w:trPr>
          <w:trHeight w:val="415"/>
          <w:jc w:val="center"/>
        </w:trPr>
        <w:tc>
          <w:tcPr>
            <w:tcW w:w="537" w:type="dxa"/>
            <w:vAlign w:val="center"/>
          </w:tcPr>
          <w:p w14:paraId="73942B31" w14:textId="77777777" w:rsidR="00E70528" w:rsidRDefault="00E70528">
            <w:pPr>
              <w:pStyle w:val="ab"/>
              <w:numPr>
                <w:ilvl w:val="0"/>
                <w:numId w:val="56"/>
              </w:numPr>
              <w:ind w:firstLineChars="0"/>
              <w:jc w:val="center"/>
              <w:rPr>
                <w:b/>
              </w:rPr>
            </w:pPr>
          </w:p>
        </w:tc>
        <w:tc>
          <w:tcPr>
            <w:tcW w:w="1258" w:type="dxa"/>
            <w:vAlign w:val="center"/>
          </w:tcPr>
          <w:p w14:paraId="1649F954" w14:textId="77777777" w:rsidR="00CB13BD" w:rsidRPr="00C45958" w:rsidRDefault="00CB13BD" w:rsidP="006F30A2">
            <w:r w:rsidRPr="00C45958">
              <w:rPr>
                <w:rFonts w:hint="eastAsia"/>
              </w:rPr>
              <w:t>KHLB</w:t>
            </w:r>
          </w:p>
        </w:tc>
        <w:tc>
          <w:tcPr>
            <w:tcW w:w="1269" w:type="dxa"/>
            <w:vAlign w:val="center"/>
          </w:tcPr>
          <w:p w14:paraId="2EEECF2D" w14:textId="77777777" w:rsidR="00CB13BD" w:rsidRPr="00C45958" w:rsidRDefault="00CB13BD" w:rsidP="006F30A2">
            <w:r w:rsidRPr="00C45958">
              <w:rPr>
                <w:rFonts w:hint="eastAsia"/>
              </w:rPr>
              <w:t>Character</w:t>
            </w:r>
          </w:p>
        </w:tc>
        <w:tc>
          <w:tcPr>
            <w:tcW w:w="962" w:type="dxa"/>
            <w:vAlign w:val="center"/>
          </w:tcPr>
          <w:p w14:paraId="1A8ECC03" w14:textId="77777777" w:rsidR="00CB13BD" w:rsidRPr="00C45958" w:rsidRDefault="00CB13BD" w:rsidP="006F30A2">
            <w:r w:rsidRPr="00C45958">
              <w:rPr>
                <w:rFonts w:hint="eastAsia"/>
              </w:rPr>
              <w:t>1</w:t>
            </w:r>
          </w:p>
        </w:tc>
        <w:tc>
          <w:tcPr>
            <w:tcW w:w="2957" w:type="dxa"/>
            <w:vAlign w:val="center"/>
          </w:tcPr>
          <w:p w14:paraId="733560AF" w14:textId="77777777" w:rsidR="00CB13BD" w:rsidRPr="00C45958" w:rsidRDefault="00CB13BD" w:rsidP="006F30A2">
            <w:r w:rsidRPr="00C45958">
              <w:rPr>
                <w:rFonts w:hint="eastAsia"/>
              </w:rPr>
              <w:t>客户类别</w:t>
            </w:r>
          </w:p>
        </w:tc>
        <w:tc>
          <w:tcPr>
            <w:tcW w:w="2481" w:type="dxa"/>
            <w:vAlign w:val="center"/>
          </w:tcPr>
          <w:p w14:paraId="61CB125B" w14:textId="77777777" w:rsidR="00CB13BD" w:rsidRPr="00C45958" w:rsidRDefault="00CB13BD" w:rsidP="006F30A2">
            <w:r w:rsidRPr="004655CD">
              <w:rPr>
                <w:rFonts w:hint="eastAsia"/>
              </w:rPr>
              <w:t>字典</w:t>
            </w:r>
            <w:r w:rsidRPr="004655CD">
              <w:rPr>
                <w:rFonts w:hint="eastAsia"/>
              </w:rPr>
              <w:t>(</w:t>
            </w:r>
            <w:r w:rsidRPr="00C45958">
              <w:rPr>
                <w:rFonts w:hint="eastAsia"/>
              </w:rPr>
              <w:t>KHLB</w:t>
            </w:r>
            <w:r w:rsidRPr="004655CD">
              <w:rPr>
                <w:rFonts w:hint="eastAsia"/>
              </w:rPr>
              <w:t>)</w:t>
            </w:r>
          </w:p>
        </w:tc>
      </w:tr>
      <w:tr w:rsidR="00CB13BD" w14:paraId="6FC80497" w14:textId="77777777" w:rsidTr="00CB13BD">
        <w:trPr>
          <w:trHeight w:val="415"/>
          <w:jc w:val="center"/>
        </w:trPr>
        <w:tc>
          <w:tcPr>
            <w:tcW w:w="537" w:type="dxa"/>
            <w:vAlign w:val="center"/>
          </w:tcPr>
          <w:p w14:paraId="0991C1F3" w14:textId="77777777" w:rsidR="00E70528" w:rsidRDefault="00E70528">
            <w:pPr>
              <w:pStyle w:val="ab"/>
              <w:numPr>
                <w:ilvl w:val="0"/>
                <w:numId w:val="56"/>
              </w:numPr>
              <w:ind w:firstLineChars="0"/>
              <w:jc w:val="center"/>
              <w:rPr>
                <w:b/>
              </w:rPr>
            </w:pPr>
          </w:p>
        </w:tc>
        <w:tc>
          <w:tcPr>
            <w:tcW w:w="1258" w:type="dxa"/>
            <w:vAlign w:val="center"/>
          </w:tcPr>
          <w:p w14:paraId="37CA306A" w14:textId="77777777" w:rsidR="00CB13BD" w:rsidRPr="00C45958" w:rsidRDefault="00CB13BD" w:rsidP="006F30A2">
            <w:r w:rsidRPr="00C45958">
              <w:rPr>
                <w:rFonts w:hint="eastAsia"/>
              </w:rPr>
              <w:t>GJDM</w:t>
            </w:r>
          </w:p>
        </w:tc>
        <w:tc>
          <w:tcPr>
            <w:tcW w:w="1269" w:type="dxa"/>
            <w:vAlign w:val="center"/>
          </w:tcPr>
          <w:p w14:paraId="62B021A1" w14:textId="77777777" w:rsidR="00CB13BD" w:rsidRPr="00C45958" w:rsidRDefault="00CB13BD" w:rsidP="006F30A2">
            <w:r w:rsidRPr="00C45958">
              <w:rPr>
                <w:rFonts w:hint="eastAsia"/>
              </w:rPr>
              <w:t>Character</w:t>
            </w:r>
          </w:p>
        </w:tc>
        <w:tc>
          <w:tcPr>
            <w:tcW w:w="962" w:type="dxa"/>
            <w:vAlign w:val="center"/>
          </w:tcPr>
          <w:p w14:paraId="1A071680" w14:textId="77777777" w:rsidR="00CB13BD" w:rsidRPr="00C45958" w:rsidRDefault="00CB13BD" w:rsidP="006F30A2">
            <w:r w:rsidRPr="00C45958">
              <w:rPr>
                <w:rFonts w:hint="eastAsia"/>
              </w:rPr>
              <w:t>3</w:t>
            </w:r>
          </w:p>
        </w:tc>
        <w:tc>
          <w:tcPr>
            <w:tcW w:w="2957" w:type="dxa"/>
            <w:vAlign w:val="center"/>
          </w:tcPr>
          <w:p w14:paraId="1CF6ED64" w14:textId="77777777" w:rsidR="00CB13BD" w:rsidRPr="00C45958" w:rsidRDefault="00CB13BD" w:rsidP="006F30A2">
            <w:r w:rsidRPr="00C45958">
              <w:rPr>
                <w:rFonts w:hint="eastAsia"/>
              </w:rPr>
              <w:t>国籍</w:t>
            </w:r>
            <w:r w:rsidRPr="00C45958">
              <w:rPr>
                <w:rFonts w:hint="eastAsia"/>
              </w:rPr>
              <w:t>/</w:t>
            </w:r>
            <w:r w:rsidRPr="00C45958">
              <w:rPr>
                <w:rFonts w:hint="eastAsia"/>
              </w:rPr>
              <w:t>地区代码</w:t>
            </w:r>
          </w:p>
        </w:tc>
        <w:tc>
          <w:tcPr>
            <w:tcW w:w="2481" w:type="dxa"/>
            <w:vAlign w:val="center"/>
          </w:tcPr>
          <w:p w14:paraId="47FDD458" w14:textId="77777777" w:rsidR="00CB13BD" w:rsidRPr="00C45958" w:rsidRDefault="00CB13BD" w:rsidP="006F30A2">
            <w:r w:rsidRPr="004655CD">
              <w:rPr>
                <w:rFonts w:hint="eastAsia"/>
              </w:rPr>
              <w:t>字典</w:t>
            </w:r>
            <w:r w:rsidRPr="004655CD">
              <w:rPr>
                <w:rFonts w:hint="eastAsia"/>
              </w:rPr>
              <w:t>(</w:t>
            </w:r>
            <w:r w:rsidRPr="00C45958">
              <w:rPr>
                <w:rFonts w:hint="eastAsia"/>
              </w:rPr>
              <w:t>GJDM</w:t>
            </w:r>
            <w:r w:rsidRPr="004655CD">
              <w:rPr>
                <w:rFonts w:hint="eastAsia"/>
              </w:rPr>
              <w:t>)</w:t>
            </w:r>
          </w:p>
        </w:tc>
      </w:tr>
      <w:tr w:rsidR="00CB13BD" w14:paraId="07FA5DD4" w14:textId="77777777" w:rsidTr="00CB13BD">
        <w:trPr>
          <w:trHeight w:val="415"/>
          <w:jc w:val="center"/>
        </w:trPr>
        <w:tc>
          <w:tcPr>
            <w:tcW w:w="537" w:type="dxa"/>
            <w:vAlign w:val="center"/>
          </w:tcPr>
          <w:p w14:paraId="6764FFC7" w14:textId="77777777" w:rsidR="00E70528" w:rsidRDefault="00E70528">
            <w:pPr>
              <w:pStyle w:val="ab"/>
              <w:numPr>
                <w:ilvl w:val="0"/>
                <w:numId w:val="56"/>
              </w:numPr>
              <w:ind w:firstLineChars="0"/>
              <w:jc w:val="center"/>
              <w:rPr>
                <w:b/>
              </w:rPr>
            </w:pPr>
          </w:p>
        </w:tc>
        <w:tc>
          <w:tcPr>
            <w:tcW w:w="1258" w:type="dxa"/>
            <w:vAlign w:val="center"/>
          </w:tcPr>
          <w:p w14:paraId="28B556ED" w14:textId="77777777" w:rsidR="00CB13BD" w:rsidRPr="00C45958" w:rsidRDefault="00CB13BD" w:rsidP="006F30A2">
            <w:r w:rsidRPr="00C45958">
              <w:rPr>
                <w:rFonts w:hint="eastAsia"/>
              </w:rPr>
              <w:t>ZJLB</w:t>
            </w:r>
          </w:p>
        </w:tc>
        <w:tc>
          <w:tcPr>
            <w:tcW w:w="1269" w:type="dxa"/>
            <w:vAlign w:val="center"/>
          </w:tcPr>
          <w:p w14:paraId="4FD48F93" w14:textId="77777777" w:rsidR="00CB13BD" w:rsidRPr="00C45958" w:rsidRDefault="00CB13BD" w:rsidP="006F30A2">
            <w:r w:rsidRPr="00C45958">
              <w:rPr>
                <w:rFonts w:hint="eastAsia"/>
              </w:rPr>
              <w:t>Character</w:t>
            </w:r>
          </w:p>
        </w:tc>
        <w:tc>
          <w:tcPr>
            <w:tcW w:w="962" w:type="dxa"/>
            <w:vAlign w:val="center"/>
          </w:tcPr>
          <w:p w14:paraId="2894CD33" w14:textId="77777777" w:rsidR="00CB13BD" w:rsidRPr="00C45958" w:rsidRDefault="00CB13BD" w:rsidP="006F30A2">
            <w:r w:rsidRPr="00C45958">
              <w:rPr>
                <w:rFonts w:hint="eastAsia"/>
              </w:rPr>
              <w:t>2</w:t>
            </w:r>
          </w:p>
        </w:tc>
        <w:tc>
          <w:tcPr>
            <w:tcW w:w="2957" w:type="dxa"/>
            <w:vAlign w:val="center"/>
          </w:tcPr>
          <w:p w14:paraId="6F90EC59" w14:textId="77777777" w:rsidR="00CB13BD" w:rsidRPr="00C45958" w:rsidRDefault="00CB13BD" w:rsidP="006F30A2">
            <w:r w:rsidRPr="00C45958">
              <w:rPr>
                <w:rFonts w:hint="eastAsia"/>
              </w:rPr>
              <w:t>主要身份证明文件类别</w:t>
            </w:r>
          </w:p>
        </w:tc>
        <w:tc>
          <w:tcPr>
            <w:tcW w:w="2481" w:type="dxa"/>
            <w:vAlign w:val="center"/>
          </w:tcPr>
          <w:p w14:paraId="25C815D5" w14:textId="77777777" w:rsidR="00CB13BD" w:rsidRPr="00C45958" w:rsidRDefault="00CB13BD"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CB13BD" w14:paraId="042A309E" w14:textId="77777777" w:rsidTr="00CB13BD">
        <w:trPr>
          <w:trHeight w:val="415"/>
          <w:jc w:val="center"/>
        </w:trPr>
        <w:tc>
          <w:tcPr>
            <w:tcW w:w="537" w:type="dxa"/>
            <w:vAlign w:val="center"/>
          </w:tcPr>
          <w:p w14:paraId="2AEE5280" w14:textId="77777777" w:rsidR="00E70528" w:rsidRDefault="00E70528">
            <w:pPr>
              <w:pStyle w:val="ab"/>
              <w:numPr>
                <w:ilvl w:val="0"/>
                <w:numId w:val="56"/>
              </w:numPr>
              <w:ind w:firstLineChars="0"/>
              <w:jc w:val="center"/>
              <w:rPr>
                <w:b/>
              </w:rPr>
            </w:pPr>
          </w:p>
        </w:tc>
        <w:tc>
          <w:tcPr>
            <w:tcW w:w="1258" w:type="dxa"/>
            <w:vAlign w:val="center"/>
          </w:tcPr>
          <w:p w14:paraId="13DFD317" w14:textId="77777777" w:rsidR="00CB13BD" w:rsidRPr="00C45958" w:rsidRDefault="00CB13BD" w:rsidP="006F30A2">
            <w:r w:rsidRPr="00C45958">
              <w:rPr>
                <w:rFonts w:hint="eastAsia"/>
              </w:rPr>
              <w:t>ZJDM</w:t>
            </w:r>
          </w:p>
        </w:tc>
        <w:tc>
          <w:tcPr>
            <w:tcW w:w="1269" w:type="dxa"/>
            <w:vAlign w:val="center"/>
          </w:tcPr>
          <w:p w14:paraId="0CB1E3FD" w14:textId="77777777" w:rsidR="00CB13BD" w:rsidRPr="00C45958" w:rsidRDefault="00CB13BD" w:rsidP="006F30A2">
            <w:r w:rsidRPr="00C45958">
              <w:rPr>
                <w:rFonts w:hint="eastAsia"/>
              </w:rPr>
              <w:t>Character</w:t>
            </w:r>
          </w:p>
        </w:tc>
        <w:tc>
          <w:tcPr>
            <w:tcW w:w="962" w:type="dxa"/>
            <w:vAlign w:val="center"/>
          </w:tcPr>
          <w:p w14:paraId="1F841117" w14:textId="77777777" w:rsidR="00CB13BD" w:rsidRPr="00C45958" w:rsidRDefault="00CB13BD" w:rsidP="006F30A2">
            <w:r>
              <w:rPr>
                <w:rFonts w:hint="eastAsia"/>
              </w:rPr>
              <w:t>4</w:t>
            </w:r>
            <w:r w:rsidRPr="00C45958">
              <w:rPr>
                <w:rFonts w:hint="eastAsia"/>
              </w:rPr>
              <w:t>0</w:t>
            </w:r>
          </w:p>
        </w:tc>
        <w:tc>
          <w:tcPr>
            <w:tcW w:w="2957" w:type="dxa"/>
            <w:vAlign w:val="center"/>
          </w:tcPr>
          <w:p w14:paraId="28907154" w14:textId="77777777" w:rsidR="00CB13BD" w:rsidRPr="00C45958" w:rsidRDefault="00CB13BD" w:rsidP="006F30A2">
            <w:r w:rsidRPr="00C45958">
              <w:rPr>
                <w:rFonts w:hint="eastAsia"/>
              </w:rPr>
              <w:t>主要身份证明文件代码</w:t>
            </w:r>
          </w:p>
        </w:tc>
        <w:tc>
          <w:tcPr>
            <w:tcW w:w="2481" w:type="dxa"/>
            <w:vAlign w:val="center"/>
          </w:tcPr>
          <w:p w14:paraId="4858726A" w14:textId="77777777" w:rsidR="00CB13BD" w:rsidRPr="00C45958" w:rsidRDefault="00CB13BD" w:rsidP="006F30A2"/>
        </w:tc>
      </w:tr>
      <w:tr w:rsidR="00CB13BD" w14:paraId="4C1E542C" w14:textId="77777777" w:rsidTr="00CB13BD">
        <w:trPr>
          <w:trHeight w:val="415"/>
          <w:jc w:val="center"/>
        </w:trPr>
        <w:tc>
          <w:tcPr>
            <w:tcW w:w="537" w:type="dxa"/>
            <w:vAlign w:val="center"/>
          </w:tcPr>
          <w:p w14:paraId="6197C449" w14:textId="77777777" w:rsidR="00E70528" w:rsidRDefault="00E70528">
            <w:pPr>
              <w:pStyle w:val="ab"/>
              <w:numPr>
                <w:ilvl w:val="0"/>
                <w:numId w:val="56"/>
              </w:numPr>
              <w:ind w:firstLineChars="0"/>
              <w:jc w:val="center"/>
              <w:rPr>
                <w:b/>
              </w:rPr>
            </w:pPr>
          </w:p>
        </w:tc>
        <w:tc>
          <w:tcPr>
            <w:tcW w:w="1258" w:type="dxa"/>
            <w:vAlign w:val="center"/>
          </w:tcPr>
          <w:p w14:paraId="165208C7" w14:textId="77777777" w:rsidR="00CB13BD" w:rsidRPr="00C45958" w:rsidRDefault="00CB13BD" w:rsidP="006F30A2">
            <w:r w:rsidRPr="00C45958">
              <w:rPr>
                <w:rFonts w:hint="eastAsia"/>
              </w:rPr>
              <w:t>JZRQ</w:t>
            </w:r>
          </w:p>
        </w:tc>
        <w:tc>
          <w:tcPr>
            <w:tcW w:w="1269" w:type="dxa"/>
            <w:vAlign w:val="center"/>
          </w:tcPr>
          <w:p w14:paraId="64276F1E" w14:textId="77777777" w:rsidR="00CB13BD" w:rsidRPr="00C45958" w:rsidRDefault="00CB13BD" w:rsidP="006F30A2">
            <w:r w:rsidRPr="00C45958">
              <w:rPr>
                <w:rFonts w:hint="eastAsia"/>
              </w:rPr>
              <w:t>Character</w:t>
            </w:r>
          </w:p>
        </w:tc>
        <w:tc>
          <w:tcPr>
            <w:tcW w:w="962" w:type="dxa"/>
            <w:vAlign w:val="center"/>
          </w:tcPr>
          <w:p w14:paraId="57DEADE9" w14:textId="77777777" w:rsidR="00CB13BD" w:rsidRPr="00C45958" w:rsidRDefault="00CB13BD" w:rsidP="006F30A2">
            <w:r w:rsidRPr="00C45958">
              <w:rPr>
                <w:rFonts w:hint="eastAsia"/>
              </w:rPr>
              <w:t>8</w:t>
            </w:r>
          </w:p>
        </w:tc>
        <w:tc>
          <w:tcPr>
            <w:tcW w:w="2957" w:type="dxa"/>
            <w:vAlign w:val="center"/>
          </w:tcPr>
          <w:p w14:paraId="14C29F96" w14:textId="77777777" w:rsidR="00CB13BD" w:rsidRPr="00C45958" w:rsidRDefault="00CB13BD" w:rsidP="006F30A2">
            <w:r w:rsidRPr="00C45958">
              <w:rPr>
                <w:rFonts w:hint="eastAsia"/>
              </w:rPr>
              <w:t>主要身份证明文件截止日期</w:t>
            </w:r>
          </w:p>
        </w:tc>
        <w:tc>
          <w:tcPr>
            <w:tcW w:w="2481" w:type="dxa"/>
            <w:vAlign w:val="center"/>
          </w:tcPr>
          <w:p w14:paraId="0970EC1A" w14:textId="77777777" w:rsidR="00CB13BD" w:rsidRPr="00C45958" w:rsidRDefault="00CB13BD" w:rsidP="006F30A2"/>
        </w:tc>
      </w:tr>
      <w:tr w:rsidR="00CB13BD" w14:paraId="364BA16D" w14:textId="77777777" w:rsidTr="00CB13BD">
        <w:trPr>
          <w:trHeight w:val="415"/>
          <w:jc w:val="center"/>
        </w:trPr>
        <w:tc>
          <w:tcPr>
            <w:tcW w:w="537" w:type="dxa"/>
            <w:vAlign w:val="center"/>
          </w:tcPr>
          <w:p w14:paraId="428FF4B3" w14:textId="77777777" w:rsidR="00E70528" w:rsidRDefault="00E70528">
            <w:pPr>
              <w:pStyle w:val="ab"/>
              <w:numPr>
                <w:ilvl w:val="0"/>
                <w:numId w:val="56"/>
              </w:numPr>
              <w:ind w:firstLineChars="0"/>
              <w:jc w:val="center"/>
              <w:rPr>
                <w:b/>
              </w:rPr>
            </w:pPr>
          </w:p>
        </w:tc>
        <w:tc>
          <w:tcPr>
            <w:tcW w:w="1258" w:type="dxa"/>
            <w:vAlign w:val="center"/>
          </w:tcPr>
          <w:p w14:paraId="27AB5344" w14:textId="77777777" w:rsidR="00CB13BD" w:rsidRPr="00C45958" w:rsidRDefault="00CB13BD" w:rsidP="006F30A2">
            <w:r w:rsidRPr="00C45958">
              <w:rPr>
                <w:rFonts w:hint="eastAsia"/>
              </w:rPr>
              <w:t>ZJDZ</w:t>
            </w:r>
          </w:p>
        </w:tc>
        <w:tc>
          <w:tcPr>
            <w:tcW w:w="1269" w:type="dxa"/>
            <w:vAlign w:val="center"/>
          </w:tcPr>
          <w:p w14:paraId="72A6222E" w14:textId="77777777" w:rsidR="00CB13BD" w:rsidRPr="00C45958" w:rsidRDefault="00CB13BD" w:rsidP="006F30A2">
            <w:r w:rsidRPr="00C45958">
              <w:rPr>
                <w:rFonts w:hint="eastAsia"/>
              </w:rPr>
              <w:t>Character</w:t>
            </w:r>
          </w:p>
        </w:tc>
        <w:tc>
          <w:tcPr>
            <w:tcW w:w="962" w:type="dxa"/>
            <w:vAlign w:val="center"/>
          </w:tcPr>
          <w:p w14:paraId="6A7A2DAD" w14:textId="77777777" w:rsidR="00CB13BD" w:rsidRPr="00C45958" w:rsidRDefault="00CB13BD" w:rsidP="006F30A2">
            <w:r>
              <w:rPr>
                <w:rFonts w:hint="eastAsia"/>
              </w:rPr>
              <w:t>8</w:t>
            </w:r>
            <w:r w:rsidRPr="00C45958">
              <w:rPr>
                <w:rFonts w:hint="eastAsia"/>
              </w:rPr>
              <w:t>0</w:t>
            </w:r>
          </w:p>
        </w:tc>
        <w:tc>
          <w:tcPr>
            <w:tcW w:w="2957" w:type="dxa"/>
            <w:vAlign w:val="center"/>
          </w:tcPr>
          <w:p w14:paraId="6C37467F" w14:textId="77777777" w:rsidR="00CB13BD" w:rsidRPr="00C45958" w:rsidRDefault="00CB13BD" w:rsidP="006F30A2">
            <w:r w:rsidRPr="00C45958">
              <w:rPr>
                <w:rFonts w:hint="eastAsia"/>
              </w:rPr>
              <w:t>主要身份证明文件地址</w:t>
            </w:r>
          </w:p>
        </w:tc>
        <w:tc>
          <w:tcPr>
            <w:tcW w:w="2481" w:type="dxa"/>
            <w:vAlign w:val="center"/>
          </w:tcPr>
          <w:p w14:paraId="1F98719F" w14:textId="77777777" w:rsidR="00CB13BD" w:rsidRPr="00C45958" w:rsidRDefault="00CB13BD" w:rsidP="006F30A2"/>
        </w:tc>
      </w:tr>
      <w:tr w:rsidR="00CB13BD" w14:paraId="1F290BE1" w14:textId="77777777" w:rsidTr="00CB13BD">
        <w:trPr>
          <w:trHeight w:val="415"/>
          <w:jc w:val="center"/>
        </w:trPr>
        <w:tc>
          <w:tcPr>
            <w:tcW w:w="537" w:type="dxa"/>
            <w:vAlign w:val="center"/>
          </w:tcPr>
          <w:p w14:paraId="0E7CA313" w14:textId="77777777" w:rsidR="00E70528" w:rsidRDefault="00E70528">
            <w:pPr>
              <w:pStyle w:val="ab"/>
              <w:numPr>
                <w:ilvl w:val="0"/>
                <w:numId w:val="56"/>
              </w:numPr>
              <w:ind w:firstLineChars="0"/>
              <w:jc w:val="center"/>
              <w:rPr>
                <w:b/>
              </w:rPr>
            </w:pPr>
          </w:p>
        </w:tc>
        <w:tc>
          <w:tcPr>
            <w:tcW w:w="1258" w:type="dxa"/>
            <w:vAlign w:val="center"/>
          </w:tcPr>
          <w:p w14:paraId="5E88C686" w14:textId="77777777" w:rsidR="00CB13BD" w:rsidRPr="00C45958" w:rsidRDefault="00CB13BD" w:rsidP="006F30A2">
            <w:r w:rsidRPr="00C45958">
              <w:rPr>
                <w:rFonts w:hint="eastAsia"/>
              </w:rPr>
              <w:t>FZZJLB</w:t>
            </w:r>
          </w:p>
        </w:tc>
        <w:tc>
          <w:tcPr>
            <w:tcW w:w="1269" w:type="dxa"/>
            <w:vAlign w:val="center"/>
          </w:tcPr>
          <w:p w14:paraId="4034EC7B" w14:textId="77777777" w:rsidR="00CB13BD" w:rsidRPr="00C45958" w:rsidRDefault="00CB13BD" w:rsidP="006F30A2">
            <w:r w:rsidRPr="00C45958">
              <w:rPr>
                <w:rFonts w:hint="eastAsia"/>
              </w:rPr>
              <w:t>Character</w:t>
            </w:r>
          </w:p>
        </w:tc>
        <w:tc>
          <w:tcPr>
            <w:tcW w:w="962" w:type="dxa"/>
            <w:vAlign w:val="center"/>
          </w:tcPr>
          <w:p w14:paraId="4960F071" w14:textId="77777777" w:rsidR="00CB13BD" w:rsidRPr="00C45958" w:rsidRDefault="00CB13BD" w:rsidP="006F30A2">
            <w:r w:rsidRPr="00C45958">
              <w:rPr>
                <w:rFonts w:hint="eastAsia"/>
              </w:rPr>
              <w:t>2</w:t>
            </w:r>
          </w:p>
        </w:tc>
        <w:tc>
          <w:tcPr>
            <w:tcW w:w="2957" w:type="dxa"/>
            <w:vAlign w:val="center"/>
          </w:tcPr>
          <w:p w14:paraId="26F4FD03" w14:textId="77777777" w:rsidR="00CB13BD" w:rsidRPr="00C45958" w:rsidRDefault="00CB13BD" w:rsidP="006F30A2">
            <w:r w:rsidRPr="00C45958">
              <w:rPr>
                <w:rFonts w:hint="eastAsia"/>
              </w:rPr>
              <w:t>辅助身份证明文件类别</w:t>
            </w:r>
          </w:p>
        </w:tc>
        <w:tc>
          <w:tcPr>
            <w:tcW w:w="2481" w:type="dxa"/>
            <w:vAlign w:val="center"/>
          </w:tcPr>
          <w:p w14:paraId="1F9B2D64" w14:textId="77777777" w:rsidR="00CB13BD" w:rsidRPr="00C45958" w:rsidRDefault="00CB13BD"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CB13BD" w14:paraId="7C8B0A05" w14:textId="77777777" w:rsidTr="00CB13BD">
        <w:trPr>
          <w:trHeight w:val="415"/>
          <w:jc w:val="center"/>
        </w:trPr>
        <w:tc>
          <w:tcPr>
            <w:tcW w:w="537" w:type="dxa"/>
            <w:vAlign w:val="center"/>
          </w:tcPr>
          <w:p w14:paraId="04B97336" w14:textId="77777777" w:rsidR="00E70528" w:rsidRDefault="00E70528">
            <w:pPr>
              <w:pStyle w:val="ab"/>
              <w:numPr>
                <w:ilvl w:val="0"/>
                <w:numId w:val="56"/>
              </w:numPr>
              <w:ind w:firstLineChars="0"/>
              <w:jc w:val="center"/>
              <w:rPr>
                <w:b/>
              </w:rPr>
            </w:pPr>
          </w:p>
        </w:tc>
        <w:tc>
          <w:tcPr>
            <w:tcW w:w="1258" w:type="dxa"/>
            <w:vAlign w:val="center"/>
          </w:tcPr>
          <w:p w14:paraId="59858222" w14:textId="77777777" w:rsidR="00CB13BD" w:rsidRPr="00C45958" w:rsidRDefault="00CB13BD" w:rsidP="006F30A2">
            <w:r w:rsidRPr="00C45958">
              <w:rPr>
                <w:rFonts w:hint="eastAsia"/>
              </w:rPr>
              <w:t>FZZJDM</w:t>
            </w:r>
          </w:p>
        </w:tc>
        <w:tc>
          <w:tcPr>
            <w:tcW w:w="1269" w:type="dxa"/>
            <w:vAlign w:val="center"/>
          </w:tcPr>
          <w:p w14:paraId="71DE2FEF" w14:textId="77777777" w:rsidR="00CB13BD" w:rsidRPr="00C45958" w:rsidRDefault="00CB13BD" w:rsidP="006F30A2">
            <w:r w:rsidRPr="00C45958">
              <w:rPr>
                <w:rFonts w:hint="eastAsia"/>
              </w:rPr>
              <w:t>Character</w:t>
            </w:r>
          </w:p>
        </w:tc>
        <w:tc>
          <w:tcPr>
            <w:tcW w:w="962" w:type="dxa"/>
            <w:vAlign w:val="center"/>
          </w:tcPr>
          <w:p w14:paraId="73E1DF01" w14:textId="77777777" w:rsidR="00CB13BD" w:rsidRPr="00C45958" w:rsidRDefault="00CB13BD" w:rsidP="006F30A2">
            <w:r>
              <w:rPr>
                <w:rFonts w:hint="eastAsia"/>
              </w:rPr>
              <w:t>4</w:t>
            </w:r>
            <w:r w:rsidRPr="00C45958">
              <w:rPr>
                <w:rFonts w:hint="eastAsia"/>
              </w:rPr>
              <w:t>0</w:t>
            </w:r>
          </w:p>
        </w:tc>
        <w:tc>
          <w:tcPr>
            <w:tcW w:w="2957" w:type="dxa"/>
            <w:vAlign w:val="center"/>
          </w:tcPr>
          <w:p w14:paraId="3B351AE1" w14:textId="77777777" w:rsidR="00CB13BD" w:rsidRPr="00C45958" w:rsidRDefault="00CB13BD" w:rsidP="006F30A2">
            <w:r w:rsidRPr="00C45958">
              <w:rPr>
                <w:rFonts w:hint="eastAsia"/>
              </w:rPr>
              <w:t>辅助身份证明文件代码</w:t>
            </w:r>
          </w:p>
        </w:tc>
        <w:tc>
          <w:tcPr>
            <w:tcW w:w="2481" w:type="dxa"/>
            <w:vAlign w:val="center"/>
          </w:tcPr>
          <w:p w14:paraId="7F550AC4" w14:textId="77777777" w:rsidR="00CB13BD" w:rsidRPr="00C45958" w:rsidRDefault="00CB13BD" w:rsidP="006F30A2"/>
        </w:tc>
      </w:tr>
      <w:tr w:rsidR="00CB13BD" w14:paraId="5001ABAD" w14:textId="77777777" w:rsidTr="00CB13BD">
        <w:trPr>
          <w:trHeight w:val="415"/>
          <w:jc w:val="center"/>
        </w:trPr>
        <w:tc>
          <w:tcPr>
            <w:tcW w:w="537" w:type="dxa"/>
            <w:vAlign w:val="center"/>
          </w:tcPr>
          <w:p w14:paraId="7D0C55BA" w14:textId="77777777" w:rsidR="00E70528" w:rsidRDefault="00E70528">
            <w:pPr>
              <w:pStyle w:val="ab"/>
              <w:numPr>
                <w:ilvl w:val="0"/>
                <w:numId w:val="56"/>
              </w:numPr>
              <w:ind w:firstLineChars="0"/>
              <w:jc w:val="center"/>
              <w:rPr>
                <w:b/>
              </w:rPr>
            </w:pPr>
          </w:p>
        </w:tc>
        <w:tc>
          <w:tcPr>
            <w:tcW w:w="1258" w:type="dxa"/>
            <w:vAlign w:val="center"/>
          </w:tcPr>
          <w:p w14:paraId="5D41C0C5" w14:textId="77777777" w:rsidR="00CB13BD" w:rsidRPr="00C45958" w:rsidRDefault="00CB13BD" w:rsidP="006F30A2">
            <w:r w:rsidRPr="00C45958">
              <w:rPr>
                <w:rFonts w:hint="eastAsia"/>
              </w:rPr>
              <w:t>FZJZRQ</w:t>
            </w:r>
          </w:p>
        </w:tc>
        <w:tc>
          <w:tcPr>
            <w:tcW w:w="1269" w:type="dxa"/>
            <w:vAlign w:val="center"/>
          </w:tcPr>
          <w:p w14:paraId="3E8D3DAD" w14:textId="77777777" w:rsidR="00CB13BD" w:rsidRPr="00C45958" w:rsidRDefault="00CB13BD" w:rsidP="006F30A2">
            <w:r w:rsidRPr="00C45958">
              <w:rPr>
                <w:rFonts w:hint="eastAsia"/>
              </w:rPr>
              <w:t>Character</w:t>
            </w:r>
          </w:p>
        </w:tc>
        <w:tc>
          <w:tcPr>
            <w:tcW w:w="962" w:type="dxa"/>
            <w:vAlign w:val="center"/>
          </w:tcPr>
          <w:p w14:paraId="4B83F634" w14:textId="77777777" w:rsidR="00CB13BD" w:rsidRPr="00C45958" w:rsidRDefault="00CB13BD" w:rsidP="006F30A2">
            <w:r w:rsidRPr="00C45958">
              <w:rPr>
                <w:rFonts w:hint="eastAsia"/>
              </w:rPr>
              <w:t>8</w:t>
            </w:r>
          </w:p>
        </w:tc>
        <w:tc>
          <w:tcPr>
            <w:tcW w:w="2957" w:type="dxa"/>
            <w:vAlign w:val="center"/>
          </w:tcPr>
          <w:p w14:paraId="2089195C" w14:textId="77777777" w:rsidR="00CB13BD" w:rsidRPr="00C45958" w:rsidRDefault="00CB13BD" w:rsidP="006F30A2">
            <w:r w:rsidRPr="00C45958">
              <w:rPr>
                <w:rFonts w:hint="eastAsia"/>
              </w:rPr>
              <w:t>辅助身份证明文件截止日期</w:t>
            </w:r>
          </w:p>
        </w:tc>
        <w:tc>
          <w:tcPr>
            <w:tcW w:w="2481" w:type="dxa"/>
            <w:vAlign w:val="center"/>
          </w:tcPr>
          <w:p w14:paraId="469EAA8D" w14:textId="77777777" w:rsidR="00CB13BD" w:rsidRPr="00C45958" w:rsidRDefault="00CB13BD" w:rsidP="006F30A2"/>
        </w:tc>
      </w:tr>
      <w:tr w:rsidR="00CB13BD" w14:paraId="0BD8C0EE" w14:textId="77777777" w:rsidTr="00CB13BD">
        <w:trPr>
          <w:trHeight w:val="415"/>
          <w:jc w:val="center"/>
        </w:trPr>
        <w:tc>
          <w:tcPr>
            <w:tcW w:w="537" w:type="dxa"/>
            <w:vAlign w:val="center"/>
          </w:tcPr>
          <w:p w14:paraId="6B23FE7C" w14:textId="77777777" w:rsidR="00E70528" w:rsidRDefault="00E70528">
            <w:pPr>
              <w:pStyle w:val="ab"/>
              <w:numPr>
                <w:ilvl w:val="0"/>
                <w:numId w:val="56"/>
              </w:numPr>
              <w:ind w:firstLineChars="0"/>
              <w:jc w:val="center"/>
              <w:rPr>
                <w:b/>
              </w:rPr>
            </w:pPr>
          </w:p>
        </w:tc>
        <w:tc>
          <w:tcPr>
            <w:tcW w:w="1258" w:type="dxa"/>
            <w:vAlign w:val="center"/>
          </w:tcPr>
          <w:p w14:paraId="5EE6D7CD" w14:textId="77777777" w:rsidR="00CB13BD" w:rsidRPr="00C45958" w:rsidRDefault="00CB13BD" w:rsidP="006F30A2">
            <w:r>
              <w:rPr>
                <w:rFonts w:hint="eastAsia"/>
              </w:rPr>
              <w:t>FZ</w:t>
            </w:r>
            <w:r w:rsidRPr="00C45958">
              <w:rPr>
                <w:rFonts w:hint="eastAsia"/>
              </w:rPr>
              <w:t>ZJDZ</w:t>
            </w:r>
          </w:p>
        </w:tc>
        <w:tc>
          <w:tcPr>
            <w:tcW w:w="1269" w:type="dxa"/>
            <w:vAlign w:val="center"/>
          </w:tcPr>
          <w:p w14:paraId="58F1BDF2" w14:textId="77777777" w:rsidR="00CB13BD" w:rsidRPr="00C45958" w:rsidRDefault="00CB13BD" w:rsidP="006F30A2">
            <w:r w:rsidRPr="00C45958">
              <w:rPr>
                <w:rFonts w:hint="eastAsia"/>
              </w:rPr>
              <w:t>Character</w:t>
            </w:r>
          </w:p>
        </w:tc>
        <w:tc>
          <w:tcPr>
            <w:tcW w:w="962" w:type="dxa"/>
            <w:vAlign w:val="center"/>
          </w:tcPr>
          <w:p w14:paraId="4D10CB06" w14:textId="77777777" w:rsidR="00CB13BD" w:rsidRPr="00C45958" w:rsidRDefault="00CB13BD" w:rsidP="006F30A2">
            <w:r>
              <w:rPr>
                <w:rFonts w:hint="eastAsia"/>
              </w:rPr>
              <w:t>8</w:t>
            </w:r>
            <w:r w:rsidRPr="00C45958">
              <w:rPr>
                <w:rFonts w:hint="eastAsia"/>
              </w:rPr>
              <w:t>0</w:t>
            </w:r>
          </w:p>
        </w:tc>
        <w:tc>
          <w:tcPr>
            <w:tcW w:w="2957" w:type="dxa"/>
            <w:vAlign w:val="center"/>
          </w:tcPr>
          <w:p w14:paraId="1849846B" w14:textId="77777777" w:rsidR="00CB13BD" w:rsidRPr="00C45958" w:rsidRDefault="00CB13BD" w:rsidP="006F30A2">
            <w:r w:rsidRPr="00C45958">
              <w:rPr>
                <w:rFonts w:hint="eastAsia"/>
              </w:rPr>
              <w:t>辅助身份证明文件地址</w:t>
            </w:r>
          </w:p>
        </w:tc>
        <w:tc>
          <w:tcPr>
            <w:tcW w:w="2481" w:type="dxa"/>
            <w:vAlign w:val="center"/>
          </w:tcPr>
          <w:p w14:paraId="5769AB2D" w14:textId="77777777" w:rsidR="00CB13BD" w:rsidRPr="00C45958" w:rsidRDefault="00CB13BD" w:rsidP="006F30A2"/>
        </w:tc>
      </w:tr>
      <w:tr w:rsidR="00CB13BD" w14:paraId="1934D46D" w14:textId="77777777" w:rsidTr="00CB13BD">
        <w:trPr>
          <w:trHeight w:val="415"/>
          <w:jc w:val="center"/>
        </w:trPr>
        <w:tc>
          <w:tcPr>
            <w:tcW w:w="537" w:type="dxa"/>
            <w:vAlign w:val="center"/>
          </w:tcPr>
          <w:p w14:paraId="156E2D4D" w14:textId="77777777" w:rsidR="00E70528" w:rsidRDefault="00E70528">
            <w:pPr>
              <w:pStyle w:val="ab"/>
              <w:numPr>
                <w:ilvl w:val="0"/>
                <w:numId w:val="56"/>
              </w:numPr>
              <w:ind w:firstLineChars="0"/>
              <w:jc w:val="center"/>
              <w:rPr>
                <w:b/>
              </w:rPr>
            </w:pPr>
          </w:p>
        </w:tc>
        <w:tc>
          <w:tcPr>
            <w:tcW w:w="1258" w:type="dxa"/>
            <w:vAlign w:val="center"/>
          </w:tcPr>
          <w:p w14:paraId="3ECC9759" w14:textId="77777777" w:rsidR="00CB13BD" w:rsidRPr="00C45958" w:rsidRDefault="00CB13BD" w:rsidP="006F30A2">
            <w:r w:rsidRPr="00C45958">
              <w:rPr>
                <w:rFonts w:hint="eastAsia"/>
              </w:rPr>
              <w:t>CSRQ</w:t>
            </w:r>
          </w:p>
        </w:tc>
        <w:tc>
          <w:tcPr>
            <w:tcW w:w="1269" w:type="dxa"/>
            <w:vAlign w:val="center"/>
          </w:tcPr>
          <w:p w14:paraId="49D709E6" w14:textId="77777777" w:rsidR="00CB13BD" w:rsidRPr="00C45958" w:rsidRDefault="00CB13BD" w:rsidP="006F30A2">
            <w:r w:rsidRPr="00C45958">
              <w:rPr>
                <w:rFonts w:hint="eastAsia"/>
              </w:rPr>
              <w:t>Character</w:t>
            </w:r>
          </w:p>
        </w:tc>
        <w:tc>
          <w:tcPr>
            <w:tcW w:w="962" w:type="dxa"/>
            <w:vAlign w:val="center"/>
          </w:tcPr>
          <w:p w14:paraId="59A38ADA" w14:textId="77777777" w:rsidR="00CB13BD" w:rsidRPr="00C45958" w:rsidRDefault="00CB13BD" w:rsidP="006F30A2">
            <w:r w:rsidRPr="00C45958">
              <w:rPr>
                <w:rFonts w:hint="eastAsia"/>
              </w:rPr>
              <w:t>8</w:t>
            </w:r>
          </w:p>
        </w:tc>
        <w:tc>
          <w:tcPr>
            <w:tcW w:w="2957" w:type="dxa"/>
            <w:vAlign w:val="center"/>
          </w:tcPr>
          <w:p w14:paraId="7212C647" w14:textId="77777777" w:rsidR="00CB13BD" w:rsidRPr="00C45958" w:rsidRDefault="00CB13BD" w:rsidP="006F30A2">
            <w:r w:rsidRPr="00C45958">
              <w:rPr>
                <w:rFonts w:hint="eastAsia"/>
              </w:rPr>
              <w:t>出生日期</w:t>
            </w:r>
          </w:p>
        </w:tc>
        <w:tc>
          <w:tcPr>
            <w:tcW w:w="2481" w:type="dxa"/>
            <w:vAlign w:val="center"/>
          </w:tcPr>
          <w:p w14:paraId="554D8003" w14:textId="77777777" w:rsidR="00CB13BD" w:rsidRPr="00C45958" w:rsidRDefault="00CB13BD" w:rsidP="006F30A2"/>
        </w:tc>
      </w:tr>
      <w:tr w:rsidR="00CB13BD" w14:paraId="0BEB4514" w14:textId="77777777" w:rsidTr="00CB13BD">
        <w:trPr>
          <w:trHeight w:val="415"/>
          <w:jc w:val="center"/>
        </w:trPr>
        <w:tc>
          <w:tcPr>
            <w:tcW w:w="537" w:type="dxa"/>
            <w:vAlign w:val="center"/>
          </w:tcPr>
          <w:p w14:paraId="1AC60B34" w14:textId="77777777" w:rsidR="00E70528" w:rsidRDefault="00E70528">
            <w:pPr>
              <w:pStyle w:val="ab"/>
              <w:numPr>
                <w:ilvl w:val="0"/>
                <w:numId w:val="56"/>
              </w:numPr>
              <w:ind w:firstLineChars="0"/>
              <w:jc w:val="center"/>
              <w:rPr>
                <w:b/>
              </w:rPr>
            </w:pPr>
          </w:p>
        </w:tc>
        <w:tc>
          <w:tcPr>
            <w:tcW w:w="1258" w:type="dxa"/>
            <w:vAlign w:val="center"/>
          </w:tcPr>
          <w:p w14:paraId="3AA886CF" w14:textId="77777777" w:rsidR="00CB13BD" w:rsidRPr="00C45958" w:rsidRDefault="00CB13BD" w:rsidP="006F30A2">
            <w:r w:rsidRPr="00C45958">
              <w:rPr>
                <w:rFonts w:hint="eastAsia"/>
              </w:rPr>
              <w:t>XB</w:t>
            </w:r>
          </w:p>
        </w:tc>
        <w:tc>
          <w:tcPr>
            <w:tcW w:w="1269" w:type="dxa"/>
            <w:vAlign w:val="center"/>
          </w:tcPr>
          <w:p w14:paraId="6E488086" w14:textId="77777777" w:rsidR="00CB13BD" w:rsidRPr="00C45958" w:rsidRDefault="00CB13BD" w:rsidP="006F30A2">
            <w:r w:rsidRPr="00C45958">
              <w:rPr>
                <w:rFonts w:hint="eastAsia"/>
              </w:rPr>
              <w:t>Character</w:t>
            </w:r>
          </w:p>
        </w:tc>
        <w:tc>
          <w:tcPr>
            <w:tcW w:w="962" w:type="dxa"/>
            <w:vAlign w:val="center"/>
          </w:tcPr>
          <w:p w14:paraId="6E777FE6" w14:textId="77777777" w:rsidR="00CB13BD" w:rsidRPr="00C45958" w:rsidRDefault="00CB13BD" w:rsidP="006F30A2">
            <w:r w:rsidRPr="00C45958">
              <w:rPr>
                <w:rFonts w:hint="eastAsia"/>
              </w:rPr>
              <w:t>1</w:t>
            </w:r>
          </w:p>
        </w:tc>
        <w:tc>
          <w:tcPr>
            <w:tcW w:w="2957" w:type="dxa"/>
            <w:vAlign w:val="center"/>
          </w:tcPr>
          <w:p w14:paraId="7972980E" w14:textId="77777777" w:rsidR="00CB13BD" w:rsidRPr="00C45958" w:rsidRDefault="00CB13BD" w:rsidP="006F30A2">
            <w:r w:rsidRPr="00C45958">
              <w:rPr>
                <w:rFonts w:hint="eastAsia"/>
              </w:rPr>
              <w:t>性别</w:t>
            </w:r>
          </w:p>
        </w:tc>
        <w:tc>
          <w:tcPr>
            <w:tcW w:w="2481" w:type="dxa"/>
            <w:vAlign w:val="center"/>
          </w:tcPr>
          <w:p w14:paraId="3C405AE1" w14:textId="77777777" w:rsidR="00CB13BD" w:rsidRPr="00C45958" w:rsidRDefault="00CB13BD" w:rsidP="006F30A2">
            <w:r w:rsidRPr="004655CD">
              <w:rPr>
                <w:rFonts w:hint="eastAsia"/>
              </w:rPr>
              <w:t>字典</w:t>
            </w:r>
            <w:r w:rsidRPr="004655CD">
              <w:rPr>
                <w:rFonts w:hint="eastAsia"/>
              </w:rPr>
              <w:t>(</w:t>
            </w:r>
            <w:r w:rsidRPr="00C45958">
              <w:rPr>
                <w:rFonts w:hint="eastAsia"/>
              </w:rPr>
              <w:t>XB</w:t>
            </w:r>
            <w:r w:rsidRPr="004655CD">
              <w:rPr>
                <w:rFonts w:hint="eastAsia"/>
              </w:rPr>
              <w:t>)</w:t>
            </w:r>
          </w:p>
        </w:tc>
      </w:tr>
      <w:tr w:rsidR="00CB13BD" w14:paraId="4950E702" w14:textId="77777777" w:rsidTr="00CB13BD">
        <w:trPr>
          <w:trHeight w:val="415"/>
          <w:jc w:val="center"/>
        </w:trPr>
        <w:tc>
          <w:tcPr>
            <w:tcW w:w="537" w:type="dxa"/>
            <w:vAlign w:val="center"/>
          </w:tcPr>
          <w:p w14:paraId="5BC5D3D9" w14:textId="77777777" w:rsidR="00E70528" w:rsidRDefault="00E70528">
            <w:pPr>
              <w:pStyle w:val="ab"/>
              <w:numPr>
                <w:ilvl w:val="0"/>
                <w:numId w:val="56"/>
              </w:numPr>
              <w:ind w:firstLineChars="0"/>
              <w:jc w:val="center"/>
              <w:rPr>
                <w:b/>
              </w:rPr>
            </w:pPr>
          </w:p>
        </w:tc>
        <w:tc>
          <w:tcPr>
            <w:tcW w:w="1258" w:type="dxa"/>
            <w:vAlign w:val="center"/>
          </w:tcPr>
          <w:p w14:paraId="4F5D25E4" w14:textId="77777777" w:rsidR="00CB13BD" w:rsidRPr="00C45958" w:rsidRDefault="00CB13BD" w:rsidP="006F30A2">
            <w:r w:rsidRPr="00C45958">
              <w:rPr>
                <w:rFonts w:hint="eastAsia"/>
              </w:rPr>
              <w:t>XLDM</w:t>
            </w:r>
          </w:p>
        </w:tc>
        <w:tc>
          <w:tcPr>
            <w:tcW w:w="1269" w:type="dxa"/>
            <w:vAlign w:val="center"/>
          </w:tcPr>
          <w:p w14:paraId="4383718C" w14:textId="77777777" w:rsidR="00CB13BD" w:rsidRPr="00C45958" w:rsidRDefault="00CB13BD" w:rsidP="006F30A2">
            <w:r w:rsidRPr="00C45958">
              <w:rPr>
                <w:rFonts w:hint="eastAsia"/>
              </w:rPr>
              <w:t>Character</w:t>
            </w:r>
          </w:p>
        </w:tc>
        <w:tc>
          <w:tcPr>
            <w:tcW w:w="962" w:type="dxa"/>
            <w:vAlign w:val="center"/>
          </w:tcPr>
          <w:p w14:paraId="24A7D9E8" w14:textId="77777777" w:rsidR="00CB13BD" w:rsidRPr="00C45958" w:rsidRDefault="00CB13BD" w:rsidP="006F30A2">
            <w:r w:rsidRPr="00C45958">
              <w:rPr>
                <w:rFonts w:hint="eastAsia"/>
              </w:rPr>
              <w:t>2</w:t>
            </w:r>
          </w:p>
        </w:tc>
        <w:tc>
          <w:tcPr>
            <w:tcW w:w="2957" w:type="dxa"/>
            <w:vAlign w:val="center"/>
          </w:tcPr>
          <w:p w14:paraId="565F6F26" w14:textId="77777777" w:rsidR="00CB13BD" w:rsidRPr="00C45958" w:rsidRDefault="00CB13BD" w:rsidP="006F30A2">
            <w:r w:rsidRPr="00C45958">
              <w:rPr>
                <w:rFonts w:hint="eastAsia"/>
              </w:rPr>
              <w:t>学历代码</w:t>
            </w:r>
          </w:p>
        </w:tc>
        <w:tc>
          <w:tcPr>
            <w:tcW w:w="2481" w:type="dxa"/>
            <w:vAlign w:val="center"/>
          </w:tcPr>
          <w:p w14:paraId="2637E4CA" w14:textId="77777777" w:rsidR="00CB13BD" w:rsidRPr="00C45958" w:rsidRDefault="00CB13BD" w:rsidP="006F30A2">
            <w:r w:rsidRPr="004655CD">
              <w:rPr>
                <w:rFonts w:hint="eastAsia"/>
              </w:rPr>
              <w:t>字典</w:t>
            </w:r>
            <w:r w:rsidRPr="004655CD">
              <w:rPr>
                <w:rFonts w:hint="eastAsia"/>
              </w:rPr>
              <w:t>(</w:t>
            </w:r>
            <w:r w:rsidRPr="00C45958">
              <w:rPr>
                <w:rFonts w:hint="eastAsia"/>
              </w:rPr>
              <w:t>XLDM</w:t>
            </w:r>
            <w:r w:rsidRPr="004655CD">
              <w:rPr>
                <w:rFonts w:hint="eastAsia"/>
              </w:rPr>
              <w:t>)</w:t>
            </w:r>
          </w:p>
        </w:tc>
      </w:tr>
      <w:tr w:rsidR="00CB13BD" w14:paraId="4B279D9E" w14:textId="77777777" w:rsidTr="00CB13BD">
        <w:trPr>
          <w:trHeight w:val="415"/>
          <w:jc w:val="center"/>
        </w:trPr>
        <w:tc>
          <w:tcPr>
            <w:tcW w:w="537" w:type="dxa"/>
            <w:vAlign w:val="center"/>
          </w:tcPr>
          <w:p w14:paraId="3FBB1876" w14:textId="77777777" w:rsidR="00E70528" w:rsidRDefault="00E70528">
            <w:pPr>
              <w:pStyle w:val="ab"/>
              <w:numPr>
                <w:ilvl w:val="0"/>
                <w:numId w:val="56"/>
              </w:numPr>
              <w:ind w:firstLineChars="0"/>
              <w:jc w:val="center"/>
              <w:rPr>
                <w:b/>
              </w:rPr>
            </w:pPr>
          </w:p>
        </w:tc>
        <w:tc>
          <w:tcPr>
            <w:tcW w:w="1258" w:type="dxa"/>
            <w:vAlign w:val="center"/>
          </w:tcPr>
          <w:p w14:paraId="07A62D74" w14:textId="77777777" w:rsidR="00CB13BD" w:rsidRPr="00C45958" w:rsidRDefault="00CB13BD" w:rsidP="006F30A2">
            <w:r>
              <w:rPr>
                <w:rFonts w:hint="eastAsia"/>
              </w:rPr>
              <w:t>ZYXZ</w:t>
            </w:r>
          </w:p>
        </w:tc>
        <w:tc>
          <w:tcPr>
            <w:tcW w:w="1269" w:type="dxa"/>
            <w:vAlign w:val="center"/>
          </w:tcPr>
          <w:p w14:paraId="0D2A72AA" w14:textId="77777777" w:rsidR="00CB13BD" w:rsidRPr="00C45958" w:rsidRDefault="00CB13BD" w:rsidP="006F30A2">
            <w:r w:rsidRPr="00C45958">
              <w:rPr>
                <w:rFonts w:hint="eastAsia"/>
              </w:rPr>
              <w:t>Character</w:t>
            </w:r>
          </w:p>
        </w:tc>
        <w:tc>
          <w:tcPr>
            <w:tcW w:w="962" w:type="dxa"/>
            <w:vAlign w:val="center"/>
          </w:tcPr>
          <w:p w14:paraId="307DAE17" w14:textId="77777777" w:rsidR="00CB13BD" w:rsidRPr="00C45958" w:rsidRDefault="00CB13BD" w:rsidP="006F30A2">
            <w:r w:rsidRPr="00C45958">
              <w:rPr>
                <w:rFonts w:hint="eastAsia"/>
              </w:rPr>
              <w:t>2</w:t>
            </w:r>
          </w:p>
        </w:tc>
        <w:tc>
          <w:tcPr>
            <w:tcW w:w="2957" w:type="dxa"/>
            <w:vAlign w:val="center"/>
          </w:tcPr>
          <w:p w14:paraId="608C6306" w14:textId="77777777" w:rsidR="00CB13BD" w:rsidRPr="00C45958" w:rsidRDefault="00CB13BD" w:rsidP="006F30A2">
            <w:r>
              <w:rPr>
                <w:rFonts w:hint="eastAsia"/>
              </w:rPr>
              <w:t>职业性质</w:t>
            </w:r>
          </w:p>
        </w:tc>
        <w:tc>
          <w:tcPr>
            <w:tcW w:w="2481" w:type="dxa"/>
            <w:vAlign w:val="center"/>
          </w:tcPr>
          <w:p w14:paraId="04BFBFA4" w14:textId="77777777" w:rsidR="00CB13BD" w:rsidRPr="004655CD" w:rsidRDefault="00CB13BD" w:rsidP="006F30A2">
            <w:r>
              <w:rPr>
                <w:rFonts w:hint="eastAsia"/>
              </w:rPr>
              <w:t>字典</w:t>
            </w:r>
            <w:r>
              <w:rPr>
                <w:rFonts w:hint="eastAsia"/>
              </w:rPr>
              <w:t>(ZYXZ)</w:t>
            </w:r>
          </w:p>
        </w:tc>
      </w:tr>
      <w:tr w:rsidR="00CB13BD" w14:paraId="48C7BB36" w14:textId="77777777" w:rsidTr="00CB13BD">
        <w:trPr>
          <w:trHeight w:val="415"/>
          <w:jc w:val="center"/>
        </w:trPr>
        <w:tc>
          <w:tcPr>
            <w:tcW w:w="537" w:type="dxa"/>
            <w:vAlign w:val="center"/>
          </w:tcPr>
          <w:p w14:paraId="49D6823A" w14:textId="77777777" w:rsidR="00E70528" w:rsidRDefault="00E70528">
            <w:pPr>
              <w:pStyle w:val="ab"/>
              <w:numPr>
                <w:ilvl w:val="0"/>
                <w:numId w:val="56"/>
              </w:numPr>
              <w:ind w:firstLineChars="0"/>
              <w:jc w:val="center"/>
              <w:rPr>
                <w:b/>
              </w:rPr>
            </w:pPr>
          </w:p>
        </w:tc>
        <w:tc>
          <w:tcPr>
            <w:tcW w:w="1258" w:type="dxa"/>
            <w:vAlign w:val="center"/>
          </w:tcPr>
          <w:p w14:paraId="454EBE04" w14:textId="77777777" w:rsidR="00CB13BD" w:rsidRPr="00C45958" w:rsidRDefault="00CB13BD" w:rsidP="006F30A2">
            <w:r w:rsidRPr="00C45958">
              <w:rPr>
                <w:rFonts w:hint="eastAsia"/>
              </w:rPr>
              <w:t>MZDM</w:t>
            </w:r>
          </w:p>
        </w:tc>
        <w:tc>
          <w:tcPr>
            <w:tcW w:w="1269" w:type="dxa"/>
            <w:vAlign w:val="center"/>
          </w:tcPr>
          <w:p w14:paraId="78DC7C36" w14:textId="77777777" w:rsidR="00CB13BD" w:rsidRPr="00C45958" w:rsidRDefault="00CB13BD" w:rsidP="006F30A2">
            <w:r w:rsidRPr="00C45958">
              <w:rPr>
                <w:rFonts w:hint="eastAsia"/>
              </w:rPr>
              <w:t>Character</w:t>
            </w:r>
          </w:p>
        </w:tc>
        <w:tc>
          <w:tcPr>
            <w:tcW w:w="962" w:type="dxa"/>
            <w:vAlign w:val="center"/>
          </w:tcPr>
          <w:p w14:paraId="3D961EE0" w14:textId="77777777" w:rsidR="00CB13BD" w:rsidRPr="00C45958" w:rsidRDefault="00CB13BD" w:rsidP="006F30A2">
            <w:r w:rsidRPr="00C45958">
              <w:rPr>
                <w:rFonts w:hint="eastAsia"/>
              </w:rPr>
              <w:t>2</w:t>
            </w:r>
          </w:p>
        </w:tc>
        <w:tc>
          <w:tcPr>
            <w:tcW w:w="2957" w:type="dxa"/>
            <w:vAlign w:val="center"/>
          </w:tcPr>
          <w:p w14:paraId="432B4992" w14:textId="77777777" w:rsidR="00CB13BD" w:rsidRPr="00C45958" w:rsidRDefault="00CB13BD" w:rsidP="006F30A2">
            <w:r w:rsidRPr="00C45958">
              <w:rPr>
                <w:rFonts w:hint="eastAsia"/>
              </w:rPr>
              <w:t>民族代码</w:t>
            </w:r>
          </w:p>
        </w:tc>
        <w:tc>
          <w:tcPr>
            <w:tcW w:w="2481" w:type="dxa"/>
            <w:vAlign w:val="center"/>
          </w:tcPr>
          <w:p w14:paraId="6EB249D7" w14:textId="77777777" w:rsidR="00CB13BD" w:rsidRPr="00C45958" w:rsidRDefault="00CB13BD" w:rsidP="006F30A2">
            <w:r w:rsidRPr="004655CD">
              <w:rPr>
                <w:rFonts w:hint="eastAsia"/>
              </w:rPr>
              <w:t>字典</w:t>
            </w:r>
            <w:r w:rsidRPr="004655CD">
              <w:rPr>
                <w:rFonts w:hint="eastAsia"/>
              </w:rPr>
              <w:t>(</w:t>
            </w:r>
            <w:r w:rsidRPr="00C45958">
              <w:rPr>
                <w:rFonts w:hint="eastAsia"/>
              </w:rPr>
              <w:t>MZDM</w:t>
            </w:r>
            <w:r w:rsidRPr="004655CD">
              <w:rPr>
                <w:rFonts w:hint="eastAsia"/>
              </w:rPr>
              <w:t>)</w:t>
            </w:r>
          </w:p>
        </w:tc>
      </w:tr>
      <w:tr w:rsidR="00CB13BD" w14:paraId="099ECC11" w14:textId="77777777" w:rsidTr="00CB13BD">
        <w:trPr>
          <w:trHeight w:val="415"/>
          <w:jc w:val="center"/>
        </w:trPr>
        <w:tc>
          <w:tcPr>
            <w:tcW w:w="537" w:type="dxa"/>
            <w:vAlign w:val="center"/>
          </w:tcPr>
          <w:p w14:paraId="3165D511" w14:textId="77777777" w:rsidR="00E70528" w:rsidRDefault="00E70528">
            <w:pPr>
              <w:pStyle w:val="ab"/>
              <w:numPr>
                <w:ilvl w:val="0"/>
                <w:numId w:val="56"/>
              </w:numPr>
              <w:ind w:firstLineChars="0"/>
              <w:jc w:val="center"/>
              <w:rPr>
                <w:b/>
              </w:rPr>
            </w:pPr>
          </w:p>
        </w:tc>
        <w:tc>
          <w:tcPr>
            <w:tcW w:w="1258" w:type="dxa"/>
            <w:vAlign w:val="center"/>
          </w:tcPr>
          <w:p w14:paraId="2AABCDD6" w14:textId="77777777" w:rsidR="00CB13BD" w:rsidRPr="00C45958" w:rsidRDefault="00CB13BD" w:rsidP="006F30A2">
            <w:r w:rsidRPr="00C45958">
              <w:rPr>
                <w:rFonts w:hint="eastAsia"/>
              </w:rPr>
              <w:t>JGLB</w:t>
            </w:r>
          </w:p>
        </w:tc>
        <w:tc>
          <w:tcPr>
            <w:tcW w:w="1269" w:type="dxa"/>
            <w:vAlign w:val="center"/>
          </w:tcPr>
          <w:p w14:paraId="1C044A5C" w14:textId="77777777" w:rsidR="00CB13BD" w:rsidRPr="00C45958" w:rsidRDefault="00CB13BD" w:rsidP="006F30A2">
            <w:r w:rsidRPr="00C45958">
              <w:rPr>
                <w:rFonts w:hint="eastAsia"/>
              </w:rPr>
              <w:t>Character</w:t>
            </w:r>
          </w:p>
        </w:tc>
        <w:tc>
          <w:tcPr>
            <w:tcW w:w="962" w:type="dxa"/>
            <w:vAlign w:val="center"/>
          </w:tcPr>
          <w:p w14:paraId="6BA56710" w14:textId="77777777" w:rsidR="00CB13BD" w:rsidRPr="00C45958" w:rsidRDefault="00CB13BD" w:rsidP="006F30A2">
            <w:r w:rsidRPr="00C45958">
              <w:rPr>
                <w:rFonts w:hint="eastAsia"/>
              </w:rPr>
              <w:t>2</w:t>
            </w:r>
          </w:p>
        </w:tc>
        <w:tc>
          <w:tcPr>
            <w:tcW w:w="2957" w:type="dxa"/>
            <w:vAlign w:val="center"/>
          </w:tcPr>
          <w:p w14:paraId="436FC121" w14:textId="77777777" w:rsidR="00CB13BD" w:rsidRPr="00C45958" w:rsidRDefault="00CB13BD" w:rsidP="006F30A2">
            <w:r w:rsidRPr="00C45958">
              <w:rPr>
                <w:rFonts w:hint="eastAsia"/>
              </w:rPr>
              <w:t>机构类别</w:t>
            </w:r>
          </w:p>
        </w:tc>
        <w:tc>
          <w:tcPr>
            <w:tcW w:w="2481" w:type="dxa"/>
            <w:vAlign w:val="center"/>
          </w:tcPr>
          <w:p w14:paraId="3150F39E" w14:textId="77777777" w:rsidR="00CB13BD" w:rsidRPr="00C45958" w:rsidRDefault="00CB13BD" w:rsidP="006F30A2">
            <w:r w:rsidRPr="004655CD">
              <w:rPr>
                <w:rFonts w:hint="eastAsia"/>
              </w:rPr>
              <w:t>字典</w:t>
            </w:r>
            <w:r w:rsidRPr="004655CD">
              <w:rPr>
                <w:rFonts w:hint="eastAsia"/>
              </w:rPr>
              <w:t>(</w:t>
            </w:r>
            <w:r w:rsidRPr="00C45958">
              <w:rPr>
                <w:rFonts w:hint="eastAsia"/>
              </w:rPr>
              <w:t>JGLB</w:t>
            </w:r>
            <w:r w:rsidRPr="004655CD">
              <w:rPr>
                <w:rFonts w:hint="eastAsia"/>
              </w:rPr>
              <w:t>)</w:t>
            </w:r>
          </w:p>
        </w:tc>
      </w:tr>
      <w:tr w:rsidR="00CB13BD" w14:paraId="085554A5" w14:textId="77777777" w:rsidTr="00CB13BD">
        <w:trPr>
          <w:trHeight w:val="415"/>
          <w:jc w:val="center"/>
        </w:trPr>
        <w:tc>
          <w:tcPr>
            <w:tcW w:w="537" w:type="dxa"/>
            <w:vAlign w:val="center"/>
          </w:tcPr>
          <w:p w14:paraId="2C076F96" w14:textId="77777777" w:rsidR="00E70528" w:rsidRDefault="00E70528">
            <w:pPr>
              <w:pStyle w:val="ab"/>
              <w:numPr>
                <w:ilvl w:val="0"/>
                <w:numId w:val="56"/>
              </w:numPr>
              <w:ind w:firstLineChars="0"/>
              <w:jc w:val="center"/>
              <w:rPr>
                <w:b/>
              </w:rPr>
            </w:pPr>
          </w:p>
        </w:tc>
        <w:tc>
          <w:tcPr>
            <w:tcW w:w="1258" w:type="dxa"/>
            <w:vAlign w:val="center"/>
          </w:tcPr>
          <w:p w14:paraId="345084F1" w14:textId="77777777" w:rsidR="00CB13BD" w:rsidRPr="00C45958" w:rsidRDefault="00CB13BD" w:rsidP="006F30A2">
            <w:r w:rsidRPr="00C45958">
              <w:rPr>
                <w:rFonts w:hint="eastAsia"/>
              </w:rPr>
              <w:t>ZBSX</w:t>
            </w:r>
          </w:p>
        </w:tc>
        <w:tc>
          <w:tcPr>
            <w:tcW w:w="1269" w:type="dxa"/>
            <w:vAlign w:val="center"/>
          </w:tcPr>
          <w:p w14:paraId="1008D4EA" w14:textId="77777777" w:rsidR="00CB13BD" w:rsidRPr="00C45958" w:rsidRDefault="00CB13BD" w:rsidP="006F30A2">
            <w:r w:rsidRPr="00C45958">
              <w:rPr>
                <w:rFonts w:hint="eastAsia"/>
              </w:rPr>
              <w:t>Character</w:t>
            </w:r>
          </w:p>
        </w:tc>
        <w:tc>
          <w:tcPr>
            <w:tcW w:w="962" w:type="dxa"/>
            <w:vAlign w:val="center"/>
          </w:tcPr>
          <w:p w14:paraId="3DDCD3CC" w14:textId="77777777" w:rsidR="00CB13BD" w:rsidRPr="00C45958" w:rsidRDefault="00CB13BD" w:rsidP="006F30A2">
            <w:r w:rsidRPr="00C45958">
              <w:rPr>
                <w:rFonts w:hint="eastAsia"/>
              </w:rPr>
              <w:t>1</w:t>
            </w:r>
          </w:p>
        </w:tc>
        <w:tc>
          <w:tcPr>
            <w:tcW w:w="2957" w:type="dxa"/>
            <w:vAlign w:val="center"/>
          </w:tcPr>
          <w:p w14:paraId="5BB61B30" w14:textId="77777777" w:rsidR="00CB13BD" w:rsidRPr="00C45958" w:rsidRDefault="00CB13BD" w:rsidP="006F30A2">
            <w:r w:rsidRPr="00C45958">
              <w:rPr>
                <w:rFonts w:hint="eastAsia"/>
              </w:rPr>
              <w:t>资本属性</w:t>
            </w:r>
          </w:p>
        </w:tc>
        <w:tc>
          <w:tcPr>
            <w:tcW w:w="2481" w:type="dxa"/>
            <w:vAlign w:val="center"/>
          </w:tcPr>
          <w:p w14:paraId="743DF7B8" w14:textId="77777777" w:rsidR="00CB13BD" w:rsidRPr="00C45958" w:rsidRDefault="00CB13BD" w:rsidP="006F30A2">
            <w:r w:rsidRPr="004655CD">
              <w:rPr>
                <w:rFonts w:hint="eastAsia"/>
              </w:rPr>
              <w:t>字典</w:t>
            </w:r>
            <w:r w:rsidRPr="004655CD">
              <w:rPr>
                <w:rFonts w:hint="eastAsia"/>
              </w:rPr>
              <w:t>(</w:t>
            </w:r>
            <w:r w:rsidRPr="00C45958">
              <w:rPr>
                <w:rFonts w:hint="eastAsia"/>
              </w:rPr>
              <w:t>ZBSX</w:t>
            </w:r>
            <w:r w:rsidRPr="004655CD">
              <w:rPr>
                <w:rFonts w:hint="eastAsia"/>
              </w:rPr>
              <w:t>)</w:t>
            </w:r>
          </w:p>
        </w:tc>
      </w:tr>
      <w:tr w:rsidR="00CB13BD" w14:paraId="168059A7" w14:textId="77777777" w:rsidTr="00CB13BD">
        <w:trPr>
          <w:trHeight w:val="415"/>
          <w:jc w:val="center"/>
        </w:trPr>
        <w:tc>
          <w:tcPr>
            <w:tcW w:w="537" w:type="dxa"/>
            <w:vAlign w:val="center"/>
          </w:tcPr>
          <w:p w14:paraId="4C9CE8BA" w14:textId="77777777" w:rsidR="00E70528" w:rsidRDefault="00E70528">
            <w:pPr>
              <w:pStyle w:val="ab"/>
              <w:numPr>
                <w:ilvl w:val="0"/>
                <w:numId w:val="56"/>
              </w:numPr>
              <w:ind w:firstLineChars="0"/>
              <w:jc w:val="center"/>
              <w:rPr>
                <w:b/>
              </w:rPr>
            </w:pPr>
          </w:p>
        </w:tc>
        <w:tc>
          <w:tcPr>
            <w:tcW w:w="1258" w:type="dxa"/>
            <w:vAlign w:val="center"/>
          </w:tcPr>
          <w:p w14:paraId="3A98F68C" w14:textId="77777777" w:rsidR="00CB13BD" w:rsidRPr="00C45958" w:rsidRDefault="00CB13BD" w:rsidP="006F30A2">
            <w:r w:rsidRPr="00C45958">
              <w:rPr>
                <w:rFonts w:hint="eastAsia"/>
              </w:rPr>
              <w:t>GYSX</w:t>
            </w:r>
          </w:p>
        </w:tc>
        <w:tc>
          <w:tcPr>
            <w:tcW w:w="1269" w:type="dxa"/>
            <w:vAlign w:val="center"/>
          </w:tcPr>
          <w:p w14:paraId="19371D92" w14:textId="77777777" w:rsidR="00CB13BD" w:rsidRPr="00C45958" w:rsidRDefault="00CB13BD" w:rsidP="006F30A2">
            <w:r w:rsidRPr="00C45958">
              <w:rPr>
                <w:rFonts w:hint="eastAsia"/>
              </w:rPr>
              <w:t>Character</w:t>
            </w:r>
          </w:p>
        </w:tc>
        <w:tc>
          <w:tcPr>
            <w:tcW w:w="962" w:type="dxa"/>
            <w:vAlign w:val="center"/>
          </w:tcPr>
          <w:p w14:paraId="7276332B" w14:textId="77777777" w:rsidR="00CB13BD" w:rsidRPr="00C45958" w:rsidRDefault="00CB13BD" w:rsidP="006F30A2">
            <w:r w:rsidRPr="00C45958">
              <w:rPr>
                <w:rFonts w:hint="eastAsia"/>
              </w:rPr>
              <w:t>1</w:t>
            </w:r>
          </w:p>
        </w:tc>
        <w:tc>
          <w:tcPr>
            <w:tcW w:w="2957" w:type="dxa"/>
            <w:vAlign w:val="center"/>
          </w:tcPr>
          <w:p w14:paraId="3B95DD40" w14:textId="77777777" w:rsidR="00CB13BD" w:rsidRPr="00C45958" w:rsidRDefault="00CB13BD" w:rsidP="006F30A2">
            <w:r w:rsidRPr="00C45958">
              <w:rPr>
                <w:rFonts w:hint="eastAsia"/>
              </w:rPr>
              <w:t>国有属性</w:t>
            </w:r>
          </w:p>
        </w:tc>
        <w:tc>
          <w:tcPr>
            <w:tcW w:w="2481" w:type="dxa"/>
            <w:vAlign w:val="center"/>
          </w:tcPr>
          <w:p w14:paraId="7F55B7FD" w14:textId="77777777" w:rsidR="00CB13BD" w:rsidRPr="00C45958" w:rsidRDefault="00CB13BD" w:rsidP="006F30A2">
            <w:r w:rsidRPr="004655CD">
              <w:rPr>
                <w:rFonts w:hint="eastAsia"/>
              </w:rPr>
              <w:t>字典</w:t>
            </w:r>
            <w:r w:rsidRPr="004655CD">
              <w:rPr>
                <w:rFonts w:hint="eastAsia"/>
              </w:rPr>
              <w:t>(</w:t>
            </w:r>
            <w:r w:rsidRPr="00C45958">
              <w:rPr>
                <w:rFonts w:hint="eastAsia"/>
              </w:rPr>
              <w:t>GYSX</w:t>
            </w:r>
            <w:r w:rsidRPr="004655CD">
              <w:rPr>
                <w:rFonts w:hint="eastAsia"/>
              </w:rPr>
              <w:t>)</w:t>
            </w:r>
          </w:p>
        </w:tc>
      </w:tr>
      <w:tr w:rsidR="00CB13BD" w14:paraId="1EF792DC" w14:textId="77777777" w:rsidTr="00CB13BD">
        <w:trPr>
          <w:trHeight w:val="415"/>
          <w:jc w:val="center"/>
        </w:trPr>
        <w:tc>
          <w:tcPr>
            <w:tcW w:w="537" w:type="dxa"/>
            <w:vAlign w:val="center"/>
          </w:tcPr>
          <w:p w14:paraId="54FC0F25" w14:textId="77777777" w:rsidR="00E70528" w:rsidRDefault="00E70528">
            <w:pPr>
              <w:pStyle w:val="ab"/>
              <w:numPr>
                <w:ilvl w:val="0"/>
                <w:numId w:val="56"/>
              </w:numPr>
              <w:ind w:firstLineChars="0"/>
              <w:jc w:val="center"/>
              <w:rPr>
                <w:b/>
              </w:rPr>
            </w:pPr>
          </w:p>
        </w:tc>
        <w:tc>
          <w:tcPr>
            <w:tcW w:w="1258" w:type="dxa"/>
            <w:vAlign w:val="center"/>
          </w:tcPr>
          <w:p w14:paraId="64DDD01C" w14:textId="77777777" w:rsidR="00CB13BD" w:rsidRPr="00C45958" w:rsidRDefault="00CB13BD" w:rsidP="006F30A2">
            <w:r w:rsidRPr="00C45958">
              <w:rPr>
                <w:rFonts w:hint="eastAsia"/>
              </w:rPr>
              <w:t>JGJC</w:t>
            </w:r>
          </w:p>
        </w:tc>
        <w:tc>
          <w:tcPr>
            <w:tcW w:w="1269" w:type="dxa"/>
            <w:vAlign w:val="center"/>
          </w:tcPr>
          <w:p w14:paraId="2C85C1ED" w14:textId="77777777" w:rsidR="00CB13BD" w:rsidRPr="00C45958" w:rsidRDefault="00CB13BD" w:rsidP="006F30A2">
            <w:r w:rsidRPr="00C45958">
              <w:rPr>
                <w:rFonts w:hint="eastAsia"/>
              </w:rPr>
              <w:t>Character</w:t>
            </w:r>
          </w:p>
        </w:tc>
        <w:tc>
          <w:tcPr>
            <w:tcW w:w="962" w:type="dxa"/>
            <w:vAlign w:val="center"/>
          </w:tcPr>
          <w:p w14:paraId="226D6F53" w14:textId="77777777" w:rsidR="00CB13BD" w:rsidRPr="00C45958" w:rsidRDefault="00CB13BD" w:rsidP="006F30A2">
            <w:r w:rsidRPr="00C45958">
              <w:rPr>
                <w:rFonts w:hint="eastAsia"/>
              </w:rPr>
              <w:t>20</w:t>
            </w:r>
          </w:p>
        </w:tc>
        <w:tc>
          <w:tcPr>
            <w:tcW w:w="2957" w:type="dxa"/>
            <w:vAlign w:val="center"/>
          </w:tcPr>
          <w:p w14:paraId="5B548EE7" w14:textId="77777777" w:rsidR="00CB13BD" w:rsidRPr="00C45958" w:rsidRDefault="00CB13BD" w:rsidP="006F30A2">
            <w:r w:rsidRPr="00C45958">
              <w:rPr>
                <w:rFonts w:hint="eastAsia"/>
              </w:rPr>
              <w:t>机构简称</w:t>
            </w:r>
          </w:p>
        </w:tc>
        <w:tc>
          <w:tcPr>
            <w:tcW w:w="2481" w:type="dxa"/>
            <w:vAlign w:val="center"/>
          </w:tcPr>
          <w:p w14:paraId="55FB2642" w14:textId="77777777" w:rsidR="00CB13BD" w:rsidRPr="00C45958" w:rsidRDefault="00CB13BD" w:rsidP="006F30A2"/>
        </w:tc>
      </w:tr>
      <w:tr w:rsidR="00CB13BD" w14:paraId="39A5A353" w14:textId="77777777" w:rsidTr="00CB13BD">
        <w:trPr>
          <w:trHeight w:val="415"/>
          <w:jc w:val="center"/>
        </w:trPr>
        <w:tc>
          <w:tcPr>
            <w:tcW w:w="537" w:type="dxa"/>
            <w:vAlign w:val="center"/>
          </w:tcPr>
          <w:p w14:paraId="1AC9D672" w14:textId="77777777" w:rsidR="00E70528" w:rsidRDefault="00E70528">
            <w:pPr>
              <w:pStyle w:val="ab"/>
              <w:numPr>
                <w:ilvl w:val="0"/>
                <w:numId w:val="56"/>
              </w:numPr>
              <w:ind w:firstLineChars="0"/>
              <w:jc w:val="center"/>
              <w:rPr>
                <w:b/>
              </w:rPr>
            </w:pPr>
          </w:p>
        </w:tc>
        <w:tc>
          <w:tcPr>
            <w:tcW w:w="1258" w:type="dxa"/>
            <w:vAlign w:val="center"/>
          </w:tcPr>
          <w:p w14:paraId="4C3482B2" w14:textId="77777777" w:rsidR="00CB13BD" w:rsidRPr="00C45958" w:rsidRDefault="00CB13BD" w:rsidP="006F30A2">
            <w:r w:rsidRPr="00C45958">
              <w:rPr>
                <w:rFonts w:hint="eastAsia"/>
              </w:rPr>
              <w:t>YWMC</w:t>
            </w:r>
          </w:p>
        </w:tc>
        <w:tc>
          <w:tcPr>
            <w:tcW w:w="1269" w:type="dxa"/>
            <w:vAlign w:val="center"/>
          </w:tcPr>
          <w:p w14:paraId="1586B1BF" w14:textId="77777777" w:rsidR="00CB13BD" w:rsidRPr="00C45958" w:rsidRDefault="00CB13BD" w:rsidP="006F30A2">
            <w:r w:rsidRPr="00C45958">
              <w:rPr>
                <w:rFonts w:hint="eastAsia"/>
              </w:rPr>
              <w:t>Character</w:t>
            </w:r>
          </w:p>
        </w:tc>
        <w:tc>
          <w:tcPr>
            <w:tcW w:w="962" w:type="dxa"/>
            <w:vAlign w:val="center"/>
          </w:tcPr>
          <w:p w14:paraId="6B5DA003" w14:textId="77777777" w:rsidR="00CB13BD" w:rsidRPr="00C45958" w:rsidRDefault="00CB13BD" w:rsidP="006F30A2">
            <w:r w:rsidRPr="00C45958">
              <w:rPr>
                <w:rFonts w:hint="eastAsia"/>
              </w:rPr>
              <w:t>80</w:t>
            </w:r>
          </w:p>
        </w:tc>
        <w:tc>
          <w:tcPr>
            <w:tcW w:w="2957" w:type="dxa"/>
            <w:vAlign w:val="center"/>
          </w:tcPr>
          <w:p w14:paraId="01D072B4" w14:textId="77777777" w:rsidR="00CB13BD" w:rsidRPr="00C45958" w:rsidRDefault="00CB13BD" w:rsidP="006F30A2">
            <w:r w:rsidRPr="00C45958">
              <w:rPr>
                <w:rFonts w:hint="eastAsia"/>
              </w:rPr>
              <w:t>机构英文名称</w:t>
            </w:r>
          </w:p>
        </w:tc>
        <w:tc>
          <w:tcPr>
            <w:tcW w:w="2481" w:type="dxa"/>
            <w:vAlign w:val="center"/>
          </w:tcPr>
          <w:p w14:paraId="34CD0E2D" w14:textId="77777777" w:rsidR="00CB13BD" w:rsidRPr="00C45958" w:rsidRDefault="00CB13BD" w:rsidP="006F30A2"/>
        </w:tc>
      </w:tr>
      <w:tr w:rsidR="00CB13BD" w14:paraId="1349C4FD" w14:textId="77777777" w:rsidTr="00CB13BD">
        <w:trPr>
          <w:trHeight w:val="415"/>
          <w:jc w:val="center"/>
        </w:trPr>
        <w:tc>
          <w:tcPr>
            <w:tcW w:w="537" w:type="dxa"/>
            <w:vAlign w:val="center"/>
          </w:tcPr>
          <w:p w14:paraId="227782DE" w14:textId="77777777" w:rsidR="00E70528" w:rsidRDefault="00E70528">
            <w:pPr>
              <w:pStyle w:val="ab"/>
              <w:numPr>
                <w:ilvl w:val="0"/>
                <w:numId w:val="56"/>
              </w:numPr>
              <w:ind w:firstLineChars="0"/>
              <w:jc w:val="center"/>
              <w:rPr>
                <w:b/>
              </w:rPr>
            </w:pPr>
          </w:p>
        </w:tc>
        <w:tc>
          <w:tcPr>
            <w:tcW w:w="1258" w:type="dxa"/>
            <w:vAlign w:val="center"/>
          </w:tcPr>
          <w:p w14:paraId="5DE43EB6" w14:textId="77777777" w:rsidR="00CB13BD" w:rsidRPr="00C45958" w:rsidRDefault="00CB13BD" w:rsidP="006F30A2">
            <w:r w:rsidRPr="00C45958">
              <w:rPr>
                <w:rFonts w:hint="eastAsia"/>
              </w:rPr>
              <w:t>GSWZ</w:t>
            </w:r>
          </w:p>
        </w:tc>
        <w:tc>
          <w:tcPr>
            <w:tcW w:w="1269" w:type="dxa"/>
            <w:vAlign w:val="center"/>
          </w:tcPr>
          <w:p w14:paraId="1846B193" w14:textId="77777777" w:rsidR="00CB13BD" w:rsidRPr="00C45958" w:rsidRDefault="00CB13BD" w:rsidP="006F30A2">
            <w:r w:rsidRPr="00C45958">
              <w:rPr>
                <w:rFonts w:hint="eastAsia"/>
              </w:rPr>
              <w:t>Character</w:t>
            </w:r>
          </w:p>
        </w:tc>
        <w:tc>
          <w:tcPr>
            <w:tcW w:w="962" w:type="dxa"/>
            <w:vAlign w:val="center"/>
          </w:tcPr>
          <w:p w14:paraId="6B1705A1" w14:textId="77777777" w:rsidR="00CB13BD" w:rsidRPr="00C45958" w:rsidRDefault="00CB13BD" w:rsidP="006F30A2">
            <w:r w:rsidRPr="00C45958">
              <w:rPr>
                <w:rFonts w:hint="eastAsia"/>
              </w:rPr>
              <w:t>50</w:t>
            </w:r>
          </w:p>
        </w:tc>
        <w:tc>
          <w:tcPr>
            <w:tcW w:w="2957" w:type="dxa"/>
            <w:vAlign w:val="center"/>
          </w:tcPr>
          <w:p w14:paraId="6D3FD84A" w14:textId="77777777" w:rsidR="00CB13BD" w:rsidRPr="00C45958" w:rsidRDefault="00CB13BD" w:rsidP="006F30A2">
            <w:r w:rsidRPr="00C45958">
              <w:rPr>
                <w:rFonts w:hint="eastAsia"/>
              </w:rPr>
              <w:t>公司网址</w:t>
            </w:r>
          </w:p>
        </w:tc>
        <w:tc>
          <w:tcPr>
            <w:tcW w:w="2481" w:type="dxa"/>
            <w:vAlign w:val="center"/>
          </w:tcPr>
          <w:p w14:paraId="455970D0" w14:textId="77777777" w:rsidR="00CB13BD" w:rsidRPr="00C45958" w:rsidRDefault="00CB13BD" w:rsidP="006F30A2"/>
        </w:tc>
      </w:tr>
      <w:tr w:rsidR="00CB13BD" w14:paraId="5D39179A" w14:textId="77777777" w:rsidTr="00CB13BD">
        <w:trPr>
          <w:trHeight w:val="415"/>
          <w:jc w:val="center"/>
        </w:trPr>
        <w:tc>
          <w:tcPr>
            <w:tcW w:w="537" w:type="dxa"/>
            <w:vAlign w:val="center"/>
          </w:tcPr>
          <w:p w14:paraId="1016E731" w14:textId="77777777" w:rsidR="00E70528" w:rsidRDefault="00E70528">
            <w:pPr>
              <w:pStyle w:val="ab"/>
              <w:numPr>
                <w:ilvl w:val="0"/>
                <w:numId w:val="56"/>
              </w:numPr>
              <w:ind w:firstLineChars="0"/>
              <w:jc w:val="center"/>
              <w:rPr>
                <w:b/>
              </w:rPr>
            </w:pPr>
          </w:p>
        </w:tc>
        <w:tc>
          <w:tcPr>
            <w:tcW w:w="1258" w:type="dxa"/>
            <w:vAlign w:val="center"/>
          </w:tcPr>
          <w:p w14:paraId="59B00F00" w14:textId="77777777" w:rsidR="00CB13BD" w:rsidRPr="00C45958" w:rsidRDefault="00CB13BD" w:rsidP="006F30A2">
            <w:r w:rsidRPr="00C45958">
              <w:rPr>
                <w:rFonts w:hint="eastAsia"/>
              </w:rPr>
              <w:t>FRXM</w:t>
            </w:r>
          </w:p>
        </w:tc>
        <w:tc>
          <w:tcPr>
            <w:tcW w:w="1269" w:type="dxa"/>
            <w:vAlign w:val="center"/>
          </w:tcPr>
          <w:p w14:paraId="523C68C9" w14:textId="77777777" w:rsidR="00CB13BD" w:rsidRPr="00C45958" w:rsidRDefault="00CB13BD" w:rsidP="006F30A2">
            <w:r w:rsidRPr="00C45958">
              <w:rPr>
                <w:rFonts w:hint="eastAsia"/>
              </w:rPr>
              <w:t>Character</w:t>
            </w:r>
          </w:p>
        </w:tc>
        <w:tc>
          <w:tcPr>
            <w:tcW w:w="962" w:type="dxa"/>
            <w:vAlign w:val="center"/>
          </w:tcPr>
          <w:p w14:paraId="728CD589" w14:textId="77777777" w:rsidR="00CB13BD" w:rsidRPr="00C45958" w:rsidRDefault="00CB13BD" w:rsidP="006F30A2">
            <w:r w:rsidRPr="00C45958">
              <w:rPr>
                <w:rFonts w:hint="eastAsia"/>
              </w:rPr>
              <w:t>60</w:t>
            </w:r>
          </w:p>
        </w:tc>
        <w:tc>
          <w:tcPr>
            <w:tcW w:w="2957" w:type="dxa"/>
            <w:vAlign w:val="center"/>
          </w:tcPr>
          <w:p w14:paraId="1FE8E5E7" w14:textId="77777777" w:rsidR="00CB13BD" w:rsidRPr="00C45958" w:rsidRDefault="00CB13BD" w:rsidP="006F30A2">
            <w:r w:rsidRPr="00C45958">
              <w:rPr>
                <w:rFonts w:hint="eastAsia"/>
              </w:rPr>
              <w:t>法定代表人姓名</w:t>
            </w:r>
          </w:p>
        </w:tc>
        <w:tc>
          <w:tcPr>
            <w:tcW w:w="2481" w:type="dxa"/>
            <w:vAlign w:val="center"/>
          </w:tcPr>
          <w:p w14:paraId="44C88F95" w14:textId="77777777" w:rsidR="00CB13BD" w:rsidRPr="00C45958" w:rsidRDefault="00CB13BD" w:rsidP="006F30A2"/>
        </w:tc>
      </w:tr>
      <w:tr w:rsidR="00CB13BD" w14:paraId="0AB1CE26" w14:textId="77777777" w:rsidTr="00CB13BD">
        <w:trPr>
          <w:trHeight w:val="415"/>
          <w:jc w:val="center"/>
        </w:trPr>
        <w:tc>
          <w:tcPr>
            <w:tcW w:w="537" w:type="dxa"/>
            <w:vAlign w:val="center"/>
          </w:tcPr>
          <w:p w14:paraId="724B4BEE" w14:textId="77777777" w:rsidR="00E70528" w:rsidRDefault="00E70528">
            <w:pPr>
              <w:pStyle w:val="ab"/>
              <w:numPr>
                <w:ilvl w:val="0"/>
                <w:numId w:val="56"/>
              </w:numPr>
              <w:ind w:firstLineChars="0"/>
              <w:jc w:val="center"/>
              <w:rPr>
                <w:b/>
              </w:rPr>
            </w:pPr>
          </w:p>
        </w:tc>
        <w:tc>
          <w:tcPr>
            <w:tcW w:w="1258" w:type="dxa"/>
            <w:vAlign w:val="center"/>
          </w:tcPr>
          <w:p w14:paraId="4DACD342" w14:textId="77777777" w:rsidR="00CB13BD" w:rsidRPr="00C45958" w:rsidRDefault="00CB13BD" w:rsidP="006F30A2">
            <w:r w:rsidRPr="00C45958">
              <w:rPr>
                <w:rFonts w:hint="eastAsia"/>
              </w:rPr>
              <w:t>FRZJLB</w:t>
            </w:r>
          </w:p>
        </w:tc>
        <w:tc>
          <w:tcPr>
            <w:tcW w:w="1269" w:type="dxa"/>
            <w:vAlign w:val="center"/>
          </w:tcPr>
          <w:p w14:paraId="7A317718" w14:textId="77777777" w:rsidR="00CB13BD" w:rsidRPr="00C45958" w:rsidRDefault="00CB13BD" w:rsidP="006F30A2">
            <w:r w:rsidRPr="00C45958">
              <w:rPr>
                <w:rFonts w:hint="eastAsia"/>
              </w:rPr>
              <w:t>Character</w:t>
            </w:r>
          </w:p>
        </w:tc>
        <w:tc>
          <w:tcPr>
            <w:tcW w:w="962" w:type="dxa"/>
            <w:vAlign w:val="center"/>
          </w:tcPr>
          <w:p w14:paraId="56B2D80B" w14:textId="77777777" w:rsidR="00CB13BD" w:rsidRPr="00C45958" w:rsidRDefault="00CB13BD" w:rsidP="006F30A2">
            <w:r w:rsidRPr="00C45958">
              <w:rPr>
                <w:rFonts w:hint="eastAsia"/>
              </w:rPr>
              <w:t>2</w:t>
            </w:r>
          </w:p>
        </w:tc>
        <w:tc>
          <w:tcPr>
            <w:tcW w:w="2957" w:type="dxa"/>
            <w:vAlign w:val="center"/>
          </w:tcPr>
          <w:p w14:paraId="2616EF72" w14:textId="77777777" w:rsidR="00CB13BD" w:rsidRPr="00C45958" w:rsidRDefault="00CB13BD" w:rsidP="006F30A2">
            <w:r w:rsidRPr="00C45958">
              <w:rPr>
                <w:rFonts w:hint="eastAsia"/>
              </w:rPr>
              <w:t>法定代表人身份证明文件类别</w:t>
            </w:r>
          </w:p>
        </w:tc>
        <w:tc>
          <w:tcPr>
            <w:tcW w:w="2481" w:type="dxa"/>
            <w:vAlign w:val="center"/>
          </w:tcPr>
          <w:p w14:paraId="58ECACE6" w14:textId="77777777" w:rsidR="00CB13BD" w:rsidRPr="00C45958" w:rsidRDefault="00CB13BD"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CB13BD" w14:paraId="6704F2EC" w14:textId="77777777" w:rsidTr="00CB13BD">
        <w:trPr>
          <w:trHeight w:val="415"/>
          <w:jc w:val="center"/>
        </w:trPr>
        <w:tc>
          <w:tcPr>
            <w:tcW w:w="537" w:type="dxa"/>
            <w:vAlign w:val="center"/>
          </w:tcPr>
          <w:p w14:paraId="623E2C11" w14:textId="77777777" w:rsidR="00E70528" w:rsidRDefault="00E70528">
            <w:pPr>
              <w:pStyle w:val="ab"/>
              <w:numPr>
                <w:ilvl w:val="0"/>
                <w:numId w:val="56"/>
              </w:numPr>
              <w:ind w:firstLineChars="0"/>
              <w:jc w:val="center"/>
              <w:rPr>
                <w:b/>
              </w:rPr>
            </w:pPr>
          </w:p>
        </w:tc>
        <w:tc>
          <w:tcPr>
            <w:tcW w:w="1258" w:type="dxa"/>
            <w:vAlign w:val="center"/>
          </w:tcPr>
          <w:p w14:paraId="062D8516" w14:textId="77777777" w:rsidR="00CB13BD" w:rsidRPr="00C45958" w:rsidRDefault="00CB13BD" w:rsidP="006F30A2">
            <w:r w:rsidRPr="00C45958">
              <w:rPr>
                <w:rFonts w:hint="eastAsia"/>
              </w:rPr>
              <w:t>FRZJDM</w:t>
            </w:r>
          </w:p>
        </w:tc>
        <w:tc>
          <w:tcPr>
            <w:tcW w:w="1269" w:type="dxa"/>
            <w:vAlign w:val="center"/>
          </w:tcPr>
          <w:p w14:paraId="1B57489A" w14:textId="77777777" w:rsidR="00CB13BD" w:rsidRPr="00C45958" w:rsidRDefault="00CB13BD" w:rsidP="006F30A2">
            <w:r w:rsidRPr="00C45958">
              <w:rPr>
                <w:rFonts w:hint="eastAsia"/>
              </w:rPr>
              <w:t>Character</w:t>
            </w:r>
          </w:p>
        </w:tc>
        <w:tc>
          <w:tcPr>
            <w:tcW w:w="962" w:type="dxa"/>
            <w:vAlign w:val="center"/>
          </w:tcPr>
          <w:p w14:paraId="7E890AD7" w14:textId="77777777" w:rsidR="00CB13BD" w:rsidRPr="00C45958" w:rsidRDefault="00CB13BD" w:rsidP="006F30A2">
            <w:r>
              <w:rPr>
                <w:rFonts w:hint="eastAsia"/>
              </w:rPr>
              <w:t>4</w:t>
            </w:r>
            <w:r w:rsidRPr="00C45958">
              <w:rPr>
                <w:rFonts w:hint="eastAsia"/>
              </w:rPr>
              <w:t>0</w:t>
            </w:r>
          </w:p>
        </w:tc>
        <w:tc>
          <w:tcPr>
            <w:tcW w:w="2957" w:type="dxa"/>
            <w:vAlign w:val="center"/>
          </w:tcPr>
          <w:p w14:paraId="6A71E492" w14:textId="77777777" w:rsidR="00CB13BD" w:rsidRPr="00C45958" w:rsidRDefault="00CB13BD" w:rsidP="006F30A2">
            <w:r w:rsidRPr="00C45958">
              <w:rPr>
                <w:rFonts w:hint="eastAsia"/>
              </w:rPr>
              <w:t>法定代表人有效身份证明文件代码</w:t>
            </w:r>
          </w:p>
        </w:tc>
        <w:tc>
          <w:tcPr>
            <w:tcW w:w="2481" w:type="dxa"/>
            <w:vAlign w:val="center"/>
          </w:tcPr>
          <w:p w14:paraId="2E5AA8A8" w14:textId="77777777" w:rsidR="00CB13BD" w:rsidRPr="00C45958" w:rsidRDefault="00CB13BD" w:rsidP="006F30A2"/>
        </w:tc>
      </w:tr>
      <w:tr w:rsidR="00CB13BD" w14:paraId="259A4262" w14:textId="77777777" w:rsidTr="00CB13BD">
        <w:trPr>
          <w:trHeight w:val="415"/>
          <w:jc w:val="center"/>
        </w:trPr>
        <w:tc>
          <w:tcPr>
            <w:tcW w:w="537" w:type="dxa"/>
            <w:vAlign w:val="center"/>
          </w:tcPr>
          <w:p w14:paraId="43E822EC" w14:textId="77777777" w:rsidR="00E70528" w:rsidRDefault="00E70528">
            <w:pPr>
              <w:pStyle w:val="ab"/>
              <w:numPr>
                <w:ilvl w:val="0"/>
                <w:numId w:val="56"/>
              </w:numPr>
              <w:ind w:firstLineChars="0"/>
              <w:jc w:val="center"/>
              <w:rPr>
                <w:b/>
              </w:rPr>
            </w:pPr>
          </w:p>
        </w:tc>
        <w:tc>
          <w:tcPr>
            <w:tcW w:w="1258" w:type="dxa"/>
            <w:vAlign w:val="center"/>
          </w:tcPr>
          <w:p w14:paraId="3B9093BF" w14:textId="77777777" w:rsidR="00CB13BD" w:rsidRPr="00C45958" w:rsidRDefault="00CB13BD" w:rsidP="006F30A2">
            <w:r w:rsidRPr="00C45958">
              <w:rPr>
                <w:rFonts w:hint="eastAsia"/>
              </w:rPr>
              <w:t>LXRXM</w:t>
            </w:r>
          </w:p>
        </w:tc>
        <w:tc>
          <w:tcPr>
            <w:tcW w:w="1269" w:type="dxa"/>
            <w:vAlign w:val="center"/>
          </w:tcPr>
          <w:p w14:paraId="3480E253" w14:textId="77777777" w:rsidR="00CB13BD" w:rsidRPr="00C45958" w:rsidRDefault="00CB13BD" w:rsidP="006F30A2">
            <w:r w:rsidRPr="00C45958">
              <w:rPr>
                <w:rFonts w:hint="eastAsia"/>
              </w:rPr>
              <w:t>Character</w:t>
            </w:r>
          </w:p>
        </w:tc>
        <w:tc>
          <w:tcPr>
            <w:tcW w:w="962" w:type="dxa"/>
            <w:vAlign w:val="center"/>
          </w:tcPr>
          <w:p w14:paraId="4F775F1F" w14:textId="77777777" w:rsidR="00CB13BD" w:rsidRPr="00C45958" w:rsidRDefault="00CB13BD" w:rsidP="006F30A2">
            <w:r w:rsidRPr="00C45958">
              <w:rPr>
                <w:rFonts w:hint="eastAsia"/>
              </w:rPr>
              <w:t>60</w:t>
            </w:r>
          </w:p>
        </w:tc>
        <w:tc>
          <w:tcPr>
            <w:tcW w:w="2957" w:type="dxa"/>
            <w:vAlign w:val="center"/>
          </w:tcPr>
          <w:p w14:paraId="3189015A" w14:textId="77777777" w:rsidR="00CB13BD" w:rsidRPr="00C45958" w:rsidRDefault="00CB13BD" w:rsidP="006F30A2">
            <w:r w:rsidRPr="00C45958">
              <w:rPr>
                <w:rFonts w:hint="eastAsia"/>
              </w:rPr>
              <w:t>联系人姓名</w:t>
            </w:r>
          </w:p>
        </w:tc>
        <w:tc>
          <w:tcPr>
            <w:tcW w:w="2481" w:type="dxa"/>
            <w:vAlign w:val="center"/>
          </w:tcPr>
          <w:p w14:paraId="7005B268" w14:textId="77777777" w:rsidR="00CB13BD" w:rsidRPr="00C45958" w:rsidRDefault="00CB13BD" w:rsidP="006F30A2"/>
        </w:tc>
      </w:tr>
      <w:tr w:rsidR="00CB13BD" w14:paraId="40608EC6" w14:textId="77777777" w:rsidTr="00CB13BD">
        <w:trPr>
          <w:trHeight w:val="415"/>
          <w:jc w:val="center"/>
        </w:trPr>
        <w:tc>
          <w:tcPr>
            <w:tcW w:w="537" w:type="dxa"/>
            <w:vAlign w:val="center"/>
          </w:tcPr>
          <w:p w14:paraId="29F17428" w14:textId="77777777" w:rsidR="00E70528" w:rsidRDefault="00E70528">
            <w:pPr>
              <w:pStyle w:val="ab"/>
              <w:numPr>
                <w:ilvl w:val="0"/>
                <w:numId w:val="56"/>
              </w:numPr>
              <w:ind w:firstLineChars="0"/>
              <w:jc w:val="center"/>
              <w:rPr>
                <w:b/>
              </w:rPr>
            </w:pPr>
          </w:p>
        </w:tc>
        <w:tc>
          <w:tcPr>
            <w:tcW w:w="1258" w:type="dxa"/>
            <w:vAlign w:val="center"/>
          </w:tcPr>
          <w:p w14:paraId="2F01F21B" w14:textId="77777777" w:rsidR="00CB13BD" w:rsidRPr="00C45958" w:rsidRDefault="00CB13BD" w:rsidP="006F30A2">
            <w:r w:rsidRPr="00C45958">
              <w:rPr>
                <w:rFonts w:hint="eastAsia"/>
              </w:rPr>
              <w:t>LXRZJLB</w:t>
            </w:r>
          </w:p>
        </w:tc>
        <w:tc>
          <w:tcPr>
            <w:tcW w:w="1269" w:type="dxa"/>
            <w:vAlign w:val="center"/>
          </w:tcPr>
          <w:p w14:paraId="78B1CBE6" w14:textId="77777777" w:rsidR="00CB13BD" w:rsidRPr="00C45958" w:rsidRDefault="00CB13BD" w:rsidP="006F30A2">
            <w:r w:rsidRPr="00C45958">
              <w:rPr>
                <w:rFonts w:hint="eastAsia"/>
              </w:rPr>
              <w:t>Character</w:t>
            </w:r>
          </w:p>
        </w:tc>
        <w:tc>
          <w:tcPr>
            <w:tcW w:w="962" w:type="dxa"/>
            <w:vAlign w:val="center"/>
          </w:tcPr>
          <w:p w14:paraId="57E82B71" w14:textId="77777777" w:rsidR="00CB13BD" w:rsidRPr="00C45958" w:rsidRDefault="00CB13BD" w:rsidP="006F30A2">
            <w:r w:rsidRPr="00C45958">
              <w:rPr>
                <w:rFonts w:hint="eastAsia"/>
              </w:rPr>
              <w:t>2</w:t>
            </w:r>
          </w:p>
        </w:tc>
        <w:tc>
          <w:tcPr>
            <w:tcW w:w="2957" w:type="dxa"/>
            <w:vAlign w:val="center"/>
          </w:tcPr>
          <w:p w14:paraId="00D775AE" w14:textId="77777777" w:rsidR="00CB13BD" w:rsidRPr="00C45958" w:rsidRDefault="00CB13BD" w:rsidP="006F30A2">
            <w:r w:rsidRPr="00C45958">
              <w:rPr>
                <w:rFonts w:hint="eastAsia"/>
              </w:rPr>
              <w:t>联系人身份证明文件类别</w:t>
            </w:r>
          </w:p>
        </w:tc>
        <w:tc>
          <w:tcPr>
            <w:tcW w:w="2481" w:type="dxa"/>
            <w:vAlign w:val="center"/>
          </w:tcPr>
          <w:p w14:paraId="64CA4FB4" w14:textId="77777777" w:rsidR="00CB13BD" w:rsidRPr="00C45958" w:rsidRDefault="00CB13BD"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CB13BD" w14:paraId="78293E1C" w14:textId="77777777" w:rsidTr="00CB13BD">
        <w:trPr>
          <w:trHeight w:val="415"/>
          <w:jc w:val="center"/>
        </w:trPr>
        <w:tc>
          <w:tcPr>
            <w:tcW w:w="537" w:type="dxa"/>
            <w:vAlign w:val="center"/>
          </w:tcPr>
          <w:p w14:paraId="535213D3" w14:textId="77777777" w:rsidR="00E70528" w:rsidRDefault="00E70528">
            <w:pPr>
              <w:pStyle w:val="ab"/>
              <w:numPr>
                <w:ilvl w:val="0"/>
                <w:numId w:val="56"/>
              </w:numPr>
              <w:ind w:firstLineChars="0"/>
              <w:jc w:val="center"/>
              <w:rPr>
                <w:rFonts w:asciiTheme="minorHAnsi" w:eastAsiaTheme="minorEastAsia" w:hAnsiTheme="minorHAnsi" w:cstheme="minorBidi"/>
              </w:rPr>
            </w:pPr>
          </w:p>
        </w:tc>
        <w:tc>
          <w:tcPr>
            <w:tcW w:w="1258" w:type="dxa"/>
            <w:vAlign w:val="center"/>
          </w:tcPr>
          <w:p w14:paraId="0ECF73F3" w14:textId="77777777" w:rsidR="00CB13BD" w:rsidRPr="00C45958" w:rsidRDefault="00CB13BD" w:rsidP="006F30A2">
            <w:r w:rsidRPr="00C45958">
              <w:rPr>
                <w:rFonts w:hint="eastAsia"/>
              </w:rPr>
              <w:t>LXRZJDM</w:t>
            </w:r>
          </w:p>
        </w:tc>
        <w:tc>
          <w:tcPr>
            <w:tcW w:w="1269" w:type="dxa"/>
            <w:vAlign w:val="center"/>
          </w:tcPr>
          <w:p w14:paraId="479FF324" w14:textId="77777777" w:rsidR="00CB13BD" w:rsidRPr="00C45958" w:rsidRDefault="00CB13BD" w:rsidP="006F30A2">
            <w:r w:rsidRPr="00C45958">
              <w:rPr>
                <w:rFonts w:hint="eastAsia"/>
              </w:rPr>
              <w:t>Character</w:t>
            </w:r>
          </w:p>
        </w:tc>
        <w:tc>
          <w:tcPr>
            <w:tcW w:w="962" w:type="dxa"/>
            <w:vAlign w:val="center"/>
          </w:tcPr>
          <w:p w14:paraId="5E3F78F4" w14:textId="77777777" w:rsidR="00CB13BD" w:rsidRPr="00C45958" w:rsidRDefault="00CB13BD" w:rsidP="006F30A2">
            <w:r>
              <w:rPr>
                <w:rFonts w:hint="eastAsia"/>
              </w:rPr>
              <w:t>4</w:t>
            </w:r>
            <w:r w:rsidRPr="00C45958">
              <w:rPr>
                <w:rFonts w:hint="eastAsia"/>
              </w:rPr>
              <w:t>0</w:t>
            </w:r>
          </w:p>
        </w:tc>
        <w:tc>
          <w:tcPr>
            <w:tcW w:w="2957" w:type="dxa"/>
            <w:vAlign w:val="center"/>
          </w:tcPr>
          <w:p w14:paraId="4410106B" w14:textId="77777777" w:rsidR="00CB13BD" w:rsidRPr="00C45958" w:rsidRDefault="00CB13BD" w:rsidP="006F30A2">
            <w:r w:rsidRPr="00C45958">
              <w:rPr>
                <w:rFonts w:hint="eastAsia"/>
              </w:rPr>
              <w:t>联系人身份证明文件代码</w:t>
            </w:r>
          </w:p>
        </w:tc>
        <w:tc>
          <w:tcPr>
            <w:tcW w:w="2481" w:type="dxa"/>
            <w:vAlign w:val="center"/>
          </w:tcPr>
          <w:p w14:paraId="3752A24D" w14:textId="77777777" w:rsidR="00CB13BD" w:rsidRPr="00C45958" w:rsidRDefault="00CB13BD" w:rsidP="006F30A2"/>
        </w:tc>
      </w:tr>
      <w:tr w:rsidR="00CB13BD" w14:paraId="6470A8F9" w14:textId="77777777" w:rsidTr="00CB13BD">
        <w:trPr>
          <w:trHeight w:val="415"/>
          <w:jc w:val="center"/>
        </w:trPr>
        <w:tc>
          <w:tcPr>
            <w:tcW w:w="537" w:type="dxa"/>
            <w:vAlign w:val="center"/>
          </w:tcPr>
          <w:p w14:paraId="6140A5B7" w14:textId="77777777" w:rsidR="00E70528" w:rsidRDefault="00E70528">
            <w:pPr>
              <w:pStyle w:val="ab"/>
              <w:numPr>
                <w:ilvl w:val="0"/>
                <w:numId w:val="56"/>
              </w:numPr>
              <w:ind w:firstLineChars="0"/>
              <w:jc w:val="center"/>
              <w:rPr>
                <w:b/>
              </w:rPr>
            </w:pPr>
          </w:p>
        </w:tc>
        <w:tc>
          <w:tcPr>
            <w:tcW w:w="1258" w:type="dxa"/>
            <w:vAlign w:val="center"/>
          </w:tcPr>
          <w:p w14:paraId="08224CE7" w14:textId="77777777" w:rsidR="00CB13BD" w:rsidRPr="00C45958" w:rsidRDefault="00CB13BD" w:rsidP="006F30A2">
            <w:r w:rsidRPr="00C45958">
              <w:rPr>
                <w:rFonts w:hint="eastAsia"/>
              </w:rPr>
              <w:t>YDDH</w:t>
            </w:r>
          </w:p>
        </w:tc>
        <w:tc>
          <w:tcPr>
            <w:tcW w:w="1269" w:type="dxa"/>
            <w:vAlign w:val="center"/>
          </w:tcPr>
          <w:p w14:paraId="26ECF138" w14:textId="77777777" w:rsidR="00CB13BD" w:rsidRPr="00C45958" w:rsidRDefault="00CB13BD" w:rsidP="006F30A2">
            <w:r w:rsidRPr="00C45958">
              <w:rPr>
                <w:rFonts w:hint="eastAsia"/>
              </w:rPr>
              <w:t>Character</w:t>
            </w:r>
          </w:p>
        </w:tc>
        <w:tc>
          <w:tcPr>
            <w:tcW w:w="962" w:type="dxa"/>
            <w:vAlign w:val="center"/>
          </w:tcPr>
          <w:p w14:paraId="6AEEA6C4" w14:textId="77777777" w:rsidR="00CB13BD" w:rsidRPr="00C45958" w:rsidRDefault="00CB13BD" w:rsidP="006F30A2">
            <w:r w:rsidRPr="00C45958">
              <w:rPr>
                <w:rFonts w:hint="eastAsia"/>
              </w:rPr>
              <w:t>20</w:t>
            </w:r>
          </w:p>
        </w:tc>
        <w:tc>
          <w:tcPr>
            <w:tcW w:w="2957" w:type="dxa"/>
            <w:vAlign w:val="center"/>
          </w:tcPr>
          <w:p w14:paraId="60809A99" w14:textId="77777777" w:rsidR="00CB13BD" w:rsidRPr="00C45958" w:rsidRDefault="00CB13BD" w:rsidP="006F30A2">
            <w:r w:rsidRPr="00C45958">
              <w:rPr>
                <w:rFonts w:hint="eastAsia"/>
              </w:rPr>
              <w:t>移动电话号码</w:t>
            </w:r>
          </w:p>
        </w:tc>
        <w:tc>
          <w:tcPr>
            <w:tcW w:w="2481" w:type="dxa"/>
            <w:vAlign w:val="center"/>
          </w:tcPr>
          <w:p w14:paraId="40B7C0EA" w14:textId="77777777" w:rsidR="00CB13BD" w:rsidRPr="00C45958" w:rsidRDefault="00CB13BD" w:rsidP="006F30A2"/>
        </w:tc>
      </w:tr>
      <w:tr w:rsidR="00CB13BD" w14:paraId="116EF8C9" w14:textId="77777777" w:rsidTr="00CB13BD">
        <w:trPr>
          <w:trHeight w:val="415"/>
          <w:jc w:val="center"/>
        </w:trPr>
        <w:tc>
          <w:tcPr>
            <w:tcW w:w="537" w:type="dxa"/>
            <w:vAlign w:val="center"/>
          </w:tcPr>
          <w:p w14:paraId="510F3BBC" w14:textId="77777777" w:rsidR="00E70528" w:rsidRDefault="00E70528">
            <w:pPr>
              <w:pStyle w:val="ab"/>
              <w:numPr>
                <w:ilvl w:val="0"/>
                <w:numId w:val="56"/>
              </w:numPr>
              <w:ind w:firstLineChars="0"/>
              <w:jc w:val="center"/>
              <w:rPr>
                <w:b/>
              </w:rPr>
            </w:pPr>
          </w:p>
        </w:tc>
        <w:tc>
          <w:tcPr>
            <w:tcW w:w="1258" w:type="dxa"/>
            <w:vAlign w:val="center"/>
          </w:tcPr>
          <w:p w14:paraId="50738EFC" w14:textId="77777777" w:rsidR="00CB13BD" w:rsidRPr="00C45958" w:rsidRDefault="00CB13BD" w:rsidP="006F30A2">
            <w:r w:rsidRPr="00C45958">
              <w:rPr>
                <w:rFonts w:hint="eastAsia"/>
              </w:rPr>
              <w:t>GDDH</w:t>
            </w:r>
          </w:p>
        </w:tc>
        <w:tc>
          <w:tcPr>
            <w:tcW w:w="1269" w:type="dxa"/>
            <w:vAlign w:val="center"/>
          </w:tcPr>
          <w:p w14:paraId="7C4144C4" w14:textId="77777777" w:rsidR="00CB13BD" w:rsidRPr="00C45958" w:rsidRDefault="00CB13BD" w:rsidP="006F30A2">
            <w:r w:rsidRPr="00C45958">
              <w:rPr>
                <w:rFonts w:hint="eastAsia"/>
              </w:rPr>
              <w:t>Character</w:t>
            </w:r>
          </w:p>
        </w:tc>
        <w:tc>
          <w:tcPr>
            <w:tcW w:w="962" w:type="dxa"/>
            <w:vAlign w:val="center"/>
          </w:tcPr>
          <w:p w14:paraId="6EF810A1" w14:textId="77777777" w:rsidR="00CB13BD" w:rsidRPr="00C45958" w:rsidRDefault="00CB13BD" w:rsidP="006F30A2">
            <w:r w:rsidRPr="00C45958">
              <w:rPr>
                <w:rFonts w:hint="eastAsia"/>
              </w:rPr>
              <w:t>20</w:t>
            </w:r>
          </w:p>
        </w:tc>
        <w:tc>
          <w:tcPr>
            <w:tcW w:w="2957" w:type="dxa"/>
            <w:vAlign w:val="center"/>
          </w:tcPr>
          <w:p w14:paraId="3DA2F363" w14:textId="77777777" w:rsidR="00CB13BD" w:rsidRPr="00C45958" w:rsidRDefault="00CB13BD" w:rsidP="006F30A2">
            <w:r w:rsidRPr="00C45958">
              <w:rPr>
                <w:rFonts w:hint="eastAsia"/>
              </w:rPr>
              <w:t>固定电话号码</w:t>
            </w:r>
          </w:p>
        </w:tc>
        <w:tc>
          <w:tcPr>
            <w:tcW w:w="2481" w:type="dxa"/>
            <w:vAlign w:val="center"/>
          </w:tcPr>
          <w:p w14:paraId="2F600365" w14:textId="77777777" w:rsidR="00CB13BD" w:rsidRPr="00C45958" w:rsidRDefault="00CB13BD" w:rsidP="006F30A2"/>
        </w:tc>
      </w:tr>
      <w:tr w:rsidR="00CB13BD" w14:paraId="7183EA4A" w14:textId="77777777" w:rsidTr="00CB13BD">
        <w:trPr>
          <w:trHeight w:val="415"/>
          <w:jc w:val="center"/>
        </w:trPr>
        <w:tc>
          <w:tcPr>
            <w:tcW w:w="537" w:type="dxa"/>
            <w:vAlign w:val="center"/>
          </w:tcPr>
          <w:p w14:paraId="694AE83F" w14:textId="77777777" w:rsidR="00E70528" w:rsidRDefault="00E70528">
            <w:pPr>
              <w:pStyle w:val="ab"/>
              <w:numPr>
                <w:ilvl w:val="0"/>
                <w:numId w:val="56"/>
              </w:numPr>
              <w:ind w:firstLineChars="0"/>
              <w:jc w:val="center"/>
              <w:rPr>
                <w:b/>
              </w:rPr>
            </w:pPr>
          </w:p>
        </w:tc>
        <w:tc>
          <w:tcPr>
            <w:tcW w:w="1258" w:type="dxa"/>
            <w:vAlign w:val="center"/>
          </w:tcPr>
          <w:p w14:paraId="79BC9FAF" w14:textId="77777777" w:rsidR="00CB13BD" w:rsidRPr="00C45958" w:rsidRDefault="00CB13BD" w:rsidP="006F30A2">
            <w:r w:rsidRPr="00C45958">
              <w:rPr>
                <w:rFonts w:hint="eastAsia"/>
              </w:rPr>
              <w:t>CZHM</w:t>
            </w:r>
          </w:p>
        </w:tc>
        <w:tc>
          <w:tcPr>
            <w:tcW w:w="1269" w:type="dxa"/>
            <w:vAlign w:val="center"/>
          </w:tcPr>
          <w:p w14:paraId="544704DE" w14:textId="77777777" w:rsidR="00CB13BD" w:rsidRPr="00C45958" w:rsidRDefault="00CB13BD" w:rsidP="006F30A2">
            <w:r w:rsidRPr="00C45958">
              <w:rPr>
                <w:rFonts w:hint="eastAsia"/>
              </w:rPr>
              <w:t>Character</w:t>
            </w:r>
          </w:p>
        </w:tc>
        <w:tc>
          <w:tcPr>
            <w:tcW w:w="962" w:type="dxa"/>
            <w:vAlign w:val="center"/>
          </w:tcPr>
          <w:p w14:paraId="4392A213" w14:textId="77777777" w:rsidR="00CB13BD" w:rsidRPr="00C45958" w:rsidRDefault="00CB13BD" w:rsidP="006F30A2">
            <w:r w:rsidRPr="00C45958">
              <w:rPr>
                <w:rFonts w:hint="eastAsia"/>
              </w:rPr>
              <w:t>20</w:t>
            </w:r>
          </w:p>
        </w:tc>
        <w:tc>
          <w:tcPr>
            <w:tcW w:w="2957" w:type="dxa"/>
            <w:vAlign w:val="center"/>
          </w:tcPr>
          <w:p w14:paraId="6B607C2E" w14:textId="77777777" w:rsidR="00CB13BD" w:rsidRPr="00C45958" w:rsidRDefault="00CB13BD" w:rsidP="006F30A2">
            <w:r w:rsidRPr="00C45958">
              <w:rPr>
                <w:rFonts w:hint="eastAsia"/>
              </w:rPr>
              <w:t>传真号码</w:t>
            </w:r>
          </w:p>
        </w:tc>
        <w:tc>
          <w:tcPr>
            <w:tcW w:w="2481" w:type="dxa"/>
            <w:vAlign w:val="center"/>
          </w:tcPr>
          <w:p w14:paraId="6F88E346" w14:textId="77777777" w:rsidR="00CB13BD" w:rsidRPr="00C45958" w:rsidRDefault="00CB13BD" w:rsidP="006F30A2"/>
        </w:tc>
      </w:tr>
      <w:tr w:rsidR="00CB13BD" w14:paraId="78E9DFBC" w14:textId="77777777" w:rsidTr="00CB13BD">
        <w:trPr>
          <w:trHeight w:val="415"/>
          <w:jc w:val="center"/>
        </w:trPr>
        <w:tc>
          <w:tcPr>
            <w:tcW w:w="537" w:type="dxa"/>
            <w:vAlign w:val="center"/>
          </w:tcPr>
          <w:p w14:paraId="6CC00E71" w14:textId="77777777" w:rsidR="00E70528" w:rsidRDefault="00E70528">
            <w:pPr>
              <w:pStyle w:val="ab"/>
              <w:numPr>
                <w:ilvl w:val="0"/>
                <w:numId w:val="56"/>
              </w:numPr>
              <w:ind w:firstLineChars="0"/>
              <w:jc w:val="center"/>
              <w:rPr>
                <w:b/>
              </w:rPr>
            </w:pPr>
          </w:p>
        </w:tc>
        <w:tc>
          <w:tcPr>
            <w:tcW w:w="1258" w:type="dxa"/>
            <w:vAlign w:val="center"/>
          </w:tcPr>
          <w:p w14:paraId="1EF7051B" w14:textId="77777777" w:rsidR="00CB13BD" w:rsidRPr="00C45958" w:rsidRDefault="00CB13BD" w:rsidP="006F30A2">
            <w:r w:rsidRPr="00C45958">
              <w:rPr>
                <w:rFonts w:hint="eastAsia"/>
              </w:rPr>
              <w:t>LXDZ</w:t>
            </w:r>
          </w:p>
        </w:tc>
        <w:tc>
          <w:tcPr>
            <w:tcW w:w="1269" w:type="dxa"/>
            <w:vAlign w:val="center"/>
          </w:tcPr>
          <w:p w14:paraId="058BA09F" w14:textId="77777777" w:rsidR="00CB13BD" w:rsidRPr="00C45958" w:rsidRDefault="00CB13BD" w:rsidP="006F30A2">
            <w:r w:rsidRPr="00C45958">
              <w:rPr>
                <w:rFonts w:hint="eastAsia"/>
              </w:rPr>
              <w:t>Character</w:t>
            </w:r>
          </w:p>
        </w:tc>
        <w:tc>
          <w:tcPr>
            <w:tcW w:w="962" w:type="dxa"/>
            <w:vAlign w:val="center"/>
          </w:tcPr>
          <w:p w14:paraId="589DB5FF" w14:textId="77777777" w:rsidR="00CB13BD" w:rsidRPr="00C45958" w:rsidRDefault="00CB13BD" w:rsidP="006F30A2">
            <w:r>
              <w:rPr>
                <w:rFonts w:hint="eastAsia"/>
              </w:rPr>
              <w:t>12</w:t>
            </w:r>
            <w:r w:rsidRPr="00C45958">
              <w:rPr>
                <w:rFonts w:hint="eastAsia"/>
              </w:rPr>
              <w:t>0</w:t>
            </w:r>
          </w:p>
        </w:tc>
        <w:tc>
          <w:tcPr>
            <w:tcW w:w="2957" w:type="dxa"/>
            <w:vAlign w:val="center"/>
          </w:tcPr>
          <w:p w14:paraId="355BE75B" w14:textId="77777777" w:rsidR="00CB13BD" w:rsidRPr="00C45958" w:rsidRDefault="00CB13BD" w:rsidP="006F30A2">
            <w:r w:rsidRPr="00C45958">
              <w:rPr>
                <w:rFonts w:hint="eastAsia"/>
              </w:rPr>
              <w:t>联系地址</w:t>
            </w:r>
          </w:p>
        </w:tc>
        <w:tc>
          <w:tcPr>
            <w:tcW w:w="2481" w:type="dxa"/>
            <w:vAlign w:val="center"/>
          </w:tcPr>
          <w:p w14:paraId="21C7613B" w14:textId="77777777" w:rsidR="00CB13BD" w:rsidRPr="00C45958" w:rsidRDefault="00CB13BD" w:rsidP="006F30A2"/>
        </w:tc>
      </w:tr>
      <w:tr w:rsidR="00CB13BD" w14:paraId="6CC74823" w14:textId="77777777" w:rsidTr="00CB13BD">
        <w:trPr>
          <w:trHeight w:val="415"/>
          <w:jc w:val="center"/>
        </w:trPr>
        <w:tc>
          <w:tcPr>
            <w:tcW w:w="537" w:type="dxa"/>
            <w:vAlign w:val="center"/>
          </w:tcPr>
          <w:p w14:paraId="3F391E31" w14:textId="77777777" w:rsidR="00E70528" w:rsidRDefault="00E70528">
            <w:pPr>
              <w:pStyle w:val="ab"/>
              <w:numPr>
                <w:ilvl w:val="0"/>
                <w:numId w:val="56"/>
              </w:numPr>
              <w:ind w:firstLineChars="0"/>
              <w:jc w:val="center"/>
              <w:rPr>
                <w:b/>
              </w:rPr>
            </w:pPr>
          </w:p>
        </w:tc>
        <w:tc>
          <w:tcPr>
            <w:tcW w:w="1258" w:type="dxa"/>
            <w:vAlign w:val="center"/>
          </w:tcPr>
          <w:p w14:paraId="0D48110D" w14:textId="77777777" w:rsidR="00CB13BD" w:rsidRPr="00C45958" w:rsidRDefault="00CB13BD" w:rsidP="006F30A2">
            <w:r w:rsidRPr="00C45958">
              <w:rPr>
                <w:rFonts w:hint="eastAsia"/>
              </w:rPr>
              <w:t>LXYB</w:t>
            </w:r>
          </w:p>
        </w:tc>
        <w:tc>
          <w:tcPr>
            <w:tcW w:w="1269" w:type="dxa"/>
            <w:vAlign w:val="center"/>
          </w:tcPr>
          <w:p w14:paraId="20C2CBA2" w14:textId="77777777" w:rsidR="00CB13BD" w:rsidRPr="00C45958" w:rsidRDefault="00CB13BD" w:rsidP="006F30A2">
            <w:r w:rsidRPr="00C45958">
              <w:rPr>
                <w:rFonts w:hint="eastAsia"/>
              </w:rPr>
              <w:t>Character</w:t>
            </w:r>
          </w:p>
        </w:tc>
        <w:tc>
          <w:tcPr>
            <w:tcW w:w="962" w:type="dxa"/>
            <w:vAlign w:val="center"/>
          </w:tcPr>
          <w:p w14:paraId="6C0ACA42" w14:textId="77777777" w:rsidR="00CB13BD" w:rsidRPr="00C45958" w:rsidRDefault="00CB13BD" w:rsidP="006F30A2">
            <w:r>
              <w:rPr>
                <w:rFonts w:hint="eastAsia"/>
              </w:rPr>
              <w:t>8</w:t>
            </w:r>
          </w:p>
        </w:tc>
        <w:tc>
          <w:tcPr>
            <w:tcW w:w="2957" w:type="dxa"/>
            <w:vAlign w:val="center"/>
          </w:tcPr>
          <w:p w14:paraId="74FE3FF5" w14:textId="77777777" w:rsidR="00CB13BD" w:rsidRPr="00C45958" w:rsidRDefault="00CB13BD" w:rsidP="006F30A2">
            <w:r w:rsidRPr="00C45958">
              <w:rPr>
                <w:rFonts w:hint="eastAsia"/>
              </w:rPr>
              <w:t>联系邮编</w:t>
            </w:r>
          </w:p>
        </w:tc>
        <w:tc>
          <w:tcPr>
            <w:tcW w:w="2481" w:type="dxa"/>
            <w:vAlign w:val="center"/>
          </w:tcPr>
          <w:p w14:paraId="58E88F1E" w14:textId="77777777" w:rsidR="00CB13BD" w:rsidRPr="00C45958" w:rsidRDefault="00CB13BD" w:rsidP="006F30A2"/>
        </w:tc>
      </w:tr>
      <w:tr w:rsidR="00CB13BD" w14:paraId="6804D069" w14:textId="77777777" w:rsidTr="00CB13BD">
        <w:trPr>
          <w:trHeight w:val="415"/>
          <w:jc w:val="center"/>
        </w:trPr>
        <w:tc>
          <w:tcPr>
            <w:tcW w:w="537" w:type="dxa"/>
            <w:vAlign w:val="center"/>
          </w:tcPr>
          <w:p w14:paraId="3427698A" w14:textId="77777777" w:rsidR="00E70528" w:rsidRDefault="00E70528">
            <w:pPr>
              <w:pStyle w:val="ab"/>
              <w:numPr>
                <w:ilvl w:val="0"/>
                <w:numId w:val="56"/>
              </w:numPr>
              <w:ind w:firstLineChars="0"/>
              <w:jc w:val="center"/>
              <w:rPr>
                <w:b/>
              </w:rPr>
            </w:pPr>
          </w:p>
        </w:tc>
        <w:tc>
          <w:tcPr>
            <w:tcW w:w="1258" w:type="dxa"/>
            <w:vAlign w:val="center"/>
          </w:tcPr>
          <w:p w14:paraId="6708B2AA" w14:textId="77777777" w:rsidR="00CB13BD" w:rsidRPr="00C45958" w:rsidRDefault="00CB13BD" w:rsidP="006F30A2">
            <w:r w:rsidRPr="00C45958">
              <w:rPr>
                <w:rFonts w:hint="eastAsia"/>
              </w:rPr>
              <w:t>DZYX</w:t>
            </w:r>
          </w:p>
        </w:tc>
        <w:tc>
          <w:tcPr>
            <w:tcW w:w="1269" w:type="dxa"/>
            <w:vAlign w:val="center"/>
          </w:tcPr>
          <w:p w14:paraId="53BB144D" w14:textId="77777777" w:rsidR="00CB13BD" w:rsidRPr="00C45958" w:rsidRDefault="00CB13BD" w:rsidP="006F30A2">
            <w:r w:rsidRPr="00C45958">
              <w:rPr>
                <w:rFonts w:hint="eastAsia"/>
              </w:rPr>
              <w:t>Character</w:t>
            </w:r>
          </w:p>
        </w:tc>
        <w:tc>
          <w:tcPr>
            <w:tcW w:w="962" w:type="dxa"/>
            <w:vAlign w:val="center"/>
          </w:tcPr>
          <w:p w14:paraId="4B06A111" w14:textId="77777777" w:rsidR="00CB13BD" w:rsidRPr="00C45958" w:rsidRDefault="00CB13BD" w:rsidP="006F30A2">
            <w:r>
              <w:rPr>
                <w:rFonts w:hint="eastAsia"/>
              </w:rPr>
              <w:t>4</w:t>
            </w:r>
            <w:r w:rsidRPr="00C45958">
              <w:rPr>
                <w:rFonts w:hint="eastAsia"/>
              </w:rPr>
              <w:t>0</w:t>
            </w:r>
          </w:p>
        </w:tc>
        <w:tc>
          <w:tcPr>
            <w:tcW w:w="2957" w:type="dxa"/>
            <w:vAlign w:val="center"/>
          </w:tcPr>
          <w:p w14:paraId="585DF3DF" w14:textId="77777777" w:rsidR="00CB13BD" w:rsidRPr="00C45958" w:rsidRDefault="00CB13BD" w:rsidP="006F30A2">
            <w:r w:rsidRPr="00C45958">
              <w:rPr>
                <w:rFonts w:hint="eastAsia"/>
              </w:rPr>
              <w:t>电子邮箱</w:t>
            </w:r>
          </w:p>
        </w:tc>
        <w:tc>
          <w:tcPr>
            <w:tcW w:w="2481" w:type="dxa"/>
            <w:vAlign w:val="center"/>
          </w:tcPr>
          <w:p w14:paraId="2761A507" w14:textId="77777777" w:rsidR="00CB13BD" w:rsidRPr="00C45958" w:rsidRDefault="00CB13BD" w:rsidP="006F30A2"/>
        </w:tc>
      </w:tr>
      <w:tr w:rsidR="00CB13BD" w14:paraId="7F1B4498" w14:textId="77777777" w:rsidTr="00CB13BD">
        <w:trPr>
          <w:trHeight w:val="415"/>
          <w:jc w:val="center"/>
        </w:trPr>
        <w:tc>
          <w:tcPr>
            <w:tcW w:w="537" w:type="dxa"/>
            <w:vAlign w:val="center"/>
          </w:tcPr>
          <w:p w14:paraId="1BBC484E" w14:textId="77777777" w:rsidR="00E70528" w:rsidRDefault="00E70528">
            <w:pPr>
              <w:pStyle w:val="ab"/>
              <w:numPr>
                <w:ilvl w:val="0"/>
                <w:numId w:val="56"/>
              </w:numPr>
              <w:ind w:firstLineChars="0"/>
              <w:jc w:val="center"/>
              <w:rPr>
                <w:b/>
              </w:rPr>
            </w:pPr>
          </w:p>
        </w:tc>
        <w:tc>
          <w:tcPr>
            <w:tcW w:w="1258" w:type="dxa"/>
            <w:vAlign w:val="center"/>
          </w:tcPr>
          <w:p w14:paraId="212E8AFD" w14:textId="77777777" w:rsidR="00CB13BD" w:rsidRPr="00C45958" w:rsidRDefault="00CB13BD" w:rsidP="006F30A2">
            <w:r>
              <w:rPr>
                <w:rFonts w:hint="eastAsia"/>
              </w:rPr>
              <w:t>DXFWBS</w:t>
            </w:r>
          </w:p>
        </w:tc>
        <w:tc>
          <w:tcPr>
            <w:tcW w:w="1269" w:type="dxa"/>
            <w:vAlign w:val="center"/>
          </w:tcPr>
          <w:p w14:paraId="1196DDA9" w14:textId="77777777" w:rsidR="00CB13BD" w:rsidRPr="00C45958" w:rsidRDefault="00CB13BD" w:rsidP="006F30A2">
            <w:r w:rsidRPr="00C45958">
              <w:rPr>
                <w:rFonts w:hint="eastAsia"/>
              </w:rPr>
              <w:t>Character</w:t>
            </w:r>
          </w:p>
        </w:tc>
        <w:tc>
          <w:tcPr>
            <w:tcW w:w="962" w:type="dxa"/>
            <w:vAlign w:val="center"/>
          </w:tcPr>
          <w:p w14:paraId="63C25663" w14:textId="77777777" w:rsidR="00CB13BD" w:rsidRPr="00C45958" w:rsidRDefault="00CB13BD" w:rsidP="006F30A2">
            <w:r>
              <w:rPr>
                <w:rFonts w:hint="eastAsia"/>
              </w:rPr>
              <w:t>4</w:t>
            </w:r>
          </w:p>
        </w:tc>
        <w:tc>
          <w:tcPr>
            <w:tcW w:w="2957" w:type="dxa"/>
            <w:vAlign w:val="center"/>
          </w:tcPr>
          <w:p w14:paraId="3179046F" w14:textId="77777777" w:rsidR="00CB13BD" w:rsidRPr="00C45958" w:rsidRDefault="00CB13BD" w:rsidP="006F30A2">
            <w:r w:rsidRPr="00C45958">
              <w:rPr>
                <w:rFonts w:hint="eastAsia"/>
              </w:rPr>
              <w:t>开通短信服务标识</w:t>
            </w:r>
          </w:p>
        </w:tc>
        <w:tc>
          <w:tcPr>
            <w:tcW w:w="2481" w:type="dxa"/>
            <w:vAlign w:val="center"/>
          </w:tcPr>
          <w:p w14:paraId="0AABE274" w14:textId="77777777" w:rsidR="00CB13BD" w:rsidRPr="00C45958" w:rsidRDefault="00CB13BD" w:rsidP="006F30A2">
            <w:r>
              <w:rPr>
                <w:rFonts w:hint="eastAsia"/>
              </w:rPr>
              <w:t>保留字段</w:t>
            </w:r>
          </w:p>
        </w:tc>
      </w:tr>
      <w:tr w:rsidR="00CB13BD" w14:paraId="7867200D" w14:textId="77777777" w:rsidTr="00CB13BD">
        <w:trPr>
          <w:trHeight w:val="415"/>
          <w:jc w:val="center"/>
        </w:trPr>
        <w:tc>
          <w:tcPr>
            <w:tcW w:w="537" w:type="dxa"/>
            <w:vAlign w:val="center"/>
          </w:tcPr>
          <w:p w14:paraId="54236DDC" w14:textId="77777777" w:rsidR="00E70528" w:rsidRDefault="00E70528">
            <w:pPr>
              <w:pStyle w:val="ab"/>
              <w:numPr>
                <w:ilvl w:val="0"/>
                <w:numId w:val="56"/>
              </w:numPr>
              <w:ind w:firstLineChars="0"/>
              <w:jc w:val="center"/>
              <w:rPr>
                <w:b/>
              </w:rPr>
            </w:pPr>
          </w:p>
        </w:tc>
        <w:tc>
          <w:tcPr>
            <w:tcW w:w="1258" w:type="dxa"/>
            <w:vAlign w:val="center"/>
          </w:tcPr>
          <w:p w14:paraId="6E3A6776" w14:textId="77777777" w:rsidR="00CB13BD" w:rsidRPr="00C45958" w:rsidRDefault="00CB13BD" w:rsidP="006F30A2">
            <w:r>
              <w:rPr>
                <w:rFonts w:hint="eastAsia"/>
              </w:rPr>
              <w:t>WLFWBS</w:t>
            </w:r>
          </w:p>
        </w:tc>
        <w:tc>
          <w:tcPr>
            <w:tcW w:w="1269" w:type="dxa"/>
            <w:vAlign w:val="center"/>
          </w:tcPr>
          <w:p w14:paraId="51A01234" w14:textId="77777777" w:rsidR="00CB13BD" w:rsidRPr="00C45958" w:rsidRDefault="00CB13BD" w:rsidP="006F30A2">
            <w:r w:rsidRPr="00C45958">
              <w:rPr>
                <w:rFonts w:hint="eastAsia"/>
              </w:rPr>
              <w:t>Character</w:t>
            </w:r>
          </w:p>
        </w:tc>
        <w:tc>
          <w:tcPr>
            <w:tcW w:w="962" w:type="dxa"/>
            <w:vAlign w:val="center"/>
          </w:tcPr>
          <w:p w14:paraId="04E723F2" w14:textId="77777777" w:rsidR="00CB13BD" w:rsidRPr="00C45958" w:rsidRDefault="00CB13BD" w:rsidP="006F30A2">
            <w:r w:rsidRPr="00C45958">
              <w:rPr>
                <w:rFonts w:hint="eastAsia"/>
              </w:rPr>
              <w:t>1</w:t>
            </w:r>
          </w:p>
        </w:tc>
        <w:tc>
          <w:tcPr>
            <w:tcW w:w="2957" w:type="dxa"/>
            <w:vAlign w:val="center"/>
          </w:tcPr>
          <w:p w14:paraId="325AA03B" w14:textId="77777777" w:rsidR="00CB13BD" w:rsidRPr="00C45958" w:rsidRDefault="00CB13BD" w:rsidP="006F30A2">
            <w:r w:rsidRPr="00C45958">
              <w:rPr>
                <w:rFonts w:hint="eastAsia"/>
              </w:rPr>
              <w:t>开通网络服务标识</w:t>
            </w:r>
          </w:p>
        </w:tc>
        <w:tc>
          <w:tcPr>
            <w:tcW w:w="2481" w:type="dxa"/>
            <w:vAlign w:val="center"/>
          </w:tcPr>
          <w:p w14:paraId="59C1BC71" w14:textId="77777777" w:rsidR="00CB13BD" w:rsidRPr="00C45958" w:rsidRDefault="00CB13BD" w:rsidP="006F30A2">
            <w:r w:rsidRPr="004655CD">
              <w:rPr>
                <w:rFonts w:hint="eastAsia"/>
              </w:rPr>
              <w:t>字典</w:t>
            </w:r>
            <w:r w:rsidRPr="004655CD">
              <w:rPr>
                <w:rFonts w:hint="eastAsia"/>
              </w:rPr>
              <w:t>(</w:t>
            </w:r>
            <w:r>
              <w:rPr>
                <w:rFonts w:hint="eastAsia"/>
              </w:rPr>
              <w:t>WLFWBS</w:t>
            </w:r>
            <w:r w:rsidRPr="004655CD">
              <w:rPr>
                <w:rFonts w:hint="eastAsia"/>
              </w:rPr>
              <w:t>)</w:t>
            </w:r>
          </w:p>
        </w:tc>
      </w:tr>
      <w:tr w:rsidR="00CB13BD" w14:paraId="785D288E" w14:textId="77777777" w:rsidTr="00CB13BD">
        <w:trPr>
          <w:trHeight w:val="415"/>
          <w:jc w:val="center"/>
        </w:trPr>
        <w:tc>
          <w:tcPr>
            <w:tcW w:w="537" w:type="dxa"/>
            <w:vAlign w:val="center"/>
          </w:tcPr>
          <w:p w14:paraId="27458D3B" w14:textId="77777777" w:rsidR="00E70528" w:rsidRDefault="00E70528">
            <w:pPr>
              <w:pStyle w:val="ab"/>
              <w:numPr>
                <w:ilvl w:val="0"/>
                <w:numId w:val="56"/>
              </w:numPr>
              <w:ind w:firstLineChars="0"/>
              <w:jc w:val="center"/>
              <w:rPr>
                <w:b/>
              </w:rPr>
            </w:pPr>
          </w:p>
        </w:tc>
        <w:tc>
          <w:tcPr>
            <w:tcW w:w="1258" w:type="dxa"/>
            <w:vAlign w:val="center"/>
          </w:tcPr>
          <w:p w14:paraId="3247E9AD" w14:textId="77777777" w:rsidR="00CB13BD" w:rsidRDefault="00CB13BD" w:rsidP="006F30A2">
            <w:r w:rsidRPr="007A6093">
              <w:rPr>
                <w:rFonts w:ascii="Calibri" w:eastAsia="宋体" w:hAnsi="Calibri" w:cs="Calibri"/>
                <w:color w:val="000000"/>
                <w:kern w:val="0"/>
                <w:szCs w:val="21"/>
              </w:rPr>
              <w:t>CPJC</w:t>
            </w:r>
          </w:p>
        </w:tc>
        <w:tc>
          <w:tcPr>
            <w:tcW w:w="1269" w:type="dxa"/>
          </w:tcPr>
          <w:p w14:paraId="0BDC5224" w14:textId="77777777" w:rsidR="00CB13BD" w:rsidRPr="00C45958" w:rsidRDefault="00CB13BD" w:rsidP="006F30A2">
            <w:r w:rsidRPr="006724D0">
              <w:rPr>
                <w:rFonts w:hint="eastAsia"/>
              </w:rPr>
              <w:t>Character</w:t>
            </w:r>
          </w:p>
        </w:tc>
        <w:tc>
          <w:tcPr>
            <w:tcW w:w="962" w:type="dxa"/>
            <w:vAlign w:val="center"/>
          </w:tcPr>
          <w:p w14:paraId="1E47DCB6" w14:textId="77777777" w:rsidR="00CB13BD" w:rsidRPr="00C45958" w:rsidRDefault="00A846F6" w:rsidP="006F30A2">
            <w:r>
              <w:rPr>
                <w:rFonts w:ascii="Calibri" w:eastAsia="宋体" w:hAnsi="Calibri" w:cs="Calibri"/>
                <w:color w:val="000000"/>
                <w:kern w:val="0"/>
                <w:szCs w:val="21"/>
              </w:rPr>
              <w:t>40</w:t>
            </w:r>
          </w:p>
        </w:tc>
        <w:tc>
          <w:tcPr>
            <w:tcW w:w="2957" w:type="dxa"/>
            <w:vAlign w:val="center"/>
          </w:tcPr>
          <w:p w14:paraId="45EAFD58" w14:textId="77777777" w:rsidR="00CB13BD" w:rsidRPr="00C45958" w:rsidRDefault="00CB13BD" w:rsidP="006F30A2">
            <w:r w:rsidRPr="007A6093">
              <w:rPr>
                <w:rFonts w:ascii="宋体" w:eastAsia="宋体" w:hAnsi="宋体" w:cs="宋体" w:hint="eastAsia"/>
                <w:color w:val="000000"/>
                <w:kern w:val="0"/>
                <w:szCs w:val="21"/>
              </w:rPr>
              <w:t>产品简称</w:t>
            </w:r>
          </w:p>
        </w:tc>
        <w:tc>
          <w:tcPr>
            <w:tcW w:w="2481" w:type="dxa"/>
            <w:vAlign w:val="center"/>
          </w:tcPr>
          <w:p w14:paraId="630600E4"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p>
        </w:tc>
      </w:tr>
      <w:tr w:rsidR="00CB13BD" w14:paraId="613D2581" w14:textId="77777777" w:rsidTr="00CB13BD">
        <w:trPr>
          <w:trHeight w:val="415"/>
          <w:jc w:val="center"/>
        </w:trPr>
        <w:tc>
          <w:tcPr>
            <w:tcW w:w="537" w:type="dxa"/>
            <w:vAlign w:val="center"/>
          </w:tcPr>
          <w:p w14:paraId="28E9C7D9" w14:textId="77777777" w:rsidR="00E70528" w:rsidRDefault="00E70528">
            <w:pPr>
              <w:pStyle w:val="ab"/>
              <w:numPr>
                <w:ilvl w:val="0"/>
                <w:numId w:val="56"/>
              </w:numPr>
              <w:ind w:firstLineChars="0"/>
              <w:jc w:val="center"/>
              <w:rPr>
                <w:b/>
              </w:rPr>
            </w:pPr>
          </w:p>
        </w:tc>
        <w:tc>
          <w:tcPr>
            <w:tcW w:w="1258" w:type="dxa"/>
            <w:vAlign w:val="center"/>
          </w:tcPr>
          <w:p w14:paraId="2BA497D7" w14:textId="77777777" w:rsidR="00CB13BD" w:rsidRDefault="00CB13BD" w:rsidP="006F30A2">
            <w:r w:rsidRPr="007A6093">
              <w:rPr>
                <w:rFonts w:ascii="Calibri" w:eastAsia="宋体" w:hAnsi="Calibri" w:cs="Calibri"/>
                <w:color w:val="000000"/>
                <w:kern w:val="0"/>
                <w:szCs w:val="21"/>
              </w:rPr>
              <w:t>CPDQR</w:t>
            </w:r>
          </w:p>
        </w:tc>
        <w:tc>
          <w:tcPr>
            <w:tcW w:w="1269" w:type="dxa"/>
          </w:tcPr>
          <w:p w14:paraId="6461DBEF" w14:textId="77777777" w:rsidR="00CB13BD" w:rsidRPr="00C45958" w:rsidRDefault="00CB13BD" w:rsidP="006F30A2">
            <w:r w:rsidRPr="006724D0">
              <w:rPr>
                <w:rFonts w:hint="eastAsia"/>
              </w:rPr>
              <w:t>Character</w:t>
            </w:r>
          </w:p>
        </w:tc>
        <w:tc>
          <w:tcPr>
            <w:tcW w:w="962" w:type="dxa"/>
            <w:vAlign w:val="center"/>
          </w:tcPr>
          <w:p w14:paraId="193F4EF2" w14:textId="77777777" w:rsidR="00CB13BD" w:rsidRPr="00C45958" w:rsidRDefault="00CB13BD" w:rsidP="006F30A2">
            <w:r w:rsidRPr="007A6093">
              <w:rPr>
                <w:rFonts w:ascii="Calibri" w:eastAsia="宋体" w:hAnsi="Calibri" w:cs="Calibri"/>
                <w:color w:val="000000"/>
                <w:kern w:val="0"/>
                <w:szCs w:val="21"/>
              </w:rPr>
              <w:t>8</w:t>
            </w:r>
          </w:p>
        </w:tc>
        <w:tc>
          <w:tcPr>
            <w:tcW w:w="2957" w:type="dxa"/>
            <w:vAlign w:val="center"/>
          </w:tcPr>
          <w:p w14:paraId="2CC45BB4" w14:textId="77777777" w:rsidR="00CB13BD" w:rsidRPr="00C45958" w:rsidRDefault="00CB13BD" w:rsidP="006F30A2">
            <w:r w:rsidRPr="007A6093">
              <w:rPr>
                <w:rFonts w:ascii="宋体" w:eastAsia="宋体" w:hAnsi="宋体" w:cs="宋体" w:hint="eastAsia"/>
                <w:color w:val="000000"/>
                <w:kern w:val="0"/>
                <w:szCs w:val="21"/>
              </w:rPr>
              <w:t>产品到期日期</w:t>
            </w:r>
          </w:p>
        </w:tc>
        <w:tc>
          <w:tcPr>
            <w:tcW w:w="2481" w:type="dxa"/>
            <w:vAlign w:val="center"/>
          </w:tcPr>
          <w:p w14:paraId="03FECE4D"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p>
        </w:tc>
      </w:tr>
      <w:tr w:rsidR="00CB13BD" w14:paraId="5DFFA572" w14:textId="77777777" w:rsidTr="00CB13BD">
        <w:trPr>
          <w:trHeight w:val="415"/>
          <w:jc w:val="center"/>
        </w:trPr>
        <w:tc>
          <w:tcPr>
            <w:tcW w:w="537" w:type="dxa"/>
            <w:vAlign w:val="center"/>
          </w:tcPr>
          <w:p w14:paraId="01D4B549" w14:textId="77777777" w:rsidR="00E70528" w:rsidRDefault="00E70528">
            <w:pPr>
              <w:pStyle w:val="ab"/>
              <w:numPr>
                <w:ilvl w:val="0"/>
                <w:numId w:val="56"/>
              </w:numPr>
              <w:ind w:firstLineChars="0"/>
              <w:jc w:val="center"/>
              <w:rPr>
                <w:b/>
              </w:rPr>
            </w:pPr>
          </w:p>
        </w:tc>
        <w:tc>
          <w:tcPr>
            <w:tcW w:w="1258" w:type="dxa"/>
            <w:vAlign w:val="center"/>
          </w:tcPr>
          <w:p w14:paraId="583B68D1" w14:textId="77777777" w:rsidR="00CB13BD" w:rsidRDefault="00CB13BD" w:rsidP="006F30A2">
            <w:r w:rsidRPr="007A6093">
              <w:rPr>
                <w:rFonts w:ascii="Calibri" w:eastAsia="宋体" w:hAnsi="Calibri" w:cs="Calibri"/>
                <w:color w:val="000000"/>
                <w:kern w:val="0"/>
                <w:szCs w:val="21"/>
              </w:rPr>
              <w:t>CPLB</w:t>
            </w:r>
          </w:p>
        </w:tc>
        <w:tc>
          <w:tcPr>
            <w:tcW w:w="1269" w:type="dxa"/>
          </w:tcPr>
          <w:p w14:paraId="7A30F5B6" w14:textId="77777777" w:rsidR="00CB13BD" w:rsidRPr="00C45958" w:rsidRDefault="00CB13BD" w:rsidP="006F30A2">
            <w:r w:rsidRPr="006724D0">
              <w:rPr>
                <w:rFonts w:hint="eastAsia"/>
              </w:rPr>
              <w:t>Character</w:t>
            </w:r>
          </w:p>
        </w:tc>
        <w:tc>
          <w:tcPr>
            <w:tcW w:w="962" w:type="dxa"/>
            <w:vAlign w:val="center"/>
          </w:tcPr>
          <w:p w14:paraId="434F4B84" w14:textId="77777777" w:rsidR="00CB13BD" w:rsidRPr="00C45958" w:rsidRDefault="00CB13BD" w:rsidP="006F30A2">
            <w:r w:rsidRPr="007A6093">
              <w:rPr>
                <w:rFonts w:ascii="Calibri" w:eastAsia="宋体" w:hAnsi="Calibri" w:cs="Calibri"/>
                <w:color w:val="000000"/>
                <w:kern w:val="0"/>
                <w:szCs w:val="21"/>
              </w:rPr>
              <w:t>2</w:t>
            </w:r>
          </w:p>
        </w:tc>
        <w:tc>
          <w:tcPr>
            <w:tcW w:w="2957" w:type="dxa"/>
            <w:vAlign w:val="center"/>
          </w:tcPr>
          <w:p w14:paraId="5410DF4B" w14:textId="77777777" w:rsidR="00CB13BD" w:rsidRPr="00C45958" w:rsidRDefault="00CB13BD" w:rsidP="006F30A2">
            <w:r w:rsidRPr="007A6093">
              <w:rPr>
                <w:rFonts w:ascii="宋体" w:eastAsia="宋体" w:hAnsi="宋体" w:cs="宋体" w:hint="eastAsia"/>
                <w:color w:val="000000"/>
                <w:kern w:val="0"/>
                <w:szCs w:val="21"/>
              </w:rPr>
              <w:t>产品类别</w:t>
            </w:r>
          </w:p>
        </w:tc>
        <w:tc>
          <w:tcPr>
            <w:tcW w:w="2481" w:type="dxa"/>
            <w:vAlign w:val="center"/>
          </w:tcPr>
          <w:p w14:paraId="26532002"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7A6093">
              <w:rPr>
                <w:rFonts w:ascii="Calibri" w:eastAsia="宋体" w:hAnsi="Calibri" w:cs="Calibri"/>
                <w:color w:val="000000"/>
                <w:kern w:val="0"/>
                <w:szCs w:val="21"/>
              </w:rPr>
              <w:t>CPLB</w:t>
            </w:r>
            <w:r w:rsidRPr="00DD2CE2">
              <w:rPr>
                <w:rFonts w:hint="eastAsia"/>
              </w:rPr>
              <w:t>)</w:t>
            </w:r>
          </w:p>
        </w:tc>
      </w:tr>
      <w:tr w:rsidR="00CB13BD" w14:paraId="66A1A65D" w14:textId="77777777" w:rsidTr="00CB13BD">
        <w:trPr>
          <w:trHeight w:val="415"/>
          <w:jc w:val="center"/>
        </w:trPr>
        <w:tc>
          <w:tcPr>
            <w:tcW w:w="537" w:type="dxa"/>
            <w:vAlign w:val="center"/>
          </w:tcPr>
          <w:p w14:paraId="337AF383" w14:textId="77777777" w:rsidR="00E70528" w:rsidRDefault="00E70528">
            <w:pPr>
              <w:pStyle w:val="ab"/>
              <w:numPr>
                <w:ilvl w:val="0"/>
                <w:numId w:val="56"/>
              </w:numPr>
              <w:ind w:firstLineChars="0"/>
              <w:jc w:val="center"/>
              <w:rPr>
                <w:b/>
              </w:rPr>
            </w:pPr>
          </w:p>
        </w:tc>
        <w:tc>
          <w:tcPr>
            <w:tcW w:w="1258" w:type="dxa"/>
            <w:vAlign w:val="center"/>
          </w:tcPr>
          <w:p w14:paraId="0EDCAE0D" w14:textId="77777777" w:rsidR="00CB13BD" w:rsidRDefault="00CB13BD" w:rsidP="006F30A2">
            <w:r w:rsidRPr="007A6093">
              <w:rPr>
                <w:rFonts w:ascii="Calibri" w:eastAsia="宋体" w:hAnsi="Calibri" w:cs="Calibri"/>
                <w:color w:val="000000"/>
                <w:kern w:val="0"/>
                <w:szCs w:val="21"/>
              </w:rPr>
              <w:t>GLRMC</w:t>
            </w:r>
          </w:p>
        </w:tc>
        <w:tc>
          <w:tcPr>
            <w:tcW w:w="1269" w:type="dxa"/>
          </w:tcPr>
          <w:p w14:paraId="430DEACF" w14:textId="77777777" w:rsidR="00CB13BD" w:rsidRPr="00C45958" w:rsidRDefault="00CB13BD" w:rsidP="006F30A2">
            <w:r w:rsidRPr="006724D0">
              <w:rPr>
                <w:rFonts w:hint="eastAsia"/>
              </w:rPr>
              <w:t>Character</w:t>
            </w:r>
          </w:p>
        </w:tc>
        <w:tc>
          <w:tcPr>
            <w:tcW w:w="962" w:type="dxa"/>
            <w:vAlign w:val="center"/>
          </w:tcPr>
          <w:p w14:paraId="07F5E8FC" w14:textId="77777777" w:rsidR="00CB13BD" w:rsidRPr="00C45958" w:rsidRDefault="00CB13BD" w:rsidP="006F30A2">
            <w:r>
              <w:rPr>
                <w:rFonts w:ascii="Calibri" w:eastAsia="宋体" w:hAnsi="Calibri" w:cs="Calibri" w:hint="eastAsia"/>
                <w:color w:val="000000"/>
                <w:kern w:val="0"/>
                <w:szCs w:val="21"/>
              </w:rPr>
              <w:t>120</w:t>
            </w:r>
          </w:p>
        </w:tc>
        <w:tc>
          <w:tcPr>
            <w:tcW w:w="2957" w:type="dxa"/>
            <w:vAlign w:val="center"/>
          </w:tcPr>
          <w:p w14:paraId="7FF7C098" w14:textId="77777777" w:rsidR="00CB13BD" w:rsidRPr="00C45958" w:rsidRDefault="00CB13BD" w:rsidP="006F30A2">
            <w:r w:rsidRPr="007A6093">
              <w:rPr>
                <w:rFonts w:ascii="宋体" w:eastAsia="宋体" w:hAnsi="宋体" w:cs="宋体" w:hint="eastAsia"/>
                <w:color w:val="000000"/>
                <w:kern w:val="0"/>
                <w:szCs w:val="21"/>
              </w:rPr>
              <w:t>产品资产管理人名称</w:t>
            </w:r>
          </w:p>
        </w:tc>
        <w:tc>
          <w:tcPr>
            <w:tcW w:w="2481" w:type="dxa"/>
            <w:vAlign w:val="center"/>
          </w:tcPr>
          <w:p w14:paraId="5EA47822"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p>
        </w:tc>
      </w:tr>
      <w:tr w:rsidR="00CB13BD" w14:paraId="4F5B9D83" w14:textId="77777777" w:rsidTr="00CB13BD">
        <w:trPr>
          <w:trHeight w:val="415"/>
          <w:jc w:val="center"/>
        </w:trPr>
        <w:tc>
          <w:tcPr>
            <w:tcW w:w="537" w:type="dxa"/>
            <w:vAlign w:val="center"/>
          </w:tcPr>
          <w:p w14:paraId="62781AD8" w14:textId="77777777" w:rsidR="00E70528" w:rsidRDefault="00E70528">
            <w:pPr>
              <w:pStyle w:val="ab"/>
              <w:numPr>
                <w:ilvl w:val="0"/>
                <w:numId w:val="56"/>
              </w:numPr>
              <w:ind w:firstLineChars="0"/>
              <w:jc w:val="center"/>
              <w:rPr>
                <w:b/>
              </w:rPr>
            </w:pPr>
          </w:p>
        </w:tc>
        <w:tc>
          <w:tcPr>
            <w:tcW w:w="1258" w:type="dxa"/>
            <w:vAlign w:val="center"/>
          </w:tcPr>
          <w:p w14:paraId="34AAC13D" w14:textId="77777777" w:rsidR="00CB13BD" w:rsidRDefault="00CB13BD" w:rsidP="006F30A2">
            <w:r w:rsidRPr="007A6093">
              <w:rPr>
                <w:rFonts w:ascii="Calibri" w:eastAsia="宋体" w:hAnsi="Calibri" w:cs="Calibri"/>
                <w:color w:val="000000"/>
                <w:kern w:val="0"/>
                <w:szCs w:val="21"/>
              </w:rPr>
              <w:t>GLRZJLB</w:t>
            </w:r>
          </w:p>
        </w:tc>
        <w:tc>
          <w:tcPr>
            <w:tcW w:w="1269" w:type="dxa"/>
          </w:tcPr>
          <w:p w14:paraId="15C402CD" w14:textId="77777777" w:rsidR="00CB13BD" w:rsidRPr="00C45958" w:rsidRDefault="00CB13BD" w:rsidP="006F30A2">
            <w:r w:rsidRPr="006724D0">
              <w:rPr>
                <w:rFonts w:hint="eastAsia"/>
              </w:rPr>
              <w:t>Character</w:t>
            </w:r>
          </w:p>
        </w:tc>
        <w:tc>
          <w:tcPr>
            <w:tcW w:w="962" w:type="dxa"/>
            <w:vAlign w:val="center"/>
          </w:tcPr>
          <w:p w14:paraId="1BAC2A72" w14:textId="77777777" w:rsidR="00CB13BD" w:rsidRPr="00C45958" w:rsidRDefault="00CB13BD" w:rsidP="006F30A2">
            <w:r w:rsidRPr="007A6093">
              <w:rPr>
                <w:rFonts w:ascii="Calibri" w:eastAsia="宋体" w:hAnsi="Calibri" w:cs="Calibri"/>
                <w:color w:val="000000"/>
                <w:kern w:val="0"/>
                <w:szCs w:val="21"/>
              </w:rPr>
              <w:t>2</w:t>
            </w:r>
          </w:p>
        </w:tc>
        <w:tc>
          <w:tcPr>
            <w:tcW w:w="2957" w:type="dxa"/>
            <w:vAlign w:val="center"/>
          </w:tcPr>
          <w:p w14:paraId="36E52531" w14:textId="77777777" w:rsidR="00CB13BD" w:rsidRPr="00C45958" w:rsidRDefault="00CB13BD" w:rsidP="006F30A2">
            <w:r w:rsidRPr="007A6093">
              <w:rPr>
                <w:rFonts w:ascii="宋体" w:eastAsia="宋体" w:hAnsi="宋体" w:cs="宋体" w:hint="eastAsia"/>
                <w:color w:val="000000"/>
                <w:kern w:val="0"/>
                <w:szCs w:val="21"/>
              </w:rPr>
              <w:t>产品资产管理人证件类别</w:t>
            </w:r>
          </w:p>
        </w:tc>
        <w:tc>
          <w:tcPr>
            <w:tcW w:w="2481" w:type="dxa"/>
            <w:vAlign w:val="center"/>
          </w:tcPr>
          <w:p w14:paraId="0FD0911C"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CB13BD" w14:paraId="0B9560E0" w14:textId="77777777" w:rsidTr="00CB13BD">
        <w:trPr>
          <w:trHeight w:val="415"/>
          <w:jc w:val="center"/>
        </w:trPr>
        <w:tc>
          <w:tcPr>
            <w:tcW w:w="537" w:type="dxa"/>
            <w:vAlign w:val="center"/>
          </w:tcPr>
          <w:p w14:paraId="08B6893A" w14:textId="77777777" w:rsidR="00E70528" w:rsidRDefault="00E70528">
            <w:pPr>
              <w:pStyle w:val="ab"/>
              <w:numPr>
                <w:ilvl w:val="0"/>
                <w:numId w:val="56"/>
              </w:numPr>
              <w:ind w:firstLineChars="0"/>
              <w:jc w:val="center"/>
              <w:rPr>
                <w:b/>
              </w:rPr>
            </w:pPr>
          </w:p>
        </w:tc>
        <w:tc>
          <w:tcPr>
            <w:tcW w:w="1258" w:type="dxa"/>
            <w:vAlign w:val="center"/>
          </w:tcPr>
          <w:p w14:paraId="5DBB395B" w14:textId="77777777" w:rsidR="00CB13BD" w:rsidRDefault="00CB13BD" w:rsidP="006F30A2">
            <w:r w:rsidRPr="007A6093">
              <w:rPr>
                <w:rFonts w:ascii="Calibri" w:eastAsia="宋体" w:hAnsi="Calibri" w:cs="Calibri"/>
                <w:color w:val="000000"/>
                <w:kern w:val="0"/>
                <w:szCs w:val="21"/>
              </w:rPr>
              <w:t>GLRZJDM</w:t>
            </w:r>
          </w:p>
        </w:tc>
        <w:tc>
          <w:tcPr>
            <w:tcW w:w="1269" w:type="dxa"/>
          </w:tcPr>
          <w:p w14:paraId="7294363E" w14:textId="77777777" w:rsidR="00CB13BD" w:rsidRPr="00C45958" w:rsidRDefault="00CB13BD" w:rsidP="006F30A2">
            <w:r w:rsidRPr="006724D0">
              <w:rPr>
                <w:rFonts w:hint="eastAsia"/>
              </w:rPr>
              <w:t>Character</w:t>
            </w:r>
          </w:p>
        </w:tc>
        <w:tc>
          <w:tcPr>
            <w:tcW w:w="962" w:type="dxa"/>
            <w:vAlign w:val="center"/>
          </w:tcPr>
          <w:p w14:paraId="3AF1CEBA" w14:textId="77777777" w:rsidR="00CB13BD" w:rsidRPr="00C45958" w:rsidRDefault="00CB13BD" w:rsidP="006F30A2">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57" w:type="dxa"/>
            <w:vAlign w:val="center"/>
          </w:tcPr>
          <w:p w14:paraId="6994861E" w14:textId="77777777" w:rsidR="00CB13BD" w:rsidRPr="00C45958" w:rsidRDefault="00CB13BD" w:rsidP="006F30A2">
            <w:r w:rsidRPr="007A6093">
              <w:rPr>
                <w:rFonts w:ascii="宋体" w:eastAsia="宋体" w:hAnsi="宋体" w:cs="宋体" w:hint="eastAsia"/>
                <w:color w:val="000000"/>
                <w:kern w:val="0"/>
                <w:szCs w:val="21"/>
              </w:rPr>
              <w:t>产品资产管理人证件代码</w:t>
            </w:r>
          </w:p>
        </w:tc>
        <w:tc>
          <w:tcPr>
            <w:tcW w:w="2481" w:type="dxa"/>
            <w:vAlign w:val="center"/>
          </w:tcPr>
          <w:p w14:paraId="01EA10DB"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p>
        </w:tc>
      </w:tr>
      <w:tr w:rsidR="00CB13BD" w14:paraId="3FF859C1" w14:textId="77777777" w:rsidTr="00CB13BD">
        <w:trPr>
          <w:trHeight w:val="415"/>
          <w:jc w:val="center"/>
        </w:trPr>
        <w:tc>
          <w:tcPr>
            <w:tcW w:w="537" w:type="dxa"/>
            <w:vAlign w:val="center"/>
          </w:tcPr>
          <w:p w14:paraId="7CB23782" w14:textId="77777777" w:rsidR="00E70528" w:rsidRDefault="00E70528">
            <w:pPr>
              <w:pStyle w:val="ab"/>
              <w:numPr>
                <w:ilvl w:val="0"/>
                <w:numId w:val="56"/>
              </w:numPr>
              <w:ind w:firstLineChars="0"/>
              <w:jc w:val="center"/>
              <w:rPr>
                <w:b/>
              </w:rPr>
            </w:pPr>
          </w:p>
        </w:tc>
        <w:tc>
          <w:tcPr>
            <w:tcW w:w="1258" w:type="dxa"/>
            <w:vAlign w:val="center"/>
          </w:tcPr>
          <w:p w14:paraId="5C0867A8" w14:textId="77777777" w:rsidR="00CB13BD" w:rsidRDefault="00CB13BD" w:rsidP="006F30A2">
            <w:r w:rsidRPr="007A6093">
              <w:rPr>
                <w:rFonts w:ascii="Calibri" w:eastAsia="宋体" w:hAnsi="Calibri" w:cs="Calibri"/>
                <w:color w:val="000000"/>
                <w:kern w:val="0"/>
                <w:szCs w:val="21"/>
              </w:rPr>
              <w:t>TGRMC</w:t>
            </w:r>
          </w:p>
        </w:tc>
        <w:tc>
          <w:tcPr>
            <w:tcW w:w="1269" w:type="dxa"/>
          </w:tcPr>
          <w:p w14:paraId="497D893F" w14:textId="77777777" w:rsidR="00CB13BD" w:rsidRPr="00C45958" w:rsidRDefault="00CB13BD" w:rsidP="006F30A2">
            <w:r w:rsidRPr="006724D0">
              <w:rPr>
                <w:rFonts w:hint="eastAsia"/>
              </w:rPr>
              <w:t>Character</w:t>
            </w:r>
          </w:p>
        </w:tc>
        <w:tc>
          <w:tcPr>
            <w:tcW w:w="962" w:type="dxa"/>
            <w:vAlign w:val="center"/>
          </w:tcPr>
          <w:p w14:paraId="70072155" w14:textId="77777777" w:rsidR="00CB13BD" w:rsidRPr="00C45958" w:rsidRDefault="00CB13BD" w:rsidP="006F30A2">
            <w:r>
              <w:rPr>
                <w:rFonts w:ascii="Calibri" w:eastAsia="宋体" w:hAnsi="Calibri" w:cs="Calibri" w:hint="eastAsia"/>
                <w:color w:val="000000"/>
                <w:kern w:val="0"/>
                <w:szCs w:val="21"/>
              </w:rPr>
              <w:t>120</w:t>
            </w:r>
          </w:p>
        </w:tc>
        <w:tc>
          <w:tcPr>
            <w:tcW w:w="2957" w:type="dxa"/>
            <w:vAlign w:val="center"/>
          </w:tcPr>
          <w:p w14:paraId="5C96A5D9" w14:textId="77777777" w:rsidR="00CB13BD" w:rsidRPr="00C45958" w:rsidRDefault="00CB13BD" w:rsidP="006F30A2">
            <w:r w:rsidRPr="007A6093">
              <w:rPr>
                <w:rFonts w:ascii="宋体" w:eastAsia="宋体" w:hAnsi="宋体" w:cs="宋体" w:hint="eastAsia"/>
                <w:color w:val="000000"/>
                <w:kern w:val="0"/>
                <w:szCs w:val="21"/>
              </w:rPr>
              <w:t>产品资产托管人名称</w:t>
            </w:r>
          </w:p>
        </w:tc>
        <w:tc>
          <w:tcPr>
            <w:tcW w:w="2481" w:type="dxa"/>
            <w:vAlign w:val="center"/>
          </w:tcPr>
          <w:p w14:paraId="1A656C4C"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p>
        </w:tc>
      </w:tr>
      <w:tr w:rsidR="00CB13BD" w14:paraId="6465E65D" w14:textId="77777777" w:rsidTr="00CB13BD">
        <w:trPr>
          <w:trHeight w:val="415"/>
          <w:jc w:val="center"/>
        </w:trPr>
        <w:tc>
          <w:tcPr>
            <w:tcW w:w="537" w:type="dxa"/>
            <w:vAlign w:val="center"/>
          </w:tcPr>
          <w:p w14:paraId="35981928" w14:textId="77777777" w:rsidR="00E70528" w:rsidRDefault="00E70528">
            <w:pPr>
              <w:pStyle w:val="ab"/>
              <w:numPr>
                <w:ilvl w:val="0"/>
                <w:numId w:val="56"/>
              </w:numPr>
              <w:ind w:firstLineChars="0"/>
              <w:jc w:val="center"/>
              <w:rPr>
                <w:b/>
              </w:rPr>
            </w:pPr>
          </w:p>
        </w:tc>
        <w:tc>
          <w:tcPr>
            <w:tcW w:w="1258" w:type="dxa"/>
            <w:vAlign w:val="center"/>
          </w:tcPr>
          <w:p w14:paraId="2709D76B" w14:textId="77777777" w:rsidR="00CB13BD" w:rsidRDefault="00CB13BD" w:rsidP="006F30A2">
            <w:r w:rsidRPr="007A6093">
              <w:rPr>
                <w:rFonts w:ascii="Calibri" w:eastAsia="宋体" w:hAnsi="Calibri" w:cs="Calibri"/>
                <w:color w:val="000000"/>
                <w:kern w:val="0"/>
                <w:szCs w:val="21"/>
              </w:rPr>
              <w:t>TGRZJLB</w:t>
            </w:r>
          </w:p>
        </w:tc>
        <w:tc>
          <w:tcPr>
            <w:tcW w:w="1269" w:type="dxa"/>
          </w:tcPr>
          <w:p w14:paraId="3F99ED14" w14:textId="77777777" w:rsidR="00CB13BD" w:rsidRPr="00C45958" w:rsidRDefault="00CB13BD" w:rsidP="006F30A2">
            <w:r w:rsidRPr="006724D0">
              <w:rPr>
                <w:rFonts w:hint="eastAsia"/>
              </w:rPr>
              <w:t>Character</w:t>
            </w:r>
          </w:p>
        </w:tc>
        <w:tc>
          <w:tcPr>
            <w:tcW w:w="962" w:type="dxa"/>
            <w:vAlign w:val="center"/>
          </w:tcPr>
          <w:p w14:paraId="0F28DD81" w14:textId="77777777" w:rsidR="00CB13BD" w:rsidRPr="00C45958" w:rsidRDefault="00CB13BD" w:rsidP="006F30A2">
            <w:r w:rsidRPr="007A6093">
              <w:rPr>
                <w:rFonts w:ascii="Calibri" w:eastAsia="宋体" w:hAnsi="Calibri" w:cs="Calibri"/>
                <w:color w:val="000000"/>
                <w:kern w:val="0"/>
                <w:szCs w:val="21"/>
              </w:rPr>
              <w:t>2</w:t>
            </w:r>
          </w:p>
        </w:tc>
        <w:tc>
          <w:tcPr>
            <w:tcW w:w="2957" w:type="dxa"/>
            <w:vAlign w:val="center"/>
          </w:tcPr>
          <w:p w14:paraId="2DC64B0C" w14:textId="77777777" w:rsidR="00CB13BD" w:rsidRPr="00C45958" w:rsidRDefault="00CB13BD" w:rsidP="006F30A2">
            <w:r w:rsidRPr="007A6093">
              <w:rPr>
                <w:rFonts w:ascii="宋体" w:eastAsia="宋体" w:hAnsi="宋体" w:cs="宋体" w:hint="eastAsia"/>
                <w:color w:val="000000"/>
                <w:kern w:val="0"/>
                <w:szCs w:val="21"/>
              </w:rPr>
              <w:t>产品资产托管人身份证件类别</w:t>
            </w:r>
          </w:p>
        </w:tc>
        <w:tc>
          <w:tcPr>
            <w:tcW w:w="2481" w:type="dxa"/>
            <w:vAlign w:val="center"/>
          </w:tcPr>
          <w:p w14:paraId="2B39D324"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r>
              <w:rPr>
                <w:rFonts w:ascii="宋体" w:eastAsia="宋体" w:hAnsi="宋体" w:cs="宋体" w:hint="eastAsia"/>
                <w:color w:val="000000"/>
                <w:kern w:val="0"/>
                <w:szCs w:val="21"/>
              </w:rPr>
              <w:t>,</w:t>
            </w:r>
            <w:r w:rsidRPr="00DD2CE2">
              <w:rPr>
                <w:rFonts w:hint="eastAsia"/>
              </w:rPr>
              <w:t>字典</w:t>
            </w:r>
            <w:r w:rsidRPr="00DD2CE2">
              <w:rPr>
                <w:rFonts w:hint="eastAsia"/>
              </w:rPr>
              <w:t>(</w:t>
            </w:r>
            <w:r w:rsidRPr="00C45958">
              <w:rPr>
                <w:rFonts w:hint="eastAsia"/>
              </w:rPr>
              <w:t>ZJLB</w:t>
            </w:r>
            <w:r w:rsidRPr="00DD2CE2">
              <w:rPr>
                <w:rFonts w:hint="eastAsia"/>
              </w:rPr>
              <w:t>)</w:t>
            </w:r>
          </w:p>
        </w:tc>
      </w:tr>
      <w:tr w:rsidR="00CB13BD" w14:paraId="65458364" w14:textId="77777777" w:rsidTr="00CB13BD">
        <w:trPr>
          <w:trHeight w:val="415"/>
          <w:jc w:val="center"/>
        </w:trPr>
        <w:tc>
          <w:tcPr>
            <w:tcW w:w="537" w:type="dxa"/>
            <w:vAlign w:val="center"/>
          </w:tcPr>
          <w:p w14:paraId="34437945" w14:textId="77777777" w:rsidR="00E70528" w:rsidRDefault="00E70528">
            <w:pPr>
              <w:pStyle w:val="ab"/>
              <w:numPr>
                <w:ilvl w:val="0"/>
                <w:numId w:val="56"/>
              </w:numPr>
              <w:ind w:firstLineChars="0"/>
              <w:jc w:val="center"/>
              <w:rPr>
                <w:b/>
              </w:rPr>
            </w:pPr>
          </w:p>
        </w:tc>
        <w:tc>
          <w:tcPr>
            <w:tcW w:w="1258" w:type="dxa"/>
            <w:vAlign w:val="center"/>
          </w:tcPr>
          <w:p w14:paraId="1B900CBB" w14:textId="77777777" w:rsidR="00CB13BD" w:rsidRDefault="00CB13BD" w:rsidP="006F30A2">
            <w:r w:rsidRPr="007A6093">
              <w:rPr>
                <w:rFonts w:ascii="Calibri" w:eastAsia="宋体" w:hAnsi="Calibri" w:cs="Calibri"/>
                <w:color w:val="000000"/>
                <w:kern w:val="0"/>
                <w:szCs w:val="21"/>
              </w:rPr>
              <w:t>TGRZJDM</w:t>
            </w:r>
          </w:p>
        </w:tc>
        <w:tc>
          <w:tcPr>
            <w:tcW w:w="1269" w:type="dxa"/>
          </w:tcPr>
          <w:p w14:paraId="00453269" w14:textId="77777777" w:rsidR="00CB13BD" w:rsidRPr="00C45958" w:rsidRDefault="00CB13BD" w:rsidP="006F30A2">
            <w:r w:rsidRPr="006724D0">
              <w:rPr>
                <w:rFonts w:hint="eastAsia"/>
              </w:rPr>
              <w:t>Character</w:t>
            </w:r>
          </w:p>
        </w:tc>
        <w:tc>
          <w:tcPr>
            <w:tcW w:w="962" w:type="dxa"/>
            <w:vAlign w:val="center"/>
          </w:tcPr>
          <w:p w14:paraId="79AB9CC4" w14:textId="77777777" w:rsidR="00CB13BD" w:rsidRPr="00C45958" w:rsidRDefault="00CB13BD" w:rsidP="006F30A2">
            <w:r>
              <w:rPr>
                <w:rFonts w:ascii="Calibri" w:eastAsia="宋体" w:hAnsi="Calibri" w:cs="Calibri" w:hint="eastAsia"/>
                <w:color w:val="000000"/>
                <w:kern w:val="0"/>
                <w:szCs w:val="21"/>
              </w:rPr>
              <w:t>4</w:t>
            </w:r>
            <w:r w:rsidRPr="007A6093">
              <w:rPr>
                <w:rFonts w:ascii="Calibri" w:eastAsia="宋体" w:hAnsi="Calibri" w:cs="Calibri"/>
                <w:color w:val="000000"/>
                <w:kern w:val="0"/>
                <w:szCs w:val="21"/>
              </w:rPr>
              <w:t>0</w:t>
            </w:r>
          </w:p>
        </w:tc>
        <w:tc>
          <w:tcPr>
            <w:tcW w:w="2957" w:type="dxa"/>
            <w:vAlign w:val="center"/>
          </w:tcPr>
          <w:p w14:paraId="47A9F501" w14:textId="77777777" w:rsidR="00CB13BD" w:rsidRPr="00C45958" w:rsidRDefault="00CB13BD" w:rsidP="006F30A2">
            <w:r w:rsidRPr="007A6093">
              <w:rPr>
                <w:rFonts w:ascii="宋体" w:eastAsia="宋体" w:hAnsi="宋体" w:cs="宋体" w:hint="eastAsia"/>
                <w:color w:val="000000"/>
                <w:kern w:val="0"/>
                <w:szCs w:val="21"/>
              </w:rPr>
              <w:t>产品资产托管人身份证件代码</w:t>
            </w:r>
          </w:p>
        </w:tc>
        <w:tc>
          <w:tcPr>
            <w:tcW w:w="2481" w:type="dxa"/>
            <w:vAlign w:val="center"/>
          </w:tcPr>
          <w:p w14:paraId="5E28FB82" w14:textId="77777777" w:rsidR="00CB13BD" w:rsidRPr="004655CD" w:rsidRDefault="00CB13BD" w:rsidP="006F30A2">
            <w:r w:rsidRPr="007A6093">
              <w:rPr>
                <w:rFonts w:ascii="宋体" w:eastAsia="宋体" w:hAnsi="宋体" w:cs="宋体" w:hint="eastAsia"/>
                <w:color w:val="000000"/>
                <w:kern w:val="0"/>
                <w:szCs w:val="21"/>
              </w:rPr>
              <w:t>客户类别为“产品客户”时不为空</w:t>
            </w:r>
          </w:p>
        </w:tc>
      </w:tr>
      <w:tr w:rsidR="00CB13BD" w14:paraId="3A582D7E" w14:textId="77777777" w:rsidTr="0031315D">
        <w:trPr>
          <w:trHeight w:val="415"/>
          <w:jc w:val="center"/>
        </w:trPr>
        <w:tc>
          <w:tcPr>
            <w:tcW w:w="537" w:type="dxa"/>
            <w:vAlign w:val="center"/>
          </w:tcPr>
          <w:p w14:paraId="36CE7303" w14:textId="77777777" w:rsidR="00E70528" w:rsidRDefault="00E70528">
            <w:pPr>
              <w:pStyle w:val="ab"/>
              <w:numPr>
                <w:ilvl w:val="0"/>
                <w:numId w:val="56"/>
              </w:numPr>
              <w:ind w:firstLineChars="0"/>
              <w:jc w:val="center"/>
              <w:rPr>
                <w:b/>
              </w:rPr>
            </w:pPr>
          </w:p>
        </w:tc>
        <w:tc>
          <w:tcPr>
            <w:tcW w:w="1258" w:type="dxa"/>
            <w:vAlign w:val="center"/>
          </w:tcPr>
          <w:p w14:paraId="291F1235" w14:textId="77777777" w:rsidR="00CB13BD" w:rsidRPr="007A6093" w:rsidRDefault="00CB13BD" w:rsidP="006F30A2">
            <w:pPr>
              <w:rPr>
                <w:rFonts w:ascii="Calibri" w:eastAsia="宋体" w:hAnsi="Calibri" w:cs="Calibri"/>
                <w:color w:val="000000"/>
                <w:kern w:val="0"/>
                <w:szCs w:val="21"/>
              </w:rPr>
            </w:pPr>
            <w:r w:rsidRPr="00EE2BE5">
              <w:rPr>
                <w:rFonts w:hint="eastAsia"/>
              </w:rPr>
              <w:t>BYZD1</w:t>
            </w:r>
          </w:p>
        </w:tc>
        <w:tc>
          <w:tcPr>
            <w:tcW w:w="1269" w:type="dxa"/>
            <w:vAlign w:val="center"/>
          </w:tcPr>
          <w:p w14:paraId="280A461C" w14:textId="77777777" w:rsidR="00CB13BD" w:rsidRPr="006724D0" w:rsidRDefault="00CB13BD" w:rsidP="006F30A2">
            <w:r w:rsidRPr="00EE2BE5">
              <w:rPr>
                <w:rFonts w:hint="eastAsia"/>
              </w:rPr>
              <w:t>Character</w:t>
            </w:r>
          </w:p>
        </w:tc>
        <w:tc>
          <w:tcPr>
            <w:tcW w:w="962" w:type="dxa"/>
            <w:vAlign w:val="center"/>
          </w:tcPr>
          <w:p w14:paraId="2D306542" w14:textId="77777777" w:rsidR="00CB13BD" w:rsidRDefault="00CB13BD" w:rsidP="006F30A2">
            <w:pPr>
              <w:rPr>
                <w:rFonts w:ascii="Calibri" w:eastAsia="宋体" w:hAnsi="Calibri" w:cs="Calibri"/>
                <w:color w:val="000000"/>
                <w:kern w:val="0"/>
                <w:szCs w:val="21"/>
              </w:rPr>
            </w:pPr>
            <w:r w:rsidRPr="00EE2BE5">
              <w:rPr>
                <w:rFonts w:hint="eastAsia"/>
              </w:rPr>
              <w:t>10</w:t>
            </w:r>
          </w:p>
        </w:tc>
        <w:tc>
          <w:tcPr>
            <w:tcW w:w="2957" w:type="dxa"/>
            <w:vAlign w:val="center"/>
          </w:tcPr>
          <w:p w14:paraId="34A95A96" w14:textId="77777777" w:rsidR="00CB13BD" w:rsidRPr="007A6093" w:rsidRDefault="00CB13BD" w:rsidP="006F30A2">
            <w:pPr>
              <w:rPr>
                <w:rFonts w:ascii="宋体" w:eastAsia="宋体" w:hAnsi="宋体" w:cs="宋体"/>
                <w:color w:val="000000"/>
                <w:kern w:val="0"/>
                <w:szCs w:val="21"/>
              </w:rPr>
            </w:pPr>
            <w:r w:rsidRPr="00EE2BE5">
              <w:rPr>
                <w:rFonts w:hint="eastAsia"/>
              </w:rPr>
              <w:t>备用字段</w:t>
            </w:r>
            <w:r w:rsidRPr="00EE2BE5">
              <w:rPr>
                <w:rFonts w:hint="eastAsia"/>
              </w:rPr>
              <w:t>1</w:t>
            </w:r>
          </w:p>
        </w:tc>
        <w:tc>
          <w:tcPr>
            <w:tcW w:w="2481" w:type="dxa"/>
            <w:vAlign w:val="center"/>
          </w:tcPr>
          <w:p w14:paraId="6004FC84" w14:textId="77777777" w:rsidR="00CB13BD" w:rsidRPr="007A6093" w:rsidRDefault="002E54DD" w:rsidP="006F30A2">
            <w:pPr>
              <w:rPr>
                <w:rFonts w:ascii="宋体" w:eastAsia="宋体" w:hAnsi="宋体" w:cs="宋体"/>
                <w:color w:val="000000"/>
                <w:kern w:val="0"/>
                <w:szCs w:val="21"/>
              </w:rPr>
            </w:pPr>
            <w:r>
              <w:rPr>
                <w:rFonts w:hint="eastAsia"/>
              </w:rPr>
              <w:t>机构类别为“</w:t>
            </w:r>
            <w:r>
              <w:rPr>
                <w:rFonts w:hint="eastAsia"/>
              </w:rPr>
              <w:t>25</w:t>
            </w:r>
            <w:r>
              <w:rPr>
                <w:rFonts w:hint="eastAsia"/>
              </w:rPr>
              <w:t>”（私募基金管理人）时，本字段内容为一码通账户对应的私募基金管理人编码</w:t>
            </w:r>
          </w:p>
        </w:tc>
      </w:tr>
      <w:tr w:rsidR="00CB13BD" w14:paraId="158EE05E" w14:textId="77777777" w:rsidTr="0031315D">
        <w:trPr>
          <w:trHeight w:val="415"/>
          <w:jc w:val="center"/>
        </w:trPr>
        <w:tc>
          <w:tcPr>
            <w:tcW w:w="537" w:type="dxa"/>
            <w:vAlign w:val="center"/>
          </w:tcPr>
          <w:p w14:paraId="63D616EF" w14:textId="77777777" w:rsidR="00E70528" w:rsidRDefault="00E70528">
            <w:pPr>
              <w:pStyle w:val="ab"/>
              <w:numPr>
                <w:ilvl w:val="0"/>
                <w:numId w:val="56"/>
              </w:numPr>
              <w:ind w:firstLineChars="0"/>
              <w:jc w:val="center"/>
              <w:rPr>
                <w:b/>
              </w:rPr>
            </w:pPr>
          </w:p>
        </w:tc>
        <w:tc>
          <w:tcPr>
            <w:tcW w:w="1258" w:type="dxa"/>
            <w:vAlign w:val="center"/>
          </w:tcPr>
          <w:p w14:paraId="273AB8B3" w14:textId="77777777" w:rsidR="00CB13BD" w:rsidRPr="007A6093" w:rsidRDefault="00CB13BD" w:rsidP="006F30A2">
            <w:pPr>
              <w:rPr>
                <w:rFonts w:ascii="Calibri" w:eastAsia="宋体" w:hAnsi="Calibri" w:cs="Calibri"/>
                <w:color w:val="000000"/>
                <w:kern w:val="0"/>
                <w:szCs w:val="21"/>
              </w:rPr>
            </w:pPr>
            <w:r w:rsidRPr="00EE2BE5">
              <w:rPr>
                <w:rFonts w:hint="eastAsia"/>
              </w:rPr>
              <w:t>BYZD2</w:t>
            </w:r>
          </w:p>
        </w:tc>
        <w:tc>
          <w:tcPr>
            <w:tcW w:w="1269" w:type="dxa"/>
            <w:vAlign w:val="center"/>
          </w:tcPr>
          <w:p w14:paraId="12CC77C2" w14:textId="77777777" w:rsidR="00CB13BD" w:rsidRPr="006724D0" w:rsidRDefault="00CB13BD" w:rsidP="006F30A2">
            <w:r w:rsidRPr="00EE2BE5">
              <w:rPr>
                <w:rFonts w:hint="eastAsia"/>
              </w:rPr>
              <w:t>Character</w:t>
            </w:r>
          </w:p>
        </w:tc>
        <w:tc>
          <w:tcPr>
            <w:tcW w:w="962" w:type="dxa"/>
            <w:vAlign w:val="center"/>
          </w:tcPr>
          <w:p w14:paraId="491B00F4" w14:textId="77777777" w:rsidR="00CB13BD" w:rsidRDefault="00CB13BD" w:rsidP="006F30A2">
            <w:pPr>
              <w:rPr>
                <w:rFonts w:ascii="Calibri" w:eastAsia="宋体" w:hAnsi="Calibri" w:cs="Calibri"/>
                <w:color w:val="000000"/>
                <w:kern w:val="0"/>
                <w:szCs w:val="21"/>
              </w:rPr>
            </w:pPr>
            <w:r w:rsidRPr="00EE2BE5">
              <w:rPr>
                <w:rFonts w:hint="eastAsia"/>
              </w:rPr>
              <w:t>10</w:t>
            </w:r>
          </w:p>
        </w:tc>
        <w:tc>
          <w:tcPr>
            <w:tcW w:w="2957" w:type="dxa"/>
            <w:vAlign w:val="center"/>
          </w:tcPr>
          <w:p w14:paraId="2C006250" w14:textId="77777777" w:rsidR="00CB13BD" w:rsidRPr="007A6093" w:rsidRDefault="00CB13BD" w:rsidP="006F30A2">
            <w:pPr>
              <w:rPr>
                <w:rFonts w:ascii="宋体" w:eastAsia="宋体" w:hAnsi="宋体" w:cs="宋体"/>
                <w:color w:val="000000"/>
                <w:kern w:val="0"/>
                <w:szCs w:val="21"/>
              </w:rPr>
            </w:pPr>
            <w:r w:rsidRPr="00EE2BE5">
              <w:rPr>
                <w:rFonts w:hint="eastAsia"/>
              </w:rPr>
              <w:t>备用字段</w:t>
            </w:r>
            <w:r w:rsidRPr="00EE2BE5">
              <w:rPr>
                <w:rFonts w:hint="eastAsia"/>
              </w:rPr>
              <w:t>2</w:t>
            </w:r>
          </w:p>
        </w:tc>
        <w:tc>
          <w:tcPr>
            <w:tcW w:w="2481" w:type="dxa"/>
            <w:vAlign w:val="center"/>
          </w:tcPr>
          <w:p w14:paraId="25C87074" w14:textId="77777777" w:rsidR="00CB13BD" w:rsidRPr="007A6093" w:rsidRDefault="00CB13BD" w:rsidP="006F30A2">
            <w:pPr>
              <w:rPr>
                <w:rFonts w:ascii="宋体" w:eastAsia="宋体" w:hAnsi="宋体" w:cs="宋体"/>
                <w:color w:val="000000"/>
                <w:kern w:val="0"/>
                <w:szCs w:val="21"/>
              </w:rPr>
            </w:pPr>
            <w:r>
              <w:rPr>
                <w:rFonts w:hint="eastAsia"/>
              </w:rPr>
              <w:t>保留字段</w:t>
            </w:r>
          </w:p>
        </w:tc>
      </w:tr>
      <w:tr w:rsidR="00CB13BD" w14:paraId="7ACA9B1D" w14:textId="77777777" w:rsidTr="0031315D">
        <w:trPr>
          <w:trHeight w:val="415"/>
          <w:jc w:val="center"/>
        </w:trPr>
        <w:tc>
          <w:tcPr>
            <w:tcW w:w="537" w:type="dxa"/>
            <w:vAlign w:val="center"/>
          </w:tcPr>
          <w:p w14:paraId="254241E7" w14:textId="77777777" w:rsidR="00E70528" w:rsidRDefault="00E70528">
            <w:pPr>
              <w:pStyle w:val="ab"/>
              <w:numPr>
                <w:ilvl w:val="0"/>
                <w:numId w:val="56"/>
              </w:numPr>
              <w:ind w:firstLineChars="0"/>
              <w:jc w:val="center"/>
              <w:rPr>
                <w:b/>
              </w:rPr>
            </w:pPr>
          </w:p>
        </w:tc>
        <w:tc>
          <w:tcPr>
            <w:tcW w:w="1258" w:type="dxa"/>
            <w:vAlign w:val="center"/>
          </w:tcPr>
          <w:p w14:paraId="79E706E4" w14:textId="77777777" w:rsidR="00CB13BD" w:rsidRPr="007A6093" w:rsidRDefault="00CB13BD" w:rsidP="006F30A2">
            <w:pPr>
              <w:rPr>
                <w:rFonts w:ascii="Calibri" w:eastAsia="宋体" w:hAnsi="Calibri" w:cs="Calibri"/>
                <w:color w:val="000000"/>
                <w:kern w:val="0"/>
                <w:szCs w:val="21"/>
              </w:rPr>
            </w:pPr>
            <w:r w:rsidRPr="00EE2BE5">
              <w:rPr>
                <w:rFonts w:hint="eastAsia"/>
              </w:rPr>
              <w:t>BYZD3</w:t>
            </w:r>
          </w:p>
        </w:tc>
        <w:tc>
          <w:tcPr>
            <w:tcW w:w="1269" w:type="dxa"/>
            <w:vAlign w:val="center"/>
          </w:tcPr>
          <w:p w14:paraId="2F006013" w14:textId="77777777" w:rsidR="00CB13BD" w:rsidRPr="006724D0" w:rsidRDefault="00CB13BD" w:rsidP="006F30A2">
            <w:r w:rsidRPr="00EE2BE5">
              <w:rPr>
                <w:rFonts w:hint="eastAsia"/>
              </w:rPr>
              <w:t>Character</w:t>
            </w:r>
          </w:p>
        </w:tc>
        <w:tc>
          <w:tcPr>
            <w:tcW w:w="962" w:type="dxa"/>
            <w:vAlign w:val="center"/>
          </w:tcPr>
          <w:p w14:paraId="3C728D7F" w14:textId="77777777" w:rsidR="00CB13BD" w:rsidRDefault="00CB13BD" w:rsidP="006F30A2">
            <w:pPr>
              <w:rPr>
                <w:rFonts w:ascii="Calibri" w:eastAsia="宋体" w:hAnsi="Calibri" w:cs="Calibri"/>
                <w:color w:val="000000"/>
                <w:kern w:val="0"/>
                <w:szCs w:val="21"/>
              </w:rPr>
            </w:pPr>
            <w:r w:rsidRPr="00EE2BE5">
              <w:rPr>
                <w:rFonts w:hint="eastAsia"/>
              </w:rPr>
              <w:t>10</w:t>
            </w:r>
          </w:p>
        </w:tc>
        <w:tc>
          <w:tcPr>
            <w:tcW w:w="2957" w:type="dxa"/>
            <w:vAlign w:val="center"/>
          </w:tcPr>
          <w:p w14:paraId="11AB1DC0" w14:textId="77777777" w:rsidR="00CB13BD" w:rsidRPr="007A6093" w:rsidRDefault="00CB13BD" w:rsidP="006F30A2">
            <w:pPr>
              <w:rPr>
                <w:rFonts w:ascii="宋体" w:eastAsia="宋体" w:hAnsi="宋体" w:cs="宋体"/>
                <w:color w:val="000000"/>
                <w:kern w:val="0"/>
                <w:szCs w:val="21"/>
              </w:rPr>
            </w:pPr>
            <w:r w:rsidRPr="00EE2BE5">
              <w:rPr>
                <w:rFonts w:hint="eastAsia"/>
              </w:rPr>
              <w:t>备用字段</w:t>
            </w:r>
            <w:r w:rsidRPr="00EE2BE5">
              <w:rPr>
                <w:rFonts w:hint="eastAsia"/>
              </w:rPr>
              <w:t>3</w:t>
            </w:r>
          </w:p>
        </w:tc>
        <w:tc>
          <w:tcPr>
            <w:tcW w:w="2481" w:type="dxa"/>
            <w:vAlign w:val="center"/>
          </w:tcPr>
          <w:p w14:paraId="6CA115B4" w14:textId="77777777" w:rsidR="00CB13BD" w:rsidRPr="007A6093" w:rsidRDefault="00CB13BD" w:rsidP="006F30A2">
            <w:pPr>
              <w:rPr>
                <w:rFonts w:ascii="宋体" w:eastAsia="宋体" w:hAnsi="宋体" w:cs="宋体"/>
                <w:color w:val="000000"/>
                <w:kern w:val="0"/>
                <w:szCs w:val="21"/>
              </w:rPr>
            </w:pPr>
            <w:r>
              <w:rPr>
                <w:rFonts w:hint="eastAsia"/>
              </w:rPr>
              <w:t>保留字段</w:t>
            </w:r>
          </w:p>
        </w:tc>
      </w:tr>
    </w:tbl>
    <w:p w14:paraId="49ADAA23" w14:textId="77777777" w:rsidR="00972847" w:rsidRPr="00842A6E" w:rsidRDefault="00972847" w:rsidP="00972847">
      <w:pPr>
        <w:spacing w:line="360" w:lineRule="auto"/>
        <w:rPr>
          <w:b/>
          <w:sz w:val="30"/>
          <w:szCs w:val="30"/>
        </w:rPr>
      </w:pPr>
      <w:r w:rsidRPr="00842A6E">
        <w:rPr>
          <w:rFonts w:hint="eastAsia"/>
          <w:b/>
          <w:sz w:val="30"/>
          <w:szCs w:val="30"/>
        </w:rPr>
        <w:t>说明：</w:t>
      </w:r>
    </w:p>
    <w:p w14:paraId="2664CB45" w14:textId="77777777" w:rsidR="00E70528" w:rsidRDefault="00DF0327">
      <w:pPr>
        <w:pStyle w:val="ab"/>
        <w:numPr>
          <w:ilvl w:val="0"/>
          <w:numId w:val="101"/>
        </w:numPr>
        <w:spacing w:line="360" w:lineRule="auto"/>
        <w:ind w:firstLineChars="0"/>
      </w:pPr>
      <w:r>
        <w:rPr>
          <w:rFonts w:hint="eastAsia"/>
        </w:rPr>
        <w:t>文件名称：</w:t>
      </w:r>
      <w:r>
        <w:rPr>
          <w:rFonts w:hint="eastAsia"/>
        </w:rPr>
        <w:t>qtymtzlXXXXXX.mdd</w:t>
      </w:r>
    </w:p>
    <w:p w14:paraId="03D6E5A5" w14:textId="77777777" w:rsidR="00E70528" w:rsidRDefault="005F0574">
      <w:pPr>
        <w:pStyle w:val="ab"/>
        <w:numPr>
          <w:ilvl w:val="0"/>
          <w:numId w:val="101"/>
        </w:numPr>
        <w:spacing w:line="360" w:lineRule="auto"/>
        <w:ind w:firstLineChars="0"/>
      </w:pPr>
      <w:r>
        <w:rPr>
          <w:rFonts w:hint="eastAsia"/>
        </w:rPr>
        <w:t>压缩后文件名称：</w:t>
      </w:r>
      <w:r>
        <w:rPr>
          <w:rFonts w:hint="eastAsia"/>
        </w:rPr>
        <w:t>qtymtzlXXXXXX.mdd.</w:t>
      </w:r>
      <w:r w:rsidR="00B03789">
        <w:rPr>
          <w:rFonts w:hint="eastAsia"/>
        </w:rPr>
        <w:t>bz2</w:t>
      </w:r>
    </w:p>
    <w:p w14:paraId="66349AAB" w14:textId="77777777" w:rsidR="00E70528" w:rsidRDefault="00972847">
      <w:pPr>
        <w:pStyle w:val="ab"/>
        <w:numPr>
          <w:ilvl w:val="0"/>
          <w:numId w:val="101"/>
        </w:numPr>
        <w:spacing w:line="360" w:lineRule="auto"/>
        <w:ind w:firstLineChars="0"/>
      </w:pPr>
      <w:r>
        <w:rPr>
          <w:rFonts w:hint="eastAsia"/>
        </w:rPr>
        <w:t>发送方：</w:t>
      </w:r>
      <w:r w:rsidR="003D63AB">
        <w:rPr>
          <w:rFonts w:hint="eastAsia"/>
        </w:rPr>
        <w:t>中国结算账户系统</w:t>
      </w:r>
    </w:p>
    <w:p w14:paraId="0B1E8703" w14:textId="77777777" w:rsidR="00E70528" w:rsidRDefault="00972847">
      <w:pPr>
        <w:pStyle w:val="ab"/>
        <w:numPr>
          <w:ilvl w:val="0"/>
          <w:numId w:val="101"/>
        </w:numPr>
        <w:spacing w:line="360" w:lineRule="auto"/>
        <w:ind w:firstLineChars="0"/>
      </w:pPr>
      <w:r>
        <w:rPr>
          <w:rFonts w:hint="eastAsia"/>
        </w:rPr>
        <w:t>接收方：开户代理机构</w:t>
      </w:r>
    </w:p>
    <w:p w14:paraId="2D2E3F5B" w14:textId="77777777" w:rsidR="00E70528" w:rsidRDefault="00972847">
      <w:pPr>
        <w:pStyle w:val="ab"/>
        <w:numPr>
          <w:ilvl w:val="0"/>
          <w:numId w:val="101"/>
        </w:numPr>
        <w:spacing w:line="360" w:lineRule="auto"/>
        <w:ind w:firstLineChars="0"/>
      </w:pPr>
      <w:r w:rsidRPr="00C77B74">
        <w:rPr>
          <w:rFonts w:hint="eastAsia"/>
        </w:rPr>
        <w:t>发送时点</w:t>
      </w:r>
      <w:r>
        <w:rPr>
          <w:rFonts w:hint="eastAsia"/>
        </w:rPr>
        <w:t>：</w:t>
      </w:r>
      <w:r w:rsidR="0015163B" w:rsidRPr="0015163B">
        <w:rPr>
          <w:rFonts w:hint="eastAsia"/>
        </w:rPr>
        <w:t>日终</w:t>
      </w:r>
    </w:p>
    <w:p w14:paraId="6241418D" w14:textId="77777777" w:rsidR="00E70528" w:rsidRDefault="00972847">
      <w:pPr>
        <w:pStyle w:val="ab"/>
        <w:numPr>
          <w:ilvl w:val="0"/>
          <w:numId w:val="101"/>
        </w:numPr>
        <w:spacing w:line="360" w:lineRule="auto"/>
        <w:ind w:firstLineChars="0"/>
      </w:pPr>
      <w:r>
        <w:rPr>
          <w:rFonts w:hint="eastAsia"/>
        </w:rPr>
        <w:t>发送周期：</w:t>
      </w:r>
      <w:r w:rsidR="00574BEC" w:rsidRPr="00FC0CF3">
        <w:rPr>
          <w:rFonts w:hint="eastAsia"/>
        </w:rPr>
        <w:t>每周最后一个</w:t>
      </w:r>
      <w:r w:rsidR="00574BEC">
        <w:rPr>
          <w:rFonts w:hint="eastAsia"/>
        </w:rPr>
        <w:t>交易日</w:t>
      </w:r>
    </w:p>
    <w:p w14:paraId="7C7CA09A" w14:textId="77777777" w:rsidR="00E70528" w:rsidRDefault="00163FD1">
      <w:pPr>
        <w:pStyle w:val="ab"/>
        <w:numPr>
          <w:ilvl w:val="0"/>
          <w:numId w:val="101"/>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542A20BE" w14:textId="77777777" w:rsidR="00E70528" w:rsidRDefault="008750B0">
      <w:pPr>
        <w:pStyle w:val="ab"/>
        <w:numPr>
          <w:ilvl w:val="0"/>
          <w:numId w:val="101"/>
        </w:numPr>
        <w:spacing w:line="360" w:lineRule="auto"/>
        <w:ind w:firstLineChars="0"/>
      </w:pPr>
      <w:r>
        <w:rPr>
          <w:rFonts w:hint="eastAsia"/>
        </w:rPr>
        <w:t>通信通道：</w:t>
      </w:r>
      <w:r>
        <w:rPr>
          <w:rFonts w:hint="eastAsia"/>
        </w:rPr>
        <w:t>PROP</w:t>
      </w:r>
      <w:r>
        <w:rPr>
          <w:rFonts w:hint="eastAsia"/>
        </w:rPr>
        <w:t>文件交换系统</w:t>
      </w:r>
    </w:p>
    <w:p w14:paraId="6F36E8F8" w14:textId="77777777" w:rsidR="00D132E4" w:rsidRDefault="00D132E4" w:rsidP="00D132E4">
      <w:pPr>
        <w:spacing w:line="360" w:lineRule="auto"/>
      </w:pPr>
    </w:p>
    <w:p w14:paraId="28946B08" w14:textId="77777777" w:rsidR="00E70528" w:rsidRDefault="00824425">
      <w:pPr>
        <w:pStyle w:val="2"/>
        <w:numPr>
          <w:ilvl w:val="0"/>
          <w:numId w:val="33"/>
        </w:numPr>
      </w:pPr>
      <w:bookmarkStart w:id="1024" w:name="_Toc3820423"/>
      <w:r>
        <w:rPr>
          <w:rFonts w:ascii="宋体" w:hAnsi="宋体" w:hint="eastAsia"/>
          <w:szCs w:val="21"/>
        </w:rPr>
        <w:t>全量</w:t>
      </w:r>
      <w:r w:rsidR="00972847">
        <w:rPr>
          <w:rFonts w:hint="eastAsia"/>
        </w:rPr>
        <w:t>证券</w:t>
      </w:r>
      <w:r w:rsidR="00972847" w:rsidRPr="00124CF6">
        <w:rPr>
          <w:rFonts w:hint="eastAsia"/>
        </w:rPr>
        <w:t>账户资料</w:t>
      </w:r>
      <w:bookmarkEnd w:id="1024"/>
    </w:p>
    <w:tbl>
      <w:tblPr>
        <w:tblStyle w:val="a5"/>
        <w:tblW w:w="9464" w:type="dxa"/>
        <w:jc w:val="center"/>
        <w:tblLook w:val="04A0" w:firstRow="1" w:lastRow="0" w:firstColumn="1" w:lastColumn="0" w:noHBand="0" w:noVBand="1"/>
      </w:tblPr>
      <w:tblGrid>
        <w:gridCol w:w="537"/>
        <w:gridCol w:w="1272"/>
        <w:gridCol w:w="1276"/>
        <w:gridCol w:w="855"/>
        <w:gridCol w:w="2972"/>
        <w:gridCol w:w="2552"/>
      </w:tblGrid>
      <w:tr w:rsidR="002A74A7" w14:paraId="549BFC68" w14:textId="77777777" w:rsidTr="00CB13BD">
        <w:trPr>
          <w:trHeight w:val="534"/>
          <w:jc w:val="center"/>
        </w:trPr>
        <w:tc>
          <w:tcPr>
            <w:tcW w:w="537" w:type="dxa"/>
            <w:shd w:val="clear" w:color="auto" w:fill="FFC000"/>
            <w:vAlign w:val="center"/>
          </w:tcPr>
          <w:p w14:paraId="60DACBF9" w14:textId="77777777" w:rsidR="002A74A7" w:rsidRPr="00455B38" w:rsidRDefault="002A74A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44D006E5" w14:textId="77777777" w:rsidR="002A74A7" w:rsidRPr="00455B38" w:rsidRDefault="002A74A7" w:rsidP="006F30A2">
            <w:pPr>
              <w:jc w:val="center"/>
              <w:rPr>
                <w:b/>
                <w:sz w:val="24"/>
                <w:szCs w:val="24"/>
              </w:rPr>
            </w:pPr>
            <w:r w:rsidRPr="00455B38">
              <w:rPr>
                <w:rFonts w:hint="eastAsia"/>
                <w:b/>
                <w:sz w:val="24"/>
                <w:szCs w:val="24"/>
              </w:rPr>
              <w:t>字段</w:t>
            </w:r>
          </w:p>
        </w:tc>
        <w:tc>
          <w:tcPr>
            <w:tcW w:w="1276" w:type="dxa"/>
            <w:shd w:val="clear" w:color="auto" w:fill="FFC000"/>
            <w:vAlign w:val="center"/>
          </w:tcPr>
          <w:p w14:paraId="7BA54732" w14:textId="77777777" w:rsidR="002A74A7" w:rsidRPr="00455B38" w:rsidRDefault="002A74A7" w:rsidP="006F30A2">
            <w:pPr>
              <w:jc w:val="center"/>
              <w:rPr>
                <w:b/>
                <w:sz w:val="24"/>
                <w:szCs w:val="24"/>
              </w:rPr>
            </w:pPr>
            <w:r w:rsidRPr="00455B38">
              <w:rPr>
                <w:rFonts w:hint="eastAsia"/>
                <w:b/>
                <w:sz w:val="24"/>
                <w:szCs w:val="24"/>
              </w:rPr>
              <w:t>类型</w:t>
            </w:r>
          </w:p>
        </w:tc>
        <w:tc>
          <w:tcPr>
            <w:tcW w:w="855" w:type="dxa"/>
            <w:shd w:val="clear" w:color="auto" w:fill="FFC000"/>
            <w:vAlign w:val="center"/>
          </w:tcPr>
          <w:p w14:paraId="0EA9385C" w14:textId="77777777" w:rsidR="002A74A7" w:rsidRPr="00455B38" w:rsidRDefault="002A74A7" w:rsidP="006F30A2">
            <w:pPr>
              <w:jc w:val="center"/>
              <w:rPr>
                <w:b/>
                <w:sz w:val="24"/>
                <w:szCs w:val="24"/>
              </w:rPr>
            </w:pPr>
            <w:r w:rsidRPr="00455B38">
              <w:rPr>
                <w:rFonts w:hint="eastAsia"/>
                <w:b/>
                <w:sz w:val="24"/>
                <w:szCs w:val="24"/>
              </w:rPr>
              <w:t>长度</w:t>
            </w:r>
          </w:p>
        </w:tc>
        <w:tc>
          <w:tcPr>
            <w:tcW w:w="2972" w:type="dxa"/>
            <w:tcBorders>
              <w:right w:val="single" w:sz="4" w:space="0" w:color="auto"/>
            </w:tcBorders>
            <w:shd w:val="clear" w:color="auto" w:fill="FFC000"/>
            <w:vAlign w:val="center"/>
          </w:tcPr>
          <w:p w14:paraId="0CE3EA2E" w14:textId="77777777" w:rsidR="002A74A7" w:rsidRPr="00455B38" w:rsidRDefault="002A74A7" w:rsidP="006F30A2">
            <w:pPr>
              <w:jc w:val="center"/>
              <w:rPr>
                <w:b/>
                <w:sz w:val="24"/>
                <w:szCs w:val="24"/>
              </w:rPr>
            </w:pPr>
            <w:r w:rsidRPr="00455B38">
              <w:rPr>
                <w:rFonts w:hint="eastAsia"/>
                <w:b/>
                <w:sz w:val="24"/>
                <w:szCs w:val="24"/>
              </w:rPr>
              <w:t>字段名称</w:t>
            </w:r>
          </w:p>
        </w:tc>
        <w:tc>
          <w:tcPr>
            <w:tcW w:w="2552" w:type="dxa"/>
            <w:tcBorders>
              <w:left w:val="single" w:sz="4" w:space="0" w:color="auto"/>
            </w:tcBorders>
            <w:shd w:val="clear" w:color="auto" w:fill="FFC000"/>
            <w:vAlign w:val="center"/>
          </w:tcPr>
          <w:p w14:paraId="1E9BA880" w14:textId="77777777" w:rsidR="002A74A7" w:rsidRPr="00455B38" w:rsidRDefault="002A74A7" w:rsidP="002A74A7">
            <w:pPr>
              <w:jc w:val="center"/>
              <w:rPr>
                <w:b/>
                <w:sz w:val="24"/>
                <w:szCs w:val="24"/>
              </w:rPr>
            </w:pPr>
            <w:r>
              <w:rPr>
                <w:rFonts w:hint="eastAsia"/>
                <w:b/>
                <w:sz w:val="24"/>
                <w:szCs w:val="24"/>
              </w:rPr>
              <w:t>备注</w:t>
            </w:r>
          </w:p>
        </w:tc>
      </w:tr>
      <w:tr w:rsidR="0028688A" w14:paraId="16A2673D" w14:textId="77777777" w:rsidTr="00CB13BD">
        <w:trPr>
          <w:trHeight w:val="415"/>
          <w:jc w:val="center"/>
        </w:trPr>
        <w:tc>
          <w:tcPr>
            <w:tcW w:w="537" w:type="dxa"/>
            <w:vAlign w:val="center"/>
          </w:tcPr>
          <w:p w14:paraId="7F2F0DAD" w14:textId="77777777" w:rsidR="00E70528" w:rsidRDefault="00E70528">
            <w:pPr>
              <w:pStyle w:val="ab"/>
              <w:numPr>
                <w:ilvl w:val="0"/>
                <w:numId w:val="57"/>
              </w:numPr>
              <w:ind w:firstLineChars="0"/>
              <w:jc w:val="center"/>
              <w:rPr>
                <w:b/>
              </w:rPr>
            </w:pPr>
          </w:p>
        </w:tc>
        <w:tc>
          <w:tcPr>
            <w:tcW w:w="1272" w:type="dxa"/>
            <w:vAlign w:val="center"/>
          </w:tcPr>
          <w:p w14:paraId="4B2C9544" w14:textId="77777777" w:rsidR="0028688A" w:rsidRDefault="0028688A" w:rsidP="006F30A2">
            <w:r w:rsidRPr="00602A83">
              <w:rPr>
                <w:rFonts w:hint="eastAsia"/>
              </w:rPr>
              <w:t>YMTH</w:t>
            </w:r>
          </w:p>
        </w:tc>
        <w:tc>
          <w:tcPr>
            <w:tcW w:w="1276" w:type="dxa"/>
            <w:vAlign w:val="center"/>
          </w:tcPr>
          <w:p w14:paraId="08672F71" w14:textId="77777777" w:rsidR="0028688A" w:rsidRPr="00602A83" w:rsidRDefault="0028688A" w:rsidP="006F30A2">
            <w:r w:rsidRPr="00602A83">
              <w:rPr>
                <w:rFonts w:hint="eastAsia"/>
              </w:rPr>
              <w:t>Character</w:t>
            </w:r>
          </w:p>
        </w:tc>
        <w:tc>
          <w:tcPr>
            <w:tcW w:w="855" w:type="dxa"/>
            <w:vAlign w:val="center"/>
          </w:tcPr>
          <w:p w14:paraId="7993BE71" w14:textId="77777777" w:rsidR="0028688A" w:rsidRDefault="0028688A" w:rsidP="006F30A2">
            <w:r>
              <w:rPr>
                <w:rFonts w:hint="eastAsia"/>
              </w:rPr>
              <w:t>20</w:t>
            </w:r>
          </w:p>
        </w:tc>
        <w:tc>
          <w:tcPr>
            <w:tcW w:w="2972" w:type="dxa"/>
            <w:tcBorders>
              <w:right w:val="single" w:sz="4" w:space="0" w:color="auto"/>
            </w:tcBorders>
            <w:vAlign w:val="center"/>
          </w:tcPr>
          <w:p w14:paraId="33FDDE53" w14:textId="77777777" w:rsidR="0028688A" w:rsidRPr="00602A83" w:rsidRDefault="0028688A" w:rsidP="006F30A2">
            <w:r w:rsidRPr="00602A83">
              <w:rPr>
                <w:rFonts w:hint="eastAsia"/>
              </w:rPr>
              <w:t>一码通账户号码</w:t>
            </w:r>
          </w:p>
        </w:tc>
        <w:tc>
          <w:tcPr>
            <w:tcW w:w="2552" w:type="dxa"/>
            <w:tcBorders>
              <w:left w:val="single" w:sz="4" w:space="0" w:color="auto"/>
            </w:tcBorders>
            <w:vAlign w:val="center"/>
          </w:tcPr>
          <w:p w14:paraId="2D46F7EF" w14:textId="77777777" w:rsidR="0028688A" w:rsidRPr="00602A83" w:rsidRDefault="0028688A" w:rsidP="002A74A7"/>
        </w:tc>
      </w:tr>
      <w:tr w:rsidR="0028688A" w14:paraId="172FB859" w14:textId="77777777" w:rsidTr="00CB13BD">
        <w:trPr>
          <w:trHeight w:val="415"/>
          <w:jc w:val="center"/>
        </w:trPr>
        <w:tc>
          <w:tcPr>
            <w:tcW w:w="537" w:type="dxa"/>
            <w:vAlign w:val="center"/>
          </w:tcPr>
          <w:p w14:paraId="6F5F59B6" w14:textId="77777777" w:rsidR="00E70528" w:rsidRDefault="00E70528">
            <w:pPr>
              <w:pStyle w:val="ab"/>
              <w:numPr>
                <w:ilvl w:val="0"/>
                <w:numId w:val="57"/>
              </w:numPr>
              <w:ind w:firstLineChars="0"/>
              <w:jc w:val="center"/>
              <w:rPr>
                <w:b/>
              </w:rPr>
            </w:pPr>
          </w:p>
        </w:tc>
        <w:tc>
          <w:tcPr>
            <w:tcW w:w="1272" w:type="dxa"/>
            <w:vAlign w:val="center"/>
          </w:tcPr>
          <w:p w14:paraId="3801910E" w14:textId="77777777" w:rsidR="0028688A" w:rsidRDefault="0028688A" w:rsidP="006F30A2">
            <w:r w:rsidRPr="00A77FA8">
              <w:t>YMTZT</w:t>
            </w:r>
          </w:p>
        </w:tc>
        <w:tc>
          <w:tcPr>
            <w:tcW w:w="1276" w:type="dxa"/>
            <w:vAlign w:val="center"/>
          </w:tcPr>
          <w:p w14:paraId="2F269C54" w14:textId="77777777" w:rsidR="0028688A" w:rsidRPr="00602A83" w:rsidRDefault="0028688A" w:rsidP="006F30A2">
            <w:r w:rsidRPr="00A77FA8">
              <w:t>Character</w:t>
            </w:r>
          </w:p>
        </w:tc>
        <w:tc>
          <w:tcPr>
            <w:tcW w:w="855" w:type="dxa"/>
            <w:vAlign w:val="center"/>
          </w:tcPr>
          <w:p w14:paraId="77481EF9" w14:textId="77777777" w:rsidR="0028688A" w:rsidRDefault="0028688A" w:rsidP="006F30A2">
            <w:r w:rsidRPr="00A77FA8">
              <w:t>1</w:t>
            </w:r>
          </w:p>
        </w:tc>
        <w:tc>
          <w:tcPr>
            <w:tcW w:w="2972" w:type="dxa"/>
            <w:tcBorders>
              <w:right w:val="single" w:sz="4" w:space="0" w:color="auto"/>
            </w:tcBorders>
            <w:vAlign w:val="center"/>
          </w:tcPr>
          <w:p w14:paraId="24D93C35" w14:textId="77777777" w:rsidR="0028688A" w:rsidRPr="00602A83" w:rsidRDefault="0028688A" w:rsidP="006F30A2">
            <w:r w:rsidRPr="00A77FA8">
              <w:rPr>
                <w:rFonts w:hint="eastAsia"/>
              </w:rPr>
              <w:t>一码通账户状态</w:t>
            </w:r>
          </w:p>
        </w:tc>
        <w:tc>
          <w:tcPr>
            <w:tcW w:w="2552" w:type="dxa"/>
            <w:tcBorders>
              <w:left w:val="single" w:sz="4" w:space="0" w:color="auto"/>
            </w:tcBorders>
            <w:vAlign w:val="center"/>
          </w:tcPr>
          <w:p w14:paraId="3CE77992" w14:textId="77777777" w:rsidR="0028688A" w:rsidRPr="00602A83" w:rsidRDefault="0028688A" w:rsidP="002A74A7">
            <w:r w:rsidRPr="00A77FA8">
              <w:rPr>
                <w:rFonts w:hint="eastAsia"/>
              </w:rPr>
              <w:t>字典</w:t>
            </w:r>
            <w:r w:rsidRPr="00A77FA8">
              <w:rPr>
                <w:rFonts w:hint="eastAsia"/>
              </w:rPr>
              <w:t>(</w:t>
            </w:r>
            <w:r w:rsidRPr="00A77FA8">
              <w:t>YMTZT</w:t>
            </w:r>
            <w:r w:rsidRPr="00A77FA8">
              <w:rPr>
                <w:rFonts w:hint="eastAsia"/>
              </w:rPr>
              <w:t>)</w:t>
            </w:r>
          </w:p>
        </w:tc>
      </w:tr>
      <w:tr w:rsidR="002A74A7" w14:paraId="16FDD68C" w14:textId="77777777" w:rsidTr="00CB13BD">
        <w:trPr>
          <w:trHeight w:val="415"/>
          <w:jc w:val="center"/>
        </w:trPr>
        <w:tc>
          <w:tcPr>
            <w:tcW w:w="537" w:type="dxa"/>
            <w:vAlign w:val="center"/>
          </w:tcPr>
          <w:p w14:paraId="1CBFEDCC" w14:textId="77777777" w:rsidR="00E70528" w:rsidRDefault="00E70528">
            <w:pPr>
              <w:pStyle w:val="ab"/>
              <w:numPr>
                <w:ilvl w:val="0"/>
                <w:numId w:val="57"/>
              </w:numPr>
              <w:ind w:firstLineChars="0"/>
              <w:jc w:val="center"/>
              <w:rPr>
                <w:b/>
              </w:rPr>
            </w:pPr>
          </w:p>
        </w:tc>
        <w:tc>
          <w:tcPr>
            <w:tcW w:w="1272" w:type="dxa"/>
            <w:vAlign w:val="center"/>
          </w:tcPr>
          <w:p w14:paraId="0A127F2F" w14:textId="77777777" w:rsidR="002A74A7" w:rsidRDefault="002A74A7" w:rsidP="006F30A2">
            <w:r w:rsidRPr="00602A83">
              <w:rPr>
                <w:rFonts w:hint="eastAsia"/>
              </w:rPr>
              <w:t>ZHLB</w:t>
            </w:r>
          </w:p>
        </w:tc>
        <w:tc>
          <w:tcPr>
            <w:tcW w:w="1276" w:type="dxa"/>
            <w:vAlign w:val="center"/>
          </w:tcPr>
          <w:p w14:paraId="02A5D9E9" w14:textId="77777777" w:rsidR="002A74A7" w:rsidRPr="00602A83" w:rsidRDefault="002A74A7" w:rsidP="006F30A2">
            <w:r w:rsidRPr="00602A83">
              <w:rPr>
                <w:rFonts w:hint="eastAsia"/>
              </w:rPr>
              <w:t>Character</w:t>
            </w:r>
          </w:p>
        </w:tc>
        <w:tc>
          <w:tcPr>
            <w:tcW w:w="855" w:type="dxa"/>
            <w:vAlign w:val="center"/>
          </w:tcPr>
          <w:p w14:paraId="2FA57D16" w14:textId="77777777" w:rsidR="002A74A7" w:rsidRDefault="002A74A7" w:rsidP="006F30A2">
            <w:r w:rsidRPr="00602A83">
              <w:rPr>
                <w:rFonts w:hint="eastAsia"/>
              </w:rPr>
              <w:t>2</w:t>
            </w:r>
          </w:p>
        </w:tc>
        <w:tc>
          <w:tcPr>
            <w:tcW w:w="2972" w:type="dxa"/>
            <w:tcBorders>
              <w:right w:val="single" w:sz="4" w:space="0" w:color="auto"/>
            </w:tcBorders>
            <w:vAlign w:val="center"/>
          </w:tcPr>
          <w:p w14:paraId="7ABC8CBB" w14:textId="77777777" w:rsidR="002A74A7" w:rsidRPr="00602A83" w:rsidRDefault="002A74A7" w:rsidP="006F30A2">
            <w:r w:rsidRPr="00602A83">
              <w:rPr>
                <w:rFonts w:hint="eastAsia"/>
              </w:rPr>
              <w:t>证券账户类别</w:t>
            </w:r>
          </w:p>
        </w:tc>
        <w:tc>
          <w:tcPr>
            <w:tcW w:w="2552" w:type="dxa"/>
            <w:tcBorders>
              <w:left w:val="single" w:sz="4" w:space="0" w:color="auto"/>
            </w:tcBorders>
            <w:vAlign w:val="center"/>
          </w:tcPr>
          <w:p w14:paraId="2E6FEDAD" w14:textId="77777777" w:rsidR="002A74A7" w:rsidRPr="00602A83" w:rsidRDefault="002A74A7" w:rsidP="002A74A7">
            <w:r w:rsidRPr="004655CD">
              <w:rPr>
                <w:rFonts w:hint="eastAsia"/>
              </w:rPr>
              <w:t>字典</w:t>
            </w:r>
            <w:r w:rsidRPr="004655CD">
              <w:rPr>
                <w:rFonts w:hint="eastAsia"/>
              </w:rPr>
              <w:t>(</w:t>
            </w:r>
            <w:r w:rsidRPr="00602A83">
              <w:rPr>
                <w:rFonts w:hint="eastAsia"/>
              </w:rPr>
              <w:t>ZHLB</w:t>
            </w:r>
            <w:r w:rsidRPr="004655CD">
              <w:rPr>
                <w:rFonts w:hint="eastAsia"/>
              </w:rPr>
              <w:t>)</w:t>
            </w:r>
          </w:p>
        </w:tc>
      </w:tr>
      <w:tr w:rsidR="002A74A7" w14:paraId="57526E39" w14:textId="77777777" w:rsidTr="00CB13BD">
        <w:trPr>
          <w:trHeight w:val="415"/>
          <w:jc w:val="center"/>
        </w:trPr>
        <w:tc>
          <w:tcPr>
            <w:tcW w:w="537" w:type="dxa"/>
            <w:vAlign w:val="center"/>
          </w:tcPr>
          <w:p w14:paraId="231C8464" w14:textId="77777777" w:rsidR="00E70528" w:rsidRDefault="00E70528">
            <w:pPr>
              <w:pStyle w:val="ab"/>
              <w:numPr>
                <w:ilvl w:val="0"/>
                <w:numId w:val="57"/>
              </w:numPr>
              <w:ind w:firstLineChars="0"/>
              <w:jc w:val="center"/>
              <w:rPr>
                <w:b/>
              </w:rPr>
            </w:pPr>
          </w:p>
        </w:tc>
        <w:tc>
          <w:tcPr>
            <w:tcW w:w="1272" w:type="dxa"/>
            <w:vAlign w:val="center"/>
          </w:tcPr>
          <w:p w14:paraId="180FA767" w14:textId="77777777" w:rsidR="002A74A7" w:rsidRPr="00602A83" w:rsidRDefault="002A74A7" w:rsidP="006F30A2">
            <w:r w:rsidRPr="00602A83">
              <w:rPr>
                <w:rFonts w:hint="eastAsia"/>
              </w:rPr>
              <w:t>ZQZH</w:t>
            </w:r>
          </w:p>
        </w:tc>
        <w:tc>
          <w:tcPr>
            <w:tcW w:w="1276" w:type="dxa"/>
            <w:vAlign w:val="center"/>
          </w:tcPr>
          <w:p w14:paraId="2B95E14D" w14:textId="77777777" w:rsidR="002A74A7" w:rsidRPr="00602A83" w:rsidRDefault="002A74A7" w:rsidP="006F30A2">
            <w:r w:rsidRPr="00602A83">
              <w:rPr>
                <w:rFonts w:hint="eastAsia"/>
              </w:rPr>
              <w:t>Character</w:t>
            </w:r>
          </w:p>
        </w:tc>
        <w:tc>
          <w:tcPr>
            <w:tcW w:w="855" w:type="dxa"/>
            <w:vAlign w:val="center"/>
          </w:tcPr>
          <w:p w14:paraId="2FF11A5F" w14:textId="77777777" w:rsidR="002A74A7" w:rsidRPr="00602A83" w:rsidRDefault="002A74A7" w:rsidP="006F30A2">
            <w:r w:rsidRPr="00602A83">
              <w:rPr>
                <w:rFonts w:hint="eastAsia"/>
              </w:rPr>
              <w:t>20</w:t>
            </w:r>
          </w:p>
        </w:tc>
        <w:tc>
          <w:tcPr>
            <w:tcW w:w="2972" w:type="dxa"/>
            <w:tcBorders>
              <w:right w:val="single" w:sz="4" w:space="0" w:color="auto"/>
            </w:tcBorders>
            <w:vAlign w:val="center"/>
          </w:tcPr>
          <w:p w14:paraId="4F8D685B" w14:textId="77777777" w:rsidR="002A74A7" w:rsidRPr="00602A83" w:rsidRDefault="002A74A7" w:rsidP="006F30A2">
            <w:r w:rsidRPr="00602A83">
              <w:rPr>
                <w:rFonts w:hint="eastAsia"/>
              </w:rPr>
              <w:t>证券账户号码</w:t>
            </w:r>
          </w:p>
        </w:tc>
        <w:tc>
          <w:tcPr>
            <w:tcW w:w="2552" w:type="dxa"/>
            <w:tcBorders>
              <w:left w:val="single" w:sz="4" w:space="0" w:color="auto"/>
            </w:tcBorders>
            <w:vAlign w:val="center"/>
          </w:tcPr>
          <w:p w14:paraId="7EE94D96" w14:textId="77777777" w:rsidR="002A74A7" w:rsidRPr="00602A83" w:rsidRDefault="002A74A7" w:rsidP="002A74A7"/>
        </w:tc>
      </w:tr>
      <w:tr w:rsidR="002A74A7" w14:paraId="5F18CA14" w14:textId="77777777" w:rsidTr="00CB13BD">
        <w:trPr>
          <w:trHeight w:val="415"/>
          <w:jc w:val="center"/>
        </w:trPr>
        <w:tc>
          <w:tcPr>
            <w:tcW w:w="537" w:type="dxa"/>
            <w:vAlign w:val="center"/>
          </w:tcPr>
          <w:p w14:paraId="105B6EEE" w14:textId="77777777" w:rsidR="00E70528" w:rsidRDefault="00E70528">
            <w:pPr>
              <w:pStyle w:val="ab"/>
              <w:numPr>
                <w:ilvl w:val="0"/>
                <w:numId w:val="57"/>
              </w:numPr>
              <w:ind w:firstLineChars="0"/>
              <w:jc w:val="center"/>
              <w:rPr>
                <w:b/>
              </w:rPr>
            </w:pPr>
          </w:p>
        </w:tc>
        <w:tc>
          <w:tcPr>
            <w:tcW w:w="1272" w:type="dxa"/>
            <w:vAlign w:val="center"/>
          </w:tcPr>
          <w:p w14:paraId="1EBB5B5B" w14:textId="77777777" w:rsidR="002A74A7" w:rsidRPr="00602A83" w:rsidRDefault="002A74A7" w:rsidP="006F30A2">
            <w:r>
              <w:rPr>
                <w:rFonts w:hint="eastAsia"/>
              </w:rPr>
              <w:t>ZQZHZT</w:t>
            </w:r>
          </w:p>
        </w:tc>
        <w:tc>
          <w:tcPr>
            <w:tcW w:w="1276" w:type="dxa"/>
            <w:vAlign w:val="center"/>
          </w:tcPr>
          <w:p w14:paraId="14AC830F" w14:textId="77777777" w:rsidR="002A74A7" w:rsidRPr="00602A83" w:rsidRDefault="002A74A7" w:rsidP="006F30A2">
            <w:r w:rsidRPr="00602A83">
              <w:rPr>
                <w:rFonts w:hint="eastAsia"/>
              </w:rPr>
              <w:t>Character</w:t>
            </w:r>
          </w:p>
        </w:tc>
        <w:tc>
          <w:tcPr>
            <w:tcW w:w="855" w:type="dxa"/>
            <w:vAlign w:val="center"/>
          </w:tcPr>
          <w:p w14:paraId="392C977D" w14:textId="77777777" w:rsidR="002A74A7" w:rsidRPr="00602A83" w:rsidRDefault="002A74A7" w:rsidP="006F30A2">
            <w:r>
              <w:rPr>
                <w:rFonts w:hint="eastAsia"/>
              </w:rPr>
              <w:t>2</w:t>
            </w:r>
          </w:p>
        </w:tc>
        <w:tc>
          <w:tcPr>
            <w:tcW w:w="2972" w:type="dxa"/>
            <w:tcBorders>
              <w:right w:val="single" w:sz="4" w:space="0" w:color="auto"/>
            </w:tcBorders>
            <w:vAlign w:val="center"/>
          </w:tcPr>
          <w:p w14:paraId="7EBC635C" w14:textId="77777777" w:rsidR="002A74A7" w:rsidRPr="00602A83" w:rsidRDefault="002A74A7" w:rsidP="006F30A2">
            <w:r w:rsidRPr="00602A83">
              <w:rPr>
                <w:rFonts w:hint="eastAsia"/>
              </w:rPr>
              <w:t>证券账户状态</w:t>
            </w:r>
          </w:p>
        </w:tc>
        <w:tc>
          <w:tcPr>
            <w:tcW w:w="2552" w:type="dxa"/>
            <w:tcBorders>
              <w:left w:val="single" w:sz="4" w:space="0" w:color="auto"/>
            </w:tcBorders>
            <w:vAlign w:val="center"/>
          </w:tcPr>
          <w:p w14:paraId="1C3CAF2B" w14:textId="77777777" w:rsidR="002A74A7" w:rsidRPr="00602A83" w:rsidRDefault="002A74A7" w:rsidP="002A74A7">
            <w:r w:rsidRPr="004655CD">
              <w:rPr>
                <w:rFonts w:hint="eastAsia"/>
              </w:rPr>
              <w:t>字典</w:t>
            </w:r>
            <w:r w:rsidRPr="004655CD">
              <w:rPr>
                <w:rFonts w:hint="eastAsia"/>
              </w:rPr>
              <w:t>(</w:t>
            </w:r>
            <w:r>
              <w:rPr>
                <w:rFonts w:hint="eastAsia"/>
              </w:rPr>
              <w:t>ZQZHZT</w:t>
            </w:r>
            <w:r w:rsidRPr="004655CD">
              <w:rPr>
                <w:rFonts w:hint="eastAsia"/>
              </w:rPr>
              <w:t>)</w:t>
            </w:r>
          </w:p>
        </w:tc>
      </w:tr>
      <w:tr w:rsidR="00855E12" w14:paraId="35B0E837" w14:textId="77777777" w:rsidTr="00CB13BD">
        <w:trPr>
          <w:trHeight w:val="415"/>
          <w:jc w:val="center"/>
        </w:trPr>
        <w:tc>
          <w:tcPr>
            <w:tcW w:w="537" w:type="dxa"/>
            <w:vAlign w:val="center"/>
          </w:tcPr>
          <w:p w14:paraId="550D49B7" w14:textId="77777777" w:rsidR="00E70528" w:rsidRDefault="00E70528">
            <w:pPr>
              <w:pStyle w:val="ab"/>
              <w:numPr>
                <w:ilvl w:val="0"/>
                <w:numId w:val="57"/>
              </w:numPr>
              <w:ind w:firstLineChars="0"/>
              <w:jc w:val="center"/>
              <w:rPr>
                <w:b/>
              </w:rPr>
            </w:pPr>
          </w:p>
        </w:tc>
        <w:tc>
          <w:tcPr>
            <w:tcW w:w="1272" w:type="dxa"/>
            <w:vAlign w:val="center"/>
          </w:tcPr>
          <w:p w14:paraId="79D1D342" w14:textId="77777777" w:rsidR="00855E12" w:rsidRDefault="00855E12" w:rsidP="006F30A2">
            <w:r>
              <w:rPr>
                <w:rFonts w:hint="eastAsia"/>
              </w:rPr>
              <w:t>KHFS</w:t>
            </w:r>
          </w:p>
        </w:tc>
        <w:tc>
          <w:tcPr>
            <w:tcW w:w="1276" w:type="dxa"/>
            <w:vAlign w:val="center"/>
          </w:tcPr>
          <w:p w14:paraId="01A28CC2" w14:textId="77777777" w:rsidR="00855E12" w:rsidRPr="00602A83" w:rsidRDefault="00855E12" w:rsidP="006F30A2">
            <w:r w:rsidRPr="00602A83">
              <w:rPr>
                <w:rFonts w:hint="eastAsia"/>
              </w:rPr>
              <w:t>Character</w:t>
            </w:r>
          </w:p>
        </w:tc>
        <w:tc>
          <w:tcPr>
            <w:tcW w:w="855" w:type="dxa"/>
            <w:vAlign w:val="center"/>
          </w:tcPr>
          <w:p w14:paraId="53FE92AB" w14:textId="77777777" w:rsidR="00855E12" w:rsidRDefault="00855E12" w:rsidP="006F30A2">
            <w:r>
              <w:rPr>
                <w:rFonts w:hint="eastAsia"/>
              </w:rPr>
              <w:t>1</w:t>
            </w:r>
          </w:p>
        </w:tc>
        <w:tc>
          <w:tcPr>
            <w:tcW w:w="2972" w:type="dxa"/>
            <w:tcBorders>
              <w:right w:val="single" w:sz="4" w:space="0" w:color="auto"/>
            </w:tcBorders>
            <w:vAlign w:val="center"/>
          </w:tcPr>
          <w:p w14:paraId="684D79B2" w14:textId="77777777" w:rsidR="00855E12" w:rsidRPr="00602A83" w:rsidRDefault="00855E12" w:rsidP="006F30A2">
            <w:r>
              <w:rPr>
                <w:rFonts w:hint="eastAsia"/>
              </w:rPr>
              <w:t>证券账户开户方式</w:t>
            </w:r>
          </w:p>
        </w:tc>
        <w:tc>
          <w:tcPr>
            <w:tcW w:w="2552" w:type="dxa"/>
            <w:tcBorders>
              <w:left w:val="single" w:sz="4" w:space="0" w:color="auto"/>
            </w:tcBorders>
            <w:vAlign w:val="center"/>
          </w:tcPr>
          <w:p w14:paraId="7F428338" w14:textId="77777777" w:rsidR="00855E12" w:rsidRPr="004655CD" w:rsidRDefault="00855E12" w:rsidP="002A74A7">
            <w:r>
              <w:rPr>
                <w:rFonts w:hint="eastAsia"/>
              </w:rPr>
              <w:t>字典</w:t>
            </w:r>
            <w:r>
              <w:rPr>
                <w:rFonts w:hint="eastAsia"/>
              </w:rPr>
              <w:t>(KHFS)</w:t>
            </w:r>
          </w:p>
        </w:tc>
      </w:tr>
      <w:tr w:rsidR="00855E12" w14:paraId="69A9CE16" w14:textId="77777777" w:rsidTr="00CB13BD">
        <w:trPr>
          <w:trHeight w:val="415"/>
          <w:jc w:val="center"/>
        </w:trPr>
        <w:tc>
          <w:tcPr>
            <w:tcW w:w="537" w:type="dxa"/>
            <w:vAlign w:val="center"/>
          </w:tcPr>
          <w:p w14:paraId="5EC95CF8" w14:textId="77777777" w:rsidR="00E70528" w:rsidRDefault="00E70528">
            <w:pPr>
              <w:pStyle w:val="ab"/>
              <w:numPr>
                <w:ilvl w:val="0"/>
                <w:numId w:val="57"/>
              </w:numPr>
              <w:ind w:firstLineChars="0"/>
              <w:jc w:val="center"/>
              <w:rPr>
                <w:b/>
              </w:rPr>
            </w:pPr>
          </w:p>
        </w:tc>
        <w:tc>
          <w:tcPr>
            <w:tcW w:w="1272" w:type="dxa"/>
            <w:vAlign w:val="center"/>
          </w:tcPr>
          <w:p w14:paraId="6E0091DF" w14:textId="77777777" w:rsidR="00855E12" w:rsidRDefault="00855E12" w:rsidP="006F30A2">
            <w:r>
              <w:rPr>
                <w:rFonts w:hint="eastAsia"/>
              </w:rPr>
              <w:t>KHRQ</w:t>
            </w:r>
          </w:p>
        </w:tc>
        <w:tc>
          <w:tcPr>
            <w:tcW w:w="1276" w:type="dxa"/>
            <w:vAlign w:val="center"/>
          </w:tcPr>
          <w:p w14:paraId="26E91AEA" w14:textId="77777777" w:rsidR="00855E12" w:rsidRPr="00602A83" w:rsidRDefault="00855E12" w:rsidP="006F30A2">
            <w:r w:rsidRPr="00B057C0">
              <w:rPr>
                <w:rFonts w:hint="eastAsia"/>
              </w:rPr>
              <w:t>Character</w:t>
            </w:r>
          </w:p>
        </w:tc>
        <w:tc>
          <w:tcPr>
            <w:tcW w:w="855" w:type="dxa"/>
            <w:vAlign w:val="center"/>
          </w:tcPr>
          <w:p w14:paraId="57BA4312" w14:textId="77777777" w:rsidR="00855E12" w:rsidRPr="00602A83" w:rsidRDefault="00855E12" w:rsidP="006F30A2">
            <w:r>
              <w:rPr>
                <w:rFonts w:hint="eastAsia"/>
              </w:rPr>
              <w:t>8</w:t>
            </w:r>
          </w:p>
        </w:tc>
        <w:tc>
          <w:tcPr>
            <w:tcW w:w="2972" w:type="dxa"/>
            <w:tcBorders>
              <w:right w:val="single" w:sz="4" w:space="0" w:color="auto"/>
            </w:tcBorders>
            <w:vAlign w:val="center"/>
          </w:tcPr>
          <w:p w14:paraId="1FABEEFF" w14:textId="77777777" w:rsidR="00855E12" w:rsidRPr="00602A83" w:rsidRDefault="00855E12" w:rsidP="006F30A2">
            <w:r>
              <w:rPr>
                <w:rFonts w:hint="eastAsia"/>
              </w:rPr>
              <w:t>证券账户开户日期</w:t>
            </w:r>
          </w:p>
        </w:tc>
        <w:tc>
          <w:tcPr>
            <w:tcW w:w="2552" w:type="dxa"/>
            <w:tcBorders>
              <w:left w:val="single" w:sz="4" w:space="0" w:color="auto"/>
            </w:tcBorders>
            <w:vAlign w:val="center"/>
          </w:tcPr>
          <w:p w14:paraId="21FC5DDE" w14:textId="77777777" w:rsidR="00855E12" w:rsidRPr="00602A83" w:rsidRDefault="00855E12" w:rsidP="002A74A7"/>
        </w:tc>
      </w:tr>
      <w:tr w:rsidR="00855E12" w14:paraId="510DC0BA" w14:textId="77777777" w:rsidTr="00CB13BD">
        <w:trPr>
          <w:trHeight w:val="415"/>
          <w:jc w:val="center"/>
        </w:trPr>
        <w:tc>
          <w:tcPr>
            <w:tcW w:w="537" w:type="dxa"/>
            <w:vAlign w:val="center"/>
          </w:tcPr>
          <w:p w14:paraId="325403ED" w14:textId="77777777" w:rsidR="00E70528" w:rsidRDefault="00E70528">
            <w:pPr>
              <w:pStyle w:val="ab"/>
              <w:numPr>
                <w:ilvl w:val="0"/>
                <w:numId w:val="57"/>
              </w:numPr>
              <w:ind w:firstLineChars="0"/>
              <w:jc w:val="center"/>
              <w:rPr>
                <w:b/>
              </w:rPr>
            </w:pPr>
          </w:p>
        </w:tc>
        <w:tc>
          <w:tcPr>
            <w:tcW w:w="1272" w:type="dxa"/>
            <w:vAlign w:val="center"/>
          </w:tcPr>
          <w:p w14:paraId="5C275E15" w14:textId="77777777" w:rsidR="00855E12" w:rsidRPr="00602A83" w:rsidRDefault="00855E12" w:rsidP="006F30A2">
            <w:r w:rsidRPr="00602A83">
              <w:rPr>
                <w:rFonts w:hint="eastAsia"/>
              </w:rPr>
              <w:t>GLGXBS</w:t>
            </w:r>
          </w:p>
        </w:tc>
        <w:tc>
          <w:tcPr>
            <w:tcW w:w="1276" w:type="dxa"/>
            <w:vAlign w:val="center"/>
          </w:tcPr>
          <w:p w14:paraId="6D51344D" w14:textId="77777777" w:rsidR="00855E12" w:rsidRPr="00602A83" w:rsidRDefault="00855E12" w:rsidP="006F30A2">
            <w:r w:rsidRPr="00602A83">
              <w:rPr>
                <w:rFonts w:hint="eastAsia"/>
              </w:rPr>
              <w:t>Character</w:t>
            </w:r>
          </w:p>
        </w:tc>
        <w:tc>
          <w:tcPr>
            <w:tcW w:w="855" w:type="dxa"/>
            <w:vAlign w:val="center"/>
          </w:tcPr>
          <w:p w14:paraId="5F5064A8" w14:textId="77777777" w:rsidR="00855E12" w:rsidRPr="00602A83" w:rsidRDefault="00855E12" w:rsidP="006F30A2">
            <w:r w:rsidRPr="00602A83">
              <w:rPr>
                <w:rFonts w:hint="eastAsia"/>
              </w:rPr>
              <w:t>1</w:t>
            </w:r>
          </w:p>
        </w:tc>
        <w:tc>
          <w:tcPr>
            <w:tcW w:w="2972" w:type="dxa"/>
            <w:tcBorders>
              <w:right w:val="single" w:sz="4" w:space="0" w:color="auto"/>
            </w:tcBorders>
            <w:vAlign w:val="center"/>
          </w:tcPr>
          <w:p w14:paraId="2A327672" w14:textId="77777777" w:rsidR="00855E12" w:rsidRPr="00602A83" w:rsidRDefault="00855E12" w:rsidP="006F30A2">
            <w:r w:rsidRPr="00602A83">
              <w:rPr>
                <w:rFonts w:hint="eastAsia"/>
              </w:rPr>
              <w:t>关联关系确认标识</w:t>
            </w:r>
          </w:p>
        </w:tc>
        <w:tc>
          <w:tcPr>
            <w:tcW w:w="2552" w:type="dxa"/>
            <w:tcBorders>
              <w:left w:val="single" w:sz="4" w:space="0" w:color="auto"/>
            </w:tcBorders>
            <w:vAlign w:val="center"/>
          </w:tcPr>
          <w:p w14:paraId="6CF6BF17" w14:textId="77777777" w:rsidR="00855E12" w:rsidRPr="00602A83" w:rsidRDefault="00855E12" w:rsidP="002A74A7">
            <w:r w:rsidRPr="004655CD">
              <w:rPr>
                <w:rFonts w:hint="eastAsia"/>
              </w:rPr>
              <w:t>字典</w:t>
            </w:r>
            <w:r w:rsidRPr="004655CD">
              <w:rPr>
                <w:rFonts w:hint="eastAsia"/>
              </w:rPr>
              <w:t>(</w:t>
            </w:r>
            <w:r w:rsidRPr="00602A83">
              <w:rPr>
                <w:rFonts w:hint="eastAsia"/>
              </w:rPr>
              <w:t>GLGXBS</w:t>
            </w:r>
            <w:r w:rsidRPr="004655CD">
              <w:rPr>
                <w:rFonts w:hint="eastAsia"/>
              </w:rPr>
              <w:t>)</w:t>
            </w:r>
          </w:p>
        </w:tc>
      </w:tr>
      <w:tr w:rsidR="00855E12" w14:paraId="6B88CAAA" w14:textId="77777777" w:rsidTr="00CB13BD">
        <w:trPr>
          <w:trHeight w:val="415"/>
          <w:jc w:val="center"/>
        </w:trPr>
        <w:tc>
          <w:tcPr>
            <w:tcW w:w="537" w:type="dxa"/>
            <w:vAlign w:val="center"/>
          </w:tcPr>
          <w:p w14:paraId="17A784A7" w14:textId="77777777" w:rsidR="00E70528" w:rsidRDefault="00E70528">
            <w:pPr>
              <w:pStyle w:val="ab"/>
              <w:numPr>
                <w:ilvl w:val="0"/>
                <w:numId w:val="57"/>
              </w:numPr>
              <w:ind w:firstLineChars="0"/>
              <w:jc w:val="center"/>
              <w:rPr>
                <w:b/>
              </w:rPr>
            </w:pPr>
          </w:p>
        </w:tc>
        <w:tc>
          <w:tcPr>
            <w:tcW w:w="1272" w:type="dxa"/>
            <w:vAlign w:val="center"/>
          </w:tcPr>
          <w:p w14:paraId="1098AF6C" w14:textId="77777777" w:rsidR="00855E12" w:rsidRPr="00602A83" w:rsidRDefault="00855E12" w:rsidP="006F30A2">
            <w:r>
              <w:rPr>
                <w:rFonts w:hint="eastAsia"/>
              </w:rPr>
              <w:t>BYZD</w:t>
            </w:r>
          </w:p>
        </w:tc>
        <w:tc>
          <w:tcPr>
            <w:tcW w:w="1276" w:type="dxa"/>
            <w:vAlign w:val="center"/>
          </w:tcPr>
          <w:p w14:paraId="4C8E70EA" w14:textId="77777777" w:rsidR="00855E12" w:rsidRPr="00602A83" w:rsidRDefault="00855E12" w:rsidP="006F30A2">
            <w:r w:rsidRPr="00602A83">
              <w:rPr>
                <w:rFonts w:hint="eastAsia"/>
              </w:rPr>
              <w:t>Character</w:t>
            </w:r>
          </w:p>
        </w:tc>
        <w:tc>
          <w:tcPr>
            <w:tcW w:w="855" w:type="dxa"/>
            <w:vAlign w:val="center"/>
          </w:tcPr>
          <w:p w14:paraId="0F8EA112" w14:textId="77777777" w:rsidR="00855E12" w:rsidRPr="00602A83" w:rsidRDefault="00855E12" w:rsidP="006F30A2">
            <w:r>
              <w:rPr>
                <w:rFonts w:hint="eastAsia"/>
              </w:rPr>
              <w:t>10</w:t>
            </w:r>
          </w:p>
        </w:tc>
        <w:tc>
          <w:tcPr>
            <w:tcW w:w="2972" w:type="dxa"/>
            <w:tcBorders>
              <w:right w:val="single" w:sz="4" w:space="0" w:color="auto"/>
            </w:tcBorders>
            <w:vAlign w:val="center"/>
          </w:tcPr>
          <w:p w14:paraId="6DC5DDC4" w14:textId="77777777" w:rsidR="00855E12" w:rsidRPr="00602A83" w:rsidRDefault="00855E12" w:rsidP="006F30A2">
            <w:r>
              <w:rPr>
                <w:rFonts w:hint="eastAsia"/>
              </w:rPr>
              <w:t>备用字段</w:t>
            </w:r>
          </w:p>
        </w:tc>
        <w:tc>
          <w:tcPr>
            <w:tcW w:w="2552" w:type="dxa"/>
            <w:tcBorders>
              <w:left w:val="single" w:sz="4" w:space="0" w:color="auto"/>
            </w:tcBorders>
            <w:vAlign w:val="center"/>
          </w:tcPr>
          <w:p w14:paraId="5AD9AB2D" w14:textId="77777777" w:rsidR="00855E12" w:rsidRPr="004655CD" w:rsidRDefault="00855E12" w:rsidP="002A74A7"/>
        </w:tc>
      </w:tr>
    </w:tbl>
    <w:p w14:paraId="79D3DC7B" w14:textId="77777777" w:rsidR="00972847" w:rsidRPr="00842A6E" w:rsidRDefault="00972847" w:rsidP="00972847">
      <w:pPr>
        <w:spacing w:line="360" w:lineRule="auto"/>
        <w:rPr>
          <w:b/>
          <w:sz w:val="30"/>
          <w:szCs w:val="30"/>
        </w:rPr>
      </w:pPr>
      <w:r w:rsidRPr="00842A6E">
        <w:rPr>
          <w:rFonts w:hint="eastAsia"/>
          <w:b/>
          <w:sz w:val="30"/>
          <w:szCs w:val="30"/>
        </w:rPr>
        <w:t>说明：</w:t>
      </w:r>
    </w:p>
    <w:p w14:paraId="4FBE5D48" w14:textId="77777777" w:rsidR="00E70528" w:rsidRDefault="00DF0327">
      <w:pPr>
        <w:pStyle w:val="ab"/>
        <w:numPr>
          <w:ilvl w:val="0"/>
          <w:numId w:val="102"/>
        </w:numPr>
        <w:spacing w:line="360" w:lineRule="auto"/>
        <w:ind w:firstLineChars="0"/>
      </w:pPr>
      <w:r>
        <w:rPr>
          <w:rFonts w:hint="eastAsia"/>
        </w:rPr>
        <w:t>文件名称：</w:t>
      </w:r>
      <w:r>
        <w:rPr>
          <w:rFonts w:hint="eastAsia"/>
        </w:rPr>
        <w:t>qtzhzlXXXXXX.mdd</w:t>
      </w:r>
    </w:p>
    <w:p w14:paraId="550D8412" w14:textId="77777777" w:rsidR="00E70528" w:rsidRDefault="009B090A">
      <w:pPr>
        <w:pStyle w:val="ab"/>
        <w:numPr>
          <w:ilvl w:val="0"/>
          <w:numId w:val="102"/>
        </w:numPr>
        <w:spacing w:line="360" w:lineRule="auto"/>
        <w:ind w:firstLineChars="0"/>
      </w:pPr>
      <w:r>
        <w:rPr>
          <w:rFonts w:hint="eastAsia"/>
        </w:rPr>
        <w:t>压缩后文件名称：</w:t>
      </w:r>
      <w:r>
        <w:rPr>
          <w:rFonts w:hint="eastAsia"/>
        </w:rPr>
        <w:t>qtzhzlXXXXXX.mdd.</w:t>
      </w:r>
      <w:r w:rsidR="00B03789">
        <w:rPr>
          <w:rFonts w:hint="eastAsia"/>
        </w:rPr>
        <w:t>bz2</w:t>
      </w:r>
    </w:p>
    <w:p w14:paraId="02909C7B" w14:textId="77777777" w:rsidR="00E70528" w:rsidRDefault="00972847">
      <w:pPr>
        <w:pStyle w:val="ab"/>
        <w:numPr>
          <w:ilvl w:val="0"/>
          <w:numId w:val="102"/>
        </w:numPr>
        <w:spacing w:line="360" w:lineRule="auto"/>
        <w:ind w:firstLineChars="0"/>
      </w:pPr>
      <w:r>
        <w:rPr>
          <w:rFonts w:hint="eastAsia"/>
        </w:rPr>
        <w:t>发送方：</w:t>
      </w:r>
      <w:r w:rsidR="003D63AB">
        <w:rPr>
          <w:rFonts w:hint="eastAsia"/>
        </w:rPr>
        <w:t>中国结算账户系统</w:t>
      </w:r>
    </w:p>
    <w:p w14:paraId="00CFCA6B" w14:textId="77777777" w:rsidR="00E70528" w:rsidRDefault="00972847">
      <w:pPr>
        <w:pStyle w:val="ab"/>
        <w:numPr>
          <w:ilvl w:val="0"/>
          <w:numId w:val="102"/>
        </w:numPr>
        <w:spacing w:line="360" w:lineRule="auto"/>
        <w:ind w:firstLineChars="0"/>
      </w:pPr>
      <w:r>
        <w:rPr>
          <w:rFonts w:hint="eastAsia"/>
        </w:rPr>
        <w:t>接收方：开户代理机构</w:t>
      </w:r>
    </w:p>
    <w:p w14:paraId="3E951309" w14:textId="77777777" w:rsidR="00E70528" w:rsidRDefault="00972847">
      <w:pPr>
        <w:pStyle w:val="ab"/>
        <w:numPr>
          <w:ilvl w:val="0"/>
          <w:numId w:val="102"/>
        </w:numPr>
        <w:spacing w:line="360" w:lineRule="auto"/>
        <w:ind w:firstLineChars="0"/>
      </w:pPr>
      <w:r w:rsidRPr="00C77B74">
        <w:rPr>
          <w:rFonts w:hint="eastAsia"/>
        </w:rPr>
        <w:t>发送时点</w:t>
      </w:r>
      <w:r>
        <w:rPr>
          <w:rFonts w:hint="eastAsia"/>
        </w:rPr>
        <w:t>：</w:t>
      </w:r>
      <w:r w:rsidR="0015163B" w:rsidRPr="0015163B">
        <w:rPr>
          <w:rFonts w:hint="eastAsia"/>
        </w:rPr>
        <w:t>日终</w:t>
      </w:r>
    </w:p>
    <w:p w14:paraId="78081887" w14:textId="77777777" w:rsidR="00E70528" w:rsidRDefault="00972847">
      <w:pPr>
        <w:pStyle w:val="ab"/>
        <w:numPr>
          <w:ilvl w:val="0"/>
          <w:numId w:val="102"/>
        </w:numPr>
        <w:spacing w:line="360" w:lineRule="auto"/>
        <w:ind w:firstLineChars="0"/>
      </w:pPr>
      <w:r>
        <w:rPr>
          <w:rFonts w:hint="eastAsia"/>
        </w:rPr>
        <w:t>发送周期：</w:t>
      </w:r>
      <w:r w:rsidR="00574BEC" w:rsidRPr="00FC0CF3">
        <w:rPr>
          <w:rFonts w:hint="eastAsia"/>
        </w:rPr>
        <w:t>每周最后一个</w:t>
      </w:r>
      <w:r w:rsidR="00574BEC">
        <w:rPr>
          <w:rFonts w:hint="eastAsia"/>
        </w:rPr>
        <w:t>交易日</w:t>
      </w:r>
    </w:p>
    <w:p w14:paraId="69A1DF16" w14:textId="77777777" w:rsidR="00E70528" w:rsidRDefault="00163FD1">
      <w:pPr>
        <w:pStyle w:val="ab"/>
        <w:numPr>
          <w:ilvl w:val="0"/>
          <w:numId w:val="102"/>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01F84C80" w14:textId="77777777" w:rsidR="00E70528" w:rsidRDefault="008750B0">
      <w:pPr>
        <w:pStyle w:val="ab"/>
        <w:numPr>
          <w:ilvl w:val="0"/>
          <w:numId w:val="102"/>
        </w:numPr>
        <w:spacing w:line="360" w:lineRule="auto"/>
        <w:ind w:firstLineChars="0"/>
      </w:pPr>
      <w:r>
        <w:rPr>
          <w:rFonts w:hint="eastAsia"/>
        </w:rPr>
        <w:t>通信通道：</w:t>
      </w:r>
      <w:r>
        <w:rPr>
          <w:rFonts w:hint="eastAsia"/>
        </w:rPr>
        <w:t>PROP</w:t>
      </w:r>
      <w:r>
        <w:rPr>
          <w:rFonts w:hint="eastAsia"/>
        </w:rPr>
        <w:t>文件交换系统</w:t>
      </w:r>
    </w:p>
    <w:p w14:paraId="2D9B877E" w14:textId="77777777" w:rsidR="00704C15" w:rsidRDefault="00704C15"/>
    <w:p w14:paraId="42A9C112" w14:textId="77777777" w:rsidR="00E70528" w:rsidRDefault="00824425">
      <w:pPr>
        <w:pStyle w:val="2"/>
        <w:numPr>
          <w:ilvl w:val="0"/>
          <w:numId w:val="33"/>
        </w:numPr>
      </w:pPr>
      <w:bookmarkStart w:id="1025" w:name="_Toc358041943"/>
      <w:bookmarkStart w:id="1026" w:name="_Toc3820424"/>
      <w:r>
        <w:rPr>
          <w:rFonts w:ascii="宋体" w:hAnsi="宋体" w:hint="eastAsia"/>
          <w:szCs w:val="21"/>
        </w:rPr>
        <w:t>全量</w:t>
      </w:r>
      <w:r w:rsidR="00972847" w:rsidRPr="00124CF6">
        <w:rPr>
          <w:rFonts w:hint="eastAsia"/>
        </w:rPr>
        <w:t>证券账户使用信息文件</w:t>
      </w:r>
      <w:bookmarkEnd w:id="1025"/>
      <w:bookmarkEnd w:id="1026"/>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67"/>
        <w:gridCol w:w="1271"/>
        <w:gridCol w:w="962"/>
        <w:gridCol w:w="2917"/>
        <w:gridCol w:w="2510"/>
      </w:tblGrid>
      <w:tr w:rsidR="00972847" w:rsidRPr="00455B38" w14:paraId="11025E66" w14:textId="77777777" w:rsidTr="00752789">
        <w:trPr>
          <w:trHeight w:val="534"/>
          <w:jc w:val="center"/>
        </w:trPr>
        <w:tc>
          <w:tcPr>
            <w:tcW w:w="537" w:type="dxa"/>
            <w:shd w:val="clear" w:color="auto" w:fill="FFC000"/>
            <w:vAlign w:val="center"/>
          </w:tcPr>
          <w:p w14:paraId="0560A749" w14:textId="77777777" w:rsidR="00972847" w:rsidRPr="00455B38" w:rsidRDefault="00972847" w:rsidP="006F30A2">
            <w:pPr>
              <w:jc w:val="center"/>
              <w:rPr>
                <w:b/>
                <w:sz w:val="24"/>
                <w:szCs w:val="24"/>
              </w:rPr>
            </w:pPr>
            <w:r w:rsidRPr="00455B38">
              <w:rPr>
                <w:rFonts w:hint="eastAsia"/>
                <w:b/>
                <w:sz w:val="24"/>
                <w:szCs w:val="24"/>
              </w:rPr>
              <w:t>NO</w:t>
            </w:r>
          </w:p>
        </w:tc>
        <w:tc>
          <w:tcPr>
            <w:tcW w:w="1267" w:type="dxa"/>
            <w:shd w:val="clear" w:color="auto" w:fill="FFC000"/>
            <w:vAlign w:val="center"/>
          </w:tcPr>
          <w:p w14:paraId="67FE4387" w14:textId="77777777" w:rsidR="00972847" w:rsidRPr="00455B38" w:rsidRDefault="00972847" w:rsidP="006F30A2">
            <w:pPr>
              <w:jc w:val="center"/>
              <w:rPr>
                <w:b/>
                <w:sz w:val="24"/>
                <w:szCs w:val="24"/>
              </w:rPr>
            </w:pPr>
            <w:r w:rsidRPr="00455B38">
              <w:rPr>
                <w:rFonts w:hint="eastAsia"/>
                <w:b/>
                <w:sz w:val="24"/>
                <w:szCs w:val="24"/>
              </w:rPr>
              <w:t>字段</w:t>
            </w:r>
          </w:p>
        </w:tc>
        <w:tc>
          <w:tcPr>
            <w:tcW w:w="1271" w:type="dxa"/>
            <w:shd w:val="clear" w:color="auto" w:fill="FFC000"/>
            <w:vAlign w:val="center"/>
          </w:tcPr>
          <w:p w14:paraId="20719219" w14:textId="77777777" w:rsidR="00972847" w:rsidRPr="00455B38" w:rsidRDefault="00972847" w:rsidP="006F30A2">
            <w:pPr>
              <w:jc w:val="center"/>
              <w:rPr>
                <w:b/>
                <w:sz w:val="24"/>
                <w:szCs w:val="24"/>
              </w:rPr>
            </w:pPr>
            <w:r w:rsidRPr="00455B38">
              <w:rPr>
                <w:rFonts w:hint="eastAsia"/>
                <w:b/>
                <w:sz w:val="24"/>
                <w:szCs w:val="24"/>
              </w:rPr>
              <w:t>类型</w:t>
            </w:r>
          </w:p>
        </w:tc>
        <w:tc>
          <w:tcPr>
            <w:tcW w:w="962" w:type="dxa"/>
            <w:shd w:val="clear" w:color="auto" w:fill="FFC000"/>
            <w:vAlign w:val="center"/>
          </w:tcPr>
          <w:p w14:paraId="3FFE8CD1" w14:textId="77777777" w:rsidR="00972847" w:rsidRPr="00455B38" w:rsidRDefault="00972847" w:rsidP="006F30A2">
            <w:pPr>
              <w:jc w:val="center"/>
              <w:rPr>
                <w:b/>
                <w:sz w:val="24"/>
                <w:szCs w:val="24"/>
              </w:rPr>
            </w:pPr>
            <w:r w:rsidRPr="00455B38">
              <w:rPr>
                <w:rFonts w:hint="eastAsia"/>
                <w:b/>
                <w:sz w:val="24"/>
                <w:szCs w:val="24"/>
              </w:rPr>
              <w:t>长度</w:t>
            </w:r>
          </w:p>
        </w:tc>
        <w:tc>
          <w:tcPr>
            <w:tcW w:w="2917" w:type="dxa"/>
            <w:shd w:val="clear" w:color="auto" w:fill="FFC000"/>
            <w:vAlign w:val="center"/>
          </w:tcPr>
          <w:p w14:paraId="236D0F8F" w14:textId="77777777" w:rsidR="00972847" w:rsidRPr="00455B38" w:rsidRDefault="00972847" w:rsidP="006F30A2">
            <w:pPr>
              <w:jc w:val="center"/>
              <w:rPr>
                <w:b/>
                <w:sz w:val="24"/>
                <w:szCs w:val="24"/>
              </w:rPr>
            </w:pPr>
            <w:r w:rsidRPr="00455B38">
              <w:rPr>
                <w:rFonts w:hint="eastAsia"/>
                <w:b/>
                <w:sz w:val="24"/>
                <w:szCs w:val="24"/>
              </w:rPr>
              <w:t>字段名称</w:t>
            </w:r>
          </w:p>
        </w:tc>
        <w:tc>
          <w:tcPr>
            <w:tcW w:w="2510" w:type="dxa"/>
            <w:shd w:val="clear" w:color="auto" w:fill="FFC000"/>
            <w:vAlign w:val="center"/>
          </w:tcPr>
          <w:p w14:paraId="29FAAE6D" w14:textId="77777777" w:rsidR="00972847" w:rsidRPr="00455B38" w:rsidRDefault="00B16CC4" w:rsidP="006F30A2">
            <w:pPr>
              <w:jc w:val="center"/>
              <w:rPr>
                <w:b/>
                <w:sz w:val="24"/>
                <w:szCs w:val="24"/>
              </w:rPr>
            </w:pPr>
            <w:r>
              <w:rPr>
                <w:rFonts w:hint="eastAsia"/>
                <w:b/>
                <w:sz w:val="24"/>
                <w:szCs w:val="24"/>
              </w:rPr>
              <w:t>备注</w:t>
            </w:r>
          </w:p>
        </w:tc>
      </w:tr>
      <w:tr w:rsidR="00972847" w14:paraId="14AE90D3" w14:textId="77777777" w:rsidTr="00752789">
        <w:trPr>
          <w:trHeight w:val="415"/>
          <w:jc w:val="center"/>
        </w:trPr>
        <w:tc>
          <w:tcPr>
            <w:tcW w:w="537" w:type="dxa"/>
            <w:vAlign w:val="center"/>
          </w:tcPr>
          <w:p w14:paraId="22EC1785" w14:textId="77777777" w:rsidR="00E70528" w:rsidRDefault="00E70528">
            <w:pPr>
              <w:pStyle w:val="ab"/>
              <w:numPr>
                <w:ilvl w:val="0"/>
                <w:numId w:val="74"/>
              </w:numPr>
              <w:ind w:firstLineChars="0"/>
              <w:jc w:val="center"/>
              <w:rPr>
                <w:b/>
              </w:rPr>
            </w:pPr>
          </w:p>
        </w:tc>
        <w:tc>
          <w:tcPr>
            <w:tcW w:w="1267" w:type="dxa"/>
            <w:vAlign w:val="center"/>
          </w:tcPr>
          <w:p w14:paraId="564F0017" w14:textId="77777777" w:rsidR="00972847" w:rsidRPr="00D61495" w:rsidRDefault="00972847" w:rsidP="006F30A2">
            <w:r w:rsidRPr="00D61495">
              <w:rPr>
                <w:rFonts w:hint="eastAsia"/>
              </w:rPr>
              <w:t>YMTH</w:t>
            </w:r>
          </w:p>
        </w:tc>
        <w:tc>
          <w:tcPr>
            <w:tcW w:w="1271" w:type="dxa"/>
            <w:vAlign w:val="center"/>
          </w:tcPr>
          <w:p w14:paraId="2FC343BB" w14:textId="77777777" w:rsidR="00972847" w:rsidRPr="00D61495" w:rsidRDefault="00972847" w:rsidP="006F30A2">
            <w:r w:rsidRPr="00D61495">
              <w:rPr>
                <w:rFonts w:hint="eastAsia"/>
              </w:rPr>
              <w:t>Character</w:t>
            </w:r>
          </w:p>
        </w:tc>
        <w:tc>
          <w:tcPr>
            <w:tcW w:w="962" w:type="dxa"/>
            <w:vAlign w:val="center"/>
          </w:tcPr>
          <w:p w14:paraId="710A1A72" w14:textId="77777777" w:rsidR="00972847" w:rsidRPr="00D61495" w:rsidRDefault="00972847" w:rsidP="006F30A2">
            <w:r>
              <w:rPr>
                <w:rFonts w:hint="eastAsia"/>
              </w:rPr>
              <w:t>20</w:t>
            </w:r>
          </w:p>
        </w:tc>
        <w:tc>
          <w:tcPr>
            <w:tcW w:w="2917" w:type="dxa"/>
            <w:vAlign w:val="center"/>
          </w:tcPr>
          <w:p w14:paraId="2BA58C7D" w14:textId="77777777" w:rsidR="00972847" w:rsidRPr="00D61495" w:rsidRDefault="00972847" w:rsidP="006F30A2">
            <w:r w:rsidRPr="00D61495">
              <w:rPr>
                <w:rFonts w:hint="eastAsia"/>
              </w:rPr>
              <w:t>一码通账户号码</w:t>
            </w:r>
          </w:p>
        </w:tc>
        <w:tc>
          <w:tcPr>
            <w:tcW w:w="2510" w:type="dxa"/>
            <w:vAlign w:val="center"/>
          </w:tcPr>
          <w:p w14:paraId="090B61AB" w14:textId="77777777" w:rsidR="00972847" w:rsidRPr="00D61495" w:rsidRDefault="00972847" w:rsidP="006F30A2"/>
        </w:tc>
      </w:tr>
      <w:tr w:rsidR="00972847" w14:paraId="1D02640D" w14:textId="77777777" w:rsidTr="00752789">
        <w:trPr>
          <w:trHeight w:val="415"/>
          <w:jc w:val="center"/>
        </w:trPr>
        <w:tc>
          <w:tcPr>
            <w:tcW w:w="537" w:type="dxa"/>
            <w:vAlign w:val="center"/>
          </w:tcPr>
          <w:p w14:paraId="07F6AEDF" w14:textId="77777777" w:rsidR="00E70528" w:rsidRDefault="00E70528">
            <w:pPr>
              <w:pStyle w:val="ab"/>
              <w:numPr>
                <w:ilvl w:val="0"/>
                <w:numId w:val="74"/>
              </w:numPr>
              <w:ind w:firstLineChars="0"/>
              <w:jc w:val="center"/>
              <w:rPr>
                <w:b/>
              </w:rPr>
            </w:pPr>
          </w:p>
        </w:tc>
        <w:tc>
          <w:tcPr>
            <w:tcW w:w="1267" w:type="dxa"/>
            <w:vAlign w:val="center"/>
          </w:tcPr>
          <w:p w14:paraId="1D9F47AD" w14:textId="77777777" w:rsidR="00972847" w:rsidRPr="00D61495" w:rsidRDefault="00972847" w:rsidP="006F30A2">
            <w:r w:rsidRPr="00D61495">
              <w:rPr>
                <w:rFonts w:hint="eastAsia"/>
              </w:rPr>
              <w:t>ZHLB</w:t>
            </w:r>
          </w:p>
        </w:tc>
        <w:tc>
          <w:tcPr>
            <w:tcW w:w="1271" w:type="dxa"/>
            <w:vAlign w:val="center"/>
          </w:tcPr>
          <w:p w14:paraId="028D8733" w14:textId="77777777" w:rsidR="00972847" w:rsidRPr="00D61495" w:rsidRDefault="00972847" w:rsidP="006F30A2">
            <w:r w:rsidRPr="00D61495">
              <w:rPr>
                <w:rFonts w:hint="eastAsia"/>
              </w:rPr>
              <w:t>Character</w:t>
            </w:r>
          </w:p>
        </w:tc>
        <w:tc>
          <w:tcPr>
            <w:tcW w:w="962" w:type="dxa"/>
            <w:vAlign w:val="center"/>
          </w:tcPr>
          <w:p w14:paraId="0A8870B8" w14:textId="77777777" w:rsidR="00972847" w:rsidRPr="00D61495" w:rsidRDefault="00972847" w:rsidP="006F30A2">
            <w:r w:rsidRPr="00D61495">
              <w:rPr>
                <w:rFonts w:hint="eastAsia"/>
              </w:rPr>
              <w:t>2</w:t>
            </w:r>
          </w:p>
        </w:tc>
        <w:tc>
          <w:tcPr>
            <w:tcW w:w="2917" w:type="dxa"/>
            <w:vAlign w:val="center"/>
          </w:tcPr>
          <w:p w14:paraId="2F58F75F" w14:textId="77777777" w:rsidR="00972847" w:rsidRPr="00D61495" w:rsidRDefault="00972847" w:rsidP="006F30A2">
            <w:r w:rsidRPr="00D61495">
              <w:rPr>
                <w:rFonts w:hint="eastAsia"/>
              </w:rPr>
              <w:t>证券账户类别</w:t>
            </w:r>
          </w:p>
        </w:tc>
        <w:tc>
          <w:tcPr>
            <w:tcW w:w="2510" w:type="dxa"/>
            <w:vAlign w:val="center"/>
          </w:tcPr>
          <w:p w14:paraId="0316CEA6" w14:textId="77777777" w:rsidR="00972847" w:rsidRPr="00D61495" w:rsidRDefault="00972847" w:rsidP="006F30A2">
            <w:r w:rsidRPr="00D61495">
              <w:rPr>
                <w:rFonts w:hint="eastAsia"/>
              </w:rPr>
              <w:t>字典</w:t>
            </w:r>
            <w:r w:rsidRPr="00D61495">
              <w:rPr>
                <w:rFonts w:hint="eastAsia"/>
              </w:rPr>
              <w:t>(ZHLB)</w:t>
            </w:r>
          </w:p>
        </w:tc>
      </w:tr>
      <w:tr w:rsidR="00972847" w14:paraId="0D8B0E29" w14:textId="77777777" w:rsidTr="00752789">
        <w:trPr>
          <w:trHeight w:val="415"/>
          <w:jc w:val="center"/>
        </w:trPr>
        <w:tc>
          <w:tcPr>
            <w:tcW w:w="537" w:type="dxa"/>
            <w:vAlign w:val="center"/>
          </w:tcPr>
          <w:p w14:paraId="7FC50938" w14:textId="77777777" w:rsidR="00E70528" w:rsidRDefault="00E70528">
            <w:pPr>
              <w:pStyle w:val="ab"/>
              <w:numPr>
                <w:ilvl w:val="0"/>
                <w:numId w:val="74"/>
              </w:numPr>
              <w:ind w:firstLineChars="0"/>
              <w:jc w:val="center"/>
              <w:rPr>
                <w:b/>
              </w:rPr>
            </w:pPr>
          </w:p>
        </w:tc>
        <w:tc>
          <w:tcPr>
            <w:tcW w:w="1267" w:type="dxa"/>
            <w:vAlign w:val="center"/>
          </w:tcPr>
          <w:p w14:paraId="44FFB546" w14:textId="77777777" w:rsidR="00972847" w:rsidRPr="00D61495" w:rsidRDefault="00972847" w:rsidP="006F30A2">
            <w:r w:rsidRPr="00D61495">
              <w:rPr>
                <w:rFonts w:hint="eastAsia"/>
              </w:rPr>
              <w:t>ZQZH</w:t>
            </w:r>
          </w:p>
        </w:tc>
        <w:tc>
          <w:tcPr>
            <w:tcW w:w="1271" w:type="dxa"/>
            <w:vAlign w:val="center"/>
          </w:tcPr>
          <w:p w14:paraId="20DA0D55" w14:textId="77777777" w:rsidR="00972847" w:rsidRPr="00D61495" w:rsidRDefault="00972847" w:rsidP="006F30A2">
            <w:r w:rsidRPr="00D61495">
              <w:rPr>
                <w:rFonts w:hint="eastAsia"/>
              </w:rPr>
              <w:t>Character</w:t>
            </w:r>
          </w:p>
        </w:tc>
        <w:tc>
          <w:tcPr>
            <w:tcW w:w="962" w:type="dxa"/>
            <w:vAlign w:val="center"/>
          </w:tcPr>
          <w:p w14:paraId="683E339E" w14:textId="77777777" w:rsidR="00972847" w:rsidRPr="00D61495" w:rsidRDefault="00972847" w:rsidP="006F30A2">
            <w:r w:rsidRPr="00D61495">
              <w:rPr>
                <w:rFonts w:hint="eastAsia"/>
              </w:rPr>
              <w:t>20</w:t>
            </w:r>
          </w:p>
        </w:tc>
        <w:tc>
          <w:tcPr>
            <w:tcW w:w="2917" w:type="dxa"/>
            <w:vAlign w:val="center"/>
          </w:tcPr>
          <w:p w14:paraId="354F2804" w14:textId="77777777" w:rsidR="00972847" w:rsidRPr="00D61495" w:rsidRDefault="00972847" w:rsidP="006F30A2">
            <w:r w:rsidRPr="00D61495">
              <w:rPr>
                <w:rFonts w:hint="eastAsia"/>
              </w:rPr>
              <w:t>证券账户号码</w:t>
            </w:r>
          </w:p>
        </w:tc>
        <w:tc>
          <w:tcPr>
            <w:tcW w:w="2510" w:type="dxa"/>
            <w:vAlign w:val="center"/>
          </w:tcPr>
          <w:p w14:paraId="38BEDF58" w14:textId="77777777" w:rsidR="00972847" w:rsidRPr="00D61495" w:rsidRDefault="00972847" w:rsidP="006F30A2"/>
        </w:tc>
      </w:tr>
      <w:tr w:rsidR="00752789" w14:paraId="3B7EFB69" w14:textId="77777777" w:rsidTr="00752789">
        <w:trPr>
          <w:trHeight w:val="415"/>
          <w:jc w:val="center"/>
        </w:trPr>
        <w:tc>
          <w:tcPr>
            <w:tcW w:w="537" w:type="dxa"/>
            <w:vAlign w:val="center"/>
          </w:tcPr>
          <w:p w14:paraId="2AAAF08B" w14:textId="77777777" w:rsidR="00E70528" w:rsidRDefault="00E70528">
            <w:pPr>
              <w:pStyle w:val="ab"/>
              <w:numPr>
                <w:ilvl w:val="0"/>
                <w:numId w:val="74"/>
              </w:numPr>
              <w:ind w:firstLineChars="0"/>
              <w:jc w:val="center"/>
              <w:rPr>
                <w:b/>
              </w:rPr>
            </w:pPr>
          </w:p>
        </w:tc>
        <w:tc>
          <w:tcPr>
            <w:tcW w:w="1267" w:type="dxa"/>
            <w:vAlign w:val="center"/>
          </w:tcPr>
          <w:p w14:paraId="7ADAE06E" w14:textId="77777777" w:rsidR="00752789" w:rsidRPr="00D61495" w:rsidRDefault="00752789" w:rsidP="006F30A2">
            <w:r w:rsidRPr="00C45958">
              <w:rPr>
                <w:rFonts w:hint="eastAsia"/>
              </w:rPr>
              <w:t>ZJLB</w:t>
            </w:r>
          </w:p>
        </w:tc>
        <w:tc>
          <w:tcPr>
            <w:tcW w:w="1271" w:type="dxa"/>
            <w:vAlign w:val="center"/>
          </w:tcPr>
          <w:p w14:paraId="39E0D74B" w14:textId="77777777" w:rsidR="00752789" w:rsidRPr="00D61495" w:rsidRDefault="00752789" w:rsidP="006F30A2">
            <w:r w:rsidRPr="00C45958">
              <w:rPr>
                <w:rFonts w:hint="eastAsia"/>
              </w:rPr>
              <w:t>Character</w:t>
            </w:r>
          </w:p>
        </w:tc>
        <w:tc>
          <w:tcPr>
            <w:tcW w:w="962" w:type="dxa"/>
            <w:vAlign w:val="center"/>
          </w:tcPr>
          <w:p w14:paraId="01B0317D" w14:textId="77777777" w:rsidR="00752789" w:rsidRPr="00D61495" w:rsidRDefault="00752789" w:rsidP="006F30A2">
            <w:r w:rsidRPr="00C45958">
              <w:rPr>
                <w:rFonts w:hint="eastAsia"/>
              </w:rPr>
              <w:t>2</w:t>
            </w:r>
          </w:p>
        </w:tc>
        <w:tc>
          <w:tcPr>
            <w:tcW w:w="2917" w:type="dxa"/>
            <w:vAlign w:val="center"/>
          </w:tcPr>
          <w:p w14:paraId="5F6748B2" w14:textId="77777777" w:rsidR="00752789" w:rsidRPr="00D61495" w:rsidRDefault="00752789" w:rsidP="006F30A2">
            <w:r w:rsidRPr="00C45958">
              <w:rPr>
                <w:rFonts w:hint="eastAsia"/>
              </w:rPr>
              <w:t>主要身份证明文件类别</w:t>
            </w:r>
          </w:p>
        </w:tc>
        <w:tc>
          <w:tcPr>
            <w:tcW w:w="2510" w:type="dxa"/>
            <w:vAlign w:val="center"/>
          </w:tcPr>
          <w:p w14:paraId="185CCF07" w14:textId="77777777" w:rsidR="00752789" w:rsidRPr="00D61495" w:rsidRDefault="00752789" w:rsidP="006F30A2">
            <w:r w:rsidRPr="004655CD">
              <w:rPr>
                <w:rFonts w:hint="eastAsia"/>
              </w:rPr>
              <w:t>字典</w:t>
            </w:r>
            <w:r w:rsidRPr="004655CD">
              <w:rPr>
                <w:rFonts w:hint="eastAsia"/>
              </w:rPr>
              <w:t>(</w:t>
            </w:r>
            <w:r w:rsidRPr="00C45958">
              <w:rPr>
                <w:rFonts w:hint="eastAsia"/>
              </w:rPr>
              <w:t>ZJLB</w:t>
            </w:r>
            <w:r w:rsidRPr="004655CD">
              <w:rPr>
                <w:rFonts w:hint="eastAsia"/>
              </w:rPr>
              <w:t>)</w:t>
            </w:r>
          </w:p>
        </w:tc>
      </w:tr>
      <w:tr w:rsidR="00752789" w14:paraId="0EB44F35" w14:textId="77777777" w:rsidTr="00752789">
        <w:trPr>
          <w:trHeight w:val="415"/>
          <w:jc w:val="center"/>
        </w:trPr>
        <w:tc>
          <w:tcPr>
            <w:tcW w:w="537" w:type="dxa"/>
            <w:vAlign w:val="center"/>
          </w:tcPr>
          <w:p w14:paraId="117FCA02" w14:textId="77777777" w:rsidR="00E70528" w:rsidRDefault="00E70528">
            <w:pPr>
              <w:pStyle w:val="ab"/>
              <w:numPr>
                <w:ilvl w:val="0"/>
                <w:numId w:val="74"/>
              </w:numPr>
              <w:ind w:firstLineChars="0"/>
              <w:jc w:val="center"/>
              <w:rPr>
                <w:b/>
              </w:rPr>
            </w:pPr>
          </w:p>
        </w:tc>
        <w:tc>
          <w:tcPr>
            <w:tcW w:w="1267" w:type="dxa"/>
            <w:vAlign w:val="center"/>
          </w:tcPr>
          <w:p w14:paraId="6E75608D" w14:textId="77777777" w:rsidR="00752789" w:rsidRPr="00D61495" w:rsidRDefault="00752789" w:rsidP="006F30A2">
            <w:r w:rsidRPr="00D61495">
              <w:rPr>
                <w:rFonts w:hint="eastAsia"/>
              </w:rPr>
              <w:t>ZJDM</w:t>
            </w:r>
          </w:p>
        </w:tc>
        <w:tc>
          <w:tcPr>
            <w:tcW w:w="1271" w:type="dxa"/>
            <w:vAlign w:val="center"/>
          </w:tcPr>
          <w:p w14:paraId="2805F969" w14:textId="77777777" w:rsidR="00752789" w:rsidRPr="00D61495" w:rsidRDefault="00752789" w:rsidP="006F30A2">
            <w:r w:rsidRPr="00D61495">
              <w:rPr>
                <w:rFonts w:hint="eastAsia"/>
              </w:rPr>
              <w:t>Character</w:t>
            </w:r>
          </w:p>
        </w:tc>
        <w:tc>
          <w:tcPr>
            <w:tcW w:w="962" w:type="dxa"/>
            <w:vAlign w:val="center"/>
          </w:tcPr>
          <w:p w14:paraId="083DF21C" w14:textId="77777777" w:rsidR="00752789" w:rsidRPr="00D61495" w:rsidRDefault="00752789" w:rsidP="006F30A2">
            <w:r>
              <w:rPr>
                <w:rFonts w:hint="eastAsia"/>
              </w:rPr>
              <w:t>4</w:t>
            </w:r>
            <w:r w:rsidRPr="00D61495">
              <w:rPr>
                <w:rFonts w:hint="eastAsia"/>
              </w:rPr>
              <w:t>0</w:t>
            </w:r>
          </w:p>
        </w:tc>
        <w:tc>
          <w:tcPr>
            <w:tcW w:w="2917" w:type="dxa"/>
            <w:vAlign w:val="center"/>
          </w:tcPr>
          <w:p w14:paraId="4B7DE228" w14:textId="77777777" w:rsidR="00752789" w:rsidRPr="00D61495" w:rsidRDefault="00752789" w:rsidP="006F30A2">
            <w:r w:rsidRPr="00D61495">
              <w:rPr>
                <w:rFonts w:hint="eastAsia"/>
              </w:rPr>
              <w:t>主要身份证明文件代码</w:t>
            </w:r>
          </w:p>
        </w:tc>
        <w:tc>
          <w:tcPr>
            <w:tcW w:w="2510" w:type="dxa"/>
            <w:vAlign w:val="center"/>
          </w:tcPr>
          <w:p w14:paraId="3759E509" w14:textId="77777777" w:rsidR="00752789" w:rsidRPr="00D61495" w:rsidRDefault="00752789" w:rsidP="006F30A2"/>
        </w:tc>
      </w:tr>
      <w:tr w:rsidR="00752789" w14:paraId="758B9227" w14:textId="77777777" w:rsidTr="00752789">
        <w:trPr>
          <w:trHeight w:val="415"/>
          <w:jc w:val="center"/>
        </w:trPr>
        <w:tc>
          <w:tcPr>
            <w:tcW w:w="537" w:type="dxa"/>
            <w:vAlign w:val="center"/>
          </w:tcPr>
          <w:p w14:paraId="364F5BED" w14:textId="77777777" w:rsidR="00E70528" w:rsidRDefault="00E70528">
            <w:pPr>
              <w:pStyle w:val="ab"/>
              <w:numPr>
                <w:ilvl w:val="0"/>
                <w:numId w:val="74"/>
              </w:numPr>
              <w:ind w:firstLineChars="0"/>
              <w:jc w:val="center"/>
              <w:rPr>
                <w:b/>
              </w:rPr>
            </w:pPr>
          </w:p>
        </w:tc>
        <w:tc>
          <w:tcPr>
            <w:tcW w:w="1267" w:type="dxa"/>
            <w:vAlign w:val="center"/>
          </w:tcPr>
          <w:p w14:paraId="1D866B5E" w14:textId="77777777" w:rsidR="00752789" w:rsidRPr="00D61495" w:rsidRDefault="00752789" w:rsidP="006F30A2">
            <w:r w:rsidRPr="00D61495">
              <w:rPr>
                <w:rFonts w:hint="eastAsia"/>
              </w:rPr>
              <w:t>JYDY</w:t>
            </w:r>
          </w:p>
        </w:tc>
        <w:tc>
          <w:tcPr>
            <w:tcW w:w="1271" w:type="dxa"/>
            <w:vAlign w:val="center"/>
          </w:tcPr>
          <w:p w14:paraId="48D1A793" w14:textId="77777777" w:rsidR="00752789" w:rsidRPr="00D61495" w:rsidRDefault="00752789" w:rsidP="006F30A2">
            <w:r w:rsidRPr="00D61495">
              <w:rPr>
                <w:rFonts w:hint="eastAsia"/>
              </w:rPr>
              <w:t>Character</w:t>
            </w:r>
          </w:p>
        </w:tc>
        <w:tc>
          <w:tcPr>
            <w:tcW w:w="962" w:type="dxa"/>
            <w:vAlign w:val="center"/>
          </w:tcPr>
          <w:p w14:paraId="2E16959C" w14:textId="77777777" w:rsidR="00752789" w:rsidRPr="00D61495" w:rsidRDefault="00752789" w:rsidP="006F30A2">
            <w:r w:rsidRPr="00D61495">
              <w:rPr>
                <w:rFonts w:hint="eastAsia"/>
              </w:rPr>
              <w:t>6</w:t>
            </w:r>
          </w:p>
        </w:tc>
        <w:tc>
          <w:tcPr>
            <w:tcW w:w="2917" w:type="dxa"/>
            <w:vAlign w:val="center"/>
          </w:tcPr>
          <w:p w14:paraId="33764808" w14:textId="77777777" w:rsidR="00752789" w:rsidRPr="00D61495" w:rsidRDefault="00752789" w:rsidP="006F30A2">
            <w:r w:rsidRPr="00D61495">
              <w:rPr>
                <w:rFonts w:hint="eastAsia"/>
              </w:rPr>
              <w:t>交易单元</w:t>
            </w:r>
          </w:p>
        </w:tc>
        <w:tc>
          <w:tcPr>
            <w:tcW w:w="2510" w:type="dxa"/>
            <w:vAlign w:val="center"/>
          </w:tcPr>
          <w:p w14:paraId="5BB623E3" w14:textId="77777777" w:rsidR="00752789" w:rsidRPr="00D61495" w:rsidRDefault="00752789" w:rsidP="006F30A2"/>
        </w:tc>
      </w:tr>
      <w:tr w:rsidR="00752789" w:rsidRPr="0081110F" w14:paraId="4DF9694E" w14:textId="77777777" w:rsidTr="00752789">
        <w:trPr>
          <w:trHeight w:val="415"/>
          <w:jc w:val="center"/>
        </w:trPr>
        <w:tc>
          <w:tcPr>
            <w:tcW w:w="537" w:type="dxa"/>
            <w:vAlign w:val="center"/>
          </w:tcPr>
          <w:p w14:paraId="0672E871" w14:textId="77777777" w:rsidR="00E70528" w:rsidRDefault="00E70528">
            <w:pPr>
              <w:pStyle w:val="ab"/>
              <w:numPr>
                <w:ilvl w:val="0"/>
                <w:numId w:val="74"/>
              </w:numPr>
              <w:ind w:firstLineChars="0"/>
              <w:jc w:val="center"/>
              <w:rPr>
                <w:b/>
              </w:rPr>
            </w:pPr>
          </w:p>
        </w:tc>
        <w:tc>
          <w:tcPr>
            <w:tcW w:w="1267" w:type="dxa"/>
            <w:vAlign w:val="center"/>
          </w:tcPr>
          <w:p w14:paraId="014BFDB6" w14:textId="77777777" w:rsidR="00752789" w:rsidRPr="00D61495" w:rsidRDefault="00752789" w:rsidP="006F30A2">
            <w:r w:rsidRPr="00D61495">
              <w:rPr>
                <w:rFonts w:hint="eastAsia"/>
              </w:rPr>
              <w:t>YYB</w:t>
            </w:r>
            <w:r>
              <w:rPr>
                <w:rFonts w:hint="eastAsia"/>
              </w:rPr>
              <w:t>B</w:t>
            </w:r>
            <w:r w:rsidRPr="00D61495">
              <w:rPr>
                <w:rFonts w:hint="eastAsia"/>
              </w:rPr>
              <w:t>M</w:t>
            </w:r>
          </w:p>
        </w:tc>
        <w:tc>
          <w:tcPr>
            <w:tcW w:w="1271" w:type="dxa"/>
            <w:vAlign w:val="center"/>
          </w:tcPr>
          <w:p w14:paraId="5B50ED9B" w14:textId="77777777" w:rsidR="00752789" w:rsidRPr="00D61495" w:rsidRDefault="00752789" w:rsidP="006F30A2">
            <w:r w:rsidRPr="00D61495">
              <w:rPr>
                <w:rFonts w:hint="eastAsia"/>
              </w:rPr>
              <w:t>Character</w:t>
            </w:r>
          </w:p>
        </w:tc>
        <w:tc>
          <w:tcPr>
            <w:tcW w:w="962" w:type="dxa"/>
            <w:vAlign w:val="center"/>
          </w:tcPr>
          <w:p w14:paraId="4AB83FE1" w14:textId="77777777" w:rsidR="00752789" w:rsidRPr="00D61495" w:rsidRDefault="00752789" w:rsidP="006F30A2">
            <w:r w:rsidRPr="00D61495">
              <w:rPr>
                <w:rFonts w:hint="eastAsia"/>
              </w:rPr>
              <w:t>2</w:t>
            </w:r>
          </w:p>
        </w:tc>
        <w:tc>
          <w:tcPr>
            <w:tcW w:w="2917" w:type="dxa"/>
            <w:vAlign w:val="center"/>
          </w:tcPr>
          <w:p w14:paraId="1977879D" w14:textId="77777777" w:rsidR="00752789" w:rsidRPr="00D61495" w:rsidRDefault="00752789" w:rsidP="006F30A2">
            <w:r w:rsidRPr="00D61495">
              <w:rPr>
                <w:rFonts w:hint="eastAsia"/>
              </w:rPr>
              <w:t>营业部编码</w:t>
            </w:r>
          </w:p>
        </w:tc>
        <w:tc>
          <w:tcPr>
            <w:tcW w:w="2510" w:type="dxa"/>
            <w:vAlign w:val="center"/>
          </w:tcPr>
          <w:p w14:paraId="199A4297" w14:textId="77777777" w:rsidR="00752789" w:rsidRPr="00D61495" w:rsidRDefault="00752789" w:rsidP="006F30A2">
            <w:r w:rsidRPr="00D61495">
              <w:rPr>
                <w:rFonts w:hint="eastAsia"/>
              </w:rPr>
              <w:t>深交所的两位营业部编码</w:t>
            </w:r>
          </w:p>
        </w:tc>
      </w:tr>
      <w:tr w:rsidR="00752789" w:rsidRPr="0081110F" w14:paraId="0ABBD911" w14:textId="77777777" w:rsidTr="00752789">
        <w:trPr>
          <w:trHeight w:val="415"/>
          <w:jc w:val="center"/>
        </w:trPr>
        <w:tc>
          <w:tcPr>
            <w:tcW w:w="537" w:type="dxa"/>
            <w:vAlign w:val="center"/>
          </w:tcPr>
          <w:p w14:paraId="7449B5FE" w14:textId="77777777" w:rsidR="00E70528" w:rsidRDefault="00E70528">
            <w:pPr>
              <w:pStyle w:val="ab"/>
              <w:numPr>
                <w:ilvl w:val="0"/>
                <w:numId w:val="74"/>
              </w:numPr>
              <w:ind w:firstLineChars="0"/>
              <w:jc w:val="center"/>
              <w:rPr>
                <w:b/>
              </w:rPr>
            </w:pPr>
          </w:p>
        </w:tc>
        <w:tc>
          <w:tcPr>
            <w:tcW w:w="1267" w:type="dxa"/>
            <w:vAlign w:val="center"/>
          </w:tcPr>
          <w:p w14:paraId="4AD7B740" w14:textId="77777777" w:rsidR="00752789" w:rsidRPr="00D61495" w:rsidRDefault="00752789" w:rsidP="006F30A2">
            <w:r w:rsidRPr="00254896">
              <w:rPr>
                <w:rFonts w:hint="eastAsia"/>
              </w:rPr>
              <w:t>KHWDDM</w:t>
            </w:r>
          </w:p>
        </w:tc>
        <w:tc>
          <w:tcPr>
            <w:tcW w:w="1271" w:type="dxa"/>
            <w:vAlign w:val="center"/>
          </w:tcPr>
          <w:p w14:paraId="509DF455" w14:textId="77777777" w:rsidR="00752789" w:rsidRPr="00D61495" w:rsidRDefault="00752789" w:rsidP="006F30A2">
            <w:r w:rsidRPr="00254896">
              <w:rPr>
                <w:rFonts w:hint="eastAsia"/>
              </w:rPr>
              <w:t>Character</w:t>
            </w:r>
          </w:p>
        </w:tc>
        <w:tc>
          <w:tcPr>
            <w:tcW w:w="962" w:type="dxa"/>
            <w:vAlign w:val="center"/>
          </w:tcPr>
          <w:p w14:paraId="56B331CD" w14:textId="77777777" w:rsidR="00752789" w:rsidRPr="00D61495" w:rsidRDefault="00752789" w:rsidP="006F30A2">
            <w:r w:rsidRPr="00254896">
              <w:rPr>
                <w:rFonts w:hint="eastAsia"/>
              </w:rPr>
              <w:t>10</w:t>
            </w:r>
          </w:p>
        </w:tc>
        <w:tc>
          <w:tcPr>
            <w:tcW w:w="2917" w:type="dxa"/>
            <w:vAlign w:val="center"/>
          </w:tcPr>
          <w:p w14:paraId="338A65E8" w14:textId="77777777" w:rsidR="00752789" w:rsidRPr="00D61495" w:rsidRDefault="00752789" w:rsidP="006F30A2">
            <w:r w:rsidRPr="00254896">
              <w:rPr>
                <w:rFonts w:hint="eastAsia"/>
              </w:rPr>
              <w:t>开户代理网点代码</w:t>
            </w:r>
          </w:p>
        </w:tc>
        <w:tc>
          <w:tcPr>
            <w:tcW w:w="2510" w:type="dxa"/>
            <w:vAlign w:val="center"/>
          </w:tcPr>
          <w:p w14:paraId="5F74465A" w14:textId="77777777" w:rsidR="00752789" w:rsidRPr="00D61495" w:rsidRDefault="00752789" w:rsidP="006F30A2"/>
        </w:tc>
      </w:tr>
      <w:tr w:rsidR="00752789" w14:paraId="3944A893" w14:textId="77777777" w:rsidTr="00752789">
        <w:trPr>
          <w:trHeight w:val="415"/>
          <w:jc w:val="center"/>
        </w:trPr>
        <w:tc>
          <w:tcPr>
            <w:tcW w:w="537" w:type="dxa"/>
            <w:vAlign w:val="center"/>
          </w:tcPr>
          <w:p w14:paraId="63832A01" w14:textId="77777777" w:rsidR="00E70528" w:rsidRDefault="00E70528">
            <w:pPr>
              <w:pStyle w:val="ab"/>
              <w:numPr>
                <w:ilvl w:val="0"/>
                <w:numId w:val="74"/>
              </w:numPr>
              <w:ind w:firstLineChars="0"/>
              <w:jc w:val="center"/>
              <w:rPr>
                <w:b/>
              </w:rPr>
            </w:pPr>
          </w:p>
        </w:tc>
        <w:tc>
          <w:tcPr>
            <w:tcW w:w="1267" w:type="dxa"/>
            <w:vAlign w:val="center"/>
          </w:tcPr>
          <w:p w14:paraId="39EF577C" w14:textId="77777777" w:rsidR="00752789" w:rsidRPr="00D61495" w:rsidRDefault="00752789" w:rsidP="006F30A2">
            <w:r>
              <w:rPr>
                <w:rFonts w:hint="eastAsia"/>
              </w:rPr>
              <w:t>SYSBRQ</w:t>
            </w:r>
          </w:p>
        </w:tc>
        <w:tc>
          <w:tcPr>
            <w:tcW w:w="1271" w:type="dxa"/>
            <w:vAlign w:val="center"/>
          </w:tcPr>
          <w:p w14:paraId="2DFBF1D6" w14:textId="77777777" w:rsidR="00752789" w:rsidRPr="00D61495" w:rsidRDefault="00752789" w:rsidP="006F30A2">
            <w:r w:rsidRPr="00D61495">
              <w:rPr>
                <w:rFonts w:hint="eastAsia"/>
              </w:rPr>
              <w:t>Character</w:t>
            </w:r>
          </w:p>
        </w:tc>
        <w:tc>
          <w:tcPr>
            <w:tcW w:w="962" w:type="dxa"/>
            <w:vAlign w:val="center"/>
          </w:tcPr>
          <w:p w14:paraId="357964A7" w14:textId="77777777" w:rsidR="00752789" w:rsidRPr="00D61495" w:rsidRDefault="00752789" w:rsidP="006F30A2">
            <w:r>
              <w:rPr>
                <w:rFonts w:hint="eastAsia"/>
              </w:rPr>
              <w:t>8</w:t>
            </w:r>
          </w:p>
        </w:tc>
        <w:tc>
          <w:tcPr>
            <w:tcW w:w="2917" w:type="dxa"/>
            <w:vAlign w:val="center"/>
          </w:tcPr>
          <w:p w14:paraId="0D172034" w14:textId="77777777" w:rsidR="00752789" w:rsidRPr="00D61495" w:rsidRDefault="00752789" w:rsidP="006F30A2">
            <w:r>
              <w:rPr>
                <w:rFonts w:hint="eastAsia"/>
              </w:rPr>
              <w:t>使用信息申报日期</w:t>
            </w:r>
          </w:p>
        </w:tc>
        <w:tc>
          <w:tcPr>
            <w:tcW w:w="2510" w:type="dxa"/>
            <w:vAlign w:val="center"/>
          </w:tcPr>
          <w:p w14:paraId="4B3B33F2" w14:textId="77777777" w:rsidR="00752789" w:rsidRDefault="00752789" w:rsidP="006F30A2"/>
        </w:tc>
      </w:tr>
    </w:tbl>
    <w:p w14:paraId="1A03EB31" w14:textId="77777777" w:rsidR="00972847" w:rsidRDefault="00972847" w:rsidP="00972847">
      <w:pPr>
        <w:spacing w:line="360" w:lineRule="auto"/>
        <w:rPr>
          <w:b/>
          <w:sz w:val="30"/>
          <w:szCs w:val="30"/>
        </w:rPr>
      </w:pPr>
      <w:r w:rsidRPr="00842A6E">
        <w:rPr>
          <w:rFonts w:hint="eastAsia"/>
          <w:b/>
          <w:sz w:val="30"/>
          <w:szCs w:val="30"/>
        </w:rPr>
        <w:t>说明：</w:t>
      </w:r>
    </w:p>
    <w:p w14:paraId="23627DD6" w14:textId="77777777" w:rsidR="00E70528" w:rsidRDefault="00DF0327">
      <w:pPr>
        <w:pStyle w:val="ab"/>
        <w:numPr>
          <w:ilvl w:val="0"/>
          <w:numId w:val="103"/>
        </w:numPr>
        <w:spacing w:line="360" w:lineRule="auto"/>
        <w:ind w:firstLineChars="0"/>
      </w:pPr>
      <w:r>
        <w:rPr>
          <w:rFonts w:hint="eastAsia"/>
        </w:rPr>
        <w:t>文件名称：</w:t>
      </w:r>
      <w:r>
        <w:rPr>
          <w:rFonts w:hint="eastAsia"/>
        </w:rPr>
        <w:t>qtsyxxXXXXXX.mdd</w:t>
      </w:r>
    </w:p>
    <w:p w14:paraId="148235B7" w14:textId="77777777" w:rsidR="00E70528" w:rsidRDefault="009B090A">
      <w:pPr>
        <w:pStyle w:val="ab"/>
        <w:numPr>
          <w:ilvl w:val="0"/>
          <w:numId w:val="103"/>
        </w:numPr>
        <w:spacing w:line="360" w:lineRule="auto"/>
        <w:ind w:firstLineChars="0"/>
      </w:pPr>
      <w:r>
        <w:rPr>
          <w:rFonts w:hint="eastAsia"/>
        </w:rPr>
        <w:t>压缩后文件名称：</w:t>
      </w:r>
      <w:r>
        <w:rPr>
          <w:rFonts w:hint="eastAsia"/>
        </w:rPr>
        <w:t>qtsyxxXXXXXX.mdd.</w:t>
      </w:r>
      <w:r w:rsidR="00B03789">
        <w:rPr>
          <w:rFonts w:hint="eastAsia"/>
        </w:rPr>
        <w:t>bz2</w:t>
      </w:r>
    </w:p>
    <w:p w14:paraId="62535F15" w14:textId="77777777" w:rsidR="00E70528" w:rsidRDefault="00972847">
      <w:pPr>
        <w:pStyle w:val="ab"/>
        <w:numPr>
          <w:ilvl w:val="0"/>
          <w:numId w:val="103"/>
        </w:numPr>
        <w:spacing w:line="360" w:lineRule="auto"/>
        <w:ind w:firstLineChars="0"/>
      </w:pPr>
      <w:r>
        <w:rPr>
          <w:rFonts w:hint="eastAsia"/>
        </w:rPr>
        <w:t>发送方：</w:t>
      </w:r>
      <w:r w:rsidR="003D63AB">
        <w:rPr>
          <w:rFonts w:hint="eastAsia"/>
        </w:rPr>
        <w:t>中国结算账户系统</w:t>
      </w:r>
    </w:p>
    <w:p w14:paraId="33738BE9" w14:textId="77777777" w:rsidR="00E70528" w:rsidRDefault="00972847">
      <w:pPr>
        <w:pStyle w:val="ab"/>
        <w:numPr>
          <w:ilvl w:val="0"/>
          <w:numId w:val="103"/>
        </w:numPr>
        <w:spacing w:line="360" w:lineRule="auto"/>
        <w:ind w:firstLineChars="0"/>
      </w:pPr>
      <w:r>
        <w:rPr>
          <w:rFonts w:hint="eastAsia"/>
        </w:rPr>
        <w:t>接收方：开户代理机构</w:t>
      </w:r>
    </w:p>
    <w:p w14:paraId="72CB36F8" w14:textId="77777777" w:rsidR="00E70528" w:rsidRDefault="00972847">
      <w:pPr>
        <w:pStyle w:val="ab"/>
        <w:numPr>
          <w:ilvl w:val="0"/>
          <w:numId w:val="103"/>
        </w:numPr>
        <w:spacing w:line="360" w:lineRule="auto"/>
        <w:ind w:firstLineChars="0"/>
      </w:pPr>
      <w:r w:rsidRPr="00C77B74">
        <w:rPr>
          <w:rFonts w:hint="eastAsia"/>
        </w:rPr>
        <w:t>发送时点</w:t>
      </w:r>
      <w:r>
        <w:rPr>
          <w:rFonts w:hint="eastAsia"/>
        </w:rPr>
        <w:t>：</w:t>
      </w:r>
      <w:r w:rsidR="0015163B" w:rsidRPr="0015163B">
        <w:rPr>
          <w:rFonts w:hint="eastAsia"/>
        </w:rPr>
        <w:t>日终</w:t>
      </w:r>
    </w:p>
    <w:p w14:paraId="7908B350" w14:textId="77777777" w:rsidR="00E70528" w:rsidRDefault="00972847">
      <w:pPr>
        <w:pStyle w:val="ab"/>
        <w:numPr>
          <w:ilvl w:val="0"/>
          <w:numId w:val="103"/>
        </w:numPr>
        <w:spacing w:line="360" w:lineRule="auto"/>
        <w:ind w:firstLineChars="0"/>
      </w:pPr>
      <w:r>
        <w:rPr>
          <w:rFonts w:hint="eastAsia"/>
        </w:rPr>
        <w:t>发送周期：</w:t>
      </w:r>
      <w:r w:rsidR="00574BEC" w:rsidRPr="00FC0CF3">
        <w:rPr>
          <w:rFonts w:hint="eastAsia"/>
        </w:rPr>
        <w:t>每周最后一个</w:t>
      </w:r>
      <w:r w:rsidR="00574BEC">
        <w:rPr>
          <w:rFonts w:hint="eastAsia"/>
        </w:rPr>
        <w:t>交易日</w:t>
      </w:r>
    </w:p>
    <w:p w14:paraId="5DD40191" w14:textId="77777777" w:rsidR="00E70528" w:rsidRDefault="00E17F51">
      <w:pPr>
        <w:pStyle w:val="ab"/>
        <w:numPr>
          <w:ilvl w:val="0"/>
          <w:numId w:val="103"/>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294CFB1B" w14:textId="77777777" w:rsidR="00E70528" w:rsidRDefault="008750B0">
      <w:pPr>
        <w:pStyle w:val="ab"/>
        <w:numPr>
          <w:ilvl w:val="0"/>
          <w:numId w:val="103"/>
        </w:numPr>
        <w:spacing w:line="360" w:lineRule="auto"/>
        <w:ind w:firstLineChars="0"/>
      </w:pPr>
      <w:r>
        <w:rPr>
          <w:rFonts w:hint="eastAsia"/>
        </w:rPr>
        <w:t>通信通道：</w:t>
      </w:r>
      <w:r>
        <w:rPr>
          <w:rFonts w:hint="eastAsia"/>
        </w:rPr>
        <w:t>PROP</w:t>
      </w:r>
      <w:r>
        <w:rPr>
          <w:rFonts w:hint="eastAsia"/>
        </w:rPr>
        <w:t>文件交换系统</w:t>
      </w:r>
    </w:p>
    <w:p w14:paraId="094A1613" w14:textId="77777777" w:rsidR="00D132E4" w:rsidRDefault="00D132E4" w:rsidP="00D132E4">
      <w:pPr>
        <w:spacing w:line="360" w:lineRule="auto"/>
      </w:pPr>
    </w:p>
    <w:p w14:paraId="7A3D9384" w14:textId="77777777" w:rsidR="00E70528" w:rsidRDefault="00824425">
      <w:pPr>
        <w:pStyle w:val="2"/>
        <w:numPr>
          <w:ilvl w:val="0"/>
          <w:numId w:val="33"/>
        </w:numPr>
      </w:pPr>
      <w:bookmarkStart w:id="1027" w:name="_Toc358041944"/>
      <w:bookmarkStart w:id="1028" w:name="_Toc3820425"/>
      <w:r>
        <w:rPr>
          <w:rFonts w:ascii="宋体" w:hAnsi="宋体" w:hint="eastAsia"/>
          <w:szCs w:val="21"/>
        </w:rPr>
        <w:t>全量</w:t>
      </w:r>
      <w:r w:rsidR="00972847" w:rsidRPr="00124CF6">
        <w:rPr>
          <w:rFonts w:hint="eastAsia"/>
        </w:rPr>
        <w:t>适当性管理信息文件</w:t>
      </w:r>
      <w:bookmarkEnd w:id="1027"/>
      <w:bookmarkEnd w:id="1028"/>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61"/>
        <w:gridCol w:w="1287"/>
        <w:gridCol w:w="851"/>
        <w:gridCol w:w="2835"/>
        <w:gridCol w:w="2693"/>
      </w:tblGrid>
      <w:tr w:rsidR="00F16BDB" w:rsidRPr="00455B38" w14:paraId="528AC926" w14:textId="77777777" w:rsidTr="00E13D9A">
        <w:trPr>
          <w:trHeight w:val="534"/>
          <w:jc w:val="center"/>
        </w:trPr>
        <w:tc>
          <w:tcPr>
            <w:tcW w:w="537" w:type="dxa"/>
            <w:shd w:val="clear" w:color="auto" w:fill="FFC000"/>
            <w:vAlign w:val="center"/>
          </w:tcPr>
          <w:p w14:paraId="27512D22" w14:textId="77777777" w:rsidR="00F16BDB" w:rsidRPr="00455B38" w:rsidRDefault="00F16BDB" w:rsidP="006F30A2">
            <w:pPr>
              <w:jc w:val="center"/>
              <w:rPr>
                <w:b/>
                <w:sz w:val="24"/>
                <w:szCs w:val="24"/>
              </w:rPr>
            </w:pPr>
            <w:r w:rsidRPr="00455B38">
              <w:rPr>
                <w:rFonts w:hint="eastAsia"/>
                <w:b/>
                <w:sz w:val="24"/>
                <w:szCs w:val="24"/>
              </w:rPr>
              <w:t>NO</w:t>
            </w:r>
          </w:p>
        </w:tc>
        <w:tc>
          <w:tcPr>
            <w:tcW w:w="1261" w:type="dxa"/>
            <w:shd w:val="clear" w:color="auto" w:fill="FFC000"/>
            <w:vAlign w:val="center"/>
          </w:tcPr>
          <w:p w14:paraId="703D46B1" w14:textId="77777777" w:rsidR="00F16BDB" w:rsidRPr="00455B38" w:rsidRDefault="00F16BDB" w:rsidP="006F30A2">
            <w:pPr>
              <w:jc w:val="center"/>
              <w:rPr>
                <w:b/>
                <w:sz w:val="24"/>
                <w:szCs w:val="24"/>
              </w:rPr>
            </w:pPr>
            <w:r w:rsidRPr="00455B38">
              <w:rPr>
                <w:rFonts w:hint="eastAsia"/>
                <w:b/>
                <w:sz w:val="24"/>
                <w:szCs w:val="24"/>
              </w:rPr>
              <w:t>字段</w:t>
            </w:r>
          </w:p>
        </w:tc>
        <w:tc>
          <w:tcPr>
            <w:tcW w:w="1287" w:type="dxa"/>
            <w:shd w:val="clear" w:color="auto" w:fill="FFC000"/>
            <w:vAlign w:val="center"/>
          </w:tcPr>
          <w:p w14:paraId="79CDF03B" w14:textId="77777777" w:rsidR="00F16BDB" w:rsidRPr="00455B38" w:rsidRDefault="00F16BDB"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6C85F20E" w14:textId="77777777" w:rsidR="00F16BDB" w:rsidRPr="00455B38" w:rsidRDefault="00F16BDB" w:rsidP="006F30A2">
            <w:pPr>
              <w:jc w:val="center"/>
              <w:rPr>
                <w:b/>
                <w:sz w:val="24"/>
                <w:szCs w:val="24"/>
              </w:rPr>
            </w:pPr>
            <w:r w:rsidRPr="00455B38">
              <w:rPr>
                <w:rFonts w:hint="eastAsia"/>
                <w:b/>
                <w:sz w:val="24"/>
                <w:szCs w:val="24"/>
              </w:rPr>
              <w:t>长度</w:t>
            </w:r>
          </w:p>
        </w:tc>
        <w:tc>
          <w:tcPr>
            <w:tcW w:w="2835" w:type="dxa"/>
            <w:shd w:val="clear" w:color="auto" w:fill="FFC000"/>
            <w:vAlign w:val="center"/>
          </w:tcPr>
          <w:p w14:paraId="69A3EF35" w14:textId="77777777" w:rsidR="00F16BDB" w:rsidRPr="00455B38" w:rsidRDefault="00F16BDB" w:rsidP="006F30A2">
            <w:pPr>
              <w:jc w:val="center"/>
              <w:rPr>
                <w:b/>
                <w:sz w:val="24"/>
                <w:szCs w:val="24"/>
              </w:rPr>
            </w:pPr>
            <w:r w:rsidRPr="00455B38">
              <w:rPr>
                <w:rFonts w:hint="eastAsia"/>
                <w:b/>
                <w:sz w:val="24"/>
                <w:szCs w:val="24"/>
              </w:rPr>
              <w:t>字段名称</w:t>
            </w:r>
          </w:p>
        </w:tc>
        <w:tc>
          <w:tcPr>
            <w:tcW w:w="2693" w:type="dxa"/>
            <w:shd w:val="clear" w:color="auto" w:fill="FFC000"/>
            <w:vAlign w:val="center"/>
          </w:tcPr>
          <w:p w14:paraId="511CA24A" w14:textId="77777777" w:rsidR="00F16BDB" w:rsidRPr="00455B38" w:rsidRDefault="00B16CC4" w:rsidP="00F16BDB">
            <w:pPr>
              <w:jc w:val="center"/>
              <w:rPr>
                <w:b/>
                <w:sz w:val="24"/>
                <w:szCs w:val="24"/>
              </w:rPr>
            </w:pPr>
            <w:r>
              <w:rPr>
                <w:rFonts w:hint="eastAsia"/>
                <w:b/>
                <w:sz w:val="24"/>
                <w:szCs w:val="24"/>
              </w:rPr>
              <w:t>备注</w:t>
            </w:r>
          </w:p>
        </w:tc>
      </w:tr>
      <w:tr w:rsidR="00F16BDB" w14:paraId="4C650666" w14:textId="77777777" w:rsidTr="00E13D9A">
        <w:trPr>
          <w:trHeight w:val="415"/>
          <w:jc w:val="center"/>
        </w:trPr>
        <w:tc>
          <w:tcPr>
            <w:tcW w:w="537" w:type="dxa"/>
            <w:vAlign w:val="center"/>
          </w:tcPr>
          <w:p w14:paraId="31538F99" w14:textId="77777777" w:rsidR="00E70528" w:rsidRDefault="00E70528">
            <w:pPr>
              <w:pStyle w:val="ab"/>
              <w:numPr>
                <w:ilvl w:val="0"/>
                <w:numId w:val="58"/>
              </w:numPr>
              <w:ind w:firstLineChars="0"/>
              <w:jc w:val="center"/>
              <w:rPr>
                <w:b/>
              </w:rPr>
            </w:pPr>
          </w:p>
        </w:tc>
        <w:tc>
          <w:tcPr>
            <w:tcW w:w="1261" w:type="dxa"/>
            <w:vAlign w:val="center"/>
          </w:tcPr>
          <w:p w14:paraId="6DB89D6C" w14:textId="77777777" w:rsidR="00F16BDB" w:rsidRPr="00015D07" w:rsidRDefault="00F16BDB" w:rsidP="006F30A2">
            <w:r w:rsidRPr="00015D07">
              <w:rPr>
                <w:rFonts w:hint="eastAsia"/>
              </w:rPr>
              <w:t>YMTH</w:t>
            </w:r>
          </w:p>
        </w:tc>
        <w:tc>
          <w:tcPr>
            <w:tcW w:w="1287" w:type="dxa"/>
            <w:vAlign w:val="center"/>
          </w:tcPr>
          <w:p w14:paraId="5E7C24F4" w14:textId="77777777" w:rsidR="00F16BDB" w:rsidRPr="00015D07" w:rsidRDefault="00F16BDB" w:rsidP="006F30A2">
            <w:r w:rsidRPr="00015D07">
              <w:rPr>
                <w:rFonts w:hint="eastAsia"/>
              </w:rPr>
              <w:t>Character</w:t>
            </w:r>
          </w:p>
        </w:tc>
        <w:tc>
          <w:tcPr>
            <w:tcW w:w="851" w:type="dxa"/>
            <w:vAlign w:val="center"/>
          </w:tcPr>
          <w:p w14:paraId="5BA2940F" w14:textId="77777777" w:rsidR="00F16BDB" w:rsidRPr="00015D07" w:rsidRDefault="00F16BDB" w:rsidP="006F30A2">
            <w:r>
              <w:rPr>
                <w:rFonts w:hint="eastAsia"/>
              </w:rPr>
              <w:t>20</w:t>
            </w:r>
          </w:p>
        </w:tc>
        <w:tc>
          <w:tcPr>
            <w:tcW w:w="2835" w:type="dxa"/>
            <w:vAlign w:val="center"/>
          </w:tcPr>
          <w:p w14:paraId="0716E11D" w14:textId="77777777" w:rsidR="00F16BDB" w:rsidRPr="00015D07" w:rsidRDefault="00F16BDB" w:rsidP="006F30A2">
            <w:r w:rsidRPr="00015D07">
              <w:rPr>
                <w:rFonts w:hint="eastAsia"/>
              </w:rPr>
              <w:t>一码通账户号码</w:t>
            </w:r>
          </w:p>
        </w:tc>
        <w:tc>
          <w:tcPr>
            <w:tcW w:w="2693" w:type="dxa"/>
            <w:vAlign w:val="center"/>
          </w:tcPr>
          <w:p w14:paraId="13C6CAF6" w14:textId="77777777" w:rsidR="00F16BDB" w:rsidRPr="00015D07" w:rsidRDefault="00F16BDB" w:rsidP="00F16BDB"/>
        </w:tc>
      </w:tr>
      <w:tr w:rsidR="00AF729A" w14:paraId="50240E34" w14:textId="77777777" w:rsidTr="00E13D9A">
        <w:trPr>
          <w:trHeight w:val="415"/>
          <w:jc w:val="center"/>
        </w:trPr>
        <w:tc>
          <w:tcPr>
            <w:tcW w:w="537" w:type="dxa"/>
            <w:vAlign w:val="center"/>
          </w:tcPr>
          <w:p w14:paraId="5AB35863" w14:textId="77777777" w:rsidR="00E70528" w:rsidRDefault="00E70528">
            <w:pPr>
              <w:pStyle w:val="ab"/>
              <w:numPr>
                <w:ilvl w:val="0"/>
                <w:numId w:val="58"/>
              </w:numPr>
              <w:ind w:firstLineChars="0"/>
              <w:jc w:val="center"/>
              <w:rPr>
                <w:b/>
              </w:rPr>
            </w:pPr>
          </w:p>
        </w:tc>
        <w:tc>
          <w:tcPr>
            <w:tcW w:w="1261" w:type="dxa"/>
            <w:vAlign w:val="center"/>
          </w:tcPr>
          <w:p w14:paraId="2D52A5EF" w14:textId="77777777" w:rsidR="00AF729A" w:rsidRPr="00015D07" w:rsidRDefault="00AF729A" w:rsidP="006F30A2">
            <w:r w:rsidRPr="00015D07">
              <w:rPr>
                <w:rFonts w:hint="eastAsia"/>
              </w:rPr>
              <w:t>ZHLB</w:t>
            </w:r>
          </w:p>
        </w:tc>
        <w:tc>
          <w:tcPr>
            <w:tcW w:w="1287" w:type="dxa"/>
            <w:vAlign w:val="center"/>
          </w:tcPr>
          <w:p w14:paraId="56B47EBD" w14:textId="77777777" w:rsidR="00AF729A" w:rsidRPr="00015D07" w:rsidRDefault="00AF729A" w:rsidP="006F30A2">
            <w:r w:rsidRPr="00015D07">
              <w:rPr>
                <w:rFonts w:hint="eastAsia"/>
              </w:rPr>
              <w:t>Character</w:t>
            </w:r>
          </w:p>
        </w:tc>
        <w:tc>
          <w:tcPr>
            <w:tcW w:w="851" w:type="dxa"/>
            <w:vAlign w:val="center"/>
          </w:tcPr>
          <w:p w14:paraId="656F0C59" w14:textId="77777777" w:rsidR="00AF729A" w:rsidRDefault="00AF729A" w:rsidP="006F30A2">
            <w:r w:rsidRPr="00015D07">
              <w:rPr>
                <w:rFonts w:hint="eastAsia"/>
              </w:rPr>
              <w:t>2</w:t>
            </w:r>
          </w:p>
        </w:tc>
        <w:tc>
          <w:tcPr>
            <w:tcW w:w="2835" w:type="dxa"/>
            <w:vAlign w:val="center"/>
          </w:tcPr>
          <w:p w14:paraId="70399D8D" w14:textId="77777777" w:rsidR="00AF729A" w:rsidRPr="00015D07" w:rsidRDefault="00AF729A" w:rsidP="006F30A2">
            <w:r w:rsidRPr="00015D07">
              <w:rPr>
                <w:rFonts w:hint="eastAsia"/>
              </w:rPr>
              <w:t>证券账户类别</w:t>
            </w:r>
          </w:p>
        </w:tc>
        <w:tc>
          <w:tcPr>
            <w:tcW w:w="2693" w:type="dxa"/>
            <w:vAlign w:val="center"/>
          </w:tcPr>
          <w:p w14:paraId="6D5E27A6" w14:textId="77777777" w:rsidR="00AF729A" w:rsidRPr="00015D07" w:rsidRDefault="00BB7404" w:rsidP="00F16BDB">
            <w:r w:rsidRPr="004A6013">
              <w:rPr>
                <w:rFonts w:hint="eastAsia"/>
              </w:rPr>
              <w:t>字典</w:t>
            </w:r>
            <w:r w:rsidRPr="004A6013">
              <w:rPr>
                <w:rFonts w:hint="eastAsia"/>
              </w:rPr>
              <w:t>(</w:t>
            </w:r>
            <w:r w:rsidRPr="00015D07">
              <w:rPr>
                <w:rFonts w:hint="eastAsia"/>
              </w:rPr>
              <w:t>ZHLB</w:t>
            </w:r>
            <w:r w:rsidRPr="004A6013">
              <w:rPr>
                <w:rFonts w:hint="eastAsia"/>
              </w:rPr>
              <w:t>)</w:t>
            </w:r>
          </w:p>
        </w:tc>
      </w:tr>
      <w:tr w:rsidR="00AF729A" w14:paraId="47F53C9C" w14:textId="77777777" w:rsidTr="00E13D9A">
        <w:trPr>
          <w:trHeight w:val="415"/>
          <w:jc w:val="center"/>
        </w:trPr>
        <w:tc>
          <w:tcPr>
            <w:tcW w:w="537" w:type="dxa"/>
            <w:vAlign w:val="center"/>
          </w:tcPr>
          <w:p w14:paraId="1241C752" w14:textId="77777777" w:rsidR="00E70528" w:rsidRDefault="00E70528">
            <w:pPr>
              <w:pStyle w:val="ab"/>
              <w:numPr>
                <w:ilvl w:val="0"/>
                <w:numId w:val="58"/>
              </w:numPr>
              <w:ind w:firstLineChars="0"/>
              <w:jc w:val="center"/>
              <w:rPr>
                <w:b/>
              </w:rPr>
            </w:pPr>
          </w:p>
        </w:tc>
        <w:tc>
          <w:tcPr>
            <w:tcW w:w="1261" w:type="dxa"/>
            <w:vAlign w:val="center"/>
          </w:tcPr>
          <w:p w14:paraId="008853E2" w14:textId="77777777" w:rsidR="00AF729A" w:rsidRPr="00015D07" w:rsidRDefault="00AF729A" w:rsidP="006F30A2">
            <w:r w:rsidRPr="00015D07">
              <w:rPr>
                <w:rFonts w:hint="eastAsia"/>
              </w:rPr>
              <w:t>ZQZH</w:t>
            </w:r>
          </w:p>
        </w:tc>
        <w:tc>
          <w:tcPr>
            <w:tcW w:w="1287" w:type="dxa"/>
            <w:vAlign w:val="center"/>
          </w:tcPr>
          <w:p w14:paraId="0906B655" w14:textId="77777777" w:rsidR="00AF729A" w:rsidRPr="00015D07" w:rsidRDefault="00AF729A" w:rsidP="006F30A2">
            <w:r w:rsidRPr="00015D07">
              <w:rPr>
                <w:rFonts w:hint="eastAsia"/>
              </w:rPr>
              <w:t>Character</w:t>
            </w:r>
          </w:p>
        </w:tc>
        <w:tc>
          <w:tcPr>
            <w:tcW w:w="851" w:type="dxa"/>
            <w:vAlign w:val="center"/>
          </w:tcPr>
          <w:p w14:paraId="618D9B51" w14:textId="77777777" w:rsidR="00AF729A" w:rsidRPr="00015D07" w:rsidRDefault="00AF729A" w:rsidP="006F30A2">
            <w:r w:rsidRPr="00015D07">
              <w:rPr>
                <w:rFonts w:hint="eastAsia"/>
              </w:rPr>
              <w:t>20</w:t>
            </w:r>
          </w:p>
        </w:tc>
        <w:tc>
          <w:tcPr>
            <w:tcW w:w="2835" w:type="dxa"/>
            <w:vAlign w:val="center"/>
          </w:tcPr>
          <w:p w14:paraId="108C5FDD" w14:textId="77777777" w:rsidR="00AF729A" w:rsidRPr="00015D07" w:rsidRDefault="00AF729A" w:rsidP="006F30A2">
            <w:r w:rsidRPr="00015D07">
              <w:rPr>
                <w:rFonts w:hint="eastAsia"/>
              </w:rPr>
              <w:t>证券账户号码</w:t>
            </w:r>
          </w:p>
        </w:tc>
        <w:tc>
          <w:tcPr>
            <w:tcW w:w="2693" w:type="dxa"/>
            <w:vAlign w:val="center"/>
          </w:tcPr>
          <w:p w14:paraId="74464C97" w14:textId="77777777" w:rsidR="00AF729A" w:rsidRPr="00015D07" w:rsidRDefault="00AF729A" w:rsidP="00F16BDB"/>
        </w:tc>
      </w:tr>
      <w:tr w:rsidR="00912695" w14:paraId="161F6320" w14:textId="77777777" w:rsidTr="00E13D9A">
        <w:trPr>
          <w:trHeight w:val="415"/>
          <w:jc w:val="center"/>
        </w:trPr>
        <w:tc>
          <w:tcPr>
            <w:tcW w:w="537" w:type="dxa"/>
            <w:vAlign w:val="center"/>
          </w:tcPr>
          <w:p w14:paraId="2622FAF9" w14:textId="77777777" w:rsidR="00E70528" w:rsidRDefault="00E70528">
            <w:pPr>
              <w:pStyle w:val="ab"/>
              <w:numPr>
                <w:ilvl w:val="0"/>
                <w:numId w:val="58"/>
              </w:numPr>
              <w:ind w:firstLineChars="0"/>
              <w:jc w:val="center"/>
              <w:rPr>
                <w:b/>
              </w:rPr>
            </w:pPr>
          </w:p>
        </w:tc>
        <w:tc>
          <w:tcPr>
            <w:tcW w:w="1261" w:type="dxa"/>
            <w:vAlign w:val="center"/>
          </w:tcPr>
          <w:p w14:paraId="2702F52E" w14:textId="77777777" w:rsidR="00912695" w:rsidRPr="00015D07" w:rsidRDefault="00912695" w:rsidP="006F30A2">
            <w:r w:rsidRPr="00015D07">
              <w:rPr>
                <w:rFonts w:hint="eastAsia"/>
              </w:rPr>
              <w:t>QYRQ</w:t>
            </w:r>
          </w:p>
        </w:tc>
        <w:tc>
          <w:tcPr>
            <w:tcW w:w="1287" w:type="dxa"/>
            <w:vAlign w:val="center"/>
          </w:tcPr>
          <w:p w14:paraId="3784AD91" w14:textId="77777777" w:rsidR="00912695" w:rsidRPr="00015D07" w:rsidRDefault="00912695" w:rsidP="006F30A2">
            <w:r w:rsidRPr="00015D07">
              <w:rPr>
                <w:rFonts w:hint="eastAsia"/>
              </w:rPr>
              <w:t>Character</w:t>
            </w:r>
          </w:p>
        </w:tc>
        <w:tc>
          <w:tcPr>
            <w:tcW w:w="851" w:type="dxa"/>
            <w:vAlign w:val="center"/>
          </w:tcPr>
          <w:p w14:paraId="780374EE" w14:textId="77777777" w:rsidR="00912695" w:rsidRPr="00015D07" w:rsidRDefault="00912695" w:rsidP="006F30A2">
            <w:r w:rsidRPr="00015D07">
              <w:rPr>
                <w:rFonts w:hint="eastAsia"/>
              </w:rPr>
              <w:t>8</w:t>
            </w:r>
          </w:p>
        </w:tc>
        <w:tc>
          <w:tcPr>
            <w:tcW w:w="2835" w:type="dxa"/>
            <w:vAlign w:val="center"/>
          </w:tcPr>
          <w:p w14:paraId="37A9C5D3" w14:textId="77777777" w:rsidR="00912695" w:rsidRPr="00015D07" w:rsidRDefault="00912695" w:rsidP="006F30A2">
            <w:r w:rsidRPr="00015D07">
              <w:rPr>
                <w:rFonts w:hint="eastAsia"/>
              </w:rPr>
              <w:t>签约日期</w:t>
            </w:r>
          </w:p>
        </w:tc>
        <w:tc>
          <w:tcPr>
            <w:tcW w:w="2693" w:type="dxa"/>
            <w:vAlign w:val="center"/>
          </w:tcPr>
          <w:p w14:paraId="0716F0C5" w14:textId="77777777" w:rsidR="00912695" w:rsidRPr="00015D07" w:rsidRDefault="00912695" w:rsidP="00F16BDB"/>
        </w:tc>
      </w:tr>
      <w:tr w:rsidR="00912695" w14:paraId="7DE42395" w14:textId="77777777" w:rsidTr="00E13D9A">
        <w:trPr>
          <w:trHeight w:val="415"/>
          <w:jc w:val="center"/>
        </w:trPr>
        <w:tc>
          <w:tcPr>
            <w:tcW w:w="537" w:type="dxa"/>
            <w:vAlign w:val="center"/>
          </w:tcPr>
          <w:p w14:paraId="4D2A86E2" w14:textId="77777777" w:rsidR="00E70528" w:rsidRDefault="00E70528">
            <w:pPr>
              <w:pStyle w:val="ab"/>
              <w:numPr>
                <w:ilvl w:val="0"/>
                <w:numId w:val="58"/>
              </w:numPr>
              <w:ind w:firstLineChars="0"/>
              <w:jc w:val="center"/>
              <w:rPr>
                <w:b/>
              </w:rPr>
            </w:pPr>
          </w:p>
        </w:tc>
        <w:tc>
          <w:tcPr>
            <w:tcW w:w="1261" w:type="dxa"/>
            <w:vAlign w:val="center"/>
          </w:tcPr>
          <w:p w14:paraId="73857825" w14:textId="77777777" w:rsidR="00912695" w:rsidRPr="00015D07" w:rsidRDefault="00912695" w:rsidP="00DE7F57">
            <w:r>
              <w:rPr>
                <w:rFonts w:hint="eastAsia"/>
              </w:rPr>
              <w:t>SDXLB</w:t>
            </w:r>
          </w:p>
        </w:tc>
        <w:tc>
          <w:tcPr>
            <w:tcW w:w="1287" w:type="dxa"/>
            <w:vAlign w:val="center"/>
          </w:tcPr>
          <w:p w14:paraId="625F20CB" w14:textId="77777777" w:rsidR="00912695" w:rsidRPr="00015D07" w:rsidRDefault="00912695" w:rsidP="006F30A2">
            <w:r w:rsidRPr="004A6013">
              <w:rPr>
                <w:rFonts w:hint="eastAsia"/>
              </w:rPr>
              <w:t>Character</w:t>
            </w:r>
          </w:p>
        </w:tc>
        <w:tc>
          <w:tcPr>
            <w:tcW w:w="851" w:type="dxa"/>
            <w:vAlign w:val="center"/>
          </w:tcPr>
          <w:p w14:paraId="767A0799" w14:textId="77777777" w:rsidR="00912695" w:rsidRPr="00015D07" w:rsidRDefault="00912695" w:rsidP="006F30A2">
            <w:r w:rsidRPr="004A6013">
              <w:rPr>
                <w:rFonts w:hint="eastAsia"/>
              </w:rPr>
              <w:t>1</w:t>
            </w:r>
          </w:p>
        </w:tc>
        <w:tc>
          <w:tcPr>
            <w:tcW w:w="2835" w:type="dxa"/>
            <w:vAlign w:val="center"/>
          </w:tcPr>
          <w:p w14:paraId="42828273" w14:textId="77777777" w:rsidR="00912695" w:rsidRPr="00015D07" w:rsidRDefault="00912695" w:rsidP="00DE7F57">
            <w:r>
              <w:rPr>
                <w:rFonts w:hint="eastAsia"/>
              </w:rPr>
              <w:t>适当性类别</w:t>
            </w:r>
          </w:p>
        </w:tc>
        <w:tc>
          <w:tcPr>
            <w:tcW w:w="2693" w:type="dxa"/>
            <w:vAlign w:val="center"/>
          </w:tcPr>
          <w:p w14:paraId="23D35803" w14:textId="77777777" w:rsidR="00912695" w:rsidRPr="00015D07" w:rsidRDefault="00912695" w:rsidP="00F16BDB">
            <w:r w:rsidRPr="004A6013">
              <w:rPr>
                <w:rFonts w:hint="eastAsia"/>
              </w:rPr>
              <w:t>字典</w:t>
            </w:r>
            <w:r w:rsidRPr="004A6013">
              <w:rPr>
                <w:rFonts w:hint="eastAsia"/>
              </w:rPr>
              <w:t>(</w:t>
            </w:r>
            <w:r>
              <w:rPr>
                <w:rFonts w:hint="eastAsia"/>
              </w:rPr>
              <w:t>SDXLB</w:t>
            </w:r>
            <w:r w:rsidRPr="004A6013">
              <w:rPr>
                <w:rFonts w:hint="eastAsia"/>
              </w:rPr>
              <w:t>)</w:t>
            </w:r>
          </w:p>
        </w:tc>
      </w:tr>
      <w:tr w:rsidR="00912695" w14:paraId="0215F322" w14:textId="77777777" w:rsidTr="00E13D9A">
        <w:trPr>
          <w:trHeight w:val="415"/>
          <w:jc w:val="center"/>
        </w:trPr>
        <w:tc>
          <w:tcPr>
            <w:tcW w:w="537" w:type="dxa"/>
            <w:vAlign w:val="center"/>
          </w:tcPr>
          <w:p w14:paraId="343609AF" w14:textId="77777777" w:rsidR="00E70528" w:rsidRDefault="00E70528">
            <w:pPr>
              <w:pStyle w:val="ab"/>
              <w:numPr>
                <w:ilvl w:val="0"/>
                <w:numId w:val="58"/>
              </w:numPr>
              <w:ind w:firstLineChars="0"/>
              <w:jc w:val="center"/>
              <w:rPr>
                <w:b/>
              </w:rPr>
            </w:pPr>
          </w:p>
        </w:tc>
        <w:tc>
          <w:tcPr>
            <w:tcW w:w="1261" w:type="dxa"/>
            <w:vAlign w:val="center"/>
          </w:tcPr>
          <w:p w14:paraId="181E5079" w14:textId="77777777" w:rsidR="00912695" w:rsidRDefault="00912695" w:rsidP="00B7378C">
            <w:r>
              <w:rPr>
                <w:rFonts w:hint="eastAsia"/>
              </w:rPr>
              <w:t>YYBBM</w:t>
            </w:r>
          </w:p>
        </w:tc>
        <w:tc>
          <w:tcPr>
            <w:tcW w:w="1287" w:type="dxa"/>
            <w:vAlign w:val="center"/>
          </w:tcPr>
          <w:p w14:paraId="5E01F9E3" w14:textId="77777777" w:rsidR="00912695" w:rsidRPr="004A6013" w:rsidRDefault="00912695" w:rsidP="006F30A2">
            <w:r w:rsidRPr="00015D07">
              <w:rPr>
                <w:rFonts w:hint="eastAsia"/>
              </w:rPr>
              <w:t>Character</w:t>
            </w:r>
          </w:p>
        </w:tc>
        <w:tc>
          <w:tcPr>
            <w:tcW w:w="851" w:type="dxa"/>
            <w:vAlign w:val="center"/>
          </w:tcPr>
          <w:p w14:paraId="0CDC61B2" w14:textId="77777777" w:rsidR="00912695" w:rsidRPr="004A6013" w:rsidRDefault="00912695" w:rsidP="006F30A2">
            <w:r w:rsidRPr="00015D07">
              <w:rPr>
                <w:rFonts w:hint="eastAsia"/>
              </w:rPr>
              <w:t>2</w:t>
            </w:r>
          </w:p>
        </w:tc>
        <w:tc>
          <w:tcPr>
            <w:tcW w:w="2835" w:type="dxa"/>
            <w:vAlign w:val="center"/>
          </w:tcPr>
          <w:p w14:paraId="7D9C902C" w14:textId="77777777" w:rsidR="00912695" w:rsidRDefault="00912695" w:rsidP="006F30A2">
            <w:r w:rsidRPr="00015D07">
              <w:rPr>
                <w:rFonts w:hint="eastAsia"/>
              </w:rPr>
              <w:t>签约营业部编码</w:t>
            </w:r>
          </w:p>
        </w:tc>
        <w:tc>
          <w:tcPr>
            <w:tcW w:w="2693" w:type="dxa"/>
            <w:vAlign w:val="center"/>
          </w:tcPr>
          <w:p w14:paraId="7A53F61F" w14:textId="77777777" w:rsidR="00912695" w:rsidRPr="004A6013" w:rsidRDefault="00912695" w:rsidP="00F16BDB">
            <w:r w:rsidRPr="004A6013">
              <w:rPr>
                <w:rFonts w:hint="eastAsia"/>
              </w:rPr>
              <w:t>创业板签约需报送深交所的</w:t>
            </w:r>
            <w:r w:rsidRPr="004A6013">
              <w:rPr>
                <w:rFonts w:hint="eastAsia"/>
              </w:rPr>
              <w:t>2</w:t>
            </w:r>
            <w:r w:rsidRPr="004A6013">
              <w:rPr>
                <w:rFonts w:hint="eastAsia"/>
              </w:rPr>
              <w:t>位营业部编码</w:t>
            </w:r>
          </w:p>
        </w:tc>
      </w:tr>
      <w:tr w:rsidR="00912695" w14:paraId="1DEDF45F" w14:textId="77777777" w:rsidTr="00E13D9A">
        <w:trPr>
          <w:trHeight w:val="415"/>
          <w:jc w:val="center"/>
        </w:trPr>
        <w:tc>
          <w:tcPr>
            <w:tcW w:w="537" w:type="dxa"/>
            <w:vAlign w:val="center"/>
          </w:tcPr>
          <w:p w14:paraId="1F1D1A2C" w14:textId="77777777" w:rsidR="00E70528" w:rsidRDefault="00E70528">
            <w:pPr>
              <w:pStyle w:val="ab"/>
              <w:numPr>
                <w:ilvl w:val="0"/>
                <w:numId w:val="58"/>
              </w:numPr>
              <w:ind w:firstLineChars="0"/>
              <w:jc w:val="center"/>
              <w:rPr>
                <w:b/>
              </w:rPr>
            </w:pPr>
          </w:p>
        </w:tc>
        <w:tc>
          <w:tcPr>
            <w:tcW w:w="1261" w:type="dxa"/>
            <w:vAlign w:val="center"/>
          </w:tcPr>
          <w:p w14:paraId="3A81D404" w14:textId="77777777" w:rsidR="00912695" w:rsidRDefault="00912695" w:rsidP="00B7378C">
            <w:r w:rsidRPr="00015D07">
              <w:rPr>
                <w:rFonts w:hint="eastAsia"/>
              </w:rPr>
              <w:t>QY</w:t>
            </w:r>
            <w:r>
              <w:rPr>
                <w:rFonts w:hint="eastAsia"/>
              </w:rPr>
              <w:t>LB</w:t>
            </w:r>
          </w:p>
        </w:tc>
        <w:tc>
          <w:tcPr>
            <w:tcW w:w="1287" w:type="dxa"/>
            <w:vAlign w:val="center"/>
          </w:tcPr>
          <w:p w14:paraId="21AF799E" w14:textId="77777777" w:rsidR="00912695" w:rsidRPr="004A6013" w:rsidRDefault="00912695" w:rsidP="006F30A2">
            <w:r w:rsidRPr="00015D07">
              <w:rPr>
                <w:rFonts w:hint="eastAsia"/>
              </w:rPr>
              <w:t>Character</w:t>
            </w:r>
          </w:p>
        </w:tc>
        <w:tc>
          <w:tcPr>
            <w:tcW w:w="851" w:type="dxa"/>
            <w:vAlign w:val="center"/>
          </w:tcPr>
          <w:p w14:paraId="63D965E8" w14:textId="77777777" w:rsidR="00912695" w:rsidRPr="004A6013" w:rsidRDefault="00912695" w:rsidP="006F30A2">
            <w:r w:rsidRPr="00015D07">
              <w:rPr>
                <w:rFonts w:hint="eastAsia"/>
              </w:rPr>
              <w:t>1</w:t>
            </w:r>
          </w:p>
        </w:tc>
        <w:tc>
          <w:tcPr>
            <w:tcW w:w="2835" w:type="dxa"/>
            <w:vAlign w:val="center"/>
          </w:tcPr>
          <w:p w14:paraId="2627685F" w14:textId="77777777" w:rsidR="00912695" w:rsidRDefault="00912695" w:rsidP="006F30A2">
            <w:r w:rsidRPr="00015D07">
              <w:rPr>
                <w:rFonts w:hint="eastAsia"/>
              </w:rPr>
              <w:t>签约</w:t>
            </w:r>
            <w:r>
              <w:rPr>
                <w:rFonts w:hint="eastAsia"/>
              </w:rPr>
              <w:t>类别</w:t>
            </w:r>
          </w:p>
        </w:tc>
        <w:tc>
          <w:tcPr>
            <w:tcW w:w="2693" w:type="dxa"/>
            <w:vAlign w:val="center"/>
          </w:tcPr>
          <w:p w14:paraId="50DBDE5A" w14:textId="77777777" w:rsidR="00912695" w:rsidRPr="004A6013" w:rsidRDefault="00912695" w:rsidP="00F16BDB">
            <w:r w:rsidRPr="004A6013">
              <w:rPr>
                <w:rFonts w:hint="eastAsia"/>
              </w:rPr>
              <w:t>字典</w:t>
            </w:r>
            <w:r w:rsidRPr="004A6013">
              <w:rPr>
                <w:rFonts w:hint="eastAsia"/>
              </w:rPr>
              <w:t>(</w:t>
            </w:r>
            <w:r w:rsidRPr="00015D07">
              <w:rPr>
                <w:rFonts w:hint="eastAsia"/>
              </w:rPr>
              <w:t>QY</w:t>
            </w:r>
            <w:r>
              <w:rPr>
                <w:rFonts w:hint="eastAsia"/>
              </w:rPr>
              <w:t>LB</w:t>
            </w:r>
            <w:r w:rsidRPr="004A6013">
              <w:rPr>
                <w:rFonts w:hint="eastAsia"/>
              </w:rPr>
              <w:t>)</w:t>
            </w:r>
          </w:p>
        </w:tc>
      </w:tr>
      <w:tr w:rsidR="00912695" w:rsidRPr="0081110F" w14:paraId="02AA0367" w14:textId="77777777" w:rsidTr="00E13D9A">
        <w:trPr>
          <w:trHeight w:val="415"/>
          <w:jc w:val="center"/>
        </w:trPr>
        <w:tc>
          <w:tcPr>
            <w:tcW w:w="537" w:type="dxa"/>
            <w:vAlign w:val="center"/>
          </w:tcPr>
          <w:p w14:paraId="4CC4938A" w14:textId="77777777" w:rsidR="00E70528" w:rsidRDefault="00E70528">
            <w:pPr>
              <w:pStyle w:val="ab"/>
              <w:numPr>
                <w:ilvl w:val="0"/>
                <w:numId w:val="58"/>
              </w:numPr>
              <w:ind w:firstLineChars="0"/>
              <w:jc w:val="center"/>
              <w:rPr>
                <w:b/>
              </w:rPr>
            </w:pPr>
          </w:p>
        </w:tc>
        <w:tc>
          <w:tcPr>
            <w:tcW w:w="1261" w:type="dxa"/>
            <w:vAlign w:val="center"/>
          </w:tcPr>
          <w:p w14:paraId="2C5CE35C" w14:textId="77777777" w:rsidR="00912695" w:rsidRPr="00015D07" w:rsidRDefault="00912695" w:rsidP="006F30A2">
            <w:r>
              <w:rPr>
                <w:rFonts w:hint="eastAsia"/>
              </w:rPr>
              <w:t>QYJGDM</w:t>
            </w:r>
          </w:p>
        </w:tc>
        <w:tc>
          <w:tcPr>
            <w:tcW w:w="1287" w:type="dxa"/>
            <w:vAlign w:val="center"/>
          </w:tcPr>
          <w:p w14:paraId="028B0C2E" w14:textId="77777777" w:rsidR="00912695" w:rsidRPr="00015D07" w:rsidRDefault="00912695" w:rsidP="006F30A2">
            <w:r>
              <w:rPr>
                <w:rFonts w:hint="eastAsia"/>
              </w:rPr>
              <w:t>Character</w:t>
            </w:r>
          </w:p>
        </w:tc>
        <w:tc>
          <w:tcPr>
            <w:tcW w:w="851" w:type="dxa"/>
            <w:vAlign w:val="center"/>
          </w:tcPr>
          <w:p w14:paraId="2B5EE654" w14:textId="77777777" w:rsidR="00912695" w:rsidRPr="00015D07" w:rsidRDefault="00912695" w:rsidP="006F30A2">
            <w:r>
              <w:rPr>
                <w:rFonts w:hint="eastAsia"/>
              </w:rPr>
              <w:t>6</w:t>
            </w:r>
          </w:p>
        </w:tc>
        <w:tc>
          <w:tcPr>
            <w:tcW w:w="2835" w:type="dxa"/>
            <w:vAlign w:val="center"/>
          </w:tcPr>
          <w:p w14:paraId="72B6DF09" w14:textId="77777777" w:rsidR="00912695" w:rsidRPr="00015D07" w:rsidRDefault="00912695" w:rsidP="006F30A2">
            <w:r>
              <w:rPr>
                <w:rFonts w:hint="eastAsia"/>
              </w:rPr>
              <w:t>签约开户代理机构代码</w:t>
            </w:r>
          </w:p>
        </w:tc>
        <w:tc>
          <w:tcPr>
            <w:tcW w:w="2693" w:type="dxa"/>
            <w:vAlign w:val="center"/>
          </w:tcPr>
          <w:p w14:paraId="6C9747CA" w14:textId="77777777" w:rsidR="00912695" w:rsidRPr="00015D07" w:rsidRDefault="00912695" w:rsidP="00F16BDB"/>
        </w:tc>
      </w:tr>
      <w:tr w:rsidR="00912695" w:rsidRPr="0081110F" w14:paraId="3131F7AF" w14:textId="77777777" w:rsidTr="00E13D9A">
        <w:trPr>
          <w:trHeight w:val="415"/>
          <w:jc w:val="center"/>
        </w:trPr>
        <w:tc>
          <w:tcPr>
            <w:tcW w:w="537" w:type="dxa"/>
            <w:vAlign w:val="center"/>
          </w:tcPr>
          <w:p w14:paraId="4F513300" w14:textId="77777777" w:rsidR="00E70528" w:rsidRDefault="00E70528">
            <w:pPr>
              <w:pStyle w:val="ab"/>
              <w:numPr>
                <w:ilvl w:val="0"/>
                <w:numId w:val="58"/>
              </w:numPr>
              <w:ind w:firstLineChars="0"/>
              <w:jc w:val="center"/>
              <w:rPr>
                <w:b/>
              </w:rPr>
            </w:pPr>
          </w:p>
        </w:tc>
        <w:tc>
          <w:tcPr>
            <w:tcW w:w="1261" w:type="dxa"/>
            <w:vAlign w:val="center"/>
          </w:tcPr>
          <w:p w14:paraId="791E63C3" w14:textId="77777777" w:rsidR="00912695" w:rsidRPr="00015D07" w:rsidRDefault="00912695" w:rsidP="006F30A2">
            <w:r>
              <w:rPr>
                <w:rFonts w:hint="eastAsia"/>
              </w:rPr>
              <w:t>QYWDDM</w:t>
            </w:r>
          </w:p>
        </w:tc>
        <w:tc>
          <w:tcPr>
            <w:tcW w:w="1287" w:type="dxa"/>
            <w:vAlign w:val="center"/>
          </w:tcPr>
          <w:p w14:paraId="1DE61BBD" w14:textId="77777777" w:rsidR="00912695" w:rsidRPr="00015D07" w:rsidRDefault="00912695" w:rsidP="006F30A2">
            <w:r>
              <w:rPr>
                <w:rFonts w:hint="eastAsia"/>
              </w:rPr>
              <w:t>Character</w:t>
            </w:r>
          </w:p>
        </w:tc>
        <w:tc>
          <w:tcPr>
            <w:tcW w:w="851" w:type="dxa"/>
            <w:vAlign w:val="center"/>
          </w:tcPr>
          <w:p w14:paraId="1FC2EAB8" w14:textId="77777777" w:rsidR="00912695" w:rsidRPr="00015D07" w:rsidRDefault="00912695" w:rsidP="006F30A2">
            <w:r>
              <w:rPr>
                <w:rFonts w:hint="eastAsia"/>
              </w:rPr>
              <w:t>10</w:t>
            </w:r>
          </w:p>
        </w:tc>
        <w:tc>
          <w:tcPr>
            <w:tcW w:w="2835" w:type="dxa"/>
            <w:vAlign w:val="center"/>
          </w:tcPr>
          <w:p w14:paraId="13B34C25" w14:textId="77777777" w:rsidR="00912695" w:rsidRPr="00015D07" w:rsidRDefault="00912695" w:rsidP="006F30A2">
            <w:r>
              <w:rPr>
                <w:rFonts w:hint="eastAsia"/>
              </w:rPr>
              <w:t>签约开户代理网点代码</w:t>
            </w:r>
          </w:p>
        </w:tc>
        <w:tc>
          <w:tcPr>
            <w:tcW w:w="2693" w:type="dxa"/>
            <w:vAlign w:val="center"/>
          </w:tcPr>
          <w:p w14:paraId="607CDCDD" w14:textId="77777777" w:rsidR="00912695" w:rsidRPr="00015D07" w:rsidRDefault="00912695" w:rsidP="00F16BDB"/>
        </w:tc>
      </w:tr>
    </w:tbl>
    <w:p w14:paraId="64F7AF8A" w14:textId="77777777" w:rsidR="00972847" w:rsidRDefault="00972847" w:rsidP="00972847">
      <w:pPr>
        <w:spacing w:line="360" w:lineRule="auto"/>
        <w:rPr>
          <w:b/>
          <w:sz w:val="30"/>
          <w:szCs w:val="30"/>
        </w:rPr>
      </w:pPr>
      <w:r w:rsidRPr="00842A6E">
        <w:rPr>
          <w:rFonts w:hint="eastAsia"/>
          <w:b/>
          <w:sz w:val="30"/>
          <w:szCs w:val="30"/>
        </w:rPr>
        <w:t>说明：</w:t>
      </w:r>
    </w:p>
    <w:p w14:paraId="0D163F77" w14:textId="77777777" w:rsidR="00E70528" w:rsidRDefault="00DF0327">
      <w:pPr>
        <w:pStyle w:val="ab"/>
        <w:numPr>
          <w:ilvl w:val="0"/>
          <w:numId w:val="104"/>
        </w:numPr>
        <w:spacing w:line="360" w:lineRule="auto"/>
        <w:ind w:firstLineChars="0"/>
      </w:pPr>
      <w:r>
        <w:rPr>
          <w:rFonts w:hint="eastAsia"/>
        </w:rPr>
        <w:t>文件名称：</w:t>
      </w:r>
      <w:r>
        <w:rPr>
          <w:rFonts w:hint="eastAsia"/>
        </w:rPr>
        <w:t>qtsdxglXXXXXX.mdd</w:t>
      </w:r>
    </w:p>
    <w:p w14:paraId="298D7526" w14:textId="77777777" w:rsidR="00E70528" w:rsidRDefault="009B090A">
      <w:pPr>
        <w:pStyle w:val="ab"/>
        <w:numPr>
          <w:ilvl w:val="0"/>
          <w:numId w:val="104"/>
        </w:numPr>
        <w:spacing w:line="360" w:lineRule="auto"/>
        <w:ind w:firstLineChars="0"/>
      </w:pPr>
      <w:r>
        <w:rPr>
          <w:rFonts w:hint="eastAsia"/>
        </w:rPr>
        <w:t>压缩后文件名称：</w:t>
      </w:r>
      <w:r>
        <w:rPr>
          <w:rFonts w:hint="eastAsia"/>
        </w:rPr>
        <w:t>qtsdxglXXXXXX.mdd.</w:t>
      </w:r>
      <w:r w:rsidR="00B03789">
        <w:rPr>
          <w:rFonts w:hint="eastAsia"/>
        </w:rPr>
        <w:t>bz2</w:t>
      </w:r>
    </w:p>
    <w:p w14:paraId="32D40022" w14:textId="77777777" w:rsidR="00E70528" w:rsidRDefault="00972847">
      <w:pPr>
        <w:pStyle w:val="ab"/>
        <w:numPr>
          <w:ilvl w:val="0"/>
          <w:numId w:val="104"/>
        </w:numPr>
        <w:spacing w:line="360" w:lineRule="auto"/>
        <w:ind w:firstLineChars="0"/>
      </w:pPr>
      <w:r>
        <w:rPr>
          <w:rFonts w:hint="eastAsia"/>
        </w:rPr>
        <w:t>发送方：</w:t>
      </w:r>
      <w:r w:rsidR="003D63AB">
        <w:rPr>
          <w:rFonts w:hint="eastAsia"/>
        </w:rPr>
        <w:t>中国结算账户系统</w:t>
      </w:r>
    </w:p>
    <w:p w14:paraId="0A15DD37" w14:textId="77777777" w:rsidR="00E70528" w:rsidRDefault="00972847">
      <w:pPr>
        <w:pStyle w:val="ab"/>
        <w:numPr>
          <w:ilvl w:val="0"/>
          <w:numId w:val="104"/>
        </w:numPr>
        <w:spacing w:line="360" w:lineRule="auto"/>
        <w:ind w:firstLineChars="0"/>
      </w:pPr>
      <w:r>
        <w:rPr>
          <w:rFonts w:hint="eastAsia"/>
        </w:rPr>
        <w:t>接收方：开户代理机构</w:t>
      </w:r>
    </w:p>
    <w:p w14:paraId="03D437B0" w14:textId="77777777" w:rsidR="00E70528" w:rsidRDefault="00972847">
      <w:pPr>
        <w:pStyle w:val="ab"/>
        <w:numPr>
          <w:ilvl w:val="0"/>
          <w:numId w:val="104"/>
        </w:numPr>
        <w:spacing w:line="360" w:lineRule="auto"/>
        <w:ind w:firstLineChars="0"/>
      </w:pPr>
      <w:r w:rsidRPr="00C77B74">
        <w:rPr>
          <w:rFonts w:hint="eastAsia"/>
        </w:rPr>
        <w:t>发送时点</w:t>
      </w:r>
      <w:r>
        <w:rPr>
          <w:rFonts w:hint="eastAsia"/>
        </w:rPr>
        <w:t>：</w:t>
      </w:r>
      <w:r w:rsidR="0015163B" w:rsidRPr="0015163B">
        <w:rPr>
          <w:rFonts w:hint="eastAsia"/>
        </w:rPr>
        <w:t>日终</w:t>
      </w:r>
    </w:p>
    <w:p w14:paraId="7F6910F5" w14:textId="77777777" w:rsidR="00E70528" w:rsidRDefault="00972847">
      <w:pPr>
        <w:pStyle w:val="ab"/>
        <w:numPr>
          <w:ilvl w:val="0"/>
          <w:numId w:val="104"/>
        </w:numPr>
        <w:spacing w:line="360" w:lineRule="auto"/>
        <w:ind w:firstLineChars="0"/>
      </w:pPr>
      <w:r>
        <w:rPr>
          <w:rFonts w:hint="eastAsia"/>
        </w:rPr>
        <w:t>发送周期：</w:t>
      </w:r>
      <w:r w:rsidR="00574BEC" w:rsidRPr="00FC0CF3">
        <w:rPr>
          <w:rFonts w:hint="eastAsia"/>
        </w:rPr>
        <w:t>每周最后一个</w:t>
      </w:r>
      <w:r w:rsidR="00574BEC">
        <w:rPr>
          <w:rFonts w:hint="eastAsia"/>
        </w:rPr>
        <w:t>交易日</w:t>
      </w:r>
    </w:p>
    <w:p w14:paraId="7CBC85C7" w14:textId="77777777" w:rsidR="00E70528" w:rsidRDefault="00E17F51">
      <w:pPr>
        <w:pStyle w:val="ab"/>
        <w:numPr>
          <w:ilvl w:val="0"/>
          <w:numId w:val="104"/>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67653062" w14:textId="77777777" w:rsidR="00E70528" w:rsidRDefault="008750B0">
      <w:pPr>
        <w:pStyle w:val="ab"/>
        <w:numPr>
          <w:ilvl w:val="0"/>
          <w:numId w:val="104"/>
        </w:numPr>
        <w:spacing w:line="360" w:lineRule="auto"/>
        <w:ind w:firstLineChars="0"/>
      </w:pPr>
      <w:r>
        <w:rPr>
          <w:rFonts w:hint="eastAsia"/>
        </w:rPr>
        <w:t>通信通道：</w:t>
      </w:r>
      <w:r>
        <w:rPr>
          <w:rFonts w:hint="eastAsia"/>
        </w:rPr>
        <w:t>PROP</w:t>
      </w:r>
      <w:r>
        <w:rPr>
          <w:rFonts w:hint="eastAsia"/>
        </w:rPr>
        <w:t>文件交换系统</w:t>
      </w:r>
    </w:p>
    <w:p w14:paraId="2FFDFAA4" w14:textId="77777777" w:rsidR="00D132E4" w:rsidRDefault="00D132E4" w:rsidP="00D132E4">
      <w:pPr>
        <w:spacing w:line="360" w:lineRule="auto"/>
      </w:pPr>
    </w:p>
    <w:p w14:paraId="3D8533A7" w14:textId="77777777" w:rsidR="00E70528" w:rsidRDefault="00824425">
      <w:pPr>
        <w:pStyle w:val="2"/>
        <w:numPr>
          <w:ilvl w:val="0"/>
          <w:numId w:val="33"/>
        </w:numPr>
      </w:pPr>
      <w:bookmarkStart w:id="1029" w:name="_Toc3820426"/>
      <w:bookmarkStart w:id="1030" w:name="_Toc358041945"/>
      <w:r>
        <w:rPr>
          <w:rFonts w:ascii="宋体" w:hAnsi="宋体" w:hint="eastAsia"/>
          <w:szCs w:val="21"/>
        </w:rPr>
        <w:t>全量</w:t>
      </w:r>
      <w:r w:rsidR="00972847">
        <w:rPr>
          <w:rFonts w:hint="eastAsia"/>
        </w:rPr>
        <w:t>不合格账户</w:t>
      </w:r>
      <w:r w:rsidR="00972847" w:rsidRPr="00124CF6">
        <w:rPr>
          <w:rFonts w:hint="eastAsia"/>
        </w:rPr>
        <w:t>信息文件</w:t>
      </w:r>
      <w:bookmarkEnd w:id="1029"/>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167"/>
        <w:gridCol w:w="960"/>
        <w:gridCol w:w="2835"/>
        <w:gridCol w:w="2693"/>
      </w:tblGrid>
      <w:tr w:rsidR="00972847" w:rsidRPr="00455B38" w14:paraId="54535941" w14:textId="77777777" w:rsidTr="00A93EE1">
        <w:trPr>
          <w:trHeight w:val="534"/>
          <w:jc w:val="center"/>
        </w:trPr>
        <w:tc>
          <w:tcPr>
            <w:tcW w:w="537" w:type="dxa"/>
            <w:shd w:val="clear" w:color="auto" w:fill="FFC000"/>
            <w:vAlign w:val="center"/>
          </w:tcPr>
          <w:p w14:paraId="3A1B71D9" w14:textId="77777777" w:rsidR="00972847" w:rsidRPr="00455B38" w:rsidRDefault="0097284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49EB660D" w14:textId="77777777" w:rsidR="00972847" w:rsidRPr="00455B38" w:rsidRDefault="00972847" w:rsidP="006F30A2">
            <w:pPr>
              <w:jc w:val="center"/>
              <w:rPr>
                <w:b/>
                <w:sz w:val="24"/>
                <w:szCs w:val="24"/>
              </w:rPr>
            </w:pPr>
            <w:r w:rsidRPr="00455B38">
              <w:rPr>
                <w:rFonts w:hint="eastAsia"/>
                <w:b/>
                <w:sz w:val="24"/>
                <w:szCs w:val="24"/>
              </w:rPr>
              <w:t>字段</w:t>
            </w:r>
          </w:p>
        </w:tc>
        <w:tc>
          <w:tcPr>
            <w:tcW w:w="1167" w:type="dxa"/>
            <w:shd w:val="clear" w:color="auto" w:fill="FFC000"/>
            <w:vAlign w:val="center"/>
          </w:tcPr>
          <w:p w14:paraId="66B6E0DB" w14:textId="77777777" w:rsidR="00972847" w:rsidRPr="00455B38" w:rsidRDefault="00972847" w:rsidP="006F30A2">
            <w:pPr>
              <w:jc w:val="center"/>
              <w:rPr>
                <w:b/>
                <w:sz w:val="24"/>
                <w:szCs w:val="24"/>
              </w:rPr>
            </w:pPr>
            <w:r w:rsidRPr="00455B38">
              <w:rPr>
                <w:rFonts w:hint="eastAsia"/>
                <w:b/>
                <w:sz w:val="24"/>
                <w:szCs w:val="24"/>
              </w:rPr>
              <w:t>类型</w:t>
            </w:r>
          </w:p>
        </w:tc>
        <w:tc>
          <w:tcPr>
            <w:tcW w:w="960" w:type="dxa"/>
            <w:shd w:val="clear" w:color="auto" w:fill="FFC000"/>
            <w:vAlign w:val="center"/>
          </w:tcPr>
          <w:p w14:paraId="10DD0D20" w14:textId="77777777" w:rsidR="00972847" w:rsidRPr="00455B38" w:rsidRDefault="00972847" w:rsidP="006F30A2">
            <w:pPr>
              <w:jc w:val="center"/>
              <w:rPr>
                <w:b/>
                <w:sz w:val="24"/>
                <w:szCs w:val="24"/>
              </w:rPr>
            </w:pPr>
            <w:r w:rsidRPr="00455B38">
              <w:rPr>
                <w:rFonts w:hint="eastAsia"/>
                <w:b/>
                <w:sz w:val="24"/>
                <w:szCs w:val="24"/>
              </w:rPr>
              <w:t>长度</w:t>
            </w:r>
          </w:p>
        </w:tc>
        <w:tc>
          <w:tcPr>
            <w:tcW w:w="2835" w:type="dxa"/>
            <w:shd w:val="clear" w:color="auto" w:fill="FFC000"/>
            <w:vAlign w:val="center"/>
          </w:tcPr>
          <w:p w14:paraId="0B4D36C1" w14:textId="77777777" w:rsidR="00972847" w:rsidRPr="00455B38" w:rsidRDefault="00972847" w:rsidP="006F30A2">
            <w:pPr>
              <w:jc w:val="center"/>
              <w:rPr>
                <w:b/>
                <w:sz w:val="24"/>
                <w:szCs w:val="24"/>
              </w:rPr>
            </w:pPr>
            <w:r w:rsidRPr="00455B38">
              <w:rPr>
                <w:rFonts w:hint="eastAsia"/>
                <w:b/>
                <w:sz w:val="24"/>
                <w:szCs w:val="24"/>
              </w:rPr>
              <w:t>字段名称</w:t>
            </w:r>
          </w:p>
        </w:tc>
        <w:tc>
          <w:tcPr>
            <w:tcW w:w="2693" w:type="dxa"/>
            <w:shd w:val="clear" w:color="auto" w:fill="FFC000"/>
            <w:vAlign w:val="center"/>
          </w:tcPr>
          <w:p w14:paraId="2C3A5172" w14:textId="77777777" w:rsidR="00972847" w:rsidRPr="00455B38" w:rsidRDefault="00B16CC4" w:rsidP="006F30A2">
            <w:pPr>
              <w:jc w:val="center"/>
              <w:rPr>
                <w:b/>
                <w:sz w:val="24"/>
                <w:szCs w:val="24"/>
              </w:rPr>
            </w:pPr>
            <w:r>
              <w:rPr>
                <w:rFonts w:hint="eastAsia"/>
                <w:b/>
                <w:sz w:val="24"/>
                <w:szCs w:val="24"/>
              </w:rPr>
              <w:t>备注</w:t>
            </w:r>
          </w:p>
        </w:tc>
      </w:tr>
      <w:tr w:rsidR="00972847" w14:paraId="4D4BC8D0" w14:textId="77777777" w:rsidTr="00A93EE1">
        <w:trPr>
          <w:trHeight w:val="415"/>
          <w:jc w:val="center"/>
        </w:trPr>
        <w:tc>
          <w:tcPr>
            <w:tcW w:w="537" w:type="dxa"/>
            <w:vAlign w:val="center"/>
          </w:tcPr>
          <w:p w14:paraId="1C940076" w14:textId="77777777" w:rsidR="00E70528" w:rsidRDefault="00E70528">
            <w:pPr>
              <w:pStyle w:val="ab"/>
              <w:numPr>
                <w:ilvl w:val="0"/>
                <w:numId w:val="44"/>
              </w:numPr>
              <w:ind w:firstLineChars="0"/>
              <w:jc w:val="center"/>
              <w:rPr>
                <w:b/>
              </w:rPr>
            </w:pPr>
          </w:p>
        </w:tc>
        <w:tc>
          <w:tcPr>
            <w:tcW w:w="1272" w:type="dxa"/>
            <w:vAlign w:val="center"/>
          </w:tcPr>
          <w:p w14:paraId="74E26D48" w14:textId="77777777" w:rsidR="00972847" w:rsidRPr="00F71F80" w:rsidRDefault="00972847" w:rsidP="006F30A2">
            <w:r w:rsidRPr="00F71F80">
              <w:rPr>
                <w:rFonts w:hint="eastAsia"/>
              </w:rPr>
              <w:t>YMTH</w:t>
            </w:r>
          </w:p>
        </w:tc>
        <w:tc>
          <w:tcPr>
            <w:tcW w:w="1167" w:type="dxa"/>
            <w:vAlign w:val="center"/>
          </w:tcPr>
          <w:p w14:paraId="2D8748C3" w14:textId="77777777" w:rsidR="00972847" w:rsidRPr="00F71F80" w:rsidRDefault="00972847" w:rsidP="006F30A2">
            <w:r w:rsidRPr="00F71F80">
              <w:rPr>
                <w:rFonts w:hint="eastAsia"/>
              </w:rPr>
              <w:t>Character</w:t>
            </w:r>
          </w:p>
        </w:tc>
        <w:tc>
          <w:tcPr>
            <w:tcW w:w="960" w:type="dxa"/>
            <w:vAlign w:val="center"/>
          </w:tcPr>
          <w:p w14:paraId="39FF2001" w14:textId="77777777" w:rsidR="00972847" w:rsidRPr="00F71F80" w:rsidRDefault="00972847" w:rsidP="006F30A2">
            <w:r>
              <w:rPr>
                <w:rFonts w:hint="eastAsia"/>
              </w:rPr>
              <w:t>20</w:t>
            </w:r>
          </w:p>
        </w:tc>
        <w:tc>
          <w:tcPr>
            <w:tcW w:w="2835" w:type="dxa"/>
            <w:vAlign w:val="center"/>
          </w:tcPr>
          <w:p w14:paraId="0B7BA4ED" w14:textId="77777777" w:rsidR="00972847" w:rsidRPr="00F71F80" w:rsidRDefault="00972847" w:rsidP="006F30A2">
            <w:r w:rsidRPr="00F71F80">
              <w:rPr>
                <w:rFonts w:hint="eastAsia"/>
              </w:rPr>
              <w:t>一码通账户号码</w:t>
            </w:r>
          </w:p>
        </w:tc>
        <w:tc>
          <w:tcPr>
            <w:tcW w:w="2693" w:type="dxa"/>
            <w:vAlign w:val="center"/>
          </w:tcPr>
          <w:p w14:paraId="2172D46B" w14:textId="77777777" w:rsidR="00972847" w:rsidRPr="00F71F80" w:rsidRDefault="00972847" w:rsidP="006F30A2"/>
        </w:tc>
      </w:tr>
      <w:tr w:rsidR="00DF06FB" w14:paraId="2E2F6EC2" w14:textId="77777777" w:rsidTr="00A93EE1">
        <w:trPr>
          <w:trHeight w:val="415"/>
          <w:jc w:val="center"/>
        </w:trPr>
        <w:tc>
          <w:tcPr>
            <w:tcW w:w="537" w:type="dxa"/>
            <w:vAlign w:val="center"/>
          </w:tcPr>
          <w:p w14:paraId="6F63B963" w14:textId="77777777" w:rsidR="00E70528" w:rsidRDefault="00E70528">
            <w:pPr>
              <w:pStyle w:val="ab"/>
              <w:numPr>
                <w:ilvl w:val="0"/>
                <w:numId w:val="44"/>
              </w:numPr>
              <w:ind w:firstLineChars="0"/>
              <w:jc w:val="center"/>
              <w:rPr>
                <w:b/>
              </w:rPr>
            </w:pPr>
          </w:p>
        </w:tc>
        <w:tc>
          <w:tcPr>
            <w:tcW w:w="1272" w:type="dxa"/>
            <w:vAlign w:val="center"/>
          </w:tcPr>
          <w:p w14:paraId="5FCC0565" w14:textId="77777777" w:rsidR="00DF06FB" w:rsidRPr="00F71F80" w:rsidRDefault="00DF06FB" w:rsidP="006F30A2">
            <w:r w:rsidRPr="00602A83">
              <w:rPr>
                <w:rFonts w:hint="eastAsia"/>
              </w:rPr>
              <w:t>ZHLB</w:t>
            </w:r>
          </w:p>
        </w:tc>
        <w:tc>
          <w:tcPr>
            <w:tcW w:w="1167" w:type="dxa"/>
            <w:vAlign w:val="center"/>
          </w:tcPr>
          <w:p w14:paraId="30F7EC67" w14:textId="77777777" w:rsidR="00DF06FB" w:rsidRPr="00F71F80" w:rsidRDefault="00DF06FB" w:rsidP="006F30A2">
            <w:r w:rsidRPr="00602A83">
              <w:rPr>
                <w:rFonts w:hint="eastAsia"/>
              </w:rPr>
              <w:t>Character</w:t>
            </w:r>
          </w:p>
        </w:tc>
        <w:tc>
          <w:tcPr>
            <w:tcW w:w="960" w:type="dxa"/>
            <w:vAlign w:val="center"/>
          </w:tcPr>
          <w:p w14:paraId="3234F6CC" w14:textId="77777777" w:rsidR="00DF06FB" w:rsidRDefault="00DF06FB" w:rsidP="006F30A2">
            <w:r w:rsidRPr="00602A83">
              <w:rPr>
                <w:rFonts w:hint="eastAsia"/>
              </w:rPr>
              <w:t>2</w:t>
            </w:r>
          </w:p>
        </w:tc>
        <w:tc>
          <w:tcPr>
            <w:tcW w:w="2835" w:type="dxa"/>
            <w:vAlign w:val="center"/>
          </w:tcPr>
          <w:p w14:paraId="34ECBF9C" w14:textId="77777777" w:rsidR="00DF06FB" w:rsidRPr="00F71F80" w:rsidRDefault="00DF06FB" w:rsidP="006F30A2">
            <w:r w:rsidRPr="00602A83">
              <w:rPr>
                <w:rFonts w:hint="eastAsia"/>
              </w:rPr>
              <w:t>证券账户类别</w:t>
            </w:r>
          </w:p>
        </w:tc>
        <w:tc>
          <w:tcPr>
            <w:tcW w:w="2693" w:type="dxa"/>
            <w:vAlign w:val="center"/>
          </w:tcPr>
          <w:p w14:paraId="797F92CB" w14:textId="77777777" w:rsidR="00DF06FB" w:rsidRPr="00F71F80" w:rsidRDefault="00DF06FB" w:rsidP="006F30A2">
            <w:r w:rsidRPr="004A6013">
              <w:rPr>
                <w:rFonts w:hint="eastAsia"/>
              </w:rPr>
              <w:t>字典</w:t>
            </w:r>
            <w:r w:rsidRPr="004A6013">
              <w:rPr>
                <w:rFonts w:hint="eastAsia"/>
              </w:rPr>
              <w:t>(</w:t>
            </w:r>
            <w:r w:rsidRPr="00015D07">
              <w:rPr>
                <w:rFonts w:hint="eastAsia"/>
              </w:rPr>
              <w:t>ZHLB</w:t>
            </w:r>
            <w:r w:rsidRPr="004A6013">
              <w:rPr>
                <w:rFonts w:hint="eastAsia"/>
              </w:rPr>
              <w:t>)</w:t>
            </w:r>
          </w:p>
        </w:tc>
      </w:tr>
      <w:tr w:rsidR="00DF06FB" w14:paraId="10334D7D" w14:textId="77777777" w:rsidTr="00A93EE1">
        <w:trPr>
          <w:trHeight w:val="415"/>
          <w:jc w:val="center"/>
        </w:trPr>
        <w:tc>
          <w:tcPr>
            <w:tcW w:w="537" w:type="dxa"/>
            <w:vAlign w:val="center"/>
          </w:tcPr>
          <w:p w14:paraId="6CB8C970" w14:textId="77777777" w:rsidR="00E70528" w:rsidRDefault="00E70528">
            <w:pPr>
              <w:pStyle w:val="ab"/>
              <w:numPr>
                <w:ilvl w:val="0"/>
                <w:numId w:val="44"/>
              </w:numPr>
              <w:ind w:firstLineChars="0"/>
              <w:jc w:val="center"/>
              <w:rPr>
                <w:b/>
              </w:rPr>
            </w:pPr>
          </w:p>
        </w:tc>
        <w:tc>
          <w:tcPr>
            <w:tcW w:w="1272" w:type="dxa"/>
            <w:vAlign w:val="center"/>
          </w:tcPr>
          <w:p w14:paraId="0814BA0A" w14:textId="77777777" w:rsidR="00DF06FB" w:rsidRPr="00F71F80" w:rsidRDefault="00DF06FB" w:rsidP="006F30A2">
            <w:r w:rsidRPr="00F71F80">
              <w:rPr>
                <w:rFonts w:hint="eastAsia"/>
              </w:rPr>
              <w:t>ZQZH</w:t>
            </w:r>
          </w:p>
        </w:tc>
        <w:tc>
          <w:tcPr>
            <w:tcW w:w="1167" w:type="dxa"/>
            <w:vAlign w:val="center"/>
          </w:tcPr>
          <w:p w14:paraId="1E31B7EC" w14:textId="77777777" w:rsidR="00DF06FB" w:rsidRPr="00F71F80" w:rsidRDefault="00DF06FB" w:rsidP="006F30A2">
            <w:r w:rsidRPr="00F71F80">
              <w:rPr>
                <w:rFonts w:hint="eastAsia"/>
              </w:rPr>
              <w:t>Character</w:t>
            </w:r>
          </w:p>
        </w:tc>
        <w:tc>
          <w:tcPr>
            <w:tcW w:w="960" w:type="dxa"/>
            <w:vAlign w:val="center"/>
          </w:tcPr>
          <w:p w14:paraId="7469AB9A" w14:textId="77777777" w:rsidR="00DF06FB" w:rsidRPr="00F71F80" w:rsidRDefault="00DF06FB" w:rsidP="006F30A2">
            <w:r w:rsidRPr="00F71F80">
              <w:rPr>
                <w:rFonts w:hint="eastAsia"/>
              </w:rPr>
              <w:t>20</w:t>
            </w:r>
          </w:p>
        </w:tc>
        <w:tc>
          <w:tcPr>
            <w:tcW w:w="2835" w:type="dxa"/>
            <w:vAlign w:val="center"/>
          </w:tcPr>
          <w:p w14:paraId="14E92F1B" w14:textId="77777777" w:rsidR="00DF06FB" w:rsidRPr="00F71F80" w:rsidRDefault="00DF06FB" w:rsidP="006F30A2">
            <w:r w:rsidRPr="00F71F80">
              <w:rPr>
                <w:rFonts w:hint="eastAsia"/>
              </w:rPr>
              <w:t>证券账户号码</w:t>
            </w:r>
          </w:p>
        </w:tc>
        <w:tc>
          <w:tcPr>
            <w:tcW w:w="2693" w:type="dxa"/>
            <w:vAlign w:val="center"/>
          </w:tcPr>
          <w:p w14:paraId="50C0D189" w14:textId="77777777" w:rsidR="00DF06FB" w:rsidRPr="00F71F80" w:rsidRDefault="00DF06FB" w:rsidP="006F30A2"/>
        </w:tc>
      </w:tr>
      <w:tr w:rsidR="00DF06FB" w14:paraId="677CA25B" w14:textId="77777777" w:rsidTr="00A93EE1">
        <w:trPr>
          <w:trHeight w:val="415"/>
          <w:jc w:val="center"/>
        </w:trPr>
        <w:tc>
          <w:tcPr>
            <w:tcW w:w="537" w:type="dxa"/>
            <w:vAlign w:val="center"/>
          </w:tcPr>
          <w:p w14:paraId="1B306A49" w14:textId="77777777" w:rsidR="00E70528" w:rsidRDefault="00E70528">
            <w:pPr>
              <w:pStyle w:val="ab"/>
              <w:numPr>
                <w:ilvl w:val="0"/>
                <w:numId w:val="44"/>
              </w:numPr>
              <w:ind w:firstLineChars="0"/>
              <w:jc w:val="center"/>
              <w:rPr>
                <w:b/>
              </w:rPr>
            </w:pPr>
          </w:p>
        </w:tc>
        <w:tc>
          <w:tcPr>
            <w:tcW w:w="1272" w:type="dxa"/>
            <w:vAlign w:val="center"/>
          </w:tcPr>
          <w:p w14:paraId="2B6A3D00" w14:textId="77777777" w:rsidR="00DF06FB" w:rsidRPr="00F71F80" w:rsidRDefault="00DF06FB" w:rsidP="006F30A2">
            <w:r w:rsidRPr="00F71F80">
              <w:rPr>
                <w:rFonts w:hint="eastAsia"/>
              </w:rPr>
              <w:t>ZJLB</w:t>
            </w:r>
          </w:p>
        </w:tc>
        <w:tc>
          <w:tcPr>
            <w:tcW w:w="1167" w:type="dxa"/>
            <w:vAlign w:val="center"/>
          </w:tcPr>
          <w:p w14:paraId="25B2F19C" w14:textId="77777777" w:rsidR="00DF06FB" w:rsidRPr="00F71F80" w:rsidRDefault="00DF06FB" w:rsidP="006F30A2">
            <w:r w:rsidRPr="00F71F80">
              <w:rPr>
                <w:rFonts w:hint="eastAsia"/>
              </w:rPr>
              <w:t>Character</w:t>
            </w:r>
          </w:p>
        </w:tc>
        <w:tc>
          <w:tcPr>
            <w:tcW w:w="960" w:type="dxa"/>
            <w:vAlign w:val="center"/>
          </w:tcPr>
          <w:p w14:paraId="5CEBA185" w14:textId="77777777" w:rsidR="00DF06FB" w:rsidRPr="00F71F80" w:rsidRDefault="00DF06FB" w:rsidP="006F30A2">
            <w:r w:rsidRPr="00F71F80">
              <w:rPr>
                <w:rFonts w:hint="eastAsia"/>
              </w:rPr>
              <w:t>2</w:t>
            </w:r>
          </w:p>
        </w:tc>
        <w:tc>
          <w:tcPr>
            <w:tcW w:w="2835" w:type="dxa"/>
            <w:vAlign w:val="center"/>
          </w:tcPr>
          <w:p w14:paraId="56A05FD4" w14:textId="77777777" w:rsidR="00DF06FB" w:rsidRPr="00F71F80" w:rsidRDefault="00DF06FB" w:rsidP="006F30A2">
            <w:r w:rsidRPr="00F71F80">
              <w:rPr>
                <w:rFonts w:hint="eastAsia"/>
              </w:rPr>
              <w:t>主要身份证明文件类别</w:t>
            </w:r>
          </w:p>
        </w:tc>
        <w:tc>
          <w:tcPr>
            <w:tcW w:w="2693" w:type="dxa"/>
            <w:vAlign w:val="center"/>
          </w:tcPr>
          <w:p w14:paraId="61893329" w14:textId="77777777" w:rsidR="00DF06FB" w:rsidRPr="00F71F80" w:rsidRDefault="00DF06FB" w:rsidP="006F30A2">
            <w:r w:rsidRPr="00F71F80">
              <w:rPr>
                <w:rFonts w:hint="eastAsia"/>
              </w:rPr>
              <w:t>字典</w:t>
            </w:r>
            <w:r w:rsidRPr="00F71F80">
              <w:rPr>
                <w:rFonts w:hint="eastAsia"/>
              </w:rPr>
              <w:t>(ZJLB)</w:t>
            </w:r>
          </w:p>
        </w:tc>
      </w:tr>
      <w:tr w:rsidR="00DF06FB" w14:paraId="3FD03274" w14:textId="77777777" w:rsidTr="00A93EE1">
        <w:trPr>
          <w:trHeight w:val="415"/>
          <w:jc w:val="center"/>
        </w:trPr>
        <w:tc>
          <w:tcPr>
            <w:tcW w:w="537" w:type="dxa"/>
            <w:vAlign w:val="center"/>
          </w:tcPr>
          <w:p w14:paraId="336D5D91" w14:textId="77777777" w:rsidR="00E70528" w:rsidRDefault="00E70528">
            <w:pPr>
              <w:pStyle w:val="ab"/>
              <w:numPr>
                <w:ilvl w:val="0"/>
                <w:numId w:val="44"/>
              </w:numPr>
              <w:ind w:firstLineChars="0"/>
              <w:jc w:val="center"/>
              <w:rPr>
                <w:b/>
              </w:rPr>
            </w:pPr>
          </w:p>
        </w:tc>
        <w:tc>
          <w:tcPr>
            <w:tcW w:w="1272" w:type="dxa"/>
            <w:vAlign w:val="center"/>
          </w:tcPr>
          <w:p w14:paraId="05AB5BB8" w14:textId="77777777" w:rsidR="00DF06FB" w:rsidRPr="00F71F80" w:rsidRDefault="00DF06FB" w:rsidP="006F30A2">
            <w:r w:rsidRPr="00F71F80">
              <w:rPr>
                <w:rFonts w:hint="eastAsia"/>
              </w:rPr>
              <w:t>ZJDM</w:t>
            </w:r>
          </w:p>
        </w:tc>
        <w:tc>
          <w:tcPr>
            <w:tcW w:w="1167" w:type="dxa"/>
            <w:vAlign w:val="center"/>
          </w:tcPr>
          <w:p w14:paraId="19EA65BB" w14:textId="77777777" w:rsidR="00DF06FB" w:rsidRPr="00F71F80" w:rsidRDefault="00DF06FB" w:rsidP="006F30A2">
            <w:r w:rsidRPr="00F71F80">
              <w:rPr>
                <w:rFonts w:hint="eastAsia"/>
              </w:rPr>
              <w:t>Character</w:t>
            </w:r>
          </w:p>
        </w:tc>
        <w:tc>
          <w:tcPr>
            <w:tcW w:w="960" w:type="dxa"/>
            <w:vAlign w:val="center"/>
          </w:tcPr>
          <w:p w14:paraId="504D8023" w14:textId="77777777" w:rsidR="00DF06FB" w:rsidRPr="00F71F80" w:rsidRDefault="00DF06FB" w:rsidP="006F30A2">
            <w:r>
              <w:rPr>
                <w:rFonts w:hint="eastAsia"/>
              </w:rPr>
              <w:t>4</w:t>
            </w:r>
            <w:r w:rsidRPr="00F71F80">
              <w:rPr>
                <w:rFonts w:hint="eastAsia"/>
              </w:rPr>
              <w:t>0</w:t>
            </w:r>
          </w:p>
        </w:tc>
        <w:tc>
          <w:tcPr>
            <w:tcW w:w="2835" w:type="dxa"/>
            <w:vAlign w:val="center"/>
          </w:tcPr>
          <w:p w14:paraId="4839AA50" w14:textId="77777777" w:rsidR="00DF06FB" w:rsidRPr="00F71F80" w:rsidRDefault="00DF06FB" w:rsidP="006F30A2">
            <w:r w:rsidRPr="00F71F80">
              <w:rPr>
                <w:rFonts w:hint="eastAsia"/>
              </w:rPr>
              <w:t>主要身份证明文件代码</w:t>
            </w:r>
          </w:p>
        </w:tc>
        <w:tc>
          <w:tcPr>
            <w:tcW w:w="2693" w:type="dxa"/>
            <w:vAlign w:val="center"/>
          </w:tcPr>
          <w:p w14:paraId="6747929B" w14:textId="77777777" w:rsidR="00DF06FB" w:rsidRPr="00F71F80" w:rsidRDefault="00DF06FB" w:rsidP="006F30A2"/>
        </w:tc>
      </w:tr>
      <w:tr w:rsidR="00DF06FB" w14:paraId="6DE86EAE" w14:textId="77777777" w:rsidTr="00A93EE1">
        <w:trPr>
          <w:trHeight w:val="415"/>
          <w:jc w:val="center"/>
        </w:trPr>
        <w:tc>
          <w:tcPr>
            <w:tcW w:w="537" w:type="dxa"/>
            <w:vAlign w:val="center"/>
          </w:tcPr>
          <w:p w14:paraId="312C666E" w14:textId="77777777" w:rsidR="00E70528" w:rsidRDefault="00E70528">
            <w:pPr>
              <w:pStyle w:val="ab"/>
              <w:numPr>
                <w:ilvl w:val="0"/>
                <w:numId w:val="44"/>
              </w:numPr>
              <w:ind w:firstLineChars="0"/>
              <w:jc w:val="center"/>
              <w:rPr>
                <w:b/>
              </w:rPr>
            </w:pPr>
          </w:p>
        </w:tc>
        <w:tc>
          <w:tcPr>
            <w:tcW w:w="1272" w:type="dxa"/>
            <w:vAlign w:val="center"/>
          </w:tcPr>
          <w:p w14:paraId="0F625F15" w14:textId="77777777" w:rsidR="00DF06FB" w:rsidRPr="00F71F80" w:rsidRDefault="002546A4" w:rsidP="006F30A2">
            <w:r w:rsidRPr="00F71F80">
              <w:rPr>
                <w:rFonts w:hint="eastAsia"/>
              </w:rPr>
              <w:t>BHG</w:t>
            </w:r>
            <w:r>
              <w:rPr>
                <w:rFonts w:hint="eastAsia"/>
              </w:rPr>
              <w:t>JYXZ</w:t>
            </w:r>
          </w:p>
        </w:tc>
        <w:tc>
          <w:tcPr>
            <w:tcW w:w="1167" w:type="dxa"/>
            <w:vAlign w:val="center"/>
          </w:tcPr>
          <w:p w14:paraId="4BE6694B" w14:textId="77777777" w:rsidR="00DF06FB" w:rsidRPr="00F71F80" w:rsidRDefault="00DF06FB" w:rsidP="006F30A2">
            <w:r w:rsidRPr="00F71F80">
              <w:rPr>
                <w:rFonts w:hint="eastAsia"/>
              </w:rPr>
              <w:t>Character</w:t>
            </w:r>
          </w:p>
        </w:tc>
        <w:tc>
          <w:tcPr>
            <w:tcW w:w="960" w:type="dxa"/>
            <w:vAlign w:val="center"/>
          </w:tcPr>
          <w:p w14:paraId="616232B8" w14:textId="77777777" w:rsidR="00DF06FB" w:rsidRPr="00F71F80" w:rsidRDefault="00DF06FB" w:rsidP="006F30A2">
            <w:r w:rsidRPr="00F71F80">
              <w:rPr>
                <w:rFonts w:hint="eastAsia"/>
              </w:rPr>
              <w:t>1</w:t>
            </w:r>
          </w:p>
        </w:tc>
        <w:tc>
          <w:tcPr>
            <w:tcW w:w="2835" w:type="dxa"/>
            <w:vAlign w:val="center"/>
          </w:tcPr>
          <w:p w14:paraId="0F4099D5" w14:textId="77777777" w:rsidR="00DF06FB" w:rsidRPr="00F71F80" w:rsidRDefault="002546A4" w:rsidP="006F30A2">
            <w:r>
              <w:rPr>
                <w:rFonts w:hint="eastAsia"/>
                <w:color w:val="000000"/>
                <w:sz w:val="22"/>
              </w:rPr>
              <w:t>不合格导致的交易限制</w:t>
            </w:r>
          </w:p>
        </w:tc>
        <w:tc>
          <w:tcPr>
            <w:tcW w:w="2693" w:type="dxa"/>
            <w:vAlign w:val="center"/>
          </w:tcPr>
          <w:p w14:paraId="3C5A43D1" w14:textId="77777777" w:rsidR="000C65DF" w:rsidRDefault="00DF06FB">
            <w:r w:rsidRPr="00F71F80">
              <w:rPr>
                <w:rFonts w:hint="eastAsia"/>
              </w:rPr>
              <w:t>字典</w:t>
            </w:r>
            <w:r w:rsidRPr="00F71F80">
              <w:rPr>
                <w:rFonts w:hint="eastAsia"/>
              </w:rPr>
              <w:t>(</w:t>
            </w:r>
            <w:r w:rsidR="002546A4" w:rsidRPr="00F71F80">
              <w:rPr>
                <w:rFonts w:hint="eastAsia"/>
              </w:rPr>
              <w:t>BHG</w:t>
            </w:r>
            <w:r w:rsidR="002546A4">
              <w:rPr>
                <w:rFonts w:hint="eastAsia"/>
              </w:rPr>
              <w:t>JYXZ</w:t>
            </w:r>
            <w:r w:rsidRPr="00F71F80">
              <w:rPr>
                <w:rFonts w:hint="eastAsia"/>
              </w:rPr>
              <w:t>)</w:t>
            </w:r>
          </w:p>
        </w:tc>
      </w:tr>
      <w:tr w:rsidR="00DF06FB" w14:paraId="60C0E1E7" w14:textId="77777777" w:rsidTr="00A93EE1">
        <w:trPr>
          <w:trHeight w:val="415"/>
          <w:jc w:val="center"/>
        </w:trPr>
        <w:tc>
          <w:tcPr>
            <w:tcW w:w="537" w:type="dxa"/>
            <w:vAlign w:val="center"/>
          </w:tcPr>
          <w:p w14:paraId="08EB0D8A" w14:textId="77777777" w:rsidR="00E70528" w:rsidRDefault="00E70528">
            <w:pPr>
              <w:pStyle w:val="ab"/>
              <w:numPr>
                <w:ilvl w:val="0"/>
                <w:numId w:val="44"/>
              </w:numPr>
              <w:ind w:firstLineChars="0"/>
              <w:jc w:val="center"/>
              <w:rPr>
                <w:b/>
              </w:rPr>
            </w:pPr>
          </w:p>
        </w:tc>
        <w:tc>
          <w:tcPr>
            <w:tcW w:w="1272" w:type="dxa"/>
            <w:vAlign w:val="center"/>
          </w:tcPr>
          <w:p w14:paraId="3C731238" w14:textId="77777777" w:rsidR="00DF06FB" w:rsidRPr="00F71F80" w:rsidRDefault="00DF06FB" w:rsidP="006F30A2">
            <w:r w:rsidRPr="00F71F80">
              <w:rPr>
                <w:rFonts w:hint="eastAsia"/>
              </w:rPr>
              <w:t>BHGYYLB</w:t>
            </w:r>
          </w:p>
        </w:tc>
        <w:tc>
          <w:tcPr>
            <w:tcW w:w="1167" w:type="dxa"/>
            <w:vAlign w:val="center"/>
          </w:tcPr>
          <w:p w14:paraId="258EB2D5" w14:textId="77777777" w:rsidR="00DF06FB" w:rsidRPr="00F71F80" w:rsidRDefault="00DF06FB" w:rsidP="006F30A2">
            <w:r w:rsidRPr="00F71F80">
              <w:rPr>
                <w:rFonts w:hint="eastAsia"/>
              </w:rPr>
              <w:t>Character</w:t>
            </w:r>
          </w:p>
        </w:tc>
        <w:tc>
          <w:tcPr>
            <w:tcW w:w="960" w:type="dxa"/>
            <w:vAlign w:val="center"/>
          </w:tcPr>
          <w:p w14:paraId="6E6F499A" w14:textId="77777777" w:rsidR="00DF06FB" w:rsidRPr="00F71F80" w:rsidRDefault="00DF06FB" w:rsidP="006F30A2">
            <w:r w:rsidRPr="00F71F80">
              <w:rPr>
                <w:rFonts w:hint="eastAsia"/>
              </w:rPr>
              <w:t>1</w:t>
            </w:r>
          </w:p>
        </w:tc>
        <w:tc>
          <w:tcPr>
            <w:tcW w:w="2835" w:type="dxa"/>
            <w:vAlign w:val="center"/>
          </w:tcPr>
          <w:p w14:paraId="3E6789F0" w14:textId="77777777" w:rsidR="00DF06FB" w:rsidRPr="00F71F80" w:rsidRDefault="00DF06FB" w:rsidP="006F30A2">
            <w:r w:rsidRPr="00F71F80">
              <w:rPr>
                <w:rFonts w:hint="eastAsia"/>
              </w:rPr>
              <w:t>不合格原因类别</w:t>
            </w:r>
          </w:p>
        </w:tc>
        <w:tc>
          <w:tcPr>
            <w:tcW w:w="2693" w:type="dxa"/>
            <w:vAlign w:val="center"/>
          </w:tcPr>
          <w:p w14:paraId="252392BB" w14:textId="77777777" w:rsidR="00DF06FB" w:rsidRDefault="00DF06FB" w:rsidP="006F30A2">
            <w:r w:rsidRPr="00F71F80">
              <w:rPr>
                <w:rFonts w:hint="eastAsia"/>
              </w:rPr>
              <w:t>字典</w:t>
            </w:r>
            <w:r w:rsidRPr="00F71F80">
              <w:rPr>
                <w:rFonts w:hint="eastAsia"/>
              </w:rPr>
              <w:t>(BHGYYLB)</w:t>
            </w:r>
          </w:p>
        </w:tc>
      </w:tr>
      <w:tr w:rsidR="0031315D" w14:paraId="217987B9" w14:textId="77777777" w:rsidTr="00A93EE1">
        <w:trPr>
          <w:trHeight w:val="415"/>
          <w:jc w:val="center"/>
        </w:trPr>
        <w:tc>
          <w:tcPr>
            <w:tcW w:w="537" w:type="dxa"/>
            <w:vAlign w:val="center"/>
          </w:tcPr>
          <w:p w14:paraId="62A7502E" w14:textId="77777777" w:rsidR="00E70528" w:rsidRDefault="00E70528">
            <w:pPr>
              <w:pStyle w:val="ab"/>
              <w:numPr>
                <w:ilvl w:val="0"/>
                <w:numId w:val="44"/>
              </w:numPr>
              <w:ind w:firstLineChars="0"/>
              <w:jc w:val="center"/>
              <w:rPr>
                <w:b/>
              </w:rPr>
            </w:pPr>
          </w:p>
        </w:tc>
        <w:tc>
          <w:tcPr>
            <w:tcW w:w="1272" w:type="dxa"/>
            <w:vAlign w:val="center"/>
          </w:tcPr>
          <w:p w14:paraId="47BBD8D1" w14:textId="77777777" w:rsidR="0031315D" w:rsidRPr="00F71F80" w:rsidRDefault="0031315D" w:rsidP="006F30A2">
            <w:r w:rsidRPr="00F71F80">
              <w:rPr>
                <w:rFonts w:hint="eastAsia"/>
              </w:rPr>
              <w:t>KHJGDM</w:t>
            </w:r>
          </w:p>
        </w:tc>
        <w:tc>
          <w:tcPr>
            <w:tcW w:w="1167" w:type="dxa"/>
            <w:vAlign w:val="center"/>
          </w:tcPr>
          <w:p w14:paraId="0C79972E" w14:textId="77777777" w:rsidR="0031315D" w:rsidRPr="00F71F80" w:rsidRDefault="0031315D" w:rsidP="006F30A2">
            <w:r w:rsidRPr="00F71F80">
              <w:rPr>
                <w:rFonts w:hint="eastAsia"/>
              </w:rPr>
              <w:t>Character</w:t>
            </w:r>
          </w:p>
        </w:tc>
        <w:tc>
          <w:tcPr>
            <w:tcW w:w="960" w:type="dxa"/>
            <w:vAlign w:val="center"/>
          </w:tcPr>
          <w:p w14:paraId="2FA97D9A" w14:textId="77777777" w:rsidR="0031315D" w:rsidRPr="00F71F80" w:rsidRDefault="0031315D" w:rsidP="006F30A2">
            <w:r w:rsidRPr="00F71F80">
              <w:rPr>
                <w:rFonts w:hint="eastAsia"/>
              </w:rPr>
              <w:t>6</w:t>
            </w:r>
          </w:p>
        </w:tc>
        <w:tc>
          <w:tcPr>
            <w:tcW w:w="2835" w:type="dxa"/>
            <w:vAlign w:val="center"/>
          </w:tcPr>
          <w:p w14:paraId="14445823" w14:textId="77777777" w:rsidR="0031315D" w:rsidRPr="00F71F80" w:rsidRDefault="0031315D" w:rsidP="006F30A2">
            <w:r w:rsidRPr="00F71F80">
              <w:rPr>
                <w:rFonts w:hint="eastAsia"/>
              </w:rPr>
              <w:t>开户代理机构代码</w:t>
            </w:r>
          </w:p>
        </w:tc>
        <w:tc>
          <w:tcPr>
            <w:tcW w:w="2693" w:type="dxa"/>
            <w:vAlign w:val="center"/>
          </w:tcPr>
          <w:p w14:paraId="1CF5EC5E" w14:textId="77777777" w:rsidR="0031315D" w:rsidRPr="00F71F80" w:rsidRDefault="0031315D" w:rsidP="006F30A2"/>
        </w:tc>
      </w:tr>
    </w:tbl>
    <w:p w14:paraId="4E58992D" w14:textId="77777777" w:rsidR="00972847" w:rsidRPr="004F5966" w:rsidRDefault="00972847" w:rsidP="00972847">
      <w:pPr>
        <w:spacing w:line="360" w:lineRule="auto"/>
        <w:rPr>
          <w:b/>
          <w:sz w:val="30"/>
          <w:szCs w:val="30"/>
        </w:rPr>
      </w:pPr>
      <w:r w:rsidRPr="004F5966">
        <w:rPr>
          <w:rFonts w:hint="eastAsia"/>
          <w:b/>
          <w:sz w:val="30"/>
          <w:szCs w:val="30"/>
        </w:rPr>
        <w:t>说明：</w:t>
      </w:r>
    </w:p>
    <w:p w14:paraId="37F92C70" w14:textId="77777777" w:rsidR="00E70528" w:rsidRDefault="00DF0327">
      <w:pPr>
        <w:pStyle w:val="ab"/>
        <w:numPr>
          <w:ilvl w:val="0"/>
          <w:numId w:val="105"/>
        </w:numPr>
        <w:spacing w:line="360" w:lineRule="auto"/>
        <w:ind w:firstLineChars="0"/>
      </w:pPr>
      <w:r>
        <w:rPr>
          <w:rFonts w:hint="eastAsia"/>
        </w:rPr>
        <w:t>文件名称：</w:t>
      </w:r>
      <w:r>
        <w:rPr>
          <w:rFonts w:hint="eastAsia"/>
        </w:rPr>
        <w:t>qtbhgzhXXXXXX.mdd</w:t>
      </w:r>
    </w:p>
    <w:p w14:paraId="6D2A9D66" w14:textId="77777777" w:rsidR="00E70528" w:rsidRDefault="009B090A">
      <w:pPr>
        <w:pStyle w:val="ab"/>
        <w:numPr>
          <w:ilvl w:val="0"/>
          <w:numId w:val="105"/>
        </w:numPr>
        <w:spacing w:line="360" w:lineRule="auto"/>
        <w:ind w:firstLineChars="0"/>
      </w:pPr>
      <w:r>
        <w:rPr>
          <w:rFonts w:hint="eastAsia"/>
        </w:rPr>
        <w:t>压缩后文件名称：</w:t>
      </w:r>
      <w:r>
        <w:rPr>
          <w:rFonts w:hint="eastAsia"/>
        </w:rPr>
        <w:t>qtbhgzhXXXXXX.mdd.</w:t>
      </w:r>
      <w:r w:rsidR="00B03789">
        <w:rPr>
          <w:rFonts w:hint="eastAsia"/>
        </w:rPr>
        <w:t>bz2</w:t>
      </w:r>
    </w:p>
    <w:p w14:paraId="16E554A8" w14:textId="77777777" w:rsidR="00E70528" w:rsidRDefault="00972847">
      <w:pPr>
        <w:pStyle w:val="ab"/>
        <w:numPr>
          <w:ilvl w:val="0"/>
          <w:numId w:val="105"/>
        </w:numPr>
        <w:spacing w:line="360" w:lineRule="auto"/>
        <w:ind w:firstLineChars="0"/>
      </w:pPr>
      <w:r>
        <w:rPr>
          <w:rFonts w:hint="eastAsia"/>
        </w:rPr>
        <w:t>发送方：</w:t>
      </w:r>
      <w:r w:rsidR="003D63AB">
        <w:rPr>
          <w:rFonts w:hint="eastAsia"/>
        </w:rPr>
        <w:t>中国结算账户系统</w:t>
      </w:r>
    </w:p>
    <w:p w14:paraId="76ED7B95" w14:textId="77777777" w:rsidR="00E70528" w:rsidRDefault="00972847">
      <w:pPr>
        <w:pStyle w:val="ab"/>
        <w:numPr>
          <w:ilvl w:val="0"/>
          <w:numId w:val="105"/>
        </w:numPr>
        <w:spacing w:line="360" w:lineRule="auto"/>
        <w:ind w:firstLineChars="0"/>
      </w:pPr>
      <w:r>
        <w:rPr>
          <w:rFonts w:hint="eastAsia"/>
        </w:rPr>
        <w:t>接收方：开户代理机构</w:t>
      </w:r>
    </w:p>
    <w:p w14:paraId="0FAAF912" w14:textId="77777777" w:rsidR="00E70528" w:rsidRDefault="00972847">
      <w:pPr>
        <w:pStyle w:val="ab"/>
        <w:numPr>
          <w:ilvl w:val="0"/>
          <w:numId w:val="105"/>
        </w:numPr>
        <w:spacing w:line="360" w:lineRule="auto"/>
        <w:ind w:firstLineChars="0"/>
      </w:pPr>
      <w:r w:rsidRPr="00C77B74">
        <w:rPr>
          <w:rFonts w:hint="eastAsia"/>
        </w:rPr>
        <w:t>发送时点</w:t>
      </w:r>
      <w:r>
        <w:rPr>
          <w:rFonts w:hint="eastAsia"/>
        </w:rPr>
        <w:t>：</w:t>
      </w:r>
      <w:r w:rsidR="00A63DC5" w:rsidRPr="00FC0CF3">
        <w:rPr>
          <w:rFonts w:hint="eastAsia"/>
        </w:rPr>
        <w:t>日终</w:t>
      </w:r>
    </w:p>
    <w:p w14:paraId="2D21D76B" w14:textId="77777777" w:rsidR="00E70528" w:rsidRDefault="00972847">
      <w:pPr>
        <w:pStyle w:val="ab"/>
        <w:numPr>
          <w:ilvl w:val="0"/>
          <w:numId w:val="105"/>
        </w:numPr>
        <w:spacing w:line="360" w:lineRule="auto"/>
        <w:ind w:firstLineChars="0"/>
      </w:pPr>
      <w:r>
        <w:rPr>
          <w:rFonts w:hint="eastAsia"/>
        </w:rPr>
        <w:t>发送周期：</w:t>
      </w:r>
      <w:r w:rsidR="00574BEC" w:rsidRPr="00FC0CF3">
        <w:rPr>
          <w:rFonts w:hint="eastAsia"/>
        </w:rPr>
        <w:t>每周最后一个</w:t>
      </w:r>
      <w:r w:rsidR="00574BEC">
        <w:rPr>
          <w:rFonts w:hint="eastAsia"/>
        </w:rPr>
        <w:t>交易日</w:t>
      </w:r>
    </w:p>
    <w:p w14:paraId="06520056" w14:textId="77777777" w:rsidR="00E70528" w:rsidRDefault="00E17F51">
      <w:pPr>
        <w:pStyle w:val="ab"/>
        <w:numPr>
          <w:ilvl w:val="0"/>
          <w:numId w:val="105"/>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12E39C44" w14:textId="77777777" w:rsidR="00E70528" w:rsidRDefault="008750B0">
      <w:pPr>
        <w:pStyle w:val="ab"/>
        <w:numPr>
          <w:ilvl w:val="0"/>
          <w:numId w:val="105"/>
        </w:numPr>
        <w:spacing w:line="360" w:lineRule="auto"/>
        <w:ind w:firstLineChars="0"/>
      </w:pPr>
      <w:r>
        <w:rPr>
          <w:rFonts w:hint="eastAsia"/>
        </w:rPr>
        <w:t>通信通道：</w:t>
      </w:r>
      <w:r>
        <w:rPr>
          <w:rFonts w:hint="eastAsia"/>
        </w:rPr>
        <w:t>PROP</w:t>
      </w:r>
      <w:r>
        <w:rPr>
          <w:rFonts w:hint="eastAsia"/>
        </w:rPr>
        <w:t>文件交换系统</w:t>
      </w:r>
    </w:p>
    <w:p w14:paraId="40EE98F2" w14:textId="77777777" w:rsidR="00D132E4" w:rsidRDefault="00D132E4" w:rsidP="00D132E4">
      <w:pPr>
        <w:pStyle w:val="ab"/>
        <w:spacing w:line="360" w:lineRule="auto"/>
        <w:ind w:left="360" w:firstLineChars="0" w:firstLine="0"/>
      </w:pPr>
    </w:p>
    <w:p w14:paraId="1C6E5741" w14:textId="77777777" w:rsidR="00A56107" w:rsidRDefault="00824425" w:rsidP="00A56107">
      <w:pPr>
        <w:pStyle w:val="2"/>
        <w:numPr>
          <w:ilvl w:val="0"/>
          <w:numId w:val="33"/>
        </w:numPr>
      </w:pPr>
      <w:bookmarkStart w:id="1031" w:name="_Toc3820427"/>
      <w:r>
        <w:rPr>
          <w:rFonts w:ascii="宋体" w:hAnsi="宋体" w:hint="eastAsia"/>
          <w:szCs w:val="21"/>
        </w:rPr>
        <w:t>全量</w:t>
      </w:r>
      <w:r w:rsidR="00A56107">
        <w:rPr>
          <w:rFonts w:hint="eastAsia"/>
        </w:rPr>
        <w:t>带股转标识的证券账户文件</w:t>
      </w:r>
      <w:bookmarkEnd w:id="1031"/>
    </w:p>
    <w:tbl>
      <w:tblPr>
        <w:tblStyle w:val="a5"/>
        <w:tblW w:w="9464" w:type="dxa"/>
        <w:jc w:val="center"/>
        <w:tblLook w:val="04A0" w:firstRow="1" w:lastRow="0" w:firstColumn="1" w:lastColumn="0" w:noHBand="0" w:noVBand="1"/>
      </w:tblPr>
      <w:tblGrid>
        <w:gridCol w:w="537"/>
        <w:gridCol w:w="1272"/>
        <w:gridCol w:w="1276"/>
        <w:gridCol w:w="855"/>
        <w:gridCol w:w="2972"/>
        <w:gridCol w:w="2552"/>
      </w:tblGrid>
      <w:tr w:rsidR="00A56107" w14:paraId="62330771" w14:textId="77777777" w:rsidTr="00A56107">
        <w:trPr>
          <w:trHeight w:val="534"/>
          <w:jc w:val="center"/>
        </w:trPr>
        <w:tc>
          <w:tcPr>
            <w:tcW w:w="537" w:type="dxa"/>
            <w:shd w:val="clear" w:color="auto" w:fill="FFC000"/>
            <w:vAlign w:val="center"/>
          </w:tcPr>
          <w:p w14:paraId="50161C33" w14:textId="77777777" w:rsidR="00A56107" w:rsidRPr="00455B38" w:rsidRDefault="00A56107" w:rsidP="00A56107">
            <w:pPr>
              <w:jc w:val="center"/>
              <w:rPr>
                <w:b/>
                <w:sz w:val="24"/>
                <w:szCs w:val="24"/>
              </w:rPr>
            </w:pPr>
            <w:r w:rsidRPr="00455B38">
              <w:rPr>
                <w:rFonts w:hint="eastAsia"/>
                <w:b/>
                <w:sz w:val="24"/>
                <w:szCs w:val="24"/>
              </w:rPr>
              <w:t>NO</w:t>
            </w:r>
          </w:p>
        </w:tc>
        <w:tc>
          <w:tcPr>
            <w:tcW w:w="1272" w:type="dxa"/>
            <w:shd w:val="clear" w:color="auto" w:fill="FFC000"/>
            <w:vAlign w:val="center"/>
          </w:tcPr>
          <w:p w14:paraId="7B44A438" w14:textId="77777777" w:rsidR="00A56107" w:rsidRPr="00455B38" w:rsidRDefault="00A56107" w:rsidP="00A56107">
            <w:pPr>
              <w:jc w:val="center"/>
              <w:rPr>
                <w:b/>
                <w:sz w:val="24"/>
                <w:szCs w:val="24"/>
              </w:rPr>
            </w:pPr>
            <w:r w:rsidRPr="00455B38">
              <w:rPr>
                <w:rFonts w:hint="eastAsia"/>
                <w:b/>
                <w:sz w:val="24"/>
                <w:szCs w:val="24"/>
              </w:rPr>
              <w:t>字段</w:t>
            </w:r>
          </w:p>
        </w:tc>
        <w:tc>
          <w:tcPr>
            <w:tcW w:w="1276" w:type="dxa"/>
            <w:shd w:val="clear" w:color="auto" w:fill="FFC000"/>
            <w:vAlign w:val="center"/>
          </w:tcPr>
          <w:p w14:paraId="135CF46E" w14:textId="77777777" w:rsidR="00A56107" w:rsidRPr="00455B38" w:rsidRDefault="00A56107" w:rsidP="00A56107">
            <w:pPr>
              <w:jc w:val="center"/>
              <w:rPr>
                <w:b/>
                <w:sz w:val="24"/>
                <w:szCs w:val="24"/>
              </w:rPr>
            </w:pPr>
            <w:r w:rsidRPr="00455B38">
              <w:rPr>
                <w:rFonts w:hint="eastAsia"/>
                <w:b/>
                <w:sz w:val="24"/>
                <w:szCs w:val="24"/>
              </w:rPr>
              <w:t>类型</w:t>
            </w:r>
          </w:p>
        </w:tc>
        <w:tc>
          <w:tcPr>
            <w:tcW w:w="855" w:type="dxa"/>
            <w:shd w:val="clear" w:color="auto" w:fill="FFC000"/>
            <w:vAlign w:val="center"/>
          </w:tcPr>
          <w:p w14:paraId="7019CBA4" w14:textId="77777777" w:rsidR="00A56107" w:rsidRPr="00455B38" w:rsidRDefault="00A56107" w:rsidP="00A56107">
            <w:pPr>
              <w:jc w:val="center"/>
              <w:rPr>
                <w:b/>
                <w:sz w:val="24"/>
                <w:szCs w:val="24"/>
              </w:rPr>
            </w:pPr>
            <w:r w:rsidRPr="00455B38">
              <w:rPr>
                <w:rFonts w:hint="eastAsia"/>
                <w:b/>
                <w:sz w:val="24"/>
                <w:szCs w:val="24"/>
              </w:rPr>
              <w:t>长度</w:t>
            </w:r>
          </w:p>
        </w:tc>
        <w:tc>
          <w:tcPr>
            <w:tcW w:w="2972" w:type="dxa"/>
            <w:tcBorders>
              <w:right w:val="single" w:sz="4" w:space="0" w:color="auto"/>
            </w:tcBorders>
            <w:shd w:val="clear" w:color="auto" w:fill="FFC000"/>
            <w:vAlign w:val="center"/>
          </w:tcPr>
          <w:p w14:paraId="28A64ED0" w14:textId="77777777" w:rsidR="00A56107" w:rsidRPr="00455B38" w:rsidRDefault="00A56107" w:rsidP="00A56107">
            <w:pPr>
              <w:jc w:val="center"/>
              <w:rPr>
                <w:b/>
                <w:sz w:val="24"/>
                <w:szCs w:val="24"/>
              </w:rPr>
            </w:pPr>
            <w:r w:rsidRPr="00455B38">
              <w:rPr>
                <w:rFonts w:hint="eastAsia"/>
                <w:b/>
                <w:sz w:val="24"/>
                <w:szCs w:val="24"/>
              </w:rPr>
              <w:t>字段名称</w:t>
            </w:r>
          </w:p>
        </w:tc>
        <w:tc>
          <w:tcPr>
            <w:tcW w:w="2552" w:type="dxa"/>
            <w:tcBorders>
              <w:left w:val="single" w:sz="4" w:space="0" w:color="auto"/>
            </w:tcBorders>
            <w:shd w:val="clear" w:color="auto" w:fill="FFC000"/>
            <w:vAlign w:val="center"/>
          </w:tcPr>
          <w:p w14:paraId="0F2A3B56" w14:textId="77777777" w:rsidR="00A56107" w:rsidRPr="00455B38" w:rsidRDefault="00A56107" w:rsidP="00A56107">
            <w:pPr>
              <w:jc w:val="center"/>
              <w:rPr>
                <w:b/>
                <w:sz w:val="24"/>
                <w:szCs w:val="24"/>
              </w:rPr>
            </w:pPr>
            <w:r>
              <w:rPr>
                <w:rFonts w:hint="eastAsia"/>
                <w:b/>
                <w:sz w:val="24"/>
                <w:szCs w:val="24"/>
              </w:rPr>
              <w:t>备注</w:t>
            </w:r>
          </w:p>
        </w:tc>
      </w:tr>
      <w:tr w:rsidR="00A56107" w14:paraId="394BF6BB" w14:textId="77777777" w:rsidTr="00A56107">
        <w:trPr>
          <w:trHeight w:val="415"/>
          <w:jc w:val="center"/>
        </w:trPr>
        <w:tc>
          <w:tcPr>
            <w:tcW w:w="537" w:type="dxa"/>
            <w:vAlign w:val="center"/>
          </w:tcPr>
          <w:p w14:paraId="5AB1528A" w14:textId="77777777" w:rsidR="005077BE" w:rsidRDefault="005077BE">
            <w:pPr>
              <w:pStyle w:val="ab"/>
              <w:numPr>
                <w:ilvl w:val="0"/>
                <w:numId w:val="188"/>
              </w:numPr>
              <w:ind w:firstLineChars="0"/>
              <w:jc w:val="center"/>
              <w:rPr>
                <w:b/>
              </w:rPr>
            </w:pPr>
          </w:p>
        </w:tc>
        <w:tc>
          <w:tcPr>
            <w:tcW w:w="1272" w:type="dxa"/>
            <w:vAlign w:val="center"/>
          </w:tcPr>
          <w:p w14:paraId="5FB865D4" w14:textId="77777777" w:rsidR="00A56107" w:rsidRDefault="00A56107" w:rsidP="00A56107">
            <w:r w:rsidRPr="00602A83">
              <w:rPr>
                <w:rFonts w:hint="eastAsia"/>
              </w:rPr>
              <w:t>YMTH</w:t>
            </w:r>
          </w:p>
        </w:tc>
        <w:tc>
          <w:tcPr>
            <w:tcW w:w="1276" w:type="dxa"/>
            <w:vAlign w:val="center"/>
          </w:tcPr>
          <w:p w14:paraId="40274CDC" w14:textId="77777777" w:rsidR="00A56107" w:rsidRPr="00602A83" w:rsidRDefault="00A56107" w:rsidP="00A56107">
            <w:r w:rsidRPr="00602A83">
              <w:rPr>
                <w:rFonts w:hint="eastAsia"/>
              </w:rPr>
              <w:t>Character</w:t>
            </w:r>
          </w:p>
        </w:tc>
        <w:tc>
          <w:tcPr>
            <w:tcW w:w="855" w:type="dxa"/>
            <w:vAlign w:val="center"/>
          </w:tcPr>
          <w:p w14:paraId="3EBC5B67" w14:textId="77777777" w:rsidR="00A56107" w:rsidRDefault="00A56107" w:rsidP="00A56107">
            <w:r>
              <w:rPr>
                <w:rFonts w:hint="eastAsia"/>
              </w:rPr>
              <w:t>20</w:t>
            </w:r>
          </w:p>
        </w:tc>
        <w:tc>
          <w:tcPr>
            <w:tcW w:w="2972" w:type="dxa"/>
            <w:tcBorders>
              <w:right w:val="single" w:sz="4" w:space="0" w:color="auto"/>
            </w:tcBorders>
            <w:vAlign w:val="center"/>
          </w:tcPr>
          <w:p w14:paraId="5B0B6332" w14:textId="77777777" w:rsidR="00A56107" w:rsidRPr="00602A83" w:rsidRDefault="00A56107" w:rsidP="00A56107">
            <w:r w:rsidRPr="00602A83">
              <w:rPr>
                <w:rFonts w:hint="eastAsia"/>
              </w:rPr>
              <w:t>一码通账户号码</w:t>
            </w:r>
          </w:p>
        </w:tc>
        <w:tc>
          <w:tcPr>
            <w:tcW w:w="2552" w:type="dxa"/>
            <w:tcBorders>
              <w:left w:val="single" w:sz="4" w:space="0" w:color="auto"/>
            </w:tcBorders>
            <w:vAlign w:val="center"/>
          </w:tcPr>
          <w:p w14:paraId="5EE95AC4" w14:textId="77777777" w:rsidR="00A56107" w:rsidRPr="00602A83" w:rsidRDefault="00A56107" w:rsidP="00A56107"/>
        </w:tc>
      </w:tr>
      <w:tr w:rsidR="00A56107" w14:paraId="00C5FA0F" w14:textId="77777777" w:rsidTr="00A56107">
        <w:trPr>
          <w:trHeight w:val="415"/>
          <w:jc w:val="center"/>
        </w:trPr>
        <w:tc>
          <w:tcPr>
            <w:tcW w:w="537" w:type="dxa"/>
            <w:vAlign w:val="center"/>
          </w:tcPr>
          <w:p w14:paraId="3245427F" w14:textId="77777777" w:rsidR="005077BE" w:rsidRDefault="005077BE">
            <w:pPr>
              <w:pStyle w:val="ab"/>
              <w:numPr>
                <w:ilvl w:val="0"/>
                <w:numId w:val="188"/>
              </w:numPr>
              <w:ind w:firstLineChars="0"/>
              <w:jc w:val="center"/>
              <w:rPr>
                <w:b/>
              </w:rPr>
            </w:pPr>
          </w:p>
        </w:tc>
        <w:tc>
          <w:tcPr>
            <w:tcW w:w="1272" w:type="dxa"/>
            <w:vAlign w:val="center"/>
          </w:tcPr>
          <w:p w14:paraId="2614BE75" w14:textId="77777777" w:rsidR="00A56107" w:rsidRDefault="00A56107" w:rsidP="00A56107">
            <w:r w:rsidRPr="00602A83">
              <w:rPr>
                <w:rFonts w:hint="eastAsia"/>
              </w:rPr>
              <w:t>ZHLB</w:t>
            </w:r>
          </w:p>
        </w:tc>
        <w:tc>
          <w:tcPr>
            <w:tcW w:w="1276" w:type="dxa"/>
            <w:vAlign w:val="center"/>
          </w:tcPr>
          <w:p w14:paraId="04DB4A73" w14:textId="77777777" w:rsidR="00A56107" w:rsidRPr="00602A83" w:rsidRDefault="00A56107" w:rsidP="00A56107">
            <w:r w:rsidRPr="00602A83">
              <w:rPr>
                <w:rFonts w:hint="eastAsia"/>
              </w:rPr>
              <w:t>Character</w:t>
            </w:r>
          </w:p>
        </w:tc>
        <w:tc>
          <w:tcPr>
            <w:tcW w:w="855" w:type="dxa"/>
            <w:vAlign w:val="center"/>
          </w:tcPr>
          <w:p w14:paraId="6BC3DD3D" w14:textId="77777777" w:rsidR="00A56107" w:rsidRDefault="00A56107" w:rsidP="00A56107">
            <w:r w:rsidRPr="00602A83">
              <w:rPr>
                <w:rFonts w:hint="eastAsia"/>
              </w:rPr>
              <w:t>2</w:t>
            </w:r>
          </w:p>
        </w:tc>
        <w:tc>
          <w:tcPr>
            <w:tcW w:w="2972" w:type="dxa"/>
            <w:tcBorders>
              <w:right w:val="single" w:sz="4" w:space="0" w:color="auto"/>
            </w:tcBorders>
            <w:vAlign w:val="center"/>
          </w:tcPr>
          <w:p w14:paraId="540B6798" w14:textId="77777777" w:rsidR="00A56107" w:rsidRPr="00602A83" w:rsidRDefault="00A56107" w:rsidP="00A56107">
            <w:r w:rsidRPr="00602A83">
              <w:rPr>
                <w:rFonts w:hint="eastAsia"/>
              </w:rPr>
              <w:t>证券账户类别</w:t>
            </w:r>
          </w:p>
        </w:tc>
        <w:tc>
          <w:tcPr>
            <w:tcW w:w="2552" w:type="dxa"/>
            <w:tcBorders>
              <w:left w:val="single" w:sz="4" w:space="0" w:color="auto"/>
            </w:tcBorders>
            <w:vAlign w:val="center"/>
          </w:tcPr>
          <w:p w14:paraId="54920490" w14:textId="77777777" w:rsidR="00A56107" w:rsidRPr="00602A83" w:rsidRDefault="00A56107" w:rsidP="00A56107">
            <w:r w:rsidRPr="004655CD">
              <w:rPr>
                <w:rFonts w:hint="eastAsia"/>
              </w:rPr>
              <w:t>字典</w:t>
            </w:r>
            <w:r w:rsidRPr="004655CD">
              <w:rPr>
                <w:rFonts w:hint="eastAsia"/>
              </w:rPr>
              <w:t>(</w:t>
            </w:r>
            <w:r w:rsidRPr="00602A83">
              <w:rPr>
                <w:rFonts w:hint="eastAsia"/>
              </w:rPr>
              <w:t>ZHLB</w:t>
            </w:r>
            <w:r w:rsidRPr="004655CD">
              <w:rPr>
                <w:rFonts w:hint="eastAsia"/>
              </w:rPr>
              <w:t>)</w:t>
            </w:r>
          </w:p>
        </w:tc>
      </w:tr>
      <w:tr w:rsidR="00A56107" w14:paraId="4C1EF588" w14:textId="77777777" w:rsidTr="00A56107">
        <w:trPr>
          <w:trHeight w:val="415"/>
          <w:jc w:val="center"/>
        </w:trPr>
        <w:tc>
          <w:tcPr>
            <w:tcW w:w="537" w:type="dxa"/>
            <w:vAlign w:val="center"/>
          </w:tcPr>
          <w:p w14:paraId="4616BA96" w14:textId="77777777" w:rsidR="005077BE" w:rsidRDefault="005077BE">
            <w:pPr>
              <w:pStyle w:val="ab"/>
              <w:numPr>
                <w:ilvl w:val="0"/>
                <w:numId w:val="188"/>
              </w:numPr>
              <w:ind w:firstLineChars="0"/>
              <w:jc w:val="center"/>
              <w:rPr>
                <w:b/>
              </w:rPr>
            </w:pPr>
          </w:p>
        </w:tc>
        <w:tc>
          <w:tcPr>
            <w:tcW w:w="1272" w:type="dxa"/>
            <w:vAlign w:val="center"/>
          </w:tcPr>
          <w:p w14:paraId="7100DB9D" w14:textId="77777777" w:rsidR="00A56107" w:rsidRPr="00602A83" w:rsidRDefault="00A56107" w:rsidP="00A56107">
            <w:r w:rsidRPr="00602A83">
              <w:rPr>
                <w:rFonts w:hint="eastAsia"/>
              </w:rPr>
              <w:t>ZQZH</w:t>
            </w:r>
          </w:p>
        </w:tc>
        <w:tc>
          <w:tcPr>
            <w:tcW w:w="1276" w:type="dxa"/>
            <w:vAlign w:val="center"/>
          </w:tcPr>
          <w:p w14:paraId="48F61A82" w14:textId="77777777" w:rsidR="00A56107" w:rsidRPr="00602A83" w:rsidRDefault="00A56107" w:rsidP="00A56107">
            <w:r w:rsidRPr="00602A83">
              <w:rPr>
                <w:rFonts w:hint="eastAsia"/>
              </w:rPr>
              <w:t>Character</w:t>
            </w:r>
          </w:p>
        </w:tc>
        <w:tc>
          <w:tcPr>
            <w:tcW w:w="855" w:type="dxa"/>
            <w:vAlign w:val="center"/>
          </w:tcPr>
          <w:p w14:paraId="2463CC76" w14:textId="77777777" w:rsidR="00A56107" w:rsidRPr="00602A83" w:rsidRDefault="00A56107" w:rsidP="00A56107">
            <w:r w:rsidRPr="00602A83">
              <w:rPr>
                <w:rFonts w:hint="eastAsia"/>
              </w:rPr>
              <w:t>20</w:t>
            </w:r>
          </w:p>
        </w:tc>
        <w:tc>
          <w:tcPr>
            <w:tcW w:w="2972" w:type="dxa"/>
            <w:tcBorders>
              <w:right w:val="single" w:sz="4" w:space="0" w:color="auto"/>
            </w:tcBorders>
            <w:vAlign w:val="center"/>
          </w:tcPr>
          <w:p w14:paraId="23A79F8A" w14:textId="77777777" w:rsidR="00A56107" w:rsidRPr="00602A83" w:rsidRDefault="00A56107" w:rsidP="00A56107">
            <w:r w:rsidRPr="00602A83">
              <w:rPr>
                <w:rFonts w:hint="eastAsia"/>
              </w:rPr>
              <w:t>证券账户号码</w:t>
            </w:r>
          </w:p>
        </w:tc>
        <w:tc>
          <w:tcPr>
            <w:tcW w:w="2552" w:type="dxa"/>
            <w:tcBorders>
              <w:left w:val="single" w:sz="4" w:space="0" w:color="auto"/>
            </w:tcBorders>
            <w:vAlign w:val="center"/>
          </w:tcPr>
          <w:p w14:paraId="70A02E59" w14:textId="77777777" w:rsidR="00A56107" w:rsidRPr="00602A83" w:rsidRDefault="00A56107" w:rsidP="00A56107"/>
        </w:tc>
      </w:tr>
      <w:tr w:rsidR="00A56107" w14:paraId="5F10FC1F" w14:textId="77777777" w:rsidTr="00A56107">
        <w:trPr>
          <w:trHeight w:val="415"/>
          <w:jc w:val="center"/>
        </w:trPr>
        <w:tc>
          <w:tcPr>
            <w:tcW w:w="537" w:type="dxa"/>
            <w:vAlign w:val="center"/>
          </w:tcPr>
          <w:p w14:paraId="5ABE3D25" w14:textId="77777777" w:rsidR="005077BE" w:rsidRDefault="005077BE">
            <w:pPr>
              <w:pStyle w:val="ab"/>
              <w:numPr>
                <w:ilvl w:val="0"/>
                <w:numId w:val="188"/>
              </w:numPr>
              <w:ind w:firstLineChars="0"/>
              <w:jc w:val="center"/>
              <w:rPr>
                <w:b/>
              </w:rPr>
            </w:pPr>
          </w:p>
        </w:tc>
        <w:tc>
          <w:tcPr>
            <w:tcW w:w="1272" w:type="dxa"/>
            <w:vAlign w:val="center"/>
          </w:tcPr>
          <w:p w14:paraId="4F3C8D02" w14:textId="77777777" w:rsidR="00A56107" w:rsidRPr="00602A83" w:rsidRDefault="00A56107" w:rsidP="00A56107">
            <w:r>
              <w:rPr>
                <w:rFonts w:hint="eastAsia"/>
              </w:rPr>
              <w:t>ZQZHZT</w:t>
            </w:r>
          </w:p>
        </w:tc>
        <w:tc>
          <w:tcPr>
            <w:tcW w:w="1276" w:type="dxa"/>
            <w:vAlign w:val="center"/>
          </w:tcPr>
          <w:p w14:paraId="60FA5406" w14:textId="77777777" w:rsidR="00A56107" w:rsidRPr="00602A83" w:rsidRDefault="00A56107" w:rsidP="00A56107">
            <w:r w:rsidRPr="00602A83">
              <w:rPr>
                <w:rFonts w:hint="eastAsia"/>
              </w:rPr>
              <w:t>Character</w:t>
            </w:r>
          </w:p>
        </w:tc>
        <w:tc>
          <w:tcPr>
            <w:tcW w:w="855" w:type="dxa"/>
            <w:vAlign w:val="center"/>
          </w:tcPr>
          <w:p w14:paraId="7E766343" w14:textId="77777777" w:rsidR="00A56107" w:rsidRPr="00602A83" w:rsidRDefault="00A56107" w:rsidP="00A56107">
            <w:r>
              <w:rPr>
                <w:rFonts w:hint="eastAsia"/>
              </w:rPr>
              <w:t>2</w:t>
            </w:r>
          </w:p>
        </w:tc>
        <w:tc>
          <w:tcPr>
            <w:tcW w:w="2972" w:type="dxa"/>
            <w:tcBorders>
              <w:right w:val="single" w:sz="4" w:space="0" w:color="auto"/>
            </w:tcBorders>
            <w:vAlign w:val="center"/>
          </w:tcPr>
          <w:p w14:paraId="1ECAEF90" w14:textId="77777777" w:rsidR="00A56107" w:rsidRPr="00602A83" w:rsidRDefault="00A56107" w:rsidP="00A56107">
            <w:r w:rsidRPr="00602A83">
              <w:rPr>
                <w:rFonts w:hint="eastAsia"/>
              </w:rPr>
              <w:t>证券账户状态</w:t>
            </w:r>
          </w:p>
        </w:tc>
        <w:tc>
          <w:tcPr>
            <w:tcW w:w="2552" w:type="dxa"/>
            <w:tcBorders>
              <w:left w:val="single" w:sz="4" w:space="0" w:color="auto"/>
            </w:tcBorders>
            <w:vAlign w:val="center"/>
          </w:tcPr>
          <w:p w14:paraId="6A552247" w14:textId="77777777" w:rsidR="00A56107" w:rsidRPr="00602A83" w:rsidRDefault="00A56107" w:rsidP="00A56107">
            <w:r w:rsidRPr="004655CD">
              <w:rPr>
                <w:rFonts w:hint="eastAsia"/>
              </w:rPr>
              <w:t>字典</w:t>
            </w:r>
            <w:r w:rsidRPr="004655CD">
              <w:rPr>
                <w:rFonts w:hint="eastAsia"/>
              </w:rPr>
              <w:t>(</w:t>
            </w:r>
            <w:r>
              <w:rPr>
                <w:rFonts w:hint="eastAsia"/>
              </w:rPr>
              <w:t>ZQZHZT</w:t>
            </w:r>
            <w:r w:rsidRPr="004655CD">
              <w:rPr>
                <w:rFonts w:hint="eastAsia"/>
              </w:rPr>
              <w:t>)</w:t>
            </w:r>
          </w:p>
        </w:tc>
      </w:tr>
      <w:tr w:rsidR="00A56107" w14:paraId="433BA507" w14:textId="77777777" w:rsidTr="00A56107">
        <w:trPr>
          <w:trHeight w:val="415"/>
          <w:jc w:val="center"/>
        </w:trPr>
        <w:tc>
          <w:tcPr>
            <w:tcW w:w="537" w:type="dxa"/>
            <w:vAlign w:val="center"/>
          </w:tcPr>
          <w:p w14:paraId="29A5148B" w14:textId="77777777" w:rsidR="005077BE" w:rsidRDefault="005077BE">
            <w:pPr>
              <w:pStyle w:val="ab"/>
              <w:numPr>
                <w:ilvl w:val="0"/>
                <w:numId w:val="188"/>
              </w:numPr>
              <w:ind w:firstLineChars="0"/>
              <w:jc w:val="center"/>
              <w:rPr>
                <w:b/>
              </w:rPr>
            </w:pPr>
          </w:p>
        </w:tc>
        <w:tc>
          <w:tcPr>
            <w:tcW w:w="1272" w:type="dxa"/>
            <w:vAlign w:val="center"/>
          </w:tcPr>
          <w:p w14:paraId="3D11E5D3" w14:textId="77777777" w:rsidR="00A56107" w:rsidRDefault="00A56107" w:rsidP="00A56107">
            <w:r>
              <w:rPr>
                <w:rFonts w:hint="eastAsia"/>
              </w:rPr>
              <w:t>SBRQ</w:t>
            </w:r>
          </w:p>
        </w:tc>
        <w:tc>
          <w:tcPr>
            <w:tcW w:w="1276" w:type="dxa"/>
            <w:vAlign w:val="center"/>
          </w:tcPr>
          <w:p w14:paraId="72AA9482" w14:textId="77777777" w:rsidR="00A56107" w:rsidRPr="00602A83" w:rsidRDefault="00A56107" w:rsidP="00A56107">
            <w:r w:rsidRPr="00B057C0">
              <w:rPr>
                <w:rFonts w:hint="eastAsia"/>
              </w:rPr>
              <w:t>Character</w:t>
            </w:r>
          </w:p>
        </w:tc>
        <w:tc>
          <w:tcPr>
            <w:tcW w:w="855" w:type="dxa"/>
            <w:vAlign w:val="center"/>
          </w:tcPr>
          <w:p w14:paraId="15103CA9" w14:textId="77777777" w:rsidR="00A56107" w:rsidRPr="00602A83" w:rsidRDefault="00A56107" w:rsidP="00A56107">
            <w:r>
              <w:rPr>
                <w:rFonts w:hint="eastAsia"/>
              </w:rPr>
              <w:t>8</w:t>
            </w:r>
          </w:p>
        </w:tc>
        <w:tc>
          <w:tcPr>
            <w:tcW w:w="2972" w:type="dxa"/>
            <w:tcBorders>
              <w:right w:val="single" w:sz="4" w:space="0" w:color="auto"/>
            </w:tcBorders>
            <w:vAlign w:val="center"/>
          </w:tcPr>
          <w:p w14:paraId="2AF3D592" w14:textId="77777777" w:rsidR="00A56107" w:rsidRPr="00602A83" w:rsidRDefault="00A56107" w:rsidP="00A56107">
            <w:r>
              <w:rPr>
                <w:rFonts w:hint="eastAsia"/>
              </w:rPr>
              <w:t>股转市场标识申报日期</w:t>
            </w:r>
          </w:p>
        </w:tc>
        <w:tc>
          <w:tcPr>
            <w:tcW w:w="2552" w:type="dxa"/>
            <w:tcBorders>
              <w:left w:val="single" w:sz="4" w:space="0" w:color="auto"/>
            </w:tcBorders>
            <w:vAlign w:val="center"/>
          </w:tcPr>
          <w:p w14:paraId="67550207" w14:textId="77777777" w:rsidR="00A56107" w:rsidRPr="00602A83" w:rsidRDefault="00A56107" w:rsidP="00A56107"/>
        </w:tc>
      </w:tr>
      <w:tr w:rsidR="00A56107" w14:paraId="5BB71515" w14:textId="77777777" w:rsidTr="00A56107">
        <w:trPr>
          <w:trHeight w:val="415"/>
          <w:jc w:val="center"/>
        </w:trPr>
        <w:tc>
          <w:tcPr>
            <w:tcW w:w="537" w:type="dxa"/>
            <w:vAlign w:val="center"/>
          </w:tcPr>
          <w:p w14:paraId="6236D941" w14:textId="77777777" w:rsidR="005077BE" w:rsidRDefault="005077BE">
            <w:pPr>
              <w:pStyle w:val="ab"/>
              <w:numPr>
                <w:ilvl w:val="0"/>
                <w:numId w:val="188"/>
              </w:numPr>
              <w:ind w:firstLineChars="0"/>
              <w:jc w:val="center"/>
              <w:rPr>
                <w:b/>
              </w:rPr>
            </w:pPr>
          </w:p>
        </w:tc>
        <w:tc>
          <w:tcPr>
            <w:tcW w:w="1272" w:type="dxa"/>
            <w:vAlign w:val="center"/>
          </w:tcPr>
          <w:p w14:paraId="6D39790A" w14:textId="77777777" w:rsidR="00A56107" w:rsidRPr="00602A83" w:rsidRDefault="00A56107" w:rsidP="00A56107">
            <w:r>
              <w:rPr>
                <w:rFonts w:hint="eastAsia"/>
              </w:rPr>
              <w:t>BYZD</w:t>
            </w:r>
          </w:p>
        </w:tc>
        <w:tc>
          <w:tcPr>
            <w:tcW w:w="1276" w:type="dxa"/>
            <w:vAlign w:val="center"/>
          </w:tcPr>
          <w:p w14:paraId="50E55A16" w14:textId="77777777" w:rsidR="00A56107" w:rsidRPr="00602A83" w:rsidRDefault="00A56107" w:rsidP="00A56107">
            <w:r w:rsidRPr="00602A83">
              <w:rPr>
                <w:rFonts w:hint="eastAsia"/>
              </w:rPr>
              <w:t>Character</w:t>
            </w:r>
          </w:p>
        </w:tc>
        <w:tc>
          <w:tcPr>
            <w:tcW w:w="855" w:type="dxa"/>
            <w:vAlign w:val="center"/>
          </w:tcPr>
          <w:p w14:paraId="09BDD5BD" w14:textId="77777777" w:rsidR="00A56107" w:rsidRPr="00602A83" w:rsidRDefault="00A56107" w:rsidP="00A56107">
            <w:r>
              <w:rPr>
                <w:rFonts w:hint="eastAsia"/>
              </w:rPr>
              <w:t>10</w:t>
            </w:r>
          </w:p>
        </w:tc>
        <w:tc>
          <w:tcPr>
            <w:tcW w:w="2972" w:type="dxa"/>
            <w:tcBorders>
              <w:right w:val="single" w:sz="4" w:space="0" w:color="auto"/>
            </w:tcBorders>
            <w:vAlign w:val="center"/>
          </w:tcPr>
          <w:p w14:paraId="52BD5BAC" w14:textId="77777777" w:rsidR="00A56107" w:rsidRPr="00602A83" w:rsidRDefault="00A56107" w:rsidP="00A56107">
            <w:r>
              <w:rPr>
                <w:rFonts w:hint="eastAsia"/>
              </w:rPr>
              <w:t>备用字段</w:t>
            </w:r>
          </w:p>
        </w:tc>
        <w:tc>
          <w:tcPr>
            <w:tcW w:w="2552" w:type="dxa"/>
            <w:tcBorders>
              <w:left w:val="single" w:sz="4" w:space="0" w:color="auto"/>
            </w:tcBorders>
            <w:vAlign w:val="center"/>
          </w:tcPr>
          <w:p w14:paraId="4572AF2C" w14:textId="77777777" w:rsidR="00A56107" w:rsidRPr="004655CD" w:rsidRDefault="00A56107" w:rsidP="00A56107"/>
        </w:tc>
      </w:tr>
    </w:tbl>
    <w:p w14:paraId="19B0A843" w14:textId="77777777" w:rsidR="00A56107" w:rsidRPr="00842A6E" w:rsidRDefault="00A56107" w:rsidP="00A56107">
      <w:pPr>
        <w:spacing w:line="360" w:lineRule="auto"/>
        <w:rPr>
          <w:b/>
          <w:sz w:val="30"/>
          <w:szCs w:val="30"/>
        </w:rPr>
      </w:pPr>
      <w:r w:rsidRPr="00842A6E">
        <w:rPr>
          <w:rFonts w:hint="eastAsia"/>
          <w:b/>
          <w:sz w:val="30"/>
          <w:szCs w:val="30"/>
        </w:rPr>
        <w:t>说明：</w:t>
      </w:r>
    </w:p>
    <w:p w14:paraId="2933DFD1" w14:textId="77777777" w:rsidR="005077BE" w:rsidRDefault="00A56107">
      <w:pPr>
        <w:pStyle w:val="ab"/>
        <w:numPr>
          <w:ilvl w:val="0"/>
          <w:numId w:val="189"/>
        </w:numPr>
        <w:spacing w:line="360" w:lineRule="auto"/>
        <w:ind w:firstLineChars="0"/>
      </w:pPr>
      <w:r>
        <w:rPr>
          <w:rFonts w:hint="eastAsia"/>
        </w:rPr>
        <w:t>文件名称：</w:t>
      </w:r>
      <w:r>
        <w:rPr>
          <w:rFonts w:hint="eastAsia"/>
        </w:rPr>
        <w:t>qtgzzhXXXXXX.mdd</w:t>
      </w:r>
    </w:p>
    <w:p w14:paraId="461E27B9" w14:textId="77777777" w:rsidR="005077BE" w:rsidRDefault="00A56107">
      <w:pPr>
        <w:pStyle w:val="ab"/>
        <w:numPr>
          <w:ilvl w:val="0"/>
          <w:numId w:val="189"/>
        </w:numPr>
        <w:spacing w:line="360" w:lineRule="auto"/>
        <w:ind w:firstLineChars="0"/>
      </w:pPr>
      <w:r>
        <w:rPr>
          <w:rFonts w:hint="eastAsia"/>
        </w:rPr>
        <w:t>压缩后文件名称：</w:t>
      </w:r>
      <w:r>
        <w:rPr>
          <w:rFonts w:hint="eastAsia"/>
        </w:rPr>
        <w:t>qtgzzhXXXXXX.mdd.bz2</w:t>
      </w:r>
    </w:p>
    <w:p w14:paraId="0DE6B309" w14:textId="77777777" w:rsidR="005077BE" w:rsidRDefault="00A56107">
      <w:pPr>
        <w:pStyle w:val="ab"/>
        <w:numPr>
          <w:ilvl w:val="0"/>
          <w:numId w:val="189"/>
        </w:numPr>
        <w:spacing w:line="360" w:lineRule="auto"/>
        <w:ind w:firstLineChars="0"/>
      </w:pPr>
      <w:r>
        <w:rPr>
          <w:rFonts w:hint="eastAsia"/>
        </w:rPr>
        <w:t>发送方：中国结算账户系统</w:t>
      </w:r>
    </w:p>
    <w:p w14:paraId="666F170A" w14:textId="77777777" w:rsidR="005077BE" w:rsidRDefault="00A56107">
      <w:pPr>
        <w:pStyle w:val="ab"/>
        <w:numPr>
          <w:ilvl w:val="0"/>
          <w:numId w:val="189"/>
        </w:numPr>
        <w:spacing w:line="360" w:lineRule="auto"/>
        <w:ind w:firstLineChars="0"/>
      </w:pPr>
      <w:r>
        <w:rPr>
          <w:rFonts w:hint="eastAsia"/>
        </w:rPr>
        <w:t>接收方：开户代理机构</w:t>
      </w:r>
    </w:p>
    <w:p w14:paraId="4ED3D25E" w14:textId="77777777" w:rsidR="005077BE" w:rsidRDefault="00A56107">
      <w:pPr>
        <w:pStyle w:val="ab"/>
        <w:numPr>
          <w:ilvl w:val="0"/>
          <w:numId w:val="189"/>
        </w:numPr>
        <w:spacing w:line="360" w:lineRule="auto"/>
        <w:ind w:firstLineChars="0"/>
      </w:pPr>
      <w:r w:rsidRPr="00C77B74">
        <w:rPr>
          <w:rFonts w:hint="eastAsia"/>
        </w:rPr>
        <w:t>发送时点</w:t>
      </w:r>
      <w:r>
        <w:rPr>
          <w:rFonts w:hint="eastAsia"/>
        </w:rPr>
        <w:t>：</w:t>
      </w:r>
      <w:r w:rsidRPr="0015163B">
        <w:rPr>
          <w:rFonts w:hint="eastAsia"/>
        </w:rPr>
        <w:t>日终</w:t>
      </w:r>
    </w:p>
    <w:p w14:paraId="2F3A4407" w14:textId="77777777" w:rsidR="005077BE" w:rsidRDefault="00A56107">
      <w:pPr>
        <w:pStyle w:val="ab"/>
        <w:numPr>
          <w:ilvl w:val="0"/>
          <w:numId w:val="189"/>
        </w:numPr>
        <w:spacing w:line="360" w:lineRule="auto"/>
        <w:ind w:firstLineChars="0"/>
      </w:pPr>
      <w:r>
        <w:rPr>
          <w:rFonts w:hint="eastAsia"/>
        </w:rPr>
        <w:t>发送周期：</w:t>
      </w:r>
      <w:r w:rsidR="00574BEC" w:rsidRPr="00FC0CF3">
        <w:rPr>
          <w:rFonts w:hint="eastAsia"/>
        </w:rPr>
        <w:t>每周最后一个</w:t>
      </w:r>
      <w:r w:rsidR="00574BEC">
        <w:rPr>
          <w:rFonts w:hint="eastAsia"/>
        </w:rPr>
        <w:t>交易日</w:t>
      </w:r>
    </w:p>
    <w:p w14:paraId="69509F40" w14:textId="77777777" w:rsidR="005077BE" w:rsidRDefault="00A56107">
      <w:pPr>
        <w:pStyle w:val="ab"/>
        <w:numPr>
          <w:ilvl w:val="0"/>
          <w:numId w:val="189"/>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54FA4ADE" w14:textId="77777777" w:rsidR="005077BE" w:rsidRDefault="00A56107">
      <w:pPr>
        <w:pStyle w:val="ab"/>
        <w:numPr>
          <w:ilvl w:val="0"/>
          <w:numId w:val="189"/>
        </w:numPr>
        <w:spacing w:line="360" w:lineRule="auto"/>
        <w:ind w:firstLineChars="0"/>
      </w:pPr>
      <w:r>
        <w:rPr>
          <w:rFonts w:hint="eastAsia"/>
        </w:rPr>
        <w:t>通信通道：</w:t>
      </w:r>
      <w:r>
        <w:rPr>
          <w:rFonts w:hint="eastAsia"/>
        </w:rPr>
        <w:t>PROP</w:t>
      </w:r>
      <w:r>
        <w:rPr>
          <w:rFonts w:hint="eastAsia"/>
        </w:rPr>
        <w:t>文件交换系统</w:t>
      </w:r>
    </w:p>
    <w:p w14:paraId="211700B7" w14:textId="77777777" w:rsidR="00A56107" w:rsidRDefault="00A56107" w:rsidP="00D132E4">
      <w:pPr>
        <w:pStyle w:val="ab"/>
        <w:spacing w:line="360" w:lineRule="auto"/>
        <w:ind w:left="360" w:firstLineChars="0" w:firstLine="0"/>
      </w:pPr>
    </w:p>
    <w:p w14:paraId="0A832CB3" w14:textId="77777777" w:rsidR="00A56107" w:rsidRDefault="00824425" w:rsidP="00A56107">
      <w:pPr>
        <w:pStyle w:val="2"/>
        <w:numPr>
          <w:ilvl w:val="0"/>
          <w:numId w:val="33"/>
        </w:numPr>
      </w:pPr>
      <w:bookmarkStart w:id="1032" w:name="_Toc3820428"/>
      <w:r>
        <w:rPr>
          <w:rFonts w:ascii="宋体" w:hAnsi="宋体" w:hint="eastAsia"/>
          <w:szCs w:val="21"/>
        </w:rPr>
        <w:t>全量</w:t>
      </w:r>
      <w:r w:rsidR="00A56107">
        <w:rPr>
          <w:rFonts w:hint="eastAsia"/>
        </w:rPr>
        <w:t>股转使用信息文件</w:t>
      </w:r>
      <w:bookmarkEnd w:id="1032"/>
    </w:p>
    <w:tbl>
      <w:tblPr>
        <w:tblStyle w:val="a5"/>
        <w:tblW w:w="9464" w:type="dxa"/>
        <w:jc w:val="center"/>
        <w:tblLook w:val="04A0" w:firstRow="1" w:lastRow="0" w:firstColumn="1" w:lastColumn="0" w:noHBand="0" w:noVBand="1"/>
      </w:tblPr>
      <w:tblGrid>
        <w:gridCol w:w="537"/>
        <w:gridCol w:w="1272"/>
        <w:gridCol w:w="1276"/>
        <w:gridCol w:w="855"/>
        <w:gridCol w:w="2972"/>
        <w:gridCol w:w="2552"/>
      </w:tblGrid>
      <w:tr w:rsidR="00A56107" w14:paraId="2BBDA653" w14:textId="77777777" w:rsidTr="00A56107">
        <w:trPr>
          <w:trHeight w:val="534"/>
          <w:jc w:val="center"/>
        </w:trPr>
        <w:tc>
          <w:tcPr>
            <w:tcW w:w="537" w:type="dxa"/>
            <w:shd w:val="clear" w:color="auto" w:fill="FFC000"/>
            <w:vAlign w:val="center"/>
          </w:tcPr>
          <w:p w14:paraId="655675B0" w14:textId="77777777" w:rsidR="00A56107" w:rsidRPr="00455B38" w:rsidRDefault="00A56107" w:rsidP="00A56107">
            <w:pPr>
              <w:jc w:val="center"/>
              <w:rPr>
                <w:b/>
                <w:sz w:val="24"/>
                <w:szCs w:val="24"/>
              </w:rPr>
            </w:pPr>
            <w:r w:rsidRPr="00455B38">
              <w:rPr>
                <w:rFonts w:hint="eastAsia"/>
                <w:b/>
                <w:sz w:val="24"/>
                <w:szCs w:val="24"/>
              </w:rPr>
              <w:t>NO</w:t>
            </w:r>
          </w:p>
        </w:tc>
        <w:tc>
          <w:tcPr>
            <w:tcW w:w="1272" w:type="dxa"/>
            <w:shd w:val="clear" w:color="auto" w:fill="FFC000"/>
            <w:vAlign w:val="center"/>
          </w:tcPr>
          <w:p w14:paraId="40EDD6A6" w14:textId="77777777" w:rsidR="00A56107" w:rsidRPr="00455B38" w:rsidRDefault="00A56107" w:rsidP="00A56107">
            <w:pPr>
              <w:jc w:val="center"/>
              <w:rPr>
                <w:b/>
                <w:sz w:val="24"/>
                <w:szCs w:val="24"/>
              </w:rPr>
            </w:pPr>
            <w:r w:rsidRPr="00455B38">
              <w:rPr>
                <w:rFonts w:hint="eastAsia"/>
                <w:b/>
                <w:sz w:val="24"/>
                <w:szCs w:val="24"/>
              </w:rPr>
              <w:t>字段</w:t>
            </w:r>
          </w:p>
        </w:tc>
        <w:tc>
          <w:tcPr>
            <w:tcW w:w="1276" w:type="dxa"/>
            <w:shd w:val="clear" w:color="auto" w:fill="FFC000"/>
            <w:vAlign w:val="center"/>
          </w:tcPr>
          <w:p w14:paraId="7F5085DA" w14:textId="77777777" w:rsidR="00A56107" w:rsidRPr="00455B38" w:rsidRDefault="00A56107" w:rsidP="00A56107">
            <w:pPr>
              <w:jc w:val="center"/>
              <w:rPr>
                <w:b/>
                <w:sz w:val="24"/>
                <w:szCs w:val="24"/>
              </w:rPr>
            </w:pPr>
            <w:r w:rsidRPr="00455B38">
              <w:rPr>
                <w:rFonts w:hint="eastAsia"/>
                <w:b/>
                <w:sz w:val="24"/>
                <w:szCs w:val="24"/>
              </w:rPr>
              <w:t>类型</w:t>
            </w:r>
          </w:p>
        </w:tc>
        <w:tc>
          <w:tcPr>
            <w:tcW w:w="855" w:type="dxa"/>
            <w:shd w:val="clear" w:color="auto" w:fill="FFC000"/>
            <w:vAlign w:val="center"/>
          </w:tcPr>
          <w:p w14:paraId="4F2BFD72" w14:textId="77777777" w:rsidR="00A56107" w:rsidRPr="00455B38" w:rsidRDefault="00A56107" w:rsidP="00A56107">
            <w:pPr>
              <w:jc w:val="center"/>
              <w:rPr>
                <w:b/>
                <w:sz w:val="24"/>
                <w:szCs w:val="24"/>
              </w:rPr>
            </w:pPr>
            <w:r w:rsidRPr="00455B38">
              <w:rPr>
                <w:rFonts w:hint="eastAsia"/>
                <w:b/>
                <w:sz w:val="24"/>
                <w:szCs w:val="24"/>
              </w:rPr>
              <w:t>长度</w:t>
            </w:r>
          </w:p>
        </w:tc>
        <w:tc>
          <w:tcPr>
            <w:tcW w:w="2972" w:type="dxa"/>
            <w:tcBorders>
              <w:right w:val="single" w:sz="4" w:space="0" w:color="auto"/>
            </w:tcBorders>
            <w:shd w:val="clear" w:color="auto" w:fill="FFC000"/>
            <w:vAlign w:val="center"/>
          </w:tcPr>
          <w:p w14:paraId="65A6E4FD" w14:textId="77777777" w:rsidR="00A56107" w:rsidRPr="00455B38" w:rsidRDefault="00A56107" w:rsidP="00A56107">
            <w:pPr>
              <w:jc w:val="center"/>
              <w:rPr>
                <w:b/>
                <w:sz w:val="24"/>
                <w:szCs w:val="24"/>
              </w:rPr>
            </w:pPr>
            <w:r w:rsidRPr="00455B38">
              <w:rPr>
                <w:rFonts w:hint="eastAsia"/>
                <w:b/>
                <w:sz w:val="24"/>
                <w:szCs w:val="24"/>
              </w:rPr>
              <w:t>字段名称</w:t>
            </w:r>
          </w:p>
        </w:tc>
        <w:tc>
          <w:tcPr>
            <w:tcW w:w="2552" w:type="dxa"/>
            <w:tcBorders>
              <w:left w:val="single" w:sz="4" w:space="0" w:color="auto"/>
            </w:tcBorders>
            <w:shd w:val="clear" w:color="auto" w:fill="FFC000"/>
            <w:vAlign w:val="center"/>
          </w:tcPr>
          <w:p w14:paraId="4EABB14D" w14:textId="77777777" w:rsidR="00A56107" w:rsidRPr="00455B38" w:rsidRDefault="00A56107" w:rsidP="00A56107">
            <w:pPr>
              <w:jc w:val="center"/>
              <w:rPr>
                <w:b/>
                <w:sz w:val="24"/>
                <w:szCs w:val="24"/>
              </w:rPr>
            </w:pPr>
            <w:r>
              <w:rPr>
                <w:rFonts w:hint="eastAsia"/>
                <w:b/>
                <w:sz w:val="24"/>
                <w:szCs w:val="24"/>
              </w:rPr>
              <w:t>备注</w:t>
            </w:r>
          </w:p>
        </w:tc>
      </w:tr>
      <w:tr w:rsidR="00A56107" w14:paraId="257D4D3C" w14:textId="77777777" w:rsidTr="00A56107">
        <w:trPr>
          <w:trHeight w:val="415"/>
          <w:jc w:val="center"/>
        </w:trPr>
        <w:tc>
          <w:tcPr>
            <w:tcW w:w="537" w:type="dxa"/>
            <w:vAlign w:val="center"/>
          </w:tcPr>
          <w:p w14:paraId="25A27F58" w14:textId="77777777" w:rsidR="00A56107" w:rsidRDefault="00A56107" w:rsidP="00A56107">
            <w:pPr>
              <w:pStyle w:val="ab"/>
              <w:numPr>
                <w:ilvl w:val="0"/>
                <w:numId w:val="186"/>
              </w:numPr>
              <w:ind w:firstLineChars="0"/>
              <w:jc w:val="center"/>
              <w:rPr>
                <w:b/>
              </w:rPr>
            </w:pPr>
          </w:p>
        </w:tc>
        <w:tc>
          <w:tcPr>
            <w:tcW w:w="1272" w:type="dxa"/>
            <w:vAlign w:val="center"/>
          </w:tcPr>
          <w:p w14:paraId="65FC077E" w14:textId="77777777" w:rsidR="00A56107" w:rsidRDefault="00A56107" w:rsidP="00A56107">
            <w:r w:rsidRPr="00D61495">
              <w:rPr>
                <w:rFonts w:hint="eastAsia"/>
              </w:rPr>
              <w:t>YMTH</w:t>
            </w:r>
          </w:p>
        </w:tc>
        <w:tc>
          <w:tcPr>
            <w:tcW w:w="1276" w:type="dxa"/>
            <w:vAlign w:val="center"/>
          </w:tcPr>
          <w:p w14:paraId="10B85347" w14:textId="77777777" w:rsidR="00A56107" w:rsidRPr="00602A83" w:rsidRDefault="00A56107" w:rsidP="00A56107">
            <w:r w:rsidRPr="00D61495">
              <w:rPr>
                <w:rFonts w:hint="eastAsia"/>
              </w:rPr>
              <w:t>Character</w:t>
            </w:r>
          </w:p>
        </w:tc>
        <w:tc>
          <w:tcPr>
            <w:tcW w:w="855" w:type="dxa"/>
            <w:vAlign w:val="center"/>
          </w:tcPr>
          <w:p w14:paraId="0A5F90DB" w14:textId="77777777" w:rsidR="00A56107" w:rsidRDefault="00A56107" w:rsidP="00A56107">
            <w:r>
              <w:rPr>
                <w:rFonts w:hint="eastAsia"/>
              </w:rPr>
              <w:t>20</w:t>
            </w:r>
          </w:p>
        </w:tc>
        <w:tc>
          <w:tcPr>
            <w:tcW w:w="2972" w:type="dxa"/>
            <w:tcBorders>
              <w:right w:val="single" w:sz="4" w:space="0" w:color="auto"/>
            </w:tcBorders>
            <w:vAlign w:val="center"/>
          </w:tcPr>
          <w:p w14:paraId="0F44CEAB" w14:textId="77777777" w:rsidR="00A56107" w:rsidRPr="00602A83" w:rsidRDefault="00A56107" w:rsidP="00A56107">
            <w:r w:rsidRPr="00D61495">
              <w:rPr>
                <w:rFonts w:hint="eastAsia"/>
              </w:rPr>
              <w:t>一码通账户号码</w:t>
            </w:r>
          </w:p>
        </w:tc>
        <w:tc>
          <w:tcPr>
            <w:tcW w:w="2552" w:type="dxa"/>
            <w:tcBorders>
              <w:left w:val="single" w:sz="4" w:space="0" w:color="auto"/>
            </w:tcBorders>
            <w:vAlign w:val="center"/>
          </w:tcPr>
          <w:p w14:paraId="5DB936EF" w14:textId="77777777" w:rsidR="00A56107" w:rsidRPr="00602A83" w:rsidRDefault="00A56107" w:rsidP="00A56107"/>
        </w:tc>
      </w:tr>
      <w:tr w:rsidR="00A56107" w14:paraId="085FCDAA" w14:textId="77777777" w:rsidTr="00A56107">
        <w:trPr>
          <w:trHeight w:val="415"/>
          <w:jc w:val="center"/>
        </w:trPr>
        <w:tc>
          <w:tcPr>
            <w:tcW w:w="537" w:type="dxa"/>
            <w:vAlign w:val="center"/>
          </w:tcPr>
          <w:p w14:paraId="5308CB8A" w14:textId="77777777" w:rsidR="00A56107" w:rsidRDefault="00A56107" w:rsidP="00A56107">
            <w:pPr>
              <w:pStyle w:val="ab"/>
              <w:numPr>
                <w:ilvl w:val="0"/>
                <w:numId w:val="186"/>
              </w:numPr>
              <w:ind w:firstLineChars="0"/>
              <w:jc w:val="center"/>
              <w:rPr>
                <w:b/>
              </w:rPr>
            </w:pPr>
          </w:p>
        </w:tc>
        <w:tc>
          <w:tcPr>
            <w:tcW w:w="1272" w:type="dxa"/>
            <w:vAlign w:val="center"/>
          </w:tcPr>
          <w:p w14:paraId="137557AF" w14:textId="77777777" w:rsidR="00A56107" w:rsidRDefault="00A56107" w:rsidP="00A56107">
            <w:r w:rsidRPr="00D61495">
              <w:rPr>
                <w:rFonts w:hint="eastAsia"/>
              </w:rPr>
              <w:t>ZHLB</w:t>
            </w:r>
          </w:p>
        </w:tc>
        <w:tc>
          <w:tcPr>
            <w:tcW w:w="1276" w:type="dxa"/>
            <w:vAlign w:val="center"/>
          </w:tcPr>
          <w:p w14:paraId="17B1934B" w14:textId="77777777" w:rsidR="00A56107" w:rsidRPr="00602A83" w:rsidRDefault="00A56107" w:rsidP="00A56107">
            <w:r w:rsidRPr="00D61495">
              <w:rPr>
                <w:rFonts w:hint="eastAsia"/>
              </w:rPr>
              <w:t>Character</w:t>
            </w:r>
          </w:p>
        </w:tc>
        <w:tc>
          <w:tcPr>
            <w:tcW w:w="855" w:type="dxa"/>
            <w:vAlign w:val="center"/>
          </w:tcPr>
          <w:p w14:paraId="126C5900" w14:textId="77777777" w:rsidR="00A56107" w:rsidRDefault="00A56107" w:rsidP="00A56107">
            <w:r w:rsidRPr="00D61495">
              <w:rPr>
                <w:rFonts w:hint="eastAsia"/>
              </w:rPr>
              <w:t>2</w:t>
            </w:r>
          </w:p>
        </w:tc>
        <w:tc>
          <w:tcPr>
            <w:tcW w:w="2972" w:type="dxa"/>
            <w:tcBorders>
              <w:right w:val="single" w:sz="4" w:space="0" w:color="auto"/>
            </w:tcBorders>
            <w:vAlign w:val="center"/>
          </w:tcPr>
          <w:p w14:paraId="619F03AE" w14:textId="77777777" w:rsidR="00A56107" w:rsidRPr="00602A83" w:rsidRDefault="00A56107" w:rsidP="00A56107">
            <w:r w:rsidRPr="00D61495">
              <w:rPr>
                <w:rFonts w:hint="eastAsia"/>
              </w:rPr>
              <w:t>证券账户类别</w:t>
            </w:r>
          </w:p>
        </w:tc>
        <w:tc>
          <w:tcPr>
            <w:tcW w:w="2552" w:type="dxa"/>
            <w:tcBorders>
              <w:left w:val="single" w:sz="4" w:space="0" w:color="auto"/>
            </w:tcBorders>
            <w:vAlign w:val="center"/>
          </w:tcPr>
          <w:p w14:paraId="2C5D0A45" w14:textId="77777777" w:rsidR="00A56107" w:rsidRPr="00602A83" w:rsidRDefault="00A56107" w:rsidP="00A56107">
            <w:r w:rsidRPr="00D61495">
              <w:rPr>
                <w:rFonts w:hint="eastAsia"/>
              </w:rPr>
              <w:t>字典</w:t>
            </w:r>
            <w:r w:rsidRPr="00D61495">
              <w:rPr>
                <w:rFonts w:hint="eastAsia"/>
              </w:rPr>
              <w:t>(ZHLB)</w:t>
            </w:r>
          </w:p>
        </w:tc>
      </w:tr>
      <w:tr w:rsidR="00A56107" w14:paraId="3198C9E5" w14:textId="77777777" w:rsidTr="00A56107">
        <w:trPr>
          <w:trHeight w:val="415"/>
          <w:jc w:val="center"/>
        </w:trPr>
        <w:tc>
          <w:tcPr>
            <w:tcW w:w="537" w:type="dxa"/>
            <w:vAlign w:val="center"/>
          </w:tcPr>
          <w:p w14:paraId="5E61A901" w14:textId="77777777" w:rsidR="00A56107" w:rsidRDefault="00A56107" w:rsidP="00A56107">
            <w:pPr>
              <w:pStyle w:val="ab"/>
              <w:numPr>
                <w:ilvl w:val="0"/>
                <w:numId w:val="186"/>
              </w:numPr>
              <w:ind w:firstLineChars="0"/>
              <w:jc w:val="center"/>
              <w:rPr>
                <w:b/>
              </w:rPr>
            </w:pPr>
          </w:p>
        </w:tc>
        <w:tc>
          <w:tcPr>
            <w:tcW w:w="1272" w:type="dxa"/>
            <w:vAlign w:val="center"/>
          </w:tcPr>
          <w:p w14:paraId="639D78AF" w14:textId="77777777" w:rsidR="00A56107" w:rsidRPr="00602A83" w:rsidRDefault="00A56107" w:rsidP="00A56107">
            <w:r w:rsidRPr="00D61495">
              <w:rPr>
                <w:rFonts w:hint="eastAsia"/>
              </w:rPr>
              <w:t>ZQZH</w:t>
            </w:r>
          </w:p>
        </w:tc>
        <w:tc>
          <w:tcPr>
            <w:tcW w:w="1276" w:type="dxa"/>
            <w:vAlign w:val="center"/>
          </w:tcPr>
          <w:p w14:paraId="2B2BABF0" w14:textId="77777777" w:rsidR="00A56107" w:rsidRPr="00602A83" w:rsidRDefault="00A56107" w:rsidP="00A56107">
            <w:r w:rsidRPr="00D61495">
              <w:rPr>
                <w:rFonts w:hint="eastAsia"/>
              </w:rPr>
              <w:t>Character</w:t>
            </w:r>
          </w:p>
        </w:tc>
        <w:tc>
          <w:tcPr>
            <w:tcW w:w="855" w:type="dxa"/>
            <w:vAlign w:val="center"/>
          </w:tcPr>
          <w:p w14:paraId="456FF246" w14:textId="77777777" w:rsidR="00A56107" w:rsidRPr="00602A83" w:rsidRDefault="00A56107" w:rsidP="00A56107">
            <w:r w:rsidRPr="00D61495">
              <w:rPr>
                <w:rFonts w:hint="eastAsia"/>
              </w:rPr>
              <w:t>20</w:t>
            </w:r>
          </w:p>
        </w:tc>
        <w:tc>
          <w:tcPr>
            <w:tcW w:w="2972" w:type="dxa"/>
            <w:tcBorders>
              <w:right w:val="single" w:sz="4" w:space="0" w:color="auto"/>
            </w:tcBorders>
            <w:vAlign w:val="center"/>
          </w:tcPr>
          <w:p w14:paraId="72AE4A55" w14:textId="77777777" w:rsidR="00A56107" w:rsidRPr="00602A83" w:rsidRDefault="00A56107" w:rsidP="00A56107">
            <w:r w:rsidRPr="00D61495">
              <w:rPr>
                <w:rFonts w:hint="eastAsia"/>
              </w:rPr>
              <w:t>证券账户号码</w:t>
            </w:r>
          </w:p>
        </w:tc>
        <w:tc>
          <w:tcPr>
            <w:tcW w:w="2552" w:type="dxa"/>
            <w:tcBorders>
              <w:left w:val="single" w:sz="4" w:space="0" w:color="auto"/>
            </w:tcBorders>
            <w:vAlign w:val="center"/>
          </w:tcPr>
          <w:p w14:paraId="23669618" w14:textId="77777777" w:rsidR="00A56107" w:rsidRPr="00602A83" w:rsidRDefault="00A56107" w:rsidP="00A56107"/>
        </w:tc>
      </w:tr>
      <w:tr w:rsidR="00A56107" w14:paraId="009F7DE5" w14:textId="77777777" w:rsidTr="00A56107">
        <w:trPr>
          <w:trHeight w:val="415"/>
          <w:jc w:val="center"/>
        </w:trPr>
        <w:tc>
          <w:tcPr>
            <w:tcW w:w="537" w:type="dxa"/>
            <w:vAlign w:val="center"/>
          </w:tcPr>
          <w:p w14:paraId="4D86325A" w14:textId="77777777" w:rsidR="00A56107" w:rsidRDefault="00A56107" w:rsidP="00A56107">
            <w:pPr>
              <w:pStyle w:val="ab"/>
              <w:numPr>
                <w:ilvl w:val="0"/>
                <w:numId w:val="186"/>
              </w:numPr>
              <w:ind w:firstLineChars="0"/>
              <w:jc w:val="center"/>
              <w:rPr>
                <w:b/>
              </w:rPr>
            </w:pPr>
          </w:p>
        </w:tc>
        <w:tc>
          <w:tcPr>
            <w:tcW w:w="1272" w:type="dxa"/>
            <w:vAlign w:val="center"/>
          </w:tcPr>
          <w:p w14:paraId="30469092" w14:textId="77777777" w:rsidR="00A56107" w:rsidRDefault="00A56107" w:rsidP="00A56107">
            <w:r w:rsidRPr="00D61495">
              <w:rPr>
                <w:rFonts w:hint="eastAsia"/>
              </w:rPr>
              <w:t>JYDY</w:t>
            </w:r>
          </w:p>
        </w:tc>
        <w:tc>
          <w:tcPr>
            <w:tcW w:w="1276" w:type="dxa"/>
            <w:vAlign w:val="center"/>
          </w:tcPr>
          <w:p w14:paraId="1E24FDC5" w14:textId="77777777" w:rsidR="00A56107" w:rsidRPr="00602A83" w:rsidRDefault="00A56107" w:rsidP="00A56107">
            <w:r w:rsidRPr="00D61495">
              <w:rPr>
                <w:rFonts w:hint="eastAsia"/>
              </w:rPr>
              <w:t>Character</w:t>
            </w:r>
          </w:p>
        </w:tc>
        <w:tc>
          <w:tcPr>
            <w:tcW w:w="855" w:type="dxa"/>
            <w:vAlign w:val="center"/>
          </w:tcPr>
          <w:p w14:paraId="0C28220C" w14:textId="77777777" w:rsidR="00A56107" w:rsidRPr="00602A83" w:rsidRDefault="00A56107" w:rsidP="00A56107">
            <w:r w:rsidRPr="00D61495">
              <w:rPr>
                <w:rFonts w:hint="eastAsia"/>
              </w:rPr>
              <w:t>6</w:t>
            </w:r>
          </w:p>
        </w:tc>
        <w:tc>
          <w:tcPr>
            <w:tcW w:w="2972" w:type="dxa"/>
            <w:tcBorders>
              <w:right w:val="single" w:sz="4" w:space="0" w:color="auto"/>
            </w:tcBorders>
            <w:vAlign w:val="center"/>
          </w:tcPr>
          <w:p w14:paraId="7AAED1AA" w14:textId="77777777" w:rsidR="00A56107" w:rsidRPr="00602A83" w:rsidRDefault="00A56107" w:rsidP="00A56107">
            <w:r w:rsidRPr="00D61495">
              <w:rPr>
                <w:rFonts w:hint="eastAsia"/>
              </w:rPr>
              <w:t>交易单元</w:t>
            </w:r>
          </w:p>
        </w:tc>
        <w:tc>
          <w:tcPr>
            <w:tcW w:w="2552" w:type="dxa"/>
            <w:tcBorders>
              <w:left w:val="single" w:sz="4" w:space="0" w:color="auto"/>
            </w:tcBorders>
            <w:vAlign w:val="center"/>
          </w:tcPr>
          <w:p w14:paraId="1FAE6683" w14:textId="77777777" w:rsidR="00A56107" w:rsidRPr="00602A83" w:rsidRDefault="00A56107" w:rsidP="00A56107"/>
        </w:tc>
      </w:tr>
      <w:tr w:rsidR="00A56107" w14:paraId="08273683" w14:textId="77777777" w:rsidTr="00A56107">
        <w:trPr>
          <w:trHeight w:val="415"/>
          <w:jc w:val="center"/>
        </w:trPr>
        <w:tc>
          <w:tcPr>
            <w:tcW w:w="537" w:type="dxa"/>
            <w:vAlign w:val="center"/>
          </w:tcPr>
          <w:p w14:paraId="01AD668E" w14:textId="77777777" w:rsidR="00A56107" w:rsidRDefault="00A56107" w:rsidP="00A56107">
            <w:pPr>
              <w:pStyle w:val="ab"/>
              <w:numPr>
                <w:ilvl w:val="0"/>
                <w:numId w:val="186"/>
              </w:numPr>
              <w:ind w:firstLineChars="0"/>
              <w:jc w:val="center"/>
              <w:rPr>
                <w:b/>
              </w:rPr>
            </w:pPr>
          </w:p>
        </w:tc>
        <w:tc>
          <w:tcPr>
            <w:tcW w:w="1272" w:type="dxa"/>
            <w:vAlign w:val="center"/>
          </w:tcPr>
          <w:p w14:paraId="7443F714" w14:textId="77777777" w:rsidR="00A56107" w:rsidRPr="00602A83" w:rsidRDefault="00A56107" w:rsidP="00A56107">
            <w:r w:rsidRPr="00D61495">
              <w:rPr>
                <w:rFonts w:hint="eastAsia"/>
              </w:rPr>
              <w:t>YYB</w:t>
            </w:r>
            <w:r>
              <w:rPr>
                <w:rFonts w:hint="eastAsia"/>
              </w:rPr>
              <w:t>B</w:t>
            </w:r>
            <w:r w:rsidRPr="00D61495">
              <w:rPr>
                <w:rFonts w:hint="eastAsia"/>
              </w:rPr>
              <w:t>M</w:t>
            </w:r>
          </w:p>
        </w:tc>
        <w:tc>
          <w:tcPr>
            <w:tcW w:w="1276" w:type="dxa"/>
            <w:vAlign w:val="center"/>
          </w:tcPr>
          <w:p w14:paraId="6E6AA705" w14:textId="77777777" w:rsidR="00A56107" w:rsidRPr="00602A83" w:rsidRDefault="00A56107" w:rsidP="00A56107">
            <w:r w:rsidRPr="00D61495">
              <w:rPr>
                <w:rFonts w:hint="eastAsia"/>
              </w:rPr>
              <w:t>Character</w:t>
            </w:r>
          </w:p>
        </w:tc>
        <w:tc>
          <w:tcPr>
            <w:tcW w:w="855" w:type="dxa"/>
            <w:vAlign w:val="center"/>
          </w:tcPr>
          <w:p w14:paraId="0C9659F0" w14:textId="77777777" w:rsidR="00A56107" w:rsidRPr="00602A83" w:rsidRDefault="00A56107" w:rsidP="00A56107">
            <w:r w:rsidRPr="00D61495">
              <w:rPr>
                <w:rFonts w:hint="eastAsia"/>
              </w:rPr>
              <w:t>2</w:t>
            </w:r>
          </w:p>
        </w:tc>
        <w:tc>
          <w:tcPr>
            <w:tcW w:w="2972" w:type="dxa"/>
            <w:tcBorders>
              <w:right w:val="single" w:sz="4" w:space="0" w:color="auto"/>
            </w:tcBorders>
            <w:vAlign w:val="center"/>
          </w:tcPr>
          <w:p w14:paraId="7F050E0C" w14:textId="77777777" w:rsidR="00A56107" w:rsidRPr="00602A83" w:rsidRDefault="00A56107" w:rsidP="00A56107">
            <w:r w:rsidRPr="00D61495">
              <w:rPr>
                <w:rFonts w:hint="eastAsia"/>
              </w:rPr>
              <w:t>营业部编码</w:t>
            </w:r>
          </w:p>
        </w:tc>
        <w:tc>
          <w:tcPr>
            <w:tcW w:w="2552" w:type="dxa"/>
            <w:tcBorders>
              <w:left w:val="single" w:sz="4" w:space="0" w:color="auto"/>
            </w:tcBorders>
            <w:vAlign w:val="center"/>
          </w:tcPr>
          <w:p w14:paraId="7FF8D598" w14:textId="77777777" w:rsidR="00A56107" w:rsidRPr="004655CD" w:rsidRDefault="00FF30F1" w:rsidP="00A56107">
            <w:r>
              <w:rPr>
                <w:rFonts w:hint="eastAsia"/>
              </w:rPr>
              <w:t>股转系统</w:t>
            </w:r>
            <w:r w:rsidR="00A56107" w:rsidRPr="00D61495">
              <w:rPr>
                <w:rFonts w:hint="eastAsia"/>
              </w:rPr>
              <w:t>的两位营业部编码</w:t>
            </w:r>
          </w:p>
        </w:tc>
      </w:tr>
      <w:tr w:rsidR="00A56107" w14:paraId="37378FF7" w14:textId="77777777" w:rsidTr="00A56107">
        <w:trPr>
          <w:trHeight w:val="415"/>
          <w:jc w:val="center"/>
        </w:trPr>
        <w:tc>
          <w:tcPr>
            <w:tcW w:w="537" w:type="dxa"/>
            <w:vAlign w:val="center"/>
          </w:tcPr>
          <w:p w14:paraId="6362F0AB" w14:textId="77777777" w:rsidR="00A56107" w:rsidRDefault="00A56107" w:rsidP="00A56107">
            <w:pPr>
              <w:pStyle w:val="ab"/>
              <w:numPr>
                <w:ilvl w:val="0"/>
                <w:numId w:val="186"/>
              </w:numPr>
              <w:ind w:firstLineChars="0"/>
              <w:jc w:val="center"/>
              <w:rPr>
                <w:b/>
              </w:rPr>
            </w:pPr>
          </w:p>
        </w:tc>
        <w:tc>
          <w:tcPr>
            <w:tcW w:w="1272" w:type="dxa"/>
            <w:vAlign w:val="center"/>
          </w:tcPr>
          <w:p w14:paraId="65B7A8FC" w14:textId="77777777" w:rsidR="00A56107" w:rsidRDefault="00A56107" w:rsidP="00A56107">
            <w:r w:rsidRPr="00254896">
              <w:rPr>
                <w:rFonts w:hint="eastAsia"/>
              </w:rPr>
              <w:t>KHWDDM</w:t>
            </w:r>
          </w:p>
        </w:tc>
        <w:tc>
          <w:tcPr>
            <w:tcW w:w="1276" w:type="dxa"/>
            <w:vAlign w:val="center"/>
          </w:tcPr>
          <w:p w14:paraId="51DAB5B8" w14:textId="77777777" w:rsidR="00A56107" w:rsidRPr="00602A83" w:rsidRDefault="00A56107" w:rsidP="00A56107">
            <w:r w:rsidRPr="00254896">
              <w:rPr>
                <w:rFonts w:hint="eastAsia"/>
              </w:rPr>
              <w:t>Character</w:t>
            </w:r>
          </w:p>
        </w:tc>
        <w:tc>
          <w:tcPr>
            <w:tcW w:w="855" w:type="dxa"/>
            <w:vAlign w:val="center"/>
          </w:tcPr>
          <w:p w14:paraId="4E7A3C71" w14:textId="77777777" w:rsidR="00A56107" w:rsidRDefault="00A56107" w:rsidP="00A56107">
            <w:r w:rsidRPr="00254896">
              <w:rPr>
                <w:rFonts w:hint="eastAsia"/>
              </w:rPr>
              <w:t>10</w:t>
            </w:r>
          </w:p>
        </w:tc>
        <w:tc>
          <w:tcPr>
            <w:tcW w:w="2972" w:type="dxa"/>
            <w:tcBorders>
              <w:right w:val="single" w:sz="4" w:space="0" w:color="auto"/>
            </w:tcBorders>
            <w:vAlign w:val="center"/>
          </w:tcPr>
          <w:p w14:paraId="426DAAC5" w14:textId="77777777" w:rsidR="00A56107" w:rsidRDefault="00A56107" w:rsidP="00A56107">
            <w:r w:rsidRPr="00254896">
              <w:rPr>
                <w:rFonts w:hint="eastAsia"/>
              </w:rPr>
              <w:t>开户代理网点代码</w:t>
            </w:r>
          </w:p>
        </w:tc>
        <w:tc>
          <w:tcPr>
            <w:tcW w:w="2552" w:type="dxa"/>
            <w:tcBorders>
              <w:left w:val="single" w:sz="4" w:space="0" w:color="auto"/>
            </w:tcBorders>
            <w:vAlign w:val="center"/>
          </w:tcPr>
          <w:p w14:paraId="043D1ABE" w14:textId="77777777" w:rsidR="00A56107" w:rsidRPr="004655CD" w:rsidRDefault="00A56107" w:rsidP="00A56107"/>
        </w:tc>
      </w:tr>
      <w:tr w:rsidR="00A56107" w14:paraId="7393BB86" w14:textId="77777777" w:rsidTr="00A56107">
        <w:trPr>
          <w:trHeight w:val="415"/>
          <w:jc w:val="center"/>
        </w:trPr>
        <w:tc>
          <w:tcPr>
            <w:tcW w:w="537" w:type="dxa"/>
            <w:vAlign w:val="center"/>
          </w:tcPr>
          <w:p w14:paraId="699ABF42" w14:textId="77777777" w:rsidR="00A56107" w:rsidRDefault="00A56107" w:rsidP="00A56107">
            <w:pPr>
              <w:pStyle w:val="ab"/>
              <w:numPr>
                <w:ilvl w:val="0"/>
                <w:numId w:val="186"/>
              </w:numPr>
              <w:ind w:firstLineChars="0"/>
              <w:jc w:val="center"/>
              <w:rPr>
                <w:b/>
              </w:rPr>
            </w:pPr>
          </w:p>
        </w:tc>
        <w:tc>
          <w:tcPr>
            <w:tcW w:w="1272" w:type="dxa"/>
            <w:vAlign w:val="center"/>
          </w:tcPr>
          <w:p w14:paraId="70A84095" w14:textId="77777777" w:rsidR="00A56107" w:rsidRDefault="00A56107" w:rsidP="00A56107">
            <w:r>
              <w:rPr>
                <w:rFonts w:hint="eastAsia"/>
              </w:rPr>
              <w:t>SYSBRQ</w:t>
            </w:r>
          </w:p>
        </w:tc>
        <w:tc>
          <w:tcPr>
            <w:tcW w:w="1276" w:type="dxa"/>
            <w:vAlign w:val="center"/>
          </w:tcPr>
          <w:p w14:paraId="01C28CC5" w14:textId="77777777" w:rsidR="00A56107" w:rsidRPr="00602A83" w:rsidRDefault="00A56107" w:rsidP="00A56107">
            <w:r w:rsidRPr="00D61495">
              <w:rPr>
                <w:rFonts w:hint="eastAsia"/>
              </w:rPr>
              <w:t>Character</w:t>
            </w:r>
          </w:p>
        </w:tc>
        <w:tc>
          <w:tcPr>
            <w:tcW w:w="855" w:type="dxa"/>
            <w:vAlign w:val="center"/>
          </w:tcPr>
          <w:p w14:paraId="1F9EFFC4" w14:textId="77777777" w:rsidR="00A56107" w:rsidRDefault="00A56107" w:rsidP="00A56107">
            <w:r>
              <w:rPr>
                <w:rFonts w:hint="eastAsia"/>
              </w:rPr>
              <w:t>8</w:t>
            </w:r>
          </w:p>
        </w:tc>
        <w:tc>
          <w:tcPr>
            <w:tcW w:w="2972" w:type="dxa"/>
            <w:tcBorders>
              <w:right w:val="single" w:sz="4" w:space="0" w:color="auto"/>
            </w:tcBorders>
            <w:vAlign w:val="center"/>
          </w:tcPr>
          <w:p w14:paraId="31C6BD66" w14:textId="77777777" w:rsidR="00A56107" w:rsidRDefault="00A56107" w:rsidP="00A56107">
            <w:r>
              <w:rPr>
                <w:rFonts w:hint="eastAsia"/>
              </w:rPr>
              <w:t>股转使用信息申报日期</w:t>
            </w:r>
          </w:p>
        </w:tc>
        <w:tc>
          <w:tcPr>
            <w:tcW w:w="2552" w:type="dxa"/>
            <w:tcBorders>
              <w:left w:val="single" w:sz="4" w:space="0" w:color="auto"/>
            </w:tcBorders>
            <w:vAlign w:val="center"/>
          </w:tcPr>
          <w:p w14:paraId="305CCF91" w14:textId="77777777" w:rsidR="00A56107" w:rsidRPr="004655CD" w:rsidRDefault="00A56107" w:rsidP="00A56107"/>
        </w:tc>
      </w:tr>
    </w:tbl>
    <w:p w14:paraId="058DF952" w14:textId="77777777" w:rsidR="00A56107" w:rsidRPr="00842A6E" w:rsidRDefault="00A56107" w:rsidP="00A56107">
      <w:pPr>
        <w:spacing w:line="360" w:lineRule="auto"/>
        <w:rPr>
          <w:b/>
          <w:sz w:val="30"/>
          <w:szCs w:val="30"/>
        </w:rPr>
      </w:pPr>
      <w:r w:rsidRPr="00842A6E">
        <w:rPr>
          <w:rFonts w:hint="eastAsia"/>
          <w:b/>
          <w:sz w:val="30"/>
          <w:szCs w:val="30"/>
        </w:rPr>
        <w:t>说明：</w:t>
      </w:r>
    </w:p>
    <w:p w14:paraId="32A27929" w14:textId="77777777" w:rsidR="00A56107" w:rsidRDefault="00A56107" w:rsidP="00A56107">
      <w:pPr>
        <w:pStyle w:val="ab"/>
        <w:numPr>
          <w:ilvl w:val="0"/>
          <w:numId w:val="187"/>
        </w:numPr>
        <w:spacing w:line="360" w:lineRule="auto"/>
        <w:ind w:firstLineChars="0"/>
      </w:pPr>
      <w:r>
        <w:rPr>
          <w:rFonts w:hint="eastAsia"/>
        </w:rPr>
        <w:t>文件名称：</w:t>
      </w:r>
      <w:r>
        <w:rPr>
          <w:rFonts w:hint="eastAsia"/>
        </w:rPr>
        <w:t>qtgzsyXXXXXX.mdd</w:t>
      </w:r>
    </w:p>
    <w:p w14:paraId="1E0EE07B" w14:textId="77777777" w:rsidR="00A56107" w:rsidRDefault="00A56107" w:rsidP="00A56107">
      <w:pPr>
        <w:pStyle w:val="ab"/>
        <w:numPr>
          <w:ilvl w:val="0"/>
          <w:numId w:val="187"/>
        </w:numPr>
        <w:spacing w:line="360" w:lineRule="auto"/>
        <w:ind w:firstLineChars="0"/>
      </w:pPr>
      <w:r>
        <w:rPr>
          <w:rFonts w:hint="eastAsia"/>
        </w:rPr>
        <w:t>压缩后文件名称：</w:t>
      </w:r>
      <w:r>
        <w:rPr>
          <w:rFonts w:hint="eastAsia"/>
        </w:rPr>
        <w:t>qtgzsyXXXXXX.mdd.bz2</w:t>
      </w:r>
    </w:p>
    <w:p w14:paraId="3BC68635" w14:textId="77777777" w:rsidR="00A56107" w:rsidRDefault="00A56107" w:rsidP="00A56107">
      <w:pPr>
        <w:pStyle w:val="ab"/>
        <w:numPr>
          <w:ilvl w:val="0"/>
          <w:numId w:val="187"/>
        </w:numPr>
        <w:spacing w:line="360" w:lineRule="auto"/>
        <w:ind w:firstLineChars="0"/>
      </w:pPr>
      <w:r>
        <w:rPr>
          <w:rFonts w:hint="eastAsia"/>
        </w:rPr>
        <w:t>发送方：中国结算账户系统</w:t>
      </w:r>
    </w:p>
    <w:p w14:paraId="4A176995" w14:textId="77777777" w:rsidR="00A56107" w:rsidRDefault="00A56107" w:rsidP="00A56107">
      <w:pPr>
        <w:pStyle w:val="ab"/>
        <w:numPr>
          <w:ilvl w:val="0"/>
          <w:numId w:val="187"/>
        </w:numPr>
        <w:spacing w:line="360" w:lineRule="auto"/>
        <w:ind w:firstLineChars="0"/>
      </w:pPr>
      <w:r>
        <w:rPr>
          <w:rFonts w:hint="eastAsia"/>
        </w:rPr>
        <w:t>接收方：开户代理机构</w:t>
      </w:r>
    </w:p>
    <w:p w14:paraId="7F3A5A28" w14:textId="77777777" w:rsidR="00A56107" w:rsidRDefault="00A56107" w:rsidP="00A56107">
      <w:pPr>
        <w:pStyle w:val="ab"/>
        <w:numPr>
          <w:ilvl w:val="0"/>
          <w:numId w:val="187"/>
        </w:numPr>
        <w:spacing w:line="360" w:lineRule="auto"/>
        <w:ind w:firstLineChars="0"/>
      </w:pPr>
      <w:r w:rsidRPr="00C77B74">
        <w:rPr>
          <w:rFonts w:hint="eastAsia"/>
        </w:rPr>
        <w:t>发送时点</w:t>
      </w:r>
      <w:r>
        <w:rPr>
          <w:rFonts w:hint="eastAsia"/>
        </w:rPr>
        <w:t>：</w:t>
      </w:r>
      <w:r w:rsidRPr="0015163B">
        <w:rPr>
          <w:rFonts w:hint="eastAsia"/>
        </w:rPr>
        <w:t>日终</w:t>
      </w:r>
    </w:p>
    <w:p w14:paraId="7CA1B959" w14:textId="77777777" w:rsidR="00A56107" w:rsidRDefault="00A56107" w:rsidP="00A56107">
      <w:pPr>
        <w:pStyle w:val="ab"/>
        <w:numPr>
          <w:ilvl w:val="0"/>
          <w:numId w:val="187"/>
        </w:numPr>
        <w:spacing w:line="360" w:lineRule="auto"/>
        <w:ind w:firstLineChars="0"/>
      </w:pPr>
      <w:r>
        <w:rPr>
          <w:rFonts w:hint="eastAsia"/>
        </w:rPr>
        <w:t>发送周期：</w:t>
      </w:r>
      <w:r w:rsidR="00574BEC" w:rsidRPr="00FC0CF3">
        <w:rPr>
          <w:rFonts w:hint="eastAsia"/>
        </w:rPr>
        <w:t>每周最后一个</w:t>
      </w:r>
      <w:r w:rsidR="00574BEC">
        <w:rPr>
          <w:rFonts w:hint="eastAsia"/>
        </w:rPr>
        <w:t>交易日</w:t>
      </w:r>
    </w:p>
    <w:p w14:paraId="63507F3F" w14:textId="77777777" w:rsidR="00A56107" w:rsidRDefault="00A56107" w:rsidP="00A56107">
      <w:pPr>
        <w:pStyle w:val="ab"/>
        <w:numPr>
          <w:ilvl w:val="0"/>
          <w:numId w:val="187"/>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222E6DBA" w14:textId="77777777" w:rsidR="00A56107" w:rsidRDefault="00A56107" w:rsidP="00A56107">
      <w:pPr>
        <w:pStyle w:val="ab"/>
        <w:numPr>
          <w:ilvl w:val="0"/>
          <w:numId w:val="187"/>
        </w:numPr>
        <w:spacing w:line="360" w:lineRule="auto"/>
        <w:ind w:firstLineChars="0"/>
      </w:pPr>
      <w:r>
        <w:rPr>
          <w:rFonts w:hint="eastAsia"/>
        </w:rPr>
        <w:t>通信通道：</w:t>
      </w:r>
      <w:r>
        <w:rPr>
          <w:rFonts w:hint="eastAsia"/>
        </w:rPr>
        <w:t>PROP</w:t>
      </w:r>
      <w:r>
        <w:rPr>
          <w:rFonts w:hint="eastAsia"/>
        </w:rPr>
        <w:t>文件交换系统</w:t>
      </w:r>
    </w:p>
    <w:p w14:paraId="6A344A3D" w14:textId="77777777" w:rsidR="00A56107" w:rsidRDefault="00A56107" w:rsidP="00D132E4">
      <w:pPr>
        <w:pStyle w:val="ab"/>
        <w:spacing w:line="360" w:lineRule="auto"/>
        <w:ind w:left="360" w:firstLineChars="0" w:firstLine="0"/>
      </w:pPr>
    </w:p>
    <w:p w14:paraId="731105E9" w14:textId="77777777" w:rsidR="00475B95" w:rsidRDefault="00475B95" w:rsidP="00475B95">
      <w:pPr>
        <w:pStyle w:val="2"/>
        <w:numPr>
          <w:ilvl w:val="0"/>
          <w:numId w:val="33"/>
        </w:numPr>
        <w:rPr>
          <w:ins w:id="1033" w:author="CN=王玮/OU=北京分公司技术开发部/OU=公司总部/O=ChinaClear" w:date="2019-02-18T13:54:00Z"/>
        </w:rPr>
      </w:pPr>
      <w:bookmarkStart w:id="1034" w:name="_Toc3820429"/>
      <w:ins w:id="1035" w:author="CN=王玮/OU=北京分公司技术开发部/OU=公司总部/O=ChinaClear" w:date="2019-02-18T13:54:00Z">
        <w:r>
          <w:rPr>
            <w:rFonts w:ascii="宋体" w:hAnsi="宋体" w:hint="eastAsia"/>
            <w:szCs w:val="21"/>
          </w:rPr>
          <w:t>全量</w:t>
        </w:r>
      </w:ins>
      <w:ins w:id="1036" w:author="CN=王玮/OU=北京分公司技术开发部/OU=公司总部/O=ChinaClear" w:date="2019-02-18T13:57:00Z">
        <w:r>
          <w:rPr>
            <w:rFonts w:hint="eastAsia"/>
          </w:rPr>
          <w:t>对应</w:t>
        </w:r>
        <w:r>
          <w:rPr>
            <w:rFonts w:hint="eastAsia"/>
          </w:rPr>
          <w:t>TA</w:t>
        </w:r>
        <w:r>
          <w:rPr>
            <w:rFonts w:hint="eastAsia"/>
          </w:rPr>
          <w:t>账户的场内</w:t>
        </w:r>
      </w:ins>
      <w:ins w:id="1037" w:author="CN=王玮/OU=北京分公司技术开发部/OU=公司总部/O=ChinaClear" w:date="2019-02-18T14:51:00Z">
        <w:r w:rsidR="00880C6B">
          <w:rPr>
            <w:rFonts w:hint="eastAsia"/>
          </w:rPr>
          <w:t>证券</w:t>
        </w:r>
      </w:ins>
      <w:ins w:id="1038" w:author="CN=王玮/OU=北京分公司技术开发部/OU=公司总部/O=ChinaClear" w:date="2019-02-18T13:57:00Z">
        <w:r>
          <w:rPr>
            <w:rFonts w:hint="eastAsia"/>
          </w:rPr>
          <w:t>账户</w:t>
        </w:r>
      </w:ins>
      <w:ins w:id="1039" w:author="CN=王玮/OU=北京分公司技术开发部/OU=公司总部/O=ChinaClear" w:date="2019-02-18T13:54:00Z">
        <w:r>
          <w:rPr>
            <w:rFonts w:hint="eastAsia"/>
          </w:rPr>
          <w:t>文件</w:t>
        </w:r>
        <w:bookmarkEnd w:id="1034"/>
      </w:ins>
    </w:p>
    <w:tbl>
      <w:tblPr>
        <w:tblStyle w:val="a5"/>
        <w:tblW w:w="9464" w:type="dxa"/>
        <w:jc w:val="center"/>
        <w:tblLook w:val="04A0" w:firstRow="1" w:lastRow="0" w:firstColumn="1" w:lastColumn="0" w:noHBand="0" w:noVBand="1"/>
      </w:tblPr>
      <w:tblGrid>
        <w:gridCol w:w="537"/>
        <w:gridCol w:w="1272"/>
        <w:gridCol w:w="1276"/>
        <w:gridCol w:w="855"/>
        <w:gridCol w:w="2972"/>
        <w:gridCol w:w="2552"/>
      </w:tblGrid>
      <w:tr w:rsidR="00475B95" w14:paraId="63120FBC" w14:textId="77777777" w:rsidTr="00475B95">
        <w:trPr>
          <w:trHeight w:val="534"/>
          <w:jc w:val="center"/>
          <w:ins w:id="1040" w:author="CN=王玮/OU=北京分公司技术开发部/OU=公司总部/O=ChinaClear" w:date="2019-02-18T13:54:00Z"/>
        </w:trPr>
        <w:tc>
          <w:tcPr>
            <w:tcW w:w="537" w:type="dxa"/>
            <w:shd w:val="clear" w:color="auto" w:fill="FFC000"/>
            <w:vAlign w:val="center"/>
          </w:tcPr>
          <w:p w14:paraId="6F1CB03B" w14:textId="77777777" w:rsidR="00475B95" w:rsidRPr="00455B38" w:rsidRDefault="00475B95" w:rsidP="00475B95">
            <w:pPr>
              <w:jc w:val="center"/>
              <w:rPr>
                <w:ins w:id="1041" w:author="CN=王玮/OU=北京分公司技术开发部/OU=公司总部/O=ChinaClear" w:date="2019-02-18T13:54:00Z"/>
                <w:b/>
                <w:sz w:val="24"/>
                <w:szCs w:val="24"/>
              </w:rPr>
            </w:pPr>
            <w:ins w:id="1042" w:author="CN=王玮/OU=北京分公司技术开发部/OU=公司总部/O=ChinaClear" w:date="2019-02-18T13:54:00Z">
              <w:r w:rsidRPr="00455B38">
                <w:rPr>
                  <w:rFonts w:hint="eastAsia"/>
                  <w:b/>
                  <w:sz w:val="24"/>
                  <w:szCs w:val="24"/>
                </w:rPr>
                <w:t>NO</w:t>
              </w:r>
            </w:ins>
          </w:p>
        </w:tc>
        <w:tc>
          <w:tcPr>
            <w:tcW w:w="1272" w:type="dxa"/>
            <w:shd w:val="clear" w:color="auto" w:fill="FFC000"/>
            <w:vAlign w:val="center"/>
          </w:tcPr>
          <w:p w14:paraId="3AA1B98D" w14:textId="77777777" w:rsidR="00475B95" w:rsidRPr="00455B38" w:rsidRDefault="00475B95" w:rsidP="00475B95">
            <w:pPr>
              <w:jc w:val="center"/>
              <w:rPr>
                <w:ins w:id="1043" w:author="CN=王玮/OU=北京分公司技术开发部/OU=公司总部/O=ChinaClear" w:date="2019-02-18T13:54:00Z"/>
                <w:b/>
                <w:sz w:val="24"/>
                <w:szCs w:val="24"/>
              </w:rPr>
            </w:pPr>
            <w:ins w:id="1044" w:author="CN=王玮/OU=北京分公司技术开发部/OU=公司总部/O=ChinaClear" w:date="2019-02-18T13:54:00Z">
              <w:r w:rsidRPr="00455B38">
                <w:rPr>
                  <w:rFonts w:hint="eastAsia"/>
                  <w:b/>
                  <w:sz w:val="24"/>
                  <w:szCs w:val="24"/>
                </w:rPr>
                <w:t>字段</w:t>
              </w:r>
            </w:ins>
          </w:p>
        </w:tc>
        <w:tc>
          <w:tcPr>
            <w:tcW w:w="1276" w:type="dxa"/>
            <w:shd w:val="clear" w:color="auto" w:fill="FFC000"/>
            <w:vAlign w:val="center"/>
          </w:tcPr>
          <w:p w14:paraId="69582246" w14:textId="77777777" w:rsidR="00475B95" w:rsidRPr="00455B38" w:rsidRDefault="00475B95" w:rsidP="00475B95">
            <w:pPr>
              <w:jc w:val="center"/>
              <w:rPr>
                <w:ins w:id="1045" w:author="CN=王玮/OU=北京分公司技术开发部/OU=公司总部/O=ChinaClear" w:date="2019-02-18T13:54:00Z"/>
                <w:b/>
                <w:sz w:val="24"/>
                <w:szCs w:val="24"/>
              </w:rPr>
            </w:pPr>
            <w:ins w:id="1046" w:author="CN=王玮/OU=北京分公司技术开发部/OU=公司总部/O=ChinaClear" w:date="2019-02-18T13:54:00Z">
              <w:r w:rsidRPr="00455B38">
                <w:rPr>
                  <w:rFonts w:hint="eastAsia"/>
                  <w:b/>
                  <w:sz w:val="24"/>
                  <w:szCs w:val="24"/>
                </w:rPr>
                <w:t>类型</w:t>
              </w:r>
            </w:ins>
          </w:p>
        </w:tc>
        <w:tc>
          <w:tcPr>
            <w:tcW w:w="855" w:type="dxa"/>
            <w:shd w:val="clear" w:color="auto" w:fill="FFC000"/>
            <w:vAlign w:val="center"/>
          </w:tcPr>
          <w:p w14:paraId="7527BF47" w14:textId="77777777" w:rsidR="00475B95" w:rsidRPr="00455B38" w:rsidRDefault="00475B95" w:rsidP="00475B95">
            <w:pPr>
              <w:jc w:val="center"/>
              <w:rPr>
                <w:ins w:id="1047" w:author="CN=王玮/OU=北京分公司技术开发部/OU=公司总部/O=ChinaClear" w:date="2019-02-18T13:54:00Z"/>
                <w:b/>
                <w:sz w:val="24"/>
                <w:szCs w:val="24"/>
              </w:rPr>
            </w:pPr>
            <w:ins w:id="1048" w:author="CN=王玮/OU=北京分公司技术开发部/OU=公司总部/O=ChinaClear" w:date="2019-02-18T13:54:00Z">
              <w:r w:rsidRPr="00455B38">
                <w:rPr>
                  <w:rFonts w:hint="eastAsia"/>
                  <w:b/>
                  <w:sz w:val="24"/>
                  <w:szCs w:val="24"/>
                </w:rPr>
                <w:t>长度</w:t>
              </w:r>
            </w:ins>
          </w:p>
        </w:tc>
        <w:tc>
          <w:tcPr>
            <w:tcW w:w="2972" w:type="dxa"/>
            <w:tcBorders>
              <w:right w:val="single" w:sz="4" w:space="0" w:color="auto"/>
            </w:tcBorders>
            <w:shd w:val="clear" w:color="auto" w:fill="FFC000"/>
            <w:vAlign w:val="center"/>
          </w:tcPr>
          <w:p w14:paraId="10E1FD8F" w14:textId="77777777" w:rsidR="00475B95" w:rsidRPr="00455B38" w:rsidRDefault="00475B95" w:rsidP="00475B95">
            <w:pPr>
              <w:jc w:val="center"/>
              <w:rPr>
                <w:ins w:id="1049" w:author="CN=王玮/OU=北京分公司技术开发部/OU=公司总部/O=ChinaClear" w:date="2019-02-18T13:54:00Z"/>
                <w:b/>
                <w:sz w:val="24"/>
                <w:szCs w:val="24"/>
              </w:rPr>
            </w:pPr>
            <w:ins w:id="1050" w:author="CN=王玮/OU=北京分公司技术开发部/OU=公司总部/O=ChinaClear" w:date="2019-02-18T13:54:00Z">
              <w:r w:rsidRPr="00455B38">
                <w:rPr>
                  <w:rFonts w:hint="eastAsia"/>
                  <w:b/>
                  <w:sz w:val="24"/>
                  <w:szCs w:val="24"/>
                </w:rPr>
                <w:t>字段名称</w:t>
              </w:r>
            </w:ins>
          </w:p>
        </w:tc>
        <w:tc>
          <w:tcPr>
            <w:tcW w:w="2552" w:type="dxa"/>
            <w:tcBorders>
              <w:left w:val="single" w:sz="4" w:space="0" w:color="auto"/>
            </w:tcBorders>
            <w:shd w:val="clear" w:color="auto" w:fill="FFC000"/>
            <w:vAlign w:val="center"/>
          </w:tcPr>
          <w:p w14:paraId="48C906AE" w14:textId="77777777" w:rsidR="00475B95" w:rsidRPr="00455B38" w:rsidRDefault="00475B95" w:rsidP="00475B95">
            <w:pPr>
              <w:jc w:val="center"/>
              <w:rPr>
                <w:ins w:id="1051" w:author="CN=王玮/OU=北京分公司技术开发部/OU=公司总部/O=ChinaClear" w:date="2019-02-18T13:54:00Z"/>
                <w:b/>
                <w:sz w:val="24"/>
                <w:szCs w:val="24"/>
              </w:rPr>
            </w:pPr>
            <w:ins w:id="1052" w:author="CN=王玮/OU=北京分公司技术开发部/OU=公司总部/O=ChinaClear" w:date="2019-02-18T13:54:00Z">
              <w:r>
                <w:rPr>
                  <w:rFonts w:hint="eastAsia"/>
                  <w:b/>
                  <w:sz w:val="24"/>
                  <w:szCs w:val="24"/>
                </w:rPr>
                <w:t>备注</w:t>
              </w:r>
            </w:ins>
          </w:p>
        </w:tc>
      </w:tr>
      <w:tr w:rsidR="00475B95" w14:paraId="66068016" w14:textId="77777777" w:rsidTr="00475B95">
        <w:trPr>
          <w:trHeight w:val="415"/>
          <w:jc w:val="center"/>
          <w:ins w:id="1053" w:author="CN=王玮/OU=北京分公司技术开发部/OU=公司总部/O=ChinaClear" w:date="2019-02-18T13:54:00Z"/>
        </w:trPr>
        <w:tc>
          <w:tcPr>
            <w:tcW w:w="537" w:type="dxa"/>
            <w:vAlign w:val="center"/>
          </w:tcPr>
          <w:p w14:paraId="46F286EC" w14:textId="77777777" w:rsidR="00E326C8" w:rsidRDefault="00E326C8">
            <w:pPr>
              <w:pStyle w:val="ab"/>
              <w:numPr>
                <w:ilvl w:val="0"/>
                <w:numId w:val="211"/>
              </w:numPr>
              <w:ind w:firstLineChars="0"/>
              <w:jc w:val="center"/>
              <w:rPr>
                <w:ins w:id="1054" w:author="CN=王玮/OU=北京分公司技术开发部/OU=公司总部/O=ChinaClear" w:date="2019-02-18T13:54:00Z"/>
                <w:b/>
              </w:rPr>
              <w:pPrChange w:id="1055" w:author="CN=王玮/OU=北京分公司技术开发部/OU=公司总部/O=ChinaClear" w:date="2019-02-18T13:54:00Z">
                <w:pPr>
                  <w:pStyle w:val="ab"/>
                  <w:numPr>
                    <w:numId w:val="186"/>
                  </w:numPr>
                  <w:ind w:left="420" w:firstLineChars="0" w:hanging="420"/>
                  <w:jc w:val="center"/>
                </w:pPr>
              </w:pPrChange>
            </w:pPr>
          </w:p>
        </w:tc>
        <w:tc>
          <w:tcPr>
            <w:tcW w:w="1272" w:type="dxa"/>
            <w:vAlign w:val="center"/>
          </w:tcPr>
          <w:p w14:paraId="612EED97" w14:textId="77777777" w:rsidR="00475B95" w:rsidRDefault="00475B95" w:rsidP="00475B95">
            <w:pPr>
              <w:rPr>
                <w:ins w:id="1056" w:author="CN=王玮/OU=北京分公司技术开发部/OU=公司总部/O=ChinaClear" w:date="2019-02-18T13:54:00Z"/>
              </w:rPr>
            </w:pPr>
            <w:ins w:id="1057" w:author="CN=王玮/OU=北京分公司技术开发部/OU=公司总部/O=ChinaClear" w:date="2019-02-18T13:58:00Z">
              <w:r w:rsidRPr="00602A83">
                <w:rPr>
                  <w:rFonts w:hint="eastAsia"/>
                </w:rPr>
                <w:t>YMTH</w:t>
              </w:r>
            </w:ins>
          </w:p>
        </w:tc>
        <w:tc>
          <w:tcPr>
            <w:tcW w:w="1276" w:type="dxa"/>
            <w:vAlign w:val="center"/>
          </w:tcPr>
          <w:p w14:paraId="605D9C3C" w14:textId="77777777" w:rsidR="00475B95" w:rsidRPr="00602A83" w:rsidRDefault="00475B95" w:rsidP="00475B95">
            <w:pPr>
              <w:rPr>
                <w:ins w:id="1058" w:author="CN=王玮/OU=北京分公司技术开发部/OU=公司总部/O=ChinaClear" w:date="2019-02-18T13:54:00Z"/>
              </w:rPr>
            </w:pPr>
            <w:ins w:id="1059" w:author="CN=王玮/OU=北京分公司技术开发部/OU=公司总部/O=ChinaClear" w:date="2019-02-18T13:58:00Z">
              <w:r w:rsidRPr="00602A83">
                <w:rPr>
                  <w:rFonts w:hint="eastAsia"/>
                </w:rPr>
                <w:t>Character</w:t>
              </w:r>
            </w:ins>
          </w:p>
        </w:tc>
        <w:tc>
          <w:tcPr>
            <w:tcW w:w="855" w:type="dxa"/>
            <w:vAlign w:val="center"/>
          </w:tcPr>
          <w:p w14:paraId="023F9699" w14:textId="77777777" w:rsidR="00475B95" w:rsidRDefault="00475B95" w:rsidP="00475B95">
            <w:pPr>
              <w:rPr>
                <w:ins w:id="1060" w:author="CN=王玮/OU=北京分公司技术开发部/OU=公司总部/O=ChinaClear" w:date="2019-02-18T13:54:00Z"/>
              </w:rPr>
            </w:pPr>
            <w:ins w:id="1061" w:author="CN=王玮/OU=北京分公司技术开发部/OU=公司总部/O=ChinaClear" w:date="2019-02-18T13:58:00Z">
              <w:r>
                <w:rPr>
                  <w:rFonts w:hint="eastAsia"/>
                </w:rPr>
                <w:t>20</w:t>
              </w:r>
            </w:ins>
          </w:p>
        </w:tc>
        <w:tc>
          <w:tcPr>
            <w:tcW w:w="2972" w:type="dxa"/>
            <w:tcBorders>
              <w:right w:val="single" w:sz="4" w:space="0" w:color="auto"/>
            </w:tcBorders>
            <w:vAlign w:val="center"/>
          </w:tcPr>
          <w:p w14:paraId="5C81152A" w14:textId="77777777" w:rsidR="00475B95" w:rsidRPr="00602A83" w:rsidRDefault="00475B95" w:rsidP="00475B95">
            <w:pPr>
              <w:rPr>
                <w:ins w:id="1062" w:author="CN=王玮/OU=北京分公司技术开发部/OU=公司总部/O=ChinaClear" w:date="2019-02-18T13:54:00Z"/>
              </w:rPr>
            </w:pPr>
            <w:ins w:id="1063" w:author="CN=王玮/OU=北京分公司技术开发部/OU=公司总部/O=ChinaClear" w:date="2019-02-18T13:58:00Z">
              <w:r w:rsidRPr="00602A83">
                <w:rPr>
                  <w:rFonts w:hint="eastAsia"/>
                </w:rPr>
                <w:t>一码通账户号码</w:t>
              </w:r>
            </w:ins>
          </w:p>
        </w:tc>
        <w:tc>
          <w:tcPr>
            <w:tcW w:w="2552" w:type="dxa"/>
            <w:tcBorders>
              <w:left w:val="single" w:sz="4" w:space="0" w:color="auto"/>
            </w:tcBorders>
            <w:vAlign w:val="center"/>
          </w:tcPr>
          <w:p w14:paraId="5F15E531" w14:textId="77777777" w:rsidR="00475B95" w:rsidRPr="00602A83" w:rsidRDefault="00475B95" w:rsidP="00475B95">
            <w:pPr>
              <w:rPr>
                <w:ins w:id="1064" w:author="CN=王玮/OU=北京分公司技术开发部/OU=公司总部/O=ChinaClear" w:date="2019-02-18T13:54:00Z"/>
              </w:rPr>
            </w:pPr>
          </w:p>
        </w:tc>
      </w:tr>
      <w:tr w:rsidR="00475B95" w14:paraId="01F757A5" w14:textId="77777777" w:rsidTr="00475B95">
        <w:trPr>
          <w:trHeight w:val="415"/>
          <w:jc w:val="center"/>
          <w:ins w:id="1065" w:author="CN=王玮/OU=北京分公司技术开发部/OU=公司总部/O=ChinaClear" w:date="2019-02-18T13:54:00Z"/>
        </w:trPr>
        <w:tc>
          <w:tcPr>
            <w:tcW w:w="537" w:type="dxa"/>
            <w:vAlign w:val="center"/>
          </w:tcPr>
          <w:p w14:paraId="226CAC6D" w14:textId="77777777" w:rsidR="00E326C8" w:rsidRDefault="00E326C8">
            <w:pPr>
              <w:pStyle w:val="ab"/>
              <w:numPr>
                <w:ilvl w:val="0"/>
                <w:numId w:val="211"/>
              </w:numPr>
              <w:ind w:firstLineChars="0"/>
              <w:jc w:val="center"/>
              <w:rPr>
                <w:ins w:id="1066" w:author="CN=王玮/OU=北京分公司技术开发部/OU=公司总部/O=ChinaClear" w:date="2019-02-18T13:54:00Z"/>
                <w:b/>
              </w:rPr>
              <w:pPrChange w:id="1067" w:author="CN=王玮/OU=北京分公司技术开发部/OU=公司总部/O=ChinaClear" w:date="2019-02-18T13:54:00Z">
                <w:pPr>
                  <w:pStyle w:val="ab"/>
                  <w:numPr>
                    <w:numId w:val="186"/>
                  </w:numPr>
                  <w:ind w:left="420" w:firstLineChars="0" w:hanging="420"/>
                  <w:jc w:val="center"/>
                </w:pPr>
              </w:pPrChange>
            </w:pPr>
          </w:p>
        </w:tc>
        <w:tc>
          <w:tcPr>
            <w:tcW w:w="1272" w:type="dxa"/>
            <w:vAlign w:val="center"/>
          </w:tcPr>
          <w:p w14:paraId="3E1FA2AC" w14:textId="77777777" w:rsidR="00475B95" w:rsidRDefault="00475B95" w:rsidP="00475B95">
            <w:pPr>
              <w:rPr>
                <w:ins w:id="1068" w:author="CN=王玮/OU=北京分公司技术开发部/OU=公司总部/O=ChinaClear" w:date="2019-02-18T13:54:00Z"/>
              </w:rPr>
            </w:pPr>
            <w:ins w:id="1069" w:author="CN=王玮/OU=北京分公司技术开发部/OU=公司总部/O=ChinaClear" w:date="2019-02-18T13:58:00Z">
              <w:r w:rsidRPr="00602A83">
                <w:rPr>
                  <w:rFonts w:hint="eastAsia"/>
                </w:rPr>
                <w:t>ZHLB</w:t>
              </w:r>
            </w:ins>
          </w:p>
        </w:tc>
        <w:tc>
          <w:tcPr>
            <w:tcW w:w="1276" w:type="dxa"/>
            <w:vAlign w:val="center"/>
          </w:tcPr>
          <w:p w14:paraId="5EB0687D" w14:textId="77777777" w:rsidR="00475B95" w:rsidRPr="00602A83" w:rsidRDefault="00475B95" w:rsidP="00475B95">
            <w:pPr>
              <w:rPr>
                <w:ins w:id="1070" w:author="CN=王玮/OU=北京分公司技术开发部/OU=公司总部/O=ChinaClear" w:date="2019-02-18T13:54:00Z"/>
              </w:rPr>
            </w:pPr>
            <w:ins w:id="1071" w:author="CN=王玮/OU=北京分公司技术开发部/OU=公司总部/O=ChinaClear" w:date="2019-02-18T13:58:00Z">
              <w:r w:rsidRPr="00602A83">
                <w:rPr>
                  <w:rFonts w:hint="eastAsia"/>
                </w:rPr>
                <w:t>Character</w:t>
              </w:r>
            </w:ins>
          </w:p>
        </w:tc>
        <w:tc>
          <w:tcPr>
            <w:tcW w:w="855" w:type="dxa"/>
            <w:vAlign w:val="center"/>
          </w:tcPr>
          <w:p w14:paraId="30A5729B" w14:textId="77777777" w:rsidR="00475B95" w:rsidRDefault="00475B95" w:rsidP="00475B95">
            <w:pPr>
              <w:rPr>
                <w:ins w:id="1072" w:author="CN=王玮/OU=北京分公司技术开发部/OU=公司总部/O=ChinaClear" w:date="2019-02-18T13:54:00Z"/>
              </w:rPr>
            </w:pPr>
            <w:ins w:id="1073" w:author="CN=王玮/OU=北京分公司技术开发部/OU=公司总部/O=ChinaClear" w:date="2019-02-18T13:58:00Z">
              <w:r w:rsidRPr="00602A83">
                <w:rPr>
                  <w:rFonts w:hint="eastAsia"/>
                </w:rPr>
                <w:t>2</w:t>
              </w:r>
            </w:ins>
          </w:p>
        </w:tc>
        <w:tc>
          <w:tcPr>
            <w:tcW w:w="2972" w:type="dxa"/>
            <w:tcBorders>
              <w:right w:val="single" w:sz="4" w:space="0" w:color="auto"/>
            </w:tcBorders>
            <w:vAlign w:val="center"/>
          </w:tcPr>
          <w:p w14:paraId="562A6D10" w14:textId="77777777" w:rsidR="00475B95" w:rsidRPr="00602A83" w:rsidRDefault="00475B95" w:rsidP="00475B95">
            <w:pPr>
              <w:rPr>
                <w:ins w:id="1074" w:author="CN=王玮/OU=北京分公司技术开发部/OU=公司总部/O=ChinaClear" w:date="2019-02-18T13:54:00Z"/>
              </w:rPr>
            </w:pPr>
            <w:ins w:id="1075" w:author="CN=王玮/OU=北京分公司技术开发部/OU=公司总部/O=ChinaClear" w:date="2019-02-18T13:58:00Z">
              <w:r w:rsidRPr="00602A83">
                <w:rPr>
                  <w:rFonts w:hint="eastAsia"/>
                </w:rPr>
                <w:t>证券账户类别</w:t>
              </w:r>
            </w:ins>
          </w:p>
        </w:tc>
        <w:tc>
          <w:tcPr>
            <w:tcW w:w="2552" w:type="dxa"/>
            <w:tcBorders>
              <w:left w:val="single" w:sz="4" w:space="0" w:color="auto"/>
            </w:tcBorders>
            <w:vAlign w:val="center"/>
          </w:tcPr>
          <w:p w14:paraId="34A6E6F7" w14:textId="77777777" w:rsidR="00475B95" w:rsidRPr="00602A83" w:rsidRDefault="00475B95" w:rsidP="00475B95">
            <w:pPr>
              <w:rPr>
                <w:ins w:id="1076" w:author="CN=王玮/OU=北京分公司技术开发部/OU=公司总部/O=ChinaClear" w:date="2019-02-18T13:54:00Z"/>
              </w:rPr>
            </w:pPr>
            <w:ins w:id="1077" w:author="CN=王玮/OU=北京分公司技术开发部/OU=公司总部/O=ChinaClear" w:date="2019-02-18T13:58:00Z">
              <w:r w:rsidRPr="004655CD">
                <w:rPr>
                  <w:rFonts w:hint="eastAsia"/>
                </w:rPr>
                <w:t>字典</w:t>
              </w:r>
              <w:r w:rsidRPr="004655CD">
                <w:rPr>
                  <w:rFonts w:hint="eastAsia"/>
                </w:rPr>
                <w:t>(</w:t>
              </w:r>
              <w:r w:rsidRPr="00602A83">
                <w:rPr>
                  <w:rFonts w:hint="eastAsia"/>
                </w:rPr>
                <w:t>ZHLB</w:t>
              </w:r>
              <w:r w:rsidRPr="004655CD">
                <w:rPr>
                  <w:rFonts w:hint="eastAsia"/>
                </w:rPr>
                <w:t>)</w:t>
              </w:r>
            </w:ins>
          </w:p>
        </w:tc>
      </w:tr>
      <w:tr w:rsidR="00475B95" w14:paraId="23BF4B2C" w14:textId="77777777" w:rsidTr="00475B95">
        <w:trPr>
          <w:trHeight w:val="415"/>
          <w:jc w:val="center"/>
          <w:ins w:id="1078" w:author="CN=王玮/OU=北京分公司技术开发部/OU=公司总部/O=ChinaClear" w:date="2019-02-18T13:54:00Z"/>
        </w:trPr>
        <w:tc>
          <w:tcPr>
            <w:tcW w:w="537" w:type="dxa"/>
            <w:vAlign w:val="center"/>
          </w:tcPr>
          <w:p w14:paraId="08E9F41E" w14:textId="77777777" w:rsidR="00E326C8" w:rsidRDefault="00E326C8">
            <w:pPr>
              <w:pStyle w:val="ab"/>
              <w:numPr>
                <w:ilvl w:val="0"/>
                <w:numId w:val="211"/>
              </w:numPr>
              <w:ind w:firstLineChars="0"/>
              <w:jc w:val="center"/>
              <w:rPr>
                <w:ins w:id="1079" w:author="CN=王玮/OU=北京分公司技术开发部/OU=公司总部/O=ChinaClear" w:date="2019-02-18T13:54:00Z"/>
                <w:b/>
              </w:rPr>
              <w:pPrChange w:id="1080" w:author="CN=王玮/OU=北京分公司技术开发部/OU=公司总部/O=ChinaClear" w:date="2019-02-18T13:54:00Z">
                <w:pPr>
                  <w:pStyle w:val="ab"/>
                  <w:numPr>
                    <w:numId w:val="186"/>
                  </w:numPr>
                  <w:ind w:left="420" w:firstLineChars="0" w:hanging="420"/>
                  <w:jc w:val="center"/>
                </w:pPr>
              </w:pPrChange>
            </w:pPr>
          </w:p>
        </w:tc>
        <w:tc>
          <w:tcPr>
            <w:tcW w:w="1272" w:type="dxa"/>
            <w:vAlign w:val="center"/>
          </w:tcPr>
          <w:p w14:paraId="1246C598" w14:textId="77777777" w:rsidR="00475B95" w:rsidRPr="00602A83" w:rsidRDefault="00475B95" w:rsidP="00475B95">
            <w:pPr>
              <w:rPr>
                <w:ins w:id="1081" w:author="CN=王玮/OU=北京分公司技术开发部/OU=公司总部/O=ChinaClear" w:date="2019-02-18T13:54:00Z"/>
              </w:rPr>
            </w:pPr>
            <w:ins w:id="1082" w:author="CN=王玮/OU=北京分公司技术开发部/OU=公司总部/O=ChinaClear" w:date="2019-02-18T13:58:00Z">
              <w:r w:rsidRPr="00602A83">
                <w:rPr>
                  <w:rFonts w:hint="eastAsia"/>
                </w:rPr>
                <w:t>ZQZH</w:t>
              </w:r>
            </w:ins>
          </w:p>
        </w:tc>
        <w:tc>
          <w:tcPr>
            <w:tcW w:w="1276" w:type="dxa"/>
            <w:vAlign w:val="center"/>
          </w:tcPr>
          <w:p w14:paraId="40172683" w14:textId="77777777" w:rsidR="00475B95" w:rsidRPr="00602A83" w:rsidRDefault="00475B95" w:rsidP="00475B95">
            <w:pPr>
              <w:rPr>
                <w:ins w:id="1083" w:author="CN=王玮/OU=北京分公司技术开发部/OU=公司总部/O=ChinaClear" w:date="2019-02-18T13:54:00Z"/>
              </w:rPr>
            </w:pPr>
            <w:ins w:id="1084" w:author="CN=王玮/OU=北京分公司技术开发部/OU=公司总部/O=ChinaClear" w:date="2019-02-18T13:58:00Z">
              <w:r w:rsidRPr="00602A83">
                <w:rPr>
                  <w:rFonts w:hint="eastAsia"/>
                </w:rPr>
                <w:t>Character</w:t>
              </w:r>
            </w:ins>
          </w:p>
        </w:tc>
        <w:tc>
          <w:tcPr>
            <w:tcW w:w="855" w:type="dxa"/>
            <w:vAlign w:val="center"/>
          </w:tcPr>
          <w:p w14:paraId="532D3310" w14:textId="77777777" w:rsidR="00475B95" w:rsidRPr="00602A83" w:rsidRDefault="00475B95" w:rsidP="00475B95">
            <w:pPr>
              <w:rPr>
                <w:ins w:id="1085" w:author="CN=王玮/OU=北京分公司技术开发部/OU=公司总部/O=ChinaClear" w:date="2019-02-18T13:54:00Z"/>
              </w:rPr>
            </w:pPr>
            <w:ins w:id="1086" w:author="CN=王玮/OU=北京分公司技术开发部/OU=公司总部/O=ChinaClear" w:date="2019-02-18T13:58:00Z">
              <w:r w:rsidRPr="00602A83">
                <w:rPr>
                  <w:rFonts w:hint="eastAsia"/>
                </w:rPr>
                <w:t>20</w:t>
              </w:r>
            </w:ins>
          </w:p>
        </w:tc>
        <w:tc>
          <w:tcPr>
            <w:tcW w:w="2972" w:type="dxa"/>
            <w:tcBorders>
              <w:right w:val="single" w:sz="4" w:space="0" w:color="auto"/>
            </w:tcBorders>
            <w:vAlign w:val="center"/>
          </w:tcPr>
          <w:p w14:paraId="080CC947" w14:textId="77777777" w:rsidR="00475B95" w:rsidRPr="00602A83" w:rsidRDefault="00475B95" w:rsidP="00475B95">
            <w:pPr>
              <w:rPr>
                <w:ins w:id="1087" w:author="CN=王玮/OU=北京分公司技术开发部/OU=公司总部/O=ChinaClear" w:date="2019-02-18T13:54:00Z"/>
              </w:rPr>
            </w:pPr>
            <w:ins w:id="1088" w:author="CN=王玮/OU=北京分公司技术开发部/OU=公司总部/O=ChinaClear" w:date="2019-02-18T13:58:00Z">
              <w:r w:rsidRPr="00602A83">
                <w:rPr>
                  <w:rFonts w:hint="eastAsia"/>
                </w:rPr>
                <w:t>证券账户号码</w:t>
              </w:r>
            </w:ins>
          </w:p>
        </w:tc>
        <w:tc>
          <w:tcPr>
            <w:tcW w:w="2552" w:type="dxa"/>
            <w:tcBorders>
              <w:left w:val="single" w:sz="4" w:space="0" w:color="auto"/>
            </w:tcBorders>
            <w:vAlign w:val="center"/>
          </w:tcPr>
          <w:p w14:paraId="6D9261D0" w14:textId="77777777" w:rsidR="00475B95" w:rsidRPr="00602A83" w:rsidRDefault="00475B95" w:rsidP="00475B95">
            <w:pPr>
              <w:rPr>
                <w:ins w:id="1089" w:author="CN=王玮/OU=北京分公司技术开发部/OU=公司总部/O=ChinaClear" w:date="2019-02-18T13:54:00Z"/>
              </w:rPr>
            </w:pPr>
          </w:p>
        </w:tc>
      </w:tr>
      <w:tr w:rsidR="00475B95" w14:paraId="5C0CFF77" w14:textId="77777777" w:rsidTr="00475B95">
        <w:trPr>
          <w:trHeight w:val="415"/>
          <w:jc w:val="center"/>
          <w:ins w:id="1090" w:author="CN=王玮/OU=北京分公司技术开发部/OU=公司总部/O=ChinaClear" w:date="2019-02-18T13:54:00Z"/>
        </w:trPr>
        <w:tc>
          <w:tcPr>
            <w:tcW w:w="537" w:type="dxa"/>
            <w:vAlign w:val="center"/>
          </w:tcPr>
          <w:p w14:paraId="7CB38BF5" w14:textId="77777777" w:rsidR="00E326C8" w:rsidRDefault="00E326C8">
            <w:pPr>
              <w:pStyle w:val="ab"/>
              <w:numPr>
                <w:ilvl w:val="0"/>
                <w:numId w:val="211"/>
              </w:numPr>
              <w:ind w:firstLineChars="0"/>
              <w:jc w:val="center"/>
              <w:rPr>
                <w:ins w:id="1091" w:author="CN=王玮/OU=北京分公司技术开发部/OU=公司总部/O=ChinaClear" w:date="2019-02-18T13:54:00Z"/>
                <w:b/>
              </w:rPr>
              <w:pPrChange w:id="1092" w:author="CN=王玮/OU=北京分公司技术开发部/OU=公司总部/O=ChinaClear" w:date="2019-02-18T13:54:00Z">
                <w:pPr>
                  <w:pStyle w:val="ab"/>
                  <w:numPr>
                    <w:numId w:val="186"/>
                  </w:numPr>
                  <w:ind w:left="420" w:firstLineChars="0" w:hanging="420"/>
                  <w:jc w:val="center"/>
                </w:pPr>
              </w:pPrChange>
            </w:pPr>
          </w:p>
        </w:tc>
        <w:tc>
          <w:tcPr>
            <w:tcW w:w="1272" w:type="dxa"/>
            <w:vAlign w:val="center"/>
          </w:tcPr>
          <w:p w14:paraId="0F0D1FF5" w14:textId="77777777" w:rsidR="00475B95" w:rsidRDefault="00475B95" w:rsidP="00475B95">
            <w:pPr>
              <w:rPr>
                <w:ins w:id="1093" w:author="CN=王玮/OU=北京分公司技术开发部/OU=公司总部/O=ChinaClear" w:date="2019-02-18T13:54:00Z"/>
              </w:rPr>
            </w:pPr>
            <w:ins w:id="1094" w:author="CN=王玮/OU=北京分公司技术开发部/OU=公司总部/O=ChinaClear" w:date="2019-02-18T13:58:00Z">
              <w:r>
                <w:rPr>
                  <w:rFonts w:hint="eastAsia"/>
                </w:rPr>
                <w:t>TAZHLB</w:t>
              </w:r>
            </w:ins>
          </w:p>
        </w:tc>
        <w:tc>
          <w:tcPr>
            <w:tcW w:w="1276" w:type="dxa"/>
            <w:vAlign w:val="center"/>
          </w:tcPr>
          <w:p w14:paraId="058FA77D" w14:textId="77777777" w:rsidR="00475B95" w:rsidRPr="00602A83" w:rsidRDefault="00475B95" w:rsidP="00475B95">
            <w:pPr>
              <w:rPr>
                <w:ins w:id="1095" w:author="CN=王玮/OU=北京分公司技术开发部/OU=公司总部/O=ChinaClear" w:date="2019-02-18T13:54:00Z"/>
              </w:rPr>
            </w:pPr>
            <w:ins w:id="1096" w:author="CN=王玮/OU=北京分公司技术开发部/OU=公司总部/O=ChinaClear" w:date="2019-02-18T13:58:00Z">
              <w:r w:rsidRPr="00194286">
                <w:rPr>
                  <w:rFonts w:hint="eastAsia"/>
                </w:rPr>
                <w:t>Character</w:t>
              </w:r>
            </w:ins>
          </w:p>
        </w:tc>
        <w:tc>
          <w:tcPr>
            <w:tcW w:w="855" w:type="dxa"/>
            <w:vAlign w:val="center"/>
          </w:tcPr>
          <w:p w14:paraId="731923B3" w14:textId="77777777" w:rsidR="00475B95" w:rsidRPr="00602A83" w:rsidRDefault="00475B95" w:rsidP="00475B95">
            <w:pPr>
              <w:rPr>
                <w:ins w:id="1097" w:author="CN=王玮/OU=北京分公司技术开发部/OU=公司总部/O=ChinaClear" w:date="2019-02-18T13:54:00Z"/>
              </w:rPr>
            </w:pPr>
            <w:ins w:id="1098" w:author="CN=王玮/OU=北京分公司技术开发部/OU=公司总部/O=ChinaClear" w:date="2019-02-18T13:58:00Z">
              <w:r w:rsidRPr="00194286">
                <w:rPr>
                  <w:rFonts w:hint="eastAsia"/>
                </w:rPr>
                <w:t>2</w:t>
              </w:r>
            </w:ins>
          </w:p>
        </w:tc>
        <w:tc>
          <w:tcPr>
            <w:tcW w:w="2972" w:type="dxa"/>
            <w:tcBorders>
              <w:right w:val="single" w:sz="4" w:space="0" w:color="auto"/>
            </w:tcBorders>
            <w:vAlign w:val="center"/>
          </w:tcPr>
          <w:p w14:paraId="267B7A32" w14:textId="77777777" w:rsidR="00475B95" w:rsidRPr="00602A83" w:rsidRDefault="00475B95" w:rsidP="00475B95">
            <w:pPr>
              <w:rPr>
                <w:ins w:id="1099" w:author="CN=王玮/OU=北京分公司技术开发部/OU=公司总部/O=ChinaClear" w:date="2019-02-18T13:54:00Z"/>
              </w:rPr>
            </w:pPr>
            <w:ins w:id="1100" w:author="CN=王玮/OU=北京分公司技术开发部/OU=公司总部/O=ChinaClear" w:date="2019-02-18T13:58:00Z">
              <w:r>
                <w:rPr>
                  <w:rFonts w:hint="eastAsia"/>
                </w:rPr>
                <w:t>TA</w:t>
              </w:r>
              <w:r>
                <w:rPr>
                  <w:rFonts w:hint="eastAsia"/>
                </w:rPr>
                <w:t>账户类别</w:t>
              </w:r>
            </w:ins>
          </w:p>
        </w:tc>
        <w:tc>
          <w:tcPr>
            <w:tcW w:w="2552" w:type="dxa"/>
            <w:tcBorders>
              <w:left w:val="single" w:sz="4" w:space="0" w:color="auto"/>
            </w:tcBorders>
            <w:vAlign w:val="center"/>
          </w:tcPr>
          <w:p w14:paraId="6A0BA6DB" w14:textId="77777777" w:rsidR="00475B95" w:rsidRPr="00602A83" w:rsidRDefault="00475B95" w:rsidP="00475B95">
            <w:pPr>
              <w:rPr>
                <w:ins w:id="1101" w:author="CN=王玮/OU=北京分公司技术开发部/OU=公司总部/O=ChinaClear" w:date="2019-02-18T13:54:00Z"/>
              </w:rPr>
            </w:pPr>
          </w:p>
        </w:tc>
      </w:tr>
      <w:tr w:rsidR="00475B95" w14:paraId="3E2E8248" w14:textId="77777777" w:rsidTr="00475B95">
        <w:trPr>
          <w:trHeight w:val="415"/>
          <w:jc w:val="center"/>
          <w:ins w:id="1102" w:author="CN=王玮/OU=北京分公司技术开发部/OU=公司总部/O=ChinaClear" w:date="2019-02-18T13:54:00Z"/>
        </w:trPr>
        <w:tc>
          <w:tcPr>
            <w:tcW w:w="537" w:type="dxa"/>
            <w:vAlign w:val="center"/>
          </w:tcPr>
          <w:p w14:paraId="79B1653F" w14:textId="77777777" w:rsidR="00E326C8" w:rsidRDefault="00E326C8">
            <w:pPr>
              <w:pStyle w:val="ab"/>
              <w:numPr>
                <w:ilvl w:val="0"/>
                <w:numId w:val="211"/>
              </w:numPr>
              <w:ind w:firstLineChars="0"/>
              <w:jc w:val="center"/>
              <w:rPr>
                <w:ins w:id="1103" w:author="CN=王玮/OU=北京分公司技术开发部/OU=公司总部/O=ChinaClear" w:date="2019-02-18T13:54:00Z"/>
                <w:b/>
              </w:rPr>
              <w:pPrChange w:id="1104" w:author="CN=王玮/OU=北京分公司技术开发部/OU=公司总部/O=ChinaClear" w:date="2019-02-18T13:54:00Z">
                <w:pPr>
                  <w:pStyle w:val="ab"/>
                  <w:numPr>
                    <w:numId w:val="186"/>
                  </w:numPr>
                  <w:ind w:left="420" w:firstLineChars="0" w:hanging="420"/>
                  <w:jc w:val="center"/>
                </w:pPr>
              </w:pPrChange>
            </w:pPr>
          </w:p>
        </w:tc>
        <w:tc>
          <w:tcPr>
            <w:tcW w:w="1272" w:type="dxa"/>
            <w:vAlign w:val="center"/>
          </w:tcPr>
          <w:p w14:paraId="25862D1B" w14:textId="77777777" w:rsidR="00475B95" w:rsidRPr="00602A83" w:rsidRDefault="00475B95" w:rsidP="00475B95">
            <w:pPr>
              <w:rPr>
                <w:ins w:id="1105" w:author="CN=王玮/OU=北京分公司技术开发部/OU=公司总部/O=ChinaClear" w:date="2019-02-18T13:54:00Z"/>
              </w:rPr>
            </w:pPr>
            <w:ins w:id="1106" w:author="CN=王玮/OU=北京分公司技术开发部/OU=公司总部/O=ChinaClear" w:date="2019-02-18T13:58:00Z">
              <w:r>
                <w:rPr>
                  <w:rFonts w:hint="eastAsia"/>
                </w:rPr>
                <w:t>TA</w:t>
              </w:r>
              <w:r w:rsidRPr="00194286">
                <w:rPr>
                  <w:rFonts w:hint="eastAsia"/>
                </w:rPr>
                <w:t>ZH</w:t>
              </w:r>
            </w:ins>
          </w:p>
        </w:tc>
        <w:tc>
          <w:tcPr>
            <w:tcW w:w="1276" w:type="dxa"/>
            <w:vAlign w:val="center"/>
          </w:tcPr>
          <w:p w14:paraId="277D2B2B" w14:textId="77777777" w:rsidR="00475B95" w:rsidRPr="00602A83" w:rsidRDefault="00475B95" w:rsidP="00475B95">
            <w:pPr>
              <w:rPr>
                <w:ins w:id="1107" w:author="CN=王玮/OU=北京分公司技术开发部/OU=公司总部/O=ChinaClear" w:date="2019-02-18T13:54:00Z"/>
              </w:rPr>
            </w:pPr>
            <w:ins w:id="1108" w:author="CN=王玮/OU=北京分公司技术开发部/OU=公司总部/O=ChinaClear" w:date="2019-02-18T13:58:00Z">
              <w:r w:rsidRPr="00194286">
                <w:rPr>
                  <w:rFonts w:hint="eastAsia"/>
                </w:rPr>
                <w:t>Character</w:t>
              </w:r>
            </w:ins>
          </w:p>
        </w:tc>
        <w:tc>
          <w:tcPr>
            <w:tcW w:w="855" w:type="dxa"/>
            <w:vAlign w:val="center"/>
          </w:tcPr>
          <w:p w14:paraId="07EDD99B" w14:textId="77777777" w:rsidR="00475B95" w:rsidRPr="00602A83" w:rsidRDefault="00475B95" w:rsidP="00475B95">
            <w:pPr>
              <w:rPr>
                <w:ins w:id="1109" w:author="CN=王玮/OU=北京分公司技术开发部/OU=公司总部/O=ChinaClear" w:date="2019-02-18T13:54:00Z"/>
              </w:rPr>
            </w:pPr>
            <w:ins w:id="1110" w:author="CN=王玮/OU=北京分公司技术开发部/OU=公司总部/O=ChinaClear" w:date="2019-02-18T13:58:00Z">
              <w:r w:rsidRPr="00194286">
                <w:rPr>
                  <w:rFonts w:hint="eastAsia"/>
                </w:rPr>
                <w:t>20</w:t>
              </w:r>
            </w:ins>
          </w:p>
        </w:tc>
        <w:tc>
          <w:tcPr>
            <w:tcW w:w="2972" w:type="dxa"/>
            <w:tcBorders>
              <w:right w:val="single" w:sz="4" w:space="0" w:color="auto"/>
            </w:tcBorders>
            <w:vAlign w:val="center"/>
          </w:tcPr>
          <w:p w14:paraId="4AC1BFA3" w14:textId="77777777" w:rsidR="00475B95" w:rsidRPr="00602A83" w:rsidRDefault="00475B95" w:rsidP="00475B95">
            <w:pPr>
              <w:rPr>
                <w:ins w:id="1111" w:author="CN=王玮/OU=北京分公司技术开发部/OU=公司总部/O=ChinaClear" w:date="2019-02-18T13:54:00Z"/>
              </w:rPr>
            </w:pPr>
            <w:ins w:id="1112" w:author="CN=王玮/OU=北京分公司技术开发部/OU=公司总部/O=ChinaClear" w:date="2019-02-18T13:58:00Z">
              <w:r>
                <w:rPr>
                  <w:rFonts w:hint="eastAsia"/>
                </w:rPr>
                <w:t>TA</w:t>
              </w:r>
              <w:r w:rsidRPr="00194286">
                <w:rPr>
                  <w:rFonts w:hint="eastAsia"/>
                </w:rPr>
                <w:t>账户号码</w:t>
              </w:r>
            </w:ins>
          </w:p>
        </w:tc>
        <w:tc>
          <w:tcPr>
            <w:tcW w:w="2552" w:type="dxa"/>
            <w:tcBorders>
              <w:left w:val="single" w:sz="4" w:space="0" w:color="auto"/>
            </w:tcBorders>
            <w:vAlign w:val="center"/>
          </w:tcPr>
          <w:p w14:paraId="05E1B020" w14:textId="77777777" w:rsidR="00475B95" w:rsidRPr="004655CD" w:rsidRDefault="00475B95" w:rsidP="00475B95">
            <w:pPr>
              <w:rPr>
                <w:ins w:id="1113" w:author="CN=王玮/OU=北京分公司技术开发部/OU=公司总部/O=ChinaClear" w:date="2019-02-18T13:54:00Z"/>
              </w:rPr>
            </w:pPr>
          </w:p>
        </w:tc>
      </w:tr>
      <w:tr w:rsidR="00475B95" w14:paraId="0EB53CDB" w14:textId="77777777" w:rsidTr="00475B95">
        <w:trPr>
          <w:trHeight w:val="415"/>
          <w:jc w:val="center"/>
          <w:ins w:id="1114" w:author="CN=王玮/OU=北京分公司技术开发部/OU=公司总部/O=ChinaClear" w:date="2019-02-18T13:54:00Z"/>
        </w:trPr>
        <w:tc>
          <w:tcPr>
            <w:tcW w:w="537" w:type="dxa"/>
            <w:vAlign w:val="center"/>
          </w:tcPr>
          <w:p w14:paraId="1948E903" w14:textId="77777777" w:rsidR="00E326C8" w:rsidRDefault="00E326C8">
            <w:pPr>
              <w:pStyle w:val="ab"/>
              <w:numPr>
                <w:ilvl w:val="0"/>
                <w:numId w:val="211"/>
              </w:numPr>
              <w:ind w:firstLineChars="0"/>
              <w:jc w:val="center"/>
              <w:rPr>
                <w:ins w:id="1115" w:author="CN=王玮/OU=北京分公司技术开发部/OU=公司总部/O=ChinaClear" w:date="2019-02-18T13:54:00Z"/>
                <w:b/>
              </w:rPr>
              <w:pPrChange w:id="1116" w:author="CN=王玮/OU=北京分公司技术开发部/OU=公司总部/O=ChinaClear" w:date="2019-02-18T13:54:00Z">
                <w:pPr>
                  <w:pStyle w:val="ab"/>
                  <w:numPr>
                    <w:numId w:val="186"/>
                  </w:numPr>
                  <w:ind w:left="420" w:firstLineChars="0" w:hanging="420"/>
                  <w:jc w:val="center"/>
                </w:pPr>
              </w:pPrChange>
            </w:pPr>
          </w:p>
        </w:tc>
        <w:tc>
          <w:tcPr>
            <w:tcW w:w="1272" w:type="dxa"/>
            <w:vAlign w:val="center"/>
          </w:tcPr>
          <w:p w14:paraId="1D1FDE4D" w14:textId="77777777" w:rsidR="00475B95" w:rsidRDefault="00475B95" w:rsidP="00475B95">
            <w:pPr>
              <w:rPr>
                <w:ins w:id="1117" w:author="CN=王玮/OU=北京分公司技术开发部/OU=公司总部/O=ChinaClear" w:date="2019-02-18T13:54:00Z"/>
              </w:rPr>
            </w:pPr>
            <w:ins w:id="1118" w:author="CN=王玮/OU=北京分公司技术开发部/OU=公司总部/O=ChinaClear" w:date="2019-02-18T13:58:00Z">
              <w:r>
                <w:rPr>
                  <w:rFonts w:hint="eastAsia"/>
                </w:rPr>
                <w:t>KHMC</w:t>
              </w:r>
            </w:ins>
          </w:p>
        </w:tc>
        <w:tc>
          <w:tcPr>
            <w:tcW w:w="1276" w:type="dxa"/>
            <w:vAlign w:val="center"/>
          </w:tcPr>
          <w:p w14:paraId="6A9FEB04" w14:textId="77777777" w:rsidR="00475B95" w:rsidRPr="00602A83" w:rsidRDefault="00475B95" w:rsidP="00475B95">
            <w:pPr>
              <w:rPr>
                <w:ins w:id="1119" w:author="CN=王玮/OU=北京分公司技术开发部/OU=公司总部/O=ChinaClear" w:date="2019-02-18T13:54:00Z"/>
              </w:rPr>
            </w:pPr>
            <w:ins w:id="1120" w:author="CN=王玮/OU=北京分公司技术开发部/OU=公司总部/O=ChinaClear" w:date="2019-02-18T13:58:00Z">
              <w:r w:rsidRPr="00194286">
                <w:rPr>
                  <w:rFonts w:hint="eastAsia"/>
                </w:rPr>
                <w:t>Character</w:t>
              </w:r>
            </w:ins>
          </w:p>
        </w:tc>
        <w:tc>
          <w:tcPr>
            <w:tcW w:w="855" w:type="dxa"/>
            <w:vAlign w:val="center"/>
          </w:tcPr>
          <w:p w14:paraId="1407D764" w14:textId="77777777" w:rsidR="00475B95" w:rsidRDefault="00475B95" w:rsidP="00475B95">
            <w:pPr>
              <w:rPr>
                <w:ins w:id="1121" w:author="CN=王玮/OU=北京分公司技术开发部/OU=公司总部/O=ChinaClear" w:date="2019-02-18T13:54:00Z"/>
              </w:rPr>
            </w:pPr>
            <w:ins w:id="1122" w:author="CN=王玮/OU=北京分公司技术开发部/OU=公司总部/O=ChinaClear" w:date="2019-02-18T13:58:00Z">
              <w:r>
                <w:rPr>
                  <w:rFonts w:hint="eastAsia"/>
                </w:rPr>
                <w:t>120</w:t>
              </w:r>
            </w:ins>
          </w:p>
        </w:tc>
        <w:tc>
          <w:tcPr>
            <w:tcW w:w="2972" w:type="dxa"/>
            <w:tcBorders>
              <w:right w:val="single" w:sz="4" w:space="0" w:color="auto"/>
            </w:tcBorders>
            <w:vAlign w:val="center"/>
          </w:tcPr>
          <w:p w14:paraId="0BDED021" w14:textId="77777777" w:rsidR="00475B95" w:rsidRDefault="00475B95" w:rsidP="00475B95">
            <w:pPr>
              <w:rPr>
                <w:ins w:id="1123" w:author="CN=王玮/OU=北京分公司技术开发部/OU=公司总部/O=ChinaClear" w:date="2019-02-18T13:54:00Z"/>
              </w:rPr>
            </w:pPr>
            <w:ins w:id="1124" w:author="CN=王玮/OU=北京分公司技术开发部/OU=公司总部/O=ChinaClear" w:date="2019-02-18T13:58:00Z">
              <w:r w:rsidRPr="00602A83">
                <w:rPr>
                  <w:rFonts w:hint="eastAsia"/>
                </w:rPr>
                <w:t>证券账户</w:t>
              </w:r>
              <w:r>
                <w:rPr>
                  <w:rFonts w:hint="eastAsia"/>
                </w:rPr>
                <w:t>客户名称</w:t>
              </w:r>
            </w:ins>
          </w:p>
        </w:tc>
        <w:tc>
          <w:tcPr>
            <w:tcW w:w="2552" w:type="dxa"/>
            <w:tcBorders>
              <w:left w:val="single" w:sz="4" w:space="0" w:color="auto"/>
            </w:tcBorders>
            <w:vAlign w:val="center"/>
          </w:tcPr>
          <w:p w14:paraId="7DE32952" w14:textId="77777777" w:rsidR="00475B95" w:rsidRPr="004655CD" w:rsidRDefault="00475B95" w:rsidP="00475B95">
            <w:pPr>
              <w:rPr>
                <w:ins w:id="1125" w:author="CN=王玮/OU=北京分公司技术开发部/OU=公司总部/O=ChinaClear" w:date="2019-02-18T13:54:00Z"/>
              </w:rPr>
            </w:pPr>
          </w:p>
        </w:tc>
      </w:tr>
      <w:tr w:rsidR="00475B95" w14:paraId="63A16C7A" w14:textId="77777777" w:rsidTr="00475B95">
        <w:trPr>
          <w:trHeight w:val="415"/>
          <w:jc w:val="center"/>
          <w:ins w:id="1126" w:author="CN=王玮/OU=北京分公司技术开发部/OU=公司总部/O=ChinaClear" w:date="2019-02-18T13:58:00Z"/>
        </w:trPr>
        <w:tc>
          <w:tcPr>
            <w:tcW w:w="537" w:type="dxa"/>
            <w:vAlign w:val="center"/>
          </w:tcPr>
          <w:p w14:paraId="59EC6005" w14:textId="77777777" w:rsidR="00475B95" w:rsidRDefault="00475B95" w:rsidP="00475B95">
            <w:pPr>
              <w:pStyle w:val="ab"/>
              <w:numPr>
                <w:ilvl w:val="0"/>
                <w:numId w:val="211"/>
              </w:numPr>
              <w:ind w:firstLineChars="0"/>
              <w:jc w:val="center"/>
              <w:rPr>
                <w:ins w:id="1127" w:author="CN=王玮/OU=北京分公司技术开发部/OU=公司总部/O=ChinaClear" w:date="2019-02-18T13:58:00Z"/>
                <w:b/>
              </w:rPr>
            </w:pPr>
          </w:p>
        </w:tc>
        <w:tc>
          <w:tcPr>
            <w:tcW w:w="1272" w:type="dxa"/>
            <w:vAlign w:val="center"/>
          </w:tcPr>
          <w:p w14:paraId="5C2C7E13" w14:textId="77777777" w:rsidR="00475B95" w:rsidRDefault="00475B95" w:rsidP="00475B95">
            <w:pPr>
              <w:rPr>
                <w:ins w:id="1128" w:author="CN=王玮/OU=北京分公司技术开发部/OU=公司总部/O=ChinaClear" w:date="2019-02-18T13:58:00Z"/>
              </w:rPr>
            </w:pPr>
            <w:ins w:id="1129" w:author="CN=王玮/OU=北京分公司技术开发部/OU=公司总部/O=ChinaClear" w:date="2019-02-18T13:58:00Z">
              <w:r w:rsidRPr="00C45958">
                <w:rPr>
                  <w:rFonts w:hint="eastAsia"/>
                </w:rPr>
                <w:t>KHLB</w:t>
              </w:r>
            </w:ins>
          </w:p>
        </w:tc>
        <w:tc>
          <w:tcPr>
            <w:tcW w:w="1276" w:type="dxa"/>
            <w:vAlign w:val="center"/>
          </w:tcPr>
          <w:p w14:paraId="31ED8C13" w14:textId="77777777" w:rsidR="00475B95" w:rsidRPr="00602A83" w:rsidRDefault="00475B95" w:rsidP="00475B95">
            <w:pPr>
              <w:rPr>
                <w:ins w:id="1130" w:author="CN=王玮/OU=北京分公司技术开发部/OU=公司总部/O=ChinaClear" w:date="2019-02-18T13:58:00Z"/>
              </w:rPr>
            </w:pPr>
            <w:ins w:id="1131" w:author="CN=王玮/OU=北京分公司技术开发部/OU=公司总部/O=ChinaClear" w:date="2019-02-18T13:58:00Z">
              <w:r w:rsidRPr="00C45958">
                <w:rPr>
                  <w:rFonts w:hint="eastAsia"/>
                </w:rPr>
                <w:t>Character</w:t>
              </w:r>
            </w:ins>
          </w:p>
        </w:tc>
        <w:tc>
          <w:tcPr>
            <w:tcW w:w="855" w:type="dxa"/>
            <w:vAlign w:val="center"/>
          </w:tcPr>
          <w:p w14:paraId="01238155" w14:textId="77777777" w:rsidR="00475B95" w:rsidRDefault="00475B95" w:rsidP="00475B95">
            <w:pPr>
              <w:rPr>
                <w:ins w:id="1132" w:author="CN=王玮/OU=北京分公司技术开发部/OU=公司总部/O=ChinaClear" w:date="2019-02-18T13:58:00Z"/>
              </w:rPr>
            </w:pPr>
            <w:ins w:id="1133" w:author="CN=王玮/OU=北京分公司技术开发部/OU=公司总部/O=ChinaClear" w:date="2019-02-18T13:58:00Z">
              <w:r w:rsidRPr="00C45958">
                <w:rPr>
                  <w:rFonts w:hint="eastAsia"/>
                </w:rPr>
                <w:t>1</w:t>
              </w:r>
            </w:ins>
          </w:p>
        </w:tc>
        <w:tc>
          <w:tcPr>
            <w:tcW w:w="2972" w:type="dxa"/>
            <w:tcBorders>
              <w:right w:val="single" w:sz="4" w:space="0" w:color="auto"/>
            </w:tcBorders>
            <w:vAlign w:val="center"/>
          </w:tcPr>
          <w:p w14:paraId="4A2557D8" w14:textId="77777777" w:rsidR="00475B95" w:rsidRDefault="00475B95" w:rsidP="00475B95">
            <w:pPr>
              <w:rPr>
                <w:ins w:id="1134" w:author="CN=王玮/OU=北京分公司技术开发部/OU=公司总部/O=ChinaClear" w:date="2019-02-18T13:58:00Z"/>
              </w:rPr>
            </w:pPr>
            <w:ins w:id="1135" w:author="CN=王玮/OU=北京分公司技术开发部/OU=公司总部/O=ChinaClear" w:date="2019-02-18T13:58:00Z">
              <w:r w:rsidRPr="00602A83">
                <w:rPr>
                  <w:rFonts w:hint="eastAsia"/>
                </w:rPr>
                <w:t>证券账户</w:t>
              </w:r>
              <w:r w:rsidRPr="00C45958">
                <w:rPr>
                  <w:rFonts w:hint="eastAsia"/>
                </w:rPr>
                <w:t>客户类别</w:t>
              </w:r>
            </w:ins>
          </w:p>
        </w:tc>
        <w:tc>
          <w:tcPr>
            <w:tcW w:w="2552" w:type="dxa"/>
            <w:tcBorders>
              <w:left w:val="single" w:sz="4" w:space="0" w:color="auto"/>
            </w:tcBorders>
            <w:vAlign w:val="center"/>
          </w:tcPr>
          <w:p w14:paraId="15A7DBA1" w14:textId="77777777" w:rsidR="00475B95" w:rsidRPr="004655CD" w:rsidRDefault="00475B95" w:rsidP="00475B95">
            <w:pPr>
              <w:rPr>
                <w:ins w:id="1136" w:author="CN=王玮/OU=北京分公司技术开发部/OU=公司总部/O=ChinaClear" w:date="2019-02-18T13:58:00Z"/>
              </w:rPr>
            </w:pPr>
          </w:p>
        </w:tc>
      </w:tr>
      <w:tr w:rsidR="00475B95" w14:paraId="1AFE4DE7" w14:textId="77777777" w:rsidTr="00475B95">
        <w:trPr>
          <w:trHeight w:val="415"/>
          <w:jc w:val="center"/>
          <w:ins w:id="1137" w:author="CN=王玮/OU=北京分公司技术开发部/OU=公司总部/O=ChinaClear" w:date="2019-02-18T13:58:00Z"/>
        </w:trPr>
        <w:tc>
          <w:tcPr>
            <w:tcW w:w="537" w:type="dxa"/>
            <w:vAlign w:val="center"/>
          </w:tcPr>
          <w:p w14:paraId="42CB7EFA" w14:textId="77777777" w:rsidR="00475B95" w:rsidRDefault="00475B95" w:rsidP="00475B95">
            <w:pPr>
              <w:pStyle w:val="ab"/>
              <w:numPr>
                <w:ilvl w:val="0"/>
                <w:numId w:val="211"/>
              </w:numPr>
              <w:ind w:firstLineChars="0"/>
              <w:jc w:val="center"/>
              <w:rPr>
                <w:ins w:id="1138" w:author="CN=王玮/OU=北京分公司技术开发部/OU=公司总部/O=ChinaClear" w:date="2019-02-18T13:58:00Z"/>
                <w:b/>
              </w:rPr>
            </w:pPr>
          </w:p>
        </w:tc>
        <w:tc>
          <w:tcPr>
            <w:tcW w:w="1272" w:type="dxa"/>
            <w:vAlign w:val="center"/>
          </w:tcPr>
          <w:p w14:paraId="13D323ED" w14:textId="77777777" w:rsidR="00475B95" w:rsidRDefault="00475B95" w:rsidP="00475B95">
            <w:pPr>
              <w:rPr>
                <w:ins w:id="1139" w:author="CN=王玮/OU=北京分公司技术开发部/OU=公司总部/O=ChinaClear" w:date="2019-02-18T13:58:00Z"/>
              </w:rPr>
            </w:pPr>
            <w:ins w:id="1140" w:author="CN=王玮/OU=北京分公司技术开发部/OU=公司总部/O=ChinaClear" w:date="2019-02-18T13:58:00Z">
              <w:r w:rsidRPr="00C45958">
                <w:rPr>
                  <w:rFonts w:hint="eastAsia"/>
                </w:rPr>
                <w:t>GJDM</w:t>
              </w:r>
            </w:ins>
          </w:p>
        </w:tc>
        <w:tc>
          <w:tcPr>
            <w:tcW w:w="1276" w:type="dxa"/>
            <w:vAlign w:val="center"/>
          </w:tcPr>
          <w:p w14:paraId="2615EC2D" w14:textId="77777777" w:rsidR="00475B95" w:rsidRPr="00602A83" w:rsidRDefault="00475B95" w:rsidP="00475B95">
            <w:pPr>
              <w:rPr>
                <w:ins w:id="1141" w:author="CN=王玮/OU=北京分公司技术开发部/OU=公司总部/O=ChinaClear" w:date="2019-02-18T13:58:00Z"/>
              </w:rPr>
            </w:pPr>
            <w:ins w:id="1142" w:author="CN=王玮/OU=北京分公司技术开发部/OU=公司总部/O=ChinaClear" w:date="2019-02-18T13:58:00Z">
              <w:r w:rsidRPr="00C45958">
                <w:rPr>
                  <w:rFonts w:hint="eastAsia"/>
                </w:rPr>
                <w:t>Character</w:t>
              </w:r>
            </w:ins>
          </w:p>
        </w:tc>
        <w:tc>
          <w:tcPr>
            <w:tcW w:w="855" w:type="dxa"/>
            <w:vAlign w:val="center"/>
          </w:tcPr>
          <w:p w14:paraId="32125337" w14:textId="77777777" w:rsidR="00475B95" w:rsidRDefault="00475B95" w:rsidP="00475B95">
            <w:pPr>
              <w:rPr>
                <w:ins w:id="1143" w:author="CN=王玮/OU=北京分公司技术开发部/OU=公司总部/O=ChinaClear" w:date="2019-02-18T13:58:00Z"/>
              </w:rPr>
            </w:pPr>
            <w:ins w:id="1144" w:author="CN=王玮/OU=北京分公司技术开发部/OU=公司总部/O=ChinaClear" w:date="2019-02-18T13:58:00Z">
              <w:r w:rsidRPr="00C45958">
                <w:rPr>
                  <w:rFonts w:hint="eastAsia"/>
                </w:rPr>
                <w:t>3</w:t>
              </w:r>
            </w:ins>
          </w:p>
        </w:tc>
        <w:tc>
          <w:tcPr>
            <w:tcW w:w="2972" w:type="dxa"/>
            <w:tcBorders>
              <w:right w:val="single" w:sz="4" w:space="0" w:color="auto"/>
            </w:tcBorders>
            <w:vAlign w:val="center"/>
          </w:tcPr>
          <w:p w14:paraId="040F28CB" w14:textId="77777777" w:rsidR="00475B95" w:rsidRDefault="00475B95" w:rsidP="00475B95">
            <w:pPr>
              <w:rPr>
                <w:ins w:id="1145" w:author="CN=王玮/OU=北京分公司技术开发部/OU=公司总部/O=ChinaClear" w:date="2019-02-18T13:58:00Z"/>
              </w:rPr>
            </w:pPr>
            <w:ins w:id="1146" w:author="CN=王玮/OU=北京分公司技术开发部/OU=公司总部/O=ChinaClear" w:date="2019-02-18T13:58:00Z">
              <w:r w:rsidRPr="00602A83">
                <w:rPr>
                  <w:rFonts w:hint="eastAsia"/>
                </w:rPr>
                <w:t>证券账户</w:t>
              </w:r>
              <w:r w:rsidRPr="00C45958">
                <w:rPr>
                  <w:rFonts w:hint="eastAsia"/>
                </w:rPr>
                <w:t>国籍</w:t>
              </w:r>
              <w:r w:rsidRPr="00C45958">
                <w:rPr>
                  <w:rFonts w:hint="eastAsia"/>
                </w:rPr>
                <w:t>/</w:t>
              </w:r>
              <w:r w:rsidRPr="00C45958">
                <w:rPr>
                  <w:rFonts w:hint="eastAsia"/>
                </w:rPr>
                <w:t>地区代码</w:t>
              </w:r>
            </w:ins>
          </w:p>
        </w:tc>
        <w:tc>
          <w:tcPr>
            <w:tcW w:w="2552" w:type="dxa"/>
            <w:tcBorders>
              <w:left w:val="single" w:sz="4" w:space="0" w:color="auto"/>
            </w:tcBorders>
            <w:vAlign w:val="center"/>
          </w:tcPr>
          <w:p w14:paraId="549CB5FB" w14:textId="77777777" w:rsidR="00475B95" w:rsidRPr="004655CD" w:rsidRDefault="00475B95" w:rsidP="00475B95">
            <w:pPr>
              <w:rPr>
                <w:ins w:id="1147" w:author="CN=王玮/OU=北京分公司技术开发部/OU=公司总部/O=ChinaClear" w:date="2019-02-18T13:58:00Z"/>
              </w:rPr>
            </w:pPr>
          </w:p>
        </w:tc>
      </w:tr>
      <w:tr w:rsidR="00475B95" w14:paraId="1AF5DD72" w14:textId="77777777" w:rsidTr="00475B95">
        <w:trPr>
          <w:trHeight w:val="415"/>
          <w:jc w:val="center"/>
          <w:ins w:id="1148" w:author="CN=王玮/OU=北京分公司技术开发部/OU=公司总部/O=ChinaClear" w:date="2019-02-18T13:58:00Z"/>
        </w:trPr>
        <w:tc>
          <w:tcPr>
            <w:tcW w:w="537" w:type="dxa"/>
            <w:vAlign w:val="center"/>
          </w:tcPr>
          <w:p w14:paraId="28FF6A17" w14:textId="77777777" w:rsidR="00475B95" w:rsidRDefault="00475B95" w:rsidP="00475B95">
            <w:pPr>
              <w:pStyle w:val="ab"/>
              <w:numPr>
                <w:ilvl w:val="0"/>
                <w:numId w:val="211"/>
              </w:numPr>
              <w:ind w:firstLineChars="0"/>
              <w:jc w:val="center"/>
              <w:rPr>
                <w:ins w:id="1149" w:author="CN=王玮/OU=北京分公司技术开发部/OU=公司总部/O=ChinaClear" w:date="2019-02-18T13:58:00Z"/>
                <w:b/>
              </w:rPr>
            </w:pPr>
          </w:p>
        </w:tc>
        <w:tc>
          <w:tcPr>
            <w:tcW w:w="1272" w:type="dxa"/>
            <w:vAlign w:val="center"/>
          </w:tcPr>
          <w:p w14:paraId="6995BFA8" w14:textId="77777777" w:rsidR="00475B95" w:rsidRDefault="00475B95" w:rsidP="00475B95">
            <w:pPr>
              <w:rPr>
                <w:ins w:id="1150" w:author="CN=王玮/OU=北京分公司技术开发部/OU=公司总部/O=ChinaClear" w:date="2019-02-18T13:58:00Z"/>
              </w:rPr>
            </w:pPr>
            <w:ins w:id="1151" w:author="CN=王玮/OU=北京分公司技术开发部/OU=公司总部/O=ChinaClear" w:date="2019-02-18T13:58:00Z">
              <w:r w:rsidRPr="00C45958">
                <w:rPr>
                  <w:rFonts w:hint="eastAsia"/>
                </w:rPr>
                <w:t>ZJLB</w:t>
              </w:r>
            </w:ins>
          </w:p>
        </w:tc>
        <w:tc>
          <w:tcPr>
            <w:tcW w:w="1276" w:type="dxa"/>
            <w:vAlign w:val="center"/>
          </w:tcPr>
          <w:p w14:paraId="30E67EED" w14:textId="77777777" w:rsidR="00475B95" w:rsidRPr="00602A83" w:rsidRDefault="00475B95" w:rsidP="00475B95">
            <w:pPr>
              <w:rPr>
                <w:ins w:id="1152" w:author="CN=王玮/OU=北京分公司技术开发部/OU=公司总部/O=ChinaClear" w:date="2019-02-18T13:58:00Z"/>
              </w:rPr>
            </w:pPr>
            <w:ins w:id="1153" w:author="CN=王玮/OU=北京分公司技术开发部/OU=公司总部/O=ChinaClear" w:date="2019-02-18T13:58:00Z">
              <w:r w:rsidRPr="00C45958">
                <w:rPr>
                  <w:rFonts w:hint="eastAsia"/>
                </w:rPr>
                <w:t>Character</w:t>
              </w:r>
            </w:ins>
          </w:p>
        </w:tc>
        <w:tc>
          <w:tcPr>
            <w:tcW w:w="855" w:type="dxa"/>
            <w:vAlign w:val="center"/>
          </w:tcPr>
          <w:p w14:paraId="15A01D59" w14:textId="77777777" w:rsidR="00475B95" w:rsidRDefault="00475B95" w:rsidP="00475B95">
            <w:pPr>
              <w:rPr>
                <w:ins w:id="1154" w:author="CN=王玮/OU=北京分公司技术开发部/OU=公司总部/O=ChinaClear" w:date="2019-02-18T13:58:00Z"/>
              </w:rPr>
            </w:pPr>
            <w:ins w:id="1155" w:author="CN=王玮/OU=北京分公司技术开发部/OU=公司总部/O=ChinaClear" w:date="2019-02-18T13:58:00Z">
              <w:r w:rsidRPr="00C45958">
                <w:rPr>
                  <w:rFonts w:hint="eastAsia"/>
                </w:rPr>
                <w:t>2</w:t>
              </w:r>
            </w:ins>
          </w:p>
        </w:tc>
        <w:tc>
          <w:tcPr>
            <w:tcW w:w="2972" w:type="dxa"/>
            <w:tcBorders>
              <w:right w:val="single" w:sz="4" w:space="0" w:color="auto"/>
            </w:tcBorders>
            <w:vAlign w:val="center"/>
          </w:tcPr>
          <w:p w14:paraId="3A928B3E" w14:textId="77777777" w:rsidR="00475B95" w:rsidRDefault="00475B95" w:rsidP="00475B95">
            <w:pPr>
              <w:rPr>
                <w:ins w:id="1156" w:author="CN=王玮/OU=北京分公司技术开发部/OU=公司总部/O=ChinaClear" w:date="2019-02-18T13:58:00Z"/>
              </w:rPr>
            </w:pPr>
            <w:ins w:id="1157" w:author="CN=王玮/OU=北京分公司技术开发部/OU=公司总部/O=ChinaClear" w:date="2019-02-18T13:58:00Z">
              <w:r w:rsidRPr="00602A83">
                <w:rPr>
                  <w:rFonts w:hint="eastAsia"/>
                </w:rPr>
                <w:t>证券账户</w:t>
              </w:r>
              <w:r w:rsidRPr="00C45958">
                <w:rPr>
                  <w:rFonts w:hint="eastAsia"/>
                </w:rPr>
                <w:t>主要身份证明文件类别</w:t>
              </w:r>
            </w:ins>
          </w:p>
        </w:tc>
        <w:tc>
          <w:tcPr>
            <w:tcW w:w="2552" w:type="dxa"/>
            <w:tcBorders>
              <w:left w:val="single" w:sz="4" w:space="0" w:color="auto"/>
            </w:tcBorders>
            <w:vAlign w:val="center"/>
          </w:tcPr>
          <w:p w14:paraId="22F48DEF" w14:textId="77777777" w:rsidR="00475B95" w:rsidRPr="004655CD" w:rsidRDefault="00475B95" w:rsidP="00475B95">
            <w:pPr>
              <w:rPr>
                <w:ins w:id="1158" w:author="CN=王玮/OU=北京分公司技术开发部/OU=公司总部/O=ChinaClear" w:date="2019-02-18T13:58:00Z"/>
              </w:rPr>
            </w:pPr>
          </w:p>
        </w:tc>
      </w:tr>
      <w:tr w:rsidR="00475B95" w14:paraId="3107083C" w14:textId="77777777" w:rsidTr="00475B95">
        <w:trPr>
          <w:trHeight w:val="415"/>
          <w:jc w:val="center"/>
          <w:ins w:id="1159" w:author="CN=王玮/OU=北京分公司技术开发部/OU=公司总部/O=ChinaClear" w:date="2019-02-18T13:58:00Z"/>
        </w:trPr>
        <w:tc>
          <w:tcPr>
            <w:tcW w:w="537" w:type="dxa"/>
            <w:vAlign w:val="center"/>
          </w:tcPr>
          <w:p w14:paraId="653D2D29" w14:textId="77777777" w:rsidR="00475B95" w:rsidRDefault="00475B95" w:rsidP="00475B95">
            <w:pPr>
              <w:pStyle w:val="ab"/>
              <w:numPr>
                <w:ilvl w:val="0"/>
                <w:numId w:val="211"/>
              </w:numPr>
              <w:ind w:firstLineChars="0"/>
              <w:jc w:val="center"/>
              <w:rPr>
                <w:ins w:id="1160" w:author="CN=王玮/OU=北京分公司技术开发部/OU=公司总部/O=ChinaClear" w:date="2019-02-18T13:58:00Z"/>
                <w:b/>
              </w:rPr>
            </w:pPr>
          </w:p>
        </w:tc>
        <w:tc>
          <w:tcPr>
            <w:tcW w:w="1272" w:type="dxa"/>
            <w:vAlign w:val="center"/>
          </w:tcPr>
          <w:p w14:paraId="76FA7A6C" w14:textId="77777777" w:rsidR="00475B95" w:rsidRDefault="00475B95" w:rsidP="00475B95">
            <w:pPr>
              <w:rPr>
                <w:ins w:id="1161" w:author="CN=王玮/OU=北京分公司技术开发部/OU=公司总部/O=ChinaClear" w:date="2019-02-18T13:58:00Z"/>
              </w:rPr>
            </w:pPr>
            <w:ins w:id="1162" w:author="CN=王玮/OU=北京分公司技术开发部/OU=公司总部/O=ChinaClear" w:date="2019-02-18T13:58:00Z">
              <w:r w:rsidRPr="00C45958">
                <w:rPr>
                  <w:rFonts w:hint="eastAsia"/>
                </w:rPr>
                <w:t>ZJDM</w:t>
              </w:r>
            </w:ins>
          </w:p>
        </w:tc>
        <w:tc>
          <w:tcPr>
            <w:tcW w:w="1276" w:type="dxa"/>
            <w:vAlign w:val="center"/>
          </w:tcPr>
          <w:p w14:paraId="02377D18" w14:textId="77777777" w:rsidR="00475B95" w:rsidRPr="00602A83" w:rsidRDefault="00475B95" w:rsidP="00475B95">
            <w:pPr>
              <w:rPr>
                <w:ins w:id="1163" w:author="CN=王玮/OU=北京分公司技术开发部/OU=公司总部/O=ChinaClear" w:date="2019-02-18T13:58:00Z"/>
              </w:rPr>
            </w:pPr>
            <w:ins w:id="1164" w:author="CN=王玮/OU=北京分公司技术开发部/OU=公司总部/O=ChinaClear" w:date="2019-02-18T13:58:00Z">
              <w:r w:rsidRPr="00C45958">
                <w:rPr>
                  <w:rFonts w:hint="eastAsia"/>
                </w:rPr>
                <w:t>Character</w:t>
              </w:r>
            </w:ins>
          </w:p>
        </w:tc>
        <w:tc>
          <w:tcPr>
            <w:tcW w:w="855" w:type="dxa"/>
            <w:vAlign w:val="center"/>
          </w:tcPr>
          <w:p w14:paraId="25C6BEF0" w14:textId="77777777" w:rsidR="00475B95" w:rsidRDefault="00475B95" w:rsidP="00475B95">
            <w:pPr>
              <w:rPr>
                <w:ins w:id="1165" w:author="CN=王玮/OU=北京分公司技术开发部/OU=公司总部/O=ChinaClear" w:date="2019-02-18T13:58:00Z"/>
              </w:rPr>
            </w:pPr>
            <w:ins w:id="1166" w:author="CN=王玮/OU=北京分公司技术开发部/OU=公司总部/O=ChinaClear" w:date="2019-02-18T13:58:00Z">
              <w:r>
                <w:rPr>
                  <w:rFonts w:hint="eastAsia"/>
                </w:rPr>
                <w:t>4</w:t>
              </w:r>
              <w:r w:rsidRPr="00C45958">
                <w:rPr>
                  <w:rFonts w:hint="eastAsia"/>
                </w:rPr>
                <w:t>0</w:t>
              </w:r>
            </w:ins>
          </w:p>
        </w:tc>
        <w:tc>
          <w:tcPr>
            <w:tcW w:w="2972" w:type="dxa"/>
            <w:tcBorders>
              <w:right w:val="single" w:sz="4" w:space="0" w:color="auto"/>
            </w:tcBorders>
            <w:vAlign w:val="center"/>
          </w:tcPr>
          <w:p w14:paraId="5497C006" w14:textId="77777777" w:rsidR="00475B95" w:rsidRDefault="00475B95" w:rsidP="00475B95">
            <w:pPr>
              <w:rPr>
                <w:ins w:id="1167" w:author="CN=王玮/OU=北京分公司技术开发部/OU=公司总部/O=ChinaClear" w:date="2019-02-18T13:58:00Z"/>
              </w:rPr>
            </w:pPr>
            <w:ins w:id="1168" w:author="CN=王玮/OU=北京分公司技术开发部/OU=公司总部/O=ChinaClear" w:date="2019-02-18T13:58:00Z">
              <w:r w:rsidRPr="00602A83">
                <w:rPr>
                  <w:rFonts w:hint="eastAsia"/>
                </w:rPr>
                <w:t>证券账户</w:t>
              </w:r>
              <w:r w:rsidRPr="00C45958">
                <w:rPr>
                  <w:rFonts w:hint="eastAsia"/>
                </w:rPr>
                <w:t>主要身份证明文件代码</w:t>
              </w:r>
            </w:ins>
          </w:p>
        </w:tc>
        <w:tc>
          <w:tcPr>
            <w:tcW w:w="2552" w:type="dxa"/>
            <w:tcBorders>
              <w:left w:val="single" w:sz="4" w:space="0" w:color="auto"/>
            </w:tcBorders>
            <w:vAlign w:val="center"/>
          </w:tcPr>
          <w:p w14:paraId="5CAE97EB" w14:textId="77777777" w:rsidR="00475B95" w:rsidRPr="004655CD" w:rsidRDefault="00475B95" w:rsidP="00475B95">
            <w:pPr>
              <w:rPr>
                <w:ins w:id="1169" w:author="CN=王玮/OU=北京分公司技术开发部/OU=公司总部/O=ChinaClear" w:date="2019-02-18T13:58:00Z"/>
              </w:rPr>
            </w:pPr>
          </w:p>
        </w:tc>
      </w:tr>
      <w:tr w:rsidR="00475B95" w14:paraId="72EDB071" w14:textId="77777777" w:rsidTr="00475B95">
        <w:trPr>
          <w:trHeight w:val="415"/>
          <w:jc w:val="center"/>
          <w:ins w:id="1170" w:author="CN=王玮/OU=北京分公司技术开发部/OU=公司总部/O=ChinaClear" w:date="2019-02-18T13:58:00Z"/>
        </w:trPr>
        <w:tc>
          <w:tcPr>
            <w:tcW w:w="537" w:type="dxa"/>
            <w:vAlign w:val="center"/>
          </w:tcPr>
          <w:p w14:paraId="75D3B4EB" w14:textId="77777777" w:rsidR="00475B95" w:rsidRDefault="00475B95" w:rsidP="00475B95">
            <w:pPr>
              <w:pStyle w:val="ab"/>
              <w:numPr>
                <w:ilvl w:val="0"/>
                <w:numId w:val="211"/>
              </w:numPr>
              <w:ind w:firstLineChars="0"/>
              <w:jc w:val="center"/>
              <w:rPr>
                <w:ins w:id="1171" w:author="CN=王玮/OU=北京分公司技术开发部/OU=公司总部/O=ChinaClear" w:date="2019-02-18T13:58:00Z"/>
                <w:b/>
              </w:rPr>
            </w:pPr>
          </w:p>
        </w:tc>
        <w:tc>
          <w:tcPr>
            <w:tcW w:w="1272" w:type="dxa"/>
            <w:vAlign w:val="center"/>
          </w:tcPr>
          <w:p w14:paraId="55D09461" w14:textId="77777777" w:rsidR="00475B95" w:rsidRDefault="00475B95" w:rsidP="00475B95">
            <w:pPr>
              <w:rPr>
                <w:ins w:id="1172" w:author="CN=王玮/OU=北京分公司技术开发部/OU=公司总部/O=ChinaClear" w:date="2019-02-18T13:58:00Z"/>
              </w:rPr>
            </w:pPr>
            <w:ins w:id="1173" w:author="CN=王玮/OU=北京分公司技术开发部/OU=公司总部/O=ChinaClear" w:date="2019-02-18T13:58:00Z">
              <w:r>
                <w:rPr>
                  <w:rFonts w:hint="eastAsia"/>
                </w:rPr>
                <w:t>CPBM</w:t>
              </w:r>
            </w:ins>
          </w:p>
        </w:tc>
        <w:tc>
          <w:tcPr>
            <w:tcW w:w="1276" w:type="dxa"/>
            <w:vAlign w:val="center"/>
          </w:tcPr>
          <w:p w14:paraId="3DD93491" w14:textId="77777777" w:rsidR="00475B95" w:rsidRPr="00602A83" w:rsidRDefault="00475B95" w:rsidP="00475B95">
            <w:pPr>
              <w:rPr>
                <w:ins w:id="1174" w:author="CN=王玮/OU=北京分公司技术开发部/OU=公司总部/O=ChinaClear" w:date="2019-02-18T13:58:00Z"/>
              </w:rPr>
            </w:pPr>
            <w:ins w:id="1175" w:author="CN=王玮/OU=北京分公司技术开发部/OU=公司总部/O=ChinaClear" w:date="2019-02-18T13:58:00Z">
              <w:r w:rsidRPr="00C45958">
                <w:rPr>
                  <w:rFonts w:hint="eastAsia"/>
                </w:rPr>
                <w:t>Character</w:t>
              </w:r>
            </w:ins>
          </w:p>
        </w:tc>
        <w:tc>
          <w:tcPr>
            <w:tcW w:w="855" w:type="dxa"/>
            <w:vAlign w:val="center"/>
          </w:tcPr>
          <w:p w14:paraId="50C264A8" w14:textId="77777777" w:rsidR="00475B95" w:rsidRDefault="00475B95" w:rsidP="00475B95">
            <w:pPr>
              <w:rPr>
                <w:ins w:id="1176" w:author="CN=王玮/OU=北京分公司技术开发部/OU=公司总部/O=ChinaClear" w:date="2019-02-18T13:58:00Z"/>
              </w:rPr>
            </w:pPr>
            <w:ins w:id="1177" w:author="CN=王玮/OU=北京分公司技术开发部/OU=公司总部/O=ChinaClear" w:date="2019-02-18T13:58:00Z">
              <w:r>
                <w:rPr>
                  <w:rFonts w:hint="eastAsia"/>
                </w:rPr>
                <w:t>25</w:t>
              </w:r>
            </w:ins>
          </w:p>
        </w:tc>
        <w:tc>
          <w:tcPr>
            <w:tcW w:w="2972" w:type="dxa"/>
            <w:tcBorders>
              <w:right w:val="single" w:sz="4" w:space="0" w:color="auto"/>
            </w:tcBorders>
            <w:vAlign w:val="center"/>
          </w:tcPr>
          <w:p w14:paraId="4C9C73E5" w14:textId="77777777" w:rsidR="00475B95" w:rsidRDefault="00475B95" w:rsidP="00475B95">
            <w:pPr>
              <w:rPr>
                <w:ins w:id="1178" w:author="CN=王玮/OU=北京分公司技术开发部/OU=公司总部/O=ChinaClear" w:date="2019-02-18T13:58:00Z"/>
              </w:rPr>
            </w:pPr>
            <w:ins w:id="1179" w:author="CN=王玮/OU=北京分公司技术开发部/OU=公司总部/O=ChinaClear" w:date="2019-02-18T13:58:00Z">
              <w:r w:rsidRPr="00602A83">
                <w:rPr>
                  <w:rFonts w:hint="eastAsia"/>
                </w:rPr>
                <w:t>证券账户</w:t>
              </w:r>
              <w:r>
                <w:rPr>
                  <w:rFonts w:hint="eastAsia"/>
                </w:rPr>
                <w:t>产品编码</w:t>
              </w:r>
            </w:ins>
          </w:p>
        </w:tc>
        <w:tc>
          <w:tcPr>
            <w:tcW w:w="2552" w:type="dxa"/>
            <w:tcBorders>
              <w:left w:val="single" w:sz="4" w:space="0" w:color="auto"/>
            </w:tcBorders>
            <w:vAlign w:val="center"/>
          </w:tcPr>
          <w:p w14:paraId="2917037E" w14:textId="77777777" w:rsidR="00475B95" w:rsidRPr="004655CD" w:rsidRDefault="00475B95" w:rsidP="00475B95">
            <w:pPr>
              <w:rPr>
                <w:ins w:id="1180" w:author="CN=王玮/OU=北京分公司技术开发部/OU=公司总部/O=ChinaClear" w:date="2019-02-18T13:58:00Z"/>
              </w:rPr>
            </w:pPr>
          </w:p>
        </w:tc>
      </w:tr>
      <w:tr w:rsidR="00475B95" w14:paraId="70B0729B" w14:textId="77777777" w:rsidTr="00475B95">
        <w:trPr>
          <w:trHeight w:val="415"/>
          <w:jc w:val="center"/>
          <w:ins w:id="1181" w:author="CN=王玮/OU=北京分公司技术开发部/OU=公司总部/O=ChinaClear" w:date="2019-02-18T13:58:00Z"/>
        </w:trPr>
        <w:tc>
          <w:tcPr>
            <w:tcW w:w="537" w:type="dxa"/>
            <w:vAlign w:val="center"/>
          </w:tcPr>
          <w:p w14:paraId="2396DDAF" w14:textId="77777777" w:rsidR="00475B95" w:rsidRDefault="00475B95" w:rsidP="00475B95">
            <w:pPr>
              <w:pStyle w:val="ab"/>
              <w:numPr>
                <w:ilvl w:val="0"/>
                <w:numId w:val="211"/>
              </w:numPr>
              <w:ind w:firstLineChars="0"/>
              <w:jc w:val="center"/>
              <w:rPr>
                <w:ins w:id="1182" w:author="CN=王玮/OU=北京分公司技术开发部/OU=公司总部/O=ChinaClear" w:date="2019-02-18T13:58:00Z"/>
                <w:b/>
              </w:rPr>
            </w:pPr>
          </w:p>
        </w:tc>
        <w:tc>
          <w:tcPr>
            <w:tcW w:w="1272" w:type="dxa"/>
            <w:vAlign w:val="center"/>
          </w:tcPr>
          <w:p w14:paraId="6DC33526" w14:textId="77777777" w:rsidR="00475B95" w:rsidRDefault="00475B95" w:rsidP="00475B95">
            <w:pPr>
              <w:rPr>
                <w:ins w:id="1183" w:author="CN=王玮/OU=北京分公司技术开发部/OU=公司总部/O=ChinaClear" w:date="2019-02-18T13:58:00Z"/>
              </w:rPr>
            </w:pPr>
            <w:ins w:id="1184" w:author="CN=王玮/OU=北京分公司技术开发部/OU=公司总部/O=ChinaClear" w:date="2019-02-18T13:58:00Z">
              <w:r>
                <w:rPr>
                  <w:rFonts w:hint="eastAsia"/>
                </w:rPr>
                <w:t>TAKHMC</w:t>
              </w:r>
            </w:ins>
          </w:p>
        </w:tc>
        <w:tc>
          <w:tcPr>
            <w:tcW w:w="1276" w:type="dxa"/>
            <w:vAlign w:val="center"/>
          </w:tcPr>
          <w:p w14:paraId="74DAE3F2" w14:textId="77777777" w:rsidR="00475B95" w:rsidRPr="00602A83" w:rsidRDefault="00475B95" w:rsidP="00475B95">
            <w:pPr>
              <w:rPr>
                <w:ins w:id="1185" w:author="CN=王玮/OU=北京分公司技术开发部/OU=公司总部/O=ChinaClear" w:date="2019-02-18T13:58:00Z"/>
              </w:rPr>
            </w:pPr>
            <w:ins w:id="1186" w:author="CN=王玮/OU=北京分公司技术开发部/OU=公司总部/O=ChinaClear" w:date="2019-02-18T13:58:00Z">
              <w:r w:rsidRPr="00194286">
                <w:rPr>
                  <w:rFonts w:hint="eastAsia"/>
                </w:rPr>
                <w:t>Character</w:t>
              </w:r>
            </w:ins>
          </w:p>
        </w:tc>
        <w:tc>
          <w:tcPr>
            <w:tcW w:w="855" w:type="dxa"/>
            <w:vAlign w:val="center"/>
          </w:tcPr>
          <w:p w14:paraId="0C679F8C" w14:textId="77777777" w:rsidR="00475B95" w:rsidRDefault="00475B95" w:rsidP="00475B95">
            <w:pPr>
              <w:rPr>
                <w:ins w:id="1187" w:author="CN=王玮/OU=北京分公司技术开发部/OU=公司总部/O=ChinaClear" w:date="2019-02-18T13:58:00Z"/>
              </w:rPr>
            </w:pPr>
            <w:ins w:id="1188" w:author="CN=王玮/OU=北京分公司技术开发部/OU=公司总部/O=ChinaClear" w:date="2019-02-18T13:58:00Z">
              <w:r>
                <w:rPr>
                  <w:rFonts w:hint="eastAsia"/>
                </w:rPr>
                <w:t>120</w:t>
              </w:r>
            </w:ins>
          </w:p>
        </w:tc>
        <w:tc>
          <w:tcPr>
            <w:tcW w:w="2972" w:type="dxa"/>
            <w:tcBorders>
              <w:right w:val="single" w:sz="4" w:space="0" w:color="auto"/>
            </w:tcBorders>
            <w:vAlign w:val="center"/>
          </w:tcPr>
          <w:p w14:paraId="7E606F3C" w14:textId="77777777" w:rsidR="00475B95" w:rsidRDefault="00475B95" w:rsidP="00475B95">
            <w:pPr>
              <w:rPr>
                <w:ins w:id="1189" w:author="CN=王玮/OU=北京分公司技术开发部/OU=公司总部/O=ChinaClear" w:date="2019-02-18T13:58:00Z"/>
              </w:rPr>
            </w:pPr>
            <w:ins w:id="1190" w:author="CN=王玮/OU=北京分公司技术开发部/OU=公司总部/O=ChinaClear" w:date="2019-02-18T13:58:00Z">
              <w:r>
                <w:rPr>
                  <w:rFonts w:hint="eastAsia"/>
                </w:rPr>
                <w:t>TA</w:t>
              </w:r>
              <w:r w:rsidRPr="00602A83">
                <w:rPr>
                  <w:rFonts w:hint="eastAsia"/>
                </w:rPr>
                <w:t>账户</w:t>
              </w:r>
              <w:r>
                <w:rPr>
                  <w:rFonts w:hint="eastAsia"/>
                </w:rPr>
                <w:t>客户名称</w:t>
              </w:r>
            </w:ins>
          </w:p>
        </w:tc>
        <w:tc>
          <w:tcPr>
            <w:tcW w:w="2552" w:type="dxa"/>
            <w:tcBorders>
              <w:left w:val="single" w:sz="4" w:space="0" w:color="auto"/>
            </w:tcBorders>
            <w:vAlign w:val="center"/>
          </w:tcPr>
          <w:p w14:paraId="54984589" w14:textId="77777777" w:rsidR="00475B95" w:rsidRPr="004655CD" w:rsidRDefault="00475B95" w:rsidP="00475B95">
            <w:pPr>
              <w:rPr>
                <w:ins w:id="1191" w:author="CN=王玮/OU=北京分公司技术开发部/OU=公司总部/O=ChinaClear" w:date="2019-02-18T13:58:00Z"/>
              </w:rPr>
            </w:pPr>
          </w:p>
        </w:tc>
      </w:tr>
      <w:tr w:rsidR="00475B95" w14:paraId="66943E03" w14:textId="77777777" w:rsidTr="00475B95">
        <w:trPr>
          <w:trHeight w:val="415"/>
          <w:jc w:val="center"/>
          <w:ins w:id="1192" w:author="CN=王玮/OU=北京分公司技术开发部/OU=公司总部/O=ChinaClear" w:date="2019-02-18T13:58:00Z"/>
        </w:trPr>
        <w:tc>
          <w:tcPr>
            <w:tcW w:w="537" w:type="dxa"/>
            <w:vAlign w:val="center"/>
          </w:tcPr>
          <w:p w14:paraId="3C299C58" w14:textId="77777777" w:rsidR="00475B95" w:rsidRDefault="00475B95" w:rsidP="00475B95">
            <w:pPr>
              <w:pStyle w:val="ab"/>
              <w:numPr>
                <w:ilvl w:val="0"/>
                <w:numId w:val="211"/>
              </w:numPr>
              <w:ind w:firstLineChars="0"/>
              <w:jc w:val="center"/>
              <w:rPr>
                <w:ins w:id="1193" w:author="CN=王玮/OU=北京分公司技术开发部/OU=公司总部/O=ChinaClear" w:date="2019-02-18T13:58:00Z"/>
                <w:b/>
              </w:rPr>
            </w:pPr>
          </w:p>
        </w:tc>
        <w:tc>
          <w:tcPr>
            <w:tcW w:w="1272" w:type="dxa"/>
            <w:vAlign w:val="center"/>
          </w:tcPr>
          <w:p w14:paraId="235FB583" w14:textId="77777777" w:rsidR="00475B95" w:rsidRDefault="00475B95" w:rsidP="00475B95">
            <w:pPr>
              <w:rPr>
                <w:ins w:id="1194" w:author="CN=王玮/OU=北京分公司技术开发部/OU=公司总部/O=ChinaClear" w:date="2019-02-18T13:58:00Z"/>
              </w:rPr>
            </w:pPr>
            <w:ins w:id="1195" w:author="CN=王玮/OU=北京分公司技术开发部/OU=公司总部/O=ChinaClear" w:date="2019-02-18T13:58:00Z">
              <w:r>
                <w:rPr>
                  <w:rFonts w:hint="eastAsia"/>
                </w:rPr>
                <w:t>TA</w:t>
              </w:r>
              <w:r w:rsidRPr="00C45958">
                <w:rPr>
                  <w:rFonts w:hint="eastAsia"/>
                </w:rPr>
                <w:t>KHLB</w:t>
              </w:r>
            </w:ins>
          </w:p>
        </w:tc>
        <w:tc>
          <w:tcPr>
            <w:tcW w:w="1276" w:type="dxa"/>
            <w:vAlign w:val="center"/>
          </w:tcPr>
          <w:p w14:paraId="29C31864" w14:textId="77777777" w:rsidR="00475B95" w:rsidRPr="00602A83" w:rsidRDefault="00475B95" w:rsidP="00475B95">
            <w:pPr>
              <w:rPr>
                <w:ins w:id="1196" w:author="CN=王玮/OU=北京分公司技术开发部/OU=公司总部/O=ChinaClear" w:date="2019-02-18T13:58:00Z"/>
              </w:rPr>
            </w:pPr>
            <w:ins w:id="1197" w:author="CN=王玮/OU=北京分公司技术开发部/OU=公司总部/O=ChinaClear" w:date="2019-02-18T13:58:00Z">
              <w:r w:rsidRPr="00C45958">
                <w:rPr>
                  <w:rFonts w:hint="eastAsia"/>
                </w:rPr>
                <w:t>Character</w:t>
              </w:r>
            </w:ins>
          </w:p>
        </w:tc>
        <w:tc>
          <w:tcPr>
            <w:tcW w:w="855" w:type="dxa"/>
            <w:vAlign w:val="center"/>
          </w:tcPr>
          <w:p w14:paraId="3C8B77D7" w14:textId="77777777" w:rsidR="00475B95" w:rsidRDefault="00475B95" w:rsidP="00475B95">
            <w:pPr>
              <w:rPr>
                <w:ins w:id="1198" w:author="CN=王玮/OU=北京分公司技术开发部/OU=公司总部/O=ChinaClear" w:date="2019-02-18T13:58:00Z"/>
              </w:rPr>
            </w:pPr>
            <w:ins w:id="1199" w:author="CN=王玮/OU=北京分公司技术开发部/OU=公司总部/O=ChinaClear" w:date="2019-02-18T13:58:00Z">
              <w:r w:rsidRPr="00C45958">
                <w:rPr>
                  <w:rFonts w:hint="eastAsia"/>
                </w:rPr>
                <w:t>1</w:t>
              </w:r>
            </w:ins>
          </w:p>
        </w:tc>
        <w:tc>
          <w:tcPr>
            <w:tcW w:w="2972" w:type="dxa"/>
            <w:tcBorders>
              <w:right w:val="single" w:sz="4" w:space="0" w:color="auto"/>
            </w:tcBorders>
            <w:vAlign w:val="center"/>
          </w:tcPr>
          <w:p w14:paraId="4D813FD5" w14:textId="77777777" w:rsidR="00475B95" w:rsidRDefault="00475B95" w:rsidP="00475B95">
            <w:pPr>
              <w:rPr>
                <w:ins w:id="1200" w:author="CN=王玮/OU=北京分公司技术开发部/OU=公司总部/O=ChinaClear" w:date="2019-02-18T13:58:00Z"/>
              </w:rPr>
            </w:pPr>
            <w:ins w:id="1201" w:author="CN=王玮/OU=北京分公司技术开发部/OU=公司总部/O=ChinaClear" w:date="2019-02-18T13:58:00Z">
              <w:r>
                <w:rPr>
                  <w:rFonts w:hint="eastAsia"/>
                </w:rPr>
                <w:t>TA</w:t>
              </w:r>
              <w:r>
                <w:rPr>
                  <w:rFonts w:hint="eastAsia"/>
                </w:rPr>
                <w:t>账户</w:t>
              </w:r>
              <w:r w:rsidRPr="00C45958">
                <w:rPr>
                  <w:rFonts w:hint="eastAsia"/>
                </w:rPr>
                <w:t>客户类别</w:t>
              </w:r>
            </w:ins>
          </w:p>
        </w:tc>
        <w:tc>
          <w:tcPr>
            <w:tcW w:w="2552" w:type="dxa"/>
            <w:tcBorders>
              <w:left w:val="single" w:sz="4" w:space="0" w:color="auto"/>
            </w:tcBorders>
            <w:vAlign w:val="center"/>
          </w:tcPr>
          <w:p w14:paraId="727AA837" w14:textId="77777777" w:rsidR="00475B95" w:rsidRPr="004655CD" w:rsidRDefault="00475B95" w:rsidP="00475B95">
            <w:pPr>
              <w:rPr>
                <w:ins w:id="1202" w:author="CN=王玮/OU=北京分公司技术开发部/OU=公司总部/O=ChinaClear" w:date="2019-02-18T13:58:00Z"/>
              </w:rPr>
            </w:pPr>
          </w:p>
        </w:tc>
      </w:tr>
      <w:tr w:rsidR="00475B95" w14:paraId="24BF5B75" w14:textId="77777777" w:rsidTr="00475B95">
        <w:trPr>
          <w:trHeight w:val="415"/>
          <w:jc w:val="center"/>
          <w:ins w:id="1203" w:author="CN=王玮/OU=北京分公司技术开发部/OU=公司总部/O=ChinaClear" w:date="2019-02-18T13:58:00Z"/>
        </w:trPr>
        <w:tc>
          <w:tcPr>
            <w:tcW w:w="537" w:type="dxa"/>
            <w:vAlign w:val="center"/>
          </w:tcPr>
          <w:p w14:paraId="601BF8FE" w14:textId="77777777" w:rsidR="00475B95" w:rsidRDefault="00475B95" w:rsidP="00475B95">
            <w:pPr>
              <w:pStyle w:val="ab"/>
              <w:numPr>
                <w:ilvl w:val="0"/>
                <w:numId w:val="211"/>
              </w:numPr>
              <w:ind w:firstLineChars="0"/>
              <w:jc w:val="center"/>
              <w:rPr>
                <w:ins w:id="1204" w:author="CN=王玮/OU=北京分公司技术开发部/OU=公司总部/O=ChinaClear" w:date="2019-02-18T13:58:00Z"/>
                <w:b/>
              </w:rPr>
            </w:pPr>
          </w:p>
        </w:tc>
        <w:tc>
          <w:tcPr>
            <w:tcW w:w="1272" w:type="dxa"/>
            <w:vAlign w:val="center"/>
          </w:tcPr>
          <w:p w14:paraId="2C2C0470" w14:textId="77777777" w:rsidR="00475B95" w:rsidRDefault="00475B95" w:rsidP="00475B95">
            <w:pPr>
              <w:rPr>
                <w:ins w:id="1205" w:author="CN=王玮/OU=北京分公司技术开发部/OU=公司总部/O=ChinaClear" w:date="2019-02-18T13:58:00Z"/>
              </w:rPr>
            </w:pPr>
            <w:ins w:id="1206" w:author="CN=王玮/OU=北京分公司技术开发部/OU=公司总部/O=ChinaClear" w:date="2019-02-18T13:58:00Z">
              <w:r>
                <w:rPr>
                  <w:rFonts w:hint="eastAsia"/>
                </w:rPr>
                <w:t>TA</w:t>
              </w:r>
              <w:r w:rsidRPr="00C45958">
                <w:rPr>
                  <w:rFonts w:hint="eastAsia"/>
                </w:rPr>
                <w:t>GJDM</w:t>
              </w:r>
            </w:ins>
          </w:p>
        </w:tc>
        <w:tc>
          <w:tcPr>
            <w:tcW w:w="1276" w:type="dxa"/>
            <w:vAlign w:val="center"/>
          </w:tcPr>
          <w:p w14:paraId="2FB30033" w14:textId="77777777" w:rsidR="00475B95" w:rsidRPr="00602A83" w:rsidRDefault="00475B95" w:rsidP="00475B95">
            <w:pPr>
              <w:rPr>
                <w:ins w:id="1207" w:author="CN=王玮/OU=北京分公司技术开发部/OU=公司总部/O=ChinaClear" w:date="2019-02-18T13:58:00Z"/>
              </w:rPr>
            </w:pPr>
            <w:ins w:id="1208" w:author="CN=王玮/OU=北京分公司技术开发部/OU=公司总部/O=ChinaClear" w:date="2019-02-18T13:58:00Z">
              <w:r w:rsidRPr="00C45958">
                <w:rPr>
                  <w:rFonts w:hint="eastAsia"/>
                </w:rPr>
                <w:t>Character</w:t>
              </w:r>
            </w:ins>
          </w:p>
        </w:tc>
        <w:tc>
          <w:tcPr>
            <w:tcW w:w="855" w:type="dxa"/>
            <w:vAlign w:val="center"/>
          </w:tcPr>
          <w:p w14:paraId="011B7142" w14:textId="77777777" w:rsidR="00475B95" w:rsidRDefault="00475B95" w:rsidP="00475B95">
            <w:pPr>
              <w:rPr>
                <w:ins w:id="1209" w:author="CN=王玮/OU=北京分公司技术开发部/OU=公司总部/O=ChinaClear" w:date="2019-02-18T13:58:00Z"/>
              </w:rPr>
            </w:pPr>
            <w:ins w:id="1210" w:author="CN=王玮/OU=北京分公司技术开发部/OU=公司总部/O=ChinaClear" w:date="2019-02-18T13:58:00Z">
              <w:r w:rsidRPr="00C45958">
                <w:rPr>
                  <w:rFonts w:hint="eastAsia"/>
                </w:rPr>
                <w:t>3</w:t>
              </w:r>
            </w:ins>
          </w:p>
        </w:tc>
        <w:tc>
          <w:tcPr>
            <w:tcW w:w="2972" w:type="dxa"/>
            <w:tcBorders>
              <w:right w:val="single" w:sz="4" w:space="0" w:color="auto"/>
            </w:tcBorders>
            <w:vAlign w:val="center"/>
          </w:tcPr>
          <w:p w14:paraId="14D4A475" w14:textId="77777777" w:rsidR="00475B95" w:rsidRDefault="00475B95" w:rsidP="00475B95">
            <w:pPr>
              <w:rPr>
                <w:ins w:id="1211" w:author="CN=王玮/OU=北京分公司技术开发部/OU=公司总部/O=ChinaClear" w:date="2019-02-18T13:58:00Z"/>
              </w:rPr>
            </w:pPr>
            <w:ins w:id="1212" w:author="CN=王玮/OU=北京分公司技术开发部/OU=公司总部/O=ChinaClear" w:date="2019-02-18T13:58:00Z">
              <w:r>
                <w:rPr>
                  <w:rFonts w:hint="eastAsia"/>
                </w:rPr>
                <w:t>TA</w:t>
              </w:r>
              <w:r w:rsidRPr="00602A83">
                <w:rPr>
                  <w:rFonts w:hint="eastAsia"/>
                </w:rPr>
                <w:t>证券账户</w:t>
              </w:r>
              <w:r w:rsidRPr="00C45958">
                <w:rPr>
                  <w:rFonts w:hint="eastAsia"/>
                </w:rPr>
                <w:t>国籍</w:t>
              </w:r>
              <w:r w:rsidRPr="00C45958">
                <w:rPr>
                  <w:rFonts w:hint="eastAsia"/>
                </w:rPr>
                <w:t>/</w:t>
              </w:r>
              <w:r w:rsidRPr="00C45958">
                <w:rPr>
                  <w:rFonts w:hint="eastAsia"/>
                </w:rPr>
                <w:t>地区代码</w:t>
              </w:r>
            </w:ins>
          </w:p>
        </w:tc>
        <w:tc>
          <w:tcPr>
            <w:tcW w:w="2552" w:type="dxa"/>
            <w:tcBorders>
              <w:left w:val="single" w:sz="4" w:space="0" w:color="auto"/>
            </w:tcBorders>
            <w:vAlign w:val="center"/>
          </w:tcPr>
          <w:p w14:paraId="3CB5C7D0" w14:textId="77777777" w:rsidR="00475B95" w:rsidRPr="004655CD" w:rsidRDefault="00475B95" w:rsidP="00475B95">
            <w:pPr>
              <w:rPr>
                <w:ins w:id="1213" w:author="CN=王玮/OU=北京分公司技术开发部/OU=公司总部/O=ChinaClear" w:date="2019-02-18T13:58:00Z"/>
              </w:rPr>
            </w:pPr>
          </w:p>
        </w:tc>
      </w:tr>
      <w:tr w:rsidR="00475B95" w14:paraId="4BE31B63" w14:textId="77777777" w:rsidTr="00475B95">
        <w:trPr>
          <w:trHeight w:val="415"/>
          <w:jc w:val="center"/>
          <w:ins w:id="1214" w:author="CN=王玮/OU=北京分公司技术开发部/OU=公司总部/O=ChinaClear" w:date="2019-02-18T13:58:00Z"/>
        </w:trPr>
        <w:tc>
          <w:tcPr>
            <w:tcW w:w="537" w:type="dxa"/>
            <w:vAlign w:val="center"/>
          </w:tcPr>
          <w:p w14:paraId="5C244E0D" w14:textId="77777777" w:rsidR="00475B95" w:rsidRDefault="00475B95" w:rsidP="00475B95">
            <w:pPr>
              <w:pStyle w:val="ab"/>
              <w:numPr>
                <w:ilvl w:val="0"/>
                <w:numId w:val="211"/>
              </w:numPr>
              <w:ind w:firstLineChars="0"/>
              <w:jc w:val="center"/>
              <w:rPr>
                <w:ins w:id="1215" w:author="CN=王玮/OU=北京分公司技术开发部/OU=公司总部/O=ChinaClear" w:date="2019-02-18T13:58:00Z"/>
                <w:b/>
              </w:rPr>
            </w:pPr>
          </w:p>
        </w:tc>
        <w:tc>
          <w:tcPr>
            <w:tcW w:w="1272" w:type="dxa"/>
            <w:vAlign w:val="center"/>
          </w:tcPr>
          <w:p w14:paraId="77D32B8D" w14:textId="77777777" w:rsidR="00475B95" w:rsidRDefault="00475B95" w:rsidP="00475B95">
            <w:pPr>
              <w:rPr>
                <w:ins w:id="1216" w:author="CN=王玮/OU=北京分公司技术开发部/OU=公司总部/O=ChinaClear" w:date="2019-02-18T13:58:00Z"/>
              </w:rPr>
            </w:pPr>
            <w:ins w:id="1217" w:author="CN=王玮/OU=北京分公司技术开发部/OU=公司总部/O=ChinaClear" w:date="2019-02-18T13:58:00Z">
              <w:r>
                <w:rPr>
                  <w:rFonts w:hint="eastAsia"/>
                </w:rPr>
                <w:t>TA</w:t>
              </w:r>
              <w:r w:rsidRPr="00C45958">
                <w:rPr>
                  <w:rFonts w:hint="eastAsia"/>
                </w:rPr>
                <w:t>ZJLB</w:t>
              </w:r>
            </w:ins>
          </w:p>
        </w:tc>
        <w:tc>
          <w:tcPr>
            <w:tcW w:w="1276" w:type="dxa"/>
            <w:vAlign w:val="center"/>
          </w:tcPr>
          <w:p w14:paraId="7B3AB076" w14:textId="77777777" w:rsidR="00475B95" w:rsidRPr="00602A83" w:rsidRDefault="00475B95" w:rsidP="00475B95">
            <w:pPr>
              <w:rPr>
                <w:ins w:id="1218" w:author="CN=王玮/OU=北京分公司技术开发部/OU=公司总部/O=ChinaClear" w:date="2019-02-18T13:58:00Z"/>
              </w:rPr>
            </w:pPr>
            <w:ins w:id="1219" w:author="CN=王玮/OU=北京分公司技术开发部/OU=公司总部/O=ChinaClear" w:date="2019-02-18T13:58:00Z">
              <w:r w:rsidRPr="00C45958">
                <w:rPr>
                  <w:rFonts w:hint="eastAsia"/>
                </w:rPr>
                <w:t>Character</w:t>
              </w:r>
            </w:ins>
          </w:p>
        </w:tc>
        <w:tc>
          <w:tcPr>
            <w:tcW w:w="855" w:type="dxa"/>
            <w:vAlign w:val="center"/>
          </w:tcPr>
          <w:p w14:paraId="1590A2F8" w14:textId="77777777" w:rsidR="00475B95" w:rsidRDefault="00475B95" w:rsidP="00475B95">
            <w:pPr>
              <w:rPr>
                <w:ins w:id="1220" w:author="CN=王玮/OU=北京分公司技术开发部/OU=公司总部/O=ChinaClear" w:date="2019-02-18T13:58:00Z"/>
              </w:rPr>
            </w:pPr>
            <w:ins w:id="1221" w:author="CN=王玮/OU=北京分公司技术开发部/OU=公司总部/O=ChinaClear" w:date="2019-02-18T13:58:00Z">
              <w:r w:rsidRPr="00C45958">
                <w:rPr>
                  <w:rFonts w:hint="eastAsia"/>
                </w:rPr>
                <w:t>2</w:t>
              </w:r>
            </w:ins>
          </w:p>
        </w:tc>
        <w:tc>
          <w:tcPr>
            <w:tcW w:w="2972" w:type="dxa"/>
            <w:tcBorders>
              <w:right w:val="single" w:sz="4" w:space="0" w:color="auto"/>
            </w:tcBorders>
            <w:vAlign w:val="center"/>
          </w:tcPr>
          <w:p w14:paraId="68C8C08F" w14:textId="77777777" w:rsidR="00475B95" w:rsidRDefault="00475B95" w:rsidP="00475B95">
            <w:pPr>
              <w:rPr>
                <w:ins w:id="1222" w:author="CN=王玮/OU=北京分公司技术开发部/OU=公司总部/O=ChinaClear" w:date="2019-02-18T13:58:00Z"/>
              </w:rPr>
            </w:pPr>
            <w:ins w:id="1223" w:author="CN=王玮/OU=北京分公司技术开发部/OU=公司总部/O=ChinaClear" w:date="2019-02-18T13:58:00Z">
              <w:r>
                <w:rPr>
                  <w:rFonts w:hint="eastAsia"/>
                </w:rPr>
                <w:t>TA</w:t>
              </w:r>
              <w:r>
                <w:rPr>
                  <w:rFonts w:hint="eastAsia"/>
                </w:rPr>
                <w:t>账户</w:t>
              </w:r>
              <w:r w:rsidRPr="00C45958">
                <w:rPr>
                  <w:rFonts w:hint="eastAsia"/>
                </w:rPr>
                <w:t>主要身份证明文件类别</w:t>
              </w:r>
            </w:ins>
          </w:p>
        </w:tc>
        <w:tc>
          <w:tcPr>
            <w:tcW w:w="2552" w:type="dxa"/>
            <w:tcBorders>
              <w:left w:val="single" w:sz="4" w:space="0" w:color="auto"/>
            </w:tcBorders>
            <w:vAlign w:val="center"/>
          </w:tcPr>
          <w:p w14:paraId="78901E30" w14:textId="77777777" w:rsidR="00475B95" w:rsidRPr="004655CD" w:rsidRDefault="00475B95" w:rsidP="00475B95">
            <w:pPr>
              <w:rPr>
                <w:ins w:id="1224" w:author="CN=王玮/OU=北京分公司技术开发部/OU=公司总部/O=ChinaClear" w:date="2019-02-18T13:58:00Z"/>
              </w:rPr>
            </w:pPr>
          </w:p>
        </w:tc>
      </w:tr>
      <w:tr w:rsidR="00475B95" w14:paraId="5393FA43" w14:textId="77777777" w:rsidTr="00475B95">
        <w:trPr>
          <w:trHeight w:val="415"/>
          <w:jc w:val="center"/>
          <w:ins w:id="1225" w:author="CN=王玮/OU=北京分公司技术开发部/OU=公司总部/O=ChinaClear" w:date="2019-02-18T13:54:00Z"/>
        </w:trPr>
        <w:tc>
          <w:tcPr>
            <w:tcW w:w="537" w:type="dxa"/>
            <w:vAlign w:val="center"/>
          </w:tcPr>
          <w:p w14:paraId="629E79DB" w14:textId="77777777" w:rsidR="00E326C8" w:rsidRDefault="00E326C8">
            <w:pPr>
              <w:pStyle w:val="ab"/>
              <w:numPr>
                <w:ilvl w:val="0"/>
                <w:numId w:val="211"/>
              </w:numPr>
              <w:ind w:firstLineChars="0"/>
              <w:jc w:val="center"/>
              <w:rPr>
                <w:ins w:id="1226" w:author="CN=王玮/OU=北京分公司技术开发部/OU=公司总部/O=ChinaClear" w:date="2019-02-18T13:54:00Z"/>
                <w:b/>
              </w:rPr>
              <w:pPrChange w:id="1227" w:author="CN=王玮/OU=北京分公司技术开发部/OU=公司总部/O=ChinaClear" w:date="2019-02-18T13:54:00Z">
                <w:pPr>
                  <w:pStyle w:val="ab"/>
                  <w:numPr>
                    <w:numId w:val="186"/>
                  </w:numPr>
                  <w:ind w:left="420" w:firstLineChars="0" w:hanging="420"/>
                  <w:jc w:val="center"/>
                </w:pPr>
              </w:pPrChange>
            </w:pPr>
          </w:p>
        </w:tc>
        <w:tc>
          <w:tcPr>
            <w:tcW w:w="1272" w:type="dxa"/>
            <w:vAlign w:val="center"/>
          </w:tcPr>
          <w:p w14:paraId="74B5BF0A" w14:textId="77777777" w:rsidR="00475B95" w:rsidRDefault="00475B95" w:rsidP="00475B95">
            <w:pPr>
              <w:rPr>
                <w:ins w:id="1228" w:author="CN=王玮/OU=北京分公司技术开发部/OU=公司总部/O=ChinaClear" w:date="2019-02-18T13:54:00Z"/>
              </w:rPr>
            </w:pPr>
            <w:ins w:id="1229" w:author="CN=王玮/OU=北京分公司技术开发部/OU=公司总部/O=ChinaClear" w:date="2019-02-18T13:58:00Z">
              <w:r>
                <w:rPr>
                  <w:rFonts w:hint="eastAsia"/>
                </w:rPr>
                <w:t>TA</w:t>
              </w:r>
              <w:r w:rsidRPr="00C45958">
                <w:rPr>
                  <w:rFonts w:hint="eastAsia"/>
                </w:rPr>
                <w:t>ZJDM</w:t>
              </w:r>
            </w:ins>
          </w:p>
        </w:tc>
        <w:tc>
          <w:tcPr>
            <w:tcW w:w="1276" w:type="dxa"/>
            <w:vAlign w:val="center"/>
          </w:tcPr>
          <w:p w14:paraId="7B6EE5D4" w14:textId="77777777" w:rsidR="00475B95" w:rsidRPr="00602A83" w:rsidRDefault="00475B95" w:rsidP="00475B95">
            <w:pPr>
              <w:rPr>
                <w:ins w:id="1230" w:author="CN=王玮/OU=北京分公司技术开发部/OU=公司总部/O=ChinaClear" w:date="2019-02-18T13:54:00Z"/>
              </w:rPr>
            </w:pPr>
            <w:ins w:id="1231" w:author="CN=王玮/OU=北京分公司技术开发部/OU=公司总部/O=ChinaClear" w:date="2019-02-18T13:58:00Z">
              <w:r w:rsidRPr="00C45958">
                <w:rPr>
                  <w:rFonts w:hint="eastAsia"/>
                </w:rPr>
                <w:t>Character</w:t>
              </w:r>
            </w:ins>
          </w:p>
        </w:tc>
        <w:tc>
          <w:tcPr>
            <w:tcW w:w="855" w:type="dxa"/>
            <w:vAlign w:val="center"/>
          </w:tcPr>
          <w:p w14:paraId="6873F850" w14:textId="77777777" w:rsidR="00475B95" w:rsidRDefault="00475B95" w:rsidP="00475B95">
            <w:pPr>
              <w:rPr>
                <w:ins w:id="1232" w:author="CN=王玮/OU=北京分公司技术开发部/OU=公司总部/O=ChinaClear" w:date="2019-02-18T13:54:00Z"/>
              </w:rPr>
            </w:pPr>
            <w:ins w:id="1233" w:author="CN=王玮/OU=北京分公司技术开发部/OU=公司总部/O=ChinaClear" w:date="2019-02-18T13:58:00Z">
              <w:r>
                <w:rPr>
                  <w:rFonts w:hint="eastAsia"/>
                </w:rPr>
                <w:t>4</w:t>
              </w:r>
              <w:r w:rsidRPr="00C45958">
                <w:rPr>
                  <w:rFonts w:hint="eastAsia"/>
                </w:rPr>
                <w:t>0</w:t>
              </w:r>
            </w:ins>
          </w:p>
        </w:tc>
        <w:tc>
          <w:tcPr>
            <w:tcW w:w="2972" w:type="dxa"/>
            <w:tcBorders>
              <w:right w:val="single" w:sz="4" w:space="0" w:color="auto"/>
            </w:tcBorders>
            <w:vAlign w:val="center"/>
          </w:tcPr>
          <w:p w14:paraId="440A1078" w14:textId="77777777" w:rsidR="00475B95" w:rsidRDefault="00475B95" w:rsidP="00475B95">
            <w:pPr>
              <w:rPr>
                <w:ins w:id="1234" w:author="CN=王玮/OU=北京分公司技术开发部/OU=公司总部/O=ChinaClear" w:date="2019-02-18T13:54:00Z"/>
              </w:rPr>
            </w:pPr>
            <w:ins w:id="1235" w:author="CN=王玮/OU=北京分公司技术开发部/OU=公司总部/O=ChinaClear" w:date="2019-02-18T13:58:00Z">
              <w:r>
                <w:rPr>
                  <w:rFonts w:hint="eastAsia"/>
                </w:rPr>
                <w:t>TA</w:t>
              </w:r>
              <w:r>
                <w:rPr>
                  <w:rFonts w:hint="eastAsia"/>
                </w:rPr>
                <w:t>账户</w:t>
              </w:r>
              <w:r w:rsidRPr="00C45958">
                <w:rPr>
                  <w:rFonts w:hint="eastAsia"/>
                </w:rPr>
                <w:t>主要身份证明文件代码</w:t>
              </w:r>
            </w:ins>
          </w:p>
        </w:tc>
        <w:tc>
          <w:tcPr>
            <w:tcW w:w="2552" w:type="dxa"/>
            <w:tcBorders>
              <w:left w:val="single" w:sz="4" w:space="0" w:color="auto"/>
            </w:tcBorders>
            <w:vAlign w:val="center"/>
          </w:tcPr>
          <w:p w14:paraId="5126ABA7" w14:textId="77777777" w:rsidR="00475B95" w:rsidRPr="004655CD" w:rsidRDefault="00475B95" w:rsidP="00475B95">
            <w:pPr>
              <w:rPr>
                <w:ins w:id="1236" w:author="CN=王玮/OU=北京分公司技术开发部/OU=公司总部/O=ChinaClear" w:date="2019-02-18T13:54:00Z"/>
              </w:rPr>
            </w:pPr>
          </w:p>
        </w:tc>
      </w:tr>
      <w:tr w:rsidR="00475B95" w14:paraId="7447AFB1" w14:textId="77777777" w:rsidTr="00475B95">
        <w:trPr>
          <w:trHeight w:val="415"/>
          <w:jc w:val="center"/>
          <w:ins w:id="1237" w:author="CN=王玮/OU=北京分公司技术开发部/OU=公司总部/O=ChinaClear" w:date="2019-02-18T13:58:00Z"/>
        </w:trPr>
        <w:tc>
          <w:tcPr>
            <w:tcW w:w="537" w:type="dxa"/>
            <w:vAlign w:val="center"/>
          </w:tcPr>
          <w:p w14:paraId="6EF4B8F3" w14:textId="77777777" w:rsidR="00475B95" w:rsidRDefault="00475B95" w:rsidP="00475B95">
            <w:pPr>
              <w:pStyle w:val="ab"/>
              <w:numPr>
                <w:ilvl w:val="0"/>
                <w:numId w:val="211"/>
              </w:numPr>
              <w:ind w:firstLineChars="0"/>
              <w:jc w:val="center"/>
              <w:rPr>
                <w:ins w:id="1238" w:author="CN=王玮/OU=北京分公司技术开发部/OU=公司总部/O=ChinaClear" w:date="2019-02-18T13:58:00Z"/>
                <w:b/>
              </w:rPr>
            </w:pPr>
          </w:p>
        </w:tc>
        <w:tc>
          <w:tcPr>
            <w:tcW w:w="1272" w:type="dxa"/>
            <w:vAlign w:val="center"/>
          </w:tcPr>
          <w:p w14:paraId="3D682F99" w14:textId="77777777" w:rsidR="00475B95" w:rsidRDefault="00475B95" w:rsidP="00475B95">
            <w:pPr>
              <w:rPr>
                <w:ins w:id="1239" w:author="CN=王玮/OU=北京分公司技术开发部/OU=公司总部/O=ChinaClear" w:date="2019-02-18T13:58:00Z"/>
              </w:rPr>
            </w:pPr>
            <w:ins w:id="1240" w:author="CN=王玮/OU=北京分公司技术开发部/OU=公司总部/O=ChinaClear" w:date="2019-02-18T13:58:00Z">
              <w:r>
                <w:rPr>
                  <w:rFonts w:hint="eastAsia"/>
                </w:rPr>
                <w:t>TACPBM</w:t>
              </w:r>
            </w:ins>
          </w:p>
        </w:tc>
        <w:tc>
          <w:tcPr>
            <w:tcW w:w="1276" w:type="dxa"/>
            <w:vAlign w:val="center"/>
          </w:tcPr>
          <w:p w14:paraId="60F6DB05" w14:textId="77777777" w:rsidR="00475B95" w:rsidRPr="00602A83" w:rsidRDefault="00475B95" w:rsidP="00475B95">
            <w:pPr>
              <w:rPr>
                <w:ins w:id="1241" w:author="CN=王玮/OU=北京分公司技术开发部/OU=公司总部/O=ChinaClear" w:date="2019-02-18T13:58:00Z"/>
              </w:rPr>
            </w:pPr>
            <w:ins w:id="1242" w:author="CN=王玮/OU=北京分公司技术开发部/OU=公司总部/O=ChinaClear" w:date="2019-02-18T13:58:00Z">
              <w:r w:rsidRPr="00C45958">
                <w:rPr>
                  <w:rFonts w:hint="eastAsia"/>
                </w:rPr>
                <w:t>Character</w:t>
              </w:r>
            </w:ins>
          </w:p>
        </w:tc>
        <w:tc>
          <w:tcPr>
            <w:tcW w:w="855" w:type="dxa"/>
            <w:vAlign w:val="center"/>
          </w:tcPr>
          <w:p w14:paraId="793D31DE" w14:textId="77777777" w:rsidR="00475B95" w:rsidRDefault="00475B95" w:rsidP="00475B95">
            <w:pPr>
              <w:rPr>
                <w:ins w:id="1243" w:author="CN=王玮/OU=北京分公司技术开发部/OU=公司总部/O=ChinaClear" w:date="2019-02-18T13:58:00Z"/>
              </w:rPr>
            </w:pPr>
            <w:ins w:id="1244" w:author="CN=王玮/OU=北京分公司技术开发部/OU=公司总部/O=ChinaClear" w:date="2019-02-18T13:58:00Z">
              <w:r>
                <w:rPr>
                  <w:rFonts w:hint="eastAsia"/>
                </w:rPr>
                <w:t>25</w:t>
              </w:r>
            </w:ins>
          </w:p>
        </w:tc>
        <w:tc>
          <w:tcPr>
            <w:tcW w:w="2972" w:type="dxa"/>
            <w:tcBorders>
              <w:right w:val="single" w:sz="4" w:space="0" w:color="auto"/>
            </w:tcBorders>
            <w:vAlign w:val="center"/>
          </w:tcPr>
          <w:p w14:paraId="3BAF16CC" w14:textId="77777777" w:rsidR="00475B95" w:rsidRDefault="00475B95" w:rsidP="00475B95">
            <w:pPr>
              <w:rPr>
                <w:ins w:id="1245" w:author="CN=王玮/OU=北京分公司技术开发部/OU=公司总部/O=ChinaClear" w:date="2019-02-18T13:58:00Z"/>
              </w:rPr>
            </w:pPr>
            <w:ins w:id="1246" w:author="CN=王玮/OU=北京分公司技术开发部/OU=公司总部/O=ChinaClear" w:date="2019-02-18T13:58:00Z">
              <w:r>
                <w:rPr>
                  <w:rFonts w:hint="eastAsia"/>
                </w:rPr>
                <w:t>TA</w:t>
              </w:r>
              <w:r w:rsidRPr="00602A83">
                <w:rPr>
                  <w:rFonts w:hint="eastAsia"/>
                </w:rPr>
                <w:t>账户</w:t>
              </w:r>
              <w:r>
                <w:rPr>
                  <w:rFonts w:hint="eastAsia"/>
                </w:rPr>
                <w:t>产品编码</w:t>
              </w:r>
            </w:ins>
          </w:p>
        </w:tc>
        <w:tc>
          <w:tcPr>
            <w:tcW w:w="2552" w:type="dxa"/>
            <w:tcBorders>
              <w:left w:val="single" w:sz="4" w:space="0" w:color="auto"/>
            </w:tcBorders>
            <w:vAlign w:val="center"/>
          </w:tcPr>
          <w:p w14:paraId="470A6168" w14:textId="77777777" w:rsidR="00475B95" w:rsidRPr="004655CD" w:rsidRDefault="00475B95" w:rsidP="00475B95">
            <w:pPr>
              <w:rPr>
                <w:ins w:id="1247" w:author="CN=王玮/OU=北京分公司技术开发部/OU=公司总部/O=ChinaClear" w:date="2019-02-18T13:58:00Z"/>
              </w:rPr>
            </w:pPr>
          </w:p>
        </w:tc>
      </w:tr>
      <w:tr w:rsidR="00475B95" w14:paraId="1D203393" w14:textId="77777777" w:rsidTr="00475B95">
        <w:trPr>
          <w:trHeight w:val="415"/>
          <w:jc w:val="center"/>
          <w:ins w:id="1248" w:author="CN=王玮/OU=北京分公司技术开发部/OU=公司总部/O=ChinaClear" w:date="2019-02-18T13:58:00Z"/>
        </w:trPr>
        <w:tc>
          <w:tcPr>
            <w:tcW w:w="537" w:type="dxa"/>
            <w:vAlign w:val="center"/>
          </w:tcPr>
          <w:p w14:paraId="7D2BFC21" w14:textId="77777777" w:rsidR="00475B95" w:rsidRDefault="00475B95" w:rsidP="00475B95">
            <w:pPr>
              <w:pStyle w:val="ab"/>
              <w:numPr>
                <w:ilvl w:val="0"/>
                <w:numId w:val="211"/>
              </w:numPr>
              <w:ind w:firstLineChars="0"/>
              <w:jc w:val="center"/>
              <w:rPr>
                <w:ins w:id="1249" w:author="CN=王玮/OU=北京分公司技术开发部/OU=公司总部/O=ChinaClear" w:date="2019-02-18T13:58:00Z"/>
                <w:b/>
              </w:rPr>
            </w:pPr>
          </w:p>
        </w:tc>
        <w:tc>
          <w:tcPr>
            <w:tcW w:w="1272" w:type="dxa"/>
            <w:vAlign w:val="center"/>
          </w:tcPr>
          <w:p w14:paraId="1B746E4F" w14:textId="77777777" w:rsidR="00475B95" w:rsidRDefault="00475B95" w:rsidP="00475B95">
            <w:pPr>
              <w:rPr>
                <w:ins w:id="1250" w:author="CN=王玮/OU=北京分公司技术开发部/OU=公司总部/O=ChinaClear" w:date="2019-02-18T13:58:00Z"/>
              </w:rPr>
            </w:pPr>
            <w:ins w:id="1251" w:author="CN=王玮/OU=北京分公司技术开发部/OU=公司总部/O=ChinaClear" w:date="2019-02-18T13:58:00Z">
              <w:r>
                <w:rPr>
                  <w:rFonts w:hint="eastAsia"/>
                </w:rPr>
                <w:t>BYZD</w:t>
              </w:r>
            </w:ins>
          </w:p>
        </w:tc>
        <w:tc>
          <w:tcPr>
            <w:tcW w:w="1276" w:type="dxa"/>
            <w:vAlign w:val="center"/>
          </w:tcPr>
          <w:p w14:paraId="5CB88AF7" w14:textId="77777777" w:rsidR="00475B95" w:rsidRPr="00602A83" w:rsidRDefault="00475B95" w:rsidP="00475B95">
            <w:pPr>
              <w:rPr>
                <w:ins w:id="1252" w:author="CN=王玮/OU=北京分公司技术开发部/OU=公司总部/O=ChinaClear" w:date="2019-02-18T13:58:00Z"/>
              </w:rPr>
            </w:pPr>
            <w:ins w:id="1253" w:author="CN=王玮/OU=北京分公司技术开发部/OU=公司总部/O=ChinaClear" w:date="2019-02-18T13:58:00Z">
              <w:r w:rsidRPr="00602A83">
                <w:rPr>
                  <w:rFonts w:hint="eastAsia"/>
                </w:rPr>
                <w:t>Character</w:t>
              </w:r>
            </w:ins>
          </w:p>
        </w:tc>
        <w:tc>
          <w:tcPr>
            <w:tcW w:w="855" w:type="dxa"/>
            <w:vAlign w:val="center"/>
          </w:tcPr>
          <w:p w14:paraId="2EB7FD66" w14:textId="77777777" w:rsidR="00475B95" w:rsidRDefault="00475B95" w:rsidP="00475B95">
            <w:pPr>
              <w:rPr>
                <w:ins w:id="1254" w:author="CN=王玮/OU=北京分公司技术开发部/OU=公司总部/O=ChinaClear" w:date="2019-02-18T13:58:00Z"/>
              </w:rPr>
            </w:pPr>
            <w:ins w:id="1255" w:author="CN=王玮/OU=北京分公司技术开发部/OU=公司总部/O=ChinaClear" w:date="2019-02-18T13:58:00Z">
              <w:r>
                <w:rPr>
                  <w:rFonts w:hint="eastAsia"/>
                </w:rPr>
                <w:t>10</w:t>
              </w:r>
            </w:ins>
          </w:p>
        </w:tc>
        <w:tc>
          <w:tcPr>
            <w:tcW w:w="2972" w:type="dxa"/>
            <w:tcBorders>
              <w:right w:val="single" w:sz="4" w:space="0" w:color="auto"/>
            </w:tcBorders>
            <w:vAlign w:val="center"/>
          </w:tcPr>
          <w:p w14:paraId="6380F976" w14:textId="77777777" w:rsidR="00475B95" w:rsidRDefault="00475B95" w:rsidP="00475B95">
            <w:pPr>
              <w:rPr>
                <w:ins w:id="1256" w:author="CN=王玮/OU=北京分公司技术开发部/OU=公司总部/O=ChinaClear" w:date="2019-02-18T13:58:00Z"/>
              </w:rPr>
            </w:pPr>
            <w:ins w:id="1257" w:author="CN=王玮/OU=北京分公司技术开发部/OU=公司总部/O=ChinaClear" w:date="2019-02-18T13:58:00Z">
              <w:r>
                <w:rPr>
                  <w:rFonts w:hint="eastAsia"/>
                </w:rPr>
                <w:t>备用字段</w:t>
              </w:r>
            </w:ins>
          </w:p>
        </w:tc>
        <w:tc>
          <w:tcPr>
            <w:tcW w:w="2552" w:type="dxa"/>
            <w:tcBorders>
              <w:left w:val="single" w:sz="4" w:space="0" w:color="auto"/>
            </w:tcBorders>
            <w:vAlign w:val="center"/>
          </w:tcPr>
          <w:p w14:paraId="65EF01AD" w14:textId="77777777" w:rsidR="00475B95" w:rsidRPr="004655CD" w:rsidRDefault="00475B95" w:rsidP="00475B95">
            <w:pPr>
              <w:rPr>
                <w:ins w:id="1258" w:author="CN=王玮/OU=北京分公司技术开发部/OU=公司总部/O=ChinaClear" w:date="2019-02-18T13:58:00Z"/>
              </w:rPr>
            </w:pPr>
          </w:p>
        </w:tc>
      </w:tr>
    </w:tbl>
    <w:p w14:paraId="77674D30" w14:textId="77777777" w:rsidR="00475B95" w:rsidRPr="00842A6E" w:rsidRDefault="00475B95" w:rsidP="00475B95">
      <w:pPr>
        <w:spacing w:line="360" w:lineRule="auto"/>
        <w:rPr>
          <w:ins w:id="1259" w:author="CN=王玮/OU=北京分公司技术开发部/OU=公司总部/O=ChinaClear" w:date="2019-02-18T13:54:00Z"/>
          <w:b/>
          <w:sz w:val="30"/>
          <w:szCs w:val="30"/>
        </w:rPr>
      </w:pPr>
      <w:ins w:id="1260" w:author="CN=王玮/OU=北京分公司技术开发部/OU=公司总部/O=ChinaClear" w:date="2019-02-18T13:54:00Z">
        <w:r w:rsidRPr="00842A6E">
          <w:rPr>
            <w:rFonts w:hint="eastAsia"/>
            <w:b/>
            <w:sz w:val="30"/>
            <w:szCs w:val="30"/>
          </w:rPr>
          <w:t>说明：</w:t>
        </w:r>
      </w:ins>
    </w:p>
    <w:p w14:paraId="510932E2" w14:textId="77777777" w:rsidR="00E326C8" w:rsidRDefault="00475B95">
      <w:pPr>
        <w:pStyle w:val="ab"/>
        <w:numPr>
          <w:ilvl w:val="0"/>
          <w:numId w:val="213"/>
        </w:numPr>
        <w:spacing w:line="360" w:lineRule="auto"/>
        <w:ind w:firstLineChars="0"/>
        <w:rPr>
          <w:ins w:id="1261" w:author="CN=王玮/OU=北京分公司技术开发部/OU=公司总部/O=ChinaClear" w:date="2019-02-18T13:58:00Z"/>
        </w:rPr>
        <w:pPrChange w:id="1262" w:author="CN=王玮/OU=北京分公司技术开发部/OU=公司总部/O=ChinaClear" w:date="2019-02-18T13:58:00Z">
          <w:pPr>
            <w:pStyle w:val="ab"/>
            <w:numPr>
              <w:numId w:val="102"/>
            </w:numPr>
            <w:spacing w:line="360" w:lineRule="auto"/>
            <w:ind w:left="360" w:firstLineChars="0" w:hanging="360"/>
          </w:pPr>
        </w:pPrChange>
      </w:pPr>
      <w:ins w:id="1263" w:author="CN=王玮/OU=北京分公司技术开发部/OU=公司总部/O=ChinaClear" w:date="2019-02-18T13:58:00Z">
        <w:r>
          <w:rPr>
            <w:rFonts w:hint="eastAsia"/>
          </w:rPr>
          <w:t>文件名称：</w:t>
        </w:r>
        <w:r>
          <w:rPr>
            <w:rFonts w:hint="eastAsia"/>
          </w:rPr>
          <w:t>qtgltazhXXXXXX.mdd</w:t>
        </w:r>
      </w:ins>
    </w:p>
    <w:p w14:paraId="68F1D919" w14:textId="77777777" w:rsidR="00E326C8" w:rsidRDefault="00475B95">
      <w:pPr>
        <w:pStyle w:val="ab"/>
        <w:numPr>
          <w:ilvl w:val="0"/>
          <w:numId w:val="213"/>
        </w:numPr>
        <w:spacing w:line="360" w:lineRule="auto"/>
        <w:ind w:firstLineChars="0"/>
        <w:rPr>
          <w:ins w:id="1264" w:author="CN=王玮/OU=北京分公司技术开发部/OU=公司总部/O=ChinaClear" w:date="2019-02-18T13:58:00Z"/>
        </w:rPr>
        <w:pPrChange w:id="1265" w:author="CN=王玮/OU=北京分公司技术开发部/OU=公司总部/O=ChinaClear" w:date="2019-02-18T13:58:00Z">
          <w:pPr>
            <w:pStyle w:val="ab"/>
            <w:numPr>
              <w:numId w:val="102"/>
            </w:numPr>
            <w:spacing w:line="360" w:lineRule="auto"/>
            <w:ind w:left="360" w:firstLineChars="0" w:hanging="360"/>
          </w:pPr>
        </w:pPrChange>
      </w:pPr>
      <w:ins w:id="1266" w:author="CN=王玮/OU=北京分公司技术开发部/OU=公司总部/O=ChinaClear" w:date="2019-02-18T13:58:00Z">
        <w:r>
          <w:rPr>
            <w:rFonts w:hint="eastAsia"/>
          </w:rPr>
          <w:t>压缩后文件名称：</w:t>
        </w:r>
        <w:r>
          <w:rPr>
            <w:rFonts w:hint="eastAsia"/>
          </w:rPr>
          <w:t>qtgltazhXXXXXX.mdd.bz2</w:t>
        </w:r>
      </w:ins>
    </w:p>
    <w:p w14:paraId="21227B7C" w14:textId="77777777" w:rsidR="00E326C8" w:rsidRDefault="00475B95">
      <w:pPr>
        <w:pStyle w:val="ab"/>
        <w:numPr>
          <w:ilvl w:val="0"/>
          <w:numId w:val="213"/>
        </w:numPr>
        <w:spacing w:line="360" w:lineRule="auto"/>
        <w:ind w:firstLineChars="0"/>
        <w:rPr>
          <w:ins w:id="1267" w:author="CN=王玮/OU=北京分公司技术开发部/OU=公司总部/O=ChinaClear" w:date="2019-02-18T13:58:00Z"/>
        </w:rPr>
        <w:pPrChange w:id="1268" w:author="CN=王玮/OU=北京分公司技术开发部/OU=公司总部/O=ChinaClear" w:date="2019-02-18T13:58:00Z">
          <w:pPr>
            <w:pStyle w:val="ab"/>
            <w:numPr>
              <w:numId w:val="102"/>
            </w:numPr>
            <w:spacing w:line="360" w:lineRule="auto"/>
            <w:ind w:left="360" w:firstLineChars="0" w:hanging="360"/>
          </w:pPr>
        </w:pPrChange>
      </w:pPr>
      <w:ins w:id="1269" w:author="CN=王玮/OU=北京分公司技术开发部/OU=公司总部/O=ChinaClear" w:date="2019-02-18T13:58:00Z">
        <w:r>
          <w:rPr>
            <w:rFonts w:hint="eastAsia"/>
          </w:rPr>
          <w:t>发送方：中国结算账户系统</w:t>
        </w:r>
      </w:ins>
    </w:p>
    <w:p w14:paraId="42E81100" w14:textId="77777777" w:rsidR="00E326C8" w:rsidRDefault="00475B95">
      <w:pPr>
        <w:pStyle w:val="ab"/>
        <w:numPr>
          <w:ilvl w:val="0"/>
          <w:numId w:val="213"/>
        </w:numPr>
        <w:spacing w:line="360" w:lineRule="auto"/>
        <w:ind w:firstLineChars="0"/>
        <w:rPr>
          <w:ins w:id="1270" w:author="CN=王玮/OU=北京分公司技术开发部/OU=公司总部/O=ChinaClear" w:date="2019-02-18T13:58:00Z"/>
        </w:rPr>
        <w:pPrChange w:id="1271" w:author="CN=王玮/OU=北京分公司技术开发部/OU=公司总部/O=ChinaClear" w:date="2019-02-18T13:58:00Z">
          <w:pPr>
            <w:pStyle w:val="ab"/>
            <w:numPr>
              <w:numId w:val="102"/>
            </w:numPr>
            <w:spacing w:line="360" w:lineRule="auto"/>
            <w:ind w:left="360" w:firstLineChars="0" w:hanging="360"/>
          </w:pPr>
        </w:pPrChange>
      </w:pPr>
      <w:ins w:id="1272" w:author="CN=王玮/OU=北京分公司技术开发部/OU=公司总部/O=ChinaClear" w:date="2019-02-18T13:58:00Z">
        <w:r>
          <w:rPr>
            <w:rFonts w:hint="eastAsia"/>
          </w:rPr>
          <w:t>接收方：开户代理机构</w:t>
        </w:r>
      </w:ins>
    </w:p>
    <w:p w14:paraId="5BE0F561" w14:textId="77777777" w:rsidR="00E326C8" w:rsidRDefault="00475B95">
      <w:pPr>
        <w:pStyle w:val="ab"/>
        <w:numPr>
          <w:ilvl w:val="0"/>
          <w:numId w:val="213"/>
        </w:numPr>
        <w:spacing w:line="360" w:lineRule="auto"/>
        <w:ind w:firstLineChars="0"/>
        <w:rPr>
          <w:ins w:id="1273" w:author="CN=王玮/OU=北京分公司技术开发部/OU=公司总部/O=ChinaClear" w:date="2019-02-18T13:58:00Z"/>
        </w:rPr>
        <w:pPrChange w:id="1274" w:author="CN=王玮/OU=北京分公司技术开发部/OU=公司总部/O=ChinaClear" w:date="2019-02-18T13:58:00Z">
          <w:pPr>
            <w:pStyle w:val="ab"/>
            <w:numPr>
              <w:numId w:val="102"/>
            </w:numPr>
            <w:spacing w:line="360" w:lineRule="auto"/>
            <w:ind w:left="360" w:firstLineChars="0" w:hanging="360"/>
          </w:pPr>
        </w:pPrChange>
      </w:pPr>
      <w:ins w:id="1275" w:author="CN=王玮/OU=北京分公司技术开发部/OU=公司总部/O=ChinaClear" w:date="2019-02-18T13:58:00Z">
        <w:r w:rsidRPr="00C77B74">
          <w:rPr>
            <w:rFonts w:hint="eastAsia"/>
          </w:rPr>
          <w:t>发送时点</w:t>
        </w:r>
        <w:r>
          <w:rPr>
            <w:rFonts w:hint="eastAsia"/>
          </w:rPr>
          <w:t>：</w:t>
        </w:r>
        <w:r w:rsidRPr="0015163B">
          <w:rPr>
            <w:rFonts w:hint="eastAsia"/>
          </w:rPr>
          <w:t>日终</w:t>
        </w:r>
      </w:ins>
    </w:p>
    <w:p w14:paraId="603275E9" w14:textId="77777777" w:rsidR="00E326C8" w:rsidRDefault="00475B95">
      <w:pPr>
        <w:pStyle w:val="ab"/>
        <w:numPr>
          <w:ilvl w:val="0"/>
          <w:numId w:val="213"/>
        </w:numPr>
        <w:spacing w:line="360" w:lineRule="auto"/>
        <w:ind w:firstLineChars="0"/>
        <w:rPr>
          <w:ins w:id="1276" w:author="CN=王玮/OU=北京分公司技术开发部/OU=公司总部/O=ChinaClear" w:date="2019-02-18T13:58:00Z"/>
        </w:rPr>
        <w:pPrChange w:id="1277" w:author="CN=王玮/OU=北京分公司技术开发部/OU=公司总部/O=ChinaClear" w:date="2019-02-18T13:58:00Z">
          <w:pPr>
            <w:pStyle w:val="ab"/>
            <w:numPr>
              <w:numId w:val="102"/>
            </w:numPr>
            <w:spacing w:line="360" w:lineRule="auto"/>
            <w:ind w:left="360" w:firstLineChars="0" w:hanging="360"/>
          </w:pPr>
        </w:pPrChange>
      </w:pPr>
      <w:ins w:id="1278" w:author="CN=王玮/OU=北京分公司技术开发部/OU=公司总部/O=ChinaClear" w:date="2019-02-18T13:58:00Z">
        <w:r>
          <w:rPr>
            <w:rFonts w:hint="eastAsia"/>
          </w:rPr>
          <w:t>发送周期：每个交易日（在</w:t>
        </w:r>
        <w:r w:rsidRPr="00FC0CF3">
          <w:rPr>
            <w:rFonts w:hint="eastAsia"/>
          </w:rPr>
          <w:t>每周最后一个</w:t>
        </w:r>
        <w:r>
          <w:rPr>
            <w:rFonts w:hint="eastAsia"/>
          </w:rPr>
          <w:t>交易日，文件数据记录不为空）</w:t>
        </w:r>
      </w:ins>
    </w:p>
    <w:p w14:paraId="0AE24629" w14:textId="77777777" w:rsidR="00E326C8" w:rsidRDefault="00475B95">
      <w:pPr>
        <w:pStyle w:val="ab"/>
        <w:numPr>
          <w:ilvl w:val="0"/>
          <w:numId w:val="213"/>
        </w:numPr>
        <w:spacing w:line="360" w:lineRule="auto"/>
        <w:ind w:firstLineChars="0"/>
        <w:rPr>
          <w:ins w:id="1279" w:author="CN=王玮/OU=北京分公司技术开发部/OU=公司总部/O=ChinaClear" w:date="2019-02-18T13:58:00Z"/>
        </w:rPr>
        <w:pPrChange w:id="1280" w:author="CN=王玮/OU=北京分公司技术开发部/OU=公司总部/O=ChinaClear" w:date="2019-02-18T13:58:00Z">
          <w:pPr>
            <w:pStyle w:val="ab"/>
            <w:numPr>
              <w:numId w:val="102"/>
            </w:numPr>
            <w:spacing w:line="360" w:lineRule="auto"/>
            <w:ind w:left="360" w:firstLineChars="0" w:hanging="360"/>
          </w:pPr>
        </w:pPrChange>
      </w:pPr>
      <w:ins w:id="1281" w:author="CN=王玮/OU=北京分公司技术开发部/OU=公司总部/O=ChinaClear" w:date="2019-02-18T13:58:00Z">
        <w:r>
          <w:rPr>
            <w:rFonts w:hint="eastAsia"/>
          </w:rPr>
          <w:t>数据格式：</w:t>
        </w:r>
        <w:r>
          <w:rPr>
            <w:rFonts w:hint="eastAsia"/>
          </w:rPr>
          <w:t>FOXPRO2.5</w:t>
        </w:r>
        <w:r>
          <w:rPr>
            <w:rFonts w:hint="eastAsia"/>
          </w:rPr>
          <w:t>下的标准</w:t>
        </w:r>
        <w:r>
          <w:rPr>
            <w:rFonts w:hint="eastAsia"/>
          </w:rPr>
          <w:t>DBF</w:t>
        </w:r>
        <w:r>
          <w:rPr>
            <w:rFonts w:hint="eastAsia"/>
          </w:rPr>
          <w:t>格式</w:t>
        </w:r>
      </w:ins>
    </w:p>
    <w:p w14:paraId="25AA568F" w14:textId="77777777" w:rsidR="00E326C8" w:rsidRDefault="00475B95">
      <w:pPr>
        <w:pStyle w:val="ab"/>
        <w:numPr>
          <w:ilvl w:val="0"/>
          <w:numId w:val="213"/>
        </w:numPr>
        <w:spacing w:line="360" w:lineRule="auto"/>
        <w:ind w:firstLineChars="0"/>
        <w:rPr>
          <w:ins w:id="1282" w:author="CN=王玮/OU=北京分公司技术开发部/OU=公司总部/O=ChinaClear" w:date="2019-02-18T13:58:00Z"/>
        </w:rPr>
        <w:pPrChange w:id="1283" w:author="CN=王玮/OU=北京分公司技术开发部/OU=公司总部/O=ChinaClear" w:date="2019-02-18T13:58:00Z">
          <w:pPr>
            <w:pStyle w:val="ab"/>
            <w:numPr>
              <w:numId w:val="102"/>
            </w:numPr>
            <w:spacing w:line="360" w:lineRule="auto"/>
            <w:ind w:left="360" w:firstLineChars="0" w:hanging="360"/>
          </w:pPr>
        </w:pPrChange>
      </w:pPr>
      <w:ins w:id="1284" w:author="CN=王玮/OU=北京分公司技术开发部/OU=公司总部/O=ChinaClear" w:date="2019-02-18T13:58:00Z">
        <w:r>
          <w:rPr>
            <w:rFonts w:hint="eastAsia"/>
          </w:rPr>
          <w:t>通信通道：</w:t>
        </w:r>
        <w:r>
          <w:rPr>
            <w:rFonts w:hint="eastAsia"/>
          </w:rPr>
          <w:t>PROP</w:t>
        </w:r>
        <w:r>
          <w:rPr>
            <w:rFonts w:hint="eastAsia"/>
          </w:rPr>
          <w:t>文件交换系统</w:t>
        </w:r>
      </w:ins>
    </w:p>
    <w:p w14:paraId="12C76041" w14:textId="77777777" w:rsidR="00E326C8" w:rsidRDefault="00BA0D62">
      <w:pPr>
        <w:pStyle w:val="ab"/>
        <w:numPr>
          <w:ilvl w:val="0"/>
          <w:numId w:val="213"/>
        </w:numPr>
        <w:spacing w:line="360" w:lineRule="auto"/>
        <w:ind w:firstLineChars="0"/>
        <w:rPr>
          <w:ins w:id="1285" w:author="CN=王玮/OU=北京分公司技术开发部/OU=公司总部/O=ChinaClear" w:date="2019-02-18T13:58:00Z"/>
        </w:rPr>
        <w:pPrChange w:id="1286" w:author="CN=王玮/OU=北京分公司技术开发部/OU=公司总部/O=ChinaClear" w:date="2019-02-18T13:58:00Z">
          <w:pPr>
            <w:pStyle w:val="ab"/>
            <w:numPr>
              <w:numId w:val="102"/>
            </w:numPr>
            <w:spacing w:line="360" w:lineRule="auto"/>
            <w:ind w:left="360" w:firstLineChars="0" w:hanging="360"/>
          </w:pPr>
        </w:pPrChange>
      </w:pPr>
      <w:ins w:id="1287" w:author="CN=王玮/OU=北京分公司技术开发部/OU=公司总部/O=ChinaClear" w:date="2019-02-18T14:18:00Z">
        <w:r w:rsidRPr="00BA0D62">
          <w:rPr>
            <w:rFonts w:hint="eastAsia"/>
          </w:rPr>
          <w:t>TA</w:t>
        </w:r>
        <w:r w:rsidRPr="00BA0D62">
          <w:rPr>
            <w:rFonts w:hint="eastAsia"/>
          </w:rPr>
          <w:t>账户类别</w:t>
        </w:r>
        <w:r>
          <w:rPr>
            <w:rFonts w:hint="eastAsia"/>
          </w:rPr>
          <w:t>（字段</w:t>
        </w:r>
        <w:r>
          <w:rPr>
            <w:rFonts w:hint="eastAsia"/>
          </w:rPr>
          <w:t>TAZHLB</w:t>
        </w:r>
        <w:r>
          <w:rPr>
            <w:rFonts w:hint="eastAsia"/>
          </w:rPr>
          <w:t>）、</w:t>
        </w:r>
      </w:ins>
      <w:ins w:id="1288" w:author="CN=王玮/OU=北京分公司技术开发部/OU=公司总部/O=ChinaClear" w:date="2019-02-18T13:58:00Z">
        <w:r w:rsidR="00475B95" w:rsidRPr="0023348D">
          <w:rPr>
            <w:rFonts w:hint="eastAsia"/>
          </w:rPr>
          <w:t>TA</w:t>
        </w:r>
        <w:r w:rsidR="00475B95" w:rsidRPr="0023348D">
          <w:rPr>
            <w:rFonts w:hint="eastAsia"/>
          </w:rPr>
          <w:t>账户客户名称（字段</w:t>
        </w:r>
        <w:r w:rsidR="00475B95">
          <w:rPr>
            <w:rFonts w:hint="eastAsia"/>
          </w:rPr>
          <w:t>TAKHMC</w:t>
        </w:r>
        <w:r w:rsidR="00475B95" w:rsidRPr="0023348D">
          <w:rPr>
            <w:rFonts w:hint="eastAsia"/>
          </w:rPr>
          <w:t>）</w:t>
        </w:r>
        <w:r w:rsidR="00475B95">
          <w:rPr>
            <w:rFonts w:hint="eastAsia"/>
          </w:rPr>
          <w:t>、</w:t>
        </w:r>
        <w:r w:rsidR="00475B95" w:rsidRPr="0023348D">
          <w:rPr>
            <w:rFonts w:hint="eastAsia"/>
          </w:rPr>
          <w:t>TA</w:t>
        </w:r>
        <w:r w:rsidR="00475B95" w:rsidRPr="0023348D">
          <w:rPr>
            <w:rFonts w:hint="eastAsia"/>
          </w:rPr>
          <w:t>账户客户类别（字段</w:t>
        </w:r>
        <w:r w:rsidR="00475B95">
          <w:rPr>
            <w:rFonts w:hint="eastAsia"/>
          </w:rPr>
          <w:t>TA</w:t>
        </w:r>
        <w:r w:rsidR="00475B95" w:rsidRPr="00C45958">
          <w:rPr>
            <w:rFonts w:hint="eastAsia"/>
          </w:rPr>
          <w:t>KHLB</w:t>
        </w:r>
        <w:r w:rsidR="00475B95" w:rsidRPr="0023348D">
          <w:rPr>
            <w:rFonts w:hint="eastAsia"/>
          </w:rPr>
          <w:t>）</w:t>
        </w:r>
        <w:r w:rsidR="00475B95">
          <w:rPr>
            <w:rFonts w:hint="eastAsia"/>
          </w:rPr>
          <w:t>、</w:t>
        </w:r>
        <w:r w:rsidR="00475B95" w:rsidRPr="0023348D">
          <w:rPr>
            <w:rFonts w:hint="eastAsia"/>
          </w:rPr>
          <w:t>TA</w:t>
        </w:r>
        <w:r w:rsidR="00475B95" w:rsidRPr="0023348D">
          <w:rPr>
            <w:rFonts w:hint="eastAsia"/>
          </w:rPr>
          <w:t>证券账户国籍</w:t>
        </w:r>
        <w:r w:rsidR="00475B95" w:rsidRPr="0023348D">
          <w:rPr>
            <w:rFonts w:hint="eastAsia"/>
          </w:rPr>
          <w:t>/</w:t>
        </w:r>
        <w:r w:rsidR="00475B95" w:rsidRPr="0023348D">
          <w:rPr>
            <w:rFonts w:hint="eastAsia"/>
          </w:rPr>
          <w:t>地区代码（字段</w:t>
        </w:r>
        <w:r w:rsidR="00475B95">
          <w:rPr>
            <w:rFonts w:hint="eastAsia"/>
          </w:rPr>
          <w:t>TA</w:t>
        </w:r>
        <w:r w:rsidR="00475B95" w:rsidRPr="00C45958">
          <w:rPr>
            <w:rFonts w:hint="eastAsia"/>
          </w:rPr>
          <w:t>GJDM</w:t>
        </w:r>
        <w:r w:rsidR="00475B95" w:rsidRPr="0023348D">
          <w:rPr>
            <w:rFonts w:hint="eastAsia"/>
          </w:rPr>
          <w:t>）</w:t>
        </w:r>
        <w:r w:rsidR="00475B95">
          <w:rPr>
            <w:rFonts w:hint="eastAsia"/>
          </w:rPr>
          <w:t>、</w:t>
        </w:r>
        <w:r w:rsidR="00475B95" w:rsidRPr="0023348D">
          <w:rPr>
            <w:rFonts w:hint="eastAsia"/>
          </w:rPr>
          <w:t>TA</w:t>
        </w:r>
        <w:r w:rsidR="00475B95" w:rsidRPr="0023348D">
          <w:rPr>
            <w:rFonts w:hint="eastAsia"/>
          </w:rPr>
          <w:t>账户主要身份证明文件类别（字段</w:t>
        </w:r>
        <w:r w:rsidR="00475B95">
          <w:rPr>
            <w:rFonts w:hint="eastAsia"/>
          </w:rPr>
          <w:t>TA</w:t>
        </w:r>
        <w:r w:rsidR="00475B95" w:rsidRPr="00C45958">
          <w:rPr>
            <w:rFonts w:hint="eastAsia"/>
          </w:rPr>
          <w:t>ZJLB</w:t>
        </w:r>
        <w:r w:rsidR="00475B95" w:rsidRPr="0023348D">
          <w:rPr>
            <w:rFonts w:hint="eastAsia"/>
          </w:rPr>
          <w:t>）</w:t>
        </w:r>
        <w:r w:rsidR="00475B95">
          <w:rPr>
            <w:rFonts w:hint="eastAsia"/>
          </w:rPr>
          <w:t>、</w:t>
        </w:r>
        <w:r w:rsidR="00475B95" w:rsidRPr="0023348D">
          <w:rPr>
            <w:rFonts w:hint="eastAsia"/>
          </w:rPr>
          <w:t>TA</w:t>
        </w:r>
        <w:r w:rsidR="00475B95" w:rsidRPr="0023348D">
          <w:rPr>
            <w:rFonts w:hint="eastAsia"/>
          </w:rPr>
          <w:t>账户主要身份证明文件代码（字段</w:t>
        </w:r>
        <w:r w:rsidR="00475B95">
          <w:rPr>
            <w:rFonts w:hint="eastAsia"/>
          </w:rPr>
          <w:t>TA</w:t>
        </w:r>
        <w:r w:rsidR="00475B95" w:rsidRPr="00C45958">
          <w:rPr>
            <w:rFonts w:hint="eastAsia"/>
          </w:rPr>
          <w:t>ZJDM</w:t>
        </w:r>
        <w:r w:rsidR="00475B95">
          <w:rPr>
            <w:rFonts w:hint="eastAsia"/>
          </w:rPr>
          <w:t>）、</w:t>
        </w:r>
        <w:r w:rsidR="00475B95" w:rsidRPr="00093845">
          <w:rPr>
            <w:rFonts w:hint="eastAsia"/>
          </w:rPr>
          <w:t>TA</w:t>
        </w:r>
        <w:r w:rsidR="00475B95" w:rsidRPr="00093845">
          <w:rPr>
            <w:rFonts w:hint="eastAsia"/>
          </w:rPr>
          <w:t>账户产品编码</w:t>
        </w:r>
        <w:r w:rsidR="00475B95" w:rsidRPr="0023348D">
          <w:rPr>
            <w:rFonts w:hint="eastAsia"/>
          </w:rPr>
          <w:t>（字段</w:t>
        </w:r>
        <w:r w:rsidR="00475B95">
          <w:rPr>
            <w:rFonts w:hint="eastAsia"/>
          </w:rPr>
          <w:t>TACPBM</w:t>
        </w:r>
        <w:r w:rsidR="00475B95" w:rsidRPr="0023348D">
          <w:rPr>
            <w:rFonts w:hint="eastAsia"/>
          </w:rPr>
          <w:t>）</w:t>
        </w:r>
        <w:r w:rsidR="00475B95">
          <w:rPr>
            <w:rFonts w:hint="eastAsia"/>
          </w:rPr>
          <w:t>中是</w:t>
        </w:r>
        <w:r w:rsidR="00475B95">
          <w:rPr>
            <w:rFonts w:hint="eastAsia"/>
          </w:rPr>
          <w:t>TA</w:t>
        </w:r>
        <w:r w:rsidR="00475B95">
          <w:rPr>
            <w:rFonts w:hint="eastAsia"/>
          </w:rPr>
          <w:t>账户在中国结算</w:t>
        </w:r>
        <w:r w:rsidR="00475B95">
          <w:rPr>
            <w:rFonts w:hint="eastAsia"/>
          </w:rPr>
          <w:t>TA</w:t>
        </w:r>
        <w:r w:rsidR="00475B95">
          <w:rPr>
            <w:rFonts w:hint="eastAsia"/>
          </w:rPr>
          <w:t>系统中的账户资料。其中，</w:t>
        </w:r>
      </w:ins>
      <w:ins w:id="1289" w:author="CN=王玮/OU=北京分公司技术开发部/OU=公司总部/O=ChinaClear" w:date="2019-02-18T14:19:00Z">
        <w:r w:rsidRPr="00BA0D62">
          <w:rPr>
            <w:rFonts w:hint="eastAsia"/>
          </w:rPr>
          <w:t>TA</w:t>
        </w:r>
        <w:r w:rsidRPr="00BA0D62">
          <w:rPr>
            <w:rFonts w:hint="eastAsia"/>
          </w:rPr>
          <w:t>账户类别</w:t>
        </w:r>
        <w:r>
          <w:rPr>
            <w:rFonts w:hint="eastAsia"/>
          </w:rPr>
          <w:t>（字段</w:t>
        </w:r>
        <w:r>
          <w:rPr>
            <w:rFonts w:hint="eastAsia"/>
          </w:rPr>
          <w:t>TAZHLB</w:t>
        </w:r>
        <w:r>
          <w:rPr>
            <w:rFonts w:hint="eastAsia"/>
          </w:rPr>
          <w:t>）、</w:t>
        </w:r>
      </w:ins>
      <w:ins w:id="1290" w:author="CN=王玮/OU=北京分公司技术开发部/OU=公司总部/O=ChinaClear" w:date="2019-02-18T13:58:00Z">
        <w:r w:rsidR="00475B95" w:rsidRPr="0023348D">
          <w:rPr>
            <w:rFonts w:hint="eastAsia"/>
          </w:rPr>
          <w:t>TA</w:t>
        </w:r>
        <w:r w:rsidR="00475B95" w:rsidRPr="0023348D">
          <w:rPr>
            <w:rFonts w:hint="eastAsia"/>
          </w:rPr>
          <w:t>账户客户类别（字段</w:t>
        </w:r>
        <w:r w:rsidR="00475B95">
          <w:rPr>
            <w:rFonts w:hint="eastAsia"/>
          </w:rPr>
          <w:t>TA</w:t>
        </w:r>
        <w:r w:rsidR="00475B95" w:rsidRPr="00C45958">
          <w:rPr>
            <w:rFonts w:hint="eastAsia"/>
          </w:rPr>
          <w:t>KHLB</w:t>
        </w:r>
        <w:r w:rsidR="00475B95" w:rsidRPr="0023348D">
          <w:rPr>
            <w:rFonts w:hint="eastAsia"/>
          </w:rPr>
          <w:t>），</w:t>
        </w:r>
        <w:r w:rsidR="00475B95" w:rsidRPr="0023348D">
          <w:rPr>
            <w:rFonts w:hint="eastAsia"/>
          </w:rPr>
          <w:t>TA</w:t>
        </w:r>
        <w:r w:rsidR="00475B95" w:rsidRPr="0023348D">
          <w:rPr>
            <w:rFonts w:hint="eastAsia"/>
          </w:rPr>
          <w:t>证券账户国籍</w:t>
        </w:r>
        <w:r w:rsidR="00475B95" w:rsidRPr="0023348D">
          <w:rPr>
            <w:rFonts w:hint="eastAsia"/>
          </w:rPr>
          <w:t>/</w:t>
        </w:r>
        <w:r w:rsidR="00475B95" w:rsidRPr="0023348D">
          <w:rPr>
            <w:rFonts w:hint="eastAsia"/>
          </w:rPr>
          <w:t>地区代码（字段</w:t>
        </w:r>
        <w:r w:rsidR="00475B95">
          <w:rPr>
            <w:rFonts w:hint="eastAsia"/>
          </w:rPr>
          <w:t>TA</w:t>
        </w:r>
        <w:r w:rsidR="00475B95" w:rsidRPr="00C45958">
          <w:rPr>
            <w:rFonts w:hint="eastAsia"/>
          </w:rPr>
          <w:t>GJDM</w:t>
        </w:r>
        <w:r w:rsidR="00475B95" w:rsidRPr="0023348D">
          <w:rPr>
            <w:rFonts w:hint="eastAsia"/>
          </w:rPr>
          <w:t>），</w:t>
        </w:r>
        <w:r w:rsidR="00475B95" w:rsidRPr="0023348D">
          <w:rPr>
            <w:rFonts w:hint="eastAsia"/>
          </w:rPr>
          <w:t>TA</w:t>
        </w:r>
        <w:r w:rsidR="00475B95" w:rsidRPr="0023348D">
          <w:rPr>
            <w:rFonts w:hint="eastAsia"/>
          </w:rPr>
          <w:t>账户主要身份证明文件类别（字段</w:t>
        </w:r>
        <w:r w:rsidR="00475B95">
          <w:rPr>
            <w:rFonts w:hint="eastAsia"/>
          </w:rPr>
          <w:t>TA</w:t>
        </w:r>
        <w:r w:rsidR="00475B95" w:rsidRPr="00C45958">
          <w:rPr>
            <w:rFonts w:hint="eastAsia"/>
          </w:rPr>
          <w:t>ZJLB</w:t>
        </w:r>
        <w:r w:rsidR="00475B95" w:rsidRPr="0023348D">
          <w:rPr>
            <w:rFonts w:hint="eastAsia"/>
          </w:rPr>
          <w:t>）</w:t>
        </w:r>
        <w:r w:rsidR="00475B95">
          <w:rPr>
            <w:rFonts w:hint="eastAsia"/>
          </w:rPr>
          <w:t>采用中国结算</w:t>
        </w:r>
        <w:r w:rsidR="00475B95">
          <w:rPr>
            <w:rFonts w:hint="eastAsia"/>
          </w:rPr>
          <w:t>TA</w:t>
        </w:r>
        <w:r w:rsidR="00475B95">
          <w:rPr>
            <w:rFonts w:hint="eastAsia"/>
          </w:rPr>
          <w:t>系统的数据字典</w:t>
        </w:r>
      </w:ins>
      <w:ins w:id="1291" w:author="CN=王玮/OU=北京分公司技术开发部/OU=公司总部/O=ChinaClear" w:date="2019-02-18T13:59:00Z">
        <w:r w:rsidR="00475B95">
          <w:rPr>
            <w:rFonts w:hint="eastAsia"/>
          </w:rPr>
          <w:t>。</w:t>
        </w:r>
      </w:ins>
    </w:p>
    <w:p w14:paraId="05C448DA" w14:textId="77777777" w:rsidR="00475B95" w:rsidRPr="00475B95" w:rsidRDefault="00475B95" w:rsidP="00D132E4">
      <w:pPr>
        <w:pStyle w:val="ab"/>
        <w:spacing w:line="360" w:lineRule="auto"/>
        <w:ind w:left="360" w:firstLineChars="0" w:firstLine="0"/>
      </w:pPr>
    </w:p>
    <w:p w14:paraId="562B7F41" w14:textId="77777777" w:rsidR="00E70528" w:rsidRDefault="00972847">
      <w:pPr>
        <w:pStyle w:val="2"/>
        <w:numPr>
          <w:ilvl w:val="0"/>
          <w:numId w:val="33"/>
        </w:numPr>
      </w:pPr>
      <w:bookmarkStart w:id="1292" w:name="_Toc3820430"/>
      <w:r>
        <w:rPr>
          <w:rFonts w:hint="eastAsia"/>
        </w:rPr>
        <w:t>预休眠账户数据文件</w:t>
      </w:r>
      <w:bookmarkEnd w:id="1292"/>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72"/>
        <w:gridCol w:w="1276"/>
        <w:gridCol w:w="851"/>
        <w:gridCol w:w="2961"/>
        <w:gridCol w:w="2567"/>
      </w:tblGrid>
      <w:tr w:rsidR="00972847" w:rsidRPr="00455B38" w14:paraId="35016E21" w14:textId="77777777" w:rsidTr="000648D2">
        <w:trPr>
          <w:trHeight w:val="534"/>
          <w:jc w:val="center"/>
        </w:trPr>
        <w:tc>
          <w:tcPr>
            <w:tcW w:w="537" w:type="dxa"/>
            <w:shd w:val="clear" w:color="auto" w:fill="FFC000"/>
            <w:vAlign w:val="center"/>
          </w:tcPr>
          <w:p w14:paraId="5DBDB2F5" w14:textId="77777777" w:rsidR="00972847" w:rsidRPr="00455B38" w:rsidRDefault="0097284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518752BF" w14:textId="77777777" w:rsidR="00972847" w:rsidRPr="00455B38" w:rsidRDefault="00972847" w:rsidP="006F30A2">
            <w:pPr>
              <w:jc w:val="center"/>
              <w:rPr>
                <w:b/>
                <w:sz w:val="24"/>
                <w:szCs w:val="24"/>
              </w:rPr>
            </w:pPr>
            <w:r w:rsidRPr="00455B38">
              <w:rPr>
                <w:rFonts w:hint="eastAsia"/>
                <w:b/>
                <w:sz w:val="24"/>
                <w:szCs w:val="24"/>
              </w:rPr>
              <w:t>字段</w:t>
            </w:r>
          </w:p>
        </w:tc>
        <w:tc>
          <w:tcPr>
            <w:tcW w:w="1276" w:type="dxa"/>
            <w:shd w:val="clear" w:color="auto" w:fill="FFC000"/>
            <w:vAlign w:val="center"/>
          </w:tcPr>
          <w:p w14:paraId="4F7E38E3" w14:textId="77777777" w:rsidR="00972847" w:rsidRPr="00455B38" w:rsidRDefault="00972847"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38592B97" w14:textId="77777777" w:rsidR="00972847" w:rsidRPr="00455B38" w:rsidRDefault="00972847" w:rsidP="006F30A2">
            <w:pPr>
              <w:jc w:val="center"/>
              <w:rPr>
                <w:b/>
                <w:sz w:val="24"/>
                <w:szCs w:val="24"/>
              </w:rPr>
            </w:pPr>
            <w:r w:rsidRPr="00455B38">
              <w:rPr>
                <w:rFonts w:hint="eastAsia"/>
                <w:b/>
                <w:sz w:val="24"/>
                <w:szCs w:val="24"/>
              </w:rPr>
              <w:t>长度</w:t>
            </w:r>
          </w:p>
        </w:tc>
        <w:tc>
          <w:tcPr>
            <w:tcW w:w="2961" w:type="dxa"/>
            <w:shd w:val="clear" w:color="auto" w:fill="FFC000"/>
            <w:vAlign w:val="center"/>
          </w:tcPr>
          <w:p w14:paraId="4FEA1280" w14:textId="77777777" w:rsidR="00972847" w:rsidRPr="00455B38" w:rsidRDefault="00972847" w:rsidP="006F30A2">
            <w:pPr>
              <w:jc w:val="center"/>
              <w:rPr>
                <w:b/>
                <w:sz w:val="24"/>
                <w:szCs w:val="24"/>
              </w:rPr>
            </w:pPr>
            <w:r w:rsidRPr="00455B38">
              <w:rPr>
                <w:rFonts w:hint="eastAsia"/>
                <w:b/>
                <w:sz w:val="24"/>
                <w:szCs w:val="24"/>
              </w:rPr>
              <w:t>字段名称</w:t>
            </w:r>
          </w:p>
        </w:tc>
        <w:tc>
          <w:tcPr>
            <w:tcW w:w="2567" w:type="dxa"/>
            <w:shd w:val="clear" w:color="auto" w:fill="FFC000"/>
            <w:vAlign w:val="center"/>
          </w:tcPr>
          <w:p w14:paraId="61D49FC0" w14:textId="77777777" w:rsidR="00972847" w:rsidRPr="00455B38" w:rsidRDefault="00B16CC4" w:rsidP="006F30A2">
            <w:pPr>
              <w:jc w:val="center"/>
              <w:rPr>
                <w:b/>
                <w:sz w:val="24"/>
                <w:szCs w:val="24"/>
              </w:rPr>
            </w:pPr>
            <w:r>
              <w:rPr>
                <w:rFonts w:hint="eastAsia"/>
                <w:b/>
                <w:sz w:val="24"/>
                <w:szCs w:val="24"/>
              </w:rPr>
              <w:t>备注</w:t>
            </w:r>
          </w:p>
        </w:tc>
      </w:tr>
      <w:tr w:rsidR="00972847" w14:paraId="4267E2F3" w14:textId="77777777" w:rsidTr="000648D2">
        <w:trPr>
          <w:trHeight w:val="415"/>
          <w:jc w:val="center"/>
        </w:trPr>
        <w:tc>
          <w:tcPr>
            <w:tcW w:w="537" w:type="dxa"/>
            <w:vAlign w:val="center"/>
          </w:tcPr>
          <w:p w14:paraId="12EAB89D" w14:textId="77777777" w:rsidR="00E70528" w:rsidRDefault="00E70528">
            <w:pPr>
              <w:pStyle w:val="ab"/>
              <w:numPr>
                <w:ilvl w:val="0"/>
                <w:numId w:val="36"/>
              </w:numPr>
              <w:ind w:firstLineChars="0"/>
              <w:jc w:val="center"/>
              <w:rPr>
                <w:b/>
              </w:rPr>
            </w:pPr>
          </w:p>
        </w:tc>
        <w:tc>
          <w:tcPr>
            <w:tcW w:w="1272" w:type="dxa"/>
            <w:vAlign w:val="center"/>
          </w:tcPr>
          <w:p w14:paraId="51B92398" w14:textId="77777777" w:rsidR="00972847" w:rsidRPr="00337B3A" w:rsidRDefault="00972847" w:rsidP="006F30A2">
            <w:r w:rsidRPr="00337B3A">
              <w:rPr>
                <w:rFonts w:hint="eastAsia"/>
              </w:rPr>
              <w:t>YMTH</w:t>
            </w:r>
          </w:p>
        </w:tc>
        <w:tc>
          <w:tcPr>
            <w:tcW w:w="1276" w:type="dxa"/>
            <w:vAlign w:val="center"/>
          </w:tcPr>
          <w:p w14:paraId="46975FC6" w14:textId="77777777" w:rsidR="00972847" w:rsidRPr="00337B3A" w:rsidRDefault="00972847" w:rsidP="006F30A2">
            <w:r w:rsidRPr="00337B3A">
              <w:rPr>
                <w:rFonts w:hint="eastAsia"/>
              </w:rPr>
              <w:t>Character</w:t>
            </w:r>
          </w:p>
        </w:tc>
        <w:tc>
          <w:tcPr>
            <w:tcW w:w="851" w:type="dxa"/>
            <w:vAlign w:val="center"/>
          </w:tcPr>
          <w:p w14:paraId="38421BCD" w14:textId="77777777" w:rsidR="00972847" w:rsidRPr="00337B3A" w:rsidRDefault="00972847" w:rsidP="006F30A2">
            <w:r>
              <w:rPr>
                <w:rFonts w:hint="eastAsia"/>
              </w:rPr>
              <w:t>20</w:t>
            </w:r>
          </w:p>
        </w:tc>
        <w:tc>
          <w:tcPr>
            <w:tcW w:w="2961" w:type="dxa"/>
            <w:vAlign w:val="center"/>
          </w:tcPr>
          <w:p w14:paraId="5B315E63" w14:textId="77777777" w:rsidR="00972847" w:rsidRPr="00337B3A" w:rsidRDefault="00972847" w:rsidP="006F30A2">
            <w:r w:rsidRPr="00337B3A">
              <w:rPr>
                <w:rFonts w:hint="eastAsia"/>
              </w:rPr>
              <w:t>一码通账户号码</w:t>
            </w:r>
          </w:p>
        </w:tc>
        <w:tc>
          <w:tcPr>
            <w:tcW w:w="2567" w:type="dxa"/>
            <w:vAlign w:val="center"/>
          </w:tcPr>
          <w:p w14:paraId="0FFEF0C8" w14:textId="77777777" w:rsidR="00972847" w:rsidRPr="00337B3A" w:rsidRDefault="00972847" w:rsidP="006F30A2"/>
        </w:tc>
      </w:tr>
      <w:tr w:rsidR="00B16CC4" w14:paraId="678305FA" w14:textId="77777777" w:rsidTr="000648D2">
        <w:trPr>
          <w:trHeight w:val="415"/>
          <w:jc w:val="center"/>
        </w:trPr>
        <w:tc>
          <w:tcPr>
            <w:tcW w:w="537" w:type="dxa"/>
            <w:vAlign w:val="center"/>
          </w:tcPr>
          <w:p w14:paraId="267A6A42" w14:textId="77777777" w:rsidR="00E70528" w:rsidRDefault="00E70528">
            <w:pPr>
              <w:pStyle w:val="ab"/>
              <w:numPr>
                <w:ilvl w:val="0"/>
                <w:numId w:val="36"/>
              </w:numPr>
              <w:ind w:firstLineChars="0"/>
              <w:jc w:val="center"/>
              <w:rPr>
                <w:b/>
              </w:rPr>
            </w:pPr>
          </w:p>
        </w:tc>
        <w:tc>
          <w:tcPr>
            <w:tcW w:w="1272" w:type="dxa"/>
            <w:vAlign w:val="center"/>
          </w:tcPr>
          <w:p w14:paraId="414B219F" w14:textId="77777777" w:rsidR="00B16CC4" w:rsidRPr="00337B3A" w:rsidRDefault="00B16CC4" w:rsidP="006F30A2">
            <w:r w:rsidRPr="00602A83">
              <w:rPr>
                <w:rFonts w:hint="eastAsia"/>
              </w:rPr>
              <w:t>ZHLB</w:t>
            </w:r>
          </w:p>
        </w:tc>
        <w:tc>
          <w:tcPr>
            <w:tcW w:w="1276" w:type="dxa"/>
            <w:vAlign w:val="center"/>
          </w:tcPr>
          <w:p w14:paraId="7A559AB6" w14:textId="77777777" w:rsidR="00B16CC4" w:rsidRPr="00337B3A" w:rsidRDefault="00B16CC4" w:rsidP="006F30A2">
            <w:r w:rsidRPr="00602A83">
              <w:rPr>
                <w:rFonts w:hint="eastAsia"/>
              </w:rPr>
              <w:t>Character</w:t>
            </w:r>
          </w:p>
        </w:tc>
        <w:tc>
          <w:tcPr>
            <w:tcW w:w="851" w:type="dxa"/>
            <w:vAlign w:val="center"/>
          </w:tcPr>
          <w:p w14:paraId="411D4309" w14:textId="77777777" w:rsidR="00B16CC4" w:rsidRDefault="00B16CC4" w:rsidP="006F30A2">
            <w:r w:rsidRPr="00602A83">
              <w:rPr>
                <w:rFonts w:hint="eastAsia"/>
              </w:rPr>
              <w:t>2</w:t>
            </w:r>
          </w:p>
        </w:tc>
        <w:tc>
          <w:tcPr>
            <w:tcW w:w="2961" w:type="dxa"/>
            <w:vAlign w:val="center"/>
          </w:tcPr>
          <w:p w14:paraId="1AA1811F" w14:textId="77777777" w:rsidR="00B16CC4" w:rsidRPr="00337B3A" w:rsidRDefault="00B16CC4" w:rsidP="006F30A2">
            <w:r w:rsidRPr="00602A83">
              <w:rPr>
                <w:rFonts w:hint="eastAsia"/>
              </w:rPr>
              <w:t>证券账户类别</w:t>
            </w:r>
          </w:p>
        </w:tc>
        <w:tc>
          <w:tcPr>
            <w:tcW w:w="2567" w:type="dxa"/>
            <w:vAlign w:val="center"/>
          </w:tcPr>
          <w:p w14:paraId="40E3355D" w14:textId="77777777" w:rsidR="00B16CC4" w:rsidRPr="00337B3A" w:rsidRDefault="00B16CC4" w:rsidP="006F30A2">
            <w:r w:rsidRPr="004A6013">
              <w:rPr>
                <w:rFonts w:hint="eastAsia"/>
              </w:rPr>
              <w:t>字典</w:t>
            </w:r>
            <w:r w:rsidRPr="004A6013">
              <w:rPr>
                <w:rFonts w:hint="eastAsia"/>
              </w:rPr>
              <w:t>(</w:t>
            </w:r>
            <w:r w:rsidRPr="00015D07">
              <w:rPr>
                <w:rFonts w:hint="eastAsia"/>
              </w:rPr>
              <w:t>ZHLB</w:t>
            </w:r>
            <w:r w:rsidRPr="004A6013">
              <w:rPr>
                <w:rFonts w:hint="eastAsia"/>
              </w:rPr>
              <w:t>)</w:t>
            </w:r>
          </w:p>
        </w:tc>
      </w:tr>
      <w:tr w:rsidR="00B16CC4" w14:paraId="0A2B8B4D" w14:textId="77777777" w:rsidTr="000648D2">
        <w:trPr>
          <w:trHeight w:val="415"/>
          <w:jc w:val="center"/>
        </w:trPr>
        <w:tc>
          <w:tcPr>
            <w:tcW w:w="537" w:type="dxa"/>
            <w:vAlign w:val="center"/>
          </w:tcPr>
          <w:p w14:paraId="288935D1" w14:textId="77777777" w:rsidR="00E70528" w:rsidRDefault="00E70528">
            <w:pPr>
              <w:pStyle w:val="ab"/>
              <w:numPr>
                <w:ilvl w:val="0"/>
                <w:numId w:val="36"/>
              </w:numPr>
              <w:ind w:firstLineChars="0"/>
              <w:jc w:val="center"/>
              <w:rPr>
                <w:b/>
              </w:rPr>
            </w:pPr>
          </w:p>
        </w:tc>
        <w:tc>
          <w:tcPr>
            <w:tcW w:w="1272" w:type="dxa"/>
            <w:vAlign w:val="center"/>
          </w:tcPr>
          <w:p w14:paraId="32E25F47" w14:textId="77777777" w:rsidR="00B16CC4" w:rsidRPr="00337B3A" w:rsidRDefault="00B16CC4" w:rsidP="006F30A2">
            <w:r w:rsidRPr="00337B3A">
              <w:rPr>
                <w:rFonts w:hint="eastAsia"/>
              </w:rPr>
              <w:t>ZQZH</w:t>
            </w:r>
          </w:p>
        </w:tc>
        <w:tc>
          <w:tcPr>
            <w:tcW w:w="1276" w:type="dxa"/>
            <w:vAlign w:val="center"/>
          </w:tcPr>
          <w:p w14:paraId="316E0428" w14:textId="77777777" w:rsidR="00B16CC4" w:rsidRPr="00337B3A" w:rsidRDefault="00B16CC4" w:rsidP="006F30A2">
            <w:r w:rsidRPr="00337B3A">
              <w:rPr>
                <w:rFonts w:hint="eastAsia"/>
              </w:rPr>
              <w:t>Character</w:t>
            </w:r>
          </w:p>
        </w:tc>
        <w:tc>
          <w:tcPr>
            <w:tcW w:w="851" w:type="dxa"/>
            <w:vAlign w:val="center"/>
          </w:tcPr>
          <w:p w14:paraId="64A23271" w14:textId="77777777" w:rsidR="00B16CC4" w:rsidRPr="00337B3A" w:rsidRDefault="00B16CC4" w:rsidP="006F30A2">
            <w:r w:rsidRPr="00337B3A">
              <w:rPr>
                <w:rFonts w:hint="eastAsia"/>
              </w:rPr>
              <w:t>20</w:t>
            </w:r>
          </w:p>
        </w:tc>
        <w:tc>
          <w:tcPr>
            <w:tcW w:w="2961" w:type="dxa"/>
            <w:vAlign w:val="center"/>
          </w:tcPr>
          <w:p w14:paraId="3D7616EE" w14:textId="77777777" w:rsidR="00B16CC4" w:rsidRDefault="00B16CC4" w:rsidP="006F30A2">
            <w:r w:rsidRPr="00337B3A">
              <w:rPr>
                <w:rFonts w:hint="eastAsia"/>
              </w:rPr>
              <w:t>证券账户号码</w:t>
            </w:r>
          </w:p>
        </w:tc>
        <w:tc>
          <w:tcPr>
            <w:tcW w:w="2567" w:type="dxa"/>
            <w:vAlign w:val="center"/>
          </w:tcPr>
          <w:p w14:paraId="765A884B" w14:textId="77777777" w:rsidR="00B16CC4" w:rsidRDefault="00B16CC4" w:rsidP="006F30A2"/>
        </w:tc>
      </w:tr>
    </w:tbl>
    <w:p w14:paraId="438BCBBC" w14:textId="77777777" w:rsidR="00704C15" w:rsidRDefault="0015163B">
      <w:pPr>
        <w:spacing w:line="360" w:lineRule="auto"/>
        <w:rPr>
          <w:b/>
          <w:sz w:val="30"/>
          <w:szCs w:val="30"/>
        </w:rPr>
      </w:pPr>
      <w:r w:rsidRPr="0015163B">
        <w:rPr>
          <w:rFonts w:hint="eastAsia"/>
          <w:b/>
          <w:sz w:val="30"/>
          <w:szCs w:val="30"/>
        </w:rPr>
        <w:t>说明：</w:t>
      </w:r>
    </w:p>
    <w:p w14:paraId="6513BF11" w14:textId="77777777" w:rsidR="00E70528" w:rsidRDefault="009844C8">
      <w:pPr>
        <w:pStyle w:val="ab"/>
        <w:numPr>
          <w:ilvl w:val="0"/>
          <w:numId w:val="106"/>
        </w:numPr>
        <w:spacing w:line="360" w:lineRule="auto"/>
        <w:ind w:firstLineChars="0"/>
      </w:pPr>
      <w:r>
        <w:rPr>
          <w:rFonts w:hint="eastAsia"/>
        </w:rPr>
        <w:t>文件名称：</w:t>
      </w:r>
      <w:r w:rsidR="00DF0327">
        <w:rPr>
          <w:rFonts w:hint="eastAsia"/>
        </w:rPr>
        <w:t>yxmzh.mdd</w:t>
      </w:r>
    </w:p>
    <w:p w14:paraId="4195CBDD" w14:textId="77777777" w:rsidR="00E70528" w:rsidRDefault="009B090A">
      <w:pPr>
        <w:pStyle w:val="ab"/>
        <w:numPr>
          <w:ilvl w:val="0"/>
          <w:numId w:val="106"/>
        </w:numPr>
        <w:spacing w:line="360" w:lineRule="auto"/>
        <w:ind w:firstLineChars="0"/>
      </w:pPr>
      <w:r>
        <w:rPr>
          <w:rFonts w:hint="eastAsia"/>
        </w:rPr>
        <w:t>压缩后文件名称：</w:t>
      </w:r>
      <w:r>
        <w:rPr>
          <w:rFonts w:hint="eastAsia"/>
        </w:rPr>
        <w:t>yxmzh.mdd.</w:t>
      </w:r>
      <w:r w:rsidR="00B03789">
        <w:rPr>
          <w:rFonts w:hint="eastAsia"/>
        </w:rPr>
        <w:t>bz2</w:t>
      </w:r>
    </w:p>
    <w:p w14:paraId="2ABAAB36" w14:textId="77777777" w:rsidR="00E70528" w:rsidRDefault="00972847">
      <w:pPr>
        <w:pStyle w:val="ab"/>
        <w:numPr>
          <w:ilvl w:val="0"/>
          <w:numId w:val="106"/>
        </w:numPr>
        <w:spacing w:line="360" w:lineRule="auto"/>
        <w:ind w:firstLineChars="0"/>
      </w:pPr>
      <w:r>
        <w:rPr>
          <w:rFonts w:hint="eastAsia"/>
        </w:rPr>
        <w:t>发送方：</w:t>
      </w:r>
      <w:r w:rsidR="003D63AB">
        <w:rPr>
          <w:rFonts w:hint="eastAsia"/>
        </w:rPr>
        <w:t>中国结算账户系统</w:t>
      </w:r>
    </w:p>
    <w:p w14:paraId="56470CDC" w14:textId="77777777" w:rsidR="00E70528" w:rsidRDefault="00972847">
      <w:pPr>
        <w:pStyle w:val="ab"/>
        <w:numPr>
          <w:ilvl w:val="0"/>
          <w:numId w:val="106"/>
        </w:numPr>
        <w:spacing w:line="360" w:lineRule="auto"/>
        <w:ind w:firstLineChars="0"/>
      </w:pPr>
      <w:r>
        <w:rPr>
          <w:rFonts w:hint="eastAsia"/>
        </w:rPr>
        <w:t>接收方：开户代理机构</w:t>
      </w:r>
    </w:p>
    <w:p w14:paraId="7EC53061" w14:textId="77777777" w:rsidR="00E70528" w:rsidRDefault="00972847">
      <w:pPr>
        <w:pStyle w:val="ab"/>
        <w:numPr>
          <w:ilvl w:val="0"/>
          <w:numId w:val="106"/>
        </w:numPr>
        <w:spacing w:line="360" w:lineRule="auto"/>
        <w:ind w:firstLineChars="0"/>
      </w:pPr>
      <w:r w:rsidRPr="00C77B74">
        <w:rPr>
          <w:rFonts w:hint="eastAsia"/>
        </w:rPr>
        <w:t>发送时点</w:t>
      </w:r>
      <w:r>
        <w:rPr>
          <w:rFonts w:hint="eastAsia"/>
        </w:rPr>
        <w:t>：</w:t>
      </w:r>
      <w:r w:rsidR="00E17F51">
        <w:rPr>
          <w:rFonts w:hint="eastAsia"/>
        </w:rPr>
        <w:t>日终</w:t>
      </w:r>
    </w:p>
    <w:p w14:paraId="6DDDFEFC" w14:textId="77777777" w:rsidR="00E70528" w:rsidRDefault="00972847">
      <w:pPr>
        <w:pStyle w:val="ab"/>
        <w:numPr>
          <w:ilvl w:val="0"/>
          <w:numId w:val="106"/>
        </w:numPr>
        <w:spacing w:line="360" w:lineRule="auto"/>
        <w:ind w:firstLineChars="0"/>
      </w:pPr>
      <w:r>
        <w:rPr>
          <w:rFonts w:hint="eastAsia"/>
        </w:rPr>
        <w:t>发送周期：</w:t>
      </w:r>
      <w:r w:rsidR="00962CF3">
        <w:rPr>
          <w:rFonts w:hint="eastAsia"/>
        </w:rPr>
        <w:t>按需要</w:t>
      </w:r>
    </w:p>
    <w:p w14:paraId="788BEC39" w14:textId="77777777" w:rsidR="00E70528" w:rsidRDefault="00E17F51">
      <w:pPr>
        <w:pStyle w:val="ab"/>
        <w:numPr>
          <w:ilvl w:val="0"/>
          <w:numId w:val="106"/>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2AF24F74" w14:textId="77777777" w:rsidR="00E70528" w:rsidRDefault="008750B0">
      <w:pPr>
        <w:pStyle w:val="ab"/>
        <w:numPr>
          <w:ilvl w:val="0"/>
          <w:numId w:val="106"/>
        </w:numPr>
        <w:spacing w:line="360" w:lineRule="auto"/>
        <w:ind w:firstLineChars="0"/>
      </w:pPr>
      <w:r>
        <w:rPr>
          <w:rFonts w:hint="eastAsia"/>
        </w:rPr>
        <w:t>通信通道：</w:t>
      </w:r>
      <w:r>
        <w:rPr>
          <w:rFonts w:hint="eastAsia"/>
        </w:rPr>
        <w:t>PROP</w:t>
      </w:r>
      <w:r>
        <w:rPr>
          <w:rFonts w:hint="eastAsia"/>
        </w:rPr>
        <w:t>公告系统</w:t>
      </w:r>
    </w:p>
    <w:p w14:paraId="2CDEDBA6" w14:textId="77777777" w:rsidR="00E70528" w:rsidRDefault="00972847">
      <w:pPr>
        <w:pStyle w:val="ab"/>
        <w:numPr>
          <w:ilvl w:val="0"/>
          <w:numId w:val="106"/>
        </w:numPr>
        <w:spacing w:line="360" w:lineRule="auto"/>
        <w:ind w:firstLineChars="0"/>
      </w:pPr>
      <w:r>
        <w:rPr>
          <w:rFonts w:hint="eastAsia"/>
        </w:rPr>
        <w:t>每年休眠账户处理开始后，统一账户平台于交易日（具体日期另行通知）日终将预休眠账户数据</w:t>
      </w:r>
      <w:r w:rsidR="00725902">
        <w:rPr>
          <w:rFonts w:hint="eastAsia"/>
        </w:rPr>
        <w:t>全量</w:t>
      </w:r>
      <w:r w:rsidR="003F3617">
        <w:rPr>
          <w:rFonts w:hint="eastAsia"/>
        </w:rPr>
        <w:t>（可能包括与券商无委托交易关系的证券账户）</w:t>
      </w:r>
      <w:r>
        <w:rPr>
          <w:rFonts w:hint="eastAsia"/>
        </w:rPr>
        <w:t>下发至开户代理机构，供开户代理机构进行是否休眠</w:t>
      </w:r>
      <w:r w:rsidR="00812C60">
        <w:rPr>
          <w:rFonts w:hint="eastAsia"/>
        </w:rPr>
        <w:t>检查</w:t>
      </w:r>
      <w:r>
        <w:rPr>
          <w:rFonts w:hint="eastAsia"/>
        </w:rPr>
        <w:t>。</w:t>
      </w:r>
    </w:p>
    <w:p w14:paraId="7C9D4638" w14:textId="77777777" w:rsidR="00D132E4" w:rsidDel="00475B95" w:rsidRDefault="00D132E4" w:rsidP="00D132E4">
      <w:pPr>
        <w:spacing w:line="360" w:lineRule="auto"/>
        <w:rPr>
          <w:del w:id="1293" w:author="CN=王玮/OU=北京分公司技术开发部/OU=公司总部/O=ChinaClear" w:date="2019-02-18T13:54:00Z"/>
        </w:rPr>
      </w:pPr>
    </w:p>
    <w:p w14:paraId="389BC728" w14:textId="77777777" w:rsidR="00704C15" w:rsidRDefault="00704C15">
      <w:pPr>
        <w:spacing w:line="360" w:lineRule="auto"/>
        <w:rPr>
          <w:b/>
          <w:sz w:val="30"/>
          <w:szCs w:val="30"/>
        </w:rPr>
      </w:pPr>
    </w:p>
    <w:p w14:paraId="4B342A43" w14:textId="77777777" w:rsidR="00E70528" w:rsidRDefault="00972847">
      <w:pPr>
        <w:pStyle w:val="2"/>
        <w:numPr>
          <w:ilvl w:val="0"/>
          <w:numId w:val="33"/>
        </w:numPr>
      </w:pPr>
      <w:bookmarkStart w:id="1294" w:name="_Toc3820431"/>
      <w:r>
        <w:rPr>
          <w:rFonts w:hint="eastAsia"/>
        </w:rPr>
        <w:t>非</w:t>
      </w:r>
      <w:r w:rsidRPr="00124CF6">
        <w:rPr>
          <w:rFonts w:hint="eastAsia"/>
        </w:rPr>
        <w:t>休眠账户数据</w:t>
      </w:r>
      <w:r>
        <w:rPr>
          <w:rFonts w:hint="eastAsia"/>
        </w:rPr>
        <w:t>文件</w:t>
      </w:r>
      <w:bookmarkEnd w:id="1030"/>
      <w:bookmarkEnd w:id="1294"/>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72"/>
        <w:gridCol w:w="1276"/>
        <w:gridCol w:w="851"/>
        <w:gridCol w:w="2961"/>
        <w:gridCol w:w="2567"/>
      </w:tblGrid>
      <w:tr w:rsidR="00972847" w:rsidRPr="00455B38" w14:paraId="7C438A32" w14:textId="77777777" w:rsidTr="000648D2">
        <w:trPr>
          <w:trHeight w:val="534"/>
          <w:jc w:val="center"/>
        </w:trPr>
        <w:tc>
          <w:tcPr>
            <w:tcW w:w="537" w:type="dxa"/>
            <w:shd w:val="clear" w:color="auto" w:fill="FFC000"/>
            <w:vAlign w:val="center"/>
          </w:tcPr>
          <w:p w14:paraId="2B46394A" w14:textId="77777777" w:rsidR="00972847" w:rsidRPr="00455B38" w:rsidRDefault="0097284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40108368" w14:textId="77777777" w:rsidR="00972847" w:rsidRPr="00455B38" w:rsidRDefault="00972847" w:rsidP="006F30A2">
            <w:pPr>
              <w:jc w:val="center"/>
              <w:rPr>
                <w:b/>
                <w:sz w:val="24"/>
                <w:szCs w:val="24"/>
              </w:rPr>
            </w:pPr>
            <w:r w:rsidRPr="00455B38">
              <w:rPr>
                <w:rFonts w:hint="eastAsia"/>
                <w:b/>
                <w:sz w:val="24"/>
                <w:szCs w:val="24"/>
              </w:rPr>
              <w:t>字段</w:t>
            </w:r>
          </w:p>
        </w:tc>
        <w:tc>
          <w:tcPr>
            <w:tcW w:w="1276" w:type="dxa"/>
            <w:shd w:val="clear" w:color="auto" w:fill="FFC000"/>
            <w:vAlign w:val="center"/>
          </w:tcPr>
          <w:p w14:paraId="548DF71C" w14:textId="77777777" w:rsidR="00972847" w:rsidRPr="00455B38" w:rsidRDefault="00972847"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654DCE34" w14:textId="77777777" w:rsidR="00972847" w:rsidRPr="00455B38" w:rsidRDefault="00972847" w:rsidP="006F30A2">
            <w:pPr>
              <w:jc w:val="center"/>
              <w:rPr>
                <w:b/>
                <w:sz w:val="24"/>
                <w:szCs w:val="24"/>
              </w:rPr>
            </w:pPr>
            <w:r w:rsidRPr="00455B38">
              <w:rPr>
                <w:rFonts w:hint="eastAsia"/>
                <w:b/>
                <w:sz w:val="24"/>
                <w:szCs w:val="24"/>
              </w:rPr>
              <w:t>长度</w:t>
            </w:r>
          </w:p>
        </w:tc>
        <w:tc>
          <w:tcPr>
            <w:tcW w:w="2961" w:type="dxa"/>
            <w:shd w:val="clear" w:color="auto" w:fill="FFC000"/>
            <w:vAlign w:val="center"/>
          </w:tcPr>
          <w:p w14:paraId="74EC8358" w14:textId="77777777" w:rsidR="00972847" w:rsidRPr="00455B38" w:rsidRDefault="00972847" w:rsidP="006F30A2">
            <w:pPr>
              <w:jc w:val="center"/>
              <w:rPr>
                <w:b/>
                <w:sz w:val="24"/>
                <w:szCs w:val="24"/>
              </w:rPr>
            </w:pPr>
            <w:r w:rsidRPr="00455B38">
              <w:rPr>
                <w:rFonts w:hint="eastAsia"/>
                <w:b/>
                <w:sz w:val="24"/>
                <w:szCs w:val="24"/>
              </w:rPr>
              <w:t>字段名称</w:t>
            </w:r>
          </w:p>
        </w:tc>
        <w:tc>
          <w:tcPr>
            <w:tcW w:w="2567" w:type="dxa"/>
            <w:shd w:val="clear" w:color="auto" w:fill="FFC000"/>
            <w:vAlign w:val="center"/>
          </w:tcPr>
          <w:p w14:paraId="3077BABC" w14:textId="77777777" w:rsidR="00972847" w:rsidRPr="00455B38" w:rsidRDefault="00B16CC4" w:rsidP="006F30A2">
            <w:pPr>
              <w:jc w:val="center"/>
              <w:rPr>
                <w:b/>
                <w:sz w:val="24"/>
                <w:szCs w:val="24"/>
              </w:rPr>
            </w:pPr>
            <w:r>
              <w:rPr>
                <w:rFonts w:hint="eastAsia"/>
                <w:b/>
                <w:sz w:val="24"/>
                <w:szCs w:val="24"/>
              </w:rPr>
              <w:t>备注</w:t>
            </w:r>
          </w:p>
        </w:tc>
      </w:tr>
      <w:tr w:rsidR="00972847" w14:paraId="0A8AD195" w14:textId="77777777" w:rsidTr="000648D2">
        <w:trPr>
          <w:trHeight w:val="415"/>
          <w:jc w:val="center"/>
        </w:trPr>
        <w:tc>
          <w:tcPr>
            <w:tcW w:w="537" w:type="dxa"/>
            <w:vAlign w:val="center"/>
          </w:tcPr>
          <w:p w14:paraId="4619A071" w14:textId="77777777" w:rsidR="00E70528" w:rsidRDefault="00E70528">
            <w:pPr>
              <w:pStyle w:val="ab"/>
              <w:numPr>
                <w:ilvl w:val="0"/>
                <w:numId w:val="73"/>
              </w:numPr>
              <w:ind w:firstLineChars="0"/>
              <w:jc w:val="center"/>
              <w:rPr>
                <w:b/>
              </w:rPr>
            </w:pPr>
          </w:p>
        </w:tc>
        <w:tc>
          <w:tcPr>
            <w:tcW w:w="1272" w:type="dxa"/>
            <w:vAlign w:val="center"/>
          </w:tcPr>
          <w:p w14:paraId="602CE7B0" w14:textId="77777777" w:rsidR="00972847" w:rsidRPr="00337B3A" w:rsidRDefault="00972847" w:rsidP="006F30A2">
            <w:r w:rsidRPr="00337B3A">
              <w:rPr>
                <w:rFonts w:hint="eastAsia"/>
              </w:rPr>
              <w:t>YMTH</w:t>
            </w:r>
          </w:p>
        </w:tc>
        <w:tc>
          <w:tcPr>
            <w:tcW w:w="1276" w:type="dxa"/>
            <w:vAlign w:val="center"/>
          </w:tcPr>
          <w:p w14:paraId="35C14692" w14:textId="77777777" w:rsidR="00972847" w:rsidRPr="00337B3A" w:rsidRDefault="00972847" w:rsidP="006F30A2">
            <w:r w:rsidRPr="00337B3A">
              <w:rPr>
                <w:rFonts w:hint="eastAsia"/>
              </w:rPr>
              <w:t>Character</w:t>
            </w:r>
          </w:p>
        </w:tc>
        <w:tc>
          <w:tcPr>
            <w:tcW w:w="851" w:type="dxa"/>
            <w:vAlign w:val="center"/>
          </w:tcPr>
          <w:p w14:paraId="52BD1DA3" w14:textId="77777777" w:rsidR="00972847" w:rsidRPr="00337B3A" w:rsidRDefault="00972847" w:rsidP="006F30A2">
            <w:r>
              <w:rPr>
                <w:rFonts w:hint="eastAsia"/>
              </w:rPr>
              <w:t>20</w:t>
            </w:r>
          </w:p>
        </w:tc>
        <w:tc>
          <w:tcPr>
            <w:tcW w:w="2961" w:type="dxa"/>
            <w:vAlign w:val="center"/>
          </w:tcPr>
          <w:p w14:paraId="3C26E4CF" w14:textId="77777777" w:rsidR="00972847" w:rsidRPr="00337B3A" w:rsidRDefault="00972847" w:rsidP="006F30A2">
            <w:r w:rsidRPr="00337B3A">
              <w:rPr>
                <w:rFonts w:hint="eastAsia"/>
              </w:rPr>
              <w:t>一码通账户号码</w:t>
            </w:r>
          </w:p>
        </w:tc>
        <w:tc>
          <w:tcPr>
            <w:tcW w:w="2567" w:type="dxa"/>
            <w:vAlign w:val="center"/>
          </w:tcPr>
          <w:p w14:paraId="3B24B6EF" w14:textId="77777777" w:rsidR="00972847" w:rsidRPr="00337B3A" w:rsidRDefault="00972847" w:rsidP="006F30A2"/>
        </w:tc>
      </w:tr>
      <w:tr w:rsidR="00B16CC4" w14:paraId="7E8886A9" w14:textId="77777777" w:rsidTr="000648D2">
        <w:trPr>
          <w:trHeight w:val="415"/>
          <w:jc w:val="center"/>
        </w:trPr>
        <w:tc>
          <w:tcPr>
            <w:tcW w:w="537" w:type="dxa"/>
            <w:vAlign w:val="center"/>
          </w:tcPr>
          <w:p w14:paraId="0A97040B" w14:textId="77777777" w:rsidR="00E70528" w:rsidRDefault="00E70528">
            <w:pPr>
              <w:pStyle w:val="ab"/>
              <w:numPr>
                <w:ilvl w:val="0"/>
                <w:numId w:val="73"/>
              </w:numPr>
              <w:ind w:firstLineChars="0"/>
              <w:jc w:val="center"/>
              <w:rPr>
                <w:b/>
              </w:rPr>
            </w:pPr>
          </w:p>
        </w:tc>
        <w:tc>
          <w:tcPr>
            <w:tcW w:w="1272" w:type="dxa"/>
            <w:vAlign w:val="center"/>
          </w:tcPr>
          <w:p w14:paraId="5E82D556" w14:textId="77777777" w:rsidR="00B16CC4" w:rsidRPr="00337B3A" w:rsidRDefault="00B16CC4" w:rsidP="006F30A2">
            <w:r w:rsidRPr="00602A83">
              <w:rPr>
                <w:rFonts w:hint="eastAsia"/>
              </w:rPr>
              <w:t>ZHLB</w:t>
            </w:r>
          </w:p>
        </w:tc>
        <w:tc>
          <w:tcPr>
            <w:tcW w:w="1276" w:type="dxa"/>
            <w:vAlign w:val="center"/>
          </w:tcPr>
          <w:p w14:paraId="5C3F3F0C" w14:textId="77777777" w:rsidR="00B16CC4" w:rsidRPr="00337B3A" w:rsidRDefault="00B16CC4" w:rsidP="006F30A2">
            <w:r w:rsidRPr="00602A83">
              <w:rPr>
                <w:rFonts w:hint="eastAsia"/>
              </w:rPr>
              <w:t>Character</w:t>
            </w:r>
          </w:p>
        </w:tc>
        <w:tc>
          <w:tcPr>
            <w:tcW w:w="851" w:type="dxa"/>
            <w:vAlign w:val="center"/>
          </w:tcPr>
          <w:p w14:paraId="0162A467" w14:textId="77777777" w:rsidR="00B16CC4" w:rsidRDefault="00B16CC4" w:rsidP="006F30A2">
            <w:r w:rsidRPr="00602A83">
              <w:rPr>
                <w:rFonts w:hint="eastAsia"/>
              </w:rPr>
              <w:t>2</w:t>
            </w:r>
          </w:p>
        </w:tc>
        <w:tc>
          <w:tcPr>
            <w:tcW w:w="2961" w:type="dxa"/>
            <w:vAlign w:val="center"/>
          </w:tcPr>
          <w:p w14:paraId="4049AC41" w14:textId="77777777" w:rsidR="00B16CC4" w:rsidRPr="00337B3A" w:rsidRDefault="00B16CC4" w:rsidP="006F30A2">
            <w:r w:rsidRPr="00602A83">
              <w:rPr>
                <w:rFonts w:hint="eastAsia"/>
              </w:rPr>
              <w:t>证券账户类别</w:t>
            </w:r>
          </w:p>
        </w:tc>
        <w:tc>
          <w:tcPr>
            <w:tcW w:w="2567" w:type="dxa"/>
            <w:vAlign w:val="center"/>
          </w:tcPr>
          <w:p w14:paraId="6562133A" w14:textId="77777777" w:rsidR="00B16CC4" w:rsidRPr="00337B3A" w:rsidRDefault="00B16CC4" w:rsidP="006F30A2">
            <w:r w:rsidRPr="004A6013">
              <w:rPr>
                <w:rFonts w:hint="eastAsia"/>
              </w:rPr>
              <w:t>字典</w:t>
            </w:r>
            <w:r w:rsidRPr="004A6013">
              <w:rPr>
                <w:rFonts w:hint="eastAsia"/>
              </w:rPr>
              <w:t>(</w:t>
            </w:r>
            <w:r w:rsidRPr="00015D07">
              <w:rPr>
                <w:rFonts w:hint="eastAsia"/>
              </w:rPr>
              <w:t>ZHLB</w:t>
            </w:r>
            <w:r w:rsidRPr="004A6013">
              <w:rPr>
                <w:rFonts w:hint="eastAsia"/>
              </w:rPr>
              <w:t>)</w:t>
            </w:r>
          </w:p>
        </w:tc>
      </w:tr>
      <w:tr w:rsidR="00B16CC4" w14:paraId="1C24CB21" w14:textId="77777777" w:rsidTr="000648D2">
        <w:trPr>
          <w:trHeight w:val="415"/>
          <w:jc w:val="center"/>
        </w:trPr>
        <w:tc>
          <w:tcPr>
            <w:tcW w:w="537" w:type="dxa"/>
            <w:vAlign w:val="center"/>
          </w:tcPr>
          <w:p w14:paraId="56A3057E" w14:textId="77777777" w:rsidR="00E70528" w:rsidRDefault="00E70528">
            <w:pPr>
              <w:pStyle w:val="ab"/>
              <w:numPr>
                <w:ilvl w:val="0"/>
                <w:numId w:val="73"/>
              </w:numPr>
              <w:ind w:firstLineChars="0"/>
              <w:jc w:val="center"/>
              <w:rPr>
                <w:b/>
              </w:rPr>
            </w:pPr>
          </w:p>
        </w:tc>
        <w:tc>
          <w:tcPr>
            <w:tcW w:w="1272" w:type="dxa"/>
            <w:vAlign w:val="center"/>
          </w:tcPr>
          <w:p w14:paraId="4716959B" w14:textId="77777777" w:rsidR="00B16CC4" w:rsidRPr="00337B3A" w:rsidRDefault="00B16CC4" w:rsidP="006F30A2">
            <w:r w:rsidRPr="00337B3A">
              <w:rPr>
                <w:rFonts w:hint="eastAsia"/>
              </w:rPr>
              <w:t>ZQZH</w:t>
            </w:r>
          </w:p>
        </w:tc>
        <w:tc>
          <w:tcPr>
            <w:tcW w:w="1276" w:type="dxa"/>
            <w:vAlign w:val="center"/>
          </w:tcPr>
          <w:p w14:paraId="48762530" w14:textId="77777777" w:rsidR="00B16CC4" w:rsidRPr="00337B3A" w:rsidRDefault="00B16CC4" w:rsidP="006F30A2">
            <w:r w:rsidRPr="00337B3A">
              <w:rPr>
                <w:rFonts w:hint="eastAsia"/>
              </w:rPr>
              <w:t>Character</w:t>
            </w:r>
          </w:p>
        </w:tc>
        <w:tc>
          <w:tcPr>
            <w:tcW w:w="851" w:type="dxa"/>
            <w:vAlign w:val="center"/>
          </w:tcPr>
          <w:p w14:paraId="777D8005" w14:textId="77777777" w:rsidR="00B16CC4" w:rsidRPr="00337B3A" w:rsidRDefault="00B16CC4" w:rsidP="006F30A2">
            <w:r w:rsidRPr="00337B3A">
              <w:rPr>
                <w:rFonts w:hint="eastAsia"/>
              </w:rPr>
              <w:t>20</w:t>
            </w:r>
          </w:p>
        </w:tc>
        <w:tc>
          <w:tcPr>
            <w:tcW w:w="2961" w:type="dxa"/>
            <w:vAlign w:val="center"/>
          </w:tcPr>
          <w:p w14:paraId="24A53B00" w14:textId="77777777" w:rsidR="00B16CC4" w:rsidRDefault="00B16CC4" w:rsidP="006F30A2">
            <w:r w:rsidRPr="00337B3A">
              <w:rPr>
                <w:rFonts w:hint="eastAsia"/>
              </w:rPr>
              <w:t>证券账户号码</w:t>
            </w:r>
          </w:p>
        </w:tc>
        <w:tc>
          <w:tcPr>
            <w:tcW w:w="2567" w:type="dxa"/>
            <w:vAlign w:val="center"/>
          </w:tcPr>
          <w:p w14:paraId="71D53A26" w14:textId="77777777" w:rsidR="00B16CC4" w:rsidRDefault="00B16CC4" w:rsidP="006F30A2"/>
        </w:tc>
      </w:tr>
    </w:tbl>
    <w:p w14:paraId="4A916643" w14:textId="77777777" w:rsidR="00972847" w:rsidRPr="0004232F" w:rsidRDefault="00972847" w:rsidP="00972847">
      <w:pPr>
        <w:spacing w:line="360" w:lineRule="auto"/>
        <w:rPr>
          <w:b/>
          <w:sz w:val="30"/>
          <w:szCs w:val="30"/>
        </w:rPr>
      </w:pPr>
      <w:bookmarkStart w:id="1295" w:name="_Toc358041946"/>
      <w:r w:rsidRPr="0004232F">
        <w:rPr>
          <w:rFonts w:hint="eastAsia"/>
          <w:b/>
          <w:sz w:val="30"/>
          <w:szCs w:val="30"/>
        </w:rPr>
        <w:t>说明：</w:t>
      </w:r>
    </w:p>
    <w:p w14:paraId="470CF7CC" w14:textId="77777777" w:rsidR="00E70528" w:rsidRDefault="00DF0327">
      <w:pPr>
        <w:pStyle w:val="ab"/>
        <w:numPr>
          <w:ilvl w:val="0"/>
          <w:numId w:val="107"/>
        </w:numPr>
        <w:spacing w:line="360" w:lineRule="auto"/>
        <w:ind w:firstLineChars="0"/>
      </w:pPr>
      <w:r>
        <w:rPr>
          <w:rFonts w:hint="eastAsia"/>
        </w:rPr>
        <w:t>文件名称：</w:t>
      </w:r>
      <w:r>
        <w:rPr>
          <w:rFonts w:hint="eastAsia"/>
        </w:rPr>
        <w:t>fxmzhXXXXXX.mdd</w:t>
      </w:r>
    </w:p>
    <w:p w14:paraId="578B36AF" w14:textId="77777777" w:rsidR="00E70528" w:rsidRDefault="00972847">
      <w:pPr>
        <w:pStyle w:val="ab"/>
        <w:numPr>
          <w:ilvl w:val="0"/>
          <w:numId w:val="107"/>
        </w:numPr>
        <w:spacing w:line="360" w:lineRule="auto"/>
        <w:ind w:firstLineChars="0"/>
      </w:pPr>
      <w:r>
        <w:rPr>
          <w:rFonts w:hint="eastAsia"/>
        </w:rPr>
        <w:t>发送方：开户代理机构</w:t>
      </w:r>
    </w:p>
    <w:p w14:paraId="12BDAECB" w14:textId="77777777" w:rsidR="00E70528" w:rsidRDefault="00972847">
      <w:pPr>
        <w:pStyle w:val="ab"/>
        <w:numPr>
          <w:ilvl w:val="0"/>
          <w:numId w:val="107"/>
        </w:numPr>
        <w:spacing w:line="360" w:lineRule="auto"/>
        <w:ind w:firstLineChars="0"/>
      </w:pPr>
      <w:r>
        <w:rPr>
          <w:rFonts w:hint="eastAsia"/>
        </w:rPr>
        <w:t>接收方：</w:t>
      </w:r>
      <w:r w:rsidR="003D63AB">
        <w:rPr>
          <w:rFonts w:hint="eastAsia"/>
        </w:rPr>
        <w:t>中国结算账户系统</w:t>
      </w:r>
    </w:p>
    <w:p w14:paraId="11E765B6" w14:textId="77777777" w:rsidR="00E70528" w:rsidRDefault="00972847">
      <w:pPr>
        <w:pStyle w:val="ab"/>
        <w:numPr>
          <w:ilvl w:val="0"/>
          <w:numId w:val="107"/>
        </w:numPr>
        <w:spacing w:line="360" w:lineRule="auto"/>
        <w:ind w:firstLineChars="0"/>
      </w:pPr>
      <w:r w:rsidRPr="00C77B74">
        <w:rPr>
          <w:rFonts w:hint="eastAsia"/>
        </w:rPr>
        <w:t>发送时点</w:t>
      </w:r>
      <w:r>
        <w:rPr>
          <w:rFonts w:hint="eastAsia"/>
        </w:rPr>
        <w:t>：</w:t>
      </w:r>
      <w:r w:rsidR="00481718" w:rsidRPr="00AE7C65">
        <w:rPr>
          <w:rFonts w:hint="eastAsia"/>
        </w:rPr>
        <w:t>交易日</w:t>
      </w:r>
      <w:r w:rsidR="00481718">
        <w:rPr>
          <w:rFonts w:hint="eastAsia"/>
        </w:rPr>
        <w:t>15</w:t>
      </w:r>
      <w:r w:rsidR="00481718">
        <w:rPr>
          <w:rFonts w:hint="eastAsia"/>
        </w:rPr>
        <w:t>：</w:t>
      </w:r>
      <w:r w:rsidR="00481718">
        <w:rPr>
          <w:rFonts w:hint="eastAsia"/>
        </w:rPr>
        <w:t>00</w:t>
      </w:r>
      <w:r w:rsidR="00481718">
        <w:rPr>
          <w:rFonts w:hint="eastAsia"/>
        </w:rPr>
        <w:t>前</w:t>
      </w:r>
    </w:p>
    <w:p w14:paraId="7535A0ED" w14:textId="77777777" w:rsidR="00E70528" w:rsidRDefault="00972847">
      <w:pPr>
        <w:pStyle w:val="ab"/>
        <w:numPr>
          <w:ilvl w:val="0"/>
          <w:numId w:val="107"/>
        </w:numPr>
        <w:spacing w:line="360" w:lineRule="auto"/>
        <w:ind w:firstLineChars="0"/>
      </w:pPr>
      <w:r>
        <w:rPr>
          <w:rFonts w:hint="eastAsia"/>
        </w:rPr>
        <w:t>发送周期：</w:t>
      </w:r>
      <w:r w:rsidR="008517F5">
        <w:rPr>
          <w:rFonts w:hint="eastAsia"/>
        </w:rPr>
        <w:t>按需要</w:t>
      </w:r>
    </w:p>
    <w:p w14:paraId="256B8B93" w14:textId="77777777" w:rsidR="00E70528" w:rsidRDefault="00E17F51">
      <w:pPr>
        <w:pStyle w:val="ab"/>
        <w:numPr>
          <w:ilvl w:val="0"/>
          <w:numId w:val="107"/>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29D65A66" w14:textId="77777777" w:rsidR="00E70528" w:rsidRDefault="008750B0">
      <w:pPr>
        <w:pStyle w:val="ab"/>
        <w:numPr>
          <w:ilvl w:val="0"/>
          <w:numId w:val="107"/>
        </w:numPr>
        <w:spacing w:line="360" w:lineRule="auto"/>
        <w:ind w:firstLineChars="0"/>
      </w:pPr>
      <w:r>
        <w:rPr>
          <w:rFonts w:hint="eastAsia"/>
        </w:rPr>
        <w:t>通信通道：</w:t>
      </w:r>
      <w:r>
        <w:rPr>
          <w:rFonts w:hint="eastAsia"/>
        </w:rPr>
        <w:t>PROP</w:t>
      </w:r>
      <w:r>
        <w:rPr>
          <w:rFonts w:hint="eastAsia"/>
        </w:rPr>
        <w:t>文件交换系统</w:t>
      </w:r>
    </w:p>
    <w:p w14:paraId="1F56C649" w14:textId="77777777" w:rsidR="00E70528" w:rsidRDefault="00E36E25">
      <w:pPr>
        <w:pStyle w:val="ab"/>
        <w:numPr>
          <w:ilvl w:val="0"/>
          <w:numId w:val="107"/>
        </w:numPr>
        <w:spacing w:line="360" w:lineRule="auto"/>
        <w:ind w:firstLineChars="0"/>
      </w:pPr>
      <w:r>
        <w:rPr>
          <w:rFonts w:hint="eastAsia"/>
        </w:rPr>
        <w:t>休眠账户处理周期内，</w:t>
      </w:r>
      <w:r w:rsidRPr="00DB3239">
        <w:rPr>
          <w:rFonts w:hint="eastAsia"/>
        </w:rPr>
        <w:t>开户代理机构</w:t>
      </w:r>
      <w:r>
        <w:rPr>
          <w:rFonts w:hint="eastAsia"/>
        </w:rPr>
        <w:t>可在交易日日终向中国结算通过本文件报送需要从预休眠账户中剔除的非休眠账户数据。如果一个开户代理机构在同一交易日多次报送，中国结算仅对当日最后收到的文件进行处理。如果一个开户代理机构在多个交易日进行了报送，中国结算以最后报送的、通过格式检查（可被中国结算账户系统正常加载）的数据为准。</w:t>
      </w:r>
    </w:p>
    <w:p w14:paraId="5F01A015" w14:textId="77777777" w:rsidR="00D132E4" w:rsidRDefault="00D132E4" w:rsidP="00D132E4">
      <w:pPr>
        <w:spacing w:line="360" w:lineRule="auto"/>
      </w:pPr>
    </w:p>
    <w:p w14:paraId="5C671CFE" w14:textId="77777777" w:rsidR="0080633C" w:rsidRDefault="0080633C" w:rsidP="0080633C">
      <w:pPr>
        <w:pStyle w:val="2"/>
        <w:numPr>
          <w:ilvl w:val="0"/>
          <w:numId w:val="33"/>
        </w:numPr>
      </w:pPr>
      <w:bookmarkStart w:id="1296" w:name="_Toc3820432"/>
      <w:r>
        <w:rPr>
          <w:rFonts w:hint="eastAsia"/>
        </w:rPr>
        <w:t>非</w:t>
      </w:r>
      <w:r w:rsidRPr="00124CF6">
        <w:rPr>
          <w:rFonts w:hint="eastAsia"/>
        </w:rPr>
        <w:t>休眠账户数据</w:t>
      </w:r>
      <w:r>
        <w:rPr>
          <w:rFonts w:hint="eastAsia"/>
        </w:rPr>
        <w:t>格式检查结果文件</w:t>
      </w:r>
      <w:bookmarkEnd w:id="1296"/>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72"/>
        <w:gridCol w:w="1276"/>
        <w:gridCol w:w="851"/>
        <w:gridCol w:w="2961"/>
        <w:gridCol w:w="2567"/>
      </w:tblGrid>
      <w:tr w:rsidR="0080633C" w:rsidRPr="00455B38" w14:paraId="08167FCA" w14:textId="77777777" w:rsidTr="000C3F90">
        <w:trPr>
          <w:trHeight w:val="534"/>
          <w:jc w:val="center"/>
        </w:trPr>
        <w:tc>
          <w:tcPr>
            <w:tcW w:w="537" w:type="dxa"/>
            <w:shd w:val="clear" w:color="auto" w:fill="FFC000"/>
            <w:vAlign w:val="center"/>
          </w:tcPr>
          <w:p w14:paraId="7AD03488" w14:textId="77777777" w:rsidR="0080633C" w:rsidRPr="00455B38" w:rsidRDefault="0080633C" w:rsidP="000C3F90">
            <w:pPr>
              <w:jc w:val="center"/>
              <w:rPr>
                <w:b/>
                <w:sz w:val="24"/>
                <w:szCs w:val="24"/>
              </w:rPr>
            </w:pPr>
            <w:r w:rsidRPr="00455B38">
              <w:rPr>
                <w:rFonts w:hint="eastAsia"/>
                <w:b/>
                <w:sz w:val="24"/>
                <w:szCs w:val="24"/>
              </w:rPr>
              <w:t>NO</w:t>
            </w:r>
          </w:p>
        </w:tc>
        <w:tc>
          <w:tcPr>
            <w:tcW w:w="1272" w:type="dxa"/>
            <w:shd w:val="clear" w:color="auto" w:fill="FFC000"/>
            <w:vAlign w:val="center"/>
          </w:tcPr>
          <w:p w14:paraId="207C33B4" w14:textId="77777777" w:rsidR="0080633C" w:rsidRPr="00455B38" w:rsidRDefault="0080633C" w:rsidP="000C3F90">
            <w:pPr>
              <w:jc w:val="center"/>
              <w:rPr>
                <w:b/>
                <w:sz w:val="24"/>
                <w:szCs w:val="24"/>
              </w:rPr>
            </w:pPr>
            <w:r w:rsidRPr="00455B38">
              <w:rPr>
                <w:rFonts w:hint="eastAsia"/>
                <w:b/>
                <w:sz w:val="24"/>
                <w:szCs w:val="24"/>
              </w:rPr>
              <w:t>字段</w:t>
            </w:r>
          </w:p>
        </w:tc>
        <w:tc>
          <w:tcPr>
            <w:tcW w:w="1276" w:type="dxa"/>
            <w:shd w:val="clear" w:color="auto" w:fill="FFC000"/>
            <w:vAlign w:val="center"/>
          </w:tcPr>
          <w:p w14:paraId="57D84240" w14:textId="77777777" w:rsidR="0080633C" w:rsidRPr="00455B38" w:rsidRDefault="0080633C" w:rsidP="000C3F90">
            <w:pPr>
              <w:jc w:val="center"/>
              <w:rPr>
                <w:b/>
                <w:sz w:val="24"/>
                <w:szCs w:val="24"/>
              </w:rPr>
            </w:pPr>
            <w:r w:rsidRPr="00455B38">
              <w:rPr>
                <w:rFonts w:hint="eastAsia"/>
                <w:b/>
                <w:sz w:val="24"/>
                <w:szCs w:val="24"/>
              </w:rPr>
              <w:t>类型</w:t>
            </w:r>
          </w:p>
        </w:tc>
        <w:tc>
          <w:tcPr>
            <w:tcW w:w="851" w:type="dxa"/>
            <w:shd w:val="clear" w:color="auto" w:fill="FFC000"/>
            <w:vAlign w:val="center"/>
          </w:tcPr>
          <w:p w14:paraId="1E72847E" w14:textId="77777777" w:rsidR="0080633C" w:rsidRPr="00455B38" w:rsidRDefault="0080633C" w:rsidP="000C3F90">
            <w:pPr>
              <w:jc w:val="center"/>
              <w:rPr>
                <w:b/>
                <w:sz w:val="24"/>
                <w:szCs w:val="24"/>
              </w:rPr>
            </w:pPr>
            <w:r w:rsidRPr="00455B38">
              <w:rPr>
                <w:rFonts w:hint="eastAsia"/>
                <w:b/>
                <w:sz w:val="24"/>
                <w:szCs w:val="24"/>
              </w:rPr>
              <w:t>长度</w:t>
            </w:r>
          </w:p>
        </w:tc>
        <w:tc>
          <w:tcPr>
            <w:tcW w:w="2961" w:type="dxa"/>
            <w:shd w:val="clear" w:color="auto" w:fill="FFC000"/>
            <w:vAlign w:val="center"/>
          </w:tcPr>
          <w:p w14:paraId="2A519730" w14:textId="77777777" w:rsidR="0080633C" w:rsidRPr="00455B38" w:rsidRDefault="0080633C" w:rsidP="000C3F90">
            <w:pPr>
              <w:jc w:val="center"/>
              <w:rPr>
                <w:b/>
                <w:sz w:val="24"/>
                <w:szCs w:val="24"/>
              </w:rPr>
            </w:pPr>
            <w:r w:rsidRPr="00455B38">
              <w:rPr>
                <w:rFonts w:hint="eastAsia"/>
                <w:b/>
                <w:sz w:val="24"/>
                <w:szCs w:val="24"/>
              </w:rPr>
              <w:t>字段名称</w:t>
            </w:r>
          </w:p>
        </w:tc>
        <w:tc>
          <w:tcPr>
            <w:tcW w:w="2567" w:type="dxa"/>
            <w:shd w:val="clear" w:color="auto" w:fill="FFC000"/>
            <w:vAlign w:val="center"/>
          </w:tcPr>
          <w:p w14:paraId="1721D5DF" w14:textId="77777777" w:rsidR="0080633C" w:rsidRPr="00455B38" w:rsidRDefault="0080633C" w:rsidP="000C3F90">
            <w:pPr>
              <w:jc w:val="center"/>
              <w:rPr>
                <w:b/>
                <w:sz w:val="24"/>
                <w:szCs w:val="24"/>
              </w:rPr>
            </w:pPr>
            <w:r>
              <w:rPr>
                <w:rFonts w:hint="eastAsia"/>
                <w:b/>
                <w:sz w:val="24"/>
                <w:szCs w:val="24"/>
              </w:rPr>
              <w:t>备注</w:t>
            </w:r>
          </w:p>
        </w:tc>
      </w:tr>
      <w:tr w:rsidR="0080633C" w14:paraId="64DEE95A" w14:textId="77777777" w:rsidTr="000C3F90">
        <w:trPr>
          <w:trHeight w:val="415"/>
          <w:jc w:val="center"/>
        </w:trPr>
        <w:tc>
          <w:tcPr>
            <w:tcW w:w="537" w:type="dxa"/>
            <w:vAlign w:val="center"/>
          </w:tcPr>
          <w:p w14:paraId="62312F90" w14:textId="77777777" w:rsidR="0080633C" w:rsidRDefault="0080633C" w:rsidP="0080633C">
            <w:pPr>
              <w:pStyle w:val="ab"/>
              <w:numPr>
                <w:ilvl w:val="0"/>
                <w:numId w:val="158"/>
              </w:numPr>
              <w:ind w:firstLineChars="0"/>
              <w:jc w:val="center"/>
              <w:rPr>
                <w:b/>
              </w:rPr>
            </w:pPr>
          </w:p>
        </w:tc>
        <w:tc>
          <w:tcPr>
            <w:tcW w:w="1272" w:type="dxa"/>
            <w:vAlign w:val="center"/>
          </w:tcPr>
          <w:p w14:paraId="13FA9696" w14:textId="77777777" w:rsidR="0080633C" w:rsidRPr="00337B3A" w:rsidRDefault="0080633C" w:rsidP="000C3F90">
            <w:r>
              <w:rPr>
                <w:rFonts w:hint="eastAsia"/>
              </w:rPr>
              <w:t>WJMC</w:t>
            </w:r>
          </w:p>
        </w:tc>
        <w:tc>
          <w:tcPr>
            <w:tcW w:w="1276" w:type="dxa"/>
            <w:vAlign w:val="center"/>
          </w:tcPr>
          <w:p w14:paraId="0F6FA1DB" w14:textId="77777777" w:rsidR="0080633C" w:rsidRPr="00337B3A" w:rsidRDefault="0080633C" w:rsidP="000C3F90">
            <w:r w:rsidRPr="00337B3A">
              <w:rPr>
                <w:rFonts w:hint="eastAsia"/>
              </w:rPr>
              <w:t>Character</w:t>
            </w:r>
          </w:p>
        </w:tc>
        <w:tc>
          <w:tcPr>
            <w:tcW w:w="851" w:type="dxa"/>
            <w:vAlign w:val="center"/>
          </w:tcPr>
          <w:p w14:paraId="48A10C39" w14:textId="77777777" w:rsidR="0080633C" w:rsidRPr="00337B3A" w:rsidRDefault="0080633C" w:rsidP="000C3F90">
            <w:r>
              <w:rPr>
                <w:rFonts w:hint="eastAsia"/>
              </w:rPr>
              <w:t>64</w:t>
            </w:r>
          </w:p>
        </w:tc>
        <w:tc>
          <w:tcPr>
            <w:tcW w:w="2961" w:type="dxa"/>
            <w:vAlign w:val="center"/>
          </w:tcPr>
          <w:p w14:paraId="655ED35A" w14:textId="77777777" w:rsidR="0080633C" w:rsidRPr="00337B3A" w:rsidRDefault="0080633C" w:rsidP="000C3F90">
            <w:r>
              <w:rPr>
                <w:rFonts w:hint="eastAsia"/>
              </w:rPr>
              <w:t>文件名称</w:t>
            </w:r>
          </w:p>
        </w:tc>
        <w:tc>
          <w:tcPr>
            <w:tcW w:w="2567" w:type="dxa"/>
            <w:vAlign w:val="center"/>
          </w:tcPr>
          <w:p w14:paraId="01DF0C13" w14:textId="77777777" w:rsidR="0080633C" w:rsidRPr="00337B3A" w:rsidRDefault="0080633C" w:rsidP="000C3F90">
            <w:r>
              <w:rPr>
                <w:rFonts w:hint="eastAsia"/>
              </w:rPr>
              <w:t>开户代理机构报送的非休眠账户数据文件名称</w:t>
            </w:r>
          </w:p>
        </w:tc>
      </w:tr>
      <w:tr w:rsidR="0080633C" w14:paraId="45DD30A4" w14:textId="77777777" w:rsidTr="000C3F90">
        <w:trPr>
          <w:trHeight w:val="415"/>
          <w:jc w:val="center"/>
        </w:trPr>
        <w:tc>
          <w:tcPr>
            <w:tcW w:w="537" w:type="dxa"/>
            <w:vAlign w:val="center"/>
          </w:tcPr>
          <w:p w14:paraId="56AB013B" w14:textId="77777777" w:rsidR="0080633C" w:rsidRDefault="0080633C" w:rsidP="0080633C">
            <w:pPr>
              <w:pStyle w:val="ab"/>
              <w:numPr>
                <w:ilvl w:val="0"/>
                <w:numId w:val="158"/>
              </w:numPr>
              <w:ind w:firstLineChars="0"/>
              <w:jc w:val="center"/>
              <w:rPr>
                <w:b/>
              </w:rPr>
            </w:pPr>
          </w:p>
        </w:tc>
        <w:tc>
          <w:tcPr>
            <w:tcW w:w="1272" w:type="dxa"/>
            <w:vAlign w:val="center"/>
          </w:tcPr>
          <w:p w14:paraId="795B159D" w14:textId="77777777" w:rsidR="0080633C" w:rsidRPr="00337B3A" w:rsidRDefault="0080633C" w:rsidP="000C3F90">
            <w:r>
              <w:rPr>
                <w:rFonts w:hint="eastAsia"/>
              </w:rPr>
              <w:t>WJJLS</w:t>
            </w:r>
          </w:p>
        </w:tc>
        <w:tc>
          <w:tcPr>
            <w:tcW w:w="1276" w:type="dxa"/>
            <w:vAlign w:val="center"/>
          </w:tcPr>
          <w:p w14:paraId="3659186E" w14:textId="77777777" w:rsidR="0080633C" w:rsidRPr="00337B3A" w:rsidRDefault="0080633C" w:rsidP="000C3F90">
            <w:r w:rsidRPr="00602A83">
              <w:rPr>
                <w:rFonts w:hint="eastAsia"/>
              </w:rPr>
              <w:t>Character</w:t>
            </w:r>
          </w:p>
        </w:tc>
        <w:tc>
          <w:tcPr>
            <w:tcW w:w="851" w:type="dxa"/>
            <w:vAlign w:val="center"/>
          </w:tcPr>
          <w:p w14:paraId="130AF91F" w14:textId="77777777" w:rsidR="0080633C" w:rsidRDefault="0080633C" w:rsidP="000C3F90">
            <w:r>
              <w:rPr>
                <w:rFonts w:hint="eastAsia"/>
              </w:rPr>
              <w:t>18</w:t>
            </w:r>
          </w:p>
        </w:tc>
        <w:tc>
          <w:tcPr>
            <w:tcW w:w="2961" w:type="dxa"/>
            <w:vAlign w:val="center"/>
          </w:tcPr>
          <w:p w14:paraId="2703E6D7" w14:textId="77777777" w:rsidR="0080633C" w:rsidRPr="00337B3A" w:rsidRDefault="0080633C" w:rsidP="000C3F90">
            <w:r>
              <w:rPr>
                <w:rFonts w:hint="eastAsia"/>
              </w:rPr>
              <w:t>文件数据记录数</w:t>
            </w:r>
          </w:p>
        </w:tc>
        <w:tc>
          <w:tcPr>
            <w:tcW w:w="2567" w:type="dxa"/>
            <w:vAlign w:val="center"/>
          </w:tcPr>
          <w:p w14:paraId="5BBB9202" w14:textId="77777777" w:rsidR="0080633C" w:rsidRPr="00337B3A" w:rsidRDefault="0080633C" w:rsidP="000C3F90">
            <w:r>
              <w:rPr>
                <w:rFonts w:hint="eastAsia"/>
              </w:rPr>
              <w:t>中国结算账户系统从非休眠账户数据文件中读取到的数据记录条数</w:t>
            </w:r>
          </w:p>
        </w:tc>
      </w:tr>
      <w:tr w:rsidR="0080633C" w14:paraId="26EDE56E" w14:textId="77777777" w:rsidTr="000C3F90">
        <w:trPr>
          <w:trHeight w:val="415"/>
          <w:jc w:val="center"/>
        </w:trPr>
        <w:tc>
          <w:tcPr>
            <w:tcW w:w="537" w:type="dxa"/>
            <w:vAlign w:val="center"/>
          </w:tcPr>
          <w:p w14:paraId="519FDC38" w14:textId="77777777" w:rsidR="0080633C" w:rsidRDefault="0080633C" w:rsidP="0080633C">
            <w:pPr>
              <w:pStyle w:val="ab"/>
              <w:numPr>
                <w:ilvl w:val="0"/>
                <w:numId w:val="158"/>
              </w:numPr>
              <w:ind w:firstLineChars="0"/>
              <w:jc w:val="center"/>
              <w:rPr>
                <w:b/>
              </w:rPr>
            </w:pPr>
          </w:p>
        </w:tc>
        <w:tc>
          <w:tcPr>
            <w:tcW w:w="1272" w:type="dxa"/>
            <w:vAlign w:val="center"/>
          </w:tcPr>
          <w:p w14:paraId="7CD0259C" w14:textId="77777777" w:rsidR="0080633C" w:rsidRDefault="0080633C" w:rsidP="000C3F90">
            <w:r>
              <w:rPr>
                <w:rFonts w:hint="eastAsia"/>
              </w:rPr>
              <w:t>YWRQ</w:t>
            </w:r>
          </w:p>
        </w:tc>
        <w:tc>
          <w:tcPr>
            <w:tcW w:w="1276" w:type="dxa"/>
            <w:vAlign w:val="center"/>
          </w:tcPr>
          <w:p w14:paraId="583FC6A2" w14:textId="77777777" w:rsidR="0080633C" w:rsidRPr="00602A83" w:rsidRDefault="0080633C" w:rsidP="000C3F90">
            <w:r w:rsidRPr="00602A83">
              <w:rPr>
                <w:rFonts w:hint="eastAsia"/>
              </w:rPr>
              <w:t>Character</w:t>
            </w:r>
          </w:p>
        </w:tc>
        <w:tc>
          <w:tcPr>
            <w:tcW w:w="851" w:type="dxa"/>
            <w:vAlign w:val="center"/>
          </w:tcPr>
          <w:p w14:paraId="21B42386" w14:textId="77777777" w:rsidR="0080633C" w:rsidRDefault="0080633C" w:rsidP="000C3F90">
            <w:r>
              <w:rPr>
                <w:rFonts w:hint="eastAsia"/>
              </w:rPr>
              <w:t>8</w:t>
            </w:r>
          </w:p>
        </w:tc>
        <w:tc>
          <w:tcPr>
            <w:tcW w:w="2961" w:type="dxa"/>
            <w:vAlign w:val="center"/>
          </w:tcPr>
          <w:p w14:paraId="16C38A06" w14:textId="77777777" w:rsidR="0080633C" w:rsidRDefault="0080633C" w:rsidP="000C3F90">
            <w:r>
              <w:rPr>
                <w:rFonts w:hint="eastAsia"/>
              </w:rPr>
              <w:t>业务日期</w:t>
            </w:r>
          </w:p>
        </w:tc>
        <w:tc>
          <w:tcPr>
            <w:tcW w:w="2567" w:type="dxa"/>
            <w:vAlign w:val="center"/>
          </w:tcPr>
          <w:p w14:paraId="6692C073" w14:textId="77777777" w:rsidR="0080633C" w:rsidRDefault="0080633C" w:rsidP="000C3F90"/>
        </w:tc>
      </w:tr>
      <w:tr w:rsidR="0080633C" w14:paraId="105AD423" w14:textId="77777777" w:rsidTr="000C3F90">
        <w:trPr>
          <w:trHeight w:val="415"/>
          <w:jc w:val="center"/>
        </w:trPr>
        <w:tc>
          <w:tcPr>
            <w:tcW w:w="537" w:type="dxa"/>
            <w:vAlign w:val="center"/>
          </w:tcPr>
          <w:p w14:paraId="0F8764C9" w14:textId="77777777" w:rsidR="0080633C" w:rsidRDefault="0080633C" w:rsidP="0080633C">
            <w:pPr>
              <w:pStyle w:val="ab"/>
              <w:numPr>
                <w:ilvl w:val="0"/>
                <w:numId w:val="158"/>
              </w:numPr>
              <w:ind w:firstLineChars="0"/>
              <w:jc w:val="center"/>
              <w:rPr>
                <w:b/>
              </w:rPr>
            </w:pPr>
          </w:p>
        </w:tc>
        <w:tc>
          <w:tcPr>
            <w:tcW w:w="1272" w:type="dxa"/>
            <w:vAlign w:val="center"/>
          </w:tcPr>
          <w:p w14:paraId="583232DB" w14:textId="77777777" w:rsidR="0080633C" w:rsidRPr="00337B3A" w:rsidRDefault="0080633C" w:rsidP="000C3F90">
            <w:r>
              <w:rPr>
                <w:rFonts w:hint="eastAsia"/>
              </w:rPr>
              <w:t>JGDM</w:t>
            </w:r>
          </w:p>
        </w:tc>
        <w:tc>
          <w:tcPr>
            <w:tcW w:w="1276" w:type="dxa"/>
            <w:vAlign w:val="center"/>
          </w:tcPr>
          <w:p w14:paraId="18D5F279" w14:textId="77777777" w:rsidR="0080633C" w:rsidRPr="00337B3A" w:rsidRDefault="0080633C" w:rsidP="000C3F90">
            <w:r w:rsidRPr="00337B3A">
              <w:rPr>
                <w:rFonts w:hint="eastAsia"/>
              </w:rPr>
              <w:t>Character</w:t>
            </w:r>
          </w:p>
        </w:tc>
        <w:tc>
          <w:tcPr>
            <w:tcW w:w="851" w:type="dxa"/>
            <w:vAlign w:val="center"/>
          </w:tcPr>
          <w:p w14:paraId="62C3C98C" w14:textId="77777777" w:rsidR="0080633C" w:rsidRPr="00337B3A" w:rsidRDefault="0080633C" w:rsidP="000C3F90">
            <w:r>
              <w:rPr>
                <w:rFonts w:hint="eastAsia"/>
              </w:rPr>
              <w:t>4</w:t>
            </w:r>
          </w:p>
        </w:tc>
        <w:tc>
          <w:tcPr>
            <w:tcW w:w="2961" w:type="dxa"/>
            <w:vAlign w:val="center"/>
          </w:tcPr>
          <w:p w14:paraId="0C17E58A" w14:textId="77777777" w:rsidR="0080633C" w:rsidRDefault="0080633C" w:rsidP="000C3F90">
            <w:r>
              <w:rPr>
                <w:rFonts w:hint="eastAsia"/>
              </w:rPr>
              <w:t>结果代码</w:t>
            </w:r>
          </w:p>
        </w:tc>
        <w:tc>
          <w:tcPr>
            <w:tcW w:w="2567" w:type="dxa"/>
            <w:vAlign w:val="center"/>
          </w:tcPr>
          <w:p w14:paraId="0BCDA545" w14:textId="77777777" w:rsidR="0080633C" w:rsidRDefault="0080633C" w:rsidP="000C3F90">
            <w:r>
              <w:rPr>
                <w:rFonts w:hint="eastAsia"/>
              </w:rPr>
              <w:t xml:space="preserve">0000 </w:t>
            </w:r>
            <w:r>
              <w:rPr>
                <w:rFonts w:hint="eastAsia"/>
              </w:rPr>
              <w:t>格式检查通过</w:t>
            </w:r>
          </w:p>
          <w:p w14:paraId="6B49FC24" w14:textId="77777777" w:rsidR="0080633C" w:rsidRDefault="0080633C" w:rsidP="000C3F90">
            <w:r>
              <w:rPr>
                <w:rFonts w:hint="eastAsia"/>
              </w:rPr>
              <w:t xml:space="preserve">0999 </w:t>
            </w:r>
            <w:r>
              <w:rPr>
                <w:rFonts w:hint="eastAsia"/>
              </w:rPr>
              <w:t>格式检查未通过</w:t>
            </w:r>
          </w:p>
        </w:tc>
      </w:tr>
      <w:tr w:rsidR="0080633C" w14:paraId="5532ED88" w14:textId="77777777" w:rsidTr="000C3F90">
        <w:trPr>
          <w:trHeight w:val="415"/>
          <w:jc w:val="center"/>
        </w:trPr>
        <w:tc>
          <w:tcPr>
            <w:tcW w:w="537" w:type="dxa"/>
            <w:vAlign w:val="center"/>
          </w:tcPr>
          <w:p w14:paraId="0788FB4A" w14:textId="77777777" w:rsidR="0080633C" w:rsidRDefault="0080633C" w:rsidP="0080633C">
            <w:pPr>
              <w:pStyle w:val="ab"/>
              <w:numPr>
                <w:ilvl w:val="0"/>
                <w:numId w:val="158"/>
              </w:numPr>
              <w:ind w:firstLineChars="0"/>
              <w:jc w:val="center"/>
              <w:rPr>
                <w:b/>
              </w:rPr>
            </w:pPr>
          </w:p>
        </w:tc>
        <w:tc>
          <w:tcPr>
            <w:tcW w:w="1272" w:type="dxa"/>
            <w:vAlign w:val="center"/>
          </w:tcPr>
          <w:p w14:paraId="2D1CFEAE" w14:textId="77777777" w:rsidR="0080633C" w:rsidRDefault="0080633C" w:rsidP="000C3F90">
            <w:r>
              <w:rPr>
                <w:rFonts w:hint="eastAsia"/>
              </w:rPr>
              <w:t>JGSM</w:t>
            </w:r>
          </w:p>
        </w:tc>
        <w:tc>
          <w:tcPr>
            <w:tcW w:w="1276" w:type="dxa"/>
            <w:vAlign w:val="center"/>
          </w:tcPr>
          <w:p w14:paraId="4C6326E9" w14:textId="77777777" w:rsidR="0080633C" w:rsidRPr="00337B3A" w:rsidRDefault="0080633C" w:rsidP="000C3F90">
            <w:r w:rsidRPr="00337B3A">
              <w:rPr>
                <w:rFonts w:hint="eastAsia"/>
              </w:rPr>
              <w:t>Character</w:t>
            </w:r>
          </w:p>
        </w:tc>
        <w:tc>
          <w:tcPr>
            <w:tcW w:w="851" w:type="dxa"/>
            <w:vAlign w:val="center"/>
          </w:tcPr>
          <w:p w14:paraId="12D8A059" w14:textId="77777777" w:rsidR="0080633C" w:rsidRDefault="0080633C" w:rsidP="000C3F90">
            <w:r>
              <w:rPr>
                <w:rFonts w:hint="eastAsia"/>
              </w:rPr>
              <w:t>40</w:t>
            </w:r>
          </w:p>
        </w:tc>
        <w:tc>
          <w:tcPr>
            <w:tcW w:w="2961" w:type="dxa"/>
            <w:vAlign w:val="center"/>
          </w:tcPr>
          <w:p w14:paraId="1B8C38CC" w14:textId="77777777" w:rsidR="0080633C" w:rsidRDefault="0080633C" w:rsidP="000C3F90">
            <w:r>
              <w:rPr>
                <w:rFonts w:hint="eastAsia"/>
              </w:rPr>
              <w:t>结果说明</w:t>
            </w:r>
          </w:p>
        </w:tc>
        <w:tc>
          <w:tcPr>
            <w:tcW w:w="2567" w:type="dxa"/>
            <w:vAlign w:val="center"/>
          </w:tcPr>
          <w:p w14:paraId="6D6BA201" w14:textId="77777777" w:rsidR="0080633C" w:rsidRDefault="0080633C" w:rsidP="000C3F90"/>
        </w:tc>
      </w:tr>
    </w:tbl>
    <w:p w14:paraId="1DCF6D46" w14:textId="77777777" w:rsidR="0080633C" w:rsidRPr="0004232F" w:rsidRDefault="0080633C" w:rsidP="0080633C">
      <w:pPr>
        <w:spacing w:line="360" w:lineRule="auto"/>
        <w:rPr>
          <w:b/>
          <w:sz w:val="30"/>
          <w:szCs w:val="30"/>
        </w:rPr>
      </w:pPr>
      <w:r w:rsidRPr="0004232F">
        <w:rPr>
          <w:rFonts w:hint="eastAsia"/>
          <w:b/>
          <w:sz w:val="30"/>
          <w:szCs w:val="30"/>
        </w:rPr>
        <w:t>说明：</w:t>
      </w:r>
    </w:p>
    <w:p w14:paraId="399FDB5D" w14:textId="77777777" w:rsidR="0080633C" w:rsidRDefault="0080633C" w:rsidP="0080633C">
      <w:pPr>
        <w:pStyle w:val="ab"/>
        <w:numPr>
          <w:ilvl w:val="0"/>
          <w:numId w:val="159"/>
        </w:numPr>
        <w:spacing w:line="360" w:lineRule="auto"/>
        <w:ind w:firstLineChars="0"/>
      </w:pPr>
      <w:r>
        <w:rPr>
          <w:rFonts w:hint="eastAsia"/>
        </w:rPr>
        <w:t>文件名称：</w:t>
      </w:r>
      <w:r>
        <w:rPr>
          <w:rFonts w:hint="eastAsia"/>
        </w:rPr>
        <w:t>fxmjcXXXXXX.mdd</w:t>
      </w:r>
    </w:p>
    <w:p w14:paraId="44AF5CD2" w14:textId="77777777" w:rsidR="0080633C" w:rsidRDefault="0080633C" w:rsidP="0080633C">
      <w:pPr>
        <w:pStyle w:val="ab"/>
        <w:numPr>
          <w:ilvl w:val="0"/>
          <w:numId w:val="159"/>
        </w:numPr>
        <w:spacing w:line="360" w:lineRule="auto"/>
        <w:ind w:firstLineChars="0"/>
      </w:pPr>
      <w:r>
        <w:rPr>
          <w:rFonts w:hint="eastAsia"/>
        </w:rPr>
        <w:t>发送方：中国结算账户系统</w:t>
      </w:r>
    </w:p>
    <w:p w14:paraId="1688BC8F" w14:textId="77777777" w:rsidR="0080633C" w:rsidRDefault="0080633C" w:rsidP="0080633C">
      <w:pPr>
        <w:pStyle w:val="ab"/>
        <w:numPr>
          <w:ilvl w:val="0"/>
          <w:numId w:val="159"/>
        </w:numPr>
        <w:spacing w:line="360" w:lineRule="auto"/>
        <w:ind w:firstLineChars="0"/>
      </w:pPr>
      <w:r>
        <w:rPr>
          <w:rFonts w:hint="eastAsia"/>
        </w:rPr>
        <w:t>接收方：开户代理机构</w:t>
      </w:r>
    </w:p>
    <w:p w14:paraId="16B66C61" w14:textId="77777777" w:rsidR="0080633C" w:rsidRDefault="0080633C" w:rsidP="0080633C">
      <w:pPr>
        <w:pStyle w:val="ab"/>
        <w:numPr>
          <w:ilvl w:val="0"/>
          <w:numId w:val="159"/>
        </w:numPr>
        <w:spacing w:line="360" w:lineRule="auto"/>
        <w:ind w:firstLineChars="0"/>
      </w:pPr>
      <w:r w:rsidRPr="00C77B74">
        <w:rPr>
          <w:rFonts w:hint="eastAsia"/>
        </w:rPr>
        <w:t>发送时点</w:t>
      </w:r>
      <w:r>
        <w:rPr>
          <w:rFonts w:hint="eastAsia"/>
        </w:rPr>
        <w:t>：日终</w:t>
      </w:r>
    </w:p>
    <w:p w14:paraId="6F688214" w14:textId="77777777" w:rsidR="0080633C" w:rsidRDefault="0080633C" w:rsidP="0080633C">
      <w:pPr>
        <w:pStyle w:val="ab"/>
        <w:numPr>
          <w:ilvl w:val="0"/>
          <w:numId w:val="159"/>
        </w:numPr>
        <w:spacing w:line="360" w:lineRule="auto"/>
        <w:ind w:firstLineChars="0"/>
      </w:pPr>
      <w:r>
        <w:rPr>
          <w:rFonts w:hint="eastAsia"/>
        </w:rPr>
        <w:t>发送周期：按需要</w:t>
      </w:r>
    </w:p>
    <w:p w14:paraId="175325FD" w14:textId="77777777" w:rsidR="0080633C" w:rsidRDefault="0080633C" w:rsidP="0080633C">
      <w:pPr>
        <w:pStyle w:val="ab"/>
        <w:numPr>
          <w:ilvl w:val="0"/>
          <w:numId w:val="159"/>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6BE523F6" w14:textId="77777777" w:rsidR="0080633C" w:rsidRDefault="0080633C" w:rsidP="0080633C">
      <w:pPr>
        <w:pStyle w:val="ab"/>
        <w:numPr>
          <w:ilvl w:val="0"/>
          <w:numId w:val="159"/>
        </w:numPr>
        <w:spacing w:line="360" w:lineRule="auto"/>
        <w:ind w:firstLineChars="0"/>
      </w:pPr>
      <w:r>
        <w:rPr>
          <w:rFonts w:hint="eastAsia"/>
        </w:rPr>
        <w:t>通信通道：</w:t>
      </w:r>
      <w:r>
        <w:rPr>
          <w:rFonts w:hint="eastAsia"/>
        </w:rPr>
        <w:t>PROP</w:t>
      </w:r>
      <w:r>
        <w:rPr>
          <w:rFonts w:hint="eastAsia"/>
        </w:rPr>
        <w:t>文件交换系统</w:t>
      </w:r>
    </w:p>
    <w:p w14:paraId="50A19864" w14:textId="77777777" w:rsidR="0080633C" w:rsidRDefault="002228E0" w:rsidP="00E36E25">
      <w:pPr>
        <w:pStyle w:val="ab"/>
        <w:numPr>
          <w:ilvl w:val="0"/>
          <w:numId w:val="159"/>
        </w:numPr>
        <w:spacing w:line="360" w:lineRule="auto"/>
        <w:ind w:firstLineChars="0"/>
      </w:pPr>
      <w:r>
        <w:rPr>
          <w:rFonts w:hint="eastAsia"/>
        </w:rPr>
        <w:t>休眠账户处理周期内，中国结算对开户代理机构下发本文件。文件内容为中国结算对开户代理机构休眠账户处理周期内各交易日报送的非休眠账户数据文件的格式检查结果。如果开户代理机构在某个交易日未报送非休眠账户数据文件，本文件将包含“业务日期”为对应业务日日期，“结果说明”为“当日未报送文件”的数据。如果一个开户代理机构在同一交易日多次报送非休眠账户数据文件，中国结算仅对当日最后收到的文件进行格式检查。</w:t>
      </w:r>
    </w:p>
    <w:p w14:paraId="62601043" w14:textId="77777777" w:rsidR="00972847" w:rsidRPr="0004232F" w:rsidRDefault="00972847" w:rsidP="00972847"/>
    <w:p w14:paraId="1A5CD5AD" w14:textId="77777777" w:rsidR="00E70528" w:rsidRDefault="00972847">
      <w:pPr>
        <w:pStyle w:val="2"/>
        <w:numPr>
          <w:ilvl w:val="0"/>
          <w:numId w:val="33"/>
        </w:numPr>
      </w:pPr>
      <w:bookmarkStart w:id="1297" w:name="_Toc3820433"/>
      <w:r>
        <w:rPr>
          <w:rFonts w:hint="eastAsia"/>
        </w:rPr>
        <w:t>休眠账户通知文件</w:t>
      </w:r>
      <w:bookmarkEnd w:id="1295"/>
      <w:bookmarkEnd w:id="1297"/>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72"/>
        <w:gridCol w:w="1276"/>
        <w:gridCol w:w="851"/>
        <w:gridCol w:w="2961"/>
        <w:gridCol w:w="2567"/>
      </w:tblGrid>
      <w:tr w:rsidR="00972847" w:rsidRPr="00455B38" w14:paraId="2486F7AE" w14:textId="77777777" w:rsidTr="000648D2">
        <w:trPr>
          <w:trHeight w:val="534"/>
          <w:jc w:val="center"/>
        </w:trPr>
        <w:tc>
          <w:tcPr>
            <w:tcW w:w="537" w:type="dxa"/>
            <w:shd w:val="clear" w:color="auto" w:fill="FFC000"/>
            <w:vAlign w:val="center"/>
          </w:tcPr>
          <w:p w14:paraId="767E0092" w14:textId="77777777" w:rsidR="00972847" w:rsidRPr="00455B38" w:rsidRDefault="0097284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5AE8E01E" w14:textId="77777777" w:rsidR="00972847" w:rsidRPr="00455B38" w:rsidRDefault="00972847" w:rsidP="006F30A2">
            <w:pPr>
              <w:jc w:val="center"/>
              <w:rPr>
                <w:b/>
                <w:sz w:val="24"/>
                <w:szCs w:val="24"/>
              </w:rPr>
            </w:pPr>
            <w:r w:rsidRPr="00455B38">
              <w:rPr>
                <w:rFonts w:hint="eastAsia"/>
                <w:b/>
                <w:sz w:val="24"/>
                <w:szCs w:val="24"/>
              </w:rPr>
              <w:t>字段</w:t>
            </w:r>
          </w:p>
        </w:tc>
        <w:tc>
          <w:tcPr>
            <w:tcW w:w="1276" w:type="dxa"/>
            <w:shd w:val="clear" w:color="auto" w:fill="FFC000"/>
            <w:vAlign w:val="center"/>
          </w:tcPr>
          <w:p w14:paraId="32EABB23" w14:textId="77777777" w:rsidR="00972847" w:rsidRPr="00455B38" w:rsidRDefault="00972847" w:rsidP="006F30A2">
            <w:pPr>
              <w:jc w:val="center"/>
              <w:rPr>
                <w:b/>
                <w:sz w:val="24"/>
                <w:szCs w:val="24"/>
              </w:rPr>
            </w:pPr>
            <w:r w:rsidRPr="00455B38">
              <w:rPr>
                <w:rFonts w:hint="eastAsia"/>
                <w:b/>
                <w:sz w:val="24"/>
                <w:szCs w:val="24"/>
              </w:rPr>
              <w:t>类型</w:t>
            </w:r>
          </w:p>
        </w:tc>
        <w:tc>
          <w:tcPr>
            <w:tcW w:w="851" w:type="dxa"/>
            <w:shd w:val="clear" w:color="auto" w:fill="FFC000"/>
            <w:vAlign w:val="center"/>
          </w:tcPr>
          <w:p w14:paraId="7219F831" w14:textId="77777777" w:rsidR="00972847" w:rsidRPr="00455B38" w:rsidRDefault="00972847" w:rsidP="006F30A2">
            <w:pPr>
              <w:jc w:val="center"/>
              <w:rPr>
                <w:b/>
                <w:sz w:val="24"/>
                <w:szCs w:val="24"/>
              </w:rPr>
            </w:pPr>
            <w:r w:rsidRPr="00455B38">
              <w:rPr>
                <w:rFonts w:hint="eastAsia"/>
                <w:b/>
                <w:sz w:val="24"/>
                <w:szCs w:val="24"/>
              </w:rPr>
              <w:t>长度</w:t>
            </w:r>
          </w:p>
        </w:tc>
        <w:tc>
          <w:tcPr>
            <w:tcW w:w="2961" w:type="dxa"/>
            <w:shd w:val="clear" w:color="auto" w:fill="FFC000"/>
            <w:vAlign w:val="center"/>
          </w:tcPr>
          <w:p w14:paraId="69535EC4" w14:textId="77777777" w:rsidR="00972847" w:rsidRPr="00455B38" w:rsidRDefault="00972847" w:rsidP="006F30A2">
            <w:pPr>
              <w:jc w:val="center"/>
              <w:rPr>
                <w:b/>
                <w:sz w:val="24"/>
                <w:szCs w:val="24"/>
              </w:rPr>
            </w:pPr>
            <w:r w:rsidRPr="00455B38">
              <w:rPr>
                <w:rFonts w:hint="eastAsia"/>
                <w:b/>
                <w:sz w:val="24"/>
                <w:szCs w:val="24"/>
              </w:rPr>
              <w:t>字段名称</w:t>
            </w:r>
          </w:p>
        </w:tc>
        <w:tc>
          <w:tcPr>
            <w:tcW w:w="2567" w:type="dxa"/>
            <w:shd w:val="clear" w:color="auto" w:fill="FFC000"/>
            <w:vAlign w:val="center"/>
          </w:tcPr>
          <w:p w14:paraId="3E6785DB" w14:textId="77777777" w:rsidR="00972847" w:rsidRPr="00455B38" w:rsidRDefault="00B16CC4" w:rsidP="006F30A2">
            <w:pPr>
              <w:jc w:val="center"/>
              <w:rPr>
                <w:b/>
                <w:sz w:val="24"/>
                <w:szCs w:val="24"/>
              </w:rPr>
            </w:pPr>
            <w:r>
              <w:rPr>
                <w:rFonts w:hint="eastAsia"/>
                <w:b/>
                <w:sz w:val="24"/>
                <w:szCs w:val="24"/>
              </w:rPr>
              <w:t>备注</w:t>
            </w:r>
          </w:p>
        </w:tc>
      </w:tr>
      <w:tr w:rsidR="00972847" w14:paraId="147D45FE" w14:textId="77777777" w:rsidTr="000648D2">
        <w:trPr>
          <w:trHeight w:val="415"/>
          <w:jc w:val="center"/>
        </w:trPr>
        <w:tc>
          <w:tcPr>
            <w:tcW w:w="537" w:type="dxa"/>
            <w:vAlign w:val="center"/>
          </w:tcPr>
          <w:p w14:paraId="68D88EDF" w14:textId="77777777" w:rsidR="00E70528" w:rsidRDefault="00E70528">
            <w:pPr>
              <w:pStyle w:val="ab"/>
              <w:numPr>
                <w:ilvl w:val="0"/>
                <w:numId w:val="43"/>
              </w:numPr>
              <w:ind w:firstLineChars="0"/>
              <w:jc w:val="center"/>
              <w:rPr>
                <w:b/>
              </w:rPr>
            </w:pPr>
          </w:p>
        </w:tc>
        <w:tc>
          <w:tcPr>
            <w:tcW w:w="1272" w:type="dxa"/>
            <w:vAlign w:val="center"/>
          </w:tcPr>
          <w:p w14:paraId="56EDF7D9" w14:textId="77777777" w:rsidR="00972847" w:rsidRPr="00337B3A" w:rsidRDefault="00972847" w:rsidP="006F30A2">
            <w:r w:rsidRPr="00337B3A">
              <w:rPr>
                <w:rFonts w:hint="eastAsia"/>
              </w:rPr>
              <w:t>YMTH</w:t>
            </w:r>
          </w:p>
        </w:tc>
        <w:tc>
          <w:tcPr>
            <w:tcW w:w="1276" w:type="dxa"/>
            <w:vAlign w:val="center"/>
          </w:tcPr>
          <w:p w14:paraId="024A1CD2" w14:textId="77777777" w:rsidR="00972847" w:rsidRPr="00337B3A" w:rsidRDefault="00972847" w:rsidP="006F30A2">
            <w:r w:rsidRPr="00337B3A">
              <w:rPr>
                <w:rFonts w:hint="eastAsia"/>
              </w:rPr>
              <w:t>Character</w:t>
            </w:r>
          </w:p>
        </w:tc>
        <w:tc>
          <w:tcPr>
            <w:tcW w:w="851" w:type="dxa"/>
            <w:vAlign w:val="center"/>
          </w:tcPr>
          <w:p w14:paraId="704067B9" w14:textId="77777777" w:rsidR="00972847" w:rsidRPr="00337B3A" w:rsidRDefault="00972847" w:rsidP="006F30A2">
            <w:r>
              <w:rPr>
                <w:rFonts w:hint="eastAsia"/>
              </w:rPr>
              <w:t>20</w:t>
            </w:r>
          </w:p>
        </w:tc>
        <w:tc>
          <w:tcPr>
            <w:tcW w:w="2961" w:type="dxa"/>
            <w:vAlign w:val="center"/>
          </w:tcPr>
          <w:p w14:paraId="71D81054" w14:textId="77777777" w:rsidR="00972847" w:rsidRPr="00337B3A" w:rsidRDefault="00972847" w:rsidP="006F30A2">
            <w:r w:rsidRPr="00337B3A">
              <w:rPr>
                <w:rFonts w:hint="eastAsia"/>
              </w:rPr>
              <w:t>一码通账户号码</w:t>
            </w:r>
          </w:p>
        </w:tc>
        <w:tc>
          <w:tcPr>
            <w:tcW w:w="2567" w:type="dxa"/>
            <w:vAlign w:val="center"/>
          </w:tcPr>
          <w:p w14:paraId="08F75B7B" w14:textId="77777777" w:rsidR="00972847" w:rsidRPr="00337B3A" w:rsidRDefault="00972847" w:rsidP="006F30A2"/>
        </w:tc>
      </w:tr>
      <w:tr w:rsidR="00A72A37" w14:paraId="52E6A564" w14:textId="77777777" w:rsidTr="000648D2">
        <w:trPr>
          <w:trHeight w:val="415"/>
          <w:jc w:val="center"/>
        </w:trPr>
        <w:tc>
          <w:tcPr>
            <w:tcW w:w="537" w:type="dxa"/>
            <w:vAlign w:val="center"/>
          </w:tcPr>
          <w:p w14:paraId="24F2DF9E" w14:textId="77777777" w:rsidR="00E70528" w:rsidRDefault="00E70528">
            <w:pPr>
              <w:pStyle w:val="ab"/>
              <w:numPr>
                <w:ilvl w:val="0"/>
                <w:numId w:val="43"/>
              </w:numPr>
              <w:ind w:firstLineChars="0"/>
              <w:jc w:val="center"/>
              <w:rPr>
                <w:b/>
              </w:rPr>
            </w:pPr>
          </w:p>
        </w:tc>
        <w:tc>
          <w:tcPr>
            <w:tcW w:w="1272" w:type="dxa"/>
            <w:vAlign w:val="center"/>
          </w:tcPr>
          <w:p w14:paraId="147968AC" w14:textId="77777777" w:rsidR="00A72A37" w:rsidRPr="00337B3A" w:rsidRDefault="00A72A37" w:rsidP="006F30A2">
            <w:r w:rsidRPr="00602A83">
              <w:rPr>
                <w:rFonts w:hint="eastAsia"/>
              </w:rPr>
              <w:t>ZHLB</w:t>
            </w:r>
          </w:p>
        </w:tc>
        <w:tc>
          <w:tcPr>
            <w:tcW w:w="1276" w:type="dxa"/>
            <w:vAlign w:val="center"/>
          </w:tcPr>
          <w:p w14:paraId="10B151C6" w14:textId="77777777" w:rsidR="00A72A37" w:rsidRPr="00337B3A" w:rsidRDefault="00A72A37" w:rsidP="006F30A2">
            <w:r w:rsidRPr="00602A83">
              <w:rPr>
                <w:rFonts w:hint="eastAsia"/>
              </w:rPr>
              <w:t>Character</w:t>
            </w:r>
          </w:p>
        </w:tc>
        <w:tc>
          <w:tcPr>
            <w:tcW w:w="851" w:type="dxa"/>
            <w:vAlign w:val="center"/>
          </w:tcPr>
          <w:p w14:paraId="7D9AD0BF" w14:textId="77777777" w:rsidR="00A72A37" w:rsidRDefault="00A72A37" w:rsidP="006F30A2">
            <w:r w:rsidRPr="00602A83">
              <w:rPr>
                <w:rFonts w:hint="eastAsia"/>
              </w:rPr>
              <w:t>2</w:t>
            </w:r>
          </w:p>
        </w:tc>
        <w:tc>
          <w:tcPr>
            <w:tcW w:w="2961" w:type="dxa"/>
            <w:vAlign w:val="center"/>
          </w:tcPr>
          <w:p w14:paraId="37473BF4" w14:textId="77777777" w:rsidR="00A72A37" w:rsidRPr="00337B3A" w:rsidRDefault="00A72A37" w:rsidP="006F30A2">
            <w:r w:rsidRPr="00602A83">
              <w:rPr>
                <w:rFonts w:hint="eastAsia"/>
              </w:rPr>
              <w:t>证券账户类别</w:t>
            </w:r>
          </w:p>
        </w:tc>
        <w:tc>
          <w:tcPr>
            <w:tcW w:w="2567" w:type="dxa"/>
            <w:vAlign w:val="center"/>
          </w:tcPr>
          <w:p w14:paraId="42D3D030" w14:textId="77777777" w:rsidR="00A72A37" w:rsidRPr="00337B3A" w:rsidRDefault="00A72A37" w:rsidP="006F30A2">
            <w:r w:rsidRPr="004A6013">
              <w:rPr>
                <w:rFonts w:hint="eastAsia"/>
              </w:rPr>
              <w:t>字典</w:t>
            </w:r>
            <w:r w:rsidRPr="004A6013">
              <w:rPr>
                <w:rFonts w:hint="eastAsia"/>
              </w:rPr>
              <w:t>(</w:t>
            </w:r>
            <w:r w:rsidRPr="00015D07">
              <w:rPr>
                <w:rFonts w:hint="eastAsia"/>
              </w:rPr>
              <w:t>ZHLB</w:t>
            </w:r>
            <w:r w:rsidRPr="004A6013">
              <w:rPr>
                <w:rFonts w:hint="eastAsia"/>
              </w:rPr>
              <w:t>)</w:t>
            </w:r>
          </w:p>
        </w:tc>
      </w:tr>
      <w:tr w:rsidR="00A72A37" w14:paraId="688A03D9" w14:textId="77777777" w:rsidTr="000648D2">
        <w:trPr>
          <w:trHeight w:val="415"/>
          <w:jc w:val="center"/>
        </w:trPr>
        <w:tc>
          <w:tcPr>
            <w:tcW w:w="537" w:type="dxa"/>
            <w:vAlign w:val="center"/>
          </w:tcPr>
          <w:p w14:paraId="7563D301" w14:textId="77777777" w:rsidR="00E70528" w:rsidRDefault="00E70528">
            <w:pPr>
              <w:pStyle w:val="ab"/>
              <w:numPr>
                <w:ilvl w:val="0"/>
                <w:numId w:val="43"/>
              </w:numPr>
              <w:ind w:firstLineChars="0"/>
              <w:jc w:val="center"/>
              <w:rPr>
                <w:b/>
              </w:rPr>
            </w:pPr>
          </w:p>
        </w:tc>
        <w:tc>
          <w:tcPr>
            <w:tcW w:w="1272" w:type="dxa"/>
            <w:vAlign w:val="center"/>
          </w:tcPr>
          <w:p w14:paraId="11A2B9DD" w14:textId="77777777" w:rsidR="00A72A37" w:rsidRPr="00337B3A" w:rsidRDefault="00A72A37" w:rsidP="006F30A2">
            <w:r w:rsidRPr="00337B3A">
              <w:rPr>
                <w:rFonts w:hint="eastAsia"/>
              </w:rPr>
              <w:t>ZQZH</w:t>
            </w:r>
          </w:p>
        </w:tc>
        <w:tc>
          <w:tcPr>
            <w:tcW w:w="1276" w:type="dxa"/>
            <w:vAlign w:val="center"/>
          </w:tcPr>
          <w:p w14:paraId="2AC1075D" w14:textId="77777777" w:rsidR="00A72A37" w:rsidRPr="00337B3A" w:rsidRDefault="00A72A37" w:rsidP="006F30A2">
            <w:r w:rsidRPr="00337B3A">
              <w:rPr>
                <w:rFonts w:hint="eastAsia"/>
              </w:rPr>
              <w:t>Character</w:t>
            </w:r>
          </w:p>
        </w:tc>
        <w:tc>
          <w:tcPr>
            <w:tcW w:w="851" w:type="dxa"/>
            <w:vAlign w:val="center"/>
          </w:tcPr>
          <w:p w14:paraId="4A44377A" w14:textId="77777777" w:rsidR="00A72A37" w:rsidRPr="00337B3A" w:rsidRDefault="00A72A37" w:rsidP="006F30A2">
            <w:r w:rsidRPr="00337B3A">
              <w:rPr>
                <w:rFonts w:hint="eastAsia"/>
              </w:rPr>
              <w:t>20</w:t>
            </w:r>
          </w:p>
        </w:tc>
        <w:tc>
          <w:tcPr>
            <w:tcW w:w="2961" w:type="dxa"/>
            <w:vAlign w:val="center"/>
          </w:tcPr>
          <w:p w14:paraId="3611221B" w14:textId="77777777" w:rsidR="00A72A37" w:rsidRDefault="00A72A37" w:rsidP="006F30A2">
            <w:r w:rsidRPr="00337B3A">
              <w:rPr>
                <w:rFonts w:hint="eastAsia"/>
              </w:rPr>
              <w:t>证券账户号码</w:t>
            </w:r>
          </w:p>
        </w:tc>
        <w:tc>
          <w:tcPr>
            <w:tcW w:w="2567" w:type="dxa"/>
            <w:vAlign w:val="center"/>
          </w:tcPr>
          <w:p w14:paraId="4A563708" w14:textId="77777777" w:rsidR="00A72A37" w:rsidRDefault="00A72A37" w:rsidP="006F30A2"/>
        </w:tc>
      </w:tr>
    </w:tbl>
    <w:p w14:paraId="11C282C9" w14:textId="77777777" w:rsidR="00972847" w:rsidRPr="004F5966" w:rsidRDefault="00972847" w:rsidP="00972847">
      <w:pPr>
        <w:spacing w:line="360" w:lineRule="auto"/>
        <w:rPr>
          <w:b/>
          <w:sz w:val="30"/>
          <w:szCs w:val="30"/>
        </w:rPr>
      </w:pPr>
      <w:bookmarkStart w:id="1298" w:name="_Toc358041947"/>
      <w:r w:rsidRPr="004F5966">
        <w:rPr>
          <w:rFonts w:hint="eastAsia"/>
          <w:b/>
          <w:sz w:val="30"/>
          <w:szCs w:val="30"/>
        </w:rPr>
        <w:t>说明：</w:t>
      </w:r>
    </w:p>
    <w:p w14:paraId="6E202286" w14:textId="77777777" w:rsidR="00E70528" w:rsidRDefault="00DF0327">
      <w:pPr>
        <w:pStyle w:val="ab"/>
        <w:numPr>
          <w:ilvl w:val="0"/>
          <w:numId w:val="108"/>
        </w:numPr>
        <w:spacing w:line="360" w:lineRule="auto"/>
        <w:ind w:firstLineChars="0"/>
      </w:pPr>
      <w:r>
        <w:rPr>
          <w:rFonts w:hint="eastAsia"/>
        </w:rPr>
        <w:t>文件名称：</w:t>
      </w:r>
      <w:r>
        <w:rPr>
          <w:rFonts w:hint="eastAsia"/>
        </w:rPr>
        <w:t>xmzhXXXXXX.mdd</w:t>
      </w:r>
    </w:p>
    <w:p w14:paraId="61D94FC9" w14:textId="77777777" w:rsidR="00E70528" w:rsidRDefault="009B090A">
      <w:pPr>
        <w:pStyle w:val="ab"/>
        <w:numPr>
          <w:ilvl w:val="0"/>
          <w:numId w:val="108"/>
        </w:numPr>
        <w:spacing w:line="360" w:lineRule="auto"/>
        <w:ind w:firstLineChars="0"/>
      </w:pPr>
      <w:r>
        <w:rPr>
          <w:rFonts w:hint="eastAsia"/>
        </w:rPr>
        <w:t>压缩后文件名称：</w:t>
      </w:r>
      <w:r>
        <w:rPr>
          <w:rFonts w:hint="eastAsia"/>
        </w:rPr>
        <w:t>xmzhXXXXXX.mdd.</w:t>
      </w:r>
      <w:r w:rsidR="00B03789">
        <w:rPr>
          <w:rFonts w:hint="eastAsia"/>
        </w:rPr>
        <w:t>bz2</w:t>
      </w:r>
    </w:p>
    <w:p w14:paraId="68D6BB71" w14:textId="77777777" w:rsidR="00E70528" w:rsidRDefault="00972847">
      <w:pPr>
        <w:pStyle w:val="ab"/>
        <w:numPr>
          <w:ilvl w:val="0"/>
          <w:numId w:val="108"/>
        </w:numPr>
        <w:spacing w:line="360" w:lineRule="auto"/>
        <w:ind w:firstLineChars="0"/>
      </w:pPr>
      <w:r>
        <w:rPr>
          <w:rFonts w:hint="eastAsia"/>
        </w:rPr>
        <w:t>发送方：</w:t>
      </w:r>
      <w:r w:rsidR="003D63AB">
        <w:rPr>
          <w:rFonts w:hint="eastAsia"/>
        </w:rPr>
        <w:t>中国结算账户系统</w:t>
      </w:r>
    </w:p>
    <w:p w14:paraId="10E1CDB2" w14:textId="77777777" w:rsidR="00E70528" w:rsidRDefault="00972847">
      <w:pPr>
        <w:pStyle w:val="ab"/>
        <w:numPr>
          <w:ilvl w:val="0"/>
          <w:numId w:val="108"/>
        </w:numPr>
        <w:spacing w:line="360" w:lineRule="auto"/>
        <w:ind w:firstLineChars="0"/>
      </w:pPr>
      <w:r>
        <w:rPr>
          <w:rFonts w:hint="eastAsia"/>
        </w:rPr>
        <w:t>接收方：开户代理机构</w:t>
      </w:r>
    </w:p>
    <w:p w14:paraId="419CF1DE" w14:textId="77777777" w:rsidR="00E70528" w:rsidRDefault="00972847">
      <w:pPr>
        <w:pStyle w:val="ab"/>
        <w:numPr>
          <w:ilvl w:val="0"/>
          <w:numId w:val="108"/>
        </w:numPr>
        <w:spacing w:line="360" w:lineRule="auto"/>
        <w:ind w:firstLineChars="0"/>
      </w:pPr>
      <w:r w:rsidRPr="00C77B74">
        <w:rPr>
          <w:rFonts w:hint="eastAsia"/>
        </w:rPr>
        <w:t>发送时点</w:t>
      </w:r>
      <w:r>
        <w:rPr>
          <w:rFonts w:hint="eastAsia"/>
        </w:rPr>
        <w:t>：</w:t>
      </w:r>
      <w:r w:rsidR="00805665" w:rsidRPr="0015163B">
        <w:rPr>
          <w:rFonts w:hint="eastAsia"/>
        </w:rPr>
        <w:t>日终</w:t>
      </w:r>
    </w:p>
    <w:p w14:paraId="3CF7A113" w14:textId="77777777" w:rsidR="00E70528" w:rsidRDefault="00972847">
      <w:pPr>
        <w:pStyle w:val="ab"/>
        <w:numPr>
          <w:ilvl w:val="0"/>
          <w:numId w:val="108"/>
        </w:numPr>
        <w:spacing w:line="360" w:lineRule="auto"/>
        <w:ind w:firstLineChars="0"/>
      </w:pPr>
      <w:r>
        <w:rPr>
          <w:rFonts w:hint="eastAsia"/>
        </w:rPr>
        <w:t>发送周期：</w:t>
      </w:r>
      <w:r w:rsidR="00B24892" w:rsidRPr="00B24892">
        <w:rPr>
          <w:rFonts w:hint="eastAsia"/>
        </w:rPr>
        <w:t>每个交易日</w:t>
      </w:r>
    </w:p>
    <w:p w14:paraId="02EB1E10" w14:textId="77777777" w:rsidR="00E70528" w:rsidRDefault="00E17F51">
      <w:pPr>
        <w:pStyle w:val="ab"/>
        <w:numPr>
          <w:ilvl w:val="0"/>
          <w:numId w:val="108"/>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10ECFC38" w14:textId="77777777" w:rsidR="00E70528" w:rsidRDefault="008750B0">
      <w:pPr>
        <w:pStyle w:val="ab"/>
        <w:numPr>
          <w:ilvl w:val="0"/>
          <w:numId w:val="108"/>
        </w:numPr>
        <w:spacing w:line="360" w:lineRule="auto"/>
        <w:ind w:firstLineChars="0"/>
      </w:pPr>
      <w:r>
        <w:rPr>
          <w:rFonts w:hint="eastAsia"/>
        </w:rPr>
        <w:t>通信通道：</w:t>
      </w:r>
      <w:r>
        <w:rPr>
          <w:rFonts w:hint="eastAsia"/>
        </w:rPr>
        <w:t>PROP</w:t>
      </w:r>
      <w:r>
        <w:rPr>
          <w:rFonts w:hint="eastAsia"/>
        </w:rPr>
        <w:t>文件交换系统</w:t>
      </w:r>
    </w:p>
    <w:p w14:paraId="6E94B0DB" w14:textId="77777777" w:rsidR="00E70528" w:rsidRDefault="00972847">
      <w:pPr>
        <w:pStyle w:val="ab"/>
        <w:numPr>
          <w:ilvl w:val="0"/>
          <w:numId w:val="108"/>
        </w:numPr>
        <w:spacing w:line="360" w:lineRule="auto"/>
        <w:ind w:firstLineChars="0"/>
      </w:pPr>
      <w:r w:rsidRPr="00DB3239">
        <w:rPr>
          <w:rFonts w:hint="eastAsia"/>
        </w:rPr>
        <w:t>统一账户平台</w:t>
      </w:r>
      <w:r>
        <w:rPr>
          <w:rFonts w:hint="eastAsia"/>
        </w:rPr>
        <w:t>进行账户休眠处理后，</w:t>
      </w:r>
      <w:r w:rsidRPr="00DB3239">
        <w:rPr>
          <w:rFonts w:hint="eastAsia"/>
        </w:rPr>
        <w:t>日终发</w:t>
      </w:r>
      <w:r>
        <w:rPr>
          <w:rFonts w:hint="eastAsia"/>
        </w:rPr>
        <w:t>休眠账户数据</w:t>
      </w:r>
      <w:r w:rsidRPr="00DB3239">
        <w:rPr>
          <w:rFonts w:hint="eastAsia"/>
        </w:rPr>
        <w:t>文件</w:t>
      </w:r>
      <w:r w:rsidR="00FA2FEE">
        <w:rPr>
          <w:rFonts w:hint="eastAsia"/>
        </w:rPr>
        <w:t>（</w:t>
      </w:r>
      <w:r w:rsidR="006D3910">
        <w:rPr>
          <w:rFonts w:hint="eastAsia"/>
        </w:rPr>
        <w:t>包括通过</w:t>
      </w:r>
      <w:r w:rsidR="000D643D">
        <w:rPr>
          <w:rFonts w:hint="eastAsia"/>
        </w:rPr>
        <w:t>中国结算柜台被休眠的证券账户，</w:t>
      </w:r>
      <w:r w:rsidR="00FA2FEE">
        <w:rPr>
          <w:rFonts w:hint="eastAsia"/>
        </w:rPr>
        <w:t>可能包括与券商无委托交易关系的证券账户）</w:t>
      </w:r>
      <w:r w:rsidRPr="00DB3239">
        <w:rPr>
          <w:rFonts w:hint="eastAsia"/>
        </w:rPr>
        <w:t>至开户代理机构</w:t>
      </w:r>
      <w:r>
        <w:rPr>
          <w:rFonts w:hint="eastAsia"/>
        </w:rPr>
        <w:t>。</w:t>
      </w:r>
    </w:p>
    <w:p w14:paraId="5951C176" w14:textId="77777777" w:rsidR="00D132E4" w:rsidRDefault="00D132E4" w:rsidP="00D132E4">
      <w:pPr>
        <w:spacing w:line="360" w:lineRule="auto"/>
      </w:pPr>
    </w:p>
    <w:p w14:paraId="3077A81B" w14:textId="77777777" w:rsidR="00E70528" w:rsidRDefault="00972847">
      <w:pPr>
        <w:pStyle w:val="2"/>
        <w:numPr>
          <w:ilvl w:val="0"/>
          <w:numId w:val="33"/>
        </w:numPr>
      </w:pPr>
      <w:bookmarkStart w:id="1299" w:name="_Toc3820434"/>
      <w:r w:rsidRPr="005D7C68">
        <w:rPr>
          <w:rFonts w:hint="eastAsia"/>
        </w:rPr>
        <w:t>不合格账户</w:t>
      </w:r>
      <w:r w:rsidR="00214AA4">
        <w:rPr>
          <w:rFonts w:hint="eastAsia"/>
        </w:rPr>
        <w:t>报送</w:t>
      </w:r>
      <w:r>
        <w:rPr>
          <w:rFonts w:hint="eastAsia"/>
        </w:rPr>
        <w:t>文件</w:t>
      </w:r>
      <w:bookmarkEnd w:id="1298"/>
      <w:bookmarkEnd w:id="1299"/>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167"/>
        <w:gridCol w:w="997"/>
        <w:gridCol w:w="2939"/>
        <w:gridCol w:w="2552"/>
      </w:tblGrid>
      <w:tr w:rsidR="00972847" w:rsidRPr="00455B38" w14:paraId="7FFA1529" w14:textId="77777777" w:rsidTr="000648D2">
        <w:trPr>
          <w:trHeight w:val="534"/>
          <w:jc w:val="center"/>
        </w:trPr>
        <w:tc>
          <w:tcPr>
            <w:tcW w:w="537" w:type="dxa"/>
            <w:shd w:val="clear" w:color="auto" w:fill="FFC000"/>
            <w:vAlign w:val="center"/>
          </w:tcPr>
          <w:p w14:paraId="7978DE49" w14:textId="77777777" w:rsidR="00972847" w:rsidRPr="00455B38" w:rsidRDefault="0097284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2CF4857D" w14:textId="77777777" w:rsidR="00972847" w:rsidRPr="00455B38" w:rsidRDefault="00972847" w:rsidP="006F30A2">
            <w:pPr>
              <w:jc w:val="center"/>
              <w:rPr>
                <w:b/>
                <w:sz w:val="24"/>
                <w:szCs w:val="24"/>
              </w:rPr>
            </w:pPr>
            <w:r w:rsidRPr="00455B38">
              <w:rPr>
                <w:rFonts w:hint="eastAsia"/>
                <w:b/>
                <w:sz w:val="24"/>
                <w:szCs w:val="24"/>
              </w:rPr>
              <w:t>字段</w:t>
            </w:r>
          </w:p>
        </w:tc>
        <w:tc>
          <w:tcPr>
            <w:tcW w:w="1167" w:type="dxa"/>
            <w:shd w:val="clear" w:color="auto" w:fill="FFC000"/>
            <w:vAlign w:val="center"/>
          </w:tcPr>
          <w:p w14:paraId="3BB1E6B3" w14:textId="77777777" w:rsidR="00972847" w:rsidRPr="00455B38" w:rsidRDefault="00972847" w:rsidP="006F30A2">
            <w:pPr>
              <w:jc w:val="center"/>
              <w:rPr>
                <w:b/>
                <w:sz w:val="24"/>
                <w:szCs w:val="24"/>
              </w:rPr>
            </w:pPr>
            <w:r w:rsidRPr="00455B38">
              <w:rPr>
                <w:rFonts w:hint="eastAsia"/>
                <w:b/>
                <w:sz w:val="24"/>
                <w:szCs w:val="24"/>
              </w:rPr>
              <w:t>类型</w:t>
            </w:r>
          </w:p>
        </w:tc>
        <w:tc>
          <w:tcPr>
            <w:tcW w:w="997" w:type="dxa"/>
            <w:shd w:val="clear" w:color="auto" w:fill="FFC000"/>
            <w:vAlign w:val="center"/>
          </w:tcPr>
          <w:p w14:paraId="32EC3626" w14:textId="77777777" w:rsidR="00972847" w:rsidRPr="00455B38" w:rsidRDefault="00972847" w:rsidP="006F30A2">
            <w:pPr>
              <w:jc w:val="center"/>
              <w:rPr>
                <w:b/>
                <w:sz w:val="24"/>
                <w:szCs w:val="24"/>
              </w:rPr>
            </w:pPr>
            <w:r w:rsidRPr="00455B38">
              <w:rPr>
                <w:rFonts w:hint="eastAsia"/>
                <w:b/>
                <w:sz w:val="24"/>
                <w:szCs w:val="24"/>
              </w:rPr>
              <w:t>长度</w:t>
            </w:r>
          </w:p>
        </w:tc>
        <w:tc>
          <w:tcPr>
            <w:tcW w:w="2939" w:type="dxa"/>
            <w:shd w:val="clear" w:color="auto" w:fill="FFC000"/>
            <w:vAlign w:val="center"/>
          </w:tcPr>
          <w:p w14:paraId="2AE61078" w14:textId="77777777" w:rsidR="00972847" w:rsidRPr="00455B38" w:rsidRDefault="00972847" w:rsidP="006F30A2">
            <w:pPr>
              <w:jc w:val="center"/>
              <w:rPr>
                <w:b/>
                <w:sz w:val="24"/>
                <w:szCs w:val="24"/>
              </w:rPr>
            </w:pPr>
            <w:r w:rsidRPr="00455B38">
              <w:rPr>
                <w:rFonts w:hint="eastAsia"/>
                <w:b/>
                <w:sz w:val="24"/>
                <w:szCs w:val="24"/>
              </w:rPr>
              <w:t>字段名称</w:t>
            </w:r>
          </w:p>
        </w:tc>
        <w:tc>
          <w:tcPr>
            <w:tcW w:w="2552" w:type="dxa"/>
            <w:shd w:val="clear" w:color="auto" w:fill="FFC000"/>
            <w:vAlign w:val="center"/>
          </w:tcPr>
          <w:p w14:paraId="57129C11" w14:textId="77777777" w:rsidR="00972847" w:rsidRPr="00455B38" w:rsidRDefault="00B16CC4" w:rsidP="006F30A2">
            <w:pPr>
              <w:jc w:val="center"/>
              <w:rPr>
                <w:b/>
                <w:sz w:val="24"/>
                <w:szCs w:val="24"/>
              </w:rPr>
            </w:pPr>
            <w:r>
              <w:rPr>
                <w:rFonts w:hint="eastAsia"/>
                <w:b/>
                <w:sz w:val="24"/>
                <w:szCs w:val="24"/>
              </w:rPr>
              <w:t>备注</w:t>
            </w:r>
          </w:p>
        </w:tc>
      </w:tr>
      <w:tr w:rsidR="00972847" w14:paraId="7B954280" w14:textId="77777777" w:rsidTr="000648D2">
        <w:trPr>
          <w:trHeight w:val="415"/>
          <w:jc w:val="center"/>
        </w:trPr>
        <w:tc>
          <w:tcPr>
            <w:tcW w:w="537" w:type="dxa"/>
            <w:vAlign w:val="center"/>
          </w:tcPr>
          <w:p w14:paraId="380AAFB2" w14:textId="77777777" w:rsidR="00E70528" w:rsidRDefault="00E70528">
            <w:pPr>
              <w:pStyle w:val="ab"/>
              <w:numPr>
                <w:ilvl w:val="0"/>
                <w:numId w:val="37"/>
              </w:numPr>
              <w:ind w:firstLineChars="0"/>
              <w:jc w:val="center"/>
              <w:rPr>
                <w:b/>
              </w:rPr>
            </w:pPr>
          </w:p>
        </w:tc>
        <w:tc>
          <w:tcPr>
            <w:tcW w:w="1272" w:type="dxa"/>
            <w:vAlign w:val="center"/>
          </w:tcPr>
          <w:p w14:paraId="0D03056D" w14:textId="77777777" w:rsidR="00972847" w:rsidRPr="00F71F80" w:rsidRDefault="00972847" w:rsidP="006F30A2">
            <w:r w:rsidRPr="00F71F80">
              <w:rPr>
                <w:rFonts w:hint="eastAsia"/>
              </w:rPr>
              <w:t>KHJGDM</w:t>
            </w:r>
          </w:p>
        </w:tc>
        <w:tc>
          <w:tcPr>
            <w:tcW w:w="1167" w:type="dxa"/>
            <w:vAlign w:val="center"/>
          </w:tcPr>
          <w:p w14:paraId="47F3DE32" w14:textId="77777777" w:rsidR="00972847" w:rsidRPr="00F71F80" w:rsidRDefault="00972847" w:rsidP="006F30A2">
            <w:r w:rsidRPr="00F71F80">
              <w:rPr>
                <w:rFonts w:hint="eastAsia"/>
              </w:rPr>
              <w:t>Character</w:t>
            </w:r>
          </w:p>
        </w:tc>
        <w:tc>
          <w:tcPr>
            <w:tcW w:w="997" w:type="dxa"/>
            <w:vAlign w:val="center"/>
          </w:tcPr>
          <w:p w14:paraId="719FF575" w14:textId="77777777" w:rsidR="00972847" w:rsidRPr="00F71F80" w:rsidRDefault="00972847" w:rsidP="006F30A2">
            <w:r w:rsidRPr="00F71F80">
              <w:rPr>
                <w:rFonts w:hint="eastAsia"/>
              </w:rPr>
              <w:t>6</w:t>
            </w:r>
          </w:p>
        </w:tc>
        <w:tc>
          <w:tcPr>
            <w:tcW w:w="2939" w:type="dxa"/>
            <w:vAlign w:val="center"/>
          </w:tcPr>
          <w:p w14:paraId="20988CC8" w14:textId="77777777" w:rsidR="00972847" w:rsidRPr="00F71F80" w:rsidRDefault="00972847" w:rsidP="006F30A2">
            <w:r>
              <w:rPr>
                <w:rFonts w:hint="eastAsia"/>
              </w:rPr>
              <w:t>业务发起</w:t>
            </w:r>
            <w:r w:rsidRPr="00F71F80">
              <w:rPr>
                <w:rFonts w:hint="eastAsia"/>
              </w:rPr>
              <w:t>开户代理机构代码</w:t>
            </w:r>
          </w:p>
        </w:tc>
        <w:tc>
          <w:tcPr>
            <w:tcW w:w="2552" w:type="dxa"/>
            <w:vAlign w:val="center"/>
          </w:tcPr>
          <w:p w14:paraId="175D9120" w14:textId="77777777" w:rsidR="00972847" w:rsidRPr="00F71F80" w:rsidRDefault="00FD519A" w:rsidP="006F30A2">
            <w:r>
              <w:rPr>
                <w:rFonts w:hint="eastAsia"/>
              </w:rPr>
              <w:t>必填</w:t>
            </w:r>
          </w:p>
        </w:tc>
      </w:tr>
      <w:tr w:rsidR="00972847" w14:paraId="307E0C87" w14:textId="77777777" w:rsidTr="000648D2">
        <w:trPr>
          <w:trHeight w:val="415"/>
          <w:jc w:val="center"/>
        </w:trPr>
        <w:tc>
          <w:tcPr>
            <w:tcW w:w="537" w:type="dxa"/>
            <w:vAlign w:val="center"/>
          </w:tcPr>
          <w:p w14:paraId="28252C73" w14:textId="77777777" w:rsidR="00E70528" w:rsidRDefault="00E70528">
            <w:pPr>
              <w:pStyle w:val="ab"/>
              <w:numPr>
                <w:ilvl w:val="0"/>
                <w:numId w:val="37"/>
              </w:numPr>
              <w:ind w:firstLineChars="0"/>
              <w:jc w:val="center"/>
              <w:rPr>
                <w:b/>
              </w:rPr>
            </w:pPr>
          </w:p>
        </w:tc>
        <w:tc>
          <w:tcPr>
            <w:tcW w:w="1272" w:type="dxa"/>
            <w:vAlign w:val="center"/>
          </w:tcPr>
          <w:p w14:paraId="35270CAC" w14:textId="77777777" w:rsidR="00972847" w:rsidRPr="00F71F80" w:rsidRDefault="00972847" w:rsidP="006F30A2">
            <w:r w:rsidRPr="00F71F80">
              <w:rPr>
                <w:rFonts w:hint="eastAsia"/>
              </w:rPr>
              <w:t>YMTH</w:t>
            </w:r>
          </w:p>
        </w:tc>
        <w:tc>
          <w:tcPr>
            <w:tcW w:w="1167" w:type="dxa"/>
            <w:vAlign w:val="center"/>
          </w:tcPr>
          <w:p w14:paraId="361DF49B" w14:textId="77777777" w:rsidR="00972847" w:rsidRPr="00F71F80" w:rsidRDefault="00972847" w:rsidP="006F30A2">
            <w:r w:rsidRPr="00F71F80">
              <w:rPr>
                <w:rFonts w:hint="eastAsia"/>
              </w:rPr>
              <w:t>Character</w:t>
            </w:r>
          </w:p>
        </w:tc>
        <w:tc>
          <w:tcPr>
            <w:tcW w:w="997" w:type="dxa"/>
            <w:vAlign w:val="center"/>
          </w:tcPr>
          <w:p w14:paraId="363DBB25" w14:textId="77777777" w:rsidR="00972847" w:rsidRPr="00F71F80" w:rsidRDefault="00972847" w:rsidP="006F30A2">
            <w:r>
              <w:rPr>
                <w:rFonts w:hint="eastAsia"/>
              </w:rPr>
              <w:t>20</w:t>
            </w:r>
          </w:p>
        </w:tc>
        <w:tc>
          <w:tcPr>
            <w:tcW w:w="2939" w:type="dxa"/>
            <w:vAlign w:val="center"/>
          </w:tcPr>
          <w:p w14:paraId="7941564D" w14:textId="77777777" w:rsidR="00972847" w:rsidRPr="00F71F80" w:rsidRDefault="00972847" w:rsidP="006F30A2">
            <w:r w:rsidRPr="00F71F80">
              <w:rPr>
                <w:rFonts w:hint="eastAsia"/>
              </w:rPr>
              <w:t>一码通账户号码</w:t>
            </w:r>
          </w:p>
        </w:tc>
        <w:tc>
          <w:tcPr>
            <w:tcW w:w="2552" w:type="dxa"/>
            <w:vAlign w:val="center"/>
          </w:tcPr>
          <w:p w14:paraId="5A98BC56" w14:textId="77777777" w:rsidR="00972847" w:rsidRPr="00F71F80" w:rsidRDefault="00FD519A" w:rsidP="006F30A2">
            <w:r>
              <w:rPr>
                <w:rFonts w:hint="eastAsia"/>
              </w:rPr>
              <w:t>非</w:t>
            </w:r>
            <w:r>
              <w:t>必</w:t>
            </w:r>
            <w:r>
              <w:rPr>
                <w:rFonts w:hint="eastAsia"/>
              </w:rPr>
              <w:t>填</w:t>
            </w:r>
          </w:p>
        </w:tc>
      </w:tr>
      <w:tr w:rsidR="0025320E" w14:paraId="2752A12A" w14:textId="77777777" w:rsidTr="000648D2">
        <w:trPr>
          <w:trHeight w:val="415"/>
          <w:jc w:val="center"/>
        </w:trPr>
        <w:tc>
          <w:tcPr>
            <w:tcW w:w="537" w:type="dxa"/>
            <w:vAlign w:val="center"/>
          </w:tcPr>
          <w:p w14:paraId="6EB37659" w14:textId="77777777" w:rsidR="00E70528" w:rsidRDefault="00E70528">
            <w:pPr>
              <w:pStyle w:val="ab"/>
              <w:numPr>
                <w:ilvl w:val="0"/>
                <w:numId w:val="37"/>
              </w:numPr>
              <w:ind w:firstLineChars="0"/>
              <w:jc w:val="center"/>
              <w:rPr>
                <w:b/>
              </w:rPr>
            </w:pPr>
          </w:p>
        </w:tc>
        <w:tc>
          <w:tcPr>
            <w:tcW w:w="1272" w:type="dxa"/>
            <w:vAlign w:val="center"/>
          </w:tcPr>
          <w:p w14:paraId="75D03654" w14:textId="77777777" w:rsidR="0025320E" w:rsidRPr="00F71F80" w:rsidRDefault="0025320E" w:rsidP="006F30A2">
            <w:r w:rsidRPr="00602A83">
              <w:rPr>
                <w:rFonts w:hint="eastAsia"/>
              </w:rPr>
              <w:t>ZHLB</w:t>
            </w:r>
          </w:p>
        </w:tc>
        <w:tc>
          <w:tcPr>
            <w:tcW w:w="1167" w:type="dxa"/>
            <w:vAlign w:val="center"/>
          </w:tcPr>
          <w:p w14:paraId="4FC13A69" w14:textId="77777777" w:rsidR="0025320E" w:rsidRPr="00F71F80" w:rsidRDefault="0025320E" w:rsidP="006F30A2">
            <w:r w:rsidRPr="00602A83">
              <w:rPr>
                <w:rFonts w:hint="eastAsia"/>
              </w:rPr>
              <w:t>Character</w:t>
            </w:r>
          </w:p>
        </w:tc>
        <w:tc>
          <w:tcPr>
            <w:tcW w:w="997" w:type="dxa"/>
            <w:vAlign w:val="center"/>
          </w:tcPr>
          <w:p w14:paraId="42EABEC3" w14:textId="77777777" w:rsidR="0025320E" w:rsidRDefault="0025320E" w:rsidP="006F30A2">
            <w:r w:rsidRPr="00602A83">
              <w:rPr>
                <w:rFonts w:hint="eastAsia"/>
              </w:rPr>
              <w:t>2</w:t>
            </w:r>
          </w:p>
        </w:tc>
        <w:tc>
          <w:tcPr>
            <w:tcW w:w="2939" w:type="dxa"/>
            <w:vAlign w:val="center"/>
          </w:tcPr>
          <w:p w14:paraId="42A518E7" w14:textId="77777777" w:rsidR="0025320E" w:rsidRPr="00F71F80" w:rsidRDefault="0025320E" w:rsidP="006F30A2">
            <w:r w:rsidRPr="00602A83">
              <w:rPr>
                <w:rFonts w:hint="eastAsia"/>
              </w:rPr>
              <w:t>证券账户类别</w:t>
            </w:r>
          </w:p>
        </w:tc>
        <w:tc>
          <w:tcPr>
            <w:tcW w:w="2552" w:type="dxa"/>
            <w:vAlign w:val="center"/>
          </w:tcPr>
          <w:p w14:paraId="52B93C7E" w14:textId="77777777" w:rsidR="0025320E" w:rsidRPr="00F71F80" w:rsidRDefault="00FD519A" w:rsidP="006F30A2">
            <w:r>
              <w:rPr>
                <w:rFonts w:hint="eastAsia"/>
              </w:rPr>
              <w:t>必填，</w:t>
            </w:r>
            <w:r w:rsidR="0025320E" w:rsidRPr="004A6013">
              <w:rPr>
                <w:rFonts w:hint="eastAsia"/>
              </w:rPr>
              <w:t>字典</w:t>
            </w:r>
            <w:r w:rsidR="0025320E" w:rsidRPr="004A6013">
              <w:rPr>
                <w:rFonts w:hint="eastAsia"/>
              </w:rPr>
              <w:t>(</w:t>
            </w:r>
            <w:r w:rsidR="0025320E" w:rsidRPr="00015D07">
              <w:rPr>
                <w:rFonts w:hint="eastAsia"/>
              </w:rPr>
              <w:t>ZHLB</w:t>
            </w:r>
            <w:r w:rsidR="0025320E" w:rsidRPr="004A6013">
              <w:rPr>
                <w:rFonts w:hint="eastAsia"/>
              </w:rPr>
              <w:t>)</w:t>
            </w:r>
          </w:p>
        </w:tc>
      </w:tr>
      <w:tr w:rsidR="0025320E" w14:paraId="7AF0170F" w14:textId="77777777" w:rsidTr="000648D2">
        <w:trPr>
          <w:trHeight w:val="415"/>
          <w:jc w:val="center"/>
        </w:trPr>
        <w:tc>
          <w:tcPr>
            <w:tcW w:w="537" w:type="dxa"/>
            <w:vAlign w:val="center"/>
          </w:tcPr>
          <w:p w14:paraId="27FD979C" w14:textId="77777777" w:rsidR="00E70528" w:rsidRDefault="00E70528">
            <w:pPr>
              <w:pStyle w:val="ab"/>
              <w:numPr>
                <w:ilvl w:val="0"/>
                <w:numId w:val="37"/>
              </w:numPr>
              <w:ind w:firstLineChars="0"/>
              <w:jc w:val="center"/>
              <w:rPr>
                <w:b/>
              </w:rPr>
            </w:pPr>
          </w:p>
        </w:tc>
        <w:tc>
          <w:tcPr>
            <w:tcW w:w="1272" w:type="dxa"/>
            <w:vAlign w:val="center"/>
          </w:tcPr>
          <w:p w14:paraId="46ADFCDC" w14:textId="77777777" w:rsidR="0025320E" w:rsidRPr="00F71F80" w:rsidRDefault="0025320E" w:rsidP="006F30A2">
            <w:r w:rsidRPr="00F71F80">
              <w:rPr>
                <w:rFonts w:hint="eastAsia"/>
              </w:rPr>
              <w:t>ZQZH</w:t>
            </w:r>
          </w:p>
        </w:tc>
        <w:tc>
          <w:tcPr>
            <w:tcW w:w="1167" w:type="dxa"/>
            <w:vAlign w:val="center"/>
          </w:tcPr>
          <w:p w14:paraId="1BCA5ED0" w14:textId="77777777" w:rsidR="0025320E" w:rsidRPr="00F71F80" w:rsidRDefault="0025320E" w:rsidP="006F30A2">
            <w:r w:rsidRPr="00F71F80">
              <w:rPr>
                <w:rFonts w:hint="eastAsia"/>
              </w:rPr>
              <w:t>Character</w:t>
            </w:r>
          </w:p>
        </w:tc>
        <w:tc>
          <w:tcPr>
            <w:tcW w:w="997" w:type="dxa"/>
            <w:vAlign w:val="center"/>
          </w:tcPr>
          <w:p w14:paraId="3DA411B4" w14:textId="77777777" w:rsidR="0025320E" w:rsidRPr="00F71F80" w:rsidRDefault="0025320E" w:rsidP="006F30A2">
            <w:r w:rsidRPr="00F71F80">
              <w:rPr>
                <w:rFonts w:hint="eastAsia"/>
              </w:rPr>
              <w:t>20</w:t>
            </w:r>
          </w:p>
        </w:tc>
        <w:tc>
          <w:tcPr>
            <w:tcW w:w="2939" w:type="dxa"/>
            <w:vAlign w:val="center"/>
          </w:tcPr>
          <w:p w14:paraId="5A47EC73" w14:textId="77777777" w:rsidR="0025320E" w:rsidRPr="00F71F80" w:rsidRDefault="0025320E" w:rsidP="006F30A2">
            <w:r w:rsidRPr="00F71F80">
              <w:rPr>
                <w:rFonts w:hint="eastAsia"/>
              </w:rPr>
              <w:t>证券账户号码</w:t>
            </w:r>
          </w:p>
        </w:tc>
        <w:tc>
          <w:tcPr>
            <w:tcW w:w="2552" w:type="dxa"/>
            <w:vAlign w:val="center"/>
          </w:tcPr>
          <w:p w14:paraId="1446CB40" w14:textId="77777777" w:rsidR="0025320E" w:rsidRPr="00F71F80" w:rsidRDefault="00872A12" w:rsidP="006F30A2">
            <w:r>
              <w:rPr>
                <w:rFonts w:hint="eastAsia"/>
              </w:rPr>
              <w:t>必填</w:t>
            </w:r>
          </w:p>
        </w:tc>
      </w:tr>
      <w:tr w:rsidR="0025320E" w14:paraId="5A879BFA" w14:textId="77777777" w:rsidTr="000648D2">
        <w:trPr>
          <w:trHeight w:val="415"/>
          <w:jc w:val="center"/>
        </w:trPr>
        <w:tc>
          <w:tcPr>
            <w:tcW w:w="537" w:type="dxa"/>
            <w:vAlign w:val="center"/>
          </w:tcPr>
          <w:p w14:paraId="67B19F38" w14:textId="77777777" w:rsidR="00E70528" w:rsidRDefault="00E70528">
            <w:pPr>
              <w:pStyle w:val="ab"/>
              <w:numPr>
                <w:ilvl w:val="0"/>
                <w:numId w:val="37"/>
              </w:numPr>
              <w:ind w:firstLineChars="0"/>
              <w:jc w:val="center"/>
              <w:rPr>
                <w:b/>
              </w:rPr>
            </w:pPr>
          </w:p>
        </w:tc>
        <w:tc>
          <w:tcPr>
            <w:tcW w:w="1272" w:type="dxa"/>
            <w:vAlign w:val="center"/>
          </w:tcPr>
          <w:p w14:paraId="24362274" w14:textId="77777777" w:rsidR="0025320E" w:rsidRPr="00F71F80" w:rsidRDefault="0025320E" w:rsidP="006F30A2">
            <w:r w:rsidRPr="00F71F80">
              <w:rPr>
                <w:rFonts w:hint="eastAsia"/>
              </w:rPr>
              <w:t>ZJLB</w:t>
            </w:r>
          </w:p>
        </w:tc>
        <w:tc>
          <w:tcPr>
            <w:tcW w:w="1167" w:type="dxa"/>
            <w:vAlign w:val="center"/>
          </w:tcPr>
          <w:p w14:paraId="4BD48053" w14:textId="77777777" w:rsidR="0025320E" w:rsidRPr="00F71F80" w:rsidRDefault="0025320E" w:rsidP="006F30A2">
            <w:r w:rsidRPr="00F71F80">
              <w:rPr>
                <w:rFonts w:hint="eastAsia"/>
              </w:rPr>
              <w:t>Character</w:t>
            </w:r>
          </w:p>
        </w:tc>
        <w:tc>
          <w:tcPr>
            <w:tcW w:w="997" w:type="dxa"/>
            <w:vAlign w:val="center"/>
          </w:tcPr>
          <w:p w14:paraId="324BD53B" w14:textId="77777777" w:rsidR="0025320E" w:rsidRPr="00F71F80" w:rsidRDefault="0025320E" w:rsidP="006F30A2">
            <w:r w:rsidRPr="00F71F80">
              <w:rPr>
                <w:rFonts w:hint="eastAsia"/>
              </w:rPr>
              <w:t>2</w:t>
            </w:r>
          </w:p>
        </w:tc>
        <w:tc>
          <w:tcPr>
            <w:tcW w:w="2939" w:type="dxa"/>
            <w:vAlign w:val="center"/>
          </w:tcPr>
          <w:p w14:paraId="2240138C" w14:textId="77777777" w:rsidR="0025320E" w:rsidRPr="00F71F80" w:rsidRDefault="0025320E" w:rsidP="006F30A2">
            <w:r w:rsidRPr="00F71F80">
              <w:rPr>
                <w:rFonts w:hint="eastAsia"/>
              </w:rPr>
              <w:t>主要身份证明文件类别</w:t>
            </w:r>
          </w:p>
        </w:tc>
        <w:tc>
          <w:tcPr>
            <w:tcW w:w="2552" w:type="dxa"/>
            <w:vAlign w:val="center"/>
          </w:tcPr>
          <w:p w14:paraId="0F3AB6E8" w14:textId="77777777" w:rsidR="0025320E" w:rsidRPr="00F71F80" w:rsidRDefault="00FD519A" w:rsidP="006F30A2">
            <w:r>
              <w:rPr>
                <w:rFonts w:hint="eastAsia"/>
              </w:rPr>
              <w:t>非</w:t>
            </w:r>
            <w:r>
              <w:t>必</w:t>
            </w:r>
            <w:r>
              <w:rPr>
                <w:rFonts w:hint="eastAsia"/>
              </w:rPr>
              <w:t>填，</w:t>
            </w:r>
            <w:r w:rsidR="0025320E" w:rsidRPr="00F71F80">
              <w:rPr>
                <w:rFonts w:hint="eastAsia"/>
              </w:rPr>
              <w:t>字典</w:t>
            </w:r>
            <w:r w:rsidR="0025320E" w:rsidRPr="00F71F80">
              <w:rPr>
                <w:rFonts w:hint="eastAsia"/>
              </w:rPr>
              <w:t>(ZJLB)</w:t>
            </w:r>
          </w:p>
        </w:tc>
      </w:tr>
      <w:tr w:rsidR="0025320E" w14:paraId="675B64EF" w14:textId="77777777" w:rsidTr="000648D2">
        <w:trPr>
          <w:trHeight w:val="415"/>
          <w:jc w:val="center"/>
        </w:trPr>
        <w:tc>
          <w:tcPr>
            <w:tcW w:w="537" w:type="dxa"/>
            <w:vAlign w:val="center"/>
          </w:tcPr>
          <w:p w14:paraId="1F779A6B" w14:textId="77777777" w:rsidR="00E70528" w:rsidRDefault="00E70528">
            <w:pPr>
              <w:pStyle w:val="ab"/>
              <w:numPr>
                <w:ilvl w:val="0"/>
                <w:numId w:val="37"/>
              </w:numPr>
              <w:ind w:firstLineChars="0"/>
              <w:jc w:val="center"/>
              <w:rPr>
                <w:b/>
              </w:rPr>
            </w:pPr>
          </w:p>
        </w:tc>
        <w:tc>
          <w:tcPr>
            <w:tcW w:w="1272" w:type="dxa"/>
            <w:vAlign w:val="center"/>
          </w:tcPr>
          <w:p w14:paraId="4A6BB11E" w14:textId="77777777" w:rsidR="0025320E" w:rsidRPr="00F71F80" w:rsidRDefault="0025320E" w:rsidP="006F30A2">
            <w:r w:rsidRPr="00F71F80">
              <w:rPr>
                <w:rFonts w:hint="eastAsia"/>
              </w:rPr>
              <w:t>ZJDM</w:t>
            </w:r>
          </w:p>
        </w:tc>
        <w:tc>
          <w:tcPr>
            <w:tcW w:w="1167" w:type="dxa"/>
            <w:vAlign w:val="center"/>
          </w:tcPr>
          <w:p w14:paraId="2076B939" w14:textId="77777777" w:rsidR="0025320E" w:rsidRPr="00F71F80" w:rsidRDefault="0025320E" w:rsidP="006F30A2">
            <w:r w:rsidRPr="00F71F80">
              <w:rPr>
                <w:rFonts w:hint="eastAsia"/>
              </w:rPr>
              <w:t>Character</w:t>
            </w:r>
          </w:p>
        </w:tc>
        <w:tc>
          <w:tcPr>
            <w:tcW w:w="997" w:type="dxa"/>
            <w:vAlign w:val="center"/>
          </w:tcPr>
          <w:p w14:paraId="05AC73B6" w14:textId="77777777" w:rsidR="0025320E" w:rsidRPr="00F71F80" w:rsidRDefault="0025320E" w:rsidP="006F30A2">
            <w:r>
              <w:rPr>
                <w:rFonts w:hint="eastAsia"/>
              </w:rPr>
              <w:t>4</w:t>
            </w:r>
            <w:r w:rsidRPr="00F71F80">
              <w:rPr>
                <w:rFonts w:hint="eastAsia"/>
              </w:rPr>
              <w:t>0</w:t>
            </w:r>
          </w:p>
        </w:tc>
        <w:tc>
          <w:tcPr>
            <w:tcW w:w="2939" w:type="dxa"/>
            <w:vAlign w:val="center"/>
          </w:tcPr>
          <w:p w14:paraId="43DFC2D7" w14:textId="77777777" w:rsidR="0025320E" w:rsidRPr="00F71F80" w:rsidRDefault="0025320E" w:rsidP="006F30A2">
            <w:r w:rsidRPr="00F71F80">
              <w:rPr>
                <w:rFonts w:hint="eastAsia"/>
              </w:rPr>
              <w:t>主要身份证明文件代码</w:t>
            </w:r>
          </w:p>
        </w:tc>
        <w:tc>
          <w:tcPr>
            <w:tcW w:w="2552" w:type="dxa"/>
            <w:vAlign w:val="center"/>
          </w:tcPr>
          <w:p w14:paraId="7A429502" w14:textId="77777777" w:rsidR="0025320E" w:rsidRPr="00F71F80" w:rsidRDefault="00FD519A" w:rsidP="006F30A2">
            <w:r>
              <w:rPr>
                <w:rFonts w:hint="eastAsia"/>
              </w:rPr>
              <w:t>非</w:t>
            </w:r>
            <w:r>
              <w:t>必</w:t>
            </w:r>
            <w:r>
              <w:rPr>
                <w:rFonts w:hint="eastAsia"/>
              </w:rPr>
              <w:t>填</w:t>
            </w:r>
          </w:p>
        </w:tc>
      </w:tr>
      <w:tr w:rsidR="00EF0B7D" w14:paraId="5DAB0F67" w14:textId="77777777" w:rsidTr="000648D2">
        <w:trPr>
          <w:trHeight w:val="415"/>
          <w:jc w:val="center"/>
        </w:trPr>
        <w:tc>
          <w:tcPr>
            <w:tcW w:w="537" w:type="dxa"/>
            <w:vAlign w:val="center"/>
          </w:tcPr>
          <w:p w14:paraId="383C24BA" w14:textId="77777777" w:rsidR="00E70528" w:rsidRDefault="00E70528">
            <w:pPr>
              <w:pStyle w:val="ab"/>
              <w:numPr>
                <w:ilvl w:val="0"/>
                <w:numId w:val="37"/>
              </w:numPr>
              <w:ind w:firstLineChars="0"/>
              <w:jc w:val="center"/>
              <w:rPr>
                <w:b/>
              </w:rPr>
            </w:pPr>
          </w:p>
        </w:tc>
        <w:tc>
          <w:tcPr>
            <w:tcW w:w="1272" w:type="dxa"/>
            <w:vAlign w:val="center"/>
          </w:tcPr>
          <w:p w14:paraId="7659CFBB" w14:textId="77777777" w:rsidR="00EF0B7D" w:rsidRPr="00F71F80" w:rsidRDefault="00EF0B7D" w:rsidP="006F30A2">
            <w:r>
              <w:rPr>
                <w:rFonts w:hint="eastAsia"/>
              </w:rPr>
              <w:t>QSBH</w:t>
            </w:r>
          </w:p>
        </w:tc>
        <w:tc>
          <w:tcPr>
            <w:tcW w:w="1167" w:type="dxa"/>
            <w:vAlign w:val="center"/>
          </w:tcPr>
          <w:p w14:paraId="6E8322CE" w14:textId="77777777" w:rsidR="00EF0B7D" w:rsidRPr="00F71F80" w:rsidRDefault="00EF0B7D" w:rsidP="006F30A2">
            <w:r w:rsidRPr="00F71F80">
              <w:rPr>
                <w:rFonts w:hint="eastAsia"/>
              </w:rPr>
              <w:t>Character</w:t>
            </w:r>
          </w:p>
        </w:tc>
        <w:tc>
          <w:tcPr>
            <w:tcW w:w="997" w:type="dxa"/>
            <w:vAlign w:val="center"/>
          </w:tcPr>
          <w:p w14:paraId="37DB2C00" w14:textId="77777777" w:rsidR="00EF0B7D" w:rsidRDefault="00EF0B7D" w:rsidP="006F30A2">
            <w:r>
              <w:rPr>
                <w:rFonts w:hint="eastAsia"/>
              </w:rPr>
              <w:t>6</w:t>
            </w:r>
          </w:p>
        </w:tc>
        <w:tc>
          <w:tcPr>
            <w:tcW w:w="2939" w:type="dxa"/>
            <w:vAlign w:val="center"/>
          </w:tcPr>
          <w:p w14:paraId="6E33DCE1" w14:textId="77777777" w:rsidR="00EF0B7D" w:rsidRPr="00F71F80" w:rsidRDefault="00EF0B7D" w:rsidP="006F30A2">
            <w:r>
              <w:rPr>
                <w:rFonts w:hint="eastAsia"/>
              </w:rPr>
              <w:t>清算编号或结算主席位</w:t>
            </w:r>
          </w:p>
        </w:tc>
        <w:tc>
          <w:tcPr>
            <w:tcW w:w="2552" w:type="dxa"/>
            <w:vAlign w:val="center"/>
          </w:tcPr>
          <w:p w14:paraId="56AD9E9F" w14:textId="77777777" w:rsidR="00EF0B7D" w:rsidRPr="00F71F80" w:rsidRDefault="00FD519A" w:rsidP="006F30A2">
            <w:r>
              <w:rPr>
                <w:rFonts w:hint="eastAsia"/>
              </w:rPr>
              <w:t>必填</w:t>
            </w:r>
            <w:r>
              <w:t>，</w:t>
            </w:r>
            <w:r w:rsidR="00EF0B7D">
              <w:rPr>
                <w:rFonts w:hint="eastAsia"/>
              </w:rPr>
              <w:t>沪市账户不合格报送填清算编号，深市账户不合格报送填资金结算主席位</w:t>
            </w:r>
          </w:p>
        </w:tc>
      </w:tr>
      <w:tr w:rsidR="00EF0B7D" w14:paraId="4DDDE53C" w14:textId="77777777" w:rsidTr="000648D2">
        <w:trPr>
          <w:trHeight w:val="415"/>
          <w:jc w:val="center"/>
        </w:trPr>
        <w:tc>
          <w:tcPr>
            <w:tcW w:w="537" w:type="dxa"/>
            <w:vAlign w:val="center"/>
          </w:tcPr>
          <w:p w14:paraId="067AD3DD" w14:textId="77777777" w:rsidR="00E70528" w:rsidRDefault="00E70528">
            <w:pPr>
              <w:pStyle w:val="ab"/>
              <w:numPr>
                <w:ilvl w:val="0"/>
                <w:numId w:val="37"/>
              </w:numPr>
              <w:ind w:firstLineChars="0"/>
              <w:jc w:val="center"/>
              <w:rPr>
                <w:b/>
              </w:rPr>
            </w:pPr>
          </w:p>
        </w:tc>
        <w:tc>
          <w:tcPr>
            <w:tcW w:w="1272" w:type="dxa"/>
            <w:vAlign w:val="center"/>
          </w:tcPr>
          <w:p w14:paraId="311E78E9" w14:textId="77777777" w:rsidR="00EF0B7D" w:rsidRPr="00F71F80" w:rsidRDefault="00EF0B7D" w:rsidP="006F30A2">
            <w:r w:rsidRPr="00F71F80">
              <w:rPr>
                <w:rFonts w:hint="eastAsia"/>
              </w:rPr>
              <w:t>BHGYYLB</w:t>
            </w:r>
          </w:p>
        </w:tc>
        <w:tc>
          <w:tcPr>
            <w:tcW w:w="1167" w:type="dxa"/>
            <w:vAlign w:val="center"/>
          </w:tcPr>
          <w:p w14:paraId="79116240" w14:textId="77777777" w:rsidR="00EF0B7D" w:rsidRPr="00F71F80" w:rsidRDefault="00EF0B7D" w:rsidP="006F30A2">
            <w:r w:rsidRPr="00F71F80">
              <w:rPr>
                <w:rFonts w:hint="eastAsia"/>
              </w:rPr>
              <w:t>Character</w:t>
            </w:r>
          </w:p>
        </w:tc>
        <w:tc>
          <w:tcPr>
            <w:tcW w:w="997" w:type="dxa"/>
            <w:vAlign w:val="center"/>
          </w:tcPr>
          <w:p w14:paraId="2AF328C3" w14:textId="77777777" w:rsidR="00EF0B7D" w:rsidRPr="00F71F80" w:rsidRDefault="00EF0B7D" w:rsidP="006F30A2">
            <w:r w:rsidRPr="00F71F80">
              <w:rPr>
                <w:rFonts w:hint="eastAsia"/>
              </w:rPr>
              <w:t>1</w:t>
            </w:r>
          </w:p>
        </w:tc>
        <w:tc>
          <w:tcPr>
            <w:tcW w:w="2939" w:type="dxa"/>
            <w:vAlign w:val="center"/>
          </w:tcPr>
          <w:p w14:paraId="4D6F8FE4" w14:textId="77777777" w:rsidR="00EF0B7D" w:rsidRPr="00F71F80" w:rsidRDefault="00EF0B7D" w:rsidP="006F30A2">
            <w:r w:rsidRPr="00F71F80">
              <w:rPr>
                <w:rFonts w:hint="eastAsia"/>
              </w:rPr>
              <w:t>不合格原因类别</w:t>
            </w:r>
          </w:p>
        </w:tc>
        <w:tc>
          <w:tcPr>
            <w:tcW w:w="2552" w:type="dxa"/>
            <w:vAlign w:val="center"/>
          </w:tcPr>
          <w:p w14:paraId="4BEFE981" w14:textId="77777777" w:rsidR="00EF0B7D" w:rsidRDefault="00091E12" w:rsidP="006F30A2">
            <w:r>
              <w:rPr>
                <w:rFonts w:hint="eastAsia"/>
              </w:rPr>
              <w:t>必填</w:t>
            </w:r>
            <w:r>
              <w:t>，</w:t>
            </w:r>
            <w:r w:rsidR="00EF0B7D" w:rsidRPr="00F71F80">
              <w:rPr>
                <w:rFonts w:hint="eastAsia"/>
              </w:rPr>
              <w:t>字典</w:t>
            </w:r>
            <w:r w:rsidR="00EF0B7D" w:rsidRPr="00F71F80">
              <w:rPr>
                <w:rFonts w:hint="eastAsia"/>
              </w:rPr>
              <w:t>(BHGYYLB)</w:t>
            </w:r>
          </w:p>
        </w:tc>
      </w:tr>
    </w:tbl>
    <w:p w14:paraId="54B013CD" w14:textId="77777777" w:rsidR="00972847" w:rsidRPr="004F5966" w:rsidRDefault="00972847" w:rsidP="00972847">
      <w:pPr>
        <w:spacing w:line="360" w:lineRule="auto"/>
        <w:rPr>
          <w:b/>
          <w:sz w:val="30"/>
          <w:szCs w:val="30"/>
        </w:rPr>
      </w:pPr>
      <w:r w:rsidRPr="004F5966">
        <w:rPr>
          <w:rFonts w:hint="eastAsia"/>
          <w:b/>
          <w:sz w:val="30"/>
          <w:szCs w:val="30"/>
        </w:rPr>
        <w:t>说明：</w:t>
      </w:r>
    </w:p>
    <w:p w14:paraId="01F4739F" w14:textId="77777777" w:rsidR="00E70528" w:rsidRDefault="00214AA4">
      <w:pPr>
        <w:pStyle w:val="ab"/>
        <w:numPr>
          <w:ilvl w:val="0"/>
          <w:numId w:val="109"/>
        </w:numPr>
        <w:spacing w:line="360" w:lineRule="auto"/>
        <w:ind w:firstLineChars="0"/>
      </w:pPr>
      <w:r>
        <w:rPr>
          <w:rFonts w:hint="eastAsia"/>
        </w:rPr>
        <w:t>文件名称：</w:t>
      </w:r>
      <w:r>
        <w:rPr>
          <w:rFonts w:hint="eastAsia"/>
        </w:rPr>
        <w:t>bhgbsXXXXXX.mdd</w:t>
      </w:r>
    </w:p>
    <w:p w14:paraId="1A044D91" w14:textId="77777777" w:rsidR="00E70528" w:rsidRDefault="00972847">
      <w:pPr>
        <w:pStyle w:val="ab"/>
        <w:numPr>
          <w:ilvl w:val="0"/>
          <w:numId w:val="109"/>
        </w:numPr>
        <w:spacing w:line="360" w:lineRule="auto"/>
        <w:ind w:firstLineChars="0"/>
      </w:pPr>
      <w:r>
        <w:rPr>
          <w:rFonts w:hint="eastAsia"/>
        </w:rPr>
        <w:t>发送方：开户代理机构</w:t>
      </w:r>
    </w:p>
    <w:p w14:paraId="32206D00" w14:textId="77777777" w:rsidR="00E70528" w:rsidRDefault="00972847">
      <w:pPr>
        <w:pStyle w:val="ab"/>
        <w:numPr>
          <w:ilvl w:val="0"/>
          <w:numId w:val="109"/>
        </w:numPr>
        <w:spacing w:line="360" w:lineRule="auto"/>
        <w:ind w:firstLineChars="0"/>
      </w:pPr>
      <w:r>
        <w:rPr>
          <w:rFonts w:hint="eastAsia"/>
        </w:rPr>
        <w:t>接收方：</w:t>
      </w:r>
      <w:r w:rsidR="003D63AB">
        <w:rPr>
          <w:rFonts w:hint="eastAsia"/>
        </w:rPr>
        <w:t>中国结算账户系统</w:t>
      </w:r>
    </w:p>
    <w:p w14:paraId="210261C2" w14:textId="77777777" w:rsidR="00E70528" w:rsidRDefault="00972847">
      <w:pPr>
        <w:pStyle w:val="ab"/>
        <w:numPr>
          <w:ilvl w:val="0"/>
          <w:numId w:val="109"/>
        </w:numPr>
        <w:spacing w:line="360" w:lineRule="auto"/>
        <w:ind w:firstLineChars="0"/>
      </w:pPr>
      <w:r w:rsidRPr="00C77B74">
        <w:rPr>
          <w:rFonts w:hint="eastAsia"/>
        </w:rPr>
        <w:t>发送时点</w:t>
      </w:r>
      <w:r>
        <w:rPr>
          <w:rFonts w:hint="eastAsia"/>
        </w:rPr>
        <w:t>：</w:t>
      </w:r>
      <w:r w:rsidRPr="00AE7C65">
        <w:rPr>
          <w:rFonts w:hint="eastAsia"/>
        </w:rPr>
        <w:t>交易日</w:t>
      </w:r>
      <w:r w:rsidR="00B64E35">
        <w:rPr>
          <w:rFonts w:hint="eastAsia"/>
        </w:rPr>
        <w:t>15</w:t>
      </w:r>
      <w:r w:rsidR="00B64E35">
        <w:rPr>
          <w:rFonts w:hint="eastAsia"/>
        </w:rPr>
        <w:t>：</w:t>
      </w:r>
      <w:r w:rsidR="00B64E35">
        <w:rPr>
          <w:rFonts w:hint="eastAsia"/>
        </w:rPr>
        <w:t>00</w:t>
      </w:r>
      <w:r w:rsidR="00B64E35">
        <w:rPr>
          <w:rFonts w:hint="eastAsia"/>
        </w:rPr>
        <w:t>前</w:t>
      </w:r>
    </w:p>
    <w:p w14:paraId="736D1143" w14:textId="77777777" w:rsidR="00E70528" w:rsidRDefault="00972847">
      <w:pPr>
        <w:pStyle w:val="ab"/>
        <w:numPr>
          <w:ilvl w:val="0"/>
          <w:numId w:val="109"/>
        </w:numPr>
        <w:spacing w:line="360" w:lineRule="auto"/>
        <w:ind w:firstLineChars="0"/>
      </w:pPr>
      <w:r>
        <w:rPr>
          <w:rFonts w:hint="eastAsia"/>
        </w:rPr>
        <w:t>发送周期：按需要</w:t>
      </w:r>
    </w:p>
    <w:p w14:paraId="3A3C239D" w14:textId="77777777" w:rsidR="00E70528" w:rsidRDefault="00E17F51">
      <w:pPr>
        <w:pStyle w:val="ab"/>
        <w:numPr>
          <w:ilvl w:val="0"/>
          <w:numId w:val="109"/>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302F03A5" w14:textId="77777777" w:rsidR="00E70528" w:rsidRDefault="008750B0">
      <w:pPr>
        <w:pStyle w:val="ab"/>
        <w:numPr>
          <w:ilvl w:val="0"/>
          <w:numId w:val="109"/>
        </w:numPr>
        <w:spacing w:line="360" w:lineRule="auto"/>
        <w:ind w:firstLineChars="0"/>
      </w:pPr>
      <w:r>
        <w:rPr>
          <w:rFonts w:hint="eastAsia"/>
        </w:rPr>
        <w:t>通信通道：</w:t>
      </w:r>
      <w:r>
        <w:rPr>
          <w:rFonts w:hint="eastAsia"/>
        </w:rPr>
        <w:t>PROP</w:t>
      </w:r>
      <w:r>
        <w:rPr>
          <w:rFonts w:hint="eastAsia"/>
        </w:rPr>
        <w:t>文件交换系统</w:t>
      </w:r>
    </w:p>
    <w:p w14:paraId="16ABA0F8" w14:textId="77777777" w:rsidR="00E70528" w:rsidRDefault="00972847">
      <w:pPr>
        <w:pStyle w:val="ab"/>
        <w:numPr>
          <w:ilvl w:val="0"/>
          <w:numId w:val="109"/>
        </w:numPr>
        <w:spacing w:line="360" w:lineRule="auto"/>
        <w:ind w:firstLineChars="0"/>
      </w:pPr>
      <w:r w:rsidRPr="005D7C68">
        <w:rPr>
          <w:rFonts w:hint="eastAsia"/>
        </w:rPr>
        <w:t>不合格账户数据报送</w:t>
      </w:r>
      <w:r>
        <w:rPr>
          <w:rFonts w:hint="eastAsia"/>
        </w:rPr>
        <w:t>文件</w:t>
      </w:r>
      <w:r w:rsidRPr="00DB3239">
        <w:rPr>
          <w:rFonts w:hint="eastAsia"/>
        </w:rPr>
        <w:t>，开户代理机构日终发送本文件至统一账户平台</w:t>
      </w:r>
      <w:r>
        <w:rPr>
          <w:rFonts w:hint="eastAsia"/>
        </w:rPr>
        <w:t>申请。</w:t>
      </w:r>
    </w:p>
    <w:p w14:paraId="514AFD45" w14:textId="77777777" w:rsidR="00972847" w:rsidRPr="00D47AEF" w:rsidRDefault="00972847" w:rsidP="00972847"/>
    <w:p w14:paraId="44E31C3A" w14:textId="77777777" w:rsidR="00E70528" w:rsidRDefault="00972847">
      <w:pPr>
        <w:pStyle w:val="2"/>
        <w:numPr>
          <w:ilvl w:val="0"/>
          <w:numId w:val="33"/>
        </w:numPr>
      </w:pPr>
      <w:bookmarkStart w:id="1300" w:name="_Toc358041949"/>
      <w:bookmarkStart w:id="1301" w:name="_Toc3820435"/>
      <w:r w:rsidRPr="005D7C68">
        <w:rPr>
          <w:rFonts w:hint="eastAsia"/>
        </w:rPr>
        <w:t>不合格账户</w:t>
      </w:r>
      <w:r>
        <w:rPr>
          <w:rFonts w:hint="eastAsia"/>
        </w:rPr>
        <w:t>反馈文件</w:t>
      </w:r>
      <w:bookmarkEnd w:id="1300"/>
      <w:bookmarkEnd w:id="1301"/>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167"/>
        <w:gridCol w:w="997"/>
        <w:gridCol w:w="2939"/>
        <w:gridCol w:w="2552"/>
      </w:tblGrid>
      <w:tr w:rsidR="00972847" w:rsidRPr="00455B38" w14:paraId="4878B5EC" w14:textId="77777777" w:rsidTr="000648D2">
        <w:trPr>
          <w:trHeight w:val="534"/>
          <w:jc w:val="center"/>
        </w:trPr>
        <w:tc>
          <w:tcPr>
            <w:tcW w:w="537" w:type="dxa"/>
            <w:shd w:val="clear" w:color="auto" w:fill="FFC000"/>
            <w:vAlign w:val="center"/>
          </w:tcPr>
          <w:p w14:paraId="57BEC6F1" w14:textId="77777777" w:rsidR="00972847" w:rsidRPr="00455B38" w:rsidRDefault="00972847" w:rsidP="006F30A2">
            <w:pPr>
              <w:jc w:val="center"/>
              <w:rPr>
                <w:b/>
                <w:sz w:val="24"/>
                <w:szCs w:val="24"/>
              </w:rPr>
            </w:pPr>
            <w:r w:rsidRPr="00455B38">
              <w:rPr>
                <w:rFonts w:hint="eastAsia"/>
                <w:b/>
                <w:sz w:val="24"/>
                <w:szCs w:val="24"/>
              </w:rPr>
              <w:t>NO</w:t>
            </w:r>
          </w:p>
        </w:tc>
        <w:tc>
          <w:tcPr>
            <w:tcW w:w="1272" w:type="dxa"/>
            <w:shd w:val="clear" w:color="auto" w:fill="FFC000"/>
            <w:vAlign w:val="center"/>
          </w:tcPr>
          <w:p w14:paraId="4CE2FEA4" w14:textId="77777777" w:rsidR="00972847" w:rsidRPr="00455B38" w:rsidRDefault="00972847" w:rsidP="006F30A2">
            <w:pPr>
              <w:jc w:val="center"/>
              <w:rPr>
                <w:b/>
                <w:sz w:val="24"/>
                <w:szCs w:val="24"/>
              </w:rPr>
            </w:pPr>
            <w:r w:rsidRPr="00455B38">
              <w:rPr>
                <w:rFonts w:hint="eastAsia"/>
                <w:b/>
                <w:sz w:val="24"/>
                <w:szCs w:val="24"/>
              </w:rPr>
              <w:t>字段</w:t>
            </w:r>
          </w:p>
        </w:tc>
        <w:tc>
          <w:tcPr>
            <w:tcW w:w="1167" w:type="dxa"/>
            <w:shd w:val="clear" w:color="auto" w:fill="FFC000"/>
            <w:vAlign w:val="center"/>
          </w:tcPr>
          <w:p w14:paraId="3B4FB36B" w14:textId="77777777" w:rsidR="00972847" w:rsidRPr="00455B38" w:rsidRDefault="00972847" w:rsidP="006F30A2">
            <w:pPr>
              <w:jc w:val="center"/>
              <w:rPr>
                <w:b/>
                <w:sz w:val="24"/>
                <w:szCs w:val="24"/>
              </w:rPr>
            </w:pPr>
            <w:r w:rsidRPr="00455B38">
              <w:rPr>
                <w:rFonts w:hint="eastAsia"/>
                <w:b/>
                <w:sz w:val="24"/>
                <w:szCs w:val="24"/>
              </w:rPr>
              <w:t>类型</w:t>
            </w:r>
          </w:p>
        </w:tc>
        <w:tc>
          <w:tcPr>
            <w:tcW w:w="997" w:type="dxa"/>
            <w:shd w:val="clear" w:color="auto" w:fill="FFC000"/>
            <w:vAlign w:val="center"/>
          </w:tcPr>
          <w:p w14:paraId="7BA2E18A" w14:textId="77777777" w:rsidR="00972847" w:rsidRPr="00455B38" w:rsidRDefault="00972847" w:rsidP="006F30A2">
            <w:pPr>
              <w:jc w:val="center"/>
              <w:rPr>
                <w:b/>
                <w:sz w:val="24"/>
                <w:szCs w:val="24"/>
              </w:rPr>
            </w:pPr>
            <w:r w:rsidRPr="00455B38">
              <w:rPr>
                <w:rFonts w:hint="eastAsia"/>
                <w:b/>
                <w:sz w:val="24"/>
                <w:szCs w:val="24"/>
              </w:rPr>
              <w:t>长度</w:t>
            </w:r>
          </w:p>
        </w:tc>
        <w:tc>
          <w:tcPr>
            <w:tcW w:w="2939" w:type="dxa"/>
            <w:shd w:val="clear" w:color="auto" w:fill="FFC000"/>
            <w:vAlign w:val="center"/>
          </w:tcPr>
          <w:p w14:paraId="32B36AE3" w14:textId="77777777" w:rsidR="00972847" w:rsidRPr="00455B38" w:rsidRDefault="00972847" w:rsidP="006F30A2">
            <w:pPr>
              <w:jc w:val="center"/>
              <w:rPr>
                <w:b/>
                <w:sz w:val="24"/>
                <w:szCs w:val="24"/>
              </w:rPr>
            </w:pPr>
            <w:r w:rsidRPr="00455B38">
              <w:rPr>
                <w:rFonts w:hint="eastAsia"/>
                <w:b/>
                <w:sz w:val="24"/>
                <w:szCs w:val="24"/>
              </w:rPr>
              <w:t>字段名称</w:t>
            </w:r>
          </w:p>
        </w:tc>
        <w:tc>
          <w:tcPr>
            <w:tcW w:w="2552" w:type="dxa"/>
            <w:shd w:val="clear" w:color="auto" w:fill="FFC000"/>
            <w:vAlign w:val="center"/>
          </w:tcPr>
          <w:p w14:paraId="281854C4" w14:textId="77777777" w:rsidR="00972847" w:rsidRPr="00455B38" w:rsidRDefault="00B16CC4" w:rsidP="006F30A2">
            <w:pPr>
              <w:jc w:val="center"/>
              <w:rPr>
                <w:b/>
                <w:sz w:val="24"/>
                <w:szCs w:val="24"/>
              </w:rPr>
            </w:pPr>
            <w:r>
              <w:rPr>
                <w:rFonts w:hint="eastAsia"/>
                <w:b/>
                <w:sz w:val="24"/>
                <w:szCs w:val="24"/>
              </w:rPr>
              <w:t>备注</w:t>
            </w:r>
          </w:p>
        </w:tc>
      </w:tr>
      <w:tr w:rsidR="00972847" w14:paraId="7BDCE89C" w14:textId="77777777" w:rsidTr="000648D2">
        <w:trPr>
          <w:trHeight w:val="415"/>
          <w:jc w:val="center"/>
        </w:trPr>
        <w:tc>
          <w:tcPr>
            <w:tcW w:w="537" w:type="dxa"/>
            <w:vAlign w:val="center"/>
          </w:tcPr>
          <w:p w14:paraId="59E80CF4" w14:textId="77777777" w:rsidR="00E70528" w:rsidRDefault="00E70528">
            <w:pPr>
              <w:pStyle w:val="ab"/>
              <w:numPr>
                <w:ilvl w:val="0"/>
                <w:numId w:val="72"/>
              </w:numPr>
              <w:ind w:firstLineChars="0"/>
              <w:jc w:val="center"/>
              <w:rPr>
                <w:b/>
              </w:rPr>
            </w:pPr>
          </w:p>
        </w:tc>
        <w:tc>
          <w:tcPr>
            <w:tcW w:w="1272" w:type="dxa"/>
            <w:vAlign w:val="center"/>
          </w:tcPr>
          <w:p w14:paraId="3645CDE6" w14:textId="77777777" w:rsidR="00972847" w:rsidRPr="00F71F80" w:rsidRDefault="00972847" w:rsidP="006F30A2">
            <w:r w:rsidRPr="00F71F80">
              <w:rPr>
                <w:rFonts w:hint="eastAsia"/>
              </w:rPr>
              <w:t>KHJGDM</w:t>
            </w:r>
          </w:p>
        </w:tc>
        <w:tc>
          <w:tcPr>
            <w:tcW w:w="1167" w:type="dxa"/>
            <w:vAlign w:val="center"/>
          </w:tcPr>
          <w:p w14:paraId="2EF8C18E" w14:textId="77777777" w:rsidR="00972847" w:rsidRPr="00F71F80" w:rsidRDefault="00972847" w:rsidP="006F30A2">
            <w:r w:rsidRPr="00F71F80">
              <w:rPr>
                <w:rFonts w:hint="eastAsia"/>
              </w:rPr>
              <w:t>Character</w:t>
            </w:r>
          </w:p>
        </w:tc>
        <w:tc>
          <w:tcPr>
            <w:tcW w:w="997" w:type="dxa"/>
            <w:vAlign w:val="center"/>
          </w:tcPr>
          <w:p w14:paraId="182625A0" w14:textId="77777777" w:rsidR="00972847" w:rsidRPr="00F71F80" w:rsidRDefault="00972847" w:rsidP="006F30A2">
            <w:r w:rsidRPr="00F71F80">
              <w:rPr>
                <w:rFonts w:hint="eastAsia"/>
              </w:rPr>
              <w:t>6</w:t>
            </w:r>
          </w:p>
        </w:tc>
        <w:tc>
          <w:tcPr>
            <w:tcW w:w="2939" w:type="dxa"/>
            <w:vAlign w:val="center"/>
          </w:tcPr>
          <w:p w14:paraId="0A7E3814" w14:textId="77777777" w:rsidR="00972847" w:rsidRPr="00F71F80" w:rsidRDefault="00972847" w:rsidP="006F30A2">
            <w:r>
              <w:rPr>
                <w:rFonts w:hint="eastAsia"/>
              </w:rPr>
              <w:t>业务发起</w:t>
            </w:r>
            <w:r w:rsidRPr="00F71F80">
              <w:rPr>
                <w:rFonts w:hint="eastAsia"/>
              </w:rPr>
              <w:t>开户代理机构代码</w:t>
            </w:r>
          </w:p>
        </w:tc>
        <w:tc>
          <w:tcPr>
            <w:tcW w:w="2552" w:type="dxa"/>
            <w:vAlign w:val="center"/>
          </w:tcPr>
          <w:p w14:paraId="273A1FA6" w14:textId="77777777" w:rsidR="00972847" w:rsidRPr="00F71F80" w:rsidRDefault="00972847" w:rsidP="006F30A2"/>
        </w:tc>
      </w:tr>
      <w:tr w:rsidR="00972847" w14:paraId="5DE84782" w14:textId="77777777" w:rsidTr="000648D2">
        <w:trPr>
          <w:trHeight w:val="415"/>
          <w:jc w:val="center"/>
        </w:trPr>
        <w:tc>
          <w:tcPr>
            <w:tcW w:w="537" w:type="dxa"/>
            <w:vAlign w:val="center"/>
          </w:tcPr>
          <w:p w14:paraId="64D4A98C" w14:textId="77777777" w:rsidR="00E70528" w:rsidRDefault="00E70528">
            <w:pPr>
              <w:pStyle w:val="ab"/>
              <w:numPr>
                <w:ilvl w:val="0"/>
                <w:numId w:val="72"/>
              </w:numPr>
              <w:ind w:firstLineChars="0"/>
              <w:jc w:val="center"/>
              <w:rPr>
                <w:b/>
              </w:rPr>
            </w:pPr>
          </w:p>
        </w:tc>
        <w:tc>
          <w:tcPr>
            <w:tcW w:w="1272" w:type="dxa"/>
            <w:vAlign w:val="center"/>
          </w:tcPr>
          <w:p w14:paraId="4D7949E2" w14:textId="77777777" w:rsidR="00972847" w:rsidRPr="00F71F80" w:rsidRDefault="00972847" w:rsidP="006F30A2">
            <w:r w:rsidRPr="00F71F80">
              <w:rPr>
                <w:rFonts w:hint="eastAsia"/>
              </w:rPr>
              <w:t>YMTH</w:t>
            </w:r>
          </w:p>
        </w:tc>
        <w:tc>
          <w:tcPr>
            <w:tcW w:w="1167" w:type="dxa"/>
            <w:vAlign w:val="center"/>
          </w:tcPr>
          <w:p w14:paraId="41143DC4" w14:textId="77777777" w:rsidR="00972847" w:rsidRPr="00F71F80" w:rsidRDefault="00972847" w:rsidP="006F30A2">
            <w:r w:rsidRPr="00F71F80">
              <w:rPr>
                <w:rFonts w:hint="eastAsia"/>
              </w:rPr>
              <w:t>Character</w:t>
            </w:r>
          </w:p>
        </w:tc>
        <w:tc>
          <w:tcPr>
            <w:tcW w:w="997" w:type="dxa"/>
            <w:vAlign w:val="center"/>
          </w:tcPr>
          <w:p w14:paraId="409259CD" w14:textId="77777777" w:rsidR="00972847" w:rsidRPr="00F71F80" w:rsidRDefault="00972847" w:rsidP="006F30A2">
            <w:r>
              <w:rPr>
                <w:rFonts w:hint="eastAsia"/>
              </w:rPr>
              <w:t>20</w:t>
            </w:r>
          </w:p>
        </w:tc>
        <w:tc>
          <w:tcPr>
            <w:tcW w:w="2939" w:type="dxa"/>
            <w:vAlign w:val="center"/>
          </w:tcPr>
          <w:p w14:paraId="498BDFE5" w14:textId="77777777" w:rsidR="00972847" w:rsidRPr="00F71F80" w:rsidRDefault="00972847" w:rsidP="006F30A2">
            <w:r w:rsidRPr="00F71F80">
              <w:rPr>
                <w:rFonts w:hint="eastAsia"/>
              </w:rPr>
              <w:t>一码通账户号码</w:t>
            </w:r>
          </w:p>
        </w:tc>
        <w:tc>
          <w:tcPr>
            <w:tcW w:w="2552" w:type="dxa"/>
            <w:vAlign w:val="center"/>
          </w:tcPr>
          <w:p w14:paraId="1619268A" w14:textId="77777777" w:rsidR="00972847" w:rsidRPr="00F71F80" w:rsidRDefault="00972847" w:rsidP="006F30A2"/>
        </w:tc>
      </w:tr>
      <w:tr w:rsidR="00B01EEA" w14:paraId="0A8203F4" w14:textId="77777777" w:rsidTr="000648D2">
        <w:trPr>
          <w:trHeight w:val="415"/>
          <w:jc w:val="center"/>
        </w:trPr>
        <w:tc>
          <w:tcPr>
            <w:tcW w:w="537" w:type="dxa"/>
            <w:vAlign w:val="center"/>
          </w:tcPr>
          <w:p w14:paraId="330C3C17" w14:textId="77777777" w:rsidR="00E70528" w:rsidRDefault="00E70528">
            <w:pPr>
              <w:pStyle w:val="ab"/>
              <w:numPr>
                <w:ilvl w:val="0"/>
                <w:numId w:val="72"/>
              </w:numPr>
              <w:ind w:firstLineChars="0"/>
              <w:jc w:val="center"/>
              <w:rPr>
                <w:b/>
              </w:rPr>
            </w:pPr>
          </w:p>
        </w:tc>
        <w:tc>
          <w:tcPr>
            <w:tcW w:w="1272" w:type="dxa"/>
            <w:vAlign w:val="center"/>
          </w:tcPr>
          <w:p w14:paraId="776A0D7A" w14:textId="77777777" w:rsidR="00B01EEA" w:rsidRPr="00F71F80" w:rsidRDefault="00B01EEA" w:rsidP="006F30A2">
            <w:r w:rsidRPr="00602A83">
              <w:rPr>
                <w:rFonts w:hint="eastAsia"/>
              </w:rPr>
              <w:t>ZHLB</w:t>
            </w:r>
          </w:p>
        </w:tc>
        <w:tc>
          <w:tcPr>
            <w:tcW w:w="1167" w:type="dxa"/>
            <w:vAlign w:val="center"/>
          </w:tcPr>
          <w:p w14:paraId="3A93FA55" w14:textId="77777777" w:rsidR="00B01EEA" w:rsidRPr="00F71F80" w:rsidRDefault="00B01EEA" w:rsidP="006F30A2">
            <w:r w:rsidRPr="00602A83">
              <w:rPr>
                <w:rFonts w:hint="eastAsia"/>
              </w:rPr>
              <w:t>Character</w:t>
            </w:r>
          </w:p>
        </w:tc>
        <w:tc>
          <w:tcPr>
            <w:tcW w:w="997" w:type="dxa"/>
            <w:vAlign w:val="center"/>
          </w:tcPr>
          <w:p w14:paraId="59F74FD7" w14:textId="77777777" w:rsidR="00B01EEA" w:rsidRDefault="00B01EEA" w:rsidP="006F30A2">
            <w:r w:rsidRPr="00602A83">
              <w:rPr>
                <w:rFonts w:hint="eastAsia"/>
              </w:rPr>
              <w:t>2</w:t>
            </w:r>
          </w:p>
        </w:tc>
        <w:tc>
          <w:tcPr>
            <w:tcW w:w="2939" w:type="dxa"/>
            <w:vAlign w:val="center"/>
          </w:tcPr>
          <w:p w14:paraId="7FBED773" w14:textId="77777777" w:rsidR="00B01EEA" w:rsidRPr="00F71F80" w:rsidRDefault="00B01EEA" w:rsidP="006F30A2">
            <w:r w:rsidRPr="00602A83">
              <w:rPr>
                <w:rFonts w:hint="eastAsia"/>
              </w:rPr>
              <w:t>证券账户类别</w:t>
            </w:r>
          </w:p>
        </w:tc>
        <w:tc>
          <w:tcPr>
            <w:tcW w:w="2552" w:type="dxa"/>
            <w:vAlign w:val="center"/>
          </w:tcPr>
          <w:p w14:paraId="575C49A4" w14:textId="77777777" w:rsidR="00B01EEA" w:rsidRPr="00F71F80" w:rsidRDefault="00B01EEA" w:rsidP="006F30A2">
            <w:r w:rsidRPr="004A6013">
              <w:rPr>
                <w:rFonts w:hint="eastAsia"/>
              </w:rPr>
              <w:t>字典</w:t>
            </w:r>
            <w:r w:rsidRPr="004A6013">
              <w:rPr>
                <w:rFonts w:hint="eastAsia"/>
              </w:rPr>
              <w:t>(</w:t>
            </w:r>
            <w:r w:rsidRPr="00015D07">
              <w:rPr>
                <w:rFonts w:hint="eastAsia"/>
              </w:rPr>
              <w:t>ZHLB</w:t>
            </w:r>
            <w:r w:rsidRPr="004A6013">
              <w:rPr>
                <w:rFonts w:hint="eastAsia"/>
              </w:rPr>
              <w:t>)</w:t>
            </w:r>
          </w:p>
        </w:tc>
      </w:tr>
      <w:tr w:rsidR="00B01EEA" w14:paraId="453C2530" w14:textId="77777777" w:rsidTr="000648D2">
        <w:trPr>
          <w:trHeight w:val="415"/>
          <w:jc w:val="center"/>
        </w:trPr>
        <w:tc>
          <w:tcPr>
            <w:tcW w:w="537" w:type="dxa"/>
            <w:vAlign w:val="center"/>
          </w:tcPr>
          <w:p w14:paraId="38DE6648" w14:textId="77777777" w:rsidR="00E70528" w:rsidRDefault="00E70528">
            <w:pPr>
              <w:pStyle w:val="ab"/>
              <w:numPr>
                <w:ilvl w:val="0"/>
                <w:numId w:val="72"/>
              </w:numPr>
              <w:ind w:firstLineChars="0"/>
              <w:jc w:val="center"/>
              <w:rPr>
                <w:b/>
              </w:rPr>
            </w:pPr>
          </w:p>
        </w:tc>
        <w:tc>
          <w:tcPr>
            <w:tcW w:w="1272" w:type="dxa"/>
            <w:vAlign w:val="center"/>
          </w:tcPr>
          <w:p w14:paraId="4706AC4D" w14:textId="77777777" w:rsidR="00B01EEA" w:rsidRPr="00F71F80" w:rsidRDefault="00B01EEA" w:rsidP="006F30A2">
            <w:r w:rsidRPr="00F71F80">
              <w:rPr>
                <w:rFonts w:hint="eastAsia"/>
              </w:rPr>
              <w:t>ZQZH</w:t>
            </w:r>
          </w:p>
        </w:tc>
        <w:tc>
          <w:tcPr>
            <w:tcW w:w="1167" w:type="dxa"/>
            <w:vAlign w:val="center"/>
          </w:tcPr>
          <w:p w14:paraId="660CDF23" w14:textId="77777777" w:rsidR="00B01EEA" w:rsidRPr="00F71F80" w:rsidRDefault="00B01EEA" w:rsidP="006F30A2">
            <w:r w:rsidRPr="00F71F80">
              <w:rPr>
                <w:rFonts w:hint="eastAsia"/>
              </w:rPr>
              <w:t>Character</w:t>
            </w:r>
          </w:p>
        </w:tc>
        <w:tc>
          <w:tcPr>
            <w:tcW w:w="997" w:type="dxa"/>
            <w:vAlign w:val="center"/>
          </w:tcPr>
          <w:p w14:paraId="16D92167" w14:textId="77777777" w:rsidR="00B01EEA" w:rsidRPr="00F71F80" w:rsidRDefault="00B01EEA" w:rsidP="006F30A2">
            <w:r w:rsidRPr="00F71F80">
              <w:rPr>
                <w:rFonts w:hint="eastAsia"/>
              </w:rPr>
              <w:t>20</w:t>
            </w:r>
          </w:p>
        </w:tc>
        <w:tc>
          <w:tcPr>
            <w:tcW w:w="2939" w:type="dxa"/>
            <w:vAlign w:val="center"/>
          </w:tcPr>
          <w:p w14:paraId="22E31E2C" w14:textId="77777777" w:rsidR="00B01EEA" w:rsidRPr="00F71F80" w:rsidRDefault="00B01EEA" w:rsidP="006F30A2">
            <w:r w:rsidRPr="00F71F80">
              <w:rPr>
                <w:rFonts w:hint="eastAsia"/>
              </w:rPr>
              <w:t>证券账户号码</w:t>
            </w:r>
          </w:p>
        </w:tc>
        <w:tc>
          <w:tcPr>
            <w:tcW w:w="2552" w:type="dxa"/>
            <w:vAlign w:val="center"/>
          </w:tcPr>
          <w:p w14:paraId="7E0948D6" w14:textId="77777777" w:rsidR="00B01EEA" w:rsidRPr="00F71F80" w:rsidRDefault="00B01EEA" w:rsidP="006F30A2"/>
        </w:tc>
      </w:tr>
      <w:tr w:rsidR="00B01EEA" w14:paraId="16F600DF" w14:textId="77777777" w:rsidTr="000648D2">
        <w:trPr>
          <w:trHeight w:val="415"/>
          <w:jc w:val="center"/>
        </w:trPr>
        <w:tc>
          <w:tcPr>
            <w:tcW w:w="537" w:type="dxa"/>
            <w:vAlign w:val="center"/>
          </w:tcPr>
          <w:p w14:paraId="2F6B8E8F" w14:textId="77777777" w:rsidR="00E70528" w:rsidRDefault="00E70528">
            <w:pPr>
              <w:pStyle w:val="ab"/>
              <w:numPr>
                <w:ilvl w:val="0"/>
                <w:numId w:val="72"/>
              </w:numPr>
              <w:ind w:firstLineChars="0"/>
              <w:jc w:val="center"/>
              <w:rPr>
                <w:b/>
              </w:rPr>
            </w:pPr>
          </w:p>
        </w:tc>
        <w:tc>
          <w:tcPr>
            <w:tcW w:w="1272" w:type="dxa"/>
            <w:vAlign w:val="center"/>
          </w:tcPr>
          <w:p w14:paraId="4C48E1E9" w14:textId="77777777" w:rsidR="00B01EEA" w:rsidRPr="00F71F80" w:rsidRDefault="00B01EEA" w:rsidP="006F30A2">
            <w:r w:rsidRPr="00F71F80">
              <w:rPr>
                <w:rFonts w:hint="eastAsia"/>
              </w:rPr>
              <w:t>ZJLB</w:t>
            </w:r>
          </w:p>
        </w:tc>
        <w:tc>
          <w:tcPr>
            <w:tcW w:w="1167" w:type="dxa"/>
            <w:vAlign w:val="center"/>
          </w:tcPr>
          <w:p w14:paraId="230F78F2" w14:textId="77777777" w:rsidR="00B01EEA" w:rsidRPr="00F71F80" w:rsidRDefault="00B01EEA" w:rsidP="006F30A2">
            <w:r w:rsidRPr="00F71F80">
              <w:rPr>
                <w:rFonts w:hint="eastAsia"/>
              </w:rPr>
              <w:t>Character</w:t>
            </w:r>
          </w:p>
        </w:tc>
        <w:tc>
          <w:tcPr>
            <w:tcW w:w="997" w:type="dxa"/>
            <w:vAlign w:val="center"/>
          </w:tcPr>
          <w:p w14:paraId="239F9277" w14:textId="77777777" w:rsidR="00B01EEA" w:rsidRPr="00F71F80" w:rsidRDefault="00B01EEA" w:rsidP="006F30A2">
            <w:r w:rsidRPr="00F71F80">
              <w:rPr>
                <w:rFonts w:hint="eastAsia"/>
              </w:rPr>
              <w:t>2</w:t>
            </w:r>
          </w:p>
        </w:tc>
        <w:tc>
          <w:tcPr>
            <w:tcW w:w="2939" w:type="dxa"/>
            <w:vAlign w:val="center"/>
          </w:tcPr>
          <w:p w14:paraId="3BC29BB3" w14:textId="77777777" w:rsidR="00B01EEA" w:rsidRPr="00F71F80" w:rsidRDefault="00B01EEA" w:rsidP="006F30A2">
            <w:r w:rsidRPr="00F71F80">
              <w:rPr>
                <w:rFonts w:hint="eastAsia"/>
              </w:rPr>
              <w:t>主要身份证明文件类别</w:t>
            </w:r>
          </w:p>
        </w:tc>
        <w:tc>
          <w:tcPr>
            <w:tcW w:w="2552" w:type="dxa"/>
            <w:vAlign w:val="center"/>
          </w:tcPr>
          <w:p w14:paraId="33DBEBE8" w14:textId="77777777" w:rsidR="00B01EEA" w:rsidRPr="00F71F80" w:rsidRDefault="00B01EEA" w:rsidP="006F30A2">
            <w:r w:rsidRPr="00F71F80">
              <w:rPr>
                <w:rFonts w:hint="eastAsia"/>
              </w:rPr>
              <w:t>字典</w:t>
            </w:r>
            <w:r w:rsidRPr="00F71F80">
              <w:rPr>
                <w:rFonts w:hint="eastAsia"/>
              </w:rPr>
              <w:t>(ZJLB)</w:t>
            </w:r>
          </w:p>
        </w:tc>
      </w:tr>
      <w:tr w:rsidR="00B01EEA" w14:paraId="5EB76FAD" w14:textId="77777777" w:rsidTr="000648D2">
        <w:trPr>
          <w:trHeight w:val="415"/>
          <w:jc w:val="center"/>
        </w:trPr>
        <w:tc>
          <w:tcPr>
            <w:tcW w:w="537" w:type="dxa"/>
            <w:vAlign w:val="center"/>
          </w:tcPr>
          <w:p w14:paraId="768C1977" w14:textId="77777777" w:rsidR="00E70528" w:rsidRDefault="00E70528">
            <w:pPr>
              <w:pStyle w:val="ab"/>
              <w:numPr>
                <w:ilvl w:val="0"/>
                <w:numId w:val="72"/>
              </w:numPr>
              <w:ind w:firstLineChars="0"/>
              <w:jc w:val="center"/>
              <w:rPr>
                <w:b/>
              </w:rPr>
            </w:pPr>
          </w:p>
        </w:tc>
        <w:tc>
          <w:tcPr>
            <w:tcW w:w="1272" w:type="dxa"/>
            <w:vAlign w:val="center"/>
          </w:tcPr>
          <w:p w14:paraId="77B9DBBE" w14:textId="77777777" w:rsidR="00B01EEA" w:rsidRPr="00F71F80" w:rsidRDefault="00B01EEA" w:rsidP="006F30A2">
            <w:r w:rsidRPr="00F71F80">
              <w:rPr>
                <w:rFonts w:hint="eastAsia"/>
              </w:rPr>
              <w:t>ZJDM</w:t>
            </w:r>
          </w:p>
        </w:tc>
        <w:tc>
          <w:tcPr>
            <w:tcW w:w="1167" w:type="dxa"/>
            <w:vAlign w:val="center"/>
          </w:tcPr>
          <w:p w14:paraId="30300F6C" w14:textId="77777777" w:rsidR="00B01EEA" w:rsidRPr="00F71F80" w:rsidRDefault="00B01EEA" w:rsidP="006F30A2">
            <w:r w:rsidRPr="00F71F80">
              <w:rPr>
                <w:rFonts w:hint="eastAsia"/>
              </w:rPr>
              <w:t>Character</w:t>
            </w:r>
          </w:p>
        </w:tc>
        <w:tc>
          <w:tcPr>
            <w:tcW w:w="997" w:type="dxa"/>
            <w:vAlign w:val="center"/>
          </w:tcPr>
          <w:p w14:paraId="3ECC5E67" w14:textId="77777777" w:rsidR="00B01EEA" w:rsidRPr="00F71F80" w:rsidRDefault="00B01EEA" w:rsidP="006F30A2">
            <w:r>
              <w:rPr>
                <w:rFonts w:hint="eastAsia"/>
              </w:rPr>
              <w:t>4</w:t>
            </w:r>
            <w:r w:rsidRPr="00F71F80">
              <w:rPr>
                <w:rFonts w:hint="eastAsia"/>
              </w:rPr>
              <w:t>0</w:t>
            </w:r>
          </w:p>
        </w:tc>
        <w:tc>
          <w:tcPr>
            <w:tcW w:w="2939" w:type="dxa"/>
            <w:vAlign w:val="center"/>
          </w:tcPr>
          <w:p w14:paraId="414E69CA" w14:textId="77777777" w:rsidR="00B01EEA" w:rsidRPr="00F71F80" w:rsidRDefault="00B01EEA" w:rsidP="006F30A2">
            <w:r w:rsidRPr="00F71F80">
              <w:rPr>
                <w:rFonts w:hint="eastAsia"/>
              </w:rPr>
              <w:t>主要身份证明文件代码</w:t>
            </w:r>
          </w:p>
        </w:tc>
        <w:tc>
          <w:tcPr>
            <w:tcW w:w="2552" w:type="dxa"/>
            <w:vAlign w:val="center"/>
          </w:tcPr>
          <w:p w14:paraId="783D3216" w14:textId="77777777" w:rsidR="00B01EEA" w:rsidRPr="00F71F80" w:rsidRDefault="00B01EEA" w:rsidP="006F30A2"/>
        </w:tc>
      </w:tr>
      <w:tr w:rsidR="00B01EEA" w14:paraId="55228932" w14:textId="77777777" w:rsidTr="000648D2">
        <w:trPr>
          <w:trHeight w:val="415"/>
          <w:jc w:val="center"/>
        </w:trPr>
        <w:tc>
          <w:tcPr>
            <w:tcW w:w="537" w:type="dxa"/>
            <w:vAlign w:val="center"/>
          </w:tcPr>
          <w:p w14:paraId="3E441916" w14:textId="77777777" w:rsidR="00E70528" w:rsidRDefault="00E70528">
            <w:pPr>
              <w:pStyle w:val="ab"/>
              <w:numPr>
                <w:ilvl w:val="0"/>
                <w:numId w:val="72"/>
              </w:numPr>
              <w:ind w:firstLineChars="0"/>
              <w:jc w:val="center"/>
              <w:rPr>
                <w:b/>
              </w:rPr>
            </w:pPr>
          </w:p>
        </w:tc>
        <w:tc>
          <w:tcPr>
            <w:tcW w:w="1272" w:type="dxa"/>
            <w:vAlign w:val="center"/>
          </w:tcPr>
          <w:p w14:paraId="558347A5" w14:textId="77777777" w:rsidR="00B01EEA" w:rsidRPr="00F71F80" w:rsidRDefault="00B01EEA" w:rsidP="006F30A2">
            <w:r w:rsidRPr="00F71F80">
              <w:rPr>
                <w:rFonts w:hint="eastAsia"/>
              </w:rPr>
              <w:t>BHG</w:t>
            </w:r>
            <w:r w:rsidR="00504EB5">
              <w:rPr>
                <w:rFonts w:hint="eastAsia"/>
              </w:rPr>
              <w:t>JYXZ</w:t>
            </w:r>
          </w:p>
        </w:tc>
        <w:tc>
          <w:tcPr>
            <w:tcW w:w="1167" w:type="dxa"/>
            <w:vAlign w:val="center"/>
          </w:tcPr>
          <w:p w14:paraId="286058F0" w14:textId="77777777" w:rsidR="00B01EEA" w:rsidRPr="00F71F80" w:rsidRDefault="00B01EEA" w:rsidP="006F30A2">
            <w:r w:rsidRPr="00F71F80">
              <w:rPr>
                <w:rFonts w:hint="eastAsia"/>
              </w:rPr>
              <w:t>Character</w:t>
            </w:r>
          </w:p>
        </w:tc>
        <w:tc>
          <w:tcPr>
            <w:tcW w:w="997" w:type="dxa"/>
            <w:vAlign w:val="center"/>
          </w:tcPr>
          <w:p w14:paraId="1340BA6B" w14:textId="77777777" w:rsidR="00B01EEA" w:rsidRPr="00F71F80" w:rsidRDefault="00B01EEA" w:rsidP="006F30A2">
            <w:r w:rsidRPr="00F71F80">
              <w:rPr>
                <w:rFonts w:hint="eastAsia"/>
              </w:rPr>
              <w:t>1</w:t>
            </w:r>
          </w:p>
        </w:tc>
        <w:tc>
          <w:tcPr>
            <w:tcW w:w="2939" w:type="dxa"/>
            <w:vAlign w:val="center"/>
          </w:tcPr>
          <w:p w14:paraId="353C5C6F" w14:textId="77777777" w:rsidR="00B01EEA" w:rsidRPr="00F71F80" w:rsidRDefault="00504EB5" w:rsidP="006F30A2">
            <w:r>
              <w:rPr>
                <w:rFonts w:hint="eastAsia"/>
                <w:color w:val="000000"/>
                <w:sz w:val="22"/>
              </w:rPr>
              <w:t>不合格导致的交易限制</w:t>
            </w:r>
          </w:p>
        </w:tc>
        <w:tc>
          <w:tcPr>
            <w:tcW w:w="2552" w:type="dxa"/>
            <w:vAlign w:val="center"/>
          </w:tcPr>
          <w:p w14:paraId="67B2E5B0" w14:textId="77777777" w:rsidR="00B01EEA" w:rsidRPr="00F71F80" w:rsidRDefault="00B01EEA" w:rsidP="006F30A2">
            <w:r w:rsidRPr="00F71F80">
              <w:rPr>
                <w:rFonts w:hint="eastAsia"/>
              </w:rPr>
              <w:t>字典</w:t>
            </w:r>
            <w:r w:rsidRPr="00F71F80">
              <w:rPr>
                <w:rFonts w:hint="eastAsia"/>
              </w:rPr>
              <w:t>(</w:t>
            </w:r>
            <w:r w:rsidR="00504EB5" w:rsidRPr="00F71F80">
              <w:rPr>
                <w:rFonts w:hint="eastAsia"/>
              </w:rPr>
              <w:t>BHG</w:t>
            </w:r>
            <w:r w:rsidR="00504EB5">
              <w:rPr>
                <w:rFonts w:hint="eastAsia"/>
              </w:rPr>
              <w:t>JYXZ</w:t>
            </w:r>
            <w:r w:rsidRPr="00F71F80">
              <w:rPr>
                <w:rFonts w:hint="eastAsia"/>
              </w:rPr>
              <w:t>)</w:t>
            </w:r>
          </w:p>
        </w:tc>
      </w:tr>
      <w:tr w:rsidR="00B01EEA" w14:paraId="30590167" w14:textId="77777777" w:rsidTr="000648D2">
        <w:trPr>
          <w:trHeight w:val="415"/>
          <w:jc w:val="center"/>
        </w:trPr>
        <w:tc>
          <w:tcPr>
            <w:tcW w:w="537" w:type="dxa"/>
            <w:vAlign w:val="center"/>
          </w:tcPr>
          <w:p w14:paraId="28F63176" w14:textId="77777777" w:rsidR="00E70528" w:rsidRDefault="00E70528">
            <w:pPr>
              <w:pStyle w:val="ab"/>
              <w:numPr>
                <w:ilvl w:val="0"/>
                <w:numId w:val="72"/>
              </w:numPr>
              <w:ind w:firstLineChars="0"/>
              <w:jc w:val="center"/>
              <w:rPr>
                <w:b/>
              </w:rPr>
            </w:pPr>
          </w:p>
        </w:tc>
        <w:tc>
          <w:tcPr>
            <w:tcW w:w="1272" w:type="dxa"/>
            <w:vAlign w:val="center"/>
          </w:tcPr>
          <w:p w14:paraId="07D43DBC" w14:textId="77777777" w:rsidR="00B01EEA" w:rsidRPr="00F71F80" w:rsidRDefault="00B01EEA" w:rsidP="006F30A2">
            <w:r w:rsidRPr="00F71F80">
              <w:rPr>
                <w:rFonts w:hint="eastAsia"/>
              </w:rPr>
              <w:t>BHGYYLB</w:t>
            </w:r>
          </w:p>
        </w:tc>
        <w:tc>
          <w:tcPr>
            <w:tcW w:w="1167" w:type="dxa"/>
            <w:vAlign w:val="center"/>
          </w:tcPr>
          <w:p w14:paraId="7450FBCF" w14:textId="77777777" w:rsidR="00B01EEA" w:rsidRPr="00F71F80" w:rsidRDefault="00B01EEA" w:rsidP="006F30A2">
            <w:r w:rsidRPr="00F71F80">
              <w:rPr>
                <w:rFonts w:hint="eastAsia"/>
              </w:rPr>
              <w:t>Character</w:t>
            </w:r>
          </w:p>
        </w:tc>
        <w:tc>
          <w:tcPr>
            <w:tcW w:w="997" w:type="dxa"/>
            <w:vAlign w:val="center"/>
          </w:tcPr>
          <w:p w14:paraId="61D91BF9" w14:textId="77777777" w:rsidR="00B01EEA" w:rsidRPr="00F71F80" w:rsidRDefault="00B01EEA" w:rsidP="006F30A2">
            <w:r w:rsidRPr="00F71F80">
              <w:rPr>
                <w:rFonts w:hint="eastAsia"/>
              </w:rPr>
              <w:t>1</w:t>
            </w:r>
          </w:p>
        </w:tc>
        <w:tc>
          <w:tcPr>
            <w:tcW w:w="2939" w:type="dxa"/>
            <w:vAlign w:val="center"/>
          </w:tcPr>
          <w:p w14:paraId="61130F53" w14:textId="77777777" w:rsidR="00B01EEA" w:rsidRPr="00F71F80" w:rsidRDefault="00B01EEA" w:rsidP="006F30A2">
            <w:r w:rsidRPr="00F71F80">
              <w:rPr>
                <w:rFonts w:hint="eastAsia"/>
              </w:rPr>
              <w:t>不合格原因类别</w:t>
            </w:r>
          </w:p>
        </w:tc>
        <w:tc>
          <w:tcPr>
            <w:tcW w:w="2552" w:type="dxa"/>
            <w:vAlign w:val="center"/>
          </w:tcPr>
          <w:p w14:paraId="333FC443" w14:textId="77777777" w:rsidR="00B01EEA" w:rsidRDefault="00B01EEA" w:rsidP="006F30A2">
            <w:r w:rsidRPr="00F71F80">
              <w:rPr>
                <w:rFonts w:hint="eastAsia"/>
              </w:rPr>
              <w:t>字典</w:t>
            </w:r>
            <w:r w:rsidRPr="00F71F80">
              <w:rPr>
                <w:rFonts w:hint="eastAsia"/>
              </w:rPr>
              <w:t>(BHGYYLB)</w:t>
            </w:r>
          </w:p>
        </w:tc>
      </w:tr>
      <w:tr w:rsidR="00EF0B7D" w14:paraId="221DC24D" w14:textId="77777777" w:rsidTr="000648D2">
        <w:trPr>
          <w:trHeight w:val="415"/>
          <w:jc w:val="center"/>
        </w:trPr>
        <w:tc>
          <w:tcPr>
            <w:tcW w:w="537" w:type="dxa"/>
            <w:vAlign w:val="center"/>
          </w:tcPr>
          <w:p w14:paraId="619795B2" w14:textId="77777777" w:rsidR="00E70528" w:rsidRDefault="00E70528">
            <w:pPr>
              <w:pStyle w:val="ab"/>
              <w:numPr>
                <w:ilvl w:val="0"/>
                <w:numId w:val="72"/>
              </w:numPr>
              <w:ind w:firstLineChars="0"/>
              <w:jc w:val="center"/>
              <w:rPr>
                <w:b/>
              </w:rPr>
            </w:pPr>
          </w:p>
        </w:tc>
        <w:tc>
          <w:tcPr>
            <w:tcW w:w="1272" w:type="dxa"/>
            <w:vAlign w:val="center"/>
          </w:tcPr>
          <w:p w14:paraId="0F56C03C" w14:textId="77777777" w:rsidR="00EF0B7D" w:rsidRPr="00F71F80" w:rsidRDefault="00EF0B7D" w:rsidP="006F30A2">
            <w:r>
              <w:rPr>
                <w:rFonts w:hint="eastAsia"/>
              </w:rPr>
              <w:t>QSBH</w:t>
            </w:r>
          </w:p>
        </w:tc>
        <w:tc>
          <w:tcPr>
            <w:tcW w:w="1167" w:type="dxa"/>
            <w:vAlign w:val="center"/>
          </w:tcPr>
          <w:p w14:paraId="0E1966DC" w14:textId="77777777" w:rsidR="00EF0B7D" w:rsidRPr="00F71F80" w:rsidRDefault="00EF0B7D" w:rsidP="006F30A2">
            <w:r w:rsidRPr="00F71F80">
              <w:rPr>
                <w:rFonts w:hint="eastAsia"/>
              </w:rPr>
              <w:t>Character</w:t>
            </w:r>
          </w:p>
        </w:tc>
        <w:tc>
          <w:tcPr>
            <w:tcW w:w="997" w:type="dxa"/>
            <w:vAlign w:val="center"/>
          </w:tcPr>
          <w:p w14:paraId="7F8BCE13" w14:textId="77777777" w:rsidR="00EF0B7D" w:rsidRPr="00F71F80" w:rsidRDefault="00EF0B7D" w:rsidP="006F30A2">
            <w:r>
              <w:rPr>
                <w:rFonts w:hint="eastAsia"/>
              </w:rPr>
              <w:t>6</w:t>
            </w:r>
          </w:p>
        </w:tc>
        <w:tc>
          <w:tcPr>
            <w:tcW w:w="2939" w:type="dxa"/>
            <w:vAlign w:val="center"/>
          </w:tcPr>
          <w:p w14:paraId="316DAC09" w14:textId="77777777" w:rsidR="00EF0B7D" w:rsidRPr="00F71F80" w:rsidRDefault="00EF0B7D" w:rsidP="006F30A2">
            <w:r>
              <w:rPr>
                <w:rFonts w:hint="eastAsia"/>
              </w:rPr>
              <w:t>清算编号或结算主席位</w:t>
            </w:r>
          </w:p>
        </w:tc>
        <w:tc>
          <w:tcPr>
            <w:tcW w:w="2552" w:type="dxa"/>
            <w:vAlign w:val="center"/>
          </w:tcPr>
          <w:p w14:paraId="576D95EE" w14:textId="77777777" w:rsidR="00EF0B7D" w:rsidRPr="00F71F80" w:rsidRDefault="00EF0B7D" w:rsidP="006F30A2"/>
        </w:tc>
      </w:tr>
      <w:tr w:rsidR="00EF0B7D" w14:paraId="425174EB" w14:textId="77777777" w:rsidTr="000648D2">
        <w:trPr>
          <w:trHeight w:val="415"/>
          <w:jc w:val="center"/>
        </w:trPr>
        <w:tc>
          <w:tcPr>
            <w:tcW w:w="537" w:type="dxa"/>
            <w:vAlign w:val="center"/>
          </w:tcPr>
          <w:p w14:paraId="6AB3BA98" w14:textId="77777777" w:rsidR="00E70528" w:rsidRDefault="00E70528">
            <w:pPr>
              <w:pStyle w:val="ab"/>
              <w:numPr>
                <w:ilvl w:val="0"/>
                <w:numId w:val="72"/>
              </w:numPr>
              <w:ind w:firstLineChars="0"/>
              <w:jc w:val="center"/>
              <w:rPr>
                <w:b/>
              </w:rPr>
            </w:pPr>
          </w:p>
        </w:tc>
        <w:tc>
          <w:tcPr>
            <w:tcW w:w="1272" w:type="dxa"/>
            <w:vAlign w:val="center"/>
          </w:tcPr>
          <w:p w14:paraId="0C0A4305" w14:textId="77777777" w:rsidR="00EF0B7D" w:rsidRPr="00FC1F21" w:rsidRDefault="00EF0B7D" w:rsidP="006F30A2">
            <w:r w:rsidRPr="00FC1F21">
              <w:rPr>
                <w:rFonts w:hint="eastAsia"/>
              </w:rPr>
              <w:t>YWRQ</w:t>
            </w:r>
          </w:p>
        </w:tc>
        <w:tc>
          <w:tcPr>
            <w:tcW w:w="1167" w:type="dxa"/>
            <w:vAlign w:val="center"/>
          </w:tcPr>
          <w:p w14:paraId="00B9DC94" w14:textId="77777777" w:rsidR="00EF0B7D" w:rsidRPr="00FC1F21" w:rsidRDefault="00EF0B7D" w:rsidP="006F30A2">
            <w:r w:rsidRPr="00FC1F21">
              <w:rPr>
                <w:rFonts w:hint="eastAsia"/>
              </w:rPr>
              <w:t>Character</w:t>
            </w:r>
          </w:p>
        </w:tc>
        <w:tc>
          <w:tcPr>
            <w:tcW w:w="997" w:type="dxa"/>
            <w:vAlign w:val="center"/>
          </w:tcPr>
          <w:p w14:paraId="754FD15C" w14:textId="77777777" w:rsidR="00EF0B7D" w:rsidRPr="00FC1F21" w:rsidRDefault="00EF0B7D" w:rsidP="006F30A2">
            <w:r w:rsidRPr="00FC1F21">
              <w:rPr>
                <w:rFonts w:hint="eastAsia"/>
              </w:rPr>
              <w:t>8</w:t>
            </w:r>
          </w:p>
        </w:tc>
        <w:tc>
          <w:tcPr>
            <w:tcW w:w="2939" w:type="dxa"/>
            <w:vAlign w:val="center"/>
          </w:tcPr>
          <w:p w14:paraId="121FAE16" w14:textId="77777777" w:rsidR="00EF0B7D" w:rsidRPr="00FC1F21" w:rsidRDefault="00EF0B7D" w:rsidP="006F30A2">
            <w:r w:rsidRPr="00FC1F21">
              <w:rPr>
                <w:rFonts w:hint="eastAsia"/>
              </w:rPr>
              <w:t>业务日期</w:t>
            </w:r>
          </w:p>
        </w:tc>
        <w:tc>
          <w:tcPr>
            <w:tcW w:w="2552" w:type="dxa"/>
            <w:vAlign w:val="center"/>
          </w:tcPr>
          <w:p w14:paraId="64664427" w14:textId="77777777" w:rsidR="00EF0B7D" w:rsidRPr="00F71F80" w:rsidRDefault="00EF0B7D" w:rsidP="006F30A2"/>
        </w:tc>
      </w:tr>
      <w:tr w:rsidR="00EF0B7D" w14:paraId="71D4690C" w14:textId="77777777" w:rsidTr="000648D2">
        <w:trPr>
          <w:trHeight w:val="415"/>
          <w:jc w:val="center"/>
        </w:trPr>
        <w:tc>
          <w:tcPr>
            <w:tcW w:w="537" w:type="dxa"/>
            <w:vAlign w:val="center"/>
          </w:tcPr>
          <w:p w14:paraId="49FF32AA" w14:textId="77777777" w:rsidR="00E70528" w:rsidRDefault="00E70528">
            <w:pPr>
              <w:pStyle w:val="ab"/>
              <w:numPr>
                <w:ilvl w:val="0"/>
                <w:numId w:val="72"/>
              </w:numPr>
              <w:ind w:firstLineChars="0"/>
              <w:jc w:val="center"/>
              <w:rPr>
                <w:b/>
              </w:rPr>
            </w:pPr>
          </w:p>
        </w:tc>
        <w:tc>
          <w:tcPr>
            <w:tcW w:w="1272" w:type="dxa"/>
            <w:vAlign w:val="center"/>
          </w:tcPr>
          <w:p w14:paraId="5E476EAF" w14:textId="77777777" w:rsidR="00EF0B7D" w:rsidRPr="00FC1F21" w:rsidRDefault="00EF0B7D" w:rsidP="006F30A2">
            <w:r w:rsidRPr="00FC1F21">
              <w:rPr>
                <w:rFonts w:hint="eastAsia"/>
              </w:rPr>
              <w:t>JGDM</w:t>
            </w:r>
          </w:p>
        </w:tc>
        <w:tc>
          <w:tcPr>
            <w:tcW w:w="1167" w:type="dxa"/>
            <w:vAlign w:val="center"/>
          </w:tcPr>
          <w:p w14:paraId="756E21FD" w14:textId="77777777" w:rsidR="00EF0B7D" w:rsidRPr="00FC1F21" w:rsidRDefault="00EF0B7D" w:rsidP="006F30A2">
            <w:r w:rsidRPr="00FC1F21">
              <w:rPr>
                <w:rFonts w:hint="eastAsia"/>
              </w:rPr>
              <w:t>Character</w:t>
            </w:r>
          </w:p>
        </w:tc>
        <w:tc>
          <w:tcPr>
            <w:tcW w:w="997" w:type="dxa"/>
            <w:vAlign w:val="center"/>
          </w:tcPr>
          <w:p w14:paraId="1D1ACEC3" w14:textId="77777777" w:rsidR="00EF0B7D" w:rsidRPr="00FC1F21" w:rsidRDefault="00EF0B7D" w:rsidP="006F30A2">
            <w:r w:rsidRPr="00FC1F21">
              <w:rPr>
                <w:rFonts w:hint="eastAsia"/>
              </w:rPr>
              <w:t>4</w:t>
            </w:r>
          </w:p>
        </w:tc>
        <w:tc>
          <w:tcPr>
            <w:tcW w:w="2939" w:type="dxa"/>
            <w:vAlign w:val="center"/>
          </w:tcPr>
          <w:p w14:paraId="287ADF64" w14:textId="77777777" w:rsidR="00EF0B7D" w:rsidRPr="00FC1F21" w:rsidRDefault="00EF0B7D" w:rsidP="006F30A2">
            <w:r w:rsidRPr="00FC1F21">
              <w:rPr>
                <w:rFonts w:hint="eastAsia"/>
              </w:rPr>
              <w:t>结果代码</w:t>
            </w:r>
          </w:p>
        </w:tc>
        <w:tc>
          <w:tcPr>
            <w:tcW w:w="2552" w:type="dxa"/>
            <w:vAlign w:val="center"/>
          </w:tcPr>
          <w:p w14:paraId="0CD8BCEC" w14:textId="77777777" w:rsidR="00EF0B7D" w:rsidRPr="00F71F80" w:rsidRDefault="00EF0B7D" w:rsidP="006F30A2"/>
        </w:tc>
      </w:tr>
      <w:tr w:rsidR="00EF0B7D" w14:paraId="546D0E0E" w14:textId="77777777" w:rsidTr="000648D2">
        <w:trPr>
          <w:trHeight w:val="415"/>
          <w:jc w:val="center"/>
        </w:trPr>
        <w:tc>
          <w:tcPr>
            <w:tcW w:w="537" w:type="dxa"/>
            <w:vAlign w:val="center"/>
          </w:tcPr>
          <w:p w14:paraId="7CCEDDDA" w14:textId="77777777" w:rsidR="00E70528" w:rsidRDefault="00E70528">
            <w:pPr>
              <w:pStyle w:val="ab"/>
              <w:numPr>
                <w:ilvl w:val="0"/>
                <w:numId w:val="72"/>
              </w:numPr>
              <w:ind w:firstLineChars="0"/>
              <w:jc w:val="center"/>
              <w:rPr>
                <w:b/>
              </w:rPr>
            </w:pPr>
          </w:p>
        </w:tc>
        <w:tc>
          <w:tcPr>
            <w:tcW w:w="1272" w:type="dxa"/>
            <w:vAlign w:val="center"/>
          </w:tcPr>
          <w:p w14:paraId="2721F500" w14:textId="77777777" w:rsidR="00EF0B7D" w:rsidRPr="00FC1F21" w:rsidRDefault="00EF0B7D" w:rsidP="006F30A2">
            <w:r w:rsidRPr="00FC1F21">
              <w:rPr>
                <w:rFonts w:hint="eastAsia"/>
              </w:rPr>
              <w:t>JGSM</w:t>
            </w:r>
          </w:p>
        </w:tc>
        <w:tc>
          <w:tcPr>
            <w:tcW w:w="1167" w:type="dxa"/>
            <w:vAlign w:val="center"/>
          </w:tcPr>
          <w:p w14:paraId="5CC0BDC4" w14:textId="77777777" w:rsidR="00EF0B7D" w:rsidRPr="00FC1F21" w:rsidRDefault="00EF0B7D" w:rsidP="006F30A2">
            <w:r w:rsidRPr="00FC1F21">
              <w:rPr>
                <w:rFonts w:hint="eastAsia"/>
              </w:rPr>
              <w:t>Character</w:t>
            </w:r>
          </w:p>
        </w:tc>
        <w:tc>
          <w:tcPr>
            <w:tcW w:w="997" w:type="dxa"/>
            <w:vAlign w:val="center"/>
          </w:tcPr>
          <w:p w14:paraId="693CEDF4" w14:textId="77777777" w:rsidR="00EF0B7D" w:rsidRPr="00FC1F21" w:rsidRDefault="00EF0B7D" w:rsidP="006F30A2">
            <w:r w:rsidRPr="00FC1F21">
              <w:rPr>
                <w:rFonts w:hint="eastAsia"/>
              </w:rPr>
              <w:t>40</w:t>
            </w:r>
          </w:p>
        </w:tc>
        <w:tc>
          <w:tcPr>
            <w:tcW w:w="2939" w:type="dxa"/>
            <w:vAlign w:val="center"/>
          </w:tcPr>
          <w:p w14:paraId="61819D1A" w14:textId="77777777" w:rsidR="00EF0B7D" w:rsidRDefault="00EF0B7D" w:rsidP="006F30A2">
            <w:r w:rsidRPr="00FC1F21">
              <w:rPr>
                <w:rFonts w:hint="eastAsia"/>
              </w:rPr>
              <w:t>结果说明</w:t>
            </w:r>
          </w:p>
        </w:tc>
        <w:tc>
          <w:tcPr>
            <w:tcW w:w="2552" w:type="dxa"/>
            <w:vAlign w:val="center"/>
          </w:tcPr>
          <w:p w14:paraId="4474EB20" w14:textId="77777777" w:rsidR="00EF0B7D" w:rsidRPr="00F71F80" w:rsidRDefault="00EF0B7D" w:rsidP="006F30A2"/>
        </w:tc>
      </w:tr>
    </w:tbl>
    <w:p w14:paraId="76C10A58" w14:textId="77777777" w:rsidR="00972847" w:rsidRPr="004F5966" w:rsidRDefault="00972847" w:rsidP="00972847">
      <w:pPr>
        <w:spacing w:line="360" w:lineRule="auto"/>
        <w:rPr>
          <w:b/>
          <w:sz w:val="30"/>
          <w:szCs w:val="30"/>
        </w:rPr>
      </w:pPr>
      <w:r w:rsidRPr="004F5966">
        <w:rPr>
          <w:rFonts w:hint="eastAsia"/>
          <w:b/>
          <w:sz w:val="30"/>
          <w:szCs w:val="30"/>
        </w:rPr>
        <w:t>说明：</w:t>
      </w:r>
    </w:p>
    <w:p w14:paraId="66B6DB4F" w14:textId="77777777" w:rsidR="00E70528" w:rsidRDefault="00214AA4">
      <w:pPr>
        <w:pStyle w:val="ab"/>
        <w:numPr>
          <w:ilvl w:val="0"/>
          <w:numId w:val="110"/>
        </w:numPr>
        <w:spacing w:line="360" w:lineRule="auto"/>
        <w:ind w:firstLineChars="0"/>
      </w:pPr>
      <w:r>
        <w:rPr>
          <w:rFonts w:hint="eastAsia"/>
        </w:rPr>
        <w:t>文件名称：</w:t>
      </w:r>
      <w:r>
        <w:rPr>
          <w:rFonts w:hint="eastAsia"/>
        </w:rPr>
        <w:t>bhgf</w:t>
      </w:r>
      <w:r w:rsidR="00981176">
        <w:rPr>
          <w:rFonts w:hint="eastAsia"/>
        </w:rPr>
        <w:t>k</w:t>
      </w:r>
      <w:r>
        <w:rPr>
          <w:rFonts w:hint="eastAsia"/>
        </w:rPr>
        <w:t>XXXXXX.mdd</w:t>
      </w:r>
    </w:p>
    <w:p w14:paraId="100863F5" w14:textId="77777777" w:rsidR="00E70528" w:rsidRDefault="00D77277">
      <w:pPr>
        <w:pStyle w:val="ab"/>
        <w:numPr>
          <w:ilvl w:val="0"/>
          <w:numId w:val="110"/>
        </w:numPr>
        <w:spacing w:line="360" w:lineRule="auto"/>
        <w:ind w:firstLineChars="0"/>
      </w:pPr>
      <w:r>
        <w:rPr>
          <w:rFonts w:hint="eastAsia"/>
        </w:rPr>
        <w:t>压缩后文件名称：</w:t>
      </w:r>
      <w:r>
        <w:rPr>
          <w:rFonts w:hint="eastAsia"/>
        </w:rPr>
        <w:t>bhgfkXXXXXX.mdd.</w:t>
      </w:r>
      <w:r w:rsidR="00B03789">
        <w:rPr>
          <w:rFonts w:hint="eastAsia"/>
        </w:rPr>
        <w:t>bz2</w:t>
      </w:r>
    </w:p>
    <w:p w14:paraId="2CEF63F4" w14:textId="77777777" w:rsidR="00E70528" w:rsidRDefault="00972847">
      <w:pPr>
        <w:pStyle w:val="ab"/>
        <w:numPr>
          <w:ilvl w:val="0"/>
          <w:numId w:val="110"/>
        </w:numPr>
        <w:spacing w:line="360" w:lineRule="auto"/>
        <w:ind w:firstLineChars="0"/>
      </w:pPr>
      <w:r>
        <w:rPr>
          <w:rFonts w:hint="eastAsia"/>
        </w:rPr>
        <w:t>发送方：</w:t>
      </w:r>
      <w:r w:rsidR="003D63AB">
        <w:rPr>
          <w:rFonts w:hint="eastAsia"/>
        </w:rPr>
        <w:t>中国结算账户系统</w:t>
      </w:r>
    </w:p>
    <w:p w14:paraId="76DA5916" w14:textId="77777777" w:rsidR="00E70528" w:rsidRDefault="00972847">
      <w:pPr>
        <w:pStyle w:val="ab"/>
        <w:numPr>
          <w:ilvl w:val="0"/>
          <w:numId w:val="110"/>
        </w:numPr>
        <w:spacing w:line="360" w:lineRule="auto"/>
        <w:ind w:firstLineChars="0"/>
      </w:pPr>
      <w:r>
        <w:rPr>
          <w:rFonts w:hint="eastAsia"/>
        </w:rPr>
        <w:t>接收方：开户代理机构</w:t>
      </w:r>
    </w:p>
    <w:p w14:paraId="31988BD7" w14:textId="77777777" w:rsidR="00E70528" w:rsidRDefault="00972847">
      <w:pPr>
        <w:pStyle w:val="ab"/>
        <w:numPr>
          <w:ilvl w:val="0"/>
          <w:numId w:val="110"/>
        </w:numPr>
        <w:spacing w:line="360" w:lineRule="auto"/>
        <w:ind w:firstLineChars="0"/>
      </w:pPr>
      <w:r w:rsidRPr="00C77B74">
        <w:rPr>
          <w:rFonts w:hint="eastAsia"/>
        </w:rPr>
        <w:t>发送时点</w:t>
      </w:r>
      <w:r>
        <w:rPr>
          <w:rFonts w:hint="eastAsia"/>
        </w:rPr>
        <w:t>：</w:t>
      </w:r>
      <w:r w:rsidRPr="00AE7C65">
        <w:rPr>
          <w:rFonts w:hint="eastAsia"/>
        </w:rPr>
        <w:t>日终</w:t>
      </w:r>
    </w:p>
    <w:p w14:paraId="443991D8" w14:textId="77777777" w:rsidR="00E70528" w:rsidRDefault="00972847">
      <w:pPr>
        <w:pStyle w:val="ab"/>
        <w:numPr>
          <w:ilvl w:val="0"/>
          <w:numId w:val="110"/>
        </w:numPr>
        <w:spacing w:line="360" w:lineRule="auto"/>
        <w:ind w:firstLineChars="0"/>
      </w:pPr>
      <w:r>
        <w:rPr>
          <w:rFonts w:hint="eastAsia"/>
        </w:rPr>
        <w:t>发送周期：按需要</w:t>
      </w:r>
    </w:p>
    <w:p w14:paraId="6F9CE408" w14:textId="77777777" w:rsidR="00E70528" w:rsidRDefault="00E17F51">
      <w:pPr>
        <w:pStyle w:val="ab"/>
        <w:numPr>
          <w:ilvl w:val="0"/>
          <w:numId w:val="110"/>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70E4FB91" w14:textId="77777777" w:rsidR="00E70528" w:rsidRDefault="008750B0">
      <w:pPr>
        <w:pStyle w:val="ab"/>
        <w:numPr>
          <w:ilvl w:val="0"/>
          <w:numId w:val="110"/>
        </w:numPr>
        <w:spacing w:line="360" w:lineRule="auto"/>
        <w:ind w:firstLineChars="0"/>
      </w:pPr>
      <w:r>
        <w:rPr>
          <w:rFonts w:hint="eastAsia"/>
        </w:rPr>
        <w:t>通信通道：</w:t>
      </w:r>
      <w:r>
        <w:rPr>
          <w:rFonts w:hint="eastAsia"/>
        </w:rPr>
        <w:t>PROP</w:t>
      </w:r>
      <w:r>
        <w:rPr>
          <w:rFonts w:hint="eastAsia"/>
        </w:rPr>
        <w:t>文件交换系统</w:t>
      </w:r>
    </w:p>
    <w:p w14:paraId="1B93E2D6" w14:textId="77777777" w:rsidR="00E70528" w:rsidRDefault="00972847">
      <w:pPr>
        <w:pStyle w:val="ab"/>
        <w:numPr>
          <w:ilvl w:val="0"/>
          <w:numId w:val="110"/>
        </w:numPr>
        <w:spacing w:line="360" w:lineRule="auto"/>
        <w:ind w:firstLineChars="0"/>
      </w:pPr>
      <w:r w:rsidRPr="005D7C68">
        <w:rPr>
          <w:rFonts w:hint="eastAsia"/>
        </w:rPr>
        <w:t>不合格账户数据</w:t>
      </w:r>
      <w:r>
        <w:rPr>
          <w:rFonts w:hint="eastAsia"/>
        </w:rPr>
        <w:t>处理完成后反馈信息</w:t>
      </w:r>
      <w:r w:rsidRPr="00DB3239">
        <w:rPr>
          <w:rFonts w:hint="eastAsia"/>
        </w:rPr>
        <w:t>，统一账户平台日终发送本文件至申请的开户代理机构</w:t>
      </w:r>
      <w:r>
        <w:rPr>
          <w:rFonts w:hint="eastAsia"/>
        </w:rPr>
        <w:t>。</w:t>
      </w:r>
    </w:p>
    <w:p w14:paraId="1371FAA5" w14:textId="77777777" w:rsidR="00D132E4" w:rsidRDefault="00D132E4" w:rsidP="00D132E4">
      <w:pPr>
        <w:spacing w:line="360" w:lineRule="auto"/>
      </w:pPr>
    </w:p>
    <w:p w14:paraId="16A949AF" w14:textId="77777777" w:rsidR="00E70528" w:rsidRDefault="00BC5307">
      <w:pPr>
        <w:pStyle w:val="2"/>
        <w:numPr>
          <w:ilvl w:val="0"/>
          <w:numId w:val="33"/>
        </w:numPr>
      </w:pPr>
      <w:bookmarkStart w:id="1302" w:name="_Toc358041950"/>
      <w:bookmarkStart w:id="1303" w:name="_Toc3820436"/>
      <w:r>
        <w:rPr>
          <w:rFonts w:hint="eastAsia"/>
        </w:rPr>
        <w:t>沪市</w:t>
      </w:r>
      <w:r w:rsidR="00972847" w:rsidRPr="00124CF6">
        <w:rPr>
          <w:rFonts w:hint="eastAsia"/>
        </w:rPr>
        <w:t>账户托管对账文件</w:t>
      </w:r>
      <w:bookmarkEnd w:id="1302"/>
      <w:bookmarkEnd w:id="1303"/>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
        <w:gridCol w:w="1272"/>
        <w:gridCol w:w="1167"/>
        <w:gridCol w:w="997"/>
        <w:gridCol w:w="2939"/>
        <w:gridCol w:w="2552"/>
      </w:tblGrid>
      <w:tr w:rsidR="00783BB1" w:rsidRPr="00455B38" w14:paraId="032F89BD" w14:textId="77777777" w:rsidTr="000648D2">
        <w:trPr>
          <w:trHeight w:val="534"/>
          <w:jc w:val="center"/>
        </w:trPr>
        <w:tc>
          <w:tcPr>
            <w:tcW w:w="537" w:type="dxa"/>
            <w:shd w:val="clear" w:color="auto" w:fill="FFC000"/>
            <w:vAlign w:val="center"/>
          </w:tcPr>
          <w:p w14:paraId="777C8BD2" w14:textId="77777777" w:rsidR="00783BB1" w:rsidRPr="00455B38" w:rsidRDefault="00783BB1" w:rsidP="003F6E21">
            <w:pPr>
              <w:jc w:val="center"/>
              <w:rPr>
                <w:b/>
                <w:sz w:val="24"/>
                <w:szCs w:val="24"/>
              </w:rPr>
            </w:pPr>
            <w:r w:rsidRPr="00455B38">
              <w:rPr>
                <w:rFonts w:hint="eastAsia"/>
                <w:b/>
                <w:sz w:val="24"/>
                <w:szCs w:val="24"/>
              </w:rPr>
              <w:t>NO</w:t>
            </w:r>
          </w:p>
        </w:tc>
        <w:tc>
          <w:tcPr>
            <w:tcW w:w="1272" w:type="dxa"/>
            <w:shd w:val="clear" w:color="auto" w:fill="FFC000"/>
            <w:vAlign w:val="center"/>
          </w:tcPr>
          <w:p w14:paraId="000D01E9" w14:textId="77777777" w:rsidR="00783BB1" w:rsidRPr="00455B38" w:rsidRDefault="00783BB1" w:rsidP="003F6E21">
            <w:pPr>
              <w:jc w:val="center"/>
              <w:rPr>
                <w:b/>
                <w:sz w:val="24"/>
                <w:szCs w:val="24"/>
              </w:rPr>
            </w:pPr>
            <w:r w:rsidRPr="00455B38">
              <w:rPr>
                <w:rFonts w:hint="eastAsia"/>
                <w:b/>
                <w:sz w:val="24"/>
                <w:szCs w:val="24"/>
              </w:rPr>
              <w:t>字段</w:t>
            </w:r>
          </w:p>
        </w:tc>
        <w:tc>
          <w:tcPr>
            <w:tcW w:w="1167" w:type="dxa"/>
            <w:shd w:val="clear" w:color="auto" w:fill="FFC000"/>
            <w:vAlign w:val="center"/>
          </w:tcPr>
          <w:p w14:paraId="0E0EFC9F" w14:textId="77777777" w:rsidR="00783BB1" w:rsidRPr="00455B38" w:rsidRDefault="00783BB1" w:rsidP="003F6E21">
            <w:pPr>
              <w:jc w:val="center"/>
              <w:rPr>
                <w:b/>
                <w:sz w:val="24"/>
                <w:szCs w:val="24"/>
              </w:rPr>
            </w:pPr>
            <w:r w:rsidRPr="00455B38">
              <w:rPr>
                <w:rFonts w:hint="eastAsia"/>
                <w:b/>
                <w:sz w:val="24"/>
                <w:szCs w:val="24"/>
              </w:rPr>
              <w:t>类型</w:t>
            </w:r>
          </w:p>
        </w:tc>
        <w:tc>
          <w:tcPr>
            <w:tcW w:w="997" w:type="dxa"/>
            <w:shd w:val="clear" w:color="auto" w:fill="FFC000"/>
            <w:vAlign w:val="center"/>
          </w:tcPr>
          <w:p w14:paraId="6FFE2359" w14:textId="77777777" w:rsidR="00783BB1" w:rsidRPr="00455B38" w:rsidRDefault="00783BB1" w:rsidP="003F6E21">
            <w:pPr>
              <w:jc w:val="center"/>
              <w:rPr>
                <w:b/>
                <w:sz w:val="24"/>
                <w:szCs w:val="24"/>
              </w:rPr>
            </w:pPr>
            <w:r w:rsidRPr="00455B38">
              <w:rPr>
                <w:rFonts w:hint="eastAsia"/>
                <w:b/>
                <w:sz w:val="24"/>
                <w:szCs w:val="24"/>
              </w:rPr>
              <w:t>长度</w:t>
            </w:r>
          </w:p>
        </w:tc>
        <w:tc>
          <w:tcPr>
            <w:tcW w:w="2939" w:type="dxa"/>
            <w:shd w:val="clear" w:color="auto" w:fill="FFC000"/>
            <w:vAlign w:val="center"/>
          </w:tcPr>
          <w:p w14:paraId="039EEEB0" w14:textId="77777777" w:rsidR="00783BB1" w:rsidRPr="00455B38" w:rsidRDefault="00783BB1" w:rsidP="003F6E21">
            <w:pPr>
              <w:jc w:val="center"/>
              <w:rPr>
                <w:b/>
                <w:sz w:val="24"/>
                <w:szCs w:val="24"/>
              </w:rPr>
            </w:pPr>
            <w:r w:rsidRPr="00455B38">
              <w:rPr>
                <w:rFonts w:hint="eastAsia"/>
                <w:b/>
                <w:sz w:val="24"/>
                <w:szCs w:val="24"/>
              </w:rPr>
              <w:t>字段名称</w:t>
            </w:r>
          </w:p>
        </w:tc>
        <w:tc>
          <w:tcPr>
            <w:tcW w:w="2552" w:type="dxa"/>
            <w:shd w:val="clear" w:color="auto" w:fill="FFC000"/>
            <w:vAlign w:val="center"/>
          </w:tcPr>
          <w:p w14:paraId="03377FD4" w14:textId="77777777" w:rsidR="00783BB1" w:rsidRPr="00455B38" w:rsidRDefault="00783BB1" w:rsidP="003F6E21">
            <w:pPr>
              <w:jc w:val="center"/>
              <w:rPr>
                <w:b/>
                <w:sz w:val="24"/>
                <w:szCs w:val="24"/>
              </w:rPr>
            </w:pPr>
            <w:r>
              <w:rPr>
                <w:rFonts w:hint="eastAsia"/>
                <w:b/>
                <w:sz w:val="24"/>
                <w:szCs w:val="24"/>
              </w:rPr>
              <w:t>备注</w:t>
            </w:r>
          </w:p>
        </w:tc>
      </w:tr>
      <w:tr w:rsidR="009D2EEE" w14:paraId="2A34296C" w14:textId="77777777" w:rsidTr="000648D2">
        <w:trPr>
          <w:trHeight w:val="415"/>
          <w:jc w:val="center"/>
        </w:trPr>
        <w:tc>
          <w:tcPr>
            <w:tcW w:w="537" w:type="dxa"/>
            <w:vAlign w:val="center"/>
          </w:tcPr>
          <w:p w14:paraId="51C3C119" w14:textId="77777777" w:rsidR="00E70528" w:rsidRDefault="00E70528">
            <w:pPr>
              <w:pStyle w:val="ab"/>
              <w:numPr>
                <w:ilvl w:val="0"/>
                <w:numId w:val="75"/>
              </w:numPr>
              <w:ind w:firstLineChars="0"/>
              <w:jc w:val="center"/>
              <w:rPr>
                <w:b/>
              </w:rPr>
            </w:pPr>
          </w:p>
        </w:tc>
        <w:tc>
          <w:tcPr>
            <w:tcW w:w="1272" w:type="dxa"/>
            <w:vAlign w:val="center"/>
          </w:tcPr>
          <w:p w14:paraId="5DD3B7B7" w14:textId="77777777" w:rsidR="009D2EEE" w:rsidRPr="002045CA" w:rsidRDefault="009D2EEE" w:rsidP="003F6E21">
            <w:r w:rsidRPr="002045CA">
              <w:rPr>
                <w:rFonts w:hint="eastAsia"/>
              </w:rPr>
              <w:t>YMTH</w:t>
            </w:r>
          </w:p>
        </w:tc>
        <w:tc>
          <w:tcPr>
            <w:tcW w:w="1167" w:type="dxa"/>
            <w:vAlign w:val="center"/>
          </w:tcPr>
          <w:p w14:paraId="1E3BBF4C" w14:textId="77777777" w:rsidR="009D2EEE" w:rsidRPr="002045CA" w:rsidRDefault="009D2EEE" w:rsidP="003F6E21">
            <w:r w:rsidRPr="002045CA">
              <w:rPr>
                <w:rFonts w:hint="eastAsia"/>
              </w:rPr>
              <w:t>Character</w:t>
            </w:r>
          </w:p>
        </w:tc>
        <w:tc>
          <w:tcPr>
            <w:tcW w:w="997" w:type="dxa"/>
            <w:vAlign w:val="center"/>
          </w:tcPr>
          <w:p w14:paraId="75269BF3" w14:textId="77777777" w:rsidR="009D2EEE" w:rsidRPr="002045CA" w:rsidRDefault="009D2EEE" w:rsidP="003F6E21">
            <w:r>
              <w:rPr>
                <w:rFonts w:hint="eastAsia"/>
              </w:rPr>
              <w:t>20</w:t>
            </w:r>
          </w:p>
        </w:tc>
        <w:tc>
          <w:tcPr>
            <w:tcW w:w="2939" w:type="dxa"/>
            <w:vAlign w:val="center"/>
          </w:tcPr>
          <w:p w14:paraId="6539B535" w14:textId="77777777" w:rsidR="009D2EEE" w:rsidRPr="002045CA" w:rsidRDefault="009D2EEE" w:rsidP="003F6E21">
            <w:r w:rsidRPr="002045CA">
              <w:rPr>
                <w:rFonts w:hint="eastAsia"/>
              </w:rPr>
              <w:t>一码通账户号码</w:t>
            </w:r>
          </w:p>
        </w:tc>
        <w:tc>
          <w:tcPr>
            <w:tcW w:w="2552" w:type="dxa"/>
            <w:vAlign w:val="center"/>
          </w:tcPr>
          <w:p w14:paraId="71E99CE0" w14:textId="77777777" w:rsidR="009D2EEE" w:rsidRPr="002045CA" w:rsidRDefault="009D2EEE" w:rsidP="003F6E21"/>
        </w:tc>
      </w:tr>
      <w:tr w:rsidR="009D2EEE" w14:paraId="073702BF" w14:textId="77777777" w:rsidTr="000648D2">
        <w:trPr>
          <w:trHeight w:val="415"/>
          <w:jc w:val="center"/>
        </w:trPr>
        <w:tc>
          <w:tcPr>
            <w:tcW w:w="537" w:type="dxa"/>
            <w:vAlign w:val="center"/>
          </w:tcPr>
          <w:p w14:paraId="2E25EB61" w14:textId="77777777" w:rsidR="00E70528" w:rsidRDefault="00E70528">
            <w:pPr>
              <w:pStyle w:val="ab"/>
              <w:numPr>
                <w:ilvl w:val="0"/>
                <w:numId w:val="75"/>
              </w:numPr>
              <w:ind w:firstLineChars="0"/>
              <w:jc w:val="center"/>
              <w:rPr>
                <w:b/>
              </w:rPr>
            </w:pPr>
          </w:p>
        </w:tc>
        <w:tc>
          <w:tcPr>
            <w:tcW w:w="1272" w:type="dxa"/>
            <w:vAlign w:val="center"/>
          </w:tcPr>
          <w:p w14:paraId="7FC3A53A" w14:textId="77777777" w:rsidR="009D2EEE" w:rsidRPr="002045CA" w:rsidRDefault="009D2EEE" w:rsidP="003F6E21">
            <w:r w:rsidRPr="002045CA">
              <w:rPr>
                <w:rFonts w:hint="eastAsia"/>
              </w:rPr>
              <w:t>ZHLB</w:t>
            </w:r>
          </w:p>
        </w:tc>
        <w:tc>
          <w:tcPr>
            <w:tcW w:w="1167" w:type="dxa"/>
            <w:vAlign w:val="center"/>
          </w:tcPr>
          <w:p w14:paraId="0FA69CBB" w14:textId="77777777" w:rsidR="009D2EEE" w:rsidRPr="002045CA" w:rsidRDefault="009D2EEE" w:rsidP="003F6E21">
            <w:r w:rsidRPr="002045CA">
              <w:rPr>
                <w:rFonts w:hint="eastAsia"/>
              </w:rPr>
              <w:t>Character</w:t>
            </w:r>
          </w:p>
        </w:tc>
        <w:tc>
          <w:tcPr>
            <w:tcW w:w="997" w:type="dxa"/>
            <w:vAlign w:val="center"/>
          </w:tcPr>
          <w:p w14:paraId="05D772C0" w14:textId="77777777" w:rsidR="009D2EEE" w:rsidRDefault="009D2EEE" w:rsidP="003F6E21">
            <w:r w:rsidRPr="002045CA">
              <w:rPr>
                <w:rFonts w:hint="eastAsia"/>
              </w:rPr>
              <w:t>2</w:t>
            </w:r>
          </w:p>
        </w:tc>
        <w:tc>
          <w:tcPr>
            <w:tcW w:w="2939" w:type="dxa"/>
            <w:vAlign w:val="center"/>
          </w:tcPr>
          <w:p w14:paraId="3559E7CC" w14:textId="77777777" w:rsidR="009D2EEE" w:rsidRPr="002045CA" w:rsidRDefault="009D2EEE" w:rsidP="003F6E21">
            <w:r w:rsidRPr="002045CA">
              <w:rPr>
                <w:rFonts w:hint="eastAsia"/>
              </w:rPr>
              <w:t>证券账户类别</w:t>
            </w:r>
          </w:p>
        </w:tc>
        <w:tc>
          <w:tcPr>
            <w:tcW w:w="2552" w:type="dxa"/>
            <w:vAlign w:val="center"/>
          </w:tcPr>
          <w:p w14:paraId="551E51DA" w14:textId="77777777" w:rsidR="009D2EEE" w:rsidRPr="002045CA" w:rsidRDefault="009D2EEE" w:rsidP="003F6E21">
            <w:r w:rsidRPr="002045CA">
              <w:rPr>
                <w:rFonts w:hint="eastAsia"/>
              </w:rPr>
              <w:t>字典</w:t>
            </w:r>
            <w:r w:rsidRPr="002045CA">
              <w:rPr>
                <w:rFonts w:hint="eastAsia"/>
              </w:rPr>
              <w:t>(ZHLB)</w:t>
            </w:r>
          </w:p>
        </w:tc>
      </w:tr>
      <w:tr w:rsidR="009D2EEE" w14:paraId="3E4A8800" w14:textId="77777777" w:rsidTr="000648D2">
        <w:trPr>
          <w:trHeight w:val="415"/>
          <w:jc w:val="center"/>
        </w:trPr>
        <w:tc>
          <w:tcPr>
            <w:tcW w:w="537" w:type="dxa"/>
            <w:vAlign w:val="center"/>
          </w:tcPr>
          <w:p w14:paraId="6471181A" w14:textId="77777777" w:rsidR="00E70528" w:rsidRDefault="00E70528">
            <w:pPr>
              <w:pStyle w:val="ab"/>
              <w:numPr>
                <w:ilvl w:val="0"/>
                <w:numId w:val="75"/>
              </w:numPr>
              <w:ind w:firstLineChars="0"/>
              <w:jc w:val="center"/>
              <w:rPr>
                <w:b/>
              </w:rPr>
            </w:pPr>
          </w:p>
        </w:tc>
        <w:tc>
          <w:tcPr>
            <w:tcW w:w="1272" w:type="dxa"/>
            <w:vAlign w:val="center"/>
          </w:tcPr>
          <w:p w14:paraId="61B6788E" w14:textId="77777777" w:rsidR="009D2EEE" w:rsidRPr="00F71F80" w:rsidRDefault="009D2EEE" w:rsidP="003F6E21">
            <w:r w:rsidRPr="002045CA">
              <w:rPr>
                <w:rFonts w:hint="eastAsia"/>
              </w:rPr>
              <w:t>ZQZH</w:t>
            </w:r>
          </w:p>
        </w:tc>
        <w:tc>
          <w:tcPr>
            <w:tcW w:w="1167" w:type="dxa"/>
            <w:vAlign w:val="center"/>
          </w:tcPr>
          <w:p w14:paraId="303BDAFE" w14:textId="77777777" w:rsidR="009D2EEE" w:rsidRPr="00F71F80" w:rsidRDefault="009D2EEE" w:rsidP="003F6E21">
            <w:r w:rsidRPr="002045CA">
              <w:rPr>
                <w:rFonts w:hint="eastAsia"/>
              </w:rPr>
              <w:t>Character</w:t>
            </w:r>
          </w:p>
        </w:tc>
        <w:tc>
          <w:tcPr>
            <w:tcW w:w="997" w:type="dxa"/>
            <w:vAlign w:val="center"/>
          </w:tcPr>
          <w:p w14:paraId="034D2256" w14:textId="77777777" w:rsidR="009D2EEE" w:rsidRPr="00F71F80" w:rsidRDefault="009D2EEE" w:rsidP="003F6E21">
            <w:r w:rsidRPr="002045CA">
              <w:rPr>
                <w:rFonts w:hint="eastAsia"/>
              </w:rPr>
              <w:t>20</w:t>
            </w:r>
          </w:p>
        </w:tc>
        <w:tc>
          <w:tcPr>
            <w:tcW w:w="2939" w:type="dxa"/>
            <w:vAlign w:val="center"/>
          </w:tcPr>
          <w:p w14:paraId="412AEB79" w14:textId="77777777" w:rsidR="009D2EEE" w:rsidRPr="00F71F80" w:rsidRDefault="009D2EEE" w:rsidP="003F6E21">
            <w:r w:rsidRPr="002045CA">
              <w:rPr>
                <w:rFonts w:hint="eastAsia"/>
              </w:rPr>
              <w:t>证券账户号码</w:t>
            </w:r>
          </w:p>
        </w:tc>
        <w:tc>
          <w:tcPr>
            <w:tcW w:w="2552" w:type="dxa"/>
            <w:vAlign w:val="center"/>
          </w:tcPr>
          <w:p w14:paraId="26985D93" w14:textId="77777777" w:rsidR="009D2EEE" w:rsidRPr="00F71F80" w:rsidRDefault="009D2EEE" w:rsidP="003F6E21"/>
        </w:tc>
      </w:tr>
      <w:tr w:rsidR="009D2EEE" w14:paraId="0E9D94A3" w14:textId="77777777" w:rsidTr="000648D2">
        <w:trPr>
          <w:trHeight w:val="415"/>
          <w:jc w:val="center"/>
        </w:trPr>
        <w:tc>
          <w:tcPr>
            <w:tcW w:w="537" w:type="dxa"/>
            <w:vAlign w:val="center"/>
          </w:tcPr>
          <w:p w14:paraId="4C50394C" w14:textId="77777777" w:rsidR="00E70528" w:rsidRDefault="00E70528">
            <w:pPr>
              <w:pStyle w:val="ab"/>
              <w:numPr>
                <w:ilvl w:val="0"/>
                <w:numId w:val="75"/>
              </w:numPr>
              <w:ind w:firstLineChars="0"/>
              <w:jc w:val="center"/>
              <w:rPr>
                <w:b/>
              </w:rPr>
            </w:pPr>
          </w:p>
        </w:tc>
        <w:tc>
          <w:tcPr>
            <w:tcW w:w="1272" w:type="dxa"/>
            <w:vAlign w:val="center"/>
          </w:tcPr>
          <w:p w14:paraId="3CB2F585" w14:textId="77777777" w:rsidR="009D2EEE" w:rsidRPr="00F71F80" w:rsidRDefault="009D2EEE" w:rsidP="003F6E21">
            <w:r>
              <w:rPr>
                <w:rFonts w:hint="eastAsia"/>
              </w:rPr>
              <w:t>ZQZHZT</w:t>
            </w:r>
          </w:p>
        </w:tc>
        <w:tc>
          <w:tcPr>
            <w:tcW w:w="1167" w:type="dxa"/>
            <w:vAlign w:val="center"/>
          </w:tcPr>
          <w:p w14:paraId="3881D226" w14:textId="77777777" w:rsidR="009D2EEE" w:rsidRPr="00F71F80" w:rsidRDefault="009D2EEE" w:rsidP="003F6E21">
            <w:r w:rsidRPr="002045CA">
              <w:rPr>
                <w:rFonts w:hint="eastAsia"/>
              </w:rPr>
              <w:t>Character</w:t>
            </w:r>
          </w:p>
        </w:tc>
        <w:tc>
          <w:tcPr>
            <w:tcW w:w="997" w:type="dxa"/>
            <w:vAlign w:val="center"/>
          </w:tcPr>
          <w:p w14:paraId="6767C5AF" w14:textId="77777777" w:rsidR="009D2EEE" w:rsidRDefault="009D2EEE" w:rsidP="003F6E21">
            <w:r>
              <w:rPr>
                <w:rFonts w:hint="eastAsia"/>
              </w:rPr>
              <w:t>2</w:t>
            </w:r>
          </w:p>
        </w:tc>
        <w:tc>
          <w:tcPr>
            <w:tcW w:w="2939" w:type="dxa"/>
            <w:vAlign w:val="center"/>
          </w:tcPr>
          <w:p w14:paraId="1317A82A" w14:textId="77777777" w:rsidR="009D2EEE" w:rsidRPr="00F71F80" w:rsidRDefault="009D2EEE" w:rsidP="003F6E21">
            <w:r w:rsidRPr="002045CA">
              <w:rPr>
                <w:rFonts w:hint="eastAsia"/>
              </w:rPr>
              <w:t>证券账户状态</w:t>
            </w:r>
          </w:p>
        </w:tc>
        <w:tc>
          <w:tcPr>
            <w:tcW w:w="2552" w:type="dxa"/>
            <w:vAlign w:val="center"/>
          </w:tcPr>
          <w:p w14:paraId="0D9B01B7" w14:textId="77777777" w:rsidR="009D2EEE" w:rsidRPr="00F71F80" w:rsidRDefault="009D2EEE" w:rsidP="003F6E21">
            <w:r w:rsidRPr="002045CA">
              <w:rPr>
                <w:rFonts w:hint="eastAsia"/>
              </w:rPr>
              <w:t>字典</w:t>
            </w:r>
            <w:r w:rsidRPr="002045CA">
              <w:rPr>
                <w:rFonts w:hint="eastAsia"/>
              </w:rPr>
              <w:t>(</w:t>
            </w:r>
            <w:r>
              <w:rPr>
                <w:rFonts w:hint="eastAsia"/>
              </w:rPr>
              <w:t>ZQZHZT</w:t>
            </w:r>
            <w:r w:rsidRPr="002045CA">
              <w:rPr>
                <w:rFonts w:hint="eastAsia"/>
              </w:rPr>
              <w:t>)</w:t>
            </w:r>
          </w:p>
        </w:tc>
      </w:tr>
      <w:tr w:rsidR="009D2EEE" w14:paraId="05447C35" w14:textId="77777777" w:rsidTr="000648D2">
        <w:trPr>
          <w:trHeight w:val="415"/>
          <w:jc w:val="center"/>
        </w:trPr>
        <w:tc>
          <w:tcPr>
            <w:tcW w:w="537" w:type="dxa"/>
            <w:vAlign w:val="center"/>
          </w:tcPr>
          <w:p w14:paraId="4E5BEBCF" w14:textId="77777777" w:rsidR="00E70528" w:rsidRDefault="00E70528">
            <w:pPr>
              <w:pStyle w:val="ab"/>
              <w:numPr>
                <w:ilvl w:val="0"/>
                <w:numId w:val="75"/>
              </w:numPr>
              <w:ind w:firstLineChars="0"/>
              <w:jc w:val="center"/>
              <w:rPr>
                <w:b/>
              </w:rPr>
            </w:pPr>
          </w:p>
        </w:tc>
        <w:tc>
          <w:tcPr>
            <w:tcW w:w="1272" w:type="dxa"/>
            <w:vAlign w:val="center"/>
          </w:tcPr>
          <w:p w14:paraId="37723FB0" w14:textId="77777777" w:rsidR="009D2EEE" w:rsidRPr="00F71F80" w:rsidRDefault="009D2EEE" w:rsidP="003F6E21">
            <w:r w:rsidRPr="002045CA">
              <w:rPr>
                <w:rFonts w:hint="eastAsia"/>
              </w:rPr>
              <w:t>JYDY</w:t>
            </w:r>
          </w:p>
        </w:tc>
        <w:tc>
          <w:tcPr>
            <w:tcW w:w="1167" w:type="dxa"/>
            <w:vAlign w:val="center"/>
          </w:tcPr>
          <w:p w14:paraId="35021476" w14:textId="77777777" w:rsidR="009D2EEE" w:rsidRPr="00F71F80" w:rsidRDefault="009D2EEE" w:rsidP="003F6E21">
            <w:r w:rsidRPr="002045CA">
              <w:rPr>
                <w:rFonts w:hint="eastAsia"/>
              </w:rPr>
              <w:t>Character</w:t>
            </w:r>
          </w:p>
        </w:tc>
        <w:tc>
          <w:tcPr>
            <w:tcW w:w="997" w:type="dxa"/>
            <w:vAlign w:val="center"/>
          </w:tcPr>
          <w:p w14:paraId="2BD7BE52" w14:textId="77777777" w:rsidR="009D2EEE" w:rsidRPr="00F71F80" w:rsidRDefault="009D2EEE" w:rsidP="003F6E21">
            <w:r w:rsidRPr="002045CA">
              <w:rPr>
                <w:rFonts w:hint="eastAsia"/>
              </w:rPr>
              <w:t>6</w:t>
            </w:r>
          </w:p>
        </w:tc>
        <w:tc>
          <w:tcPr>
            <w:tcW w:w="2939" w:type="dxa"/>
            <w:vAlign w:val="center"/>
          </w:tcPr>
          <w:p w14:paraId="0EAD2642" w14:textId="77777777" w:rsidR="009D2EEE" w:rsidRPr="00F71F80" w:rsidRDefault="009D2EEE" w:rsidP="003F6E21">
            <w:r w:rsidRPr="002045CA">
              <w:rPr>
                <w:rFonts w:hint="eastAsia"/>
              </w:rPr>
              <w:t>交易单元</w:t>
            </w:r>
          </w:p>
        </w:tc>
        <w:tc>
          <w:tcPr>
            <w:tcW w:w="2552" w:type="dxa"/>
            <w:vAlign w:val="center"/>
          </w:tcPr>
          <w:p w14:paraId="23A17CFB" w14:textId="77777777" w:rsidR="009D2EEE" w:rsidRPr="00F71F80" w:rsidRDefault="009D2EEE" w:rsidP="003F6E21"/>
        </w:tc>
      </w:tr>
      <w:tr w:rsidR="00A75CE2" w:rsidRPr="00A75CE2" w14:paraId="376B4EE5" w14:textId="77777777" w:rsidTr="000648D2">
        <w:trPr>
          <w:trHeight w:val="415"/>
          <w:jc w:val="center"/>
        </w:trPr>
        <w:tc>
          <w:tcPr>
            <w:tcW w:w="537" w:type="dxa"/>
            <w:vAlign w:val="center"/>
          </w:tcPr>
          <w:p w14:paraId="2F5DBA9F" w14:textId="77777777" w:rsidR="00E70528" w:rsidRDefault="00E70528">
            <w:pPr>
              <w:pStyle w:val="ab"/>
              <w:numPr>
                <w:ilvl w:val="0"/>
                <w:numId w:val="75"/>
              </w:numPr>
              <w:ind w:firstLineChars="0"/>
              <w:jc w:val="center"/>
              <w:rPr>
                <w:b/>
              </w:rPr>
            </w:pPr>
          </w:p>
        </w:tc>
        <w:tc>
          <w:tcPr>
            <w:tcW w:w="1272" w:type="dxa"/>
            <w:vAlign w:val="center"/>
          </w:tcPr>
          <w:p w14:paraId="39CD3689" w14:textId="77777777" w:rsidR="00A75CE2" w:rsidRPr="002045CA" w:rsidRDefault="00A75CE2" w:rsidP="003F6E21">
            <w:r>
              <w:rPr>
                <w:rFonts w:hint="eastAsia"/>
              </w:rPr>
              <w:t>QSBH1</w:t>
            </w:r>
          </w:p>
        </w:tc>
        <w:tc>
          <w:tcPr>
            <w:tcW w:w="1167" w:type="dxa"/>
            <w:vAlign w:val="center"/>
          </w:tcPr>
          <w:p w14:paraId="10B1F845" w14:textId="77777777" w:rsidR="00A75CE2" w:rsidRPr="002045CA" w:rsidRDefault="00A75CE2" w:rsidP="003F6E21">
            <w:r w:rsidRPr="002045CA">
              <w:rPr>
                <w:rFonts w:hint="eastAsia"/>
              </w:rPr>
              <w:t>Character</w:t>
            </w:r>
          </w:p>
        </w:tc>
        <w:tc>
          <w:tcPr>
            <w:tcW w:w="997" w:type="dxa"/>
            <w:vAlign w:val="center"/>
          </w:tcPr>
          <w:p w14:paraId="168E2205" w14:textId="77777777" w:rsidR="00A75CE2" w:rsidRPr="002045CA" w:rsidRDefault="00A75CE2" w:rsidP="003F6E21">
            <w:r>
              <w:rPr>
                <w:rFonts w:hint="eastAsia"/>
              </w:rPr>
              <w:t>8</w:t>
            </w:r>
          </w:p>
        </w:tc>
        <w:tc>
          <w:tcPr>
            <w:tcW w:w="2939" w:type="dxa"/>
            <w:vAlign w:val="center"/>
          </w:tcPr>
          <w:p w14:paraId="65BBE112" w14:textId="77777777" w:rsidR="00A75CE2" w:rsidRPr="002045CA" w:rsidRDefault="00A75CE2" w:rsidP="003F6E21">
            <w:r>
              <w:rPr>
                <w:rFonts w:hint="eastAsia"/>
              </w:rPr>
              <w:t>清算编号</w:t>
            </w:r>
            <w:r>
              <w:rPr>
                <w:rFonts w:hint="eastAsia"/>
              </w:rPr>
              <w:t>1</w:t>
            </w:r>
          </w:p>
        </w:tc>
        <w:tc>
          <w:tcPr>
            <w:tcW w:w="2552" w:type="dxa"/>
            <w:vAlign w:val="center"/>
          </w:tcPr>
          <w:p w14:paraId="73B665C6" w14:textId="77777777" w:rsidR="00A75CE2" w:rsidRPr="00F71F80" w:rsidRDefault="00A75CE2" w:rsidP="003F6E21">
            <w:r>
              <w:rPr>
                <w:rFonts w:hint="eastAsia"/>
              </w:rPr>
              <w:t>指定交易单元所属的清算编号</w:t>
            </w:r>
          </w:p>
        </w:tc>
      </w:tr>
      <w:tr w:rsidR="00A75CE2" w:rsidRPr="00A75CE2" w14:paraId="533B0829" w14:textId="77777777" w:rsidTr="000648D2">
        <w:trPr>
          <w:trHeight w:val="415"/>
          <w:jc w:val="center"/>
        </w:trPr>
        <w:tc>
          <w:tcPr>
            <w:tcW w:w="537" w:type="dxa"/>
            <w:vAlign w:val="center"/>
          </w:tcPr>
          <w:p w14:paraId="2ABE8BAC" w14:textId="77777777" w:rsidR="00E70528" w:rsidRDefault="00E70528">
            <w:pPr>
              <w:pStyle w:val="ab"/>
              <w:numPr>
                <w:ilvl w:val="0"/>
                <w:numId w:val="75"/>
              </w:numPr>
              <w:ind w:firstLineChars="0"/>
              <w:jc w:val="center"/>
              <w:rPr>
                <w:b/>
              </w:rPr>
            </w:pPr>
          </w:p>
        </w:tc>
        <w:tc>
          <w:tcPr>
            <w:tcW w:w="1272" w:type="dxa"/>
            <w:vAlign w:val="center"/>
          </w:tcPr>
          <w:p w14:paraId="6B010F36" w14:textId="77777777" w:rsidR="00A75CE2" w:rsidRDefault="00A75CE2" w:rsidP="003F6E21">
            <w:r>
              <w:rPr>
                <w:rFonts w:hint="eastAsia"/>
              </w:rPr>
              <w:t>QSBH2</w:t>
            </w:r>
          </w:p>
        </w:tc>
        <w:tc>
          <w:tcPr>
            <w:tcW w:w="1167" w:type="dxa"/>
            <w:vAlign w:val="center"/>
          </w:tcPr>
          <w:p w14:paraId="22B180A2" w14:textId="77777777" w:rsidR="00A75CE2" w:rsidRPr="002045CA" w:rsidRDefault="00A75CE2" w:rsidP="003F6E21">
            <w:r w:rsidRPr="002045CA">
              <w:rPr>
                <w:rFonts w:hint="eastAsia"/>
              </w:rPr>
              <w:t>Character</w:t>
            </w:r>
          </w:p>
        </w:tc>
        <w:tc>
          <w:tcPr>
            <w:tcW w:w="997" w:type="dxa"/>
            <w:vAlign w:val="center"/>
          </w:tcPr>
          <w:p w14:paraId="0EA07DA1" w14:textId="77777777" w:rsidR="00A75CE2" w:rsidRDefault="00A75CE2" w:rsidP="003F6E21">
            <w:r>
              <w:rPr>
                <w:rFonts w:hint="eastAsia"/>
              </w:rPr>
              <w:t>8</w:t>
            </w:r>
          </w:p>
        </w:tc>
        <w:tc>
          <w:tcPr>
            <w:tcW w:w="2939" w:type="dxa"/>
            <w:vAlign w:val="center"/>
          </w:tcPr>
          <w:p w14:paraId="3E00347F" w14:textId="77777777" w:rsidR="00A75CE2" w:rsidRDefault="00A75CE2" w:rsidP="003F6E21">
            <w:r>
              <w:rPr>
                <w:rFonts w:hint="eastAsia"/>
              </w:rPr>
              <w:t>清算编号</w:t>
            </w:r>
            <w:r>
              <w:rPr>
                <w:rFonts w:hint="eastAsia"/>
              </w:rPr>
              <w:t>2</w:t>
            </w:r>
          </w:p>
        </w:tc>
        <w:tc>
          <w:tcPr>
            <w:tcW w:w="2552" w:type="dxa"/>
            <w:vAlign w:val="center"/>
          </w:tcPr>
          <w:p w14:paraId="28EAD005" w14:textId="77777777" w:rsidR="00A75CE2" w:rsidRDefault="00A75CE2" w:rsidP="00A75CE2">
            <w:r>
              <w:rPr>
                <w:rFonts w:hint="eastAsia"/>
              </w:rPr>
              <w:t>托管银行的清算编号或信用证券账户指定结算参与人的融资融券信用交易专用清算编号</w:t>
            </w:r>
          </w:p>
        </w:tc>
      </w:tr>
      <w:tr w:rsidR="00A75CE2" w:rsidRPr="00A75CE2" w14:paraId="1B467FB6" w14:textId="77777777" w:rsidTr="000648D2">
        <w:trPr>
          <w:trHeight w:val="415"/>
          <w:jc w:val="center"/>
        </w:trPr>
        <w:tc>
          <w:tcPr>
            <w:tcW w:w="537" w:type="dxa"/>
            <w:vAlign w:val="center"/>
          </w:tcPr>
          <w:p w14:paraId="1AB4FD84" w14:textId="77777777" w:rsidR="00E70528" w:rsidRDefault="00E70528">
            <w:pPr>
              <w:pStyle w:val="ab"/>
              <w:numPr>
                <w:ilvl w:val="0"/>
                <w:numId w:val="75"/>
              </w:numPr>
              <w:ind w:firstLineChars="0"/>
              <w:jc w:val="center"/>
              <w:rPr>
                <w:b/>
              </w:rPr>
            </w:pPr>
          </w:p>
        </w:tc>
        <w:tc>
          <w:tcPr>
            <w:tcW w:w="1272" w:type="dxa"/>
            <w:vAlign w:val="center"/>
          </w:tcPr>
          <w:p w14:paraId="2C6E64A8" w14:textId="77777777" w:rsidR="00A75CE2" w:rsidRDefault="00A75CE2" w:rsidP="003F6E21">
            <w:r>
              <w:rPr>
                <w:rFonts w:hint="eastAsia"/>
              </w:rPr>
              <w:t>FZBZ</w:t>
            </w:r>
          </w:p>
        </w:tc>
        <w:tc>
          <w:tcPr>
            <w:tcW w:w="1167" w:type="dxa"/>
            <w:vAlign w:val="center"/>
          </w:tcPr>
          <w:p w14:paraId="2218413F" w14:textId="77777777" w:rsidR="00A75CE2" w:rsidRPr="002045CA" w:rsidRDefault="00A75CE2" w:rsidP="003F6E21">
            <w:r w:rsidRPr="002045CA">
              <w:rPr>
                <w:rFonts w:hint="eastAsia"/>
              </w:rPr>
              <w:t>Character</w:t>
            </w:r>
          </w:p>
        </w:tc>
        <w:tc>
          <w:tcPr>
            <w:tcW w:w="997" w:type="dxa"/>
            <w:vAlign w:val="center"/>
          </w:tcPr>
          <w:p w14:paraId="178BDAEA" w14:textId="77777777" w:rsidR="00A75CE2" w:rsidRDefault="00A75CE2" w:rsidP="003F6E21">
            <w:r>
              <w:rPr>
                <w:rFonts w:hint="eastAsia"/>
              </w:rPr>
              <w:t>10</w:t>
            </w:r>
          </w:p>
        </w:tc>
        <w:tc>
          <w:tcPr>
            <w:tcW w:w="2939" w:type="dxa"/>
            <w:vAlign w:val="center"/>
          </w:tcPr>
          <w:p w14:paraId="6B5A125B" w14:textId="77777777" w:rsidR="00A75CE2" w:rsidRDefault="00A75CE2" w:rsidP="003F6E21">
            <w:r>
              <w:rPr>
                <w:rFonts w:hint="eastAsia"/>
              </w:rPr>
              <w:t>辅助标志</w:t>
            </w:r>
          </w:p>
        </w:tc>
        <w:tc>
          <w:tcPr>
            <w:tcW w:w="2552" w:type="dxa"/>
            <w:vAlign w:val="center"/>
          </w:tcPr>
          <w:p w14:paraId="797F149B" w14:textId="77777777" w:rsidR="00A75CE2" w:rsidRDefault="00A75CE2" w:rsidP="003F6E21"/>
        </w:tc>
      </w:tr>
      <w:tr w:rsidR="00A75CE2" w14:paraId="2A210C99" w14:textId="77777777" w:rsidTr="000648D2">
        <w:trPr>
          <w:trHeight w:val="415"/>
          <w:jc w:val="center"/>
        </w:trPr>
        <w:tc>
          <w:tcPr>
            <w:tcW w:w="537" w:type="dxa"/>
            <w:vAlign w:val="center"/>
          </w:tcPr>
          <w:p w14:paraId="7A9E3744" w14:textId="77777777" w:rsidR="00E70528" w:rsidRDefault="00E70528">
            <w:pPr>
              <w:pStyle w:val="ab"/>
              <w:numPr>
                <w:ilvl w:val="0"/>
                <w:numId w:val="75"/>
              </w:numPr>
              <w:ind w:firstLineChars="0"/>
              <w:jc w:val="center"/>
              <w:rPr>
                <w:b/>
              </w:rPr>
            </w:pPr>
          </w:p>
        </w:tc>
        <w:tc>
          <w:tcPr>
            <w:tcW w:w="1272" w:type="dxa"/>
            <w:vAlign w:val="center"/>
          </w:tcPr>
          <w:p w14:paraId="22BB16DA" w14:textId="77777777" w:rsidR="00A75CE2" w:rsidRPr="00F71F80" w:rsidRDefault="00A75CE2" w:rsidP="003F6E21">
            <w:r w:rsidRPr="002045CA">
              <w:rPr>
                <w:rFonts w:hint="eastAsia"/>
              </w:rPr>
              <w:t>KHJGDM</w:t>
            </w:r>
          </w:p>
        </w:tc>
        <w:tc>
          <w:tcPr>
            <w:tcW w:w="1167" w:type="dxa"/>
            <w:vAlign w:val="center"/>
          </w:tcPr>
          <w:p w14:paraId="7E687971" w14:textId="77777777" w:rsidR="00A75CE2" w:rsidRPr="00F71F80" w:rsidRDefault="00A75CE2" w:rsidP="003F6E21">
            <w:r w:rsidRPr="002045CA">
              <w:rPr>
                <w:rFonts w:hint="eastAsia"/>
              </w:rPr>
              <w:t>Character</w:t>
            </w:r>
          </w:p>
        </w:tc>
        <w:tc>
          <w:tcPr>
            <w:tcW w:w="997" w:type="dxa"/>
            <w:vAlign w:val="center"/>
          </w:tcPr>
          <w:p w14:paraId="0907D280" w14:textId="77777777" w:rsidR="00A75CE2" w:rsidRPr="00F71F80" w:rsidRDefault="00A75CE2" w:rsidP="003F6E21">
            <w:r w:rsidRPr="002045CA">
              <w:rPr>
                <w:rFonts w:hint="eastAsia"/>
              </w:rPr>
              <w:t>6</w:t>
            </w:r>
          </w:p>
        </w:tc>
        <w:tc>
          <w:tcPr>
            <w:tcW w:w="2939" w:type="dxa"/>
            <w:vAlign w:val="center"/>
          </w:tcPr>
          <w:p w14:paraId="0C232217" w14:textId="77777777" w:rsidR="00A75CE2" w:rsidRPr="00F71F80" w:rsidRDefault="00A75CE2" w:rsidP="003F6E21">
            <w:r w:rsidRPr="002045CA">
              <w:rPr>
                <w:rFonts w:hint="eastAsia"/>
              </w:rPr>
              <w:t>开户代理机构代码</w:t>
            </w:r>
          </w:p>
        </w:tc>
        <w:tc>
          <w:tcPr>
            <w:tcW w:w="2552" w:type="dxa"/>
            <w:vAlign w:val="center"/>
          </w:tcPr>
          <w:p w14:paraId="3ADF7890" w14:textId="77777777" w:rsidR="00A75CE2" w:rsidRPr="00F71F80" w:rsidRDefault="00A75CE2" w:rsidP="003F6E21">
            <w:r w:rsidRPr="002045CA">
              <w:rPr>
                <w:rFonts w:hint="eastAsia"/>
              </w:rPr>
              <w:t>指定交易单元所属开户代理机构代码</w:t>
            </w:r>
          </w:p>
        </w:tc>
      </w:tr>
      <w:tr w:rsidR="00A75CE2" w14:paraId="779638E1" w14:textId="77777777" w:rsidTr="000648D2">
        <w:trPr>
          <w:trHeight w:val="415"/>
          <w:jc w:val="center"/>
        </w:trPr>
        <w:tc>
          <w:tcPr>
            <w:tcW w:w="537" w:type="dxa"/>
            <w:vAlign w:val="center"/>
          </w:tcPr>
          <w:p w14:paraId="50ED0CB8" w14:textId="77777777" w:rsidR="00E70528" w:rsidRDefault="00E70528">
            <w:pPr>
              <w:pStyle w:val="ab"/>
              <w:numPr>
                <w:ilvl w:val="0"/>
                <w:numId w:val="75"/>
              </w:numPr>
              <w:ind w:firstLineChars="0"/>
              <w:jc w:val="center"/>
              <w:rPr>
                <w:b/>
              </w:rPr>
            </w:pPr>
          </w:p>
        </w:tc>
        <w:tc>
          <w:tcPr>
            <w:tcW w:w="1272" w:type="dxa"/>
            <w:vAlign w:val="center"/>
          </w:tcPr>
          <w:p w14:paraId="310DBF18" w14:textId="77777777" w:rsidR="00A75CE2" w:rsidRPr="00F71F80" w:rsidRDefault="00A75CE2" w:rsidP="003F6E21">
            <w:r w:rsidRPr="002045CA">
              <w:rPr>
                <w:rFonts w:hint="eastAsia"/>
              </w:rPr>
              <w:t>TGYWDY</w:t>
            </w:r>
          </w:p>
        </w:tc>
        <w:tc>
          <w:tcPr>
            <w:tcW w:w="1167" w:type="dxa"/>
            <w:vAlign w:val="center"/>
          </w:tcPr>
          <w:p w14:paraId="7768C3CC" w14:textId="77777777" w:rsidR="00A75CE2" w:rsidRPr="00F71F80" w:rsidRDefault="00A75CE2" w:rsidP="003F6E21">
            <w:r w:rsidRPr="002045CA">
              <w:rPr>
                <w:rFonts w:hint="eastAsia"/>
              </w:rPr>
              <w:t>Character</w:t>
            </w:r>
          </w:p>
        </w:tc>
        <w:tc>
          <w:tcPr>
            <w:tcW w:w="997" w:type="dxa"/>
            <w:vAlign w:val="center"/>
          </w:tcPr>
          <w:p w14:paraId="092C5F46" w14:textId="77777777" w:rsidR="00A75CE2" w:rsidRPr="00F71F80" w:rsidRDefault="00A75CE2" w:rsidP="003F6E21">
            <w:r w:rsidRPr="002045CA">
              <w:rPr>
                <w:rFonts w:hint="eastAsia"/>
              </w:rPr>
              <w:t>6</w:t>
            </w:r>
          </w:p>
        </w:tc>
        <w:tc>
          <w:tcPr>
            <w:tcW w:w="2939" w:type="dxa"/>
            <w:vAlign w:val="center"/>
          </w:tcPr>
          <w:p w14:paraId="064FC525" w14:textId="77777777" w:rsidR="00A75CE2" w:rsidRPr="00F71F80" w:rsidRDefault="00A75CE2">
            <w:r w:rsidRPr="002045CA">
              <w:rPr>
                <w:rFonts w:hint="eastAsia"/>
              </w:rPr>
              <w:t>托管业务单元</w:t>
            </w:r>
          </w:p>
        </w:tc>
        <w:tc>
          <w:tcPr>
            <w:tcW w:w="2552" w:type="dxa"/>
            <w:vAlign w:val="center"/>
          </w:tcPr>
          <w:p w14:paraId="3D4ABF35" w14:textId="77777777" w:rsidR="00A75CE2" w:rsidRPr="00F71F80" w:rsidRDefault="00A75CE2" w:rsidP="003F6E21">
            <w:r w:rsidRPr="002045CA">
              <w:rPr>
                <w:rFonts w:hint="eastAsia"/>
              </w:rPr>
              <w:t>预留</w:t>
            </w:r>
            <w:r>
              <w:rPr>
                <w:rFonts w:hint="eastAsia"/>
              </w:rPr>
              <w:t>字段</w:t>
            </w:r>
          </w:p>
        </w:tc>
      </w:tr>
      <w:tr w:rsidR="00A75CE2" w14:paraId="23F8326A" w14:textId="77777777" w:rsidTr="000648D2">
        <w:trPr>
          <w:trHeight w:val="415"/>
          <w:jc w:val="center"/>
        </w:trPr>
        <w:tc>
          <w:tcPr>
            <w:tcW w:w="537" w:type="dxa"/>
            <w:vAlign w:val="center"/>
          </w:tcPr>
          <w:p w14:paraId="59110DC4" w14:textId="77777777" w:rsidR="00E70528" w:rsidRDefault="00E70528">
            <w:pPr>
              <w:pStyle w:val="ab"/>
              <w:numPr>
                <w:ilvl w:val="0"/>
                <w:numId w:val="75"/>
              </w:numPr>
              <w:ind w:firstLineChars="0"/>
              <w:jc w:val="center"/>
              <w:rPr>
                <w:b/>
              </w:rPr>
            </w:pPr>
          </w:p>
        </w:tc>
        <w:tc>
          <w:tcPr>
            <w:tcW w:w="1272" w:type="dxa"/>
            <w:vAlign w:val="center"/>
          </w:tcPr>
          <w:p w14:paraId="7E4A061F" w14:textId="77777777" w:rsidR="00A75CE2" w:rsidRPr="00F71F80" w:rsidRDefault="00A75CE2" w:rsidP="003F6E21">
            <w:r w:rsidRPr="002045CA">
              <w:rPr>
                <w:rFonts w:hint="eastAsia"/>
              </w:rPr>
              <w:t>SXRQ</w:t>
            </w:r>
          </w:p>
        </w:tc>
        <w:tc>
          <w:tcPr>
            <w:tcW w:w="1167" w:type="dxa"/>
            <w:vAlign w:val="center"/>
          </w:tcPr>
          <w:p w14:paraId="78D9BF01" w14:textId="77777777" w:rsidR="00A75CE2" w:rsidRPr="00F71F80" w:rsidRDefault="00A75CE2" w:rsidP="003F6E21">
            <w:r w:rsidRPr="002045CA">
              <w:rPr>
                <w:rFonts w:hint="eastAsia"/>
              </w:rPr>
              <w:t>Character</w:t>
            </w:r>
          </w:p>
        </w:tc>
        <w:tc>
          <w:tcPr>
            <w:tcW w:w="997" w:type="dxa"/>
            <w:vAlign w:val="center"/>
          </w:tcPr>
          <w:p w14:paraId="5481915B" w14:textId="77777777" w:rsidR="00A75CE2" w:rsidRPr="00F71F80" w:rsidRDefault="00A75CE2" w:rsidP="003F6E21">
            <w:r w:rsidRPr="002045CA">
              <w:rPr>
                <w:rFonts w:hint="eastAsia"/>
              </w:rPr>
              <w:t>8</w:t>
            </w:r>
          </w:p>
        </w:tc>
        <w:tc>
          <w:tcPr>
            <w:tcW w:w="2939" w:type="dxa"/>
            <w:vAlign w:val="center"/>
          </w:tcPr>
          <w:p w14:paraId="09B243FA" w14:textId="77777777" w:rsidR="00A75CE2" w:rsidRPr="00F71F80" w:rsidRDefault="00A75CE2" w:rsidP="003F6E21">
            <w:r w:rsidRPr="002045CA">
              <w:rPr>
                <w:rFonts w:hint="eastAsia"/>
              </w:rPr>
              <w:t>指定交易生效日期</w:t>
            </w:r>
          </w:p>
        </w:tc>
        <w:tc>
          <w:tcPr>
            <w:tcW w:w="2552" w:type="dxa"/>
            <w:vAlign w:val="center"/>
          </w:tcPr>
          <w:p w14:paraId="16E68139" w14:textId="77777777" w:rsidR="00A75CE2" w:rsidRPr="00F71F80" w:rsidRDefault="00A75CE2" w:rsidP="003F6E21"/>
        </w:tc>
      </w:tr>
    </w:tbl>
    <w:p w14:paraId="03B2C3A9" w14:textId="77777777" w:rsidR="00972847" w:rsidRPr="004F5966" w:rsidRDefault="00972847" w:rsidP="00972847">
      <w:pPr>
        <w:spacing w:line="360" w:lineRule="auto"/>
        <w:rPr>
          <w:b/>
          <w:sz w:val="30"/>
          <w:szCs w:val="30"/>
        </w:rPr>
      </w:pPr>
      <w:r w:rsidRPr="004F5966">
        <w:rPr>
          <w:rFonts w:hint="eastAsia"/>
          <w:b/>
          <w:sz w:val="30"/>
          <w:szCs w:val="30"/>
        </w:rPr>
        <w:t>说明：</w:t>
      </w:r>
    </w:p>
    <w:p w14:paraId="7C08D1E1" w14:textId="77777777" w:rsidR="00E70528" w:rsidRDefault="00214AA4">
      <w:pPr>
        <w:pStyle w:val="ab"/>
        <w:numPr>
          <w:ilvl w:val="0"/>
          <w:numId w:val="111"/>
        </w:numPr>
        <w:spacing w:line="360" w:lineRule="auto"/>
        <w:ind w:firstLineChars="0"/>
      </w:pPr>
      <w:r>
        <w:rPr>
          <w:rFonts w:hint="eastAsia"/>
        </w:rPr>
        <w:t>文件名称：</w:t>
      </w:r>
      <w:r>
        <w:rPr>
          <w:rFonts w:hint="eastAsia"/>
        </w:rPr>
        <w:t>hstgdzXXXXXX.mdd</w:t>
      </w:r>
    </w:p>
    <w:p w14:paraId="79689A5F" w14:textId="77777777" w:rsidR="00E70528" w:rsidRDefault="00D77277">
      <w:pPr>
        <w:pStyle w:val="ab"/>
        <w:numPr>
          <w:ilvl w:val="0"/>
          <w:numId w:val="111"/>
        </w:numPr>
        <w:spacing w:line="360" w:lineRule="auto"/>
        <w:ind w:firstLineChars="0"/>
      </w:pPr>
      <w:r>
        <w:rPr>
          <w:rFonts w:hint="eastAsia"/>
        </w:rPr>
        <w:t>压缩后文件名称：</w:t>
      </w:r>
      <w:r>
        <w:rPr>
          <w:rFonts w:hint="eastAsia"/>
        </w:rPr>
        <w:t>hstgdzXXXXXX.mdd.</w:t>
      </w:r>
      <w:r w:rsidR="00B03789">
        <w:rPr>
          <w:rFonts w:hint="eastAsia"/>
        </w:rPr>
        <w:t>bz2</w:t>
      </w:r>
    </w:p>
    <w:p w14:paraId="3CF7359C" w14:textId="77777777" w:rsidR="00E70528" w:rsidRDefault="00972847">
      <w:pPr>
        <w:pStyle w:val="ab"/>
        <w:numPr>
          <w:ilvl w:val="0"/>
          <w:numId w:val="111"/>
        </w:numPr>
        <w:spacing w:line="360" w:lineRule="auto"/>
        <w:ind w:firstLineChars="0"/>
      </w:pPr>
      <w:r>
        <w:rPr>
          <w:rFonts w:hint="eastAsia"/>
        </w:rPr>
        <w:t>发送方：</w:t>
      </w:r>
      <w:r w:rsidR="003D63AB">
        <w:rPr>
          <w:rFonts w:hint="eastAsia"/>
        </w:rPr>
        <w:t>中国结算账户系统</w:t>
      </w:r>
    </w:p>
    <w:p w14:paraId="72D06854" w14:textId="77777777" w:rsidR="00E70528" w:rsidRDefault="00972847">
      <w:pPr>
        <w:pStyle w:val="ab"/>
        <w:numPr>
          <w:ilvl w:val="0"/>
          <w:numId w:val="111"/>
        </w:numPr>
        <w:spacing w:line="360" w:lineRule="auto"/>
        <w:ind w:firstLineChars="0"/>
      </w:pPr>
      <w:r>
        <w:rPr>
          <w:rFonts w:hint="eastAsia"/>
        </w:rPr>
        <w:t>接收方：开户代理机构</w:t>
      </w:r>
    </w:p>
    <w:p w14:paraId="403F435F" w14:textId="77777777" w:rsidR="00E70528" w:rsidRDefault="00972847">
      <w:pPr>
        <w:pStyle w:val="ab"/>
        <w:numPr>
          <w:ilvl w:val="0"/>
          <w:numId w:val="111"/>
        </w:numPr>
        <w:spacing w:line="360" w:lineRule="auto"/>
        <w:ind w:firstLineChars="0"/>
      </w:pPr>
      <w:r w:rsidRPr="00C77B74">
        <w:rPr>
          <w:rFonts w:hint="eastAsia"/>
        </w:rPr>
        <w:t>发送时点</w:t>
      </w:r>
      <w:r>
        <w:rPr>
          <w:rFonts w:hint="eastAsia"/>
        </w:rPr>
        <w:t>：</w:t>
      </w:r>
      <w:r w:rsidRPr="00DB3239">
        <w:rPr>
          <w:rFonts w:hint="eastAsia"/>
        </w:rPr>
        <w:t>日终</w:t>
      </w:r>
    </w:p>
    <w:p w14:paraId="560859DE" w14:textId="77777777" w:rsidR="00E70528" w:rsidRDefault="00972847">
      <w:pPr>
        <w:pStyle w:val="ab"/>
        <w:numPr>
          <w:ilvl w:val="0"/>
          <w:numId w:val="111"/>
        </w:numPr>
        <w:spacing w:line="360" w:lineRule="auto"/>
        <w:ind w:firstLineChars="0"/>
      </w:pPr>
      <w:r>
        <w:rPr>
          <w:rFonts w:hint="eastAsia"/>
        </w:rPr>
        <w:t>发送周期：每个交易日</w:t>
      </w:r>
    </w:p>
    <w:p w14:paraId="196C88FF" w14:textId="77777777" w:rsidR="00E70528" w:rsidRDefault="00E17F51">
      <w:pPr>
        <w:pStyle w:val="ab"/>
        <w:numPr>
          <w:ilvl w:val="0"/>
          <w:numId w:val="111"/>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73D04EF6" w14:textId="77777777" w:rsidR="00E70528" w:rsidRDefault="008750B0">
      <w:pPr>
        <w:pStyle w:val="ab"/>
        <w:numPr>
          <w:ilvl w:val="0"/>
          <w:numId w:val="111"/>
        </w:numPr>
        <w:spacing w:line="360" w:lineRule="auto"/>
        <w:ind w:firstLineChars="0"/>
      </w:pPr>
      <w:r>
        <w:rPr>
          <w:rFonts w:hint="eastAsia"/>
        </w:rPr>
        <w:t>通信通道：</w:t>
      </w:r>
      <w:r>
        <w:rPr>
          <w:rFonts w:hint="eastAsia"/>
        </w:rPr>
        <w:t>PROP</w:t>
      </w:r>
      <w:r>
        <w:rPr>
          <w:rFonts w:hint="eastAsia"/>
        </w:rPr>
        <w:t>文件交换系统</w:t>
      </w:r>
    </w:p>
    <w:p w14:paraId="197239A4" w14:textId="77777777" w:rsidR="00E70528" w:rsidRDefault="00101266">
      <w:pPr>
        <w:pStyle w:val="ab"/>
        <w:numPr>
          <w:ilvl w:val="0"/>
          <w:numId w:val="111"/>
        </w:numPr>
        <w:spacing w:line="360" w:lineRule="auto"/>
        <w:ind w:firstLineChars="0"/>
      </w:pPr>
      <w:r>
        <w:rPr>
          <w:rFonts w:hint="eastAsia"/>
        </w:rPr>
        <w:t>中国结算通过该文件通知结算参与人指定交易在该参与人名下的全部证券账户托管信息</w:t>
      </w:r>
      <w:r w:rsidR="00F86224">
        <w:rPr>
          <w:rFonts w:hint="eastAsia"/>
        </w:rPr>
        <w:t>，</w:t>
      </w:r>
      <w:r w:rsidR="00F86224" w:rsidRPr="00F86224">
        <w:rPr>
          <w:rFonts w:hint="eastAsia"/>
        </w:rPr>
        <w:t>对于</w:t>
      </w:r>
      <w:r w:rsidR="00F86224" w:rsidRPr="00F86224">
        <w:rPr>
          <w:rFonts w:hint="eastAsia"/>
        </w:rPr>
        <w:t>QFII</w:t>
      </w:r>
      <w:r w:rsidR="00F86224" w:rsidRPr="00F86224">
        <w:rPr>
          <w:rFonts w:hint="eastAsia"/>
        </w:rPr>
        <w:t>账户，数据同时发送至</w:t>
      </w:r>
      <w:r w:rsidR="00F86224" w:rsidRPr="00F86224">
        <w:rPr>
          <w:rFonts w:hint="eastAsia"/>
        </w:rPr>
        <w:t>QFII</w:t>
      </w:r>
      <w:r w:rsidR="00F86224" w:rsidRPr="00F86224">
        <w:rPr>
          <w:rFonts w:hint="eastAsia"/>
        </w:rPr>
        <w:t>托管银行</w:t>
      </w:r>
      <w:r>
        <w:rPr>
          <w:rFonts w:hint="eastAsia"/>
        </w:rPr>
        <w:t>。</w:t>
      </w:r>
    </w:p>
    <w:p w14:paraId="4E1A0F3C" w14:textId="77777777" w:rsidR="00D132E4" w:rsidRDefault="00D132E4" w:rsidP="00D132E4">
      <w:pPr>
        <w:spacing w:line="360" w:lineRule="auto"/>
      </w:pPr>
    </w:p>
    <w:p w14:paraId="58C755A6" w14:textId="77777777" w:rsidR="00E70528" w:rsidRDefault="00C358A3">
      <w:pPr>
        <w:pStyle w:val="2"/>
        <w:numPr>
          <w:ilvl w:val="0"/>
          <w:numId w:val="33"/>
        </w:numPr>
      </w:pPr>
      <w:bookmarkStart w:id="1304" w:name="_Toc359229025"/>
      <w:bookmarkStart w:id="1305" w:name="_Toc358041959"/>
      <w:bookmarkStart w:id="1306" w:name="_Toc3820437"/>
      <w:r w:rsidRPr="00106233">
        <w:rPr>
          <w:rFonts w:hint="eastAsia"/>
        </w:rPr>
        <w:t>开户</w:t>
      </w:r>
      <w:bookmarkEnd w:id="1304"/>
      <w:bookmarkEnd w:id="1305"/>
      <w:r>
        <w:rPr>
          <w:rFonts w:hint="eastAsia"/>
        </w:rPr>
        <w:t>统计文件</w:t>
      </w:r>
      <w:bookmarkEnd w:id="1306"/>
    </w:p>
    <w:tbl>
      <w:tblPr>
        <w:tblStyle w:val="a5"/>
        <w:tblW w:w="9464" w:type="dxa"/>
        <w:jc w:val="center"/>
        <w:tblLayout w:type="fixed"/>
        <w:tblLook w:val="04A0" w:firstRow="1" w:lastRow="0" w:firstColumn="1" w:lastColumn="0" w:noHBand="0" w:noVBand="1"/>
      </w:tblPr>
      <w:tblGrid>
        <w:gridCol w:w="537"/>
        <w:gridCol w:w="1556"/>
        <w:gridCol w:w="1134"/>
        <w:gridCol w:w="709"/>
        <w:gridCol w:w="3030"/>
        <w:gridCol w:w="2498"/>
      </w:tblGrid>
      <w:tr w:rsidR="000648D2" w:rsidRPr="00455B38" w14:paraId="28D1E57A" w14:textId="77777777" w:rsidTr="00B50737">
        <w:trPr>
          <w:trHeight w:val="534"/>
          <w:jc w:val="center"/>
        </w:trPr>
        <w:tc>
          <w:tcPr>
            <w:tcW w:w="537" w:type="dxa"/>
            <w:shd w:val="clear" w:color="auto" w:fill="FFC000"/>
            <w:vAlign w:val="center"/>
          </w:tcPr>
          <w:p w14:paraId="722DADDF" w14:textId="77777777" w:rsidR="000648D2" w:rsidRPr="00455B38" w:rsidRDefault="000648D2" w:rsidP="00980809">
            <w:pPr>
              <w:jc w:val="center"/>
              <w:rPr>
                <w:b/>
                <w:sz w:val="24"/>
                <w:szCs w:val="24"/>
              </w:rPr>
            </w:pPr>
            <w:r w:rsidRPr="00455B38">
              <w:rPr>
                <w:rFonts w:hint="eastAsia"/>
                <w:b/>
                <w:sz w:val="24"/>
                <w:szCs w:val="24"/>
              </w:rPr>
              <w:t>NO</w:t>
            </w:r>
          </w:p>
        </w:tc>
        <w:tc>
          <w:tcPr>
            <w:tcW w:w="1556" w:type="dxa"/>
            <w:shd w:val="clear" w:color="auto" w:fill="FFC000"/>
            <w:vAlign w:val="center"/>
          </w:tcPr>
          <w:p w14:paraId="5D744BC8" w14:textId="77777777" w:rsidR="000648D2" w:rsidRPr="00455B38" w:rsidRDefault="000648D2" w:rsidP="00980809">
            <w:pPr>
              <w:jc w:val="center"/>
              <w:rPr>
                <w:b/>
                <w:sz w:val="24"/>
                <w:szCs w:val="24"/>
              </w:rPr>
            </w:pPr>
            <w:r w:rsidRPr="00455B38">
              <w:rPr>
                <w:rFonts w:hint="eastAsia"/>
                <w:b/>
                <w:sz w:val="24"/>
                <w:szCs w:val="24"/>
              </w:rPr>
              <w:t>字段</w:t>
            </w:r>
          </w:p>
        </w:tc>
        <w:tc>
          <w:tcPr>
            <w:tcW w:w="1134" w:type="dxa"/>
            <w:shd w:val="clear" w:color="auto" w:fill="FFC000"/>
            <w:vAlign w:val="center"/>
          </w:tcPr>
          <w:p w14:paraId="518C1697" w14:textId="77777777" w:rsidR="000648D2" w:rsidRPr="00455B38" w:rsidRDefault="000648D2" w:rsidP="00980809">
            <w:pPr>
              <w:jc w:val="center"/>
              <w:rPr>
                <w:b/>
                <w:sz w:val="24"/>
                <w:szCs w:val="24"/>
              </w:rPr>
            </w:pPr>
            <w:r w:rsidRPr="00455B38">
              <w:rPr>
                <w:rFonts w:hint="eastAsia"/>
                <w:b/>
                <w:sz w:val="24"/>
                <w:szCs w:val="24"/>
              </w:rPr>
              <w:t>类型</w:t>
            </w:r>
          </w:p>
        </w:tc>
        <w:tc>
          <w:tcPr>
            <w:tcW w:w="709" w:type="dxa"/>
            <w:shd w:val="clear" w:color="auto" w:fill="FFC000"/>
            <w:vAlign w:val="center"/>
          </w:tcPr>
          <w:p w14:paraId="064B7E05" w14:textId="77777777" w:rsidR="000648D2" w:rsidRPr="00455B38" w:rsidRDefault="000648D2" w:rsidP="00980809">
            <w:pPr>
              <w:jc w:val="center"/>
              <w:rPr>
                <w:b/>
                <w:sz w:val="24"/>
                <w:szCs w:val="24"/>
              </w:rPr>
            </w:pPr>
            <w:r w:rsidRPr="00455B38">
              <w:rPr>
                <w:rFonts w:hint="eastAsia"/>
                <w:b/>
                <w:sz w:val="24"/>
                <w:szCs w:val="24"/>
              </w:rPr>
              <w:t>长度</w:t>
            </w:r>
          </w:p>
        </w:tc>
        <w:tc>
          <w:tcPr>
            <w:tcW w:w="3030" w:type="dxa"/>
            <w:shd w:val="clear" w:color="auto" w:fill="FFC000"/>
            <w:vAlign w:val="center"/>
          </w:tcPr>
          <w:p w14:paraId="192E2D28" w14:textId="77777777" w:rsidR="000648D2" w:rsidRPr="00455B38" w:rsidRDefault="000648D2" w:rsidP="00980809">
            <w:pPr>
              <w:jc w:val="center"/>
              <w:rPr>
                <w:b/>
                <w:sz w:val="24"/>
                <w:szCs w:val="24"/>
              </w:rPr>
            </w:pPr>
            <w:r w:rsidRPr="00455B38">
              <w:rPr>
                <w:rFonts w:hint="eastAsia"/>
                <w:b/>
                <w:sz w:val="24"/>
                <w:szCs w:val="24"/>
              </w:rPr>
              <w:t>字段名称</w:t>
            </w:r>
          </w:p>
        </w:tc>
        <w:tc>
          <w:tcPr>
            <w:tcW w:w="2498" w:type="dxa"/>
            <w:shd w:val="clear" w:color="auto" w:fill="FFC000"/>
            <w:vAlign w:val="center"/>
          </w:tcPr>
          <w:p w14:paraId="1B8718DF" w14:textId="77777777" w:rsidR="000648D2" w:rsidRPr="00455B38" w:rsidRDefault="000648D2" w:rsidP="000648D2">
            <w:pPr>
              <w:jc w:val="center"/>
              <w:rPr>
                <w:b/>
                <w:sz w:val="24"/>
                <w:szCs w:val="24"/>
              </w:rPr>
            </w:pPr>
            <w:r>
              <w:rPr>
                <w:rFonts w:hint="eastAsia"/>
                <w:b/>
                <w:sz w:val="24"/>
                <w:szCs w:val="24"/>
              </w:rPr>
              <w:t>备注</w:t>
            </w:r>
          </w:p>
        </w:tc>
      </w:tr>
      <w:tr w:rsidR="000648D2" w14:paraId="5C167147" w14:textId="77777777" w:rsidTr="00B50737">
        <w:trPr>
          <w:trHeight w:val="415"/>
          <w:jc w:val="center"/>
        </w:trPr>
        <w:tc>
          <w:tcPr>
            <w:tcW w:w="537" w:type="dxa"/>
            <w:vAlign w:val="center"/>
          </w:tcPr>
          <w:p w14:paraId="175D3138" w14:textId="77777777" w:rsidR="00E70528" w:rsidRDefault="00E70528">
            <w:pPr>
              <w:pStyle w:val="ab"/>
              <w:numPr>
                <w:ilvl w:val="0"/>
                <w:numId w:val="78"/>
              </w:numPr>
              <w:ind w:firstLineChars="0"/>
              <w:jc w:val="center"/>
              <w:rPr>
                <w:b/>
              </w:rPr>
            </w:pPr>
          </w:p>
        </w:tc>
        <w:tc>
          <w:tcPr>
            <w:tcW w:w="1556" w:type="dxa"/>
            <w:vAlign w:val="center"/>
          </w:tcPr>
          <w:p w14:paraId="6D35F826" w14:textId="77777777" w:rsidR="000648D2" w:rsidRDefault="000648D2" w:rsidP="00980809">
            <w:pPr>
              <w:rPr>
                <w:rFonts w:ascii="宋体" w:eastAsia="宋体" w:hAnsi="宋体" w:cs="宋体"/>
                <w:color w:val="000000"/>
                <w:sz w:val="22"/>
              </w:rPr>
            </w:pPr>
            <w:r>
              <w:rPr>
                <w:rFonts w:hint="eastAsia"/>
                <w:color w:val="000000"/>
                <w:sz w:val="22"/>
              </w:rPr>
              <w:t>KHJGDM</w:t>
            </w:r>
          </w:p>
        </w:tc>
        <w:tc>
          <w:tcPr>
            <w:tcW w:w="1134" w:type="dxa"/>
            <w:vAlign w:val="center"/>
          </w:tcPr>
          <w:p w14:paraId="4A7DBC98" w14:textId="77777777" w:rsidR="000648D2" w:rsidRDefault="000648D2" w:rsidP="00980809">
            <w:r w:rsidRPr="003135D9">
              <w:t>Character</w:t>
            </w:r>
          </w:p>
        </w:tc>
        <w:tc>
          <w:tcPr>
            <w:tcW w:w="709" w:type="dxa"/>
            <w:vAlign w:val="center"/>
          </w:tcPr>
          <w:p w14:paraId="54B8F78C" w14:textId="77777777" w:rsidR="000648D2" w:rsidRDefault="000648D2" w:rsidP="00980809">
            <w:pPr>
              <w:rPr>
                <w:rFonts w:ascii="Calibri" w:eastAsia="宋体" w:hAnsi="Calibri" w:cs="Calibri"/>
                <w:color w:val="000000"/>
                <w:szCs w:val="21"/>
              </w:rPr>
            </w:pPr>
            <w:r>
              <w:rPr>
                <w:rFonts w:ascii="Calibri" w:hAnsi="Calibri" w:cs="Calibri"/>
                <w:color w:val="000000"/>
                <w:szCs w:val="21"/>
              </w:rPr>
              <w:t>6</w:t>
            </w:r>
          </w:p>
        </w:tc>
        <w:tc>
          <w:tcPr>
            <w:tcW w:w="3030" w:type="dxa"/>
            <w:vAlign w:val="center"/>
          </w:tcPr>
          <w:p w14:paraId="56FD9804" w14:textId="77777777" w:rsidR="000648D2" w:rsidRDefault="000648D2" w:rsidP="00980809">
            <w:pPr>
              <w:rPr>
                <w:rFonts w:ascii="宋体" w:eastAsia="宋体" w:hAnsi="宋体" w:cs="宋体"/>
                <w:color w:val="000000"/>
                <w:szCs w:val="21"/>
              </w:rPr>
            </w:pPr>
            <w:r>
              <w:rPr>
                <w:rFonts w:hint="eastAsia"/>
                <w:color w:val="000000"/>
                <w:szCs w:val="21"/>
              </w:rPr>
              <w:t>开户代理机构代码</w:t>
            </w:r>
          </w:p>
        </w:tc>
        <w:tc>
          <w:tcPr>
            <w:tcW w:w="2498" w:type="dxa"/>
            <w:vAlign w:val="center"/>
          </w:tcPr>
          <w:p w14:paraId="59BDA958" w14:textId="77777777" w:rsidR="000648D2" w:rsidRDefault="000648D2" w:rsidP="000648D2">
            <w:pPr>
              <w:rPr>
                <w:rFonts w:ascii="宋体" w:eastAsia="宋体" w:hAnsi="宋体" w:cs="宋体"/>
                <w:color w:val="000000"/>
                <w:szCs w:val="21"/>
              </w:rPr>
            </w:pPr>
          </w:p>
        </w:tc>
      </w:tr>
      <w:tr w:rsidR="000648D2" w:rsidDel="00890D58" w14:paraId="0F7E6FDA" w14:textId="77777777" w:rsidTr="00B50737">
        <w:trPr>
          <w:trHeight w:val="415"/>
          <w:jc w:val="center"/>
        </w:trPr>
        <w:tc>
          <w:tcPr>
            <w:tcW w:w="537" w:type="dxa"/>
            <w:vAlign w:val="center"/>
          </w:tcPr>
          <w:p w14:paraId="6404A89A" w14:textId="77777777" w:rsidR="00E70528" w:rsidRDefault="00E70528">
            <w:pPr>
              <w:pStyle w:val="ab"/>
              <w:numPr>
                <w:ilvl w:val="0"/>
                <w:numId w:val="78"/>
              </w:numPr>
              <w:ind w:firstLineChars="0"/>
              <w:jc w:val="center"/>
              <w:rPr>
                <w:b/>
              </w:rPr>
            </w:pPr>
          </w:p>
        </w:tc>
        <w:tc>
          <w:tcPr>
            <w:tcW w:w="1556" w:type="dxa"/>
            <w:vAlign w:val="center"/>
          </w:tcPr>
          <w:p w14:paraId="21C506CC" w14:textId="77777777" w:rsidR="000648D2" w:rsidDel="00890D58" w:rsidRDefault="000648D2" w:rsidP="00980809">
            <w:pPr>
              <w:rPr>
                <w:color w:val="000000"/>
                <w:sz w:val="22"/>
              </w:rPr>
            </w:pPr>
            <w:r w:rsidRPr="00C45958">
              <w:rPr>
                <w:rFonts w:hint="eastAsia"/>
              </w:rPr>
              <w:t>KHLB</w:t>
            </w:r>
          </w:p>
        </w:tc>
        <w:tc>
          <w:tcPr>
            <w:tcW w:w="1134" w:type="dxa"/>
            <w:vAlign w:val="center"/>
          </w:tcPr>
          <w:p w14:paraId="1EA27456" w14:textId="77777777" w:rsidR="000648D2" w:rsidRPr="003135D9" w:rsidDel="00890D58" w:rsidRDefault="000648D2" w:rsidP="00980809">
            <w:r w:rsidRPr="00C45958">
              <w:rPr>
                <w:rFonts w:hint="eastAsia"/>
              </w:rPr>
              <w:t>Character</w:t>
            </w:r>
          </w:p>
        </w:tc>
        <w:tc>
          <w:tcPr>
            <w:tcW w:w="709" w:type="dxa"/>
            <w:vAlign w:val="center"/>
          </w:tcPr>
          <w:p w14:paraId="5955D1DF" w14:textId="77777777" w:rsidR="000648D2" w:rsidDel="00890D58" w:rsidRDefault="000648D2" w:rsidP="00980809">
            <w:pPr>
              <w:rPr>
                <w:rFonts w:ascii="Calibri" w:hAnsi="Calibri" w:cs="Calibri"/>
                <w:color w:val="000000"/>
                <w:szCs w:val="21"/>
              </w:rPr>
            </w:pPr>
            <w:r w:rsidRPr="00C45958">
              <w:rPr>
                <w:rFonts w:hint="eastAsia"/>
              </w:rPr>
              <w:t>1</w:t>
            </w:r>
          </w:p>
        </w:tc>
        <w:tc>
          <w:tcPr>
            <w:tcW w:w="3030" w:type="dxa"/>
            <w:vAlign w:val="center"/>
          </w:tcPr>
          <w:p w14:paraId="4C612E8E" w14:textId="77777777" w:rsidR="000648D2" w:rsidDel="00890D58" w:rsidRDefault="000648D2" w:rsidP="00980809">
            <w:pPr>
              <w:rPr>
                <w:color w:val="000000"/>
                <w:szCs w:val="21"/>
              </w:rPr>
            </w:pPr>
            <w:r w:rsidRPr="00C45958">
              <w:rPr>
                <w:rFonts w:hint="eastAsia"/>
              </w:rPr>
              <w:t>客户类别</w:t>
            </w:r>
          </w:p>
        </w:tc>
        <w:tc>
          <w:tcPr>
            <w:tcW w:w="2498" w:type="dxa"/>
            <w:vAlign w:val="center"/>
          </w:tcPr>
          <w:p w14:paraId="4743CF8F" w14:textId="77777777" w:rsidR="000648D2" w:rsidDel="00890D58" w:rsidRDefault="000648D2" w:rsidP="000648D2">
            <w:pPr>
              <w:rPr>
                <w:color w:val="000000"/>
                <w:szCs w:val="21"/>
              </w:rPr>
            </w:pPr>
          </w:p>
        </w:tc>
      </w:tr>
      <w:tr w:rsidR="000648D2" w14:paraId="08A94347" w14:textId="77777777" w:rsidTr="00B50737">
        <w:trPr>
          <w:trHeight w:val="415"/>
          <w:jc w:val="center"/>
        </w:trPr>
        <w:tc>
          <w:tcPr>
            <w:tcW w:w="537" w:type="dxa"/>
            <w:vAlign w:val="center"/>
          </w:tcPr>
          <w:p w14:paraId="0095BBF1" w14:textId="77777777" w:rsidR="00E70528" w:rsidRDefault="00E70528">
            <w:pPr>
              <w:pStyle w:val="ab"/>
              <w:numPr>
                <w:ilvl w:val="0"/>
                <w:numId w:val="78"/>
              </w:numPr>
              <w:ind w:firstLineChars="0"/>
              <w:jc w:val="center"/>
              <w:rPr>
                <w:b/>
              </w:rPr>
            </w:pPr>
          </w:p>
        </w:tc>
        <w:tc>
          <w:tcPr>
            <w:tcW w:w="1556" w:type="dxa"/>
            <w:vAlign w:val="center"/>
          </w:tcPr>
          <w:p w14:paraId="0B57B371" w14:textId="77777777" w:rsidR="000648D2" w:rsidRDefault="000648D2" w:rsidP="00980809">
            <w:r>
              <w:rPr>
                <w:rFonts w:hint="eastAsia"/>
              </w:rPr>
              <w:t>ZHLB</w:t>
            </w:r>
          </w:p>
        </w:tc>
        <w:tc>
          <w:tcPr>
            <w:tcW w:w="1134" w:type="dxa"/>
            <w:vAlign w:val="center"/>
          </w:tcPr>
          <w:p w14:paraId="3E8BB3F1" w14:textId="77777777" w:rsidR="000648D2" w:rsidRDefault="000648D2" w:rsidP="00980809">
            <w:r w:rsidRPr="00576CD4">
              <w:t>Character</w:t>
            </w:r>
          </w:p>
        </w:tc>
        <w:tc>
          <w:tcPr>
            <w:tcW w:w="709" w:type="dxa"/>
            <w:vAlign w:val="center"/>
          </w:tcPr>
          <w:p w14:paraId="10830B3E" w14:textId="77777777" w:rsidR="000648D2" w:rsidRPr="005D4360" w:rsidRDefault="000648D2" w:rsidP="00980809">
            <w:r>
              <w:rPr>
                <w:rFonts w:hint="eastAsia"/>
              </w:rPr>
              <w:t>2</w:t>
            </w:r>
          </w:p>
        </w:tc>
        <w:tc>
          <w:tcPr>
            <w:tcW w:w="3030" w:type="dxa"/>
            <w:vAlign w:val="center"/>
          </w:tcPr>
          <w:p w14:paraId="0E530DDD" w14:textId="77777777" w:rsidR="000648D2" w:rsidRPr="003466B0" w:rsidRDefault="000648D2" w:rsidP="00980809">
            <w:r w:rsidRPr="003466B0">
              <w:rPr>
                <w:rFonts w:hint="eastAsia"/>
              </w:rPr>
              <w:t>证券账户类别</w:t>
            </w:r>
          </w:p>
        </w:tc>
        <w:tc>
          <w:tcPr>
            <w:tcW w:w="2498" w:type="dxa"/>
            <w:vAlign w:val="center"/>
          </w:tcPr>
          <w:p w14:paraId="23477D93" w14:textId="77777777" w:rsidR="000648D2" w:rsidRPr="003466B0" w:rsidRDefault="000648D2" w:rsidP="000648D2"/>
        </w:tc>
      </w:tr>
      <w:tr w:rsidR="000648D2" w14:paraId="160A94A5" w14:textId="77777777" w:rsidTr="00B50737">
        <w:trPr>
          <w:trHeight w:val="415"/>
          <w:jc w:val="center"/>
        </w:trPr>
        <w:tc>
          <w:tcPr>
            <w:tcW w:w="537" w:type="dxa"/>
            <w:vAlign w:val="center"/>
          </w:tcPr>
          <w:p w14:paraId="6086AA39" w14:textId="77777777" w:rsidR="00E70528" w:rsidRDefault="00E70528">
            <w:pPr>
              <w:pStyle w:val="ab"/>
              <w:numPr>
                <w:ilvl w:val="0"/>
                <w:numId w:val="78"/>
              </w:numPr>
              <w:ind w:firstLineChars="0"/>
              <w:jc w:val="center"/>
              <w:rPr>
                <w:b/>
              </w:rPr>
            </w:pPr>
          </w:p>
        </w:tc>
        <w:tc>
          <w:tcPr>
            <w:tcW w:w="1556" w:type="dxa"/>
            <w:vAlign w:val="center"/>
          </w:tcPr>
          <w:p w14:paraId="293D25B9" w14:textId="77777777" w:rsidR="000648D2" w:rsidRDefault="000648D2" w:rsidP="00980809">
            <w:r>
              <w:rPr>
                <w:rFonts w:hint="eastAsia"/>
              </w:rPr>
              <w:t>KHSL</w:t>
            </w:r>
          </w:p>
        </w:tc>
        <w:tc>
          <w:tcPr>
            <w:tcW w:w="1134" w:type="dxa"/>
            <w:vAlign w:val="center"/>
          </w:tcPr>
          <w:p w14:paraId="29DCFBF5" w14:textId="77777777" w:rsidR="000648D2" w:rsidRDefault="000648D2" w:rsidP="00980809">
            <w:r w:rsidRPr="00576CD4">
              <w:t>Character</w:t>
            </w:r>
          </w:p>
        </w:tc>
        <w:tc>
          <w:tcPr>
            <w:tcW w:w="709" w:type="dxa"/>
            <w:vAlign w:val="center"/>
          </w:tcPr>
          <w:p w14:paraId="1DBAA000" w14:textId="77777777" w:rsidR="000648D2" w:rsidRPr="005D4360" w:rsidRDefault="000648D2" w:rsidP="00980809">
            <w:r>
              <w:rPr>
                <w:rFonts w:hint="eastAsia"/>
              </w:rPr>
              <w:t>16</w:t>
            </w:r>
          </w:p>
        </w:tc>
        <w:tc>
          <w:tcPr>
            <w:tcW w:w="3030" w:type="dxa"/>
            <w:vAlign w:val="center"/>
          </w:tcPr>
          <w:p w14:paraId="1B98EA1B" w14:textId="77777777" w:rsidR="000648D2" w:rsidRPr="003466B0" w:rsidRDefault="000648D2" w:rsidP="00980809">
            <w:r w:rsidRPr="003466B0">
              <w:rPr>
                <w:rFonts w:hint="eastAsia"/>
              </w:rPr>
              <w:t>开户数量</w:t>
            </w:r>
          </w:p>
        </w:tc>
        <w:tc>
          <w:tcPr>
            <w:tcW w:w="2498" w:type="dxa"/>
            <w:vAlign w:val="center"/>
          </w:tcPr>
          <w:p w14:paraId="5459D9EF" w14:textId="77777777" w:rsidR="000648D2" w:rsidRPr="003466B0" w:rsidRDefault="000648D2" w:rsidP="000648D2"/>
        </w:tc>
      </w:tr>
      <w:tr w:rsidR="000648D2" w14:paraId="0E573ED3" w14:textId="77777777" w:rsidTr="00B50737">
        <w:trPr>
          <w:trHeight w:val="415"/>
          <w:jc w:val="center"/>
        </w:trPr>
        <w:tc>
          <w:tcPr>
            <w:tcW w:w="537" w:type="dxa"/>
            <w:vAlign w:val="center"/>
          </w:tcPr>
          <w:p w14:paraId="2EF54A38" w14:textId="77777777" w:rsidR="00E70528" w:rsidRDefault="00E70528">
            <w:pPr>
              <w:pStyle w:val="ab"/>
              <w:numPr>
                <w:ilvl w:val="0"/>
                <w:numId w:val="78"/>
              </w:numPr>
              <w:ind w:firstLineChars="0"/>
              <w:jc w:val="center"/>
              <w:rPr>
                <w:b/>
              </w:rPr>
            </w:pPr>
          </w:p>
        </w:tc>
        <w:tc>
          <w:tcPr>
            <w:tcW w:w="1556" w:type="dxa"/>
            <w:vAlign w:val="center"/>
          </w:tcPr>
          <w:p w14:paraId="132D1CBD" w14:textId="77777777" w:rsidR="000648D2" w:rsidRDefault="000648D2" w:rsidP="00980809">
            <w:r>
              <w:rPr>
                <w:rFonts w:hint="eastAsia"/>
              </w:rPr>
              <w:t>KHFY</w:t>
            </w:r>
          </w:p>
        </w:tc>
        <w:tc>
          <w:tcPr>
            <w:tcW w:w="1134" w:type="dxa"/>
            <w:vAlign w:val="center"/>
          </w:tcPr>
          <w:p w14:paraId="44B442B2" w14:textId="77777777" w:rsidR="000648D2" w:rsidRDefault="000648D2" w:rsidP="00980809">
            <w:r w:rsidRPr="00576CD4">
              <w:t>Character</w:t>
            </w:r>
          </w:p>
        </w:tc>
        <w:tc>
          <w:tcPr>
            <w:tcW w:w="709" w:type="dxa"/>
            <w:vAlign w:val="center"/>
          </w:tcPr>
          <w:p w14:paraId="526F7DCE" w14:textId="77777777" w:rsidR="000648D2" w:rsidRPr="005D4360" w:rsidRDefault="000648D2" w:rsidP="00980809">
            <w:r>
              <w:rPr>
                <w:rFonts w:hint="eastAsia"/>
              </w:rPr>
              <w:t>16,2</w:t>
            </w:r>
          </w:p>
        </w:tc>
        <w:tc>
          <w:tcPr>
            <w:tcW w:w="3030" w:type="dxa"/>
            <w:vAlign w:val="center"/>
          </w:tcPr>
          <w:p w14:paraId="1A3A2B32" w14:textId="77777777" w:rsidR="000648D2" w:rsidRPr="003466B0" w:rsidRDefault="000648D2" w:rsidP="00980809">
            <w:r>
              <w:rPr>
                <w:rFonts w:hint="eastAsia"/>
              </w:rPr>
              <w:t>应缴</w:t>
            </w:r>
            <w:r w:rsidRPr="003466B0">
              <w:rPr>
                <w:rFonts w:hint="eastAsia"/>
              </w:rPr>
              <w:t>费用</w:t>
            </w:r>
          </w:p>
        </w:tc>
        <w:tc>
          <w:tcPr>
            <w:tcW w:w="2498" w:type="dxa"/>
            <w:vAlign w:val="center"/>
          </w:tcPr>
          <w:p w14:paraId="4497CB18" w14:textId="77777777" w:rsidR="000648D2" w:rsidRPr="003466B0" w:rsidRDefault="000648D2" w:rsidP="000648D2">
            <w:r>
              <w:rPr>
                <w:rFonts w:hint="eastAsia"/>
              </w:rPr>
              <w:t>开户代理机构应缴予中国结算的业务费用，整数部分</w:t>
            </w:r>
            <w:r>
              <w:rPr>
                <w:rFonts w:hint="eastAsia"/>
              </w:rPr>
              <w:t>13</w:t>
            </w:r>
            <w:r>
              <w:rPr>
                <w:rFonts w:hint="eastAsia"/>
              </w:rPr>
              <w:t>位，小数点</w:t>
            </w:r>
            <w:r>
              <w:rPr>
                <w:rFonts w:hint="eastAsia"/>
              </w:rPr>
              <w:t>1</w:t>
            </w:r>
            <w:r>
              <w:rPr>
                <w:rFonts w:hint="eastAsia"/>
              </w:rPr>
              <w:t>位，保留</w:t>
            </w:r>
            <w:r>
              <w:rPr>
                <w:rFonts w:hint="eastAsia"/>
              </w:rPr>
              <w:t>2</w:t>
            </w:r>
            <w:r w:rsidR="001F3FCA">
              <w:rPr>
                <w:rFonts w:hint="eastAsia"/>
              </w:rPr>
              <w:t>位</w:t>
            </w:r>
            <w:r>
              <w:rPr>
                <w:rFonts w:hint="eastAsia"/>
              </w:rPr>
              <w:t>小数。</w:t>
            </w:r>
          </w:p>
        </w:tc>
      </w:tr>
      <w:tr w:rsidR="000648D2" w14:paraId="07053EBB" w14:textId="77777777" w:rsidTr="00B50737">
        <w:trPr>
          <w:trHeight w:val="415"/>
          <w:jc w:val="center"/>
        </w:trPr>
        <w:tc>
          <w:tcPr>
            <w:tcW w:w="537" w:type="dxa"/>
            <w:vAlign w:val="center"/>
          </w:tcPr>
          <w:p w14:paraId="4411D5BB" w14:textId="77777777" w:rsidR="00E70528" w:rsidRDefault="00E70528">
            <w:pPr>
              <w:pStyle w:val="ab"/>
              <w:numPr>
                <w:ilvl w:val="0"/>
                <w:numId w:val="78"/>
              </w:numPr>
              <w:ind w:firstLineChars="0"/>
              <w:jc w:val="center"/>
              <w:rPr>
                <w:b/>
              </w:rPr>
            </w:pPr>
          </w:p>
        </w:tc>
        <w:tc>
          <w:tcPr>
            <w:tcW w:w="1556" w:type="dxa"/>
            <w:vAlign w:val="center"/>
          </w:tcPr>
          <w:p w14:paraId="7B413FCC" w14:textId="77777777" w:rsidR="000648D2" w:rsidRDefault="000648D2" w:rsidP="00980809">
            <w:r>
              <w:rPr>
                <w:rFonts w:hint="eastAsia"/>
              </w:rPr>
              <w:t>KHRQ</w:t>
            </w:r>
          </w:p>
        </w:tc>
        <w:tc>
          <w:tcPr>
            <w:tcW w:w="1134" w:type="dxa"/>
            <w:vAlign w:val="center"/>
          </w:tcPr>
          <w:p w14:paraId="11395F49" w14:textId="77777777" w:rsidR="000648D2" w:rsidRDefault="000648D2" w:rsidP="00980809">
            <w:r w:rsidRPr="00576CD4">
              <w:t>Character</w:t>
            </w:r>
          </w:p>
        </w:tc>
        <w:tc>
          <w:tcPr>
            <w:tcW w:w="709" w:type="dxa"/>
            <w:vAlign w:val="center"/>
          </w:tcPr>
          <w:p w14:paraId="610935D4" w14:textId="77777777" w:rsidR="000648D2" w:rsidRPr="005D4360" w:rsidRDefault="000648D2" w:rsidP="00980809">
            <w:r>
              <w:rPr>
                <w:rFonts w:hint="eastAsia"/>
              </w:rPr>
              <w:t>8</w:t>
            </w:r>
          </w:p>
        </w:tc>
        <w:tc>
          <w:tcPr>
            <w:tcW w:w="3030" w:type="dxa"/>
            <w:vAlign w:val="center"/>
          </w:tcPr>
          <w:p w14:paraId="3962FCB4" w14:textId="77777777" w:rsidR="000648D2" w:rsidRPr="003466B0" w:rsidRDefault="000648D2" w:rsidP="00980809">
            <w:r w:rsidRPr="003466B0">
              <w:rPr>
                <w:rFonts w:hint="eastAsia"/>
              </w:rPr>
              <w:t>开户日期</w:t>
            </w:r>
          </w:p>
        </w:tc>
        <w:tc>
          <w:tcPr>
            <w:tcW w:w="2498" w:type="dxa"/>
            <w:vAlign w:val="center"/>
          </w:tcPr>
          <w:p w14:paraId="25855471" w14:textId="77777777" w:rsidR="000648D2" w:rsidRPr="003466B0" w:rsidRDefault="000648D2" w:rsidP="000648D2"/>
        </w:tc>
      </w:tr>
      <w:tr w:rsidR="000648D2" w14:paraId="1B872DA5" w14:textId="77777777" w:rsidTr="00B50737">
        <w:trPr>
          <w:trHeight w:val="415"/>
          <w:jc w:val="center"/>
        </w:trPr>
        <w:tc>
          <w:tcPr>
            <w:tcW w:w="537" w:type="dxa"/>
            <w:vAlign w:val="center"/>
          </w:tcPr>
          <w:p w14:paraId="6F4450F1" w14:textId="77777777" w:rsidR="00E70528" w:rsidRDefault="00E70528">
            <w:pPr>
              <w:pStyle w:val="ab"/>
              <w:numPr>
                <w:ilvl w:val="0"/>
                <w:numId w:val="78"/>
              </w:numPr>
              <w:ind w:firstLineChars="0"/>
              <w:jc w:val="center"/>
              <w:rPr>
                <w:b/>
              </w:rPr>
            </w:pPr>
          </w:p>
        </w:tc>
        <w:tc>
          <w:tcPr>
            <w:tcW w:w="1556" w:type="dxa"/>
            <w:vAlign w:val="center"/>
          </w:tcPr>
          <w:p w14:paraId="2AE2128E" w14:textId="77777777" w:rsidR="000648D2" w:rsidRDefault="000648D2" w:rsidP="00980809">
            <w:r>
              <w:rPr>
                <w:rFonts w:hint="eastAsia"/>
              </w:rPr>
              <w:t>QSRQ</w:t>
            </w:r>
          </w:p>
        </w:tc>
        <w:tc>
          <w:tcPr>
            <w:tcW w:w="1134" w:type="dxa"/>
            <w:vAlign w:val="center"/>
          </w:tcPr>
          <w:p w14:paraId="3DEEA5BB" w14:textId="77777777" w:rsidR="000648D2" w:rsidRDefault="000648D2" w:rsidP="00980809">
            <w:r w:rsidRPr="00576CD4">
              <w:t>Character</w:t>
            </w:r>
          </w:p>
        </w:tc>
        <w:tc>
          <w:tcPr>
            <w:tcW w:w="709" w:type="dxa"/>
            <w:vAlign w:val="center"/>
          </w:tcPr>
          <w:p w14:paraId="0758D01A" w14:textId="77777777" w:rsidR="000648D2" w:rsidRPr="005D4360" w:rsidRDefault="000648D2" w:rsidP="00980809">
            <w:r>
              <w:rPr>
                <w:rFonts w:hint="eastAsia"/>
              </w:rPr>
              <w:t>8</w:t>
            </w:r>
          </w:p>
        </w:tc>
        <w:tc>
          <w:tcPr>
            <w:tcW w:w="3030" w:type="dxa"/>
            <w:vAlign w:val="center"/>
          </w:tcPr>
          <w:p w14:paraId="75342EC3" w14:textId="77777777" w:rsidR="000648D2" w:rsidRDefault="000648D2" w:rsidP="00980809">
            <w:r w:rsidRPr="003466B0">
              <w:rPr>
                <w:rFonts w:hint="eastAsia"/>
              </w:rPr>
              <w:t>清算日期</w:t>
            </w:r>
          </w:p>
        </w:tc>
        <w:tc>
          <w:tcPr>
            <w:tcW w:w="2498" w:type="dxa"/>
            <w:vAlign w:val="center"/>
          </w:tcPr>
          <w:p w14:paraId="6DF2ED51" w14:textId="77777777" w:rsidR="000648D2" w:rsidRDefault="000648D2" w:rsidP="000648D2"/>
        </w:tc>
      </w:tr>
    </w:tbl>
    <w:p w14:paraId="2BEED81A" w14:textId="77777777" w:rsidR="00C358A3" w:rsidRDefault="00C358A3" w:rsidP="00C358A3">
      <w:pPr>
        <w:spacing w:line="360" w:lineRule="auto"/>
      </w:pPr>
      <w:r w:rsidRPr="008A74AD">
        <w:rPr>
          <w:rFonts w:hint="eastAsia"/>
          <w:b/>
          <w:sz w:val="24"/>
          <w:szCs w:val="24"/>
        </w:rPr>
        <w:t>说明：</w:t>
      </w:r>
    </w:p>
    <w:p w14:paraId="04E52A07" w14:textId="77777777" w:rsidR="00E70528" w:rsidRDefault="00C358A3">
      <w:pPr>
        <w:pStyle w:val="ab"/>
        <w:numPr>
          <w:ilvl w:val="0"/>
          <w:numId w:val="112"/>
        </w:numPr>
        <w:spacing w:line="360" w:lineRule="auto"/>
        <w:ind w:firstLineChars="0"/>
      </w:pPr>
      <w:r>
        <w:rPr>
          <w:rFonts w:hint="eastAsia"/>
        </w:rPr>
        <w:t>文件名称：</w:t>
      </w:r>
      <w:r>
        <w:rPr>
          <w:rFonts w:hint="eastAsia"/>
        </w:rPr>
        <w:t>khtjXXXXXX.mdd</w:t>
      </w:r>
    </w:p>
    <w:p w14:paraId="6689F414" w14:textId="77777777" w:rsidR="00E70528" w:rsidRDefault="00D77277">
      <w:pPr>
        <w:pStyle w:val="ab"/>
        <w:numPr>
          <w:ilvl w:val="0"/>
          <w:numId w:val="112"/>
        </w:numPr>
        <w:spacing w:line="360" w:lineRule="auto"/>
        <w:ind w:firstLineChars="0"/>
      </w:pPr>
      <w:r>
        <w:rPr>
          <w:rFonts w:hint="eastAsia"/>
        </w:rPr>
        <w:t>压缩后文件名称：</w:t>
      </w:r>
      <w:r>
        <w:rPr>
          <w:rFonts w:hint="eastAsia"/>
        </w:rPr>
        <w:t>khtjXXXXXX.mdd.</w:t>
      </w:r>
      <w:r w:rsidR="00B03789">
        <w:rPr>
          <w:rFonts w:hint="eastAsia"/>
        </w:rPr>
        <w:t>bz2</w:t>
      </w:r>
    </w:p>
    <w:p w14:paraId="5565A38B" w14:textId="77777777" w:rsidR="00E70528" w:rsidRDefault="00C358A3">
      <w:pPr>
        <w:pStyle w:val="ab"/>
        <w:numPr>
          <w:ilvl w:val="0"/>
          <w:numId w:val="112"/>
        </w:numPr>
        <w:spacing w:line="360" w:lineRule="auto"/>
        <w:ind w:firstLineChars="0"/>
      </w:pPr>
      <w:r>
        <w:rPr>
          <w:rFonts w:hint="eastAsia"/>
        </w:rPr>
        <w:t>发送方：</w:t>
      </w:r>
      <w:r w:rsidR="003D63AB">
        <w:rPr>
          <w:rFonts w:hint="eastAsia"/>
        </w:rPr>
        <w:t>中国结算账户系统</w:t>
      </w:r>
    </w:p>
    <w:p w14:paraId="373FE423" w14:textId="77777777" w:rsidR="00E70528" w:rsidRDefault="00C358A3">
      <w:pPr>
        <w:pStyle w:val="ab"/>
        <w:numPr>
          <w:ilvl w:val="0"/>
          <w:numId w:val="112"/>
        </w:numPr>
        <w:spacing w:line="360" w:lineRule="auto"/>
        <w:ind w:firstLineChars="0"/>
      </w:pPr>
      <w:r>
        <w:rPr>
          <w:rFonts w:hint="eastAsia"/>
        </w:rPr>
        <w:t>接收方：开户代理机构</w:t>
      </w:r>
    </w:p>
    <w:p w14:paraId="291FE7FC" w14:textId="77777777" w:rsidR="00E70528" w:rsidRDefault="00C358A3">
      <w:pPr>
        <w:pStyle w:val="ab"/>
        <w:numPr>
          <w:ilvl w:val="0"/>
          <w:numId w:val="112"/>
        </w:numPr>
        <w:spacing w:line="360" w:lineRule="auto"/>
        <w:ind w:firstLineChars="0"/>
      </w:pPr>
      <w:r w:rsidRPr="00C77B74">
        <w:rPr>
          <w:rFonts w:hint="eastAsia"/>
        </w:rPr>
        <w:t>发送时点</w:t>
      </w:r>
      <w:r>
        <w:rPr>
          <w:rFonts w:hint="eastAsia"/>
        </w:rPr>
        <w:t>：</w:t>
      </w:r>
      <w:r w:rsidRPr="00DB3239">
        <w:rPr>
          <w:rFonts w:hint="eastAsia"/>
        </w:rPr>
        <w:t>日终</w:t>
      </w:r>
    </w:p>
    <w:p w14:paraId="48137D26" w14:textId="77777777" w:rsidR="00E70528" w:rsidRDefault="00C358A3">
      <w:pPr>
        <w:pStyle w:val="ab"/>
        <w:numPr>
          <w:ilvl w:val="0"/>
          <w:numId w:val="112"/>
        </w:numPr>
        <w:spacing w:line="360" w:lineRule="auto"/>
        <w:ind w:firstLineChars="0"/>
      </w:pPr>
      <w:r>
        <w:rPr>
          <w:rFonts w:hint="eastAsia"/>
        </w:rPr>
        <w:t>发送周期：每个交易日</w:t>
      </w:r>
    </w:p>
    <w:p w14:paraId="2EB4E309" w14:textId="77777777" w:rsidR="00E70528" w:rsidRDefault="00C358A3">
      <w:pPr>
        <w:pStyle w:val="ab"/>
        <w:numPr>
          <w:ilvl w:val="0"/>
          <w:numId w:val="112"/>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6C76AE01" w14:textId="77777777" w:rsidR="00E70528" w:rsidRDefault="008750B0">
      <w:pPr>
        <w:pStyle w:val="ab"/>
        <w:numPr>
          <w:ilvl w:val="0"/>
          <w:numId w:val="112"/>
        </w:numPr>
        <w:spacing w:line="360" w:lineRule="auto"/>
        <w:ind w:firstLineChars="0"/>
      </w:pPr>
      <w:r>
        <w:rPr>
          <w:rFonts w:hint="eastAsia"/>
        </w:rPr>
        <w:t>通信通道：</w:t>
      </w:r>
      <w:r>
        <w:rPr>
          <w:rFonts w:hint="eastAsia"/>
        </w:rPr>
        <w:t>PROP</w:t>
      </w:r>
      <w:r>
        <w:rPr>
          <w:rFonts w:hint="eastAsia"/>
        </w:rPr>
        <w:t>文件交换系统</w:t>
      </w:r>
    </w:p>
    <w:p w14:paraId="1FFE3F1F" w14:textId="77777777" w:rsidR="00E70528" w:rsidRDefault="00E17F51">
      <w:pPr>
        <w:pStyle w:val="ab"/>
        <w:numPr>
          <w:ilvl w:val="0"/>
          <w:numId w:val="112"/>
        </w:numPr>
        <w:spacing w:line="360" w:lineRule="auto"/>
        <w:ind w:firstLineChars="0"/>
      </w:pPr>
      <w:r>
        <w:rPr>
          <w:rFonts w:hint="eastAsia"/>
        </w:rPr>
        <w:t>含开户统计</w:t>
      </w:r>
      <w:r w:rsidRPr="00DB3239">
        <w:rPr>
          <w:rFonts w:hint="eastAsia"/>
        </w:rPr>
        <w:t>数据</w:t>
      </w:r>
      <w:r>
        <w:rPr>
          <w:rFonts w:hint="eastAsia"/>
        </w:rPr>
        <w:t>。</w:t>
      </w:r>
      <w:r w:rsidR="007615E3" w:rsidRPr="007615E3">
        <w:rPr>
          <w:rFonts w:hint="eastAsia"/>
        </w:rPr>
        <w:t>包括</w:t>
      </w:r>
      <w:r w:rsidR="007615E3" w:rsidRPr="007615E3">
        <w:rPr>
          <w:rFonts w:hint="eastAsia"/>
        </w:rPr>
        <w:t>T</w:t>
      </w:r>
      <w:r w:rsidR="007615E3" w:rsidRPr="007615E3">
        <w:rPr>
          <w:rFonts w:hint="eastAsia"/>
        </w:rPr>
        <w:t>日</w:t>
      </w:r>
      <w:r w:rsidR="007615E3" w:rsidRPr="007615E3">
        <w:rPr>
          <w:rFonts w:hint="eastAsia"/>
        </w:rPr>
        <w:t>9</w:t>
      </w:r>
      <w:r w:rsidR="007615E3" w:rsidRPr="007615E3">
        <w:rPr>
          <w:rFonts w:hint="eastAsia"/>
        </w:rPr>
        <w:t>：</w:t>
      </w:r>
      <w:r w:rsidR="007615E3" w:rsidRPr="007615E3">
        <w:rPr>
          <w:rFonts w:hint="eastAsia"/>
        </w:rPr>
        <w:t>00-17</w:t>
      </w:r>
      <w:r w:rsidR="007615E3" w:rsidRPr="007615E3">
        <w:rPr>
          <w:rFonts w:hint="eastAsia"/>
        </w:rPr>
        <w:t>：</w:t>
      </w:r>
      <w:r w:rsidR="007615E3" w:rsidRPr="007615E3">
        <w:rPr>
          <w:rFonts w:hint="eastAsia"/>
        </w:rPr>
        <w:t>00</w:t>
      </w:r>
      <w:r w:rsidR="007615E3">
        <w:rPr>
          <w:rFonts w:hint="eastAsia"/>
        </w:rPr>
        <w:t>的开户数据，非交易日数据并入下一交易日统计。</w:t>
      </w:r>
      <w:r w:rsidR="007615E3" w:rsidRPr="007615E3">
        <w:rPr>
          <w:rFonts w:hint="eastAsia"/>
        </w:rPr>
        <w:t>T</w:t>
      </w:r>
      <w:r w:rsidR="007615E3" w:rsidRPr="007615E3">
        <w:rPr>
          <w:rFonts w:hint="eastAsia"/>
        </w:rPr>
        <w:t>日统计的开户数据的“清算日期”为</w:t>
      </w:r>
      <w:r w:rsidR="007615E3" w:rsidRPr="007615E3">
        <w:rPr>
          <w:rFonts w:hint="eastAsia"/>
        </w:rPr>
        <w:t>T+1</w:t>
      </w:r>
      <w:r w:rsidR="007615E3" w:rsidRPr="007615E3">
        <w:rPr>
          <w:rFonts w:hint="eastAsia"/>
        </w:rPr>
        <w:t>日</w:t>
      </w:r>
      <w:r w:rsidR="007615E3">
        <w:rPr>
          <w:rFonts w:hint="eastAsia"/>
        </w:rPr>
        <w:t>。</w:t>
      </w:r>
    </w:p>
    <w:p w14:paraId="77C84B52" w14:textId="77777777" w:rsidR="00E70528" w:rsidRDefault="005E1AFF">
      <w:pPr>
        <w:pStyle w:val="2"/>
        <w:numPr>
          <w:ilvl w:val="0"/>
          <w:numId w:val="33"/>
        </w:numPr>
      </w:pPr>
      <w:bookmarkStart w:id="1307" w:name="_Toc3820438"/>
      <w:r>
        <w:rPr>
          <w:rFonts w:hint="eastAsia"/>
        </w:rPr>
        <w:t>证券账户业务日终回报文件</w:t>
      </w:r>
      <w:bookmarkEnd w:id="1307"/>
    </w:p>
    <w:tbl>
      <w:tblPr>
        <w:tblStyle w:val="a5"/>
        <w:tblW w:w="9464" w:type="dxa"/>
        <w:jc w:val="center"/>
        <w:tblLayout w:type="fixed"/>
        <w:tblLook w:val="04A0" w:firstRow="1" w:lastRow="0" w:firstColumn="1" w:lastColumn="0" w:noHBand="0" w:noVBand="1"/>
      </w:tblPr>
      <w:tblGrid>
        <w:gridCol w:w="537"/>
        <w:gridCol w:w="1556"/>
        <w:gridCol w:w="1134"/>
        <w:gridCol w:w="709"/>
        <w:gridCol w:w="3030"/>
        <w:gridCol w:w="2498"/>
      </w:tblGrid>
      <w:tr w:rsidR="005E1AFF" w:rsidRPr="00455B38" w14:paraId="28D56CBB" w14:textId="77777777" w:rsidTr="005E1AFF">
        <w:trPr>
          <w:trHeight w:val="534"/>
          <w:jc w:val="center"/>
        </w:trPr>
        <w:tc>
          <w:tcPr>
            <w:tcW w:w="537" w:type="dxa"/>
            <w:shd w:val="clear" w:color="auto" w:fill="FFC000"/>
            <w:vAlign w:val="center"/>
          </w:tcPr>
          <w:p w14:paraId="59FE786E" w14:textId="77777777" w:rsidR="005E1AFF" w:rsidRPr="00455B38" w:rsidRDefault="005E1AFF" w:rsidP="005E1AFF">
            <w:pPr>
              <w:jc w:val="center"/>
              <w:rPr>
                <w:b/>
                <w:sz w:val="24"/>
                <w:szCs w:val="24"/>
              </w:rPr>
            </w:pPr>
            <w:r w:rsidRPr="00455B38">
              <w:rPr>
                <w:rFonts w:hint="eastAsia"/>
                <w:b/>
                <w:sz w:val="24"/>
                <w:szCs w:val="24"/>
              </w:rPr>
              <w:t>NO</w:t>
            </w:r>
          </w:p>
        </w:tc>
        <w:tc>
          <w:tcPr>
            <w:tcW w:w="1556" w:type="dxa"/>
            <w:shd w:val="clear" w:color="auto" w:fill="FFC000"/>
            <w:vAlign w:val="center"/>
          </w:tcPr>
          <w:p w14:paraId="125F06AE" w14:textId="77777777" w:rsidR="005E1AFF" w:rsidRPr="00455B38" w:rsidRDefault="005E1AFF" w:rsidP="005E1AFF">
            <w:pPr>
              <w:jc w:val="center"/>
              <w:rPr>
                <w:b/>
                <w:sz w:val="24"/>
                <w:szCs w:val="24"/>
              </w:rPr>
            </w:pPr>
            <w:r w:rsidRPr="00455B38">
              <w:rPr>
                <w:rFonts w:hint="eastAsia"/>
                <w:b/>
                <w:sz w:val="24"/>
                <w:szCs w:val="24"/>
              </w:rPr>
              <w:t>字段</w:t>
            </w:r>
          </w:p>
        </w:tc>
        <w:tc>
          <w:tcPr>
            <w:tcW w:w="1134" w:type="dxa"/>
            <w:shd w:val="clear" w:color="auto" w:fill="FFC000"/>
            <w:vAlign w:val="center"/>
          </w:tcPr>
          <w:p w14:paraId="628FF835" w14:textId="77777777" w:rsidR="005E1AFF" w:rsidRPr="00455B38" w:rsidRDefault="005E1AFF" w:rsidP="005E1AFF">
            <w:pPr>
              <w:jc w:val="center"/>
              <w:rPr>
                <w:b/>
                <w:sz w:val="24"/>
                <w:szCs w:val="24"/>
              </w:rPr>
            </w:pPr>
            <w:r w:rsidRPr="00455B38">
              <w:rPr>
                <w:rFonts w:hint="eastAsia"/>
                <w:b/>
                <w:sz w:val="24"/>
                <w:szCs w:val="24"/>
              </w:rPr>
              <w:t>类型</w:t>
            </w:r>
          </w:p>
        </w:tc>
        <w:tc>
          <w:tcPr>
            <w:tcW w:w="709" w:type="dxa"/>
            <w:shd w:val="clear" w:color="auto" w:fill="FFC000"/>
            <w:vAlign w:val="center"/>
          </w:tcPr>
          <w:p w14:paraId="4831EF88" w14:textId="77777777" w:rsidR="005E1AFF" w:rsidRPr="00455B38" w:rsidRDefault="005E1AFF" w:rsidP="005E1AFF">
            <w:pPr>
              <w:jc w:val="center"/>
              <w:rPr>
                <w:b/>
                <w:sz w:val="24"/>
                <w:szCs w:val="24"/>
              </w:rPr>
            </w:pPr>
            <w:r w:rsidRPr="00455B38">
              <w:rPr>
                <w:rFonts w:hint="eastAsia"/>
                <w:b/>
                <w:sz w:val="24"/>
                <w:szCs w:val="24"/>
              </w:rPr>
              <w:t>长度</w:t>
            </w:r>
          </w:p>
        </w:tc>
        <w:tc>
          <w:tcPr>
            <w:tcW w:w="3030" w:type="dxa"/>
            <w:shd w:val="clear" w:color="auto" w:fill="FFC000"/>
            <w:vAlign w:val="center"/>
          </w:tcPr>
          <w:p w14:paraId="3EBF0BEC" w14:textId="77777777" w:rsidR="005E1AFF" w:rsidRPr="00455B38" w:rsidRDefault="005E1AFF" w:rsidP="005E1AFF">
            <w:pPr>
              <w:jc w:val="center"/>
              <w:rPr>
                <w:b/>
                <w:sz w:val="24"/>
                <w:szCs w:val="24"/>
              </w:rPr>
            </w:pPr>
            <w:r w:rsidRPr="00455B38">
              <w:rPr>
                <w:rFonts w:hint="eastAsia"/>
                <w:b/>
                <w:sz w:val="24"/>
                <w:szCs w:val="24"/>
              </w:rPr>
              <w:t>字段名称</w:t>
            </w:r>
          </w:p>
        </w:tc>
        <w:tc>
          <w:tcPr>
            <w:tcW w:w="2498" w:type="dxa"/>
            <w:shd w:val="clear" w:color="auto" w:fill="FFC000"/>
            <w:vAlign w:val="center"/>
          </w:tcPr>
          <w:p w14:paraId="42393C91" w14:textId="77777777" w:rsidR="005E1AFF" w:rsidRPr="00455B38" w:rsidRDefault="005E1AFF" w:rsidP="005E1AFF">
            <w:pPr>
              <w:jc w:val="center"/>
              <w:rPr>
                <w:b/>
                <w:sz w:val="24"/>
                <w:szCs w:val="24"/>
              </w:rPr>
            </w:pPr>
            <w:r>
              <w:rPr>
                <w:rFonts w:hint="eastAsia"/>
                <w:b/>
                <w:sz w:val="24"/>
                <w:szCs w:val="24"/>
              </w:rPr>
              <w:t>备注</w:t>
            </w:r>
          </w:p>
        </w:tc>
      </w:tr>
      <w:tr w:rsidR="005E1AFF" w14:paraId="3D34EEB3" w14:textId="77777777" w:rsidTr="005E1AFF">
        <w:trPr>
          <w:trHeight w:val="415"/>
          <w:jc w:val="center"/>
        </w:trPr>
        <w:tc>
          <w:tcPr>
            <w:tcW w:w="537" w:type="dxa"/>
            <w:vAlign w:val="center"/>
          </w:tcPr>
          <w:p w14:paraId="1EB9048C" w14:textId="77777777" w:rsidR="00E70528" w:rsidRDefault="00E70528">
            <w:pPr>
              <w:pStyle w:val="ab"/>
              <w:numPr>
                <w:ilvl w:val="0"/>
                <w:numId w:val="124"/>
              </w:numPr>
              <w:ind w:firstLineChars="0"/>
              <w:jc w:val="center"/>
              <w:rPr>
                <w:b/>
              </w:rPr>
            </w:pPr>
          </w:p>
        </w:tc>
        <w:tc>
          <w:tcPr>
            <w:tcW w:w="1556" w:type="dxa"/>
            <w:vAlign w:val="center"/>
          </w:tcPr>
          <w:p w14:paraId="3AF034B1" w14:textId="77777777" w:rsidR="005E1AFF" w:rsidRDefault="005E1AFF" w:rsidP="005E1AFF">
            <w:pPr>
              <w:rPr>
                <w:rFonts w:ascii="宋体" w:eastAsia="宋体" w:hAnsi="宋体" w:cs="宋体"/>
                <w:color w:val="000000"/>
                <w:sz w:val="22"/>
              </w:rPr>
            </w:pPr>
            <w:r>
              <w:rPr>
                <w:rFonts w:hint="eastAsia"/>
              </w:rPr>
              <w:t>YWLSH</w:t>
            </w:r>
          </w:p>
        </w:tc>
        <w:tc>
          <w:tcPr>
            <w:tcW w:w="1134" w:type="dxa"/>
            <w:vAlign w:val="center"/>
          </w:tcPr>
          <w:p w14:paraId="2C224F3B" w14:textId="77777777" w:rsidR="005E1AFF" w:rsidRDefault="005E1AFF" w:rsidP="005E1AFF">
            <w:r w:rsidRPr="00C45958">
              <w:rPr>
                <w:rFonts w:hint="eastAsia"/>
              </w:rPr>
              <w:t>Character</w:t>
            </w:r>
          </w:p>
        </w:tc>
        <w:tc>
          <w:tcPr>
            <w:tcW w:w="709" w:type="dxa"/>
            <w:vAlign w:val="center"/>
          </w:tcPr>
          <w:p w14:paraId="3B46579C" w14:textId="77777777" w:rsidR="005E1AFF" w:rsidRDefault="005E1AFF" w:rsidP="005E1AFF">
            <w:pPr>
              <w:rPr>
                <w:rFonts w:ascii="Calibri" w:eastAsia="宋体" w:hAnsi="Calibri" w:cs="Calibri"/>
                <w:color w:val="000000"/>
                <w:szCs w:val="21"/>
              </w:rPr>
            </w:pPr>
            <w:r>
              <w:rPr>
                <w:rFonts w:hint="eastAsia"/>
              </w:rPr>
              <w:t>10</w:t>
            </w:r>
          </w:p>
        </w:tc>
        <w:tc>
          <w:tcPr>
            <w:tcW w:w="3030" w:type="dxa"/>
            <w:vAlign w:val="center"/>
          </w:tcPr>
          <w:p w14:paraId="149BD8F6" w14:textId="77777777" w:rsidR="005E1AFF" w:rsidRDefault="005E1AFF" w:rsidP="005E1AFF">
            <w:pPr>
              <w:rPr>
                <w:rFonts w:ascii="宋体" w:eastAsia="宋体" w:hAnsi="宋体" w:cs="宋体"/>
                <w:color w:val="000000"/>
                <w:szCs w:val="21"/>
              </w:rPr>
            </w:pPr>
            <w:r>
              <w:rPr>
                <w:rFonts w:hint="eastAsia"/>
              </w:rPr>
              <w:t>业务流水号</w:t>
            </w:r>
          </w:p>
        </w:tc>
        <w:tc>
          <w:tcPr>
            <w:tcW w:w="2498" w:type="dxa"/>
            <w:vAlign w:val="center"/>
          </w:tcPr>
          <w:p w14:paraId="39DF0E50" w14:textId="77777777" w:rsidR="005E1AFF" w:rsidRDefault="005E1AFF" w:rsidP="005E1AFF">
            <w:pPr>
              <w:rPr>
                <w:rFonts w:ascii="宋体" w:eastAsia="宋体" w:hAnsi="宋体" w:cs="宋体"/>
                <w:color w:val="000000"/>
                <w:szCs w:val="21"/>
              </w:rPr>
            </w:pPr>
          </w:p>
        </w:tc>
      </w:tr>
      <w:tr w:rsidR="005E1AFF" w14:paraId="323B34DA" w14:textId="77777777" w:rsidTr="005E1AFF">
        <w:trPr>
          <w:trHeight w:val="415"/>
          <w:jc w:val="center"/>
        </w:trPr>
        <w:tc>
          <w:tcPr>
            <w:tcW w:w="537" w:type="dxa"/>
            <w:vAlign w:val="center"/>
          </w:tcPr>
          <w:p w14:paraId="32B6287D" w14:textId="77777777" w:rsidR="00E70528" w:rsidRDefault="00E70528">
            <w:pPr>
              <w:pStyle w:val="ab"/>
              <w:numPr>
                <w:ilvl w:val="0"/>
                <w:numId w:val="124"/>
              </w:numPr>
              <w:ind w:firstLineChars="0"/>
              <w:jc w:val="center"/>
              <w:rPr>
                <w:b/>
              </w:rPr>
            </w:pPr>
          </w:p>
        </w:tc>
        <w:tc>
          <w:tcPr>
            <w:tcW w:w="1556" w:type="dxa"/>
            <w:vAlign w:val="center"/>
          </w:tcPr>
          <w:p w14:paraId="113C06A0" w14:textId="77777777" w:rsidR="005E1AFF" w:rsidRDefault="005E1AFF" w:rsidP="005E1AFF">
            <w:r>
              <w:rPr>
                <w:rFonts w:hint="eastAsia"/>
              </w:rPr>
              <w:t>YWLB</w:t>
            </w:r>
          </w:p>
        </w:tc>
        <w:tc>
          <w:tcPr>
            <w:tcW w:w="1134" w:type="dxa"/>
            <w:vAlign w:val="center"/>
          </w:tcPr>
          <w:p w14:paraId="46D6D8FA" w14:textId="77777777" w:rsidR="005E1AFF" w:rsidRPr="00C45958" w:rsidRDefault="005E1AFF" w:rsidP="005E1AFF">
            <w:r>
              <w:rPr>
                <w:rFonts w:hint="eastAsia"/>
              </w:rPr>
              <w:t>Character</w:t>
            </w:r>
          </w:p>
        </w:tc>
        <w:tc>
          <w:tcPr>
            <w:tcW w:w="709" w:type="dxa"/>
            <w:vAlign w:val="center"/>
          </w:tcPr>
          <w:p w14:paraId="3B4ED925" w14:textId="77777777" w:rsidR="005E1AFF" w:rsidRDefault="005537FD" w:rsidP="005E1AFF">
            <w:r>
              <w:rPr>
                <w:rFonts w:hint="eastAsia"/>
              </w:rPr>
              <w:t>2</w:t>
            </w:r>
          </w:p>
        </w:tc>
        <w:tc>
          <w:tcPr>
            <w:tcW w:w="3030" w:type="dxa"/>
            <w:vAlign w:val="center"/>
          </w:tcPr>
          <w:p w14:paraId="5AED309D" w14:textId="77777777" w:rsidR="005E1AFF" w:rsidRDefault="00D16FBB" w:rsidP="005E1AFF">
            <w:r>
              <w:rPr>
                <w:rFonts w:hint="eastAsia"/>
              </w:rPr>
              <w:t>业务类别</w:t>
            </w:r>
          </w:p>
        </w:tc>
        <w:tc>
          <w:tcPr>
            <w:tcW w:w="2498" w:type="dxa"/>
            <w:vAlign w:val="center"/>
          </w:tcPr>
          <w:p w14:paraId="586EDE83" w14:textId="77777777" w:rsidR="005E1AFF" w:rsidRDefault="00D16FBB" w:rsidP="005E1AFF">
            <w:pPr>
              <w:rPr>
                <w:rFonts w:ascii="宋体" w:eastAsia="宋体" w:hAnsi="宋体" w:cs="宋体"/>
                <w:color w:val="000000"/>
                <w:szCs w:val="21"/>
              </w:rPr>
            </w:pPr>
            <w:r>
              <w:rPr>
                <w:rFonts w:ascii="宋体" w:eastAsia="宋体" w:hAnsi="宋体" w:cs="宋体" w:hint="eastAsia"/>
                <w:color w:val="000000"/>
                <w:szCs w:val="21"/>
              </w:rPr>
              <w:t>01 沪市衍生品合约账户开立</w:t>
            </w:r>
          </w:p>
          <w:p w14:paraId="305B1B83" w14:textId="77777777" w:rsidR="00D16FBB" w:rsidRPr="00D16FBB" w:rsidRDefault="00D16FBB" w:rsidP="005E1AFF">
            <w:pPr>
              <w:rPr>
                <w:rFonts w:ascii="宋体" w:eastAsia="宋体" w:hAnsi="宋体" w:cs="宋体"/>
                <w:color w:val="000000"/>
                <w:szCs w:val="21"/>
              </w:rPr>
            </w:pPr>
            <w:r>
              <w:rPr>
                <w:rFonts w:ascii="宋体" w:eastAsia="宋体" w:hAnsi="宋体" w:cs="宋体" w:hint="eastAsia"/>
                <w:color w:val="000000"/>
                <w:szCs w:val="21"/>
              </w:rPr>
              <w:t>02 沪市衍生品合约账户注销</w:t>
            </w:r>
          </w:p>
        </w:tc>
      </w:tr>
      <w:tr w:rsidR="005E1AFF" w:rsidDel="00890D58" w14:paraId="78649E9E" w14:textId="77777777" w:rsidTr="005E1AFF">
        <w:trPr>
          <w:trHeight w:val="415"/>
          <w:jc w:val="center"/>
        </w:trPr>
        <w:tc>
          <w:tcPr>
            <w:tcW w:w="537" w:type="dxa"/>
            <w:vAlign w:val="center"/>
          </w:tcPr>
          <w:p w14:paraId="246754E1" w14:textId="77777777" w:rsidR="00E70528" w:rsidRDefault="00E70528">
            <w:pPr>
              <w:pStyle w:val="ab"/>
              <w:numPr>
                <w:ilvl w:val="0"/>
                <w:numId w:val="124"/>
              </w:numPr>
              <w:ind w:firstLineChars="0"/>
              <w:jc w:val="center"/>
              <w:rPr>
                <w:b/>
              </w:rPr>
            </w:pPr>
          </w:p>
        </w:tc>
        <w:tc>
          <w:tcPr>
            <w:tcW w:w="1556" w:type="dxa"/>
            <w:vAlign w:val="center"/>
          </w:tcPr>
          <w:p w14:paraId="2B3012BB" w14:textId="77777777" w:rsidR="005E1AFF" w:rsidDel="00890D58" w:rsidRDefault="005E1AFF" w:rsidP="005E1AFF">
            <w:pPr>
              <w:rPr>
                <w:color w:val="000000"/>
                <w:sz w:val="22"/>
              </w:rPr>
            </w:pPr>
            <w:r>
              <w:rPr>
                <w:rFonts w:hint="eastAsia"/>
              </w:rPr>
              <w:t>YWLY</w:t>
            </w:r>
          </w:p>
        </w:tc>
        <w:tc>
          <w:tcPr>
            <w:tcW w:w="1134" w:type="dxa"/>
            <w:vAlign w:val="center"/>
          </w:tcPr>
          <w:p w14:paraId="6E4B6559" w14:textId="77777777" w:rsidR="005E1AFF" w:rsidRPr="003135D9" w:rsidDel="00890D58" w:rsidRDefault="005E1AFF" w:rsidP="005E1AFF">
            <w:r w:rsidRPr="00C45958">
              <w:rPr>
                <w:rFonts w:hint="eastAsia"/>
              </w:rPr>
              <w:t>Character</w:t>
            </w:r>
          </w:p>
        </w:tc>
        <w:tc>
          <w:tcPr>
            <w:tcW w:w="709" w:type="dxa"/>
            <w:vAlign w:val="center"/>
          </w:tcPr>
          <w:p w14:paraId="5D7C0A3B" w14:textId="77777777" w:rsidR="005E1AFF" w:rsidDel="00890D58" w:rsidRDefault="005E1AFF" w:rsidP="005E1AFF">
            <w:pPr>
              <w:rPr>
                <w:rFonts w:ascii="Calibri" w:hAnsi="Calibri" w:cs="Calibri"/>
                <w:color w:val="000000"/>
                <w:szCs w:val="21"/>
              </w:rPr>
            </w:pPr>
            <w:r>
              <w:rPr>
                <w:rFonts w:hint="eastAsia"/>
              </w:rPr>
              <w:t>2</w:t>
            </w:r>
          </w:p>
        </w:tc>
        <w:tc>
          <w:tcPr>
            <w:tcW w:w="3030" w:type="dxa"/>
            <w:vAlign w:val="center"/>
          </w:tcPr>
          <w:p w14:paraId="7AA15FDB" w14:textId="77777777" w:rsidR="005E1AFF" w:rsidDel="00890D58" w:rsidRDefault="005E1AFF" w:rsidP="005E1AFF">
            <w:pPr>
              <w:rPr>
                <w:color w:val="000000"/>
                <w:szCs w:val="21"/>
              </w:rPr>
            </w:pPr>
            <w:r>
              <w:rPr>
                <w:rFonts w:hint="eastAsia"/>
              </w:rPr>
              <w:t>业务来源</w:t>
            </w:r>
          </w:p>
        </w:tc>
        <w:tc>
          <w:tcPr>
            <w:tcW w:w="2498" w:type="dxa"/>
            <w:vAlign w:val="center"/>
          </w:tcPr>
          <w:p w14:paraId="1BE76061" w14:textId="77777777" w:rsidR="005E1AFF" w:rsidRDefault="005E1AFF" w:rsidP="005E1AFF">
            <w:pPr>
              <w:rPr>
                <w:rFonts w:ascii="宋体" w:eastAsia="宋体" w:hAnsi="宋体" w:cs="宋体"/>
                <w:color w:val="000000"/>
                <w:szCs w:val="21"/>
              </w:rPr>
            </w:pPr>
            <w:r>
              <w:rPr>
                <w:rFonts w:ascii="宋体" w:eastAsia="宋体" w:hAnsi="宋体" w:cs="宋体" w:hint="eastAsia"/>
                <w:color w:val="000000"/>
                <w:szCs w:val="21"/>
              </w:rPr>
              <w:t>01 PROP申报</w:t>
            </w:r>
          </w:p>
          <w:p w14:paraId="16691A9E" w14:textId="77777777" w:rsidR="005E1AFF" w:rsidRDefault="005E1AFF" w:rsidP="005E1AFF">
            <w:pPr>
              <w:rPr>
                <w:rFonts w:ascii="宋体" w:eastAsia="宋体" w:hAnsi="宋体" w:cs="宋体"/>
                <w:color w:val="000000"/>
                <w:szCs w:val="21"/>
              </w:rPr>
            </w:pPr>
            <w:r>
              <w:rPr>
                <w:rFonts w:ascii="宋体" w:eastAsia="宋体" w:hAnsi="宋体" w:cs="宋体" w:hint="eastAsia"/>
                <w:color w:val="000000"/>
                <w:szCs w:val="21"/>
              </w:rPr>
              <w:t>02 柜台申报</w:t>
            </w:r>
          </w:p>
          <w:p w14:paraId="592EEDC6" w14:textId="77777777" w:rsidR="005E1AFF" w:rsidDel="00890D58" w:rsidRDefault="005E1AFF" w:rsidP="005E1AFF">
            <w:pPr>
              <w:rPr>
                <w:color w:val="000000"/>
                <w:szCs w:val="21"/>
              </w:rPr>
            </w:pPr>
            <w:r>
              <w:rPr>
                <w:rFonts w:ascii="宋体" w:eastAsia="宋体" w:hAnsi="宋体" w:cs="宋体" w:hint="eastAsia"/>
                <w:color w:val="000000"/>
                <w:szCs w:val="21"/>
              </w:rPr>
              <w:t>99 其他</w:t>
            </w:r>
          </w:p>
        </w:tc>
      </w:tr>
      <w:tr w:rsidR="005E1AFF" w14:paraId="2090A4B9" w14:textId="77777777" w:rsidTr="005E1AFF">
        <w:trPr>
          <w:trHeight w:val="415"/>
          <w:jc w:val="center"/>
        </w:trPr>
        <w:tc>
          <w:tcPr>
            <w:tcW w:w="537" w:type="dxa"/>
            <w:vAlign w:val="center"/>
          </w:tcPr>
          <w:p w14:paraId="4725FD7F" w14:textId="77777777" w:rsidR="00E70528" w:rsidRDefault="00E70528">
            <w:pPr>
              <w:pStyle w:val="ab"/>
              <w:numPr>
                <w:ilvl w:val="0"/>
                <w:numId w:val="124"/>
              </w:numPr>
              <w:ind w:firstLineChars="0"/>
              <w:jc w:val="center"/>
              <w:rPr>
                <w:b/>
              </w:rPr>
            </w:pPr>
          </w:p>
        </w:tc>
        <w:tc>
          <w:tcPr>
            <w:tcW w:w="1556" w:type="dxa"/>
            <w:vAlign w:val="center"/>
          </w:tcPr>
          <w:p w14:paraId="177AD2C5" w14:textId="77777777" w:rsidR="005E1AFF" w:rsidRDefault="005E1AFF" w:rsidP="005E1AFF">
            <w:r>
              <w:rPr>
                <w:rFonts w:hint="eastAsia"/>
              </w:rPr>
              <w:t>YMTH</w:t>
            </w:r>
          </w:p>
        </w:tc>
        <w:tc>
          <w:tcPr>
            <w:tcW w:w="1134" w:type="dxa"/>
            <w:vAlign w:val="center"/>
          </w:tcPr>
          <w:p w14:paraId="5DF49D0A" w14:textId="77777777" w:rsidR="005E1AFF" w:rsidRDefault="005E1AFF" w:rsidP="005E1AFF">
            <w:r w:rsidRPr="00602A83">
              <w:rPr>
                <w:rFonts w:hint="eastAsia"/>
              </w:rPr>
              <w:t>Character</w:t>
            </w:r>
          </w:p>
        </w:tc>
        <w:tc>
          <w:tcPr>
            <w:tcW w:w="709" w:type="dxa"/>
            <w:vAlign w:val="center"/>
          </w:tcPr>
          <w:p w14:paraId="0C3981CC" w14:textId="77777777" w:rsidR="005E1AFF" w:rsidRPr="005D4360" w:rsidRDefault="005E1AFF" w:rsidP="005E1AFF">
            <w:r>
              <w:rPr>
                <w:rFonts w:hint="eastAsia"/>
              </w:rPr>
              <w:t>20</w:t>
            </w:r>
          </w:p>
        </w:tc>
        <w:tc>
          <w:tcPr>
            <w:tcW w:w="3030" w:type="dxa"/>
            <w:vAlign w:val="center"/>
          </w:tcPr>
          <w:p w14:paraId="15351793" w14:textId="77777777" w:rsidR="005E1AFF" w:rsidRPr="003466B0" w:rsidRDefault="005E1AFF" w:rsidP="005E1AFF">
            <w:r w:rsidRPr="00602A83">
              <w:rPr>
                <w:rFonts w:hint="eastAsia"/>
              </w:rPr>
              <w:t>一码通账户号码</w:t>
            </w:r>
          </w:p>
        </w:tc>
        <w:tc>
          <w:tcPr>
            <w:tcW w:w="2498" w:type="dxa"/>
            <w:vAlign w:val="center"/>
          </w:tcPr>
          <w:p w14:paraId="30D6192D" w14:textId="77777777" w:rsidR="005E1AFF" w:rsidRPr="003466B0" w:rsidRDefault="005E1AFF" w:rsidP="005E1AFF"/>
        </w:tc>
      </w:tr>
      <w:tr w:rsidR="005E1AFF" w14:paraId="5154DE08" w14:textId="77777777" w:rsidTr="005E1AFF">
        <w:trPr>
          <w:trHeight w:val="415"/>
          <w:jc w:val="center"/>
        </w:trPr>
        <w:tc>
          <w:tcPr>
            <w:tcW w:w="537" w:type="dxa"/>
            <w:vAlign w:val="center"/>
          </w:tcPr>
          <w:p w14:paraId="680C0AB9" w14:textId="77777777" w:rsidR="00E70528" w:rsidRDefault="00E70528">
            <w:pPr>
              <w:pStyle w:val="ab"/>
              <w:numPr>
                <w:ilvl w:val="0"/>
                <w:numId w:val="124"/>
              </w:numPr>
              <w:ind w:firstLineChars="0"/>
              <w:jc w:val="center"/>
              <w:rPr>
                <w:b/>
              </w:rPr>
            </w:pPr>
          </w:p>
        </w:tc>
        <w:tc>
          <w:tcPr>
            <w:tcW w:w="1556" w:type="dxa"/>
            <w:vAlign w:val="center"/>
          </w:tcPr>
          <w:p w14:paraId="310439EB" w14:textId="77777777" w:rsidR="005E1AFF" w:rsidRDefault="005E1AFF" w:rsidP="005E1AFF">
            <w:r w:rsidRPr="00602A83">
              <w:rPr>
                <w:rFonts w:hint="eastAsia"/>
              </w:rPr>
              <w:t>ZHLB</w:t>
            </w:r>
          </w:p>
        </w:tc>
        <w:tc>
          <w:tcPr>
            <w:tcW w:w="1134" w:type="dxa"/>
            <w:vAlign w:val="center"/>
          </w:tcPr>
          <w:p w14:paraId="0A2EB6A1" w14:textId="77777777" w:rsidR="005E1AFF" w:rsidRDefault="005E1AFF" w:rsidP="005E1AFF">
            <w:r w:rsidRPr="00602A83">
              <w:rPr>
                <w:rFonts w:hint="eastAsia"/>
              </w:rPr>
              <w:t>Character</w:t>
            </w:r>
          </w:p>
        </w:tc>
        <w:tc>
          <w:tcPr>
            <w:tcW w:w="709" w:type="dxa"/>
            <w:vAlign w:val="center"/>
          </w:tcPr>
          <w:p w14:paraId="3D20F230" w14:textId="77777777" w:rsidR="005E1AFF" w:rsidRPr="005D4360" w:rsidRDefault="005E1AFF" w:rsidP="005E1AFF">
            <w:r w:rsidRPr="00602A83">
              <w:rPr>
                <w:rFonts w:hint="eastAsia"/>
              </w:rPr>
              <w:t>2</w:t>
            </w:r>
          </w:p>
        </w:tc>
        <w:tc>
          <w:tcPr>
            <w:tcW w:w="3030" w:type="dxa"/>
            <w:vAlign w:val="center"/>
          </w:tcPr>
          <w:p w14:paraId="33F80204" w14:textId="77777777" w:rsidR="005E1AFF" w:rsidRPr="003466B0" w:rsidRDefault="005E1AFF" w:rsidP="005E1AFF">
            <w:r w:rsidRPr="00602A83">
              <w:rPr>
                <w:rFonts w:hint="eastAsia"/>
              </w:rPr>
              <w:t>证券账户类别</w:t>
            </w:r>
          </w:p>
        </w:tc>
        <w:tc>
          <w:tcPr>
            <w:tcW w:w="2498" w:type="dxa"/>
            <w:vAlign w:val="center"/>
          </w:tcPr>
          <w:p w14:paraId="4C72207B" w14:textId="77777777" w:rsidR="005E1AFF" w:rsidRPr="003466B0" w:rsidRDefault="005E1AFF" w:rsidP="005E1AFF">
            <w:r w:rsidRPr="004655CD">
              <w:rPr>
                <w:rFonts w:hint="eastAsia"/>
              </w:rPr>
              <w:t>字典</w:t>
            </w:r>
            <w:r w:rsidRPr="004655CD">
              <w:rPr>
                <w:rFonts w:hint="eastAsia"/>
              </w:rPr>
              <w:t>(</w:t>
            </w:r>
            <w:r w:rsidRPr="00602A83">
              <w:rPr>
                <w:rFonts w:hint="eastAsia"/>
              </w:rPr>
              <w:t>ZHLB</w:t>
            </w:r>
            <w:r w:rsidRPr="004655CD">
              <w:rPr>
                <w:rFonts w:hint="eastAsia"/>
              </w:rPr>
              <w:t>)</w:t>
            </w:r>
          </w:p>
        </w:tc>
      </w:tr>
      <w:tr w:rsidR="005E1AFF" w14:paraId="661BC8FA" w14:textId="77777777" w:rsidTr="005E1AFF">
        <w:trPr>
          <w:trHeight w:val="415"/>
          <w:jc w:val="center"/>
        </w:trPr>
        <w:tc>
          <w:tcPr>
            <w:tcW w:w="537" w:type="dxa"/>
            <w:vAlign w:val="center"/>
          </w:tcPr>
          <w:p w14:paraId="3FD6C075" w14:textId="77777777" w:rsidR="00E70528" w:rsidRDefault="00E70528">
            <w:pPr>
              <w:pStyle w:val="ab"/>
              <w:numPr>
                <w:ilvl w:val="0"/>
                <w:numId w:val="124"/>
              </w:numPr>
              <w:ind w:firstLineChars="0"/>
              <w:jc w:val="center"/>
              <w:rPr>
                <w:b/>
              </w:rPr>
            </w:pPr>
          </w:p>
        </w:tc>
        <w:tc>
          <w:tcPr>
            <w:tcW w:w="1556" w:type="dxa"/>
            <w:vAlign w:val="center"/>
          </w:tcPr>
          <w:p w14:paraId="2CA22365" w14:textId="77777777" w:rsidR="005E1AFF" w:rsidRDefault="005E1AFF" w:rsidP="005E1AFF">
            <w:r w:rsidRPr="00602A83">
              <w:rPr>
                <w:rFonts w:hint="eastAsia"/>
              </w:rPr>
              <w:t>ZQZH</w:t>
            </w:r>
          </w:p>
        </w:tc>
        <w:tc>
          <w:tcPr>
            <w:tcW w:w="1134" w:type="dxa"/>
            <w:vAlign w:val="center"/>
          </w:tcPr>
          <w:p w14:paraId="633499D4" w14:textId="77777777" w:rsidR="005E1AFF" w:rsidRDefault="005E1AFF" w:rsidP="005E1AFF">
            <w:r w:rsidRPr="00602A83">
              <w:rPr>
                <w:rFonts w:hint="eastAsia"/>
              </w:rPr>
              <w:t>Character</w:t>
            </w:r>
          </w:p>
        </w:tc>
        <w:tc>
          <w:tcPr>
            <w:tcW w:w="709" w:type="dxa"/>
            <w:vAlign w:val="center"/>
          </w:tcPr>
          <w:p w14:paraId="73FE466F" w14:textId="77777777" w:rsidR="005E1AFF" w:rsidRPr="005D4360" w:rsidRDefault="005E1AFF" w:rsidP="005E1AFF">
            <w:r w:rsidRPr="00602A83">
              <w:rPr>
                <w:rFonts w:hint="eastAsia"/>
              </w:rPr>
              <w:t>20</w:t>
            </w:r>
          </w:p>
        </w:tc>
        <w:tc>
          <w:tcPr>
            <w:tcW w:w="3030" w:type="dxa"/>
            <w:vAlign w:val="center"/>
          </w:tcPr>
          <w:p w14:paraId="7CE10A27" w14:textId="77777777" w:rsidR="005E1AFF" w:rsidRPr="003466B0" w:rsidRDefault="005E1AFF" w:rsidP="005E1AFF">
            <w:r w:rsidRPr="00602A83">
              <w:rPr>
                <w:rFonts w:hint="eastAsia"/>
              </w:rPr>
              <w:t>证券账户号码</w:t>
            </w:r>
          </w:p>
        </w:tc>
        <w:tc>
          <w:tcPr>
            <w:tcW w:w="2498" w:type="dxa"/>
            <w:vAlign w:val="center"/>
          </w:tcPr>
          <w:p w14:paraId="604F87DB" w14:textId="77777777" w:rsidR="005E1AFF" w:rsidRPr="003466B0" w:rsidRDefault="005E1AFF" w:rsidP="005E1AFF"/>
        </w:tc>
      </w:tr>
      <w:tr w:rsidR="005E1AFF" w14:paraId="07AF22B5" w14:textId="77777777" w:rsidTr="005E1AFF">
        <w:trPr>
          <w:trHeight w:val="415"/>
          <w:jc w:val="center"/>
        </w:trPr>
        <w:tc>
          <w:tcPr>
            <w:tcW w:w="537" w:type="dxa"/>
            <w:vAlign w:val="center"/>
          </w:tcPr>
          <w:p w14:paraId="52FA18A7" w14:textId="77777777" w:rsidR="00E70528" w:rsidRDefault="00E70528">
            <w:pPr>
              <w:pStyle w:val="ab"/>
              <w:numPr>
                <w:ilvl w:val="0"/>
                <w:numId w:val="124"/>
              </w:numPr>
              <w:ind w:firstLineChars="0"/>
              <w:jc w:val="center"/>
              <w:rPr>
                <w:b/>
              </w:rPr>
            </w:pPr>
          </w:p>
        </w:tc>
        <w:tc>
          <w:tcPr>
            <w:tcW w:w="1556" w:type="dxa"/>
            <w:vAlign w:val="center"/>
          </w:tcPr>
          <w:p w14:paraId="5F90A5D8" w14:textId="77777777" w:rsidR="005E1AFF" w:rsidRDefault="005E1AFF" w:rsidP="005E1AFF">
            <w:r>
              <w:rPr>
                <w:rFonts w:hint="eastAsia"/>
              </w:rPr>
              <w:t>ZQZHZT</w:t>
            </w:r>
          </w:p>
        </w:tc>
        <w:tc>
          <w:tcPr>
            <w:tcW w:w="1134" w:type="dxa"/>
            <w:vAlign w:val="center"/>
          </w:tcPr>
          <w:p w14:paraId="4B372DE1" w14:textId="77777777" w:rsidR="005E1AFF" w:rsidRDefault="005E1AFF" w:rsidP="005E1AFF">
            <w:r w:rsidRPr="00602A83">
              <w:rPr>
                <w:rFonts w:hint="eastAsia"/>
              </w:rPr>
              <w:t>Character</w:t>
            </w:r>
          </w:p>
        </w:tc>
        <w:tc>
          <w:tcPr>
            <w:tcW w:w="709" w:type="dxa"/>
            <w:vAlign w:val="center"/>
          </w:tcPr>
          <w:p w14:paraId="1EE7E57C" w14:textId="77777777" w:rsidR="005E1AFF" w:rsidRPr="005D4360" w:rsidRDefault="005E1AFF" w:rsidP="005E1AFF">
            <w:r>
              <w:rPr>
                <w:rFonts w:hint="eastAsia"/>
              </w:rPr>
              <w:t>2</w:t>
            </w:r>
          </w:p>
        </w:tc>
        <w:tc>
          <w:tcPr>
            <w:tcW w:w="3030" w:type="dxa"/>
            <w:vAlign w:val="center"/>
          </w:tcPr>
          <w:p w14:paraId="415B8A3B" w14:textId="77777777" w:rsidR="005E1AFF" w:rsidRPr="003466B0" w:rsidRDefault="005E1AFF" w:rsidP="005E1AFF">
            <w:r w:rsidRPr="00602A83">
              <w:rPr>
                <w:rFonts w:hint="eastAsia"/>
              </w:rPr>
              <w:t>证券账户状态</w:t>
            </w:r>
          </w:p>
        </w:tc>
        <w:tc>
          <w:tcPr>
            <w:tcW w:w="2498" w:type="dxa"/>
            <w:vAlign w:val="center"/>
          </w:tcPr>
          <w:p w14:paraId="6FD2DE82" w14:textId="77777777" w:rsidR="005E1AFF" w:rsidRPr="003466B0" w:rsidRDefault="005E1AFF" w:rsidP="005E1AFF">
            <w:r w:rsidRPr="004655CD">
              <w:rPr>
                <w:rFonts w:hint="eastAsia"/>
              </w:rPr>
              <w:t>字典</w:t>
            </w:r>
            <w:r w:rsidRPr="004655CD">
              <w:rPr>
                <w:rFonts w:hint="eastAsia"/>
              </w:rPr>
              <w:t>(</w:t>
            </w:r>
            <w:r>
              <w:rPr>
                <w:rFonts w:hint="eastAsia"/>
              </w:rPr>
              <w:t>ZQZHZT</w:t>
            </w:r>
            <w:r w:rsidRPr="004655CD">
              <w:rPr>
                <w:rFonts w:hint="eastAsia"/>
              </w:rPr>
              <w:t>)</w:t>
            </w:r>
          </w:p>
        </w:tc>
      </w:tr>
      <w:tr w:rsidR="005E1AFF" w14:paraId="57A9701D" w14:textId="77777777" w:rsidTr="005E1AFF">
        <w:trPr>
          <w:trHeight w:val="415"/>
          <w:jc w:val="center"/>
        </w:trPr>
        <w:tc>
          <w:tcPr>
            <w:tcW w:w="537" w:type="dxa"/>
            <w:vAlign w:val="center"/>
          </w:tcPr>
          <w:p w14:paraId="64D3286F" w14:textId="77777777" w:rsidR="00E70528" w:rsidRDefault="00E70528">
            <w:pPr>
              <w:pStyle w:val="ab"/>
              <w:numPr>
                <w:ilvl w:val="0"/>
                <w:numId w:val="124"/>
              </w:numPr>
              <w:ind w:firstLineChars="0"/>
              <w:jc w:val="center"/>
              <w:rPr>
                <w:b/>
              </w:rPr>
            </w:pPr>
          </w:p>
        </w:tc>
        <w:tc>
          <w:tcPr>
            <w:tcW w:w="1556" w:type="dxa"/>
            <w:vAlign w:val="center"/>
          </w:tcPr>
          <w:p w14:paraId="13C30A63" w14:textId="77777777" w:rsidR="005E1AFF" w:rsidRDefault="005E1AFF" w:rsidP="005E1AFF">
            <w:r w:rsidRPr="00DD2CE2">
              <w:rPr>
                <w:rFonts w:hint="eastAsia"/>
              </w:rPr>
              <w:t>PHZQZH</w:t>
            </w:r>
          </w:p>
        </w:tc>
        <w:tc>
          <w:tcPr>
            <w:tcW w:w="1134" w:type="dxa"/>
            <w:vAlign w:val="center"/>
          </w:tcPr>
          <w:p w14:paraId="3C722632" w14:textId="77777777" w:rsidR="005E1AFF" w:rsidRDefault="005E1AFF" w:rsidP="005E1AFF">
            <w:r w:rsidRPr="00DD2CE2">
              <w:rPr>
                <w:rFonts w:hint="eastAsia"/>
              </w:rPr>
              <w:t>Character</w:t>
            </w:r>
          </w:p>
        </w:tc>
        <w:tc>
          <w:tcPr>
            <w:tcW w:w="709" w:type="dxa"/>
            <w:vAlign w:val="center"/>
          </w:tcPr>
          <w:p w14:paraId="023028C8" w14:textId="77777777" w:rsidR="005E1AFF" w:rsidRPr="005D4360" w:rsidRDefault="005E1AFF" w:rsidP="005E1AFF">
            <w:r w:rsidRPr="00DD2CE2">
              <w:rPr>
                <w:rFonts w:hint="eastAsia"/>
              </w:rPr>
              <w:t>20</w:t>
            </w:r>
          </w:p>
        </w:tc>
        <w:tc>
          <w:tcPr>
            <w:tcW w:w="3030" w:type="dxa"/>
            <w:vAlign w:val="center"/>
          </w:tcPr>
          <w:p w14:paraId="0C992141" w14:textId="77777777" w:rsidR="005E1AFF" w:rsidRDefault="005E1AFF" w:rsidP="005E1AFF">
            <w:r w:rsidRPr="00DD2CE2">
              <w:rPr>
                <w:rFonts w:hint="eastAsia"/>
              </w:rPr>
              <w:t>配号证券账户号码</w:t>
            </w:r>
          </w:p>
        </w:tc>
        <w:tc>
          <w:tcPr>
            <w:tcW w:w="2498" w:type="dxa"/>
            <w:vAlign w:val="center"/>
          </w:tcPr>
          <w:p w14:paraId="699D6E9D" w14:textId="77777777" w:rsidR="005E1AFF" w:rsidRDefault="005E1AFF" w:rsidP="005E1AFF"/>
        </w:tc>
      </w:tr>
      <w:tr w:rsidR="005E1AFF" w14:paraId="0808A366" w14:textId="77777777" w:rsidTr="005E1AFF">
        <w:trPr>
          <w:trHeight w:val="415"/>
          <w:jc w:val="center"/>
        </w:trPr>
        <w:tc>
          <w:tcPr>
            <w:tcW w:w="537" w:type="dxa"/>
            <w:vAlign w:val="center"/>
          </w:tcPr>
          <w:p w14:paraId="1A3EF974" w14:textId="77777777" w:rsidR="00E70528" w:rsidRDefault="00E70528">
            <w:pPr>
              <w:pStyle w:val="ab"/>
              <w:numPr>
                <w:ilvl w:val="0"/>
                <w:numId w:val="124"/>
              </w:numPr>
              <w:ind w:firstLineChars="0"/>
              <w:jc w:val="center"/>
              <w:rPr>
                <w:b/>
              </w:rPr>
            </w:pPr>
          </w:p>
        </w:tc>
        <w:tc>
          <w:tcPr>
            <w:tcW w:w="1556" w:type="dxa"/>
            <w:vAlign w:val="center"/>
          </w:tcPr>
          <w:p w14:paraId="7CF4A6B6" w14:textId="77777777" w:rsidR="005E1AFF" w:rsidRDefault="005E1AFF" w:rsidP="005E1AFF">
            <w:r>
              <w:rPr>
                <w:rFonts w:hint="eastAsia"/>
              </w:rPr>
              <w:t>KHFS</w:t>
            </w:r>
          </w:p>
        </w:tc>
        <w:tc>
          <w:tcPr>
            <w:tcW w:w="1134" w:type="dxa"/>
            <w:vAlign w:val="center"/>
          </w:tcPr>
          <w:p w14:paraId="50AC9093" w14:textId="77777777" w:rsidR="005E1AFF" w:rsidRPr="00576CD4" w:rsidRDefault="005E1AFF" w:rsidP="005E1AFF">
            <w:r w:rsidRPr="00602A83">
              <w:rPr>
                <w:rFonts w:hint="eastAsia"/>
              </w:rPr>
              <w:t>Character</w:t>
            </w:r>
          </w:p>
        </w:tc>
        <w:tc>
          <w:tcPr>
            <w:tcW w:w="709" w:type="dxa"/>
            <w:vAlign w:val="center"/>
          </w:tcPr>
          <w:p w14:paraId="07332602" w14:textId="77777777" w:rsidR="005E1AFF" w:rsidRPr="005D4360" w:rsidRDefault="005E1AFF" w:rsidP="005E1AFF">
            <w:r>
              <w:rPr>
                <w:rFonts w:hint="eastAsia"/>
              </w:rPr>
              <w:t>1</w:t>
            </w:r>
          </w:p>
        </w:tc>
        <w:tc>
          <w:tcPr>
            <w:tcW w:w="3030" w:type="dxa"/>
            <w:vAlign w:val="center"/>
          </w:tcPr>
          <w:p w14:paraId="5045BC98" w14:textId="77777777" w:rsidR="005E1AFF" w:rsidRDefault="005E1AFF" w:rsidP="005E1AFF">
            <w:r>
              <w:rPr>
                <w:rFonts w:hint="eastAsia"/>
              </w:rPr>
              <w:t>证券账户开户方式</w:t>
            </w:r>
          </w:p>
        </w:tc>
        <w:tc>
          <w:tcPr>
            <w:tcW w:w="2498" w:type="dxa"/>
            <w:vAlign w:val="center"/>
          </w:tcPr>
          <w:p w14:paraId="1E60F0F5" w14:textId="77777777" w:rsidR="005E1AFF" w:rsidRDefault="005E1AFF" w:rsidP="005E1AFF">
            <w:r>
              <w:rPr>
                <w:rFonts w:hint="eastAsia"/>
              </w:rPr>
              <w:t>字典</w:t>
            </w:r>
            <w:r>
              <w:rPr>
                <w:rFonts w:hint="eastAsia"/>
              </w:rPr>
              <w:t>(KHFS)</w:t>
            </w:r>
          </w:p>
        </w:tc>
      </w:tr>
      <w:tr w:rsidR="005E1AFF" w14:paraId="7F1A3058" w14:textId="77777777" w:rsidTr="005E1AFF">
        <w:trPr>
          <w:trHeight w:val="415"/>
          <w:jc w:val="center"/>
        </w:trPr>
        <w:tc>
          <w:tcPr>
            <w:tcW w:w="537" w:type="dxa"/>
            <w:vAlign w:val="center"/>
          </w:tcPr>
          <w:p w14:paraId="4E7142F7" w14:textId="77777777" w:rsidR="00E70528" w:rsidRDefault="00E70528">
            <w:pPr>
              <w:pStyle w:val="ab"/>
              <w:numPr>
                <w:ilvl w:val="0"/>
                <w:numId w:val="124"/>
              </w:numPr>
              <w:ind w:firstLineChars="0"/>
              <w:jc w:val="center"/>
              <w:rPr>
                <w:b/>
              </w:rPr>
            </w:pPr>
          </w:p>
        </w:tc>
        <w:tc>
          <w:tcPr>
            <w:tcW w:w="1556" w:type="dxa"/>
            <w:vAlign w:val="center"/>
          </w:tcPr>
          <w:p w14:paraId="6A22DF6F" w14:textId="77777777" w:rsidR="005E1AFF" w:rsidRDefault="005E1AFF" w:rsidP="005E1AFF">
            <w:r w:rsidRPr="00602A83">
              <w:rPr>
                <w:rFonts w:hint="eastAsia"/>
              </w:rPr>
              <w:t>GLGXBS</w:t>
            </w:r>
          </w:p>
        </w:tc>
        <w:tc>
          <w:tcPr>
            <w:tcW w:w="1134" w:type="dxa"/>
            <w:vAlign w:val="center"/>
          </w:tcPr>
          <w:p w14:paraId="56E2A021" w14:textId="77777777" w:rsidR="005E1AFF" w:rsidRPr="00602A83" w:rsidRDefault="005E1AFF" w:rsidP="005E1AFF">
            <w:r w:rsidRPr="00602A83">
              <w:rPr>
                <w:rFonts w:hint="eastAsia"/>
              </w:rPr>
              <w:t>Character</w:t>
            </w:r>
          </w:p>
        </w:tc>
        <w:tc>
          <w:tcPr>
            <w:tcW w:w="709" w:type="dxa"/>
            <w:vAlign w:val="center"/>
          </w:tcPr>
          <w:p w14:paraId="4F260707" w14:textId="77777777" w:rsidR="005E1AFF" w:rsidRDefault="005E1AFF" w:rsidP="005E1AFF">
            <w:r w:rsidRPr="00602A83">
              <w:rPr>
                <w:rFonts w:hint="eastAsia"/>
              </w:rPr>
              <w:t>1</w:t>
            </w:r>
          </w:p>
        </w:tc>
        <w:tc>
          <w:tcPr>
            <w:tcW w:w="3030" w:type="dxa"/>
            <w:vAlign w:val="center"/>
          </w:tcPr>
          <w:p w14:paraId="00E866BF" w14:textId="77777777" w:rsidR="005E1AFF" w:rsidRDefault="005E1AFF" w:rsidP="005E1AFF">
            <w:r w:rsidRPr="00602A83">
              <w:rPr>
                <w:rFonts w:hint="eastAsia"/>
              </w:rPr>
              <w:t>关联关系确认标识</w:t>
            </w:r>
          </w:p>
        </w:tc>
        <w:tc>
          <w:tcPr>
            <w:tcW w:w="2498" w:type="dxa"/>
            <w:vAlign w:val="center"/>
          </w:tcPr>
          <w:p w14:paraId="6EBA60A3" w14:textId="77777777" w:rsidR="005E1AFF" w:rsidRDefault="005E1AFF" w:rsidP="005E1AFF">
            <w:r w:rsidRPr="004655CD">
              <w:rPr>
                <w:rFonts w:hint="eastAsia"/>
              </w:rPr>
              <w:t>字典</w:t>
            </w:r>
            <w:r w:rsidRPr="004655CD">
              <w:rPr>
                <w:rFonts w:hint="eastAsia"/>
              </w:rPr>
              <w:t>(</w:t>
            </w:r>
            <w:r w:rsidRPr="00602A83">
              <w:rPr>
                <w:rFonts w:hint="eastAsia"/>
              </w:rPr>
              <w:t>GLGXBS</w:t>
            </w:r>
            <w:r w:rsidRPr="004655CD">
              <w:rPr>
                <w:rFonts w:hint="eastAsia"/>
              </w:rPr>
              <w:t>)</w:t>
            </w:r>
          </w:p>
        </w:tc>
      </w:tr>
      <w:tr w:rsidR="005E1AFF" w14:paraId="35F77AE8" w14:textId="77777777" w:rsidTr="005E1AFF">
        <w:trPr>
          <w:trHeight w:val="415"/>
          <w:jc w:val="center"/>
        </w:trPr>
        <w:tc>
          <w:tcPr>
            <w:tcW w:w="537" w:type="dxa"/>
            <w:vAlign w:val="center"/>
          </w:tcPr>
          <w:p w14:paraId="2ABD9156" w14:textId="77777777" w:rsidR="00E70528" w:rsidRDefault="00E70528">
            <w:pPr>
              <w:pStyle w:val="ab"/>
              <w:numPr>
                <w:ilvl w:val="0"/>
                <w:numId w:val="124"/>
              </w:numPr>
              <w:ind w:firstLineChars="0"/>
              <w:jc w:val="center"/>
              <w:rPr>
                <w:b/>
              </w:rPr>
            </w:pPr>
          </w:p>
        </w:tc>
        <w:tc>
          <w:tcPr>
            <w:tcW w:w="1556" w:type="dxa"/>
            <w:vAlign w:val="center"/>
          </w:tcPr>
          <w:p w14:paraId="457D6356" w14:textId="77777777" w:rsidR="005E1AFF" w:rsidRDefault="00D16FBB" w:rsidP="005E1AFF">
            <w:r>
              <w:rPr>
                <w:rFonts w:hint="eastAsia"/>
              </w:rPr>
              <w:t>SBRQ</w:t>
            </w:r>
          </w:p>
        </w:tc>
        <w:tc>
          <w:tcPr>
            <w:tcW w:w="1134" w:type="dxa"/>
            <w:vAlign w:val="center"/>
          </w:tcPr>
          <w:p w14:paraId="7658C4F0" w14:textId="77777777" w:rsidR="005E1AFF" w:rsidRPr="00576CD4" w:rsidRDefault="00D16FBB" w:rsidP="005E1AFF">
            <w:r w:rsidRPr="00602A83">
              <w:rPr>
                <w:rFonts w:hint="eastAsia"/>
              </w:rPr>
              <w:t>Character</w:t>
            </w:r>
          </w:p>
        </w:tc>
        <w:tc>
          <w:tcPr>
            <w:tcW w:w="709" w:type="dxa"/>
            <w:vAlign w:val="center"/>
          </w:tcPr>
          <w:p w14:paraId="46881E34" w14:textId="77777777" w:rsidR="005E1AFF" w:rsidRPr="005D4360" w:rsidRDefault="00D16FBB" w:rsidP="005E1AFF">
            <w:r>
              <w:rPr>
                <w:rFonts w:hint="eastAsia"/>
              </w:rPr>
              <w:t>8</w:t>
            </w:r>
          </w:p>
        </w:tc>
        <w:tc>
          <w:tcPr>
            <w:tcW w:w="3030" w:type="dxa"/>
            <w:vAlign w:val="center"/>
          </w:tcPr>
          <w:p w14:paraId="6EFB83D5" w14:textId="77777777" w:rsidR="005E1AFF" w:rsidRDefault="005E1AFF" w:rsidP="005E1AFF">
            <w:r>
              <w:rPr>
                <w:rFonts w:hint="eastAsia"/>
              </w:rPr>
              <w:t>业务申报日期</w:t>
            </w:r>
          </w:p>
        </w:tc>
        <w:tc>
          <w:tcPr>
            <w:tcW w:w="2498" w:type="dxa"/>
            <w:vAlign w:val="center"/>
          </w:tcPr>
          <w:p w14:paraId="41FD8581" w14:textId="77777777" w:rsidR="005E1AFF" w:rsidRDefault="005E1AFF" w:rsidP="005E1AFF">
            <w:r>
              <w:rPr>
                <w:rFonts w:hint="eastAsia"/>
              </w:rPr>
              <w:t>业务申报的业务日</w:t>
            </w:r>
          </w:p>
        </w:tc>
      </w:tr>
      <w:tr w:rsidR="005E1AFF" w14:paraId="185BCF77" w14:textId="77777777" w:rsidTr="005E1AFF">
        <w:trPr>
          <w:trHeight w:val="415"/>
          <w:jc w:val="center"/>
        </w:trPr>
        <w:tc>
          <w:tcPr>
            <w:tcW w:w="537" w:type="dxa"/>
            <w:vAlign w:val="center"/>
          </w:tcPr>
          <w:p w14:paraId="7232F656" w14:textId="77777777" w:rsidR="00E70528" w:rsidRDefault="00E70528">
            <w:pPr>
              <w:pStyle w:val="ab"/>
              <w:numPr>
                <w:ilvl w:val="0"/>
                <w:numId w:val="124"/>
              </w:numPr>
              <w:ind w:firstLineChars="0"/>
              <w:jc w:val="center"/>
              <w:rPr>
                <w:b/>
              </w:rPr>
            </w:pPr>
          </w:p>
        </w:tc>
        <w:tc>
          <w:tcPr>
            <w:tcW w:w="1556" w:type="dxa"/>
            <w:vAlign w:val="center"/>
          </w:tcPr>
          <w:p w14:paraId="28213C34" w14:textId="77777777" w:rsidR="005E1AFF" w:rsidRDefault="00D16FBB" w:rsidP="005E1AFF">
            <w:r>
              <w:rPr>
                <w:rFonts w:hint="eastAsia"/>
              </w:rPr>
              <w:t>BLRQ</w:t>
            </w:r>
          </w:p>
        </w:tc>
        <w:tc>
          <w:tcPr>
            <w:tcW w:w="1134" w:type="dxa"/>
            <w:vAlign w:val="center"/>
          </w:tcPr>
          <w:p w14:paraId="1E0F4D37" w14:textId="77777777" w:rsidR="005E1AFF" w:rsidRPr="00576CD4" w:rsidRDefault="00D16FBB" w:rsidP="005E1AFF">
            <w:r w:rsidRPr="00602A83">
              <w:rPr>
                <w:rFonts w:hint="eastAsia"/>
              </w:rPr>
              <w:t>Character</w:t>
            </w:r>
          </w:p>
        </w:tc>
        <w:tc>
          <w:tcPr>
            <w:tcW w:w="709" w:type="dxa"/>
            <w:vAlign w:val="center"/>
          </w:tcPr>
          <w:p w14:paraId="4C1204E8" w14:textId="77777777" w:rsidR="005E1AFF" w:rsidRPr="005D4360" w:rsidRDefault="00D16FBB" w:rsidP="005E1AFF">
            <w:r>
              <w:rPr>
                <w:rFonts w:hint="eastAsia"/>
              </w:rPr>
              <w:t>8</w:t>
            </w:r>
          </w:p>
        </w:tc>
        <w:tc>
          <w:tcPr>
            <w:tcW w:w="3030" w:type="dxa"/>
            <w:vAlign w:val="center"/>
          </w:tcPr>
          <w:p w14:paraId="6A530E85" w14:textId="77777777" w:rsidR="005E1AFF" w:rsidRDefault="005E1AFF" w:rsidP="005E1AFF">
            <w:r>
              <w:rPr>
                <w:rFonts w:hint="eastAsia"/>
              </w:rPr>
              <w:t>业务办理日期</w:t>
            </w:r>
          </w:p>
        </w:tc>
        <w:tc>
          <w:tcPr>
            <w:tcW w:w="2498" w:type="dxa"/>
            <w:vAlign w:val="center"/>
          </w:tcPr>
          <w:p w14:paraId="0F610725" w14:textId="77777777" w:rsidR="005E1AFF" w:rsidRDefault="005E1AFF" w:rsidP="005E1AFF">
            <w:r>
              <w:rPr>
                <w:rFonts w:hint="eastAsia"/>
              </w:rPr>
              <w:t>业务办理的业务日</w:t>
            </w:r>
          </w:p>
        </w:tc>
      </w:tr>
      <w:tr w:rsidR="00D16FBB" w14:paraId="77CF3EFD" w14:textId="77777777" w:rsidTr="005E1AFF">
        <w:trPr>
          <w:trHeight w:val="415"/>
          <w:jc w:val="center"/>
        </w:trPr>
        <w:tc>
          <w:tcPr>
            <w:tcW w:w="537" w:type="dxa"/>
            <w:vAlign w:val="center"/>
          </w:tcPr>
          <w:p w14:paraId="1532C47A" w14:textId="77777777" w:rsidR="00E70528" w:rsidRDefault="00E70528">
            <w:pPr>
              <w:pStyle w:val="ab"/>
              <w:numPr>
                <w:ilvl w:val="0"/>
                <w:numId w:val="124"/>
              </w:numPr>
              <w:ind w:firstLineChars="0"/>
              <w:jc w:val="center"/>
              <w:rPr>
                <w:b/>
              </w:rPr>
            </w:pPr>
          </w:p>
        </w:tc>
        <w:tc>
          <w:tcPr>
            <w:tcW w:w="1556" w:type="dxa"/>
            <w:vAlign w:val="center"/>
          </w:tcPr>
          <w:p w14:paraId="57A8314B" w14:textId="77777777" w:rsidR="00D16FBB" w:rsidRDefault="00D16FBB" w:rsidP="005E1AFF">
            <w:r w:rsidRPr="00602A83">
              <w:rPr>
                <w:rFonts w:hint="eastAsia"/>
              </w:rPr>
              <w:t>JGDM</w:t>
            </w:r>
          </w:p>
        </w:tc>
        <w:tc>
          <w:tcPr>
            <w:tcW w:w="1134" w:type="dxa"/>
            <w:vAlign w:val="center"/>
          </w:tcPr>
          <w:p w14:paraId="6A77F431" w14:textId="77777777" w:rsidR="00D16FBB" w:rsidRPr="00576CD4" w:rsidRDefault="00D16FBB" w:rsidP="005E1AFF">
            <w:r w:rsidRPr="00602A83">
              <w:rPr>
                <w:rFonts w:hint="eastAsia"/>
              </w:rPr>
              <w:t>Character</w:t>
            </w:r>
          </w:p>
        </w:tc>
        <w:tc>
          <w:tcPr>
            <w:tcW w:w="709" w:type="dxa"/>
            <w:vAlign w:val="center"/>
          </w:tcPr>
          <w:p w14:paraId="16DFF5DD" w14:textId="77777777" w:rsidR="00D16FBB" w:rsidRPr="005D4360" w:rsidRDefault="00D16FBB" w:rsidP="005E1AFF">
            <w:r w:rsidRPr="00602A83">
              <w:rPr>
                <w:rFonts w:hint="eastAsia"/>
              </w:rPr>
              <w:t>4</w:t>
            </w:r>
          </w:p>
        </w:tc>
        <w:tc>
          <w:tcPr>
            <w:tcW w:w="3030" w:type="dxa"/>
            <w:vAlign w:val="center"/>
          </w:tcPr>
          <w:p w14:paraId="28E7CEA4" w14:textId="77777777" w:rsidR="00D16FBB" w:rsidRDefault="00D16FBB" w:rsidP="005E1AFF">
            <w:r w:rsidRPr="00602A83">
              <w:rPr>
                <w:rFonts w:hint="eastAsia"/>
              </w:rPr>
              <w:t>结果代码</w:t>
            </w:r>
          </w:p>
        </w:tc>
        <w:tc>
          <w:tcPr>
            <w:tcW w:w="2498" w:type="dxa"/>
            <w:vAlign w:val="center"/>
          </w:tcPr>
          <w:p w14:paraId="5FEF3B9F" w14:textId="77777777" w:rsidR="00D16FBB" w:rsidRDefault="00D16FBB" w:rsidP="005E1AFF"/>
        </w:tc>
      </w:tr>
      <w:tr w:rsidR="00D16FBB" w14:paraId="6C425AA6" w14:textId="77777777" w:rsidTr="005E1AFF">
        <w:trPr>
          <w:trHeight w:val="415"/>
          <w:jc w:val="center"/>
        </w:trPr>
        <w:tc>
          <w:tcPr>
            <w:tcW w:w="537" w:type="dxa"/>
            <w:vAlign w:val="center"/>
          </w:tcPr>
          <w:p w14:paraId="64B07641" w14:textId="77777777" w:rsidR="00E70528" w:rsidRDefault="00E70528">
            <w:pPr>
              <w:pStyle w:val="ab"/>
              <w:numPr>
                <w:ilvl w:val="0"/>
                <w:numId w:val="124"/>
              </w:numPr>
              <w:ind w:firstLineChars="0"/>
              <w:jc w:val="center"/>
              <w:rPr>
                <w:b/>
              </w:rPr>
            </w:pPr>
          </w:p>
        </w:tc>
        <w:tc>
          <w:tcPr>
            <w:tcW w:w="1556" w:type="dxa"/>
            <w:vAlign w:val="center"/>
          </w:tcPr>
          <w:p w14:paraId="60B58FAD" w14:textId="77777777" w:rsidR="00D16FBB" w:rsidRDefault="00D16FBB" w:rsidP="005E1AFF">
            <w:r w:rsidRPr="00602A83">
              <w:rPr>
                <w:rFonts w:hint="eastAsia"/>
              </w:rPr>
              <w:t>JGSM</w:t>
            </w:r>
          </w:p>
        </w:tc>
        <w:tc>
          <w:tcPr>
            <w:tcW w:w="1134" w:type="dxa"/>
            <w:vAlign w:val="center"/>
          </w:tcPr>
          <w:p w14:paraId="3055C78D" w14:textId="77777777" w:rsidR="00D16FBB" w:rsidRPr="00576CD4" w:rsidRDefault="00D16FBB" w:rsidP="005E1AFF">
            <w:r w:rsidRPr="00602A83">
              <w:rPr>
                <w:rFonts w:hint="eastAsia"/>
              </w:rPr>
              <w:t>Character</w:t>
            </w:r>
          </w:p>
        </w:tc>
        <w:tc>
          <w:tcPr>
            <w:tcW w:w="709" w:type="dxa"/>
            <w:vAlign w:val="center"/>
          </w:tcPr>
          <w:p w14:paraId="65D52EAF" w14:textId="77777777" w:rsidR="00D16FBB" w:rsidRPr="005D4360" w:rsidRDefault="00D16FBB" w:rsidP="005E1AFF">
            <w:r w:rsidRPr="00602A83">
              <w:rPr>
                <w:rFonts w:hint="eastAsia"/>
              </w:rPr>
              <w:t>40</w:t>
            </w:r>
          </w:p>
        </w:tc>
        <w:tc>
          <w:tcPr>
            <w:tcW w:w="3030" w:type="dxa"/>
            <w:vAlign w:val="center"/>
          </w:tcPr>
          <w:p w14:paraId="3E6CCDD6" w14:textId="77777777" w:rsidR="00D16FBB" w:rsidRDefault="00D16FBB" w:rsidP="005E1AFF">
            <w:r w:rsidRPr="00602A83">
              <w:rPr>
                <w:rFonts w:hint="eastAsia"/>
              </w:rPr>
              <w:t>结果说明</w:t>
            </w:r>
          </w:p>
        </w:tc>
        <w:tc>
          <w:tcPr>
            <w:tcW w:w="2498" w:type="dxa"/>
            <w:vAlign w:val="center"/>
          </w:tcPr>
          <w:p w14:paraId="6F21518C" w14:textId="77777777" w:rsidR="00D16FBB" w:rsidRDefault="00D16FBB" w:rsidP="005E1AFF"/>
        </w:tc>
      </w:tr>
    </w:tbl>
    <w:p w14:paraId="489C76A2" w14:textId="77777777" w:rsidR="00D16FBB" w:rsidRDefault="00D16FBB" w:rsidP="00D16FBB">
      <w:pPr>
        <w:spacing w:line="360" w:lineRule="auto"/>
      </w:pPr>
      <w:r w:rsidRPr="008A74AD">
        <w:rPr>
          <w:rFonts w:hint="eastAsia"/>
          <w:b/>
          <w:sz w:val="24"/>
          <w:szCs w:val="24"/>
        </w:rPr>
        <w:t>说明：</w:t>
      </w:r>
    </w:p>
    <w:p w14:paraId="35800715" w14:textId="77777777" w:rsidR="00E70528" w:rsidRDefault="00D16FBB">
      <w:pPr>
        <w:pStyle w:val="ab"/>
        <w:numPr>
          <w:ilvl w:val="0"/>
          <w:numId w:val="125"/>
        </w:numPr>
        <w:spacing w:line="360" w:lineRule="auto"/>
        <w:ind w:firstLineChars="0"/>
      </w:pPr>
      <w:r>
        <w:rPr>
          <w:rFonts w:hint="eastAsia"/>
        </w:rPr>
        <w:t>文件名称：</w:t>
      </w:r>
      <w:r>
        <w:rPr>
          <w:rFonts w:hint="eastAsia"/>
        </w:rPr>
        <w:t>zhrzXXXXXX.mdd</w:t>
      </w:r>
    </w:p>
    <w:p w14:paraId="0B9C8F7E" w14:textId="77777777" w:rsidR="00E70528" w:rsidRDefault="00D16FBB">
      <w:pPr>
        <w:pStyle w:val="ab"/>
        <w:numPr>
          <w:ilvl w:val="0"/>
          <w:numId w:val="125"/>
        </w:numPr>
        <w:spacing w:line="360" w:lineRule="auto"/>
        <w:ind w:firstLineChars="0"/>
      </w:pPr>
      <w:r>
        <w:rPr>
          <w:rFonts w:hint="eastAsia"/>
        </w:rPr>
        <w:t>压缩后文件名称：</w:t>
      </w:r>
      <w:r>
        <w:rPr>
          <w:rFonts w:hint="eastAsia"/>
        </w:rPr>
        <w:t>zhrzXXXXXX.mdd.bz2</w:t>
      </w:r>
    </w:p>
    <w:p w14:paraId="1039869B" w14:textId="77777777" w:rsidR="00E70528" w:rsidRDefault="00D16FBB">
      <w:pPr>
        <w:pStyle w:val="ab"/>
        <w:numPr>
          <w:ilvl w:val="0"/>
          <w:numId w:val="125"/>
        </w:numPr>
        <w:spacing w:line="360" w:lineRule="auto"/>
        <w:ind w:firstLineChars="0"/>
      </w:pPr>
      <w:r>
        <w:rPr>
          <w:rFonts w:hint="eastAsia"/>
        </w:rPr>
        <w:t>发送方：中国结算账户系统</w:t>
      </w:r>
    </w:p>
    <w:p w14:paraId="09ED93C5" w14:textId="77777777" w:rsidR="00E70528" w:rsidRDefault="00D16FBB">
      <w:pPr>
        <w:pStyle w:val="ab"/>
        <w:numPr>
          <w:ilvl w:val="0"/>
          <w:numId w:val="125"/>
        </w:numPr>
        <w:spacing w:line="360" w:lineRule="auto"/>
        <w:ind w:firstLineChars="0"/>
      </w:pPr>
      <w:r>
        <w:rPr>
          <w:rFonts w:hint="eastAsia"/>
        </w:rPr>
        <w:t>接收方：开户代理机构</w:t>
      </w:r>
    </w:p>
    <w:p w14:paraId="7A4AAD87" w14:textId="77777777" w:rsidR="00E70528" w:rsidRDefault="00D16FBB">
      <w:pPr>
        <w:pStyle w:val="ab"/>
        <w:numPr>
          <w:ilvl w:val="0"/>
          <w:numId w:val="125"/>
        </w:numPr>
        <w:spacing w:line="360" w:lineRule="auto"/>
        <w:ind w:firstLineChars="0"/>
      </w:pPr>
      <w:r w:rsidRPr="00C77B74">
        <w:rPr>
          <w:rFonts w:hint="eastAsia"/>
        </w:rPr>
        <w:t>发送时点</w:t>
      </w:r>
      <w:r>
        <w:rPr>
          <w:rFonts w:hint="eastAsia"/>
        </w:rPr>
        <w:t>：</w:t>
      </w:r>
      <w:r w:rsidRPr="00DB3239">
        <w:rPr>
          <w:rFonts w:hint="eastAsia"/>
        </w:rPr>
        <w:t>日终</w:t>
      </w:r>
    </w:p>
    <w:p w14:paraId="1DF00064" w14:textId="77777777" w:rsidR="00E70528" w:rsidRDefault="00D16FBB">
      <w:pPr>
        <w:pStyle w:val="ab"/>
        <w:numPr>
          <w:ilvl w:val="0"/>
          <w:numId w:val="125"/>
        </w:numPr>
        <w:spacing w:line="360" w:lineRule="auto"/>
        <w:ind w:firstLineChars="0"/>
      </w:pPr>
      <w:r>
        <w:rPr>
          <w:rFonts w:hint="eastAsia"/>
        </w:rPr>
        <w:t>发送周期：每个交易日</w:t>
      </w:r>
    </w:p>
    <w:p w14:paraId="1B4BC8FB" w14:textId="77777777" w:rsidR="00E70528" w:rsidRDefault="00D16FBB">
      <w:pPr>
        <w:pStyle w:val="ab"/>
        <w:numPr>
          <w:ilvl w:val="0"/>
          <w:numId w:val="125"/>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456A180E" w14:textId="77777777" w:rsidR="00E70528" w:rsidRDefault="00D16FBB">
      <w:pPr>
        <w:pStyle w:val="ab"/>
        <w:numPr>
          <w:ilvl w:val="0"/>
          <w:numId w:val="125"/>
        </w:numPr>
        <w:spacing w:line="360" w:lineRule="auto"/>
        <w:ind w:firstLineChars="0"/>
      </w:pPr>
      <w:r>
        <w:rPr>
          <w:rFonts w:hint="eastAsia"/>
        </w:rPr>
        <w:t>通信通道：</w:t>
      </w:r>
      <w:r>
        <w:rPr>
          <w:rFonts w:hint="eastAsia"/>
        </w:rPr>
        <w:t>PROP</w:t>
      </w:r>
      <w:r>
        <w:rPr>
          <w:rFonts w:hint="eastAsia"/>
        </w:rPr>
        <w:t>文件交换系统</w:t>
      </w:r>
    </w:p>
    <w:p w14:paraId="1229A6E2" w14:textId="77777777" w:rsidR="00E70528" w:rsidRDefault="00D16FBB">
      <w:pPr>
        <w:pStyle w:val="ab"/>
        <w:numPr>
          <w:ilvl w:val="0"/>
          <w:numId w:val="125"/>
        </w:numPr>
        <w:spacing w:line="360" w:lineRule="auto"/>
        <w:ind w:firstLineChars="0"/>
      </w:pPr>
      <w:r>
        <w:rPr>
          <w:rFonts w:hint="eastAsia"/>
        </w:rPr>
        <w:t>含</w:t>
      </w:r>
      <w:r w:rsidR="008A234E">
        <w:rPr>
          <w:rFonts w:hint="eastAsia"/>
        </w:rPr>
        <w:t>非实时办理的证券账户业务的日终回报数据。业务类别</w:t>
      </w:r>
      <w:r w:rsidR="005537FD">
        <w:rPr>
          <w:rFonts w:hint="eastAsia"/>
        </w:rPr>
        <w:t xml:space="preserve"> = </w:t>
      </w:r>
      <w:r w:rsidR="008A234E">
        <w:rPr>
          <w:rFonts w:hint="eastAsia"/>
        </w:rPr>
        <w:t>01</w:t>
      </w:r>
      <w:r w:rsidR="008A234E">
        <w:rPr>
          <w:rFonts w:hint="eastAsia"/>
        </w:rPr>
        <w:t>对应了沪市衍生品合约账户开户结果的日终回报数据；业务类别</w:t>
      </w:r>
      <w:r w:rsidR="005537FD">
        <w:rPr>
          <w:rFonts w:hint="eastAsia"/>
        </w:rPr>
        <w:t xml:space="preserve"> = </w:t>
      </w:r>
      <w:r w:rsidR="008A234E">
        <w:rPr>
          <w:rFonts w:hint="eastAsia"/>
        </w:rPr>
        <w:t>02</w:t>
      </w:r>
      <w:r w:rsidR="008A234E">
        <w:rPr>
          <w:rFonts w:hint="eastAsia"/>
        </w:rPr>
        <w:t>对应了沪市衍生品合约账户销户结果的日终回报数据。</w:t>
      </w:r>
    </w:p>
    <w:p w14:paraId="62F3DEC0" w14:textId="77777777" w:rsidR="00712C7E" w:rsidRDefault="00712C7E">
      <w:pPr>
        <w:spacing w:line="360" w:lineRule="auto"/>
      </w:pPr>
    </w:p>
    <w:p w14:paraId="40B563DC" w14:textId="77777777" w:rsidR="00E70528" w:rsidRDefault="00E70528" w:rsidP="00E70528">
      <w:pPr>
        <w:pStyle w:val="2"/>
        <w:numPr>
          <w:ilvl w:val="0"/>
          <w:numId w:val="33"/>
        </w:numPr>
      </w:pPr>
      <w:bookmarkStart w:id="1308" w:name="_Toc3820439"/>
      <w:r>
        <w:rPr>
          <w:rFonts w:hint="eastAsia"/>
        </w:rPr>
        <w:t>资金清算文件</w:t>
      </w:r>
      <w:bookmarkEnd w:id="1308"/>
    </w:p>
    <w:tbl>
      <w:tblPr>
        <w:tblStyle w:val="a5"/>
        <w:tblW w:w="9464" w:type="dxa"/>
        <w:jc w:val="center"/>
        <w:tblLayout w:type="fixed"/>
        <w:tblLook w:val="04A0" w:firstRow="1" w:lastRow="0" w:firstColumn="1" w:lastColumn="0" w:noHBand="0" w:noVBand="1"/>
      </w:tblPr>
      <w:tblGrid>
        <w:gridCol w:w="537"/>
        <w:gridCol w:w="1556"/>
        <w:gridCol w:w="1134"/>
        <w:gridCol w:w="709"/>
        <w:gridCol w:w="3030"/>
        <w:gridCol w:w="2498"/>
      </w:tblGrid>
      <w:tr w:rsidR="00E70528" w:rsidRPr="00455B38" w14:paraId="088B2079" w14:textId="77777777" w:rsidTr="00E70528">
        <w:trPr>
          <w:trHeight w:val="534"/>
          <w:jc w:val="center"/>
        </w:trPr>
        <w:tc>
          <w:tcPr>
            <w:tcW w:w="537" w:type="dxa"/>
            <w:shd w:val="clear" w:color="auto" w:fill="FFC000"/>
            <w:vAlign w:val="center"/>
          </w:tcPr>
          <w:p w14:paraId="09C4CF49" w14:textId="77777777" w:rsidR="00E70528" w:rsidRPr="00455B38" w:rsidRDefault="00E70528" w:rsidP="00E70528">
            <w:pPr>
              <w:jc w:val="center"/>
              <w:rPr>
                <w:b/>
                <w:sz w:val="24"/>
                <w:szCs w:val="24"/>
              </w:rPr>
            </w:pPr>
            <w:r w:rsidRPr="00455B38">
              <w:rPr>
                <w:rFonts w:hint="eastAsia"/>
                <w:b/>
                <w:sz w:val="24"/>
                <w:szCs w:val="24"/>
              </w:rPr>
              <w:t>NO</w:t>
            </w:r>
          </w:p>
        </w:tc>
        <w:tc>
          <w:tcPr>
            <w:tcW w:w="1556" w:type="dxa"/>
            <w:shd w:val="clear" w:color="auto" w:fill="FFC000"/>
            <w:vAlign w:val="center"/>
          </w:tcPr>
          <w:p w14:paraId="5E50C742" w14:textId="77777777" w:rsidR="00E70528" w:rsidRPr="00455B38" w:rsidRDefault="00E70528" w:rsidP="00E70528">
            <w:pPr>
              <w:jc w:val="center"/>
              <w:rPr>
                <w:b/>
                <w:sz w:val="24"/>
                <w:szCs w:val="24"/>
              </w:rPr>
            </w:pPr>
            <w:r w:rsidRPr="00455B38">
              <w:rPr>
                <w:rFonts w:hint="eastAsia"/>
                <w:b/>
                <w:sz w:val="24"/>
                <w:szCs w:val="24"/>
              </w:rPr>
              <w:t>字段</w:t>
            </w:r>
          </w:p>
        </w:tc>
        <w:tc>
          <w:tcPr>
            <w:tcW w:w="1134" w:type="dxa"/>
            <w:shd w:val="clear" w:color="auto" w:fill="FFC000"/>
            <w:vAlign w:val="center"/>
          </w:tcPr>
          <w:p w14:paraId="5BF92177" w14:textId="77777777" w:rsidR="00E70528" w:rsidRPr="00455B38" w:rsidRDefault="00E70528" w:rsidP="00E70528">
            <w:pPr>
              <w:jc w:val="center"/>
              <w:rPr>
                <w:b/>
                <w:sz w:val="24"/>
                <w:szCs w:val="24"/>
              </w:rPr>
            </w:pPr>
            <w:r w:rsidRPr="00455B38">
              <w:rPr>
                <w:rFonts w:hint="eastAsia"/>
                <w:b/>
                <w:sz w:val="24"/>
                <w:szCs w:val="24"/>
              </w:rPr>
              <w:t>类型</w:t>
            </w:r>
          </w:p>
        </w:tc>
        <w:tc>
          <w:tcPr>
            <w:tcW w:w="709" w:type="dxa"/>
            <w:shd w:val="clear" w:color="auto" w:fill="FFC000"/>
            <w:vAlign w:val="center"/>
          </w:tcPr>
          <w:p w14:paraId="7F85C10C" w14:textId="77777777" w:rsidR="00E70528" w:rsidRPr="00455B38" w:rsidRDefault="00E70528" w:rsidP="00E70528">
            <w:pPr>
              <w:jc w:val="center"/>
              <w:rPr>
                <w:b/>
                <w:sz w:val="24"/>
                <w:szCs w:val="24"/>
              </w:rPr>
            </w:pPr>
            <w:r w:rsidRPr="00455B38">
              <w:rPr>
                <w:rFonts w:hint="eastAsia"/>
                <w:b/>
                <w:sz w:val="24"/>
                <w:szCs w:val="24"/>
              </w:rPr>
              <w:t>长度</w:t>
            </w:r>
          </w:p>
        </w:tc>
        <w:tc>
          <w:tcPr>
            <w:tcW w:w="3030" w:type="dxa"/>
            <w:shd w:val="clear" w:color="auto" w:fill="FFC000"/>
            <w:vAlign w:val="center"/>
          </w:tcPr>
          <w:p w14:paraId="494BDC00" w14:textId="77777777" w:rsidR="00E70528" w:rsidRPr="00455B38" w:rsidRDefault="00E70528" w:rsidP="00E70528">
            <w:pPr>
              <w:jc w:val="center"/>
              <w:rPr>
                <w:b/>
                <w:sz w:val="24"/>
                <w:szCs w:val="24"/>
              </w:rPr>
            </w:pPr>
            <w:r w:rsidRPr="00455B38">
              <w:rPr>
                <w:rFonts w:hint="eastAsia"/>
                <w:b/>
                <w:sz w:val="24"/>
                <w:szCs w:val="24"/>
              </w:rPr>
              <w:t>字段名称</w:t>
            </w:r>
          </w:p>
        </w:tc>
        <w:tc>
          <w:tcPr>
            <w:tcW w:w="2498" w:type="dxa"/>
            <w:shd w:val="clear" w:color="auto" w:fill="FFC000"/>
            <w:vAlign w:val="center"/>
          </w:tcPr>
          <w:p w14:paraId="7E43C28A" w14:textId="77777777" w:rsidR="00E70528" w:rsidRPr="00455B38" w:rsidRDefault="00E70528" w:rsidP="00E70528">
            <w:pPr>
              <w:jc w:val="center"/>
              <w:rPr>
                <w:b/>
                <w:sz w:val="24"/>
                <w:szCs w:val="24"/>
              </w:rPr>
            </w:pPr>
            <w:r>
              <w:rPr>
                <w:rFonts w:hint="eastAsia"/>
                <w:b/>
                <w:sz w:val="24"/>
                <w:szCs w:val="24"/>
              </w:rPr>
              <w:t>备注</w:t>
            </w:r>
          </w:p>
        </w:tc>
      </w:tr>
      <w:tr w:rsidR="00E70528" w14:paraId="1E41D5FF" w14:textId="77777777" w:rsidTr="00E70528">
        <w:trPr>
          <w:trHeight w:val="415"/>
          <w:jc w:val="center"/>
        </w:trPr>
        <w:tc>
          <w:tcPr>
            <w:tcW w:w="537" w:type="dxa"/>
            <w:vAlign w:val="center"/>
          </w:tcPr>
          <w:p w14:paraId="5C696AA4" w14:textId="77777777" w:rsidR="00D75E54" w:rsidRDefault="00D75E54" w:rsidP="00D75E54">
            <w:pPr>
              <w:pStyle w:val="ab"/>
              <w:numPr>
                <w:ilvl w:val="0"/>
                <w:numId w:val="141"/>
              </w:numPr>
              <w:ind w:firstLineChars="0"/>
              <w:jc w:val="center"/>
              <w:rPr>
                <w:b/>
                <w:bCs/>
                <w:kern w:val="44"/>
                <w:sz w:val="44"/>
                <w:szCs w:val="44"/>
              </w:rPr>
            </w:pPr>
          </w:p>
        </w:tc>
        <w:tc>
          <w:tcPr>
            <w:tcW w:w="1556" w:type="dxa"/>
            <w:vAlign w:val="center"/>
          </w:tcPr>
          <w:p w14:paraId="532D079E" w14:textId="77777777" w:rsidR="00E70528" w:rsidRPr="00400EED" w:rsidRDefault="00E70528" w:rsidP="00E70528">
            <w:r w:rsidRPr="007730FA">
              <w:t>YW</w:t>
            </w:r>
            <w:r>
              <w:rPr>
                <w:rFonts w:hint="eastAsia"/>
              </w:rPr>
              <w:t>BM</w:t>
            </w:r>
          </w:p>
        </w:tc>
        <w:tc>
          <w:tcPr>
            <w:tcW w:w="1134" w:type="dxa"/>
            <w:vAlign w:val="center"/>
          </w:tcPr>
          <w:p w14:paraId="018A23C6" w14:textId="77777777" w:rsidR="00E70528" w:rsidRPr="007234F8" w:rsidRDefault="00E70528" w:rsidP="00E70528">
            <w:r w:rsidRPr="00D61208">
              <w:t>Character</w:t>
            </w:r>
          </w:p>
        </w:tc>
        <w:tc>
          <w:tcPr>
            <w:tcW w:w="709" w:type="dxa"/>
            <w:vAlign w:val="center"/>
          </w:tcPr>
          <w:p w14:paraId="2B8B2192" w14:textId="77777777" w:rsidR="00E70528" w:rsidRPr="007234F8" w:rsidRDefault="00E70528" w:rsidP="00E70528">
            <w:r>
              <w:rPr>
                <w:rFonts w:hint="eastAsia"/>
              </w:rPr>
              <w:t>18</w:t>
            </w:r>
          </w:p>
        </w:tc>
        <w:tc>
          <w:tcPr>
            <w:tcW w:w="3030" w:type="dxa"/>
            <w:vAlign w:val="center"/>
          </w:tcPr>
          <w:p w14:paraId="1393B230" w14:textId="77777777" w:rsidR="00E70528" w:rsidRPr="00400EED" w:rsidRDefault="00E70528" w:rsidP="00E70528">
            <w:r w:rsidRPr="007730FA">
              <w:rPr>
                <w:rFonts w:hint="eastAsia"/>
              </w:rPr>
              <w:t>业务</w:t>
            </w:r>
            <w:r>
              <w:rPr>
                <w:rFonts w:hint="eastAsia"/>
              </w:rPr>
              <w:t>编</w:t>
            </w:r>
            <w:r w:rsidRPr="007730FA">
              <w:rPr>
                <w:rFonts w:hint="eastAsia"/>
              </w:rPr>
              <w:t>码</w:t>
            </w:r>
          </w:p>
        </w:tc>
        <w:tc>
          <w:tcPr>
            <w:tcW w:w="2498" w:type="dxa"/>
            <w:vAlign w:val="center"/>
          </w:tcPr>
          <w:p w14:paraId="242799BE" w14:textId="77777777" w:rsidR="00E70528" w:rsidRPr="007F2E87" w:rsidRDefault="00E70528" w:rsidP="00E70528">
            <w:pPr>
              <w:rPr>
                <w:rFonts w:ascii="宋体" w:eastAsia="宋体" w:hAnsi="宋体" w:cs="宋体"/>
                <w:color w:val="000000"/>
                <w:szCs w:val="21"/>
              </w:rPr>
            </w:pPr>
          </w:p>
        </w:tc>
      </w:tr>
      <w:tr w:rsidR="00E70528" w14:paraId="549B370F" w14:textId="77777777" w:rsidTr="00E70528">
        <w:trPr>
          <w:trHeight w:val="415"/>
          <w:jc w:val="center"/>
        </w:trPr>
        <w:tc>
          <w:tcPr>
            <w:tcW w:w="537" w:type="dxa"/>
            <w:vAlign w:val="center"/>
          </w:tcPr>
          <w:p w14:paraId="5EBB49CD"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520B1B78" w14:textId="77777777" w:rsidR="00E70528" w:rsidRPr="007234F8" w:rsidRDefault="00E70528" w:rsidP="00E70528">
            <w:r>
              <w:rPr>
                <w:rFonts w:hint="eastAsia"/>
              </w:rPr>
              <w:t>YWZBM</w:t>
            </w:r>
          </w:p>
        </w:tc>
        <w:tc>
          <w:tcPr>
            <w:tcW w:w="1134" w:type="dxa"/>
            <w:vAlign w:val="center"/>
          </w:tcPr>
          <w:p w14:paraId="0F29B299" w14:textId="77777777" w:rsidR="00E70528" w:rsidRPr="007234F8" w:rsidRDefault="00E70528" w:rsidP="00E70528">
            <w:r w:rsidRPr="007234F8">
              <w:t>Character</w:t>
            </w:r>
          </w:p>
        </w:tc>
        <w:tc>
          <w:tcPr>
            <w:tcW w:w="709" w:type="dxa"/>
            <w:vAlign w:val="center"/>
          </w:tcPr>
          <w:p w14:paraId="4DB54F8E" w14:textId="77777777" w:rsidR="00E70528" w:rsidRDefault="00E70528" w:rsidP="00E70528">
            <w:r>
              <w:rPr>
                <w:rFonts w:hint="eastAsia"/>
              </w:rPr>
              <w:t>18</w:t>
            </w:r>
          </w:p>
        </w:tc>
        <w:tc>
          <w:tcPr>
            <w:tcW w:w="3030" w:type="dxa"/>
            <w:vAlign w:val="center"/>
          </w:tcPr>
          <w:p w14:paraId="3FB9C85D" w14:textId="77777777" w:rsidR="00E70528" w:rsidRDefault="00E70528" w:rsidP="00E70528">
            <w:r>
              <w:rPr>
                <w:rFonts w:hint="eastAsia"/>
              </w:rPr>
              <w:t>业务子编码</w:t>
            </w:r>
          </w:p>
        </w:tc>
        <w:tc>
          <w:tcPr>
            <w:tcW w:w="2498" w:type="dxa"/>
            <w:vAlign w:val="center"/>
          </w:tcPr>
          <w:p w14:paraId="55486017" w14:textId="77777777" w:rsidR="00E70528" w:rsidRPr="007F2E87" w:rsidRDefault="00E70528" w:rsidP="00E70528">
            <w:pPr>
              <w:rPr>
                <w:rFonts w:ascii="宋体" w:eastAsia="宋体" w:hAnsi="宋体" w:cs="宋体"/>
                <w:color w:val="000000"/>
                <w:szCs w:val="21"/>
              </w:rPr>
            </w:pPr>
          </w:p>
        </w:tc>
      </w:tr>
      <w:tr w:rsidR="00E70528" w14:paraId="4C2F2D5B" w14:textId="77777777" w:rsidTr="00E70528">
        <w:trPr>
          <w:trHeight w:val="415"/>
          <w:jc w:val="center"/>
        </w:trPr>
        <w:tc>
          <w:tcPr>
            <w:tcW w:w="537" w:type="dxa"/>
            <w:vAlign w:val="center"/>
          </w:tcPr>
          <w:p w14:paraId="619C1915"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3C7B2447" w14:textId="77777777" w:rsidR="00E70528" w:rsidRDefault="00E70528" w:rsidP="00E70528">
            <w:r>
              <w:rPr>
                <w:rFonts w:hint="eastAsia"/>
              </w:rPr>
              <w:t>YWQD</w:t>
            </w:r>
          </w:p>
        </w:tc>
        <w:tc>
          <w:tcPr>
            <w:tcW w:w="1134" w:type="dxa"/>
            <w:vAlign w:val="center"/>
          </w:tcPr>
          <w:p w14:paraId="5B2B95FA" w14:textId="77777777" w:rsidR="00E70528" w:rsidRPr="007234F8" w:rsidRDefault="00E70528" w:rsidP="00E70528">
            <w:r w:rsidRPr="007234F8">
              <w:t>Character</w:t>
            </w:r>
          </w:p>
        </w:tc>
        <w:tc>
          <w:tcPr>
            <w:tcW w:w="709" w:type="dxa"/>
            <w:vAlign w:val="center"/>
          </w:tcPr>
          <w:p w14:paraId="32257E06" w14:textId="77777777" w:rsidR="00E70528" w:rsidRDefault="00E70528" w:rsidP="00E70528">
            <w:r>
              <w:rPr>
                <w:rFonts w:hint="eastAsia"/>
              </w:rPr>
              <w:t>2</w:t>
            </w:r>
          </w:p>
        </w:tc>
        <w:tc>
          <w:tcPr>
            <w:tcW w:w="3030" w:type="dxa"/>
            <w:vAlign w:val="center"/>
          </w:tcPr>
          <w:p w14:paraId="63607CBA" w14:textId="77777777" w:rsidR="00E70528" w:rsidRDefault="00E70528" w:rsidP="00E70528">
            <w:r>
              <w:rPr>
                <w:rFonts w:hint="eastAsia"/>
              </w:rPr>
              <w:t>业务渠道</w:t>
            </w:r>
          </w:p>
        </w:tc>
        <w:tc>
          <w:tcPr>
            <w:tcW w:w="2498" w:type="dxa"/>
            <w:vAlign w:val="center"/>
          </w:tcPr>
          <w:p w14:paraId="079DCF87" w14:textId="77777777" w:rsidR="00E70528" w:rsidRPr="007F2E87" w:rsidRDefault="00E70528" w:rsidP="00E70528">
            <w:pPr>
              <w:rPr>
                <w:rFonts w:ascii="宋体" w:eastAsia="宋体" w:hAnsi="宋体" w:cs="宋体"/>
                <w:color w:val="000000"/>
                <w:szCs w:val="21"/>
              </w:rPr>
            </w:pPr>
          </w:p>
        </w:tc>
      </w:tr>
      <w:tr w:rsidR="00E70528" w14:paraId="0852B22C" w14:textId="77777777" w:rsidTr="00E70528">
        <w:trPr>
          <w:trHeight w:val="415"/>
          <w:jc w:val="center"/>
        </w:trPr>
        <w:tc>
          <w:tcPr>
            <w:tcW w:w="537" w:type="dxa"/>
            <w:vAlign w:val="center"/>
          </w:tcPr>
          <w:p w14:paraId="48EBE88E"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1D456A07" w14:textId="77777777" w:rsidR="00E70528" w:rsidRDefault="00E70528" w:rsidP="00E70528">
            <w:r>
              <w:rPr>
                <w:rFonts w:hint="eastAsia"/>
              </w:rPr>
              <w:t>BZ</w:t>
            </w:r>
          </w:p>
        </w:tc>
        <w:tc>
          <w:tcPr>
            <w:tcW w:w="1134" w:type="dxa"/>
            <w:vAlign w:val="center"/>
          </w:tcPr>
          <w:p w14:paraId="0B014B3D" w14:textId="77777777" w:rsidR="00E70528" w:rsidRPr="007234F8" w:rsidRDefault="00E70528" w:rsidP="00E70528">
            <w:r>
              <w:rPr>
                <w:rFonts w:hint="eastAsia"/>
              </w:rPr>
              <w:t>Character</w:t>
            </w:r>
          </w:p>
        </w:tc>
        <w:tc>
          <w:tcPr>
            <w:tcW w:w="709" w:type="dxa"/>
            <w:vAlign w:val="center"/>
          </w:tcPr>
          <w:p w14:paraId="4BB01B95" w14:textId="77777777" w:rsidR="00E70528" w:rsidRDefault="00E70528" w:rsidP="00E70528">
            <w:r>
              <w:rPr>
                <w:rFonts w:hint="eastAsia"/>
              </w:rPr>
              <w:t>3</w:t>
            </w:r>
          </w:p>
        </w:tc>
        <w:tc>
          <w:tcPr>
            <w:tcW w:w="3030" w:type="dxa"/>
            <w:vAlign w:val="center"/>
          </w:tcPr>
          <w:p w14:paraId="3E1EF45A" w14:textId="77777777" w:rsidR="00E70528" w:rsidRDefault="00E70528" w:rsidP="00E70528">
            <w:r>
              <w:rPr>
                <w:rFonts w:hint="eastAsia"/>
              </w:rPr>
              <w:t>币种</w:t>
            </w:r>
          </w:p>
        </w:tc>
        <w:tc>
          <w:tcPr>
            <w:tcW w:w="2498" w:type="dxa"/>
            <w:vAlign w:val="center"/>
          </w:tcPr>
          <w:p w14:paraId="4490F6A3" w14:textId="77777777" w:rsidR="00E70528" w:rsidRPr="007F2E87" w:rsidRDefault="00E70528" w:rsidP="00E70528">
            <w:pPr>
              <w:rPr>
                <w:rFonts w:ascii="宋体" w:eastAsia="宋体" w:hAnsi="宋体" w:cs="宋体"/>
                <w:color w:val="000000"/>
                <w:szCs w:val="21"/>
              </w:rPr>
            </w:pPr>
          </w:p>
        </w:tc>
      </w:tr>
      <w:tr w:rsidR="00E70528" w14:paraId="1E5E3F1A" w14:textId="77777777" w:rsidTr="00E70528">
        <w:trPr>
          <w:trHeight w:val="415"/>
          <w:jc w:val="center"/>
        </w:trPr>
        <w:tc>
          <w:tcPr>
            <w:tcW w:w="537" w:type="dxa"/>
            <w:vAlign w:val="center"/>
          </w:tcPr>
          <w:p w14:paraId="6789E520"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3027DDBC" w14:textId="77777777" w:rsidR="00E70528" w:rsidRPr="007F2E87" w:rsidRDefault="00E70528" w:rsidP="00E70528">
            <w:pPr>
              <w:rPr>
                <w:szCs w:val="21"/>
              </w:rPr>
            </w:pPr>
            <w:r>
              <w:rPr>
                <w:rFonts w:hint="eastAsia"/>
                <w:szCs w:val="21"/>
              </w:rPr>
              <w:t>YJFY</w:t>
            </w:r>
          </w:p>
        </w:tc>
        <w:tc>
          <w:tcPr>
            <w:tcW w:w="1134" w:type="dxa"/>
            <w:vAlign w:val="center"/>
          </w:tcPr>
          <w:p w14:paraId="0472385D" w14:textId="77777777" w:rsidR="00E70528" w:rsidRPr="007F2E87" w:rsidRDefault="00E70528" w:rsidP="00E70528">
            <w:pPr>
              <w:rPr>
                <w:szCs w:val="21"/>
              </w:rPr>
            </w:pPr>
            <w:r w:rsidRPr="007F2E87">
              <w:rPr>
                <w:szCs w:val="21"/>
              </w:rPr>
              <w:t>Character</w:t>
            </w:r>
          </w:p>
        </w:tc>
        <w:tc>
          <w:tcPr>
            <w:tcW w:w="709" w:type="dxa"/>
            <w:vAlign w:val="center"/>
          </w:tcPr>
          <w:p w14:paraId="2CE8EAB4" w14:textId="77777777" w:rsidR="00E70528" w:rsidRPr="007F2E87" w:rsidRDefault="00E70528" w:rsidP="00E70528">
            <w:pPr>
              <w:rPr>
                <w:szCs w:val="21"/>
              </w:rPr>
            </w:pPr>
            <w:r w:rsidRPr="007F2E87">
              <w:rPr>
                <w:rFonts w:hint="eastAsia"/>
                <w:szCs w:val="21"/>
              </w:rPr>
              <w:t>16,2</w:t>
            </w:r>
          </w:p>
        </w:tc>
        <w:tc>
          <w:tcPr>
            <w:tcW w:w="3030" w:type="dxa"/>
            <w:vAlign w:val="center"/>
          </w:tcPr>
          <w:p w14:paraId="7E80C797" w14:textId="77777777" w:rsidR="00E70528" w:rsidRPr="007F2E87" w:rsidRDefault="00E70528" w:rsidP="00E70528">
            <w:pPr>
              <w:rPr>
                <w:szCs w:val="21"/>
              </w:rPr>
            </w:pPr>
            <w:r>
              <w:rPr>
                <w:rFonts w:hint="eastAsia"/>
                <w:szCs w:val="21"/>
              </w:rPr>
              <w:t>应缴费用</w:t>
            </w:r>
          </w:p>
        </w:tc>
        <w:tc>
          <w:tcPr>
            <w:tcW w:w="2498" w:type="dxa"/>
            <w:vAlign w:val="center"/>
          </w:tcPr>
          <w:p w14:paraId="2D75E1A5" w14:textId="77777777" w:rsidR="00E70528" w:rsidRPr="007F2E87" w:rsidRDefault="00E70528" w:rsidP="00E70528">
            <w:pPr>
              <w:rPr>
                <w:szCs w:val="21"/>
              </w:rPr>
            </w:pPr>
            <w:r w:rsidRPr="007F2E87">
              <w:rPr>
                <w:rFonts w:hint="eastAsia"/>
                <w:szCs w:val="21"/>
              </w:rPr>
              <w:t>整数部分</w:t>
            </w:r>
            <w:r w:rsidRPr="007F2E87">
              <w:rPr>
                <w:rFonts w:hint="eastAsia"/>
                <w:szCs w:val="21"/>
              </w:rPr>
              <w:t>13</w:t>
            </w:r>
            <w:r w:rsidRPr="007F2E87">
              <w:rPr>
                <w:rFonts w:hint="eastAsia"/>
                <w:szCs w:val="21"/>
              </w:rPr>
              <w:t>位，小数点</w:t>
            </w:r>
            <w:r w:rsidRPr="007F2E87">
              <w:rPr>
                <w:rFonts w:hint="eastAsia"/>
                <w:szCs w:val="21"/>
              </w:rPr>
              <w:t>1</w:t>
            </w:r>
            <w:r w:rsidRPr="007F2E87">
              <w:rPr>
                <w:rFonts w:hint="eastAsia"/>
                <w:szCs w:val="21"/>
              </w:rPr>
              <w:t>位，保留</w:t>
            </w:r>
            <w:r w:rsidRPr="007F2E87">
              <w:rPr>
                <w:rFonts w:hint="eastAsia"/>
                <w:szCs w:val="21"/>
              </w:rPr>
              <w:t>2</w:t>
            </w:r>
            <w:r w:rsidRPr="007F2E87">
              <w:rPr>
                <w:rFonts w:hint="eastAsia"/>
                <w:szCs w:val="21"/>
              </w:rPr>
              <w:t>位小数。</w:t>
            </w:r>
          </w:p>
        </w:tc>
      </w:tr>
      <w:tr w:rsidR="00E70528" w14:paraId="2C2CDBB4" w14:textId="77777777" w:rsidTr="00E70528">
        <w:trPr>
          <w:trHeight w:val="415"/>
          <w:jc w:val="center"/>
        </w:trPr>
        <w:tc>
          <w:tcPr>
            <w:tcW w:w="537" w:type="dxa"/>
            <w:vAlign w:val="center"/>
          </w:tcPr>
          <w:p w14:paraId="20A778DA"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53D403B5" w14:textId="77777777" w:rsidR="00E70528" w:rsidRDefault="00E70528" w:rsidP="00E70528">
            <w:pPr>
              <w:rPr>
                <w:szCs w:val="21"/>
              </w:rPr>
            </w:pPr>
            <w:r w:rsidRPr="00DD2CE2">
              <w:rPr>
                <w:rFonts w:hint="eastAsia"/>
              </w:rPr>
              <w:t>KHJGDM</w:t>
            </w:r>
          </w:p>
        </w:tc>
        <w:tc>
          <w:tcPr>
            <w:tcW w:w="1134" w:type="dxa"/>
            <w:vAlign w:val="center"/>
          </w:tcPr>
          <w:p w14:paraId="079F1FA8" w14:textId="77777777" w:rsidR="00E70528" w:rsidRPr="007F2E87" w:rsidRDefault="00E70528" w:rsidP="00E70528">
            <w:pPr>
              <w:rPr>
                <w:szCs w:val="21"/>
              </w:rPr>
            </w:pPr>
            <w:r w:rsidRPr="00DD2CE2">
              <w:rPr>
                <w:rFonts w:hint="eastAsia"/>
              </w:rPr>
              <w:t>Character</w:t>
            </w:r>
          </w:p>
        </w:tc>
        <w:tc>
          <w:tcPr>
            <w:tcW w:w="709" w:type="dxa"/>
            <w:vAlign w:val="center"/>
          </w:tcPr>
          <w:p w14:paraId="7E8E2EE5" w14:textId="77777777" w:rsidR="00E70528" w:rsidRPr="007F2E87" w:rsidRDefault="00E70528" w:rsidP="00E70528">
            <w:pPr>
              <w:rPr>
                <w:szCs w:val="21"/>
              </w:rPr>
            </w:pPr>
            <w:r w:rsidRPr="00DD2CE2">
              <w:rPr>
                <w:rFonts w:hint="eastAsia"/>
              </w:rPr>
              <w:t>6</w:t>
            </w:r>
          </w:p>
        </w:tc>
        <w:tc>
          <w:tcPr>
            <w:tcW w:w="3030" w:type="dxa"/>
            <w:vAlign w:val="center"/>
          </w:tcPr>
          <w:p w14:paraId="2FA9F03E" w14:textId="77777777" w:rsidR="00E70528" w:rsidRDefault="00E70528" w:rsidP="00E70528">
            <w:pPr>
              <w:rPr>
                <w:szCs w:val="21"/>
              </w:rPr>
            </w:pPr>
            <w:r>
              <w:rPr>
                <w:rFonts w:hint="eastAsia"/>
              </w:rPr>
              <w:t>业务发起</w:t>
            </w:r>
            <w:r w:rsidRPr="00DD2CE2">
              <w:rPr>
                <w:rFonts w:hint="eastAsia"/>
              </w:rPr>
              <w:t>开户代理机构代码</w:t>
            </w:r>
          </w:p>
        </w:tc>
        <w:tc>
          <w:tcPr>
            <w:tcW w:w="2498" w:type="dxa"/>
            <w:vAlign w:val="center"/>
          </w:tcPr>
          <w:p w14:paraId="2572477A" w14:textId="77777777" w:rsidR="00E70528" w:rsidRPr="007F2E87" w:rsidRDefault="00E70528" w:rsidP="00E70528">
            <w:pPr>
              <w:rPr>
                <w:szCs w:val="21"/>
              </w:rPr>
            </w:pPr>
          </w:p>
        </w:tc>
      </w:tr>
      <w:tr w:rsidR="00E70528" w14:paraId="2B0AE5B0" w14:textId="77777777" w:rsidTr="00E70528">
        <w:trPr>
          <w:trHeight w:val="415"/>
          <w:jc w:val="center"/>
        </w:trPr>
        <w:tc>
          <w:tcPr>
            <w:tcW w:w="537" w:type="dxa"/>
            <w:vAlign w:val="center"/>
          </w:tcPr>
          <w:p w14:paraId="4FF54DB3"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10B2A68B" w14:textId="77777777" w:rsidR="00E70528" w:rsidRDefault="00E70528" w:rsidP="00E70528">
            <w:pPr>
              <w:rPr>
                <w:szCs w:val="21"/>
              </w:rPr>
            </w:pPr>
            <w:r w:rsidRPr="00DD2CE2">
              <w:rPr>
                <w:rFonts w:hint="eastAsia"/>
              </w:rPr>
              <w:t>KHWDDM</w:t>
            </w:r>
          </w:p>
        </w:tc>
        <w:tc>
          <w:tcPr>
            <w:tcW w:w="1134" w:type="dxa"/>
            <w:vAlign w:val="center"/>
          </w:tcPr>
          <w:p w14:paraId="30ABE628" w14:textId="77777777" w:rsidR="00E70528" w:rsidRPr="007F2E87" w:rsidRDefault="00E70528" w:rsidP="00E70528">
            <w:pPr>
              <w:rPr>
                <w:szCs w:val="21"/>
              </w:rPr>
            </w:pPr>
            <w:r w:rsidRPr="00DD2CE2">
              <w:rPr>
                <w:rFonts w:hint="eastAsia"/>
              </w:rPr>
              <w:t>Character</w:t>
            </w:r>
          </w:p>
        </w:tc>
        <w:tc>
          <w:tcPr>
            <w:tcW w:w="709" w:type="dxa"/>
            <w:vAlign w:val="center"/>
          </w:tcPr>
          <w:p w14:paraId="4DA96732" w14:textId="77777777" w:rsidR="00E70528" w:rsidRPr="007F2E87" w:rsidRDefault="00E70528" w:rsidP="00E70528">
            <w:pPr>
              <w:rPr>
                <w:szCs w:val="21"/>
              </w:rPr>
            </w:pPr>
            <w:r w:rsidRPr="00DD2CE2">
              <w:rPr>
                <w:rFonts w:hint="eastAsia"/>
              </w:rPr>
              <w:t>10</w:t>
            </w:r>
          </w:p>
        </w:tc>
        <w:tc>
          <w:tcPr>
            <w:tcW w:w="3030" w:type="dxa"/>
            <w:vAlign w:val="center"/>
          </w:tcPr>
          <w:p w14:paraId="76E8BAC2" w14:textId="77777777" w:rsidR="00E70528" w:rsidRDefault="00E70528" w:rsidP="00E70528">
            <w:pPr>
              <w:rPr>
                <w:szCs w:val="21"/>
              </w:rPr>
            </w:pPr>
            <w:r>
              <w:rPr>
                <w:rFonts w:hint="eastAsia"/>
              </w:rPr>
              <w:t>业务发起</w:t>
            </w:r>
            <w:r w:rsidRPr="00DD2CE2">
              <w:rPr>
                <w:rFonts w:hint="eastAsia"/>
              </w:rPr>
              <w:t>开户代理网点代码</w:t>
            </w:r>
          </w:p>
        </w:tc>
        <w:tc>
          <w:tcPr>
            <w:tcW w:w="2498" w:type="dxa"/>
            <w:vAlign w:val="center"/>
          </w:tcPr>
          <w:p w14:paraId="59519D42" w14:textId="77777777" w:rsidR="00E70528" w:rsidRPr="007F2E87" w:rsidRDefault="00E70528" w:rsidP="00E70528">
            <w:pPr>
              <w:rPr>
                <w:szCs w:val="21"/>
              </w:rPr>
            </w:pPr>
          </w:p>
        </w:tc>
      </w:tr>
      <w:tr w:rsidR="00E70528" w14:paraId="63E747DE" w14:textId="77777777" w:rsidTr="00E70528">
        <w:trPr>
          <w:trHeight w:val="415"/>
          <w:jc w:val="center"/>
        </w:trPr>
        <w:tc>
          <w:tcPr>
            <w:tcW w:w="537" w:type="dxa"/>
            <w:vAlign w:val="center"/>
          </w:tcPr>
          <w:p w14:paraId="5C1A5C50"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7A545EEC" w14:textId="77777777" w:rsidR="00E70528" w:rsidRPr="007F2E87" w:rsidRDefault="00E70528" w:rsidP="00E70528">
            <w:pPr>
              <w:rPr>
                <w:szCs w:val="21"/>
              </w:rPr>
            </w:pPr>
            <w:r>
              <w:rPr>
                <w:rFonts w:hint="eastAsia"/>
                <w:szCs w:val="21"/>
              </w:rPr>
              <w:t>YWRQ</w:t>
            </w:r>
          </w:p>
        </w:tc>
        <w:tc>
          <w:tcPr>
            <w:tcW w:w="1134" w:type="dxa"/>
            <w:vAlign w:val="center"/>
          </w:tcPr>
          <w:p w14:paraId="11CA793A" w14:textId="77777777" w:rsidR="00E70528" w:rsidRPr="007F2E87" w:rsidRDefault="00E70528" w:rsidP="00E70528">
            <w:pPr>
              <w:rPr>
                <w:szCs w:val="21"/>
              </w:rPr>
            </w:pPr>
            <w:r w:rsidRPr="007F2E87">
              <w:rPr>
                <w:szCs w:val="21"/>
              </w:rPr>
              <w:t>Character</w:t>
            </w:r>
          </w:p>
        </w:tc>
        <w:tc>
          <w:tcPr>
            <w:tcW w:w="709" w:type="dxa"/>
            <w:vAlign w:val="center"/>
          </w:tcPr>
          <w:p w14:paraId="1F99525B" w14:textId="77777777" w:rsidR="00E70528" w:rsidRPr="007F2E87" w:rsidRDefault="00E70528" w:rsidP="00E70528">
            <w:pPr>
              <w:rPr>
                <w:szCs w:val="21"/>
              </w:rPr>
            </w:pPr>
            <w:r>
              <w:rPr>
                <w:rFonts w:hint="eastAsia"/>
                <w:szCs w:val="21"/>
              </w:rPr>
              <w:t>8</w:t>
            </w:r>
          </w:p>
        </w:tc>
        <w:tc>
          <w:tcPr>
            <w:tcW w:w="3030" w:type="dxa"/>
            <w:vAlign w:val="center"/>
          </w:tcPr>
          <w:p w14:paraId="57F92DF2" w14:textId="77777777" w:rsidR="00E70528" w:rsidRPr="007F2E87" w:rsidRDefault="00E70528" w:rsidP="00E70528">
            <w:pPr>
              <w:rPr>
                <w:szCs w:val="21"/>
              </w:rPr>
            </w:pPr>
            <w:r>
              <w:rPr>
                <w:rFonts w:hint="eastAsia"/>
                <w:color w:val="000000"/>
                <w:szCs w:val="21"/>
              </w:rPr>
              <w:t>业务日期</w:t>
            </w:r>
          </w:p>
        </w:tc>
        <w:tc>
          <w:tcPr>
            <w:tcW w:w="2498" w:type="dxa"/>
            <w:vAlign w:val="center"/>
          </w:tcPr>
          <w:p w14:paraId="0D64824C" w14:textId="77777777" w:rsidR="00E70528" w:rsidRPr="007F2E87" w:rsidRDefault="00E70528" w:rsidP="00E70528">
            <w:pPr>
              <w:rPr>
                <w:szCs w:val="21"/>
              </w:rPr>
            </w:pPr>
            <w:r>
              <w:rPr>
                <w:rFonts w:hint="eastAsia"/>
                <w:szCs w:val="21"/>
              </w:rPr>
              <w:t>业务发生的业务日期</w:t>
            </w:r>
          </w:p>
        </w:tc>
      </w:tr>
      <w:tr w:rsidR="00E70528" w14:paraId="71B3D8DE" w14:textId="77777777" w:rsidTr="00E70528">
        <w:trPr>
          <w:trHeight w:val="415"/>
          <w:jc w:val="center"/>
        </w:trPr>
        <w:tc>
          <w:tcPr>
            <w:tcW w:w="537" w:type="dxa"/>
            <w:vAlign w:val="center"/>
          </w:tcPr>
          <w:p w14:paraId="3ABCFA92" w14:textId="77777777" w:rsidR="00D75E54" w:rsidRDefault="00D75E54" w:rsidP="00D75E54">
            <w:pPr>
              <w:pStyle w:val="ab"/>
              <w:numPr>
                <w:ilvl w:val="0"/>
                <w:numId w:val="141"/>
              </w:numPr>
              <w:ind w:firstLineChars="0"/>
              <w:jc w:val="center"/>
              <w:rPr>
                <w:b/>
                <w:bCs/>
                <w:sz w:val="32"/>
                <w:szCs w:val="32"/>
              </w:rPr>
            </w:pPr>
          </w:p>
        </w:tc>
        <w:tc>
          <w:tcPr>
            <w:tcW w:w="1556" w:type="dxa"/>
            <w:vAlign w:val="center"/>
          </w:tcPr>
          <w:p w14:paraId="7EE59498" w14:textId="77777777" w:rsidR="00E70528" w:rsidRPr="007F2E87" w:rsidRDefault="00E70528" w:rsidP="00E70528">
            <w:pPr>
              <w:rPr>
                <w:szCs w:val="21"/>
              </w:rPr>
            </w:pPr>
            <w:r>
              <w:rPr>
                <w:rFonts w:hint="eastAsia"/>
                <w:szCs w:val="21"/>
              </w:rPr>
              <w:t>QSRQ</w:t>
            </w:r>
          </w:p>
        </w:tc>
        <w:tc>
          <w:tcPr>
            <w:tcW w:w="1134" w:type="dxa"/>
            <w:vAlign w:val="center"/>
          </w:tcPr>
          <w:p w14:paraId="48827817" w14:textId="77777777" w:rsidR="00E70528" w:rsidRPr="007F2E87" w:rsidRDefault="00E70528" w:rsidP="00E70528">
            <w:pPr>
              <w:rPr>
                <w:szCs w:val="21"/>
              </w:rPr>
            </w:pPr>
            <w:r w:rsidRPr="007F2E87">
              <w:rPr>
                <w:szCs w:val="21"/>
              </w:rPr>
              <w:t>Character</w:t>
            </w:r>
          </w:p>
        </w:tc>
        <w:tc>
          <w:tcPr>
            <w:tcW w:w="709" w:type="dxa"/>
            <w:vAlign w:val="center"/>
          </w:tcPr>
          <w:p w14:paraId="5045E159" w14:textId="77777777" w:rsidR="00E70528" w:rsidRPr="007F2E87" w:rsidRDefault="00E70528" w:rsidP="00E70528">
            <w:pPr>
              <w:rPr>
                <w:szCs w:val="21"/>
              </w:rPr>
            </w:pPr>
            <w:r>
              <w:rPr>
                <w:rFonts w:hint="eastAsia"/>
                <w:szCs w:val="21"/>
              </w:rPr>
              <w:t>8</w:t>
            </w:r>
          </w:p>
        </w:tc>
        <w:tc>
          <w:tcPr>
            <w:tcW w:w="3030" w:type="dxa"/>
            <w:vAlign w:val="center"/>
          </w:tcPr>
          <w:p w14:paraId="23E2E8C1" w14:textId="77777777" w:rsidR="00E70528" w:rsidRPr="007F2E87" w:rsidRDefault="00E70528" w:rsidP="00E70528">
            <w:pPr>
              <w:rPr>
                <w:szCs w:val="21"/>
              </w:rPr>
            </w:pPr>
            <w:r>
              <w:rPr>
                <w:rFonts w:hint="eastAsia"/>
                <w:szCs w:val="21"/>
              </w:rPr>
              <w:t>清算日期</w:t>
            </w:r>
          </w:p>
        </w:tc>
        <w:tc>
          <w:tcPr>
            <w:tcW w:w="2498" w:type="dxa"/>
            <w:vAlign w:val="center"/>
          </w:tcPr>
          <w:p w14:paraId="5307EA49" w14:textId="77777777" w:rsidR="00E70528" w:rsidRDefault="00E70528" w:rsidP="00E70528">
            <w:pPr>
              <w:rPr>
                <w:szCs w:val="21"/>
              </w:rPr>
            </w:pPr>
            <w:r>
              <w:rPr>
                <w:rFonts w:hint="eastAsia"/>
                <w:szCs w:val="21"/>
              </w:rPr>
              <w:t>费用计算的业务日期</w:t>
            </w:r>
          </w:p>
        </w:tc>
      </w:tr>
    </w:tbl>
    <w:p w14:paraId="1B93C180" w14:textId="77777777" w:rsidR="00E70528" w:rsidRDefault="00E70528" w:rsidP="00E70528">
      <w:pPr>
        <w:spacing w:line="360" w:lineRule="auto"/>
      </w:pPr>
      <w:r w:rsidRPr="008A74AD">
        <w:rPr>
          <w:rFonts w:hint="eastAsia"/>
          <w:b/>
          <w:sz w:val="24"/>
          <w:szCs w:val="24"/>
        </w:rPr>
        <w:t>说明：</w:t>
      </w:r>
    </w:p>
    <w:p w14:paraId="0E7300ED" w14:textId="77777777" w:rsidR="00D75E54" w:rsidRDefault="00E70528" w:rsidP="00D75E54">
      <w:pPr>
        <w:pStyle w:val="ab"/>
        <w:numPr>
          <w:ilvl w:val="0"/>
          <w:numId w:val="142"/>
        </w:numPr>
        <w:spacing w:line="360" w:lineRule="auto"/>
        <w:ind w:firstLineChars="0"/>
      </w:pPr>
      <w:r>
        <w:rPr>
          <w:rFonts w:hint="eastAsia"/>
        </w:rPr>
        <w:t>文件名称：</w:t>
      </w:r>
      <w:r>
        <w:rPr>
          <w:rFonts w:hint="eastAsia"/>
        </w:rPr>
        <w:t>zjqsXXXXXX.mdd</w:t>
      </w:r>
    </w:p>
    <w:p w14:paraId="6CF74B21" w14:textId="77777777" w:rsidR="00D75E54" w:rsidRDefault="00E70528" w:rsidP="00D75E54">
      <w:pPr>
        <w:pStyle w:val="ab"/>
        <w:numPr>
          <w:ilvl w:val="0"/>
          <w:numId w:val="142"/>
        </w:numPr>
        <w:spacing w:line="360" w:lineRule="auto"/>
        <w:ind w:firstLineChars="0"/>
      </w:pPr>
      <w:r>
        <w:rPr>
          <w:rFonts w:hint="eastAsia"/>
        </w:rPr>
        <w:t>压缩后文件名称：</w:t>
      </w:r>
      <w:r>
        <w:rPr>
          <w:rFonts w:hint="eastAsia"/>
        </w:rPr>
        <w:t>zjqsXXXXXX.mdd.bz2</w:t>
      </w:r>
    </w:p>
    <w:p w14:paraId="660A1251" w14:textId="77777777" w:rsidR="00D75E54" w:rsidRDefault="00E70528" w:rsidP="00D75E54">
      <w:pPr>
        <w:pStyle w:val="ab"/>
        <w:numPr>
          <w:ilvl w:val="0"/>
          <w:numId w:val="142"/>
        </w:numPr>
        <w:spacing w:line="360" w:lineRule="auto"/>
        <w:ind w:firstLineChars="0"/>
      </w:pPr>
      <w:r>
        <w:rPr>
          <w:rFonts w:hint="eastAsia"/>
        </w:rPr>
        <w:t>发送方：中国结算账户系统</w:t>
      </w:r>
    </w:p>
    <w:p w14:paraId="2B6DABD5" w14:textId="77777777" w:rsidR="00D75E54" w:rsidRDefault="00E70528" w:rsidP="00D75E54">
      <w:pPr>
        <w:pStyle w:val="ab"/>
        <w:numPr>
          <w:ilvl w:val="0"/>
          <w:numId w:val="142"/>
        </w:numPr>
        <w:spacing w:line="360" w:lineRule="auto"/>
        <w:ind w:firstLineChars="0"/>
      </w:pPr>
      <w:r>
        <w:rPr>
          <w:rFonts w:hint="eastAsia"/>
        </w:rPr>
        <w:t>接收方：开户代理机构</w:t>
      </w:r>
    </w:p>
    <w:p w14:paraId="2965CE44" w14:textId="77777777" w:rsidR="00D75E54" w:rsidRDefault="00E70528" w:rsidP="00D75E54">
      <w:pPr>
        <w:pStyle w:val="ab"/>
        <w:numPr>
          <w:ilvl w:val="0"/>
          <w:numId w:val="142"/>
        </w:numPr>
        <w:spacing w:line="360" w:lineRule="auto"/>
        <w:ind w:firstLineChars="0"/>
      </w:pPr>
      <w:r w:rsidRPr="00C77B74">
        <w:rPr>
          <w:rFonts w:hint="eastAsia"/>
        </w:rPr>
        <w:t>发送时点</w:t>
      </w:r>
      <w:r>
        <w:rPr>
          <w:rFonts w:hint="eastAsia"/>
        </w:rPr>
        <w:t>：</w:t>
      </w:r>
      <w:r w:rsidRPr="00DB3239">
        <w:rPr>
          <w:rFonts w:hint="eastAsia"/>
        </w:rPr>
        <w:t>日终</w:t>
      </w:r>
    </w:p>
    <w:p w14:paraId="41A6CFE9" w14:textId="77777777" w:rsidR="00D75E54" w:rsidRDefault="00E70528" w:rsidP="00D75E54">
      <w:pPr>
        <w:pStyle w:val="ab"/>
        <w:numPr>
          <w:ilvl w:val="0"/>
          <w:numId w:val="142"/>
        </w:numPr>
        <w:spacing w:line="360" w:lineRule="auto"/>
        <w:ind w:firstLineChars="0"/>
      </w:pPr>
      <w:r>
        <w:rPr>
          <w:rFonts w:hint="eastAsia"/>
        </w:rPr>
        <w:t>发送周期：每个交易日</w:t>
      </w:r>
    </w:p>
    <w:p w14:paraId="3782E2E1" w14:textId="77777777" w:rsidR="00D75E54" w:rsidRDefault="00E70528" w:rsidP="00D75E54">
      <w:pPr>
        <w:pStyle w:val="ab"/>
        <w:numPr>
          <w:ilvl w:val="0"/>
          <w:numId w:val="142"/>
        </w:numPr>
        <w:spacing w:line="360" w:lineRule="auto"/>
        <w:ind w:firstLineChars="0"/>
      </w:pPr>
      <w:r>
        <w:rPr>
          <w:rFonts w:hint="eastAsia"/>
        </w:rPr>
        <w:t>数据格式：</w:t>
      </w:r>
      <w:r>
        <w:rPr>
          <w:rFonts w:hint="eastAsia"/>
        </w:rPr>
        <w:t>FOXPRO2.5</w:t>
      </w:r>
      <w:r>
        <w:rPr>
          <w:rFonts w:hint="eastAsia"/>
        </w:rPr>
        <w:t>下的标准</w:t>
      </w:r>
      <w:r>
        <w:rPr>
          <w:rFonts w:hint="eastAsia"/>
        </w:rPr>
        <w:t>DBF</w:t>
      </w:r>
      <w:r>
        <w:rPr>
          <w:rFonts w:hint="eastAsia"/>
        </w:rPr>
        <w:t>格式</w:t>
      </w:r>
    </w:p>
    <w:p w14:paraId="3346A549" w14:textId="77777777" w:rsidR="00D75E54" w:rsidRDefault="00E70528" w:rsidP="00D75E54">
      <w:pPr>
        <w:pStyle w:val="ab"/>
        <w:numPr>
          <w:ilvl w:val="0"/>
          <w:numId w:val="142"/>
        </w:numPr>
        <w:spacing w:line="360" w:lineRule="auto"/>
        <w:ind w:firstLineChars="0"/>
      </w:pPr>
      <w:r>
        <w:rPr>
          <w:rFonts w:hint="eastAsia"/>
        </w:rPr>
        <w:t>通信通道：</w:t>
      </w:r>
      <w:r>
        <w:rPr>
          <w:rFonts w:hint="eastAsia"/>
        </w:rPr>
        <w:t>PROP</w:t>
      </w:r>
      <w:r>
        <w:rPr>
          <w:rFonts w:hint="eastAsia"/>
        </w:rPr>
        <w:t>文件交换系统</w:t>
      </w:r>
    </w:p>
    <w:p w14:paraId="383FA94D" w14:textId="77777777" w:rsidR="00D75E54" w:rsidRDefault="00E70528" w:rsidP="00D75E54">
      <w:pPr>
        <w:pStyle w:val="ab"/>
        <w:numPr>
          <w:ilvl w:val="0"/>
          <w:numId w:val="142"/>
        </w:numPr>
        <w:spacing w:line="360" w:lineRule="auto"/>
        <w:ind w:firstLineChars="0"/>
      </w:pPr>
      <w:r>
        <w:rPr>
          <w:rFonts w:hint="eastAsia"/>
        </w:rPr>
        <w:t>本文件含资金清算数据。</w:t>
      </w:r>
    </w:p>
    <w:p w14:paraId="7D4EC942" w14:textId="77777777" w:rsidR="00D75E54" w:rsidRDefault="00E70528" w:rsidP="00D75E54">
      <w:pPr>
        <w:pStyle w:val="ab"/>
        <w:numPr>
          <w:ilvl w:val="0"/>
          <w:numId w:val="142"/>
        </w:numPr>
        <w:spacing w:line="360" w:lineRule="auto"/>
        <w:ind w:firstLineChars="0"/>
      </w:pPr>
      <w:r>
        <w:rPr>
          <w:rFonts w:hint="eastAsia"/>
        </w:rPr>
        <w:t>业务编码（字段“</w:t>
      </w:r>
      <w:r>
        <w:rPr>
          <w:rFonts w:hint="eastAsia"/>
        </w:rPr>
        <w:t>YWBM</w:t>
      </w:r>
      <w:r>
        <w:rPr>
          <w:rFonts w:hint="eastAsia"/>
        </w:rPr>
        <w:t>”）：取值如下表所示。</w:t>
      </w:r>
    </w:p>
    <w:tbl>
      <w:tblPr>
        <w:tblStyle w:val="a5"/>
        <w:tblW w:w="0" w:type="auto"/>
        <w:tblLook w:val="04A0" w:firstRow="1" w:lastRow="0" w:firstColumn="1" w:lastColumn="0" w:noHBand="0" w:noVBand="1"/>
      </w:tblPr>
      <w:tblGrid>
        <w:gridCol w:w="1513"/>
        <w:gridCol w:w="6783"/>
      </w:tblGrid>
      <w:tr w:rsidR="00E70528" w14:paraId="2CD388E1" w14:textId="77777777" w:rsidTr="00E70528">
        <w:tc>
          <w:tcPr>
            <w:tcW w:w="1526" w:type="dxa"/>
          </w:tcPr>
          <w:p w14:paraId="528BE475" w14:textId="77777777" w:rsidR="00E70528" w:rsidRPr="006239A2" w:rsidRDefault="00E70528" w:rsidP="00E70528">
            <w:pPr>
              <w:spacing w:line="360" w:lineRule="auto"/>
              <w:rPr>
                <w:b/>
              </w:rPr>
            </w:pPr>
            <w:r w:rsidRPr="007730FA">
              <w:rPr>
                <w:rFonts w:hint="eastAsia"/>
                <w:b/>
              </w:rPr>
              <w:t>业务</w:t>
            </w:r>
            <w:r>
              <w:rPr>
                <w:rFonts w:hint="eastAsia"/>
                <w:b/>
              </w:rPr>
              <w:t>编</w:t>
            </w:r>
            <w:r w:rsidRPr="007730FA">
              <w:rPr>
                <w:rFonts w:hint="eastAsia"/>
                <w:b/>
              </w:rPr>
              <w:t>码</w:t>
            </w:r>
          </w:p>
        </w:tc>
        <w:tc>
          <w:tcPr>
            <w:tcW w:w="6996" w:type="dxa"/>
          </w:tcPr>
          <w:p w14:paraId="5BC84387" w14:textId="77777777" w:rsidR="00E70528" w:rsidRPr="00400EED" w:rsidRDefault="00E70528" w:rsidP="00E70528">
            <w:pPr>
              <w:spacing w:line="360" w:lineRule="auto"/>
              <w:rPr>
                <w:b/>
              </w:rPr>
            </w:pPr>
            <w:r>
              <w:rPr>
                <w:rFonts w:hint="eastAsia"/>
                <w:b/>
              </w:rPr>
              <w:t>字段</w:t>
            </w:r>
            <w:r w:rsidRPr="007730FA">
              <w:rPr>
                <w:rFonts w:hint="eastAsia"/>
                <w:b/>
              </w:rPr>
              <w:t>含义</w:t>
            </w:r>
          </w:p>
        </w:tc>
      </w:tr>
      <w:tr w:rsidR="00E70528" w:rsidRPr="007B2F4C" w14:paraId="623A257C" w14:textId="77777777" w:rsidTr="00E70528">
        <w:tc>
          <w:tcPr>
            <w:tcW w:w="1526" w:type="dxa"/>
          </w:tcPr>
          <w:p w14:paraId="4A36FCB9" w14:textId="77777777" w:rsidR="00E70528" w:rsidRDefault="00E70528" w:rsidP="00E70528">
            <w:pPr>
              <w:spacing w:line="360" w:lineRule="auto"/>
            </w:pPr>
            <w:r w:rsidRPr="0082038E">
              <w:rPr>
                <w:sz w:val="24"/>
                <w:szCs w:val="24"/>
              </w:rPr>
              <w:t>SFSRV</w:t>
            </w:r>
            <w:r>
              <w:rPr>
                <w:rFonts w:hint="eastAsia"/>
                <w:sz w:val="24"/>
                <w:szCs w:val="24"/>
              </w:rPr>
              <w:t>01</w:t>
            </w:r>
          </w:p>
        </w:tc>
        <w:tc>
          <w:tcPr>
            <w:tcW w:w="6996" w:type="dxa"/>
          </w:tcPr>
          <w:p w14:paraId="3A8A2F02" w14:textId="77777777" w:rsidR="00E70528" w:rsidRDefault="00E70528" w:rsidP="00E70528">
            <w:pPr>
              <w:spacing w:line="360" w:lineRule="auto"/>
            </w:pPr>
            <w:r>
              <w:rPr>
                <w:rFonts w:hint="eastAsia"/>
              </w:rPr>
              <w:t>身份信息</w:t>
            </w:r>
            <w:r w:rsidR="007B2F4C">
              <w:rPr>
                <w:rFonts w:hint="eastAsia"/>
              </w:rPr>
              <w:t>核查</w:t>
            </w:r>
            <w:r>
              <w:rPr>
                <w:rFonts w:hint="eastAsia"/>
              </w:rPr>
              <w:t>简项查询</w:t>
            </w:r>
          </w:p>
        </w:tc>
      </w:tr>
      <w:tr w:rsidR="007B2F4C" w:rsidRPr="007B2F4C" w14:paraId="08E8AD2B" w14:textId="77777777" w:rsidTr="00E70528">
        <w:tc>
          <w:tcPr>
            <w:tcW w:w="1526" w:type="dxa"/>
          </w:tcPr>
          <w:p w14:paraId="6BBCE401" w14:textId="77777777" w:rsidR="007B2F4C" w:rsidRPr="0082038E" w:rsidRDefault="007B2F4C" w:rsidP="00E70528">
            <w:pPr>
              <w:spacing w:line="360" w:lineRule="auto"/>
              <w:rPr>
                <w:sz w:val="24"/>
                <w:szCs w:val="24"/>
              </w:rPr>
            </w:pPr>
            <w:r>
              <w:rPr>
                <w:rFonts w:hint="eastAsia"/>
                <w:sz w:val="24"/>
                <w:szCs w:val="24"/>
              </w:rPr>
              <w:t>SFSRV02</w:t>
            </w:r>
          </w:p>
        </w:tc>
        <w:tc>
          <w:tcPr>
            <w:tcW w:w="6996" w:type="dxa"/>
          </w:tcPr>
          <w:p w14:paraId="4883F206" w14:textId="77777777" w:rsidR="007B2F4C" w:rsidRDefault="007B2F4C" w:rsidP="00E70528">
            <w:pPr>
              <w:spacing w:line="360" w:lineRule="auto"/>
            </w:pPr>
            <w:r>
              <w:rPr>
                <w:rFonts w:hint="eastAsia"/>
              </w:rPr>
              <w:t>机构信息核查</w:t>
            </w:r>
          </w:p>
        </w:tc>
      </w:tr>
      <w:tr w:rsidR="008F5692" w:rsidRPr="007B2F4C" w14:paraId="30309E37" w14:textId="77777777" w:rsidTr="00E70528">
        <w:tc>
          <w:tcPr>
            <w:tcW w:w="1526" w:type="dxa"/>
          </w:tcPr>
          <w:p w14:paraId="61480E0E" w14:textId="77777777" w:rsidR="008F5692" w:rsidRDefault="00357CB3" w:rsidP="00E70528">
            <w:pPr>
              <w:spacing w:line="360" w:lineRule="auto"/>
              <w:rPr>
                <w:sz w:val="24"/>
                <w:szCs w:val="24"/>
              </w:rPr>
            </w:pPr>
            <w:r>
              <w:rPr>
                <w:rFonts w:hint="eastAsia"/>
                <w:sz w:val="24"/>
                <w:szCs w:val="24"/>
              </w:rPr>
              <w:t>PN</w:t>
            </w:r>
            <w:r w:rsidR="008F5692">
              <w:rPr>
                <w:rFonts w:hint="eastAsia"/>
                <w:sz w:val="24"/>
                <w:szCs w:val="24"/>
              </w:rPr>
              <w:t>SRV0</w:t>
            </w:r>
            <w:r>
              <w:rPr>
                <w:rFonts w:hint="eastAsia"/>
                <w:sz w:val="24"/>
                <w:szCs w:val="24"/>
              </w:rPr>
              <w:t>1</w:t>
            </w:r>
          </w:p>
        </w:tc>
        <w:tc>
          <w:tcPr>
            <w:tcW w:w="6996" w:type="dxa"/>
          </w:tcPr>
          <w:p w14:paraId="24501B36" w14:textId="77777777" w:rsidR="008F5692" w:rsidRDefault="008F5692" w:rsidP="00E70528">
            <w:pPr>
              <w:spacing w:line="360" w:lineRule="auto"/>
            </w:pPr>
            <w:r>
              <w:rPr>
                <w:rFonts w:hint="eastAsia"/>
              </w:rPr>
              <w:t>手机号码核查</w:t>
            </w:r>
          </w:p>
        </w:tc>
      </w:tr>
    </w:tbl>
    <w:p w14:paraId="54327547" w14:textId="77777777" w:rsidR="00D75E54" w:rsidRDefault="00E70528" w:rsidP="00D75E54">
      <w:pPr>
        <w:pStyle w:val="ab"/>
        <w:numPr>
          <w:ilvl w:val="0"/>
          <w:numId w:val="142"/>
        </w:numPr>
        <w:spacing w:line="360" w:lineRule="auto"/>
        <w:ind w:firstLineChars="0"/>
      </w:pPr>
      <w:r>
        <w:rPr>
          <w:rFonts w:hint="eastAsia"/>
        </w:rPr>
        <w:t>业务子编码（字段“</w:t>
      </w:r>
      <w:r>
        <w:rPr>
          <w:rFonts w:hint="eastAsia"/>
        </w:rPr>
        <w:t>YWZBM</w:t>
      </w:r>
      <w:r>
        <w:rPr>
          <w:rFonts w:hint="eastAsia"/>
        </w:rPr>
        <w:t>”）：对各业务编码，其业务子编码含义如下。</w:t>
      </w:r>
    </w:p>
    <w:tbl>
      <w:tblPr>
        <w:tblStyle w:val="a5"/>
        <w:tblW w:w="0" w:type="auto"/>
        <w:tblLook w:val="04A0" w:firstRow="1" w:lastRow="0" w:firstColumn="1" w:lastColumn="0" w:noHBand="0" w:noVBand="1"/>
      </w:tblPr>
      <w:tblGrid>
        <w:gridCol w:w="1512"/>
        <w:gridCol w:w="1520"/>
        <w:gridCol w:w="5264"/>
      </w:tblGrid>
      <w:tr w:rsidR="00E70528" w14:paraId="0DCC9D15" w14:textId="77777777" w:rsidTr="00E70528">
        <w:tc>
          <w:tcPr>
            <w:tcW w:w="1526" w:type="dxa"/>
            <w:vAlign w:val="center"/>
          </w:tcPr>
          <w:p w14:paraId="2ECA01B5" w14:textId="77777777" w:rsidR="00E70528" w:rsidRPr="00D541B4" w:rsidRDefault="00E70528" w:rsidP="00E70528">
            <w:pPr>
              <w:spacing w:line="360" w:lineRule="auto"/>
              <w:rPr>
                <w:b/>
              </w:rPr>
            </w:pPr>
            <w:r w:rsidRPr="007730FA">
              <w:rPr>
                <w:rFonts w:hint="eastAsia"/>
                <w:b/>
              </w:rPr>
              <w:t>业务编码</w:t>
            </w:r>
          </w:p>
        </w:tc>
        <w:tc>
          <w:tcPr>
            <w:tcW w:w="1559" w:type="dxa"/>
            <w:vAlign w:val="center"/>
          </w:tcPr>
          <w:p w14:paraId="16B03939" w14:textId="77777777" w:rsidR="00E70528" w:rsidRPr="00D541B4" w:rsidRDefault="00E70528" w:rsidP="00E70528">
            <w:pPr>
              <w:spacing w:line="360" w:lineRule="auto"/>
              <w:rPr>
                <w:b/>
              </w:rPr>
            </w:pPr>
            <w:r w:rsidRPr="007730FA">
              <w:rPr>
                <w:rFonts w:hint="eastAsia"/>
                <w:b/>
              </w:rPr>
              <w:t>业务子编码</w:t>
            </w:r>
          </w:p>
        </w:tc>
        <w:tc>
          <w:tcPr>
            <w:tcW w:w="5437" w:type="dxa"/>
            <w:vAlign w:val="center"/>
          </w:tcPr>
          <w:p w14:paraId="01900997" w14:textId="77777777" w:rsidR="00E70528" w:rsidRPr="00D541B4" w:rsidRDefault="00E70528" w:rsidP="00E70528">
            <w:pPr>
              <w:spacing w:line="360" w:lineRule="auto"/>
              <w:rPr>
                <w:b/>
              </w:rPr>
            </w:pPr>
            <w:r>
              <w:rPr>
                <w:rFonts w:hint="eastAsia"/>
                <w:b/>
              </w:rPr>
              <w:t>字段</w:t>
            </w:r>
            <w:r w:rsidRPr="007730FA">
              <w:rPr>
                <w:rFonts w:hint="eastAsia"/>
                <w:b/>
              </w:rPr>
              <w:t>含义</w:t>
            </w:r>
          </w:p>
        </w:tc>
      </w:tr>
      <w:tr w:rsidR="00E70528" w14:paraId="6DD58E90" w14:textId="77777777" w:rsidTr="00E70528">
        <w:tc>
          <w:tcPr>
            <w:tcW w:w="1526" w:type="dxa"/>
            <w:vMerge w:val="restart"/>
            <w:vAlign w:val="center"/>
          </w:tcPr>
          <w:p w14:paraId="7DB2DD15" w14:textId="77777777" w:rsidR="00E70528" w:rsidRDefault="00E70528" w:rsidP="00E70528">
            <w:pPr>
              <w:spacing w:line="360" w:lineRule="auto"/>
            </w:pPr>
            <w:r w:rsidRPr="0082038E">
              <w:rPr>
                <w:sz w:val="24"/>
                <w:szCs w:val="24"/>
              </w:rPr>
              <w:t>SFSRV</w:t>
            </w:r>
            <w:r>
              <w:rPr>
                <w:rFonts w:hint="eastAsia"/>
                <w:sz w:val="24"/>
                <w:szCs w:val="24"/>
              </w:rPr>
              <w:t>01</w:t>
            </w:r>
          </w:p>
        </w:tc>
        <w:tc>
          <w:tcPr>
            <w:tcW w:w="1559" w:type="dxa"/>
            <w:vAlign w:val="center"/>
          </w:tcPr>
          <w:p w14:paraId="51D86BA5" w14:textId="77777777" w:rsidR="00E70528" w:rsidRDefault="00E70528" w:rsidP="00E70528">
            <w:pPr>
              <w:spacing w:line="360" w:lineRule="auto"/>
            </w:pPr>
            <w:r>
              <w:rPr>
                <w:rFonts w:hint="eastAsia"/>
              </w:rPr>
              <w:t>01</w:t>
            </w:r>
          </w:p>
        </w:tc>
        <w:tc>
          <w:tcPr>
            <w:tcW w:w="5437" w:type="dxa"/>
            <w:vAlign w:val="center"/>
          </w:tcPr>
          <w:p w14:paraId="76A688A8" w14:textId="77777777" w:rsidR="00E70528" w:rsidRDefault="00E70528" w:rsidP="00E70528">
            <w:pPr>
              <w:spacing w:line="360" w:lineRule="auto"/>
            </w:pPr>
            <w:r>
              <w:rPr>
                <w:rFonts w:hint="eastAsia"/>
              </w:rPr>
              <w:t>身份信息</w:t>
            </w:r>
            <w:r w:rsidR="007B2F4C">
              <w:rPr>
                <w:rFonts w:hint="eastAsia"/>
              </w:rPr>
              <w:t>核查</w:t>
            </w:r>
            <w:r>
              <w:rPr>
                <w:rFonts w:hint="eastAsia"/>
              </w:rPr>
              <w:t>无照片返回简项查询</w:t>
            </w:r>
          </w:p>
        </w:tc>
      </w:tr>
      <w:tr w:rsidR="00E70528" w14:paraId="4732734A" w14:textId="77777777" w:rsidTr="00E70528">
        <w:tc>
          <w:tcPr>
            <w:tcW w:w="1526" w:type="dxa"/>
            <w:vMerge/>
            <w:vAlign w:val="center"/>
          </w:tcPr>
          <w:p w14:paraId="34CB1C21" w14:textId="77777777" w:rsidR="00E70528" w:rsidRPr="0082038E" w:rsidRDefault="00E70528" w:rsidP="00E70528">
            <w:pPr>
              <w:spacing w:line="360" w:lineRule="auto"/>
              <w:rPr>
                <w:sz w:val="24"/>
                <w:szCs w:val="24"/>
              </w:rPr>
            </w:pPr>
          </w:p>
        </w:tc>
        <w:tc>
          <w:tcPr>
            <w:tcW w:w="1559" w:type="dxa"/>
            <w:vAlign w:val="center"/>
          </w:tcPr>
          <w:p w14:paraId="6F02F487" w14:textId="77777777" w:rsidR="00E70528" w:rsidRDefault="00E70528" w:rsidP="00E70528">
            <w:pPr>
              <w:spacing w:line="360" w:lineRule="auto"/>
            </w:pPr>
            <w:r>
              <w:rPr>
                <w:rFonts w:hint="eastAsia"/>
              </w:rPr>
              <w:t>02</w:t>
            </w:r>
          </w:p>
        </w:tc>
        <w:tc>
          <w:tcPr>
            <w:tcW w:w="5437" w:type="dxa"/>
            <w:vAlign w:val="center"/>
          </w:tcPr>
          <w:p w14:paraId="5F6BD760" w14:textId="77777777" w:rsidR="00E70528" w:rsidRDefault="00E70528" w:rsidP="00E70528">
            <w:pPr>
              <w:spacing w:line="360" w:lineRule="auto"/>
            </w:pPr>
            <w:r>
              <w:rPr>
                <w:rFonts w:hint="eastAsia"/>
              </w:rPr>
              <w:t>身份信息</w:t>
            </w:r>
            <w:r w:rsidR="007B2F4C">
              <w:rPr>
                <w:rFonts w:hint="eastAsia"/>
              </w:rPr>
              <w:t>核查</w:t>
            </w:r>
            <w:r>
              <w:rPr>
                <w:rFonts w:hint="eastAsia"/>
              </w:rPr>
              <w:t>有照片返回简项查询</w:t>
            </w:r>
          </w:p>
        </w:tc>
      </w:tr>
      <w:tr w:rsidR="007B2F4C" w14:paraId="035103D7" w14:textId="77777777" w:rsidTr="00E70528">
        <w:tc>
          <w:tcPr>
            <w:tcW w:w="1526" w:type="dxa"/>
            <w:vAlign w:val="center"/>
          </w:tcPr>
          <w:p w14:paraId="757DA98F" w14:textId="77777777" w:rsidR="007B2F4C" w:rsidRPr="0082038E" w:rsidRDefault="007B2F4C" w:rsidP="00E70528">
            <w:pPr>
              <w:spacing w:line="360" w:lineRule="auto"/>
              <w:rPr>
                <w:sz w:val="24"/>
                <w:szCs w:val="24"/>
              </w:rPr>
            </w:pPr>
            <w:r>
              <w:rPr>
                <w:rFonts w:hint="eastAsia"/>
                <w:sz w:val="24"/>
                <w:szCs w:val="24"/>
              </w:rPr>
              <w:t>SFSRV02</w:t>
            </w:r>
          </w:p>
        </w:tc>
        <w:tc>
          <w:tcPr>
            <w:tcW w:w="1559" w:type="dxa"/>
            <w:vAlign w:val="center"/>
          </w:tcPr>
          <w:p w14:paraId="70DEBE52" w14:textId="77777777" w:rsidR="007B2F4C" w:rsidRDefault="007B2F4C" w:rsidP="00E70528">
            <w:pPr>
              <w:spacing w:line="360" w:lineRule="auto"/>
            </w:pPr>
            <w:r>
              <w:rPr>
                <w:rFonts w:hint="eastAsia"/>
              </w:rPr>
              <w:t>01</w:t>
            </w:r>
          </w:p>
        </w:tc>
        <w:tc>
          <w:tcPr>
            <w:tcW w:w="5437" w:type="dxa"/>
            <w:vAlign w:val="center"/>
          </w:tcPr>
          <w:p w14:paraId="2C3834DE" w14:textId="77777777" w:rsidR="007B2F4C" w:rsidRDefault="007B2F4C" w:rsidP="00E70528">
            <w:pPr>
              <w:spacing w:line="360" w:lineRule="auto"/>
            </w:pPr>
            <w:r>
              <w:rPr>
                <w:rFonts w:hint="eastAsia"/>
              </w:rPr>
              <w:t>机构信息核查</w:t>
            </w:r>
          </w:p>
        </w:tc>
      </w:tr>
      <w:tr w:rsidR="008F5692" w14:paraId="2E593EB0" w14:textId="77777777" w:rsidTr="00E70528">
        <w:tc>
          <w:tcPr>
            <w:tcW w:w="1526" w:type="dxa"/>
            <w:vAlign w:val="center"/>
          </w:tcPr>
          <w:p w14:paraId="560D04C1" w14:textId="77777777" w:rsidR="008F5692" w:rsidRDefault="00357CB3" w:rsidP="00E70528">
            <w:pPr>
              <w:spacing w:line="360" w:lineRule="auto"/>
              <w:rPr>
                <w:sz w:val="24"/>
                <w:szCs w:val="24"/>
              </w:rPr>
            </w:pPr>
            <w:r>
              <w:rPr>
                <w:rFonts w:hint="eastAsia"/>
                <w:sz w:val="24"/>
                <w:szCs w:val="24"/>
              </w:rPr>
              <w:t>PNSRV01</w:t>
            </w:r>
          </w:p>
        </w:tc>
        <w:tc>
          <w:tcPr>
            <w:tcW w:w="1559" w:type="dxa"/>
            <w:vAlign w:val="center"/>
          </w:tcPr>
          <w:p w14:paraId="4C7C3C0D" w14:textId="77777777" w:rsidR="008F5692" w:rsidRDefault="008F5692" w:rsidP="00E70528">
            <w:pPr>
              <w:spacing w:line="360" w:lineRule="auto"/>
            </w:pPr>
            <w:r>
              <w:rPr>
                <w:rFonts w:hint="eastAsia"/>
              </w:rPr>
              <w:t>01</w:t>
            </w:r>
          </w:p>
        </w:tc>
        <w:tc>
          <w:tcPr>
            <w:tcW w:w="5437" w:type="dxa"/>
            <w:vAlign w:val="center"/>
          </w:tcPr>
          <w:p w14:paraId="5518AAB2" w14:textId="77777777" w:rsidR="008F5692" w:rsidRDefault="008F5692" w:rsidP="00E70528">
            <w:pPr>
              <w:spacing w:line="360" w:lineRule="auto"/>
            </w:pPr>
            <w:r>
              <w:rPr>
                <w:rFonts w:hint="eastAsia"/>
              </w:rPr>
              <w:t>手机号码核查</w:t>
            </w:r>
          </w:p>
        </w:tc>
      </w:tr>
    </w:tbl>
    <w:p w14:paraId="30C6BF7A" w14:textId="77777777" w:rsidR="00D75E54" w:rsidRDefault="00E70528" w:rsidP="00D75E54">
      <w:pPr>
        <w:pStyle w:val="ab"/>
        <w:numPr>
          <w:ilvl w:val="0"/>
          <w:numId w:val="142"/>
        </w:numPr>
        <w:spacing w:line="360" w:lineRule="auto"/>
        <w:ind w:firstLineChars="0"/>
      </w:pPr>
      <w:r>
        <w:rPr>
          <w:rFonts w:hint="eastAsia"/>
        </w:rPr>
        <w:t>业务渠道（字段“业务渠道”）：取值如下表所示</w:t>
      </w:r>
    </w:p>
    <w:tbl>
      <w:tblPr>
        <w:tblStyle w:val="a5"/>
        <w:tblW w:w="0" w:type="auto"/>
        <w:tblLook w:val="04A0" w:firstRow="1" w:lastRow="0" w:firstColumn="1" w:lastColumn="0" w:noHBand="0" w:noVBand="1"/>
      </w:tblPr>
      <w:tblGrid>
        <w:gridCol w:w="1493"/>
        <w:gridCol w:w="6803"/>
      </w:tblGrid>
      <w:tr w:rsidR="00E70528" w14:paraId="67B631AC" w14:textId="77777777" w:rsidTr="00E70528">
        <w:tc>
          <w:tcPr>
            <w:tcW w:w="1526" w:type="dxa"/>
          </w:tcPr>
          <w:p w14:paraId="53AC877B" w14:textId="77777777" w:rsidR="00E70528" w:rsidRPr="006239A2" w:rsidRDefault="00E70528" w:rsidP="00E70528">
            <w:pPr>
              <w:spacing w:line="360" w:lineRule="auto"/>
              <w:rPr>
                <w:b/>
              </w:rPr>
            </w:pPr>
            <w:r w:rsidRPr="00400EED">
              <w:rPr>
                <w:rFonts w:hint="eastAsia"/>
                <w:b/>
              </w:rPr>
              <w:t>业务</w:t>
            </w:r>
            <w:r>
              <w:rPr>
                <w:rFonts w:hint="eastAsia"/>
                <w:b/>
              </w:rPr>
              <w:t>渠道</w:t>
            </w:r>
          </w:p>
        </w:tc>
        <w:tc>
          <w:tcPr>
            <w:tcW w:w="6996" w:type="dxa"/>
          </w:tcPr>
          <w:p w14:paraId="1CD6638F" w14:textId="77777777" w:rsidR="00E70528" w:rsidRPr="00400EED" w:rsidRDefault="00E70528" w:rsidP="00E70528">
            <w:pPr>
              <w:spacing w:line="360" w:lineRule="auto"/>
              <w:rPr>
                <w:b/>
              </w:rPr>
            </w:pPr>
            <w:r>
              <w:rPr>
                <w:rFonts w:hint="eastAsia"/>
                <w:b/>
              </w:rPr>
              <w:t>字段</w:t>
            </w:r>
            <w:r w:rsidRPr="00400EED">
              <w:rPr>
                <w:rFonts w:hint="eastAsia"/>
                <w:b/>
              </w:rPr>
              <w:t>含义</w:t>
            </w:r>
          </w:p>
        </w:tc>
      </w:tr>
      <w:tr w:rsidR="00E70528" w14:paraId="351D7210" w14:textId="77777777" w:rsidTr="00E70528">
        <w:tc>
          <w:tcPr>
            <w:tcW w:w="1526" w:type="dxa"/>
          </w:tcPr>
          <w:p w14:paraId="539C93B0" w14:textId="77777777" w:rsidR="00E70528" w:rsidRDefault="00E70528" w:rsidP="00E70528">
            <w:pPr>
              <w:spacing w:line="360" w:lineRule="auto"/>
            </w:pPr>
            <w:r>
              <w:rPr>
                <w:rFonts w:hint="eastAsia"/>
                <w:sz w:val="24"/>
                <w:szCs w:val="24"/>
              </w:rPr>
              <w:t>01</w:t>
            </w:r>
          </w:p>
        </w:tc>
        <w:tc>
          <w:tcPr>
            <w:tcW w:w="6996" w:type="dxa"/>
          </w:tcPr>
          <w:p w14:paraId="38DA989C" w14:textId="77777777" w:rsidR="00E70528" w:rsidRDefault="00E70528" w:rsidP="00E70528">
            <w:pPr>
              <w:spacing w:line="360" w:lineRule="auto"/>
            </w:pPr>
            <w:r>
              <w:rPr>
                <w:rFonts w:hint="eastAsia"/>
              </w:rPr>
              <w:t>PROP</w:t>
            </w:r>
            <w:r>
              <w:rPr>
                <w:rFonts w:hint="eastAsia"/>
              </w:rPr>
              <w:t>（实时通信接口）申报</w:t>
            </w:r>
          </w:p>
        </w:tc>
      </w:tr>
    </w:tbl>
    <w:p w14:paraId="45AD9E0A" w14:textId="77777777" w:rsidR="00D75E54" w:rsidRDefault="0041487F" w:rsidP="00D75E54">
      <w:pPr>
        <w:pStyle w:val="ab"/>
        <w:numPr>
          <w:ilvl w:val="0"/>
          <w:numId w:val="142"/>
        </w:numPr>
        <w:spacing w:line="360" w:lineRule="auto"/>
        <w:ind w:firstLineChars="0"/>
      </w:pPr>
      <w:r>
        <w:rPr>
          <w:rFonts w:hint="eastAsia"/>
        </w:rPr>
        <w:t>本文件中</w:t>
      </w:r>
      <w:r w:rsidR="00E70528">
        <w:rPr>
          <w:rFonts w:hint="eastAsia"/>
        </w:rPr>
        <w:t>，</w:t>
      </w:r>
      <w:r w:rsidR="00E70528">
        <w:rPr>
          <w:rFonts w:hint="eastAsia"/>
        </w:rPr>
        <w:t>T</w:t>
      </w:r>
      <w:r w:rsidR="00E70528">
        <w:rPr>
          <w:rFonts w:hint="eastAsia"/>
        </w:rPr>
        <w:t>日发送的是</w:t>
      </w:r>
      <w:r w:rsidR="00E70528">
        <w:rPr>
          <w:rFonts w:hint="eastAsia"/>
        </w:rPr>
        <w:t>T-1</w:t>
      </w:r>
      <w:r w:rsidR="00E70528">
        <w:rPr>
          <w:rFonts w:hint="eastAsia"/>
        </w:rPr>
        <w:t>日的资金清算数据。</w:t>
      </w:r>
    </w:p>
    <w:p w14:paraId="3094B163" w14:textId="77777777" w:rsidR="0034563D" w:rsidRDefault="004534E5" w:rsidP="0034563D">
      <w:pPr>
        <w:pStyle w:val="2"/>
        <w:numPr>
          <w:ilvl w:val="0"/>
          <w:numId w:val="33"/>
        </w:numPr>
      </w:pPr>
      <w:bookmarkStart w:id="1309" w:name="_Toc3820440"/>
      <w:r>
        <w:rPr>
          <w:rFonts w:hint="eastAsia"/>
        </w:rPr>
        <w:t>当日在期货市场变更关键信息的一码通账户资料文件</w:t>
      </w:r>
      <w:bookmarkEnd w:id="1309"/>
    </w:p>
    <w:p w14:paraId="5365EEF1" w14:textId="77777777" w:rsidR="004534E5" w:rsidRDefault="004534E5" w:rsidP="004534E5"/>
    <w:tbl>
      <w:tblPr>
        <w:tblStyle w:val="a5"/>
        <w:tblW w:w="9464" w:type="dxa"/>
        <w:jc w:val="center"/>
        <w:tblLayout w:type="fixed"/>
        <w:tblLook w:val="04A0" w:firstRow="1" w:lastRow="0" w:firstColumn="1" w:lastColumn="0" w:noHBand="0" w:noVBand="1"/>
      </w:tblPr>
      <w:tblGrid>
        <w:gridCol w:w="537"/>
        <w:gridCol w:w="1295"/>
        <w:gridCol w:w="1253"/>
        <w:gridCol w:w="851"/>
        <w:gridCol w:w="2976"/>
        <w:gridCol w:w="2552"/>
      </w:tblGrid>
      <w:tr w:rsidR="004534E5" w14:paraId="50FD8588" w14:textId="77777777" w:rsidTr="00853A88">
        <w:trPr>
          <w:trHeight w:val="534"/>
          <w:jc w:val="center"/>
        </w:trPr>
        <w:tc>
          <w:tcPr>
            <w:tcW w:w="537" w:type="dxa"/>
            <w:shd w:val="clear" w:color="auto" w:fill="FFC000"/>
            <w:vAlign w:val="center"/>
          </w:tcPr>
          <w:p w14:paraId="088C7470" w14:textId="77777777" w:rsidR="004534E5" w:rsidRPr="00455B38" w:rsidRDefault="004534E5" w:rsidP="00853A88">
            <w:pPr>
              <w:jc w:val="center"/>
              <w:rPr>
                <w:b/>
                <w:sz w:val="24"/>
                <w:szCs w:val="24"/>
              </w:rPr>
            </w:pPr>
            <w:r w:rsidRPr="00455B38">
              <w:rPr>
                <w:rFonts w:hint="eastAsia"/>
                <w:b/>
                <w:sz w:val="24"/>
                <w:szCs w:val="24"/>
              </w:rPr>
              <w:t>NO</w:t>
            </w:r>
          </w:p>
        </w:tc>
        <w:tc>
          <w:tcPr>
            <w:tcW w:w="1295" w:type="dxa"/>
            <w:shd w:val="clear" w:color="auto" w:fill="FFC000"/>
            <w:vAlign w:val="center"/>
          </w:tcPr>
          <w:p w14:paraId="0F5B9AD9" w14:textId="77777777" w:rsidR="004534E5" w:rsidRPr="00455B38" w:rsidRDefault="004534E5" w:rsidP="00853A88">
            <w:pPr>
              <w:jc w:val="center"/>
              <w:rPr>
                <w:b/>
                <w:sz w:val="24"/>
                <w:szCs w:val="24"/>
              </w:rPr>
            </w:pPr>
            <w:r w:rsidRPr="00455B38">
              <w:rPr>
                <w:rFonts w:hint="eastAsia"/>
                <w:b/>
                <w:sz w:val="24"/>
                <w:szCs w:val="24"/>
              </w:rPr>
              <w:t>字段</w:t>
            </w:r>
          </w:p>
        </w:tc>
        <w:tc>
          <w:tcPr>
            <w:tcW w:w="1253" w:type="dxa"/>
            <w:shd w:val="clear" w:color="auto" w:fill="FFC000"/>
            <w:vAlign w:val="center"/>
          </w:tcPr>
          <w:p w14:paraId="4850261D" w14:textId="77777777" w:rsidR="004534E5" w:rsidRPr="00455B38" w:rsidRDefault="004534E5" w:rsidP="00853A88">
            <w:pPr>
              <w:jc w:val="center"/>
              <w:rPr>
                <w:b/>
                <w:sz w:val="24"/>
                <w:szCs w:val="24"/>
              </w:rPr>
            </w:pPr>
            <w:r w:rsidRPr="00455B38">
              <w:rPr>
                <w:rFonts w:hint="eastAsia"/>
                <w:b/>
                <w:sz w:val="24"/>
                <w:szCs w:val="24"/>
              </w:rPr>
              <w:t>类型</w:t>
            </w:r>
          </w:p>
        </w:tc>
        <w:tc>
          <w:tcPr>
            <w:tcW w:w="851" w:type="dxa"/>
            <w:shd w:val="clear" w:color="auto" w:fill="FFC000"/>
            <w:vAlign w:val="center"/>
          </w:tcPr>
          <w:p w14:paraId="45D2F19D" w14:textId="77777777" w:rsidR="004534E5" w:rsidRPr="00455B38" w:rsidRDefault="004534E5" w:rsidP="00853A88">
            <w:pPr>
              <w:jc w:val="center"/>
              <w:rPr>
                <w:b/>
                <w:sz w:val="24"/>
                <w:szCs w:val="24"/>
              </w:rPr>
            </w:pPr>
            <w:r w:rsidRPr="00455B38">
              <w:rPr>
                <w:rFonts w:hint="eastAsia"/>
                <w:b/>
                <w:sz w:val="24"/>
                <w:szCs w:val="24"/>
              </w:rPr>
              <w:t>长度</w:t>
            </w:r>
          </w:p>
        </w:tc>
        <w:tc>
          <w:tcPr>
            <w:tcW w:w="2976" w:type="dxa"/>
            <w:shd w:val="clear" w:color="auto" w:fill="FFC000"/>
            <w:vAlign w:val="center"/>
          </w:tcPr>
          <w:p w14:paraId="488BEE06" w14:textId="77777777" w:rsidR="004534E5" w:rsidRPr="00455B38" w:rsidRDefault="004534E5" w:rsidP="00853A88">
            <w:pPr>
              <w:jc w:val="center"/>
              <w:rPr>
                <w:b/>
                <w:sz w:val="24"/>
                <w:szCs w:val="24"/>
              </w:rPr>
            </w:pPr>
            <w:r w:rsidRPr="00455B38">
              <w:rPr>
                <w:rFonts w:hint="eastAsia"/>
                <w:b/>
                <w:sz w:val="24"/>
                <w:szCs w:val="24"/>
              </w:rPr>
              <w:t>字段名称</w:t>
            </w:r>
          </w:p>
        </w:tc>
        <w:tc>
          <w:tcPr>
            <w:tcW w:w="2552" w:type="dxa"/>
            <w:shd w:val="clear" w:color="auto" w:fill="FFC000"/>
            <w:vAlign w:val="center"/>
          </w:tcPr>
          <w:p w14:paraId="3B373BCA" w14:textId="77777777" w:rsidR="004534E5" w:rsidRPr="00455B38" w:rsidRDefault="004534E5" w:rsidP="00853A88">
            <w:pPr>
              <w:jc w:val="center"/>
              <w:rPr>
                <w:b/>
                <w:sz w:val="24"/>
                <w:szCs w:val="24"/>
              </w:rPr>
            </w:pPr>
            <w:r>
              <w:rPr>
                <w:rFonts w:hint="eastAsia"/>
                <w:b/>
                <w:sz w:val="24"/>
                <w:szCs w:val="24"/>
              </w:rPr>
              <w:t>备注</w:t>
            </w:r>
          </w:p>
        </w:tc>
      </w:tr>
      <w:tr w:rsidR="004534E5" w14:paraId="780BD3BD" w14:textId="77777777" w:rsidTr="00853A88">
        <w:trPr>
          <w:trHeight w:val="415"/>
          <w:jc w:val="center"/>
        </w:trPr>
        <w:tc>
          <w:tcPr>
            <w:tcW w:w="537" w:type="dxa"/>
            <w:vAlign w:val="center"/>
          </w:tcPr>
          <w:p w14:paraId="28F88162" w14:textId="77777777" w:rsidR="0034563D" w:rsidRDefault="0034563D" w:rsidP="0034563D">
            <w:pPr>
              <w:pStyle w:val="ab"/>
              <w:numPr>
                <w:ilvl w:val="0"/>
                <w:numId w:val="167"/>
              </w:numPr>
              <w:ind w:firstLineChars="0"/>
              <w:jc w:val="center"/>
              <w:rPr>
                <w:b/>
              </w:rPr>
            </w:pPr>
          </w:p>
        </w:tc>
        <w:tc>
          <w:tcPr>
            <w:tcW w:w="1295" w:type="dxa"/>
            <w:vAlign w:val="center"/>
          </w:tcPr>
          <w:p w14:paraId="6088514F" w14:textId="77777777" w:rsidR="004534E5" w:rsidRPr="00C45958" w:rsidRDefault="004534E5" w:rsidP="00853A88">
            <w:r>
              <w:rPr>
                <w:rFonts w:hint="eastAsia"/>
              </w:rPr>
              <w:t>YMTH</w:t>
            </w:r>
          </w:p>
        </w:tc>
        <w:tc>
          <w:tcPr>
            <w:tcW w:w="1253" w:type="dxa"/>
            <w:vAlign w:val="center"/>
          </w:tcPr>
          <w:p w14:paraId="68A43331" w14:textId="77777777" w:rsidR="004534E5" w:rsidRPr="00C45958" w:rsidRDefault="004534E5" w:rsidP="00853A88">
            <w:r w:rsidRPr="00C45958">
              <w:rPr>
                <w:rFonts w:hint="eastAsia"/>
              </w:rPr>
              <w:t>Character</w:t>
            </w:r>
          </w:p>
        </w:tc>
        <w:tc>
          <w:tcPr>
            <w:tcW w:w="851" w:type="dxa"/>
            <w:vAlign w:val="center"/>
          </w:tcPr>
          <w:p w14:paraId="7E4CC36D" w14:textId="77777777" w:rsidR="004534E5" w:rsidRPr="00C45958" w:rsidRDefault="004534E5" w:rsidP="00853A88">
            <w:r>
              <w:rPr>
                <w:rFonts w:hint="eastAsia"/>
              </w:rPr>
              <w:t>20</w:t>
            </w:r>
          </w:p>
        </w:tc>
        <w:tc>
          <w:tcPr>
            <w:tcW w:w="2976" w:type="dxa"/>
            <w:vAlign w:val="center"/>
          </w:tcPr>
          <w:p w14:paraId="61F22AA0" w14:textId="77777777" w:rsidR="004534E5" w:rsidRPr="00C45958" w:rsidRDefault="004534E5" w:rsidP="00853A88">
            <w:r>
              <w:rPr>
                <w:rFonts w:hint="eastAsia"/>
              </w:rPr>
              <w:t>一码通账户号码</w:t>
            </w:r>
          </w:p>
        </w:tc>
        <w:tc>
          <w:tcPr>
            <w:tcW w:w="2552" w:type="dxa"/>
            <w:vAlign w:val="center"/>
          </w:tcPr>
          <w:p w14:paraId="225A2A0C" w14:textId="77777777" w:rsidR="004534E5" w:rsidRPr="00C45958" w:rsidRDefault="004534E5" w:rsidP="00853A88"/>
        </w:tc>
      </w:tr>
      <w:tr w:rsidR="004534E5" w14:paraId="6761A8DB" w14:textId="77777777" w:rsidTr="00853A88">
        <w:trPr>
          <w:trHeight w:val="415"/>
          <w:jc w:val="center"/>
        </w:trPr>
        <w:tc>
          <w:tcPr>
            <w:tcW w:w="537" w:type="dxa"/>
            <w:vAlign w:val="center"/>
          </w:tcPr>
          <w:p w14:paraId="78C70181"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059197D8" w14:textId="77777777" w:rsidR="004534E5" w:rsidRPr="00CC2083" w:rsidRDefault="004534E5" w:rsidP="00853A88">
            <w:r>
              <w:rPr>
                <w:rFonts w:hint="eastAsia"/>
              </w:rPr>
              <w:t>KHMC</w:t>
            </w:r>
          </w:p>
        </w:tc>
        <w:tc>
          <w:tcPr>
            <w:tcW w:w="1253" w:type="dxa"/>
          </w:tcPr>
          <w:p w14:paraId="3D7AF530" w14:textId="77777777" w:rsidR="004534E5" w:rsidRDefault="004534E5" w:rsidP="00853A88">
            <w:r w:rsidRPr="001A63B2">
              <w:rPr>
                <w:rFonts w:hint="eastAsia"/>
              </w:rPr>
              <w:t>Character</w:t>
            </w:r>
          </w:p>
        </w:tc>
        <w:tc>
          <w:tcPr>
            <w:tcW w:w="851" w:type="dxa"/>
            <w:vAlign w:val="center"/>
          </w:tcPr>
          <w:p w14:paraId="311D035C" w14:textId="77777777" w:rsidR="004534E5" w:rsidRPr="00CC2083" w:rsidRDefault="004534E5" w:rsidP="00853A88">
            <w:r>
              <w:rPr>
                <w:rFonts w:hint="eastAsia"/>
              </w:rPr>
              <w:t>120</w:t>
            </w:r>
          </w:p>
        </w:tc>
        <w:tc>
          <w:tcPr>
            <w:tcW w:w="2976" w:type="dxa"/>
            <w:vAlign w:val="center"/>
          </w:tcPr>
          <w:p w14:paraId="4116C0DB" w14:textId="77777777" w:rsidR="004534E5" w:rsidRPr="00CC2083" w:rsidRDefault="004534E5" w:rsidP="00853A88">
            <w:r>
              <w:rPr>
                <w:rFonts w:hint="eastAsia"/>
              </w:rPr>
              <w:t>客户名称</w:t>
            </w:r>
          </w:p>
        </w:tc>
        <w:tc>
          <w:tcPr>
            <w:tcW w:w="2552" w:type="dxa"/>
            <w:vAlign w:val="center"/>
          </w:tcPr>
          <w:p w14:paraId="20F162A2" w14:textId="77777777" w:rsidR="004534E5" w:rsidRPr="00C45958" w:rsidRDefault="004534E5" w:rsidP="00853A88"/>
        </w:tc>
      </w:tr>
      <w:tr w:rsidR="004534E5" w14:paraId="667E593A" w14:textId="77777777" w:rsidTr="00853A88">
        <w:trPr>
          <w:trHeight w:val="415"/>
          <w:jc w:val="center"/>
        </w:trPr>
        <w:tc>
          <w:tcPr>
            <w:tcW w:w="537" w:type="dxa"/>
            <w:vAlign w:val="center"/>
          </w:tcPr>
          <w:p w14:paraId="2897C8C1" w14:textId="77777777" w:rsidR="0034563D" w:rsidRDefault="0034563D" w:rsidP="0034563D">
            <w:pPr>
              <w:pStyle w:val="ab"/>
              <w:numPr>
                <w:ilvl w:val="0"/>
                <w:numId w:val="167"/>
              </w:numPr>
              <w:ind w:firstLineChars="0"/>
            </w:pPr>
          </w:p>
        </w:tc>
        <w:tc>
          <w:tcPr>
            <w:tcW w:w="1295" w:type="dxa"/>
            <w:vAlign w:val="center"/>
          </w:tcPr>
          <w:p w14:paraId="61FD5CDE" w14:textId="77777777" w:rsidR="004534E5" w:rsidRPr="00CC2083" w:rsidRDefault="004534E5" w:rsidP="00853A88">
            <w:r>
              <w:rPr>
                <w:rFonts w:hint="eastAsia"/>
              </w:rPr>
              <w:t>ZJLB</w:t>
            </w:r>
          </w:p>
        </w:tc>
        <w:tc>
          <w:tcPr>
            <w:tcW w:w="1253" w:type="dxa"/>
          </w:tcPr>
          <w:p w14:paraId="4FE098CC" w14:textId="77777777" w:rsidR="004534E5" w:rsidRDefault="004534E5" w:rsidP="00853A88">
            <w:r w:rsidRPr="001A63B2">
              <w:rPr>
                <w:rFonts w:hint="eastAsia"/>
              </w:rPr>
              <w:t>Character</w:t>
            </w:r>
          </w:p>
        </w:tc>
        <w:tc>
          <w:tcPr>
            <w:tcW w:w="851" w:type="dxa"/>
            <w:vAlign w:val="center"/>
          </w:tcPr>
          <w:p w14:paraId="7652B661" w14:textId="77777777" w:rsidR="004534E5" w:rsidRPr="00CC2083" w:rsidRDefault="004534E5" w:rsidP="00853A88">
            <w:r>
              <w:rPr>
                <w:rFonts w:hint="eastAsia"/>
              </w:rPr>
              <w:t>2</w:t>
            </w:r>
          </w:p>
        </w:tc>
        <w:tc>
          <w:tcPr>
            <w:tcW w:w="2976" w:type="dxa"/>
            <w:vAlign w:val="center"/>
          </w:tcPr>
          <w:p w14:paraId="5E2B9322" w14:textId="77777777" w:rsidR="004534E5" w:rsidRPr="00CC2083" w:rsidRDefault="004534E5" w:rsidP="00853A88">
            <w:r>
              <w:rPr>
                <w:rFonts w:hint="eastAsia"/>
              </w:rPr>
              <w:t>主要身份证明文件类别</w:t>
            </w:r>
          </w:p>
        </w:tc>
        <w:tc>
          <w:tcPr>
            <w:tcW w:w="2552" w:type="dxa"/>
            <w:vAlign w:val="center"/>
          </w:tcPr>
          <w:p w14:paraId="48B86EC5" w14:textId="77777777" w:rsidR="004534E5" w:rsidRPr="004655CD" w:rsidRDefault="00C60DDA" w:rsidP="00853A88">
            <w:r w:rsidRPr="00DD2CE2">
              <w:rPr>
                <w:rFonts w:hint="eastAsia"/>
              </w:rPr>
              <w:t>字典</w:t>
            </w:r>
            <w:r w:rsidRPr="00DD2CE2">
              <w:rPr>
                <w:rFonts w:hint="eastAsia"/>
              </w:rPr>
              <w:t>(ZJLB)</w:t>
            </w:r>
          </w:p>
        </w:tc>
      </w:tr>
      <w:tr w:rsidR="004534E5" w14:paraId="6B548DCB" w14:textId="77777777" w:rsidTr="00853A88">
        <w:trPr>
          <w:trHeight w:val="415"/>
          <w:jc w:val="center"/>
        </w:trPr>
        <w:tc>
          <w:tcPr>
            <w:tcW w:w="537" w:type="dxa"/>
            <w:vAlign w:val="center"/>
          </w:tcPr>
          <w:p w14:paraId="1831E1DC" w14:textId="77777777" w:rsidR="0034563D" w:rsidRDefault="0034563D" w:rsidP="0034563D">
            <w:pPr>
              <w:pStyle w:val="ab"/>
              <w:numPr>
                <w:ilvl w:val="0"/>
                <w:numId w:val="167"/>
              </w:numPr>
              <w:ind w:firstLineChars="0"/>
            </w:pPr>
          </w:p>
        </w:tc>
        <w:tc>
          <w:tcPr>
            <w:tcW w:w="1295" w:type="dxa"/>
            <w:vAlign w:val="center"/>
          </w:tcPr>
          <w:p w14:paraId="4CB27BF4" w14:textId="77777777" w:rsidR="004534E5" w:rsidRDefault="004534E5" w:rsidP="00853A88">
            <w:r>
              <w:rPr>
                <w:rFonts w:hint="eastAsia"/>
              </w:rPr>
              <w:t>ZJDM</w:t>
            </w:r>
          </w:p>
        </w:tc>
        <w:tc>
          <w:tcPr>
            <w:tcW w:w="1253" w:type="dxa"/>
          </w:tcPr>
          <w:p w14:paraId="764A20F8" w14:textId="77777777" w:rsidR="004534E5" w:rsidRDefault="004534E5" w:rsidP="00853A88">
            <w:r w:rsidRPr="001A63B2">
              <w:rPr>
                <w:rFonts w:hint="eastAsia"/>
              </w:rPr>
              <w:t>Character</w:t>
            </w:r>
          </w:p>
        </w:tc>
        <w:tc>
          <w:tcPr>
            <w:tcW w:w="851" w:type="dxa"/>
            <w:vAlign w:val="center"/>
          </w:tcPr>
          <w:p w14:paraId="14DFC86D" w14:textId="77777777" w:rsidR="004534E5" w:rsidRDefault="004534E5" w:rsidP="00853A88">
            <w:r>
              <w:rPr>
                <w:rFonts w:hint="eastAsia"/>
              </w:rPr>
              <w:t>40</w:t>
            </w:r>
          </w:p>
        </w:tc>
        <w:tc>
          <w:tcPr>
            <w:tcW w:w="2976" w:type="dxa"/>
            <w:vAlign w:val="center"/>
          </w:tcPr>
          <w:p w14:paraId="6818BAA9" w14:textId="77777777" w:rsidR="004534E5" w:rsidRDefault="004534E5" w:rsidP="00853A88">
            <w:r>
              <w:rPr>
                <w:rFonts w:hint="eastAsia"/>
              </w:rPr>
              <w:t>主要身份证明文件代码</w:t>
            </w:r>
          </w:p>
        </w:tc>
        <w:tc>
          <w:tcPr>
            <w:tcW w:w="2552" w:type="dxa"/>
            <w:vAlign w:val="center"/>
          </w:tcPr>
          <w:p w14:paraId="17BDE706" w14:textId="77777777" w:rsidR="004534E5" w:rsidRPr="004655CD" w:rsidRDefault="004534E5" w:rsidP="00853A88"/>
        </w:tc>
      </w:tr>
      <w:tr w:rsidR="004534E5" w14:paraId="3E474FCE" w14:textId="77777777" w:rsidTr="00853A88">
        <w:trPr>
          <w:trHeight w:val="415"/>
          <w:jc w:val="center"/>
        </w:trPr>
        <w:tc>
          <w:tcPr>
            <w:tcW w:w="537" w:type="dxa"/>
            <w:vAlign w:val="center"/>
          </w:tcPr>
          <w:p w14:paraId="25D0A2ED" w14:textId="77777777" w:rsidR="0034563D" w:rsidRDefault="0034563D" w:rsidP="0034563D">
            <w:pPr>
              <w:pStyle w:val="ab"/>
              <w:numPr>
                <w:ilvl w:val="0"/>
                <w:numId w:val="167"/>
              </w:numPr>
              <w:ind w:firstLineChars="0"/>
            </w:pPr>
          </w:p>
        </w:tc>
        <w:tc>
          <w:tcPr>
            <w:tcW w:w="1295" w:type="dxa"/>
            <w:vAlign w:val="center"/>
          </w:tcPr>
          <w:p w14:paraId="50073371" w14:textId="77777777" w:rsidR="004534E5" w:rsidRDefault="004534E5" w:rsidP="00853A88">
            <w:r>
              <w:rPr>
                <w:rFonts w:hint="eastAsia"/>
              </w:rPr>
              <w:t>FZZJLB</w:t>
            </w:r>
          </w:p>
        </w:tc>
        <w:tc>
          <w:tcPr>
            <w:tcW w:w="1253" w:type="dxa"/>
          </w:tcPr>
          <w:p w14:paraId="3F4D4B9F" w14:textId="77777777" w:rsidR="004534E5" w:rsidRDefault="004534E5" w:rsidP="00853A88">
            <w:r w:rsidRPr="001A63B2">
              <w:rPr>
                <w:rFonts w:hint="eastAsia"/>
              </w:rPr>
              <w:t>Character</w:t>
            </w:r>
          </w:p>
        </w:tc>
        <w:tc>
          <w:tcPr>
            <w:tcW w:w="851" w:type="dxa"/>
            <w:vAlign w:val="center"/>
          </w:tcPr>
          <w:p w14:paraId="135AD6E0" w14:textId="77777777" w:rsidR="004534E5" w:rsidRPr="00CC2083" w:rsidRDefault="004534E5" w:rsidP="00853A88">
            <w:r>
              <w:rPr>
                <w:rFonts w:hint="eastAsia"/>
              </w:rPr>
              <w:t>2</w:t>
            </w:r>
          </w:p>
        </w:tc>
        <w:tc>
          <w:tcPr>
            <w:tcW w:w="2976" w:type="dxa"/>
            <w:vAlign w:val="center"/>
          </w:tcPr>
          <w:p w14:paraId="1EF20720" w14:textId="77777777" w:rsidR="004534E5" w:rsidRPr="002A742B" w:rsidRDefault="004534E5" w:rsidP="00853A88">
            <w:r>
              <w:rPr>
                <w:rFonts w:hint="eastAsia"/>
              </w:rPr>
              <w:t>辅助身份证明文件类别</w:t>
            </w:r>
          </w:p>
        </w:tc>
        <w:tc>
          <w:tcPr>
            <w:tcW w:w="2552" w:type="dxa"/>
            <w:vAlign w:val="center"/>
          </w:tcPr>
          <w:p w14:paraId="46080F7F" w14:textId="77777777" w:rsidR="004534E5" w:rsidRPr="004655CD" w:rsidRDefault="00C60DDA" w:rsidP="00853A88">
            <w:r w:rsidRPr="00DD2CE2">
              <w:rPr>
                <w:rFonts w:hint="eastAsia"/>
              </w:rPr>
              <w:t>字典</w:t>
            </w:r>
            <w:r w:rsidRPr="00DD2CE2">
              <w:rPr>
                <w:rFonts w:hint="eastAsia"/>
              </w:rPr>
              <w:t>(ZJLB)</w:t>
            </w:r>
          </w:p>
        </w:tc>
      </w:tr>
      <w:tr w:rsidR="004534E5" w14:paraId="481BC02A" w14:textId="77777777" w:rsidTr="00853A88">
        <w:trPr>
          <w:trHeight w:val="415"/>
          <w:jc w:val="center"/>
        </w:trPr>
        <w:tc>
          <w:tcPr>
            <w:tcW w:w="537" w:type="dxa"/>
            <w:vAlign w:val="center"/>
          </w:tcPr>
          <w:p w14:paraId="50CD756A"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751E4CB4" w14:textId="77777777" w:rsidR="004534E5" w:rsidRPr="00C45958" w:rsidRDefault="004534E5" w:rsidP="00853A88">
            <w:r>
              <w:rPr>
                <w:rFonts w:hint="eastAsia"/>
              </w:rPr>
              <w:t>FZZJDM</w:t>
            </w:r>
          </w:p>
        </w:tc>
        <w:tc>
          <w:tcPr>
            <w:tcW w:w="1253" w:type="dxa"/>
          </w:tcPr>
          <w:p w14:paraId="2671967E" w14:textId="77777777" w:rsidR="004534E5" w:rsidRDefault="004534E5" w:rsidP="00853A88">
            <w:r w:rsidRPr="001A63B2">
              <w:rPr>
                <w:rFonts w:hint="eastAsia"/>
              </w:rPr>
              <w:t>Character</w:t>
            </w:r>
          </w:p>
        </w:tc>
        <w:tc>
          <w:tcPr>
            <w:tcW w:w="851" w:type="dxa"/>
            <w:vAlign w:val="center"/>
          </w:tcPr>
          <w:p w14:paraId="6EA73869" w14:textId="77777777" w:rsidR="004534E5" w:rsidRDefault="004534E5" w:rsidP="00853A88">
            <w:r>
              <w:rPr>
                <w:rFonts w:hint="eastAsia"/>
              </w:rPr>
              <w:t>40</w:t>
            </w:r>
          </w:p>
        </w:tc>
        <w:tc>
          <w:tcPr>
            <w:tcW w:w="2976" w:type="dxa"/>
            <w:vAlign w:val="center"/>
          </w:tcPr>
          <w:p w14:paraId="202C0FC7" w14:textId="77777777" w:rsidR="004534E5" w:rsidRPr="00C45958" w:rsidRDefault="004534E5" w:rsidP="00853A88">
            <w:r>
              <w:rPr>
                <w:rFonts w:hint="eastAsia"/>
              </w:rPr>
              <w:t>辅助身份证明文件代码</w:t>
            </w:r>
          </w:p>
        </w:tc>
        <w:tc>
          <w:tcPr>
            <w:tcW w:w="2552" w:type="dxa"/>
            <w:vAlign w:val="center"/>
          </w:tcPr>
          <w:p w14:paraId="5566140B" w14:textId="77777777" w:rsidR="004534E5" w:rsidRPr="00C45958" w:rsidRDefault="004534E5" w:rsidP="00853A88"/>
        </w:tc>
      </w:tr>
      <w:tr w:rsidR="004534E5" w14:paraId="28A62EBB" w14:textId="77777777" w:rsidTr="00853A88">
        <w:trPr>
          <w:trHeight w:val="415"/>
          <w:jc w:val="center"/>
        </w:trPr>
        <w:tc>
          <w:tcPr>
            <w:tcW w:w="537" w:type="dxa"/>
            <w:vAlign w:val="center"/>
          </w:tcPr>
          <w:p w14:paraId="6BA7E0C0"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22660942" w14:textId="77777777" w:rsidR="004534E5" w:rsidRPr="00C45958" w:rsidRDefault="004534E5" w:rsidP="00853A88">
            <w:r>
              <w:rPr>
                <w:rFonts w:hint="eastAsia"/>
              </w:rPr>
              <w:t>QHKHMC</w:t>
            </w:r>
          </w:p>
        </w:tc>
        <w:tc>
          <w:tcPr>
            <w:tcW w:w="1253" w:type="dxa"/>
          </w:tcPr>
          <w:p w14:paraId="3F7DE4D8" w14:textId="77777777" w:rsidR="004534E5" w:rsidRDefault="004534E5" w:rsidP="00853A88">
            <w:r w:rsidRPr="001A63B2">
              <w:rPr>
                <w:rFonts w:hint="eastAsia"/>
              </w:rPr>
              <w:t>Character</w:t>
            </w:r>
          </w:p>
        </w:tc>
        <w:tc>
          <w:tcPr>
            <w:tcW w:w="851" w:type="dxa"/>
            <w:vAlign w:val="center"/>
          </w:tcPr>
          <w:p w14:paraId="5BC11154" w14:textId="77777777" w:rsidR="004534E5" w:rsidRPr="00C45958" w:rsidRDefault="004534E5" w:rsidP="00853A88">
            <w:r>
              <w:rPr>
                <w:rFonts w:hint="eastAsia"/>
              </w:rPr>
              <w:t>120</w:t>
            </w:r>
          </w:p>
        </w:tc>
        <w:tc>
          <w:tcPr>
            <w:tcW w:w="2976" w:type="dxa"/>
            <w:vAlign w:val="center"/>
          </w:tcPr>
          <w:p w14:paraId="18C29BB5" w14:textId="77777777" w:rsidR="004534E5" w:rsidRPr="002A742B" w:rsidRDefault="004534E5" w:rsidP="00853A88">
            <w:r>
              <w:rPr>
                <w:rFonts w:hint="eastAsia"/>
              </w:rPr>
              <w:t>投资者在期货市场的客户名称</w:t>
            </w:r>
          </w:p>
        </w:tc>
        <w:tc>
          <w:tcPr>
            <w:tcW w:w="2552" w:type="dxa"/>
            <w:vAlign w:val="center"/>
          </w:tcPr>
          <w:p w14:paraId="7CDC4092" w14:textId="77777777" w:rsidR="004534E5" w:rsidRPr="00C45958" w:rsidRDefault="004534E5" w:rsidP="00853A88"/>
        </w:tc>
      </w:tr>
      <w:tr w:rsidR="004534E5" w14:paraId="348019E6" w14:textId="77777777" w:rsidTr="00853A88">
        <w:trPr>
          <w:trHeight w:val="415"/>
          <w:jc w:val="center"/>
        </w:trPr>
        <w:tc>
          <w:tcPr>
            <w:tcW w:w="537" w:type="dxa"/>
            <w:vAlign w:val="center"/>
          </w:tcPr>
          <w:p w14:paraId="0A5B81FF"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7396C0BE" w14:textId="77777777" w:rsidR="004534E5" w:rsidRPr="00C45958" w:rsidRDefault="004534E5" w:rsidP="00853A88">
            <w:r>
              <w:rPr>
                <w:rFonts w:hint="eastAsia"/>
              </w:rPr>
              <w:t>QHZJLB</w:t>
            </w:r>
          </w:p>
        </w:tc>
        <w:tc>
          <w:tcPr>
            <w:tcW w:w="1253" w:type="dxa"/>
          </w:tcPr>
          <w:p w14:paraId="796D2032" w14:textId="77777777" w:rsidR="004534E5" w:rsidRDefault="004534E5" w:rsidP="00853A88">
            <w:r w:rsidRPr="001A63B2">
              <w:rPr>
                <w:rFonts w:hint="eastAsia"/>
              </w:rPr>
              <w:t>Character</w:t>
            </w:r>
          </w:p>
        </w:tc>
        <w:tc>
          <w:tcPr>
            <w:tcW w:w="851" w:type="dxa"/>
            <w:vAlign w:val="center"/>
          </w:tcPr>
          <w:p w14:paraId="6A792302" w14:textId="77777777" w:rsidR="004534E5" w:rsidRPr="00C45958" w:rsidRDefault="004534E5" w:rsidP="00853A88">
            <w:r>
              <w:rPr>
                <w:rFonts w:hint="eastAsia"/>
              </w:rPr>
              <w:t>2</w:t>
            </w:r>
          </w:p>
        </w:tc>
        <w:tc>
          <w:tcPr>
            <w:tcW w:w="2976" w:type="dxa"/>
            <w:vAlign w:val="center"/>
          </w:tcPr>
          <w:p w14:paraId="444105E1" w14:textId="77777777" w:rsidR="004534E5" w:rsidRPr="00E9251E" w:rsidRDefault="004534E5" w:rsidP="00853A88">
            <w:r>
              <w:rPr>
                <w:rFonts w:hint="eastAsia"/>
              </w:rPr>
              <w:t>投资者在期货市场的主要身份证明文件类别</w:t>
            </w:r>
          </w:p>
        </w:tc>
        <w:tc>
          <w:tcPr>
            <w:tcW w:w="2552" w:type="dxa"/>
            <w:vAlign w:val="center"/>
          </w:tcPr>
          <w:p w14:paraId="0D8B4FC6" w14:textId="77777777" w:rsidR="004534E5" w:rsidRPr="00C45958" w:rsidRDefault="00C60DDA" w:rsidP="00853A88">
            <w:r w:rsidRPr="00DD2CE2">
              <w:rPr>
                <w:rFonts w:hint="eastAsia"/>
              </w:rPr>
              <w:t>字典</w:t>
            </w:r>
            <w:r w:rsidRPr="00DD2CE2">
              <w:rPr>
                <w:rFonts w:hint="eastAsia"/>
              </w:rPr>
              <w:t>(ZJLB)</w:t>
            </w:r>
          </w:p>
        </w:tc>
      </w:tr>
      <w:tr w:rsidR="004534E5" w14:paraId="5C3F543F" w14:textId="77777777" w:rsidTr="00853A88">
        <w:trPr>
          <w:trHeight w:val="415"/>
          <w:jc w:val="center"/>
        </w:trPr>
        <w:tc>
          <w:tcPr>
            <w:tcW w:w="537" w:type="dxa"/>
            <w:vAlign w:val="center"/>
          </w:tcPr>
          <w:p w14:paraId="316E6486"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73132598" w14:textId="77777777" w:rsidR="004534E5" w:rsidRPr="00C45958" w:rsidRDefault="004534E5" w:rsidP="00853A88">
            <w:r>
              <w:rPr>
                <w:rFonts w:hint="eastAsia"/>
              </w:rPr>
              <w:t>QHZJDM</w:t>
            </w:r>
          </w:p>
        </w:tc>
        <w:tc>
          <w:tcPr>
            <w:tcW w:w="1253" w:type="dxa"/>
          </w:tcPr>
          <w:p w14:paraId="40962BE9" w14:textId="77777777" w:rsidR="004534E5" w:rsidRDefault="004534E5" w:rsidP="00853A88">
            <w:r w:rsidRPr="001A63B2">
              <w:rPr>
                <w:rFonts w:hint="eastAsia"/>
              </w:rPr>
              <w:t>Character</w:t>
            </w:r>
          </w:p>
        </w:tc>
        <w:tc>
          <w:tcPr>
            <w:tcW w:w="851" w:type="dxa"/>
            <w:vAlign w:val="center"/>
          </w:tcPr>
          <w:p w14:paraId="5C1F4E81" w14:textId="77777777" w:rsidR="004534E5" w:rsidRPr="00C45958" w:rsidRDefault="004534E5" w:rsidP="00853A88">
            <w:r>
              <w:rPr>
                <w:rFonts w:hint="eastAsia"/>
              </w:rPr>
              <w:t>40</w:t>
            </w:r>
          </w:p>
        </w:tc>
        <w:tc>
          <w:tcPr>
            <w:tcW w:w="2976" w:type="dxa"/>
            <w:vAlign w:val="center"/>
          </w:tcPr>
          <w:p w14:paraId="381381EE" w14:textId="77777777" w:rsidR="004534E5" w:rsidRPr="00E9251E" w:rsidRDefault="004534E5" w:rsidP="00853A88">
            <w:r>
              <w:rPr>
                <w:rFonts w:hint="eastAsia"/>
              </w:rPr>
              <w:t>投资者在期货市场的主要身份证明文件代码</w:t>
            </w:r>
          </w:p>
        </w:tc>
        <w:tc>
          <w:tcPr>
            <w:tcW w:w="2552" w:type="dxa"/>
            <w:vAlign w:val="center"/>
          </w:tcPr>
          <w:p w14:paraId="5F6C63D9" w14:textId="77777777" w:rsidR="004534E5" w:rsidRPr="00C45958" w:rsidRDefault="004534E5" w:rsidP="00853A88"/>
        </w:tc>
      </w:tr>
      <w:tr w:rsidR="004534E5" w14:paraId="466872FA" w14:textId="77777777" w:rsidTr="00853A88">
        <w:trPr>
          <w:trHeight w:val="415"/>
          <w:jc w:val="center"/>
        </w:trPr>
        <w:tc>
          <w:tcPr>
            <w:tcW w:w="537" w:type="dxa"/>
            <w:vAlign w:val="center"/>
          </w:tcPr>
          <w:p w14:paraId="048FDB9E"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1DE8F100" w14:textId="77777777" w:rsidR="004534E5" w:rsidRPr="00C45958" w:rsidRDefault="004534E5" w:rsidP="00853A88">
            <w:r>
              <w:rPr>
                <w:rFonts w:hint="eastAsia"/>
              </w:rPr>
              <w:t>QHFZZJLB</w:t>
            </w:r>
          </w:p>
        </w:tc>
        <w:tc>
          <w:tcPr>
            <w:tcW w:w="1253" w:type="dxa"/>
          </w:tcPr>
          <w:p w14:paraId="0C72541C" w14:textId="77777777" w:rsidR="004534E5" w:rsidRDefault="004534E5" w:rsidP="00853A88">
            <w:r w:rsidRPr="001A63B2">
              <w:rPr>
                <w:rFonts w:hint="eastAsia"/>
              </w:rPr>
              <w:t>Character</w:t>
            </w:r>
          </w:p>
        </w:tc>
        <w:tc>
          <w:tcPr>
            <w:tcW w:w="851" w:type="dxa"/>
            <w:vAlign w:val="center"/>
          </w:tcPr>
          <w:p w14:paraId="1911781D" w14:textId="77777777" w:rsidR="004534E5" w:rsidRPr="00C45958" w:rsidRDefault="004534E5" w:rsidP="00853A88">
            <w:r>
              <w:rPr>
                <w:rFonts w:hint="eastAsia"/>
              </w:rPr>
              <w:t>2</w:t>
            </w:r>
          </w:p>
        </w:tc>
        <w:tc>
          <w:tcPr>
            <w:tcW w:w="2976" w:type="dxa"/>
            <w:vAlign w:val="center"/>
          </w:tcPr>
          <w:p w14:paraId="4E399E04" w14:textId="77777777" w:rsidR="004534E5" w:rsidRPr="00E9251E" w:rsidRDefault="004534E5" w:rsidP="00853A88">
            <w:r>
              <w:rPr>
                <w:rFonts w:hint="eastAsia"/>
              </w:rPr>
              <w:t>投资者在期货市场的辅助身份证明文件类别</w:t>
            </w:r>
          </w:p>
        </w:tc>
        <w:tc>
          <w:tcPr>
            <w:tcW w:w="2552" w:type="dxa"/>
            <w:vAlign w:val="center"/>
          </w:tcPr>
          <w:p w14:paraId="136FE31C" w14:textId="77777777" w:rsidR="004534E5" w:rsidRPr="00C45958" w:rsidRDefault="00C60DDA" w:rsidP="00853A88">
            <w:r w:rsidRPr="00DD2CE2">
              <w:rPr>
                <w:rFonts w:hint="eastAsia"/>
              </w:rPr>
              <w:t>字典</w:t>
            </w:r>
            <w:r w:rsidRPr="00DD2CE2">
              <w:rPr>
                <w:rFonts w:hint="eastAsia"/>
              </w:rPr>
              <w:t>(ZJLB)</w:t>
            </w:r>
          </w:p>
        </w:tc>
      </w:tr>
      <w:tr w:rsidR="004534E5" w14:paraId="1E564C1C" w14:textId="77777777" w:rsidTr="00853A88">
        <w:trPr>
          <w:trHeight w:val="415"/>
          <w:jc w:val="center"/>
        </w:trPr>
        <w:tc>
          <w:tcPr>
            <w:tcW w:w="537" w:type="dxa"/>
            <w:vAlign w:val="center"/>
          </w:tcPr>
          <w:p w14:paraId="300FB770"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65FD1CA0" w14:textId="77777777" w:rsidR="004534E5" w:rsidRPr="00C45958" w:rsidRDefault="004534E5" w:rsidP="00853A88">
            <w:r>
              <w:rPr>
                <w:rFonts w:hint="eastAsia"/>
              </w:rPr>
              <w:t>QHF</w:t>
            </w:r>
            <w:r w:rsidR="00612183">
              <w:rPr>
                <w:rFonts w:hint="eastAsia"/>
              </w:rPr>
              <w:t>Z</w:t>
            </w:r>
            <w:r>
              <w:rPr>
                <w:rFonts w:hint="eastAsia"/>
              </w:rPr>
              <w:t>ZJDM</w:t>
            </w:r>
          </w:p>
        </w:tc>
        <w:tc>
          <w:tcPr>
            <w:tcW w:w="1253" w:type="dxa"/>
          </w:tcPr>
          <w:p w14:paraId="3A401744" w14:textId="77777777" w:rsidR="004534E5" w:rsidRDefault="004534E5" w:rsidP="00853A88">
            <w:r w:rsidRPr="001A63B2">
              <w:rPr>
                <w:rFonts w:hint="eastAsia"/>
              </w:rPr>
              <w:t>Character</w:t>
            </w:r>
          </w:p>
        </w:tc>
        <w:tc>
          <w:tcPr>
            <w:tcW w:w="851" w:type="dxa"/>
            <w:vAlign w:val="center"/>
          </w:tcPr>
          <w:p w14:paraId="47C9702F" w14:textId="77777777" w:rsidR="004534E5" w:rsidRPr="00C45958" w:rsidRDefault="004534E5" w:rsidP="00853A88">
            <w:r>
              <w:rPr>
                <w:rFonts w:hint="eastAsia"/>
              </w:rPr>
              <w:t>40</w:t>
            </w:r>
          </w:p>
        </w:tc>
        <w:tc>
          <w:tcPr>
            <w:tcW w:w="2976" w:type="dxa"/>
            <w:vAlign w:val="center"/>
          </w:tcPr>
          <w:p w14:paraId="15E184CE" w14:textId="77777777" w:rsidR="004534E5" w:rsidRPr="00E9251E" w:rsidRDefault="004534E5" w:rsidP="00853A88">
            <w:r>
              <w:rPr>
                <w:rFonts w:hint="eastAsia"/>
              </w:rPr>
              <w:t>投资者在期货市场的辅助身份证明文件代码</w:t>
            </w:r>
          </w:p>
        </w:tc>
        <w:tc>
          <w:tcPr>
            <w:tcW w:w="2552" w:type="dxa"/>
            <w:vAlign w:val="center"/>
          </w:tcPr>
          <w:p w14:paraId="07B0A27D" w14:textId="77777777" w:rsidR="004534E5" w:rsidRPr="00C45958" w:rsidRDefault="004534E5" w:rsidP="00853A88"/>
        </w:tc>
      </w:tr>
      <w:tr w:rsidR="004534E5" w14:paraId="5FA440B8" w14:textId="77777777" w:rsidTr="00853A88">
        <w:trPr>
          <w:trHeight w:val="415"/>
          <w:jc w:val="center"/>
        </w:trPr>
        <w:tc>
          <w:tcPr>
            <w:tcW w:w="537" w:type="dxa"/>
            <w:vAlign w:val="center"/>
          </w:tcPr>
          <w:p w14:paraId="6FB29893"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31942767" w14:textId="77777777" w:rsidR="004534E5" w:rsidRPr="00C45958" w:rsidRDefault="004534E5" w:rsidP="00853A88">
            <w:r>
              <w:rPr>
                <w:rFonts w:hint="eastAsia"/>
              </w:rPr>
              <w:t>BYZD1</w:t>
            </w:r>
          </w:p>
        </w:tc>
        <w:tc>
          <w:tcPr>
            <w:tcW w:w="1253" w:type="dxa"/>
          </w:tcPr>
          <w:p w14:paraId="1BB878C1" w14:textId="77777777" w:rsidR="004534E5" w:rsidRDefault="004534E5" w:rsidP="00853A88">
            <w:r w:rsidRPr="001A63B2">
              <w:rPr>
                <w:rFonts w:hint="eastAsia"/>
              </w:rPr>
              <w:t>Character</w:t>
            </w:r>
          </w:p>
        </w:tc>
        <w:tc>
          <w:tcPr>
            <w:tcW w:w="851" w:type="dxa"/>
            <w:vAlign w:val="center"/>
          </w:tcPr>
          <w:p w14:paraId="0EFD51E4" w14:textId="77777777" w:rsidR="004534E5" w:rsidRPr="00C45958" w:rsidRDefault="004534E5" w:rsidP="00853A88">
            <w:r>
              <w:rPr>
                <w:rFonts w:hint="eastAsia"/>
              </w:rPr>
              <w:t>20</w:t>
            </w:r>
          </w:p>
        </w:tc>
        <w:tc>
          <w:tcPr>
            <w:tcW w:w="2976" w:type="dxa"/>
            <w:vAlign w:val="center"/>
          </w:tcPr>
          <w:p w14:paraId="273B6023" w14:textId="77777777" w:rsidR="004534E5" w:rsidRPr="00C45958" w:rsidRDefault="004534E5" w:rsidP="00853A88">
            <w:r>
              <w:rPr>
                <w:rFonts w:hint="eastAsia"/>
              </w:rPr>
              <w:t>备用字段</w:t>
            </w:r>
            <w:r>
              <w:rPr>
                <w:rFonts w:hint="eastAsia"/>
              </w:rPr>
              <w:t>1</w:t>
            </w:r>
          </w:p>
        </w:tc>
        <w:tc>
          <w:tcPr>
            <w:tcW w:w="2552" w:type="dxa"/>
            <w:vAlign w:val="center"/>
          </w:tcPr>
          <w:p w14:paraId="2BE3DD0F" w14:textId="77777777" w:rsidR="004534E5" w:rsidRPr="00C45958" w:rsidRDefault="004534E5" w:rsidP="00853A88"/>
        </w:tc>
      </w:tr>
      <w:tr w:rsidR="004534E5" w14:paraId="105275EE" w14:textId="77777777" w:rsidTr="00853A88">
        <w:trPr>
          <w:trHeight w:val="415"/>
          <w:jc w:val="center"/>
        </w:trPr>
        <w:tc>
          <w:tcPr>
            <w:tcW w:w="537" w:type="dxa"/>
            <w:vAlign w:val="center"/>
          </w:tcPr>
          <w:p w14:paraId="3B53BC7E"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16730BF6" w14:textId="77777777" w:rsidR="004534E5" w:rsidRPr="00C45958" w:rsidRDefault="004534E5" w:rsidP="00853A88">
            <w:r>
              <w:rPr>
                <w:rFonts w:hint="eastAsia"/>
              </w:rPr>
              <w:t>BYZD2</w:t>
            </w:r>
          </w:p>
        </w:tc>
        <w:tc>
          <w:tcPr>
            <w:tcW w:w="1253" w:type="dxa"/>
          </w:tcPr>
          <w:p w14:paraId="569E9C34" w14:textId="77777777" w:rsidR="004534E5" w:rsidRDefault="004534E5" w:rsidP="00853A88">
            <w:r w:rsidRPr="001A63B2">
              <w:rPr>
                <w:rFonts w:hint="eastAsia"/>
              </w:rPr>
              <w:t>Character</w:t>
            </w:r>
          </w:p>
        </w:tc>
        <w:tc>
          <w:tcPr>
            <w:tcW w:w="851" w:type="dxa"/>
            <w:vAlign w:val="center"/>
          </w:tcPr>
          <w:p w14:paraId="1DDB6DCE" w14:textId="77777777" w:rsidR="004534E5" w:rsidRPr="00C45958" w:rsidRDefault="004534E5" w:rsidP="00853A88">
            <w:r>
              <w:rPr>
                <w:rFonts w:hint="eastAsia"/>
              </w:rPr>
              <w:t>20</w:t>
            </w:r>
          </w:p>
        </w:tc>
        <w:tc>
          <w:tcPr>
            <w:tcW w:w="2976" w:type="dxa"/>
            <w:vAlign w:val="center"/>
          </w:tcPr>
          <w:p w14:paraId="0610356E" w14:textId="77777777" w:rsidR="004534E5" w:rsidRDefault="004534E5" w:rsidP="00853A88">
            <w:r>
              <w:rPr>
                <w:rFonts w:hint="eastAsia"/>
              </w:rPr>
              <w:t>备用字段</w:t>
            </w:r>
            <w:r>
              <w:rPr>
                <w:rFonts w:hint="eastAsia"/>
              </w:rPr>
              <w:t>2</w:t>
            </w:r>
          </w:p>
        </w:tc>
        <w:tc>
          <w:tcPr>
            <w:tcW w:w="2552" w:type="dxa"/>
            <w:vAlign w:val="center"/>
          </w:tcPr>
          <w:p w14:paraId="36DE7C47" w14:textId="77777777" w:rsidR="004534E5" w:rsidRPr="00C45958" w:rsidRDefault="004534E5" w:rsidP="00853A88"/>
        </w:tc>
      </w:tr>
      <w:tr w:rsidR="004534E5" w14:paraId="4F13CEEB" w14:textId="77777777" w:rsidTr="00853A88">
        <w:trPr>
          <w:trHeight w:val="415"/>
          <w:jc w:val="center"/>
        </w:trPr>
        <w:tc>
          <w:tcPr>
            <w:tcW w:w="537" w:type="dxa"/>
            <w:vAlign w:val="center"/>
          </w:tcPr>
          <w:p w14:paraId="4682DF89" w14:textId="77777777" w:rsidR="0034563D" w:rsidRDefault="0034563D" w:rsidP="0034563D">
            <w:pPr>
              <w:pStyle w:val="ab"/>
              <w:numPr>
                <w:ilvl w:val="0"/>
                <w:numId w:val="167"/>
              </w:numPr>
              <w:ind w:firstLineChars="0"/>
              <w:jc w:val="center"/>
              <w:rPr>
                <w:b/>
                <w:bCs/>
                <w:szCs w:val="32"/>
              </w:rPr>
            </w:pPr>
          </w:p>
        </w:tc>
        <w:tc>
          <w:tcPr>
            <w:tcW w:w="1295" w:type="dxa"/>
            <w:vAlign w:val="center"/>
          </w:tcPr>
          <w:p w14:paraId="25C66DD4" w14:textId="77777777" w:rsidR="004534E5" w:rsidRPr="00C45958" w:rsidRDefault="004534E5" w:rsidP="00853A88">
            <w:r>
              <w:rPr>
                <w:rFonts w:hint="eastAsia"/>
              </w:rPr>
              <w:t>BYZD3</w:t>
            </w:r>
          </w:p>
        </w:tc>
        <w:tc>
          <w:tcPr>
            <w:tcW w:w="1253" w:type="dxa"/>
          </w:tcPr>
          <w:p w14:paraId="48701670" w14:textId="77777777" w:rsidR="004534E5" w:rsidRDefault="004534E5" w:rsidP="00853A88">
            <w:r w:rsidRPr="001A63B2">
              <w:rPr>
                <w:rFonts w:hint="eastAsia"/>
              </w:rPr>
              <w:t>Character</w:t>
            </w:r>
          </w:p>
        </w:tc>
        <w:tc>
          <w:tcPr>
            <w:tcW w:w="851" w:type="dxa"/>
            <w:vAlign w:val="center"/>
          </w:tcPr>
          <w:p w14:paraId="0F1997EA" w14:textId="77777777" w:rsidR="004534E5" w:rsidRPr="00C45958" w:rsidRDefault="004534E5" w:rsidP="00853A88">
            <w:r>
              <w:rPr>
                <w:rFonts w:hint="eastAsia"/>
              </w:rPr>
              <w:t>20</w:t>
            </w:r>
          </w:p>
        </w:tc>
        <w:tc>
          <w:tcPr>
            <w:tcW w:w="2976" w:type="dxa"/>
            <w:vAlign w:val="center"/>
          </w:tcPr>
          <w:p w14:paraId="63E59B96" w14:textId="77777777" w:rsidR="004534E5" w:rsidRDefault="004534E5" w:rsidP="00853A88">
            <w:r>
              <w:rPr>
                <w:rFonts w:hint="eastAsia"/>
              </w:rPr>
              <w:t>备用字段</w:t>
            </w:r>
            <w:r>
              <w:rPr>
                <w:rFonts w:hint="eastAsia"/>
              </w:rPr>
              <w:t>3</w:t>
            </w:r>
          </w:p>
        </w:tc>
        <w:tc>
          <w:tcPr>
            <w:tcW w:w="2552" w:type="dxa"/>
            <w:vAlign w:val="center"/>
          </w:tcPr>
          <w:p w14:paraId="7A8EB071" w14:textId="77777777" w:rsidR="004534E5" w:rsidRPr="00C45958" w:rsidRDefault="004534E5" w:rsidP="00853A88"/>
        </w:tc>
      </w:tr>
    </w:tbl>
    <w:p w14:paraId="45F5EE8E" w14:textId="77777777" w:rsidR="004534E5" w:rsidRPr="00586E6F" w:rsidRDefault="004534E5" w:rsidP="004534E5">
      <w:pPr>
        <w:spacing w:line="360" w:lineRule="auto"/>
        <w:rPr>
          <w:b/>
          <w:sz w:val="30"/>
          <w:szCs w:val="30"/>
        </w:rPr>
      </w:pPr>
      <w:r w:rsidRPr="00586E6F">
        <w:rPr>
          <w:rFonts w:hint="eastAsia"/>
          <w:b/>
          <w:sz w:val="30"/>
          <w:szCs w:val="30"/>
        </w:rPr>
        <w:t>说明：</w:t>
      </w:r>
    </w:p>
    <w:p w14:paraId="06CD879E" w14:textId="77777777" w:rsidR="0034563D" w:rsidRDefault="004534E5" w:rsidP="0034563D">
      <w:pPr>
        <w:pStyle w:val="ab"/>
        <w:numPr>
          <w:ilvl w:val="0"/>
          <w:numId w:val="168"/>
        </w:numPr>
        <w:spacing w:line="360" w:lineRule="auto"/>
        <w:ind w:left="357" w:firstLineChars="0" w:hanging="357"/>
      </w:pPr>
      <w:r>
        <w:rPr>
          <w:rFonts w:hint="eastAsia"/>
        </w:rPr>
        <w:t>文件名称：</w:t>
      </w:r>
      <w:r>
        <w:rPr>
          <w:rFonts w:hint="eastAsia"/>
        </w:rPr>
        <w:t>qhzlbgtz_XXXXXX.mdd</w:t>
      </w:r>
    </w:p>
    <w:p w14:paraId="15D87D8F" w14:textId="77777777" w:rsidR="0034563D" w:rsidRDefault="004534E5" w:rsidP="0034563D">
      <w:pPr>
        <w:pStyle w:val="ab"/>
        <w:numPr>
          <w:ilvl w:val="0"/>
          <w:numId w:val="168"/>
        </w:numPr>
        <w:spacing w:line="360" w:lineRule="auto"/>
        <w:ind w:left="357" w:firstLineChars="0" w:hanging="357"/>
      </w:pPr>
      <w:r>
        <w:rPr>
          <w:rFonts w:hint="eastAsia"/>
        </w:rPr>
        <w:t>压缩后文件名称：</w:t>
      </w:r>
      <w:r>
        <w:rPr>
          <w:rFonts w:hint="eastAsia"/>
        </w:rPr>
        <w:t>qhzlbgtz_XXXXXX.mdd.bz2</w:t>
      </w:r>
    </w:p>
    <w:p w14:paraId="2D55A387" w14:textId="77777777" w:rsidR="0034563D" w:rsidRDefault="004534E5" w:rsidP="0034563D">
      <w:pPr>
        <w:pStyle w:val="ab"/>
        <w:numPr>
          <w:ilvl w:val="0"/>
          <w:numId w:val="168"/>
        </w:numPr>
        <w:spacing w:line="360" w:lineRule="auto"/>
        <w:ind w:left="357" w:firstLineChars="0" w:hanging="357"/>
      </w:pPr>
      <w:r>
        <w:rPr>
          <w:rFonts w:hint="eastAsia"/>
        </w:rPr>
        <w:t>发送方：中国结算账户系统</w:t>
      </w:r>
    </w:p>
    <w:p w14:paraId="496F3DF2" w14:textId="77777777" w:rsidR="0034563D" w:rsidRDefault="004534E5" w:rsidP="0034563D">
      <w:pPr>
        <w:pStyle w:val="ab"/>
        <w:numPr>
          <w:ilvl w:val="0"/>
          <w:numId w:val="168"/>
        </w:numPr>
        <w:spacing w:line="360" w:lineRule="auto"/>
        <w:ind w:left="357" w:firstLineChars="0" w:hanging="357"/>
      </w:pPr>
      <w:r>
        <w:rPr>
          <w:rFonts w:hint="eastAsia"/>
        </w:rPr>
        <w:t>接收方：开户代理机构</w:t>
      </w:r>
    </w:p>
    <w:p w14:paraId="4BA846D4" w14:textId="77777777" w:rsidR="0034563D" w:rsidRDefault="004534E5" w:rsidP="0034563D">
      <w:pPr>
        <w:pStyle w:val="ab"/>
        <w:numPr>
          <w:ilvl w:val="0"/>
          <w:numId w:val="168"/>
        </w:numPr>
        <w:spacing w:line="360" w:lineRule="auto"/>
        <w:ind w:left="357" w:firstLineChars="0" w:hanging="357"/>
      </w:pPr>
      <w:r w:rsidRPr="00C77B74">
        <w:rPr>
          <w:rFonts w:hint="eastAsia"/>
        </w:rPr>
        <w:t>发送时点</w:t>
      </w:r>
      <w:r>
        <w:rPr>
          <w:rFonts w:hint="eastAsia"/>
        </w:rPr>
        <w:t>：</w:t>
      </w:r>
      <w:r w:rsidRPr="0015163B">
        <w:rPr>
          <w:rFonts w:hint="eastAsia"/>
        </w:rPr>
        <w:t>日终</w:t>
      </w:r>
    </w:p>
    <w:p w14:paraId="11B20BA9" w14:textId="77777777" w:rsidR="0034563D" w:rsidRDefault="004534E5" w:rsidP="0034563D">
      <w:pPr>
        <w:pStyle w:val="ab"/>
        <w:numPr>
          <w:ilvl w:val="0"/>
          <w:numId w:val="168"/>
        </w:numPr>
        <w:spacing w:line="360" w:lineRule="auto"/>
        <w:ind w:left="357" w:firstLineChars="0" w:hanging="357"/>
      </w:pPr>
      <w:r>
        <w:rPr>
          <w:rFonts w:hint="eastAsia"/>
        </w:rPr>
        <w:t>发送周期：</w:t>
      </w:r>
      <w:r w:rsidRPr="0015163B">
        <w:rPr>
          <w:rFonts w:hint="eastAsia"/>
        </w:rPr>
        <w:t>每个交易日</w:t>
      </w:r>
    </w:p>
    <w:p w14:paraId="7676014C" w14:textId="77777777" w:rsidR="0034563D" w:rsidRDefault="004534E5" w:rsidP="0034563D">
      <w:pPr>
        <w:pStyle w:val="ab"/>
        <w:numPr>
          <w:ilvl w:val="0"/>
          <w:numId w:val="168"/>
        </w:numPr>
        <w:spacing w:line="360" w:lineRule="auto"/>
        <w:ind w:left="357" w:firstLineChars="0" w:hanging="357"/>
      </w:pPr>
      <w:r>
        <w:rPr>
          <w:rFonts w:hint="eastAsia"/>
        </w:rPr>
        <w:t>数据格式：</w:t>
      </w:r>
      <w:r>
        <w:rPr>
          <w:rFonts w:hint="eastAsia"/>
        </w:rPr>
        <w:t>FOXPRO2.5</w:t>
      </w:r>
      <w:r>
        <w:rPr>
          <w:rFonts w:hint="eastAsia"/>
        </w:rPr>
        <w:t>下的标准</w:t>
      </w:r>
      <w:r>
        <w:rPr>
          <w:rFonts w:hint="eastAsia"/>
        </w:rPr>
        <w:t>DBF</w:t>
      </w:r>
      <w:r>
        <w:rPr>
          <w:rFonts w:hint="eastAsia"/>
        </w:rPr>
        <w:t>格式</w:t>
      </w:r>
    </w:p>
    <w:p w14:paraId="281CB593" w14:textId="77777777" w:rsidR="0034563D" w:rsidRDefault="004534E5" w:rsidP="0034563D">
      <w:pPr>
        <w:pStyle w:val="ab"/>
        <w:numPr>
          <w:ilvl w:val="0"/>
          <w:numId w:val="168"/>
        </w:numPr>
        <w:spacing w:line="360" w:lineRule="auto"/>
        <w:ind w:left="357" w:firstLineChars="0" w:hanging="357"/>
      </w:pPr>
      <w:r>
        <w:rPr>
          <w:rFonts w:hint="eastAsia"/>
        </w:rPr>
        <w:t>通信通道：</w:t>
      </w:r>
      <w:r>
        <w:rPr>
          <w:rFonts w:hint="eastAsia"/>
        </w:rPr>
        <w:t>PROP</w:t>
      </w:r>
      <w:r>
        <w:rPr>
          <w:rFonts w:hint="eastAsia"/>
        </w:rPr>
        <w:t>文件交换系统</w:t>
      </w:r>
    </w:p>
    <w:p w14:paraId="706E90B5" w14:textId="77777777" w:rsidR="0034563D" w:rsidRDefault="004534E5" w:rsidP="0034563D">
      <w:pPr>
        <w:pStyle w:val="ab"/>
        <w:numPr>
          <w:ilvl w:val="0"/>
          <w:numId w:val="168"/>
        </w:numPr>
        <w:spacing w:line="360" w:lineRule="auto"/>
        <w:ind w:left="357" w:firstLineChars="0" w:hanging="357"/>
      </w:pPr>
      <w:r>
        <w:rPr>
          <w:rFonts w:hint="eastAsia"/>
        </w:rPr>
        <w:t>证券市场投资者在期货市场开立了金融期货账户，且当日在期货市场变更了期货账户的关键信息，则该投资者的账户资料数据在本文件中发送。</w:t>
      </w:r>
    </w:p>
    <w:p w14:paraId="5CB25475" w14:textId="77777777" w:rsidR="00E70528" w:rsidRPr="004534E5" w:rsidRDefault="00E70528">
      <w:pPr>
        <w:spacing w:line="360" w:lineRule="auto"/>
      </w:pPr>
    </w:p>
    <w:p w14:paraId="405EEB23" w14:textId="77777777" w:rsidR="00627C6E" w:rsidRDefault="00627C6E" w:rsidP="00627C6E">
      <w:pPr>
        <w:pStyle w:val="2"/>
        <w:numPr>
          <w:ilvl w:val="0"/>
          <w:numId w:val="33"/>
        </w:numPr>
      </w:pPr>
      <w:bookmarkStart w:id="1310" w:name="_Toc3820441"/>
      <w:r>
        <w:rPr>
          <w:rFonts w:hint="eastAsia"/>
        </w:rPr>
        <w:t>当日失信人员开户信息</w:t>
      </w:r>
      <w:r w:rsidR="005D0631">
        <w:rPr>
          <w:rFonts w:hint="eastAsia"/>
        </w:rPr>
        <w:t>文件</w:t>
      </w:r>
      <w:bookmarkEnd w:id="1310"/>
    </w:p>
    <w:p w14:paraId="146F875E" w14:textId="77777777" w:rsidR="00627C6E" w:rsidRDefault="00627C6E" w:rsidP="00627C6E"/>
    <w:tbl>
      <w:tblPr>
        <w:tblStyle w:val="a5"/>
        <w:tblW w:w="9464" w:type="dxa"/>
        <w:jc w:val="center"/>
        <w:tblLayout w:type="fixed"/>
        <w:tblLook w:val="04A0" w:firstRow="1" w:lastRow="0" w:firstColumn="1" w:lastColumn="0" w:noHBand="0" w:noVBand="1"/>
      </w:tblPr>
      <w:tblGrid>
        <w:gridCol w:w="537"/>
        <w:gridCol w:w="1295"/>
        <w:gridCol w:w="1253"/>
        <w:gridCol w:w="851"/>
        <w:gridCol w:w="2976"/>
        <w:gridCol w:w="2552"/>
      </w:tblGrid>
      <w:tr w:rsidR="00627C6E" w14:paraId="4FE554D4" w14:textId="77777777" w:rsidTr="00627C6E">
        <w:trPr>
          <w:trHeight w:val="534"/>
          <w:jc w:val="center"/>
        </w:trPr>
        <w:tc>
          <w:tcPr>
            <w:tcW w:w="537" w:type="dxa"/>
            <w:shd w:val="clear" w:color="auto" w:fill="FFC000"/>
            <w:vAlign w:val="center"/>
          </w:tcPr>
          <w:p w14:paraId="15A8D8F9" w14:textId="77777777" w:rsidR="00627C6E" w:rsidRPr="00455B38" w:rsidRDefault="00627C6E" w:rsidP="00627C6E">
            <w:pPr>
              <w:jc w:val="center"/>
              <w:rPr>
                <w:b/>
                <w:sz w:val="24"/>
                <w:szCs w:val="24"/>
              </w:rPr>
            </w:pPr>
            <w:r w:rsidRPr="00455B38">
              <w:rPr>
                <w:rFonts w:hint="eastAsia"/>
                <w:b/>
                <w:sz w:val="24"/>
                <w:szCs w:val="24"/>
              </w:rPr>
              <w:t>NO</w:t>
            </w:r>
          </w:p>
        </w:tc>
        <w:tc>
          <w:tcPr>
            <w:tcW w:w="1295" w:type="dxa"/>
            <w:shd w:val="clear" w:color="auto" w:fill="FFC000"/>
            <w:vAlign w:val="center"/>
          </w:tcPr>
          <w:p w14:paraId="0998884D" w14:textId="77777777" w:rsidR="00627C6E" w:rsidRPr="00455B38" w:rsidRDefault="00627C6E" w:rsidP="00627C6E">
            <w:pPr>
              <w:jc w:val="center"/>
              <w:rPr>
                <w:b/>
                <w:sz w:val="24"/>
                <w:szCs w:val="24"/>
              </w:rPr>
            </w:pPr>
            <w:r w:rsidRPr="00455B38">
              <w:rPr>
                <w:rFonts w:hint="eastAsia"/>
                <w:b/>
                <w:sz w:val="24"/>
                <w:szCs w:val="24"/>
              </w:rPr>
              <w:t>字段</w:t>
            </w:r>
          </w:p>
        </w:tc>
        <w:tc>
          <w:tcPr>
            <w:tcW w:w="1253" w:type="dxa"/>
            <w:shd w:val="clear" w:color="auto" w:fill="FFC000"/>
            <w:vAlign w:val="center"/>
          </w:tcPr>
          <w:p w14:paraId="3BB19C28" w14:textId="77777777" w:rsidR="00627C6E" w:rsidRPr="00455B38" w:rsidRDefault="00627C6E" w:rsidP="00627C6E">
            <w:pPr>
              <w:jc w:val="center"/>
              <w:rPr>
                <w:b/>
                <w:sz w:val="24"/>
                <w:szCs w:val="24"/>
              </w:rPr>
            </w:pPr>
            <w:r w:rsidRPr="00455B38">
              <w:rPr>
                <w:rFonts w:hint="eastAsia"/>
                <w:b/>
                <w:sz w:val="24"/>
                <w:szCs w:val="24"/>
              </w:rPr>
              <w:t>类型</w:t>
            </w:r>
          </w:p>
        </w:tc>
        <w:tc>
          <w:tcPr>
            <w:tcW w:w="851" w:type="dxa"/>
            <w:shd w:val="clear" w:color="auto" w:fill="FFC000"/>
            <w:vAlign w:val="center"/>
          </w:tcPr>
          <w:p w14:paraId="27C08E7D" w14:textId="77777777" w:rsidR="00627C6E" w:rsidRPr="00455B38" w:rsidRDefault="00627C6E" w:rsidP="00627C6E">
            <w:pPr>
              <w:jc w:val="center"/>
              <w:rPr>
                <w:b/>
                <w:sz w:val="24"/>
                <w:szCs w:val="24"/>
              </w:rPr>
            </w:pPr>
            <w:r w:rsidRPr="00455B38">
              <w:rPr>
                <w:rFonts w:hint="eastAsia"/>
                <w:b/>
                <w:sz w:val="24"/>
                <w:szCs w:val="24"/>
              </w:rPr>
              <w:t>长度</w:t>
            </w:r>
          </w:p>
        </w:tc>
        <w:tc>
          <w:tcPr>
            <w:tcW w:w="2976" w:type="dxa"/>
            <w:shd w:val="clear" w:color="auto" w:fill="FFC000"/>
            <w:vAlign w:val="center"/>
          </w:tcPr>
          <w:p w14:paraId="212710BA" w14:textId="77777777" w:rsidR="00627C6E" w:rsidRPr="00455B38" w:rsidRDefault="00627C6E" w:rsidP="00627C6E">
            <w:pPr>
              <w:jc w:val="center"/>
              <w:rPr>
                <w:b/>
                <w:sz w:val="24"/>
                <w:szCs w:val="24"/>
              </w:rPr>
            </w:pPr>
            <w:r w:rsidRPr="00455B38">
              <w:rPr>
                <w:rFonts w:hint="eastAsia"/>
                <w:b/>
                <w:sz w:val="24"/>
                <w:szCs w:val="24"/>
              </w:rPr>
              <w:t>字段名称</w:t>
            </w:r>
          </w:p>
        </w:tc>
        <w:tc>
          <w:tcPr>
            <w:tcW w:w="2552" w:type="dxa"/>
            <w:shd w:val="clear" w:color="auto" w:fill="FFC000"/>
            <w:vAlign w:val="center"/>
          </w:tcPr>
          <w:p w14:paraId="72B975B3" w14:textId="77777777" w:rsidR="00627C6E" w:rsidRPr="00455B38" w:rsidRDefault="00627C6E" w:rsidP="00627C6E">
            <w:pPr>
              <w:jc w:val="center"/>
              <w:rPr>
                <w:b/>
                <w:sz w:val="24"/>
                <w:szCs w:val="24"/>
              </w:rPr>
            </w:pPr>
            <w:r>
              <w:rPr>
                <w:rFonts w:hint="eastAsia"/>
                <w:b/>
                <w:sz w:val="24"/>
                <w:szCs w:val="24"/>
              </w:rPr>
              <w:t>备注</w:t>
            </w:r>
          </w:p>
        </w:tc>
      </w:tr>
      <w:tr w:rsidR="00627C6E" w14:paraId="10D072CA" w14:textId="77777777" w:rsidTr="00627C6E">
        <w:trPr>
          <w:trHeight w:val="415"/>
          <w:jc w:val="center"/>
        </w:trPr>
        <w:tc>
          <w:tcPr>
            <w:tcW w:w="537" w:type="dxa"/>
            <w:vAlign w:val="center"/>
          </w:tcPr>
          <w:p w14:paraId="2BF42C26" w14:textId="77777777" w:rsidR="009018C2" w:rsidRDefault="009018C2">
            <w:pPr>
              <w:pStyle w:val="ab"/>
              <w:numPr>
                <w:ilvl w:val="0"/>
                <w:numId w:val="178"/>
              </w:numPr>
              <w:ind w:firstLineChars="0"/>
              <w:jc w:val="center"/>
              <w:rPr>
                <w:b/>
              </w:rPr>
            </w:pPr>
          </w:p>
        </w:tc>
        <w:tc>
          <w:tcPr>
            <w:tcW w:w="1295" w:type="dxa"/>
            <w:vAlign w:val="center"/>
          </w:tcPr>
          <w:p w14:paraId="514E6D31" w14:textId="77777777" w:rsidR="00627C6E" w:rsidRPr="00C45958" w:rsidRDefault="00627C6E" w:rsidP="00627C6E">
            <w:r>
              <w:rPr>
                <w:rFonts w:hint="eastAsia"/>
              </w:rPr>
              <w:t>YMTH</w:t>
            </w:r>
          </w:p>
        </w:tc>
        <w:tc>
          <w:tcPr>
            <w:tcW w:w="1253" w:type="dxa"/>
            <w:vAlign w:val="center"/>
          </w:tcPr>
          <w:p w14:paraId="48BFE444" w14:textId="77777777" w:rsidR="00627C6E" w:rsidRPr="00C45958" w:rsidRDefault="00627C6E" w:rsidP="00627C6E">
            <w:r w:rsidRPr="00C45958">
              <w:rPr>
                <w:rFonts w:hint="eastAsia"/>
              </w:rPr>
              <w:t>Character</w:t>
            </w:r>
          </w:p>
        </w:tc>
        <w:tc>
          <w:tcPr>
            <w:tcW w:w="851" w:type="dxa"/>
            <w:vAlign w:val="center"/>
          </w:tcPr>
          <w:p w14:paraId="04A4DB06" w14:textId="77777777" w:rsidR="00627C6E" w:rsidRPr="00C45958" w:rsidRDefault="00627C6E" w:rsidP="00627C6E">
            <w:r>
              <w:rPr>
                <w:rFonts w:hint="eastAsia"/>
              </w:rPr>
              <w:t>20</w:t>
            </w:r>
          </w:p>
        </w:tc>
        <w:tc>
          <w:tcPr>
            <w:tcW w:w="2976" w:type="dxa"/>
            <w:vAlign w:val="center"/>
          </w:tcPr>
          <w:p w14:paraId="4373323F" w14:textId="77777777" w:rsidR="00627C6E" w:rsidRPr="00C45958" w:rsidRDefault="00627C6E" w:rsidP="00627C6E">
            <w:r>
              <w:rPr>
                <w:rFonts w:hint="eastAsia"/>
              </w:rPr>
              <w:t>一码通账户号码</w:t>
            </w:r>
          </w:p>
        </w:tc>
        <w:tc>
          <w:tcPr>
            <w:tcW w:w="2552" w:type="dxa"/>
            <w:vAlign w:val="center"/>
          </w:tcPr>
          <w:p w14:paraId="355B7626" w14:textId="77777777" w:rsidR="00627C6E" w:rsidRPr="00C45958" w:rsidRDefault="00627C6E" w:rsidP="00627C6E"/>
        </w:tc>
      </w:tr>
      <w:tr w:rsidR="00715E88" w14:paraId="456A9691" w14:textId="77777777" w:rsidTr="00627C6E">
        <w:trPr>
          <w:trHeight w:val="415"/>
          <w:jc w:val="center"/>
        </w:trPr>
        <w:tc>
          <w:tcPr>
            <w:tcW w:w="537" w:type="dxa"/>
            <w:vAlign w:val="center"/>
          </w:tcPr>
          <w:p w14:paraId="27D060D6" w14:textId="77777777" w:rsidR="00715E88" w:rsidRDefault="00715E88" w:rsidP="002900C1">
            <w:pPr>
              <w:pStyle w:val="ab"/>
              <w:numPr>
                <w:ilvl w:val="0"/>
                <w:numId w:val="178"/>
              </w:numPr>
              <w:ind w:firstLineChars="0"/>
              <w:jc w:val="center"/>
              <w:rPr>
                <w:b/>
              </w:rPr>
            </w:pPr>
          </w:p>
        </w:tc>
        <w:tc>
          <w:tcPr>
            <w:tcW w:w="1295" w:type="dxa"/>
            <w:vAlign w:val="center"/>
          </w:tcPr>
          <w:p w14:paraId="001FC717" w14:textId="77777777" w:rsidR="00715E88" w:rsidRDefault="00715E88" w:rsidP="00627C6E">
            <w:r>
              <w:rPr>
                <w:rFonts w:hint="eastAsia"/>
              </w:rPr>
              <w:t>ZHLB</w:t>
            </w:r>
          </w:p>
        </w:tc>
        <w:tc>
          <w:tcPr>
            <w:tcW w:w="1253" w:type="dxa"/>
            <w:vAlign w:val="center"/>
          </w:tcPr>
          <w:p w14:paraId="5E256C8F" w14:textId="77777777" w:rsidR="00715E88" w:rsidRPr="00C45958" w:rsidRDefault="00715E88" w:rsidP="00627C6E">
            <w:r w:rsidRPr="00C45958">
              <w:rPr>
                <w:rFonts w:hint="eastAsia"/>
              </w:rPr>
              <w:t>Character</w:t>
            </w:r>
          </w:p>
        </w:tc>
        <w:tc>
          <w:tcPr>
            <w:tcW w:w="851" w:type="dxa"/>
            <w:vAlign w:val="center"/>
          </w:tcPr>
          <w:p w14:paraId="5CC2946C" w14:textId="77777777" w:rsidR="00715E88" w:rsidRDefault="00715E88" w:rsidP="00627C6E">
            <w:r>
              <w:rPr>
                <w:rFonts w:hint="eastAsia"/>
              </w:rPr>
              <w:t>2</w:t>
            </w:r>
          </w:p>
        </w:tc>
        <w:tc>
          <w:tcPr>
            <w:tcW w:w="2976" w:type="dxa"/>
            <w:vAlign w:val="center"/>
          </w:tcPr>
          <w:p w14:paraId="2FC4DFBB" w14:textId="77777777" w:rsidR="00715E88" w:rsidRDefault="00715E88" w:rsidP="00627C6E">
            <w:r>
              <w:rPr>
                <w:rFonts w:hint="eastAsia"/>
              </w:rPr>
              <w:t>证券账户类别</w:t>
            </w:r>
          </w:p>
        </w:tc>
        <w:tc>
          <w:tcPr>
            <w:tcW w:w="2552" w:type="dxa"/>
            <w:vAlign w:val="center"/>
          </w:tcPr>
          <w:p w14:paraId="2EC7E360" w14:textId="77777777" w:rsidR="00715E88" w:rsidRPr="00C45958" w:rsidRDefault="00715E88" w:rsidP="00627C6E"/>
        </w:tc>
      </w:tr>
      <w:tr w:rsidR="00627C6E" w14:paraId="14D4A155" w14:textId="77777777" w:rsidTr="00627C6E">
        <w:trPr>
          <w:trHeight w:val="415"/>
          <w:jc w:val="center"/>
        </w:trPr>
        <w:tc>
          <w:tcPr>
            <w:tcW w:w="537" w:type="dxa"/>
            <w:vAlign w:val="center"/>
          </w:tcPr>
          <w:p w14:paraId="251F1776" w14:textId="77777777" w:rsidR="00627C6E" w:rsidRDefault="00627C6E" w:rsidP="00627C6E">
            <w:pPr>
              <w:pStyle w:val="ab"/>
              <w:numPr>
                <w:ilvl w:val="0"/>
                <w:numId w:val="178"/>
              </w:numPr>
              <w:ind w:firstLineChars="0"/>
              <w:jc w:val="center"/>
              <w:rPr>
                <w:b/>
              </w:rPr>
            </w:pPr>
          </w:p>
        </w:tc>
        <w:tc>
          <w:tcPr>
            <w:tcW w:w="1295" w:type="dxa"/>
            <w:vAlign w:val="center"/>
          </w:tcPr>
          <w:p w14:paraId="34D3DB17" w14:textId="77777777" w:rsidR="00627C6E" w:rsidRDefault="00627C6E" w:rsidP="00627C6E">
            <w:r>
              <w:rPr>
                <w:rFonts w:hint="eastAsia"/>
              </w:rPr>
              <w:t>ZQZH</w:t>
            </w:r>
          </w:p>
        </w:tc>
        <w:tc>
          <w:tcPr>
            <w:tcW w:w="1253" w:type="dxa"/>
            <w:vAlign w:val="center"/>
          </w:tcPr>
          <w:p w14:paraId="3E88D74C" w14:textId="77777777" w:rsidR="00627C6E" w:rsidRPr="00C45958" w:rsidRDefault="00627C6E" w:rsidP="00627C6E">
            <w:r w:rsidRPr="00C45958">
              <w:rPr>
                <w:rFonts w:hint="eastAsia"/>
              </w:rPr>
              <w:t>Character</w:t>
            </w:r>
          </w:p>
        </w:tc>
        <w:tc>
          <w:tcPr>
            <w:tcW w:w="851" w:type="dxa"/>
            <w:vAlign w:val="center"/>
          </w:tcPr>
          <w:p w14:paraId="22B86590" w14:textId="77777777" w:rsidR="00627C6E" w:rsidRDefault="00627C6E" w:rsidP="00627C6E">
            <w:r>
              <w:rPr>
                <w:rFonts w:hint="eastAsia"/>
              </w:rPr>
              <w:t>20</w:t>
            </w:r>
          </w:p>
        </w:tc>
        <w:tc>
          <w:tcPr>
            <w:tcW w:w="2976" w:type="dxa"/>
            <w:vAlign w:val="center"/>
          </w:tcPr>
          <w:p w14:paraId="171D0ED2" w14:textId="77777777" w:rsidR="00627C6E" w:rsidRDefault="00627C6E" w:rsidP="00627C6E">
            <w:r>
              <w:rPr>
                <w:rFonts w:ascii="宋体" w:eastAsia="宋体" w:hAnsi="宋体" w:hint="eastAsia"/>
              </w:rPr>
              <w:t>证券账户号码</w:t>
            </w:r>
          </w:p>
        </w:tc>
        <w:tc>
          <w:tcPr>
            <w:tcW w:w="2552" w:type="dxa"/>
            <w:vAlign w:val="center"/>
          </w:tcPr>
          <w:p w14:paraId="50CE4908" w14:textId="77777777" w:rsidR="00627C6E" w:rsidRPr="00C45958" w:rsidRDefault="00627C6E" w:rsidP="00627C6E"/>
        </w:tc>
      </w:tr>
      <w:tr w:rsidR="00627C6E" w14:paraId="1B969315" w14:textId="77777777" w:rsidTr="00627C6E">
        <w:trPr>
          <w:trHeight w:val="415"/>
          <w:jc w:val="center"/>
        </w:trPr>
        <w:tc>
          <w:tcPr>
            <w:tcW w:w="537" w:type="dxa"/>
            <w:vAlign w:val="center"/>
          </w:tcPr>
          <w:p w14:paraId="3C3E0329" w14:textId="77777777" w:rsidR="00627C6E" w:rsidRDefault="00627C6E" w:rsidP="00627C6E">
            <w:pPr>
              <w:pStyle w:val="ab"/>
              <w:numPr>
                <w:ilvl w:val="0"/>
                <w:numId w:val="178"/>
              </w:numPr>
              <w:ind w:firstLineChars="0"/>
              <w:jc w:val="center"/>
              <w:rPr>
                <w:b/>
              </w:rPr>
            </w:pPr>
          </w:p>
        </w:tc>
        <w:tc>
          <w:tcPr>
            <w:tcW w:w="1295" w:type="dxa"/>
            <w:vAlign w:val="center"/>
          </w:tcPr>
          <w:p w14:paraId="320C0819" w14:textId="77777777" w:rsidR="00627C6E" w:rsidRDefault="00627C6E" w:rsidP="00627C6E">
            <w:r>
              <w:rPr>
                <w:rFonts w:hint="eastAsia"/>
              </w:rPr>
              <w:t>KHLB</w:t>
            </w:r>
          </w:p>
        </w:tc>
        <w:tc>
          <w:tcPr>
            <w:tcW w:w="1253" w:type="dxa"/>
            <w:vAlign w:val="center"/>
          </w:tcPr>
          <w:p w14:paraId="129F7682" w14:textId="77777777" w:rsidR="00627C6E" w:rsidRPr="00C45958" w:rsidRDefault="00627C6E" w:rsidP="00627C6E">
            <w:r w:rsidRPr="00C45958">
              <w:rPr>
                <w:rFonts w:hint="eastAsia"/>
              </w:rPr>
              <w:t>Character</w:t>
            </w:r>
          </w:p>
        </w:tc>
        <w:tc>
          <w:tcPr>
            <w:tcW w:w="851" w:type="dxa"/>
            <w:vAlign w:val="center"/>
          </w:tcPr>
          <w:p w14:paraId="0A922163" w14:textId="77777777" w:rsidR="00627C6E" w:rsidRDefault="00627C6E" w:rsidP="00627C6E">
            <w:r>
              <w:rPr>
                <w:rFonts w:hint="eastAsia"/>
              </w:rPr>
              <w:t>1</w:t>
            </w:r>
          </w:p>
        </w:tc>
        <w:tc>
          <w:tcPr>
            <w:tcW w:w="2976" w:type="dxa"/>
            <w:vAlign w:val="center"/>
          </w:tcPr>
          <w:p w14:paraId="2317835F" w14:textId="77777777" w:rsidR="00627C6E" w:rsidRDefault="00627C6E" w:rsidP="00627C6E">
            <w:pPr>
              <w:rPr>
                <w:rFonts w:ascii="宋体" w:eastAsia="宋体" w:hAnsi="宋体"/>
              </w:rPr>
            </w:pPr>
            <w:r>
              <w:rPr>
                <w:rFonts w:hint="eastAsia"/>
              </w:rPr>
              <w:t>失信人</w:t>
            </w:r>
            <w:r>
              <w:rPr>
                <w:rFonts w:ascii="宋体" w:eastAsia="宋体" w:hAnsi="宋体" w:hint="eastAsia"/>
              </w:rPr>
              <w:t>客户类别</w:t>
            </w:r>
          </w:p>
        </w:tc>
        <w:tc>
          <w:tcPr>
            <w:tcW w:w="2552" w:type="dxa"/>
            <w:vAlign w:val="center"/>
          </w:tcPr>
          <w:p w14:paraId="58179406" w14:textId="77777777" w:rsidR="00627C6E" w:rsidRPr="00C45958" w:rsidRDefault="00627C6E" w:rsidP="00627C6E"/>
        </w:tc>
      </w:tr>
      <w:tr w:rsidR="00627C6E" w14:paraId="5C170119" w14:textId="77777777" w:rsidTr="00627C6E">
        <w:trPr>
          <w:trHeight w:val="415"/>
          <w:jc w:val="center"/>
        </w:trPr>
        <w:tc>
          <w:tcPr>
            <w:tcW w:w="537" w:type="dxa"/>
            <w:vAlign w:val="center"/>
          </w:tcPr>
          <w:p w14:paraId="7A954B7E" w14:textId="77777777" w:rsidR="009018C2" w:rsidRDefault="009018C2">
            <w:pPr>
              <w:pStyle w:val="ab"/>
              <w:numPr>
                <w:ilvl w:val="0"/>
                <w:numId w:val="178"/>
              </w:numPr>
              <w:ind w:firstLineChars="0"/>
              <w:jc w:val="center"/>
              <w:rPr>
                <w:b/>
                <w:bCs/>
                <w:szCs w:val="32"/>
              </w:rPr>
            </w:pPr>
          </w:p>
        </w:tc>
        <w:tc>
          <w:tcPr>
            <w:tcW w:w="1295" w:type="dxa"/>
            <w:vAlign w:val="center"/>
          </w:tcPr>
          <w:p w14:paraId="4C7E09D3" w14:textId="77777777" w:rsidR="00627C6E" w:rsidRPr="00CC2083" w:rsidRDefault="00627C6E" w:rsidP="00627C6E">
            <w:r>
              <w:rPr>
                <w:rFonts w:hint="eastAsia"/>
              </w:rPr>
              <w:t>KHMC</w:t>
            </w:r>
          </w:p>
        </w:tc>
        <w:tc>
          <w:tcPr>
            <w:tcW w:w="1253" w:type="dxa"/>
          </w:tcPr>
          <w:p w14:paraId="1A4BB09B" w14:textId="77777777" w:rsidR="00627C6E" w:rsidRDefault="00627C6E" w:rsidP="00627C6E">
            <w:r w:rsidRPr="001A63B2">
              <w:rPr>
                <w:rFonts w:hint="eastAsia"/>
              </w:rPr>
              <w:t>Character</w:t>
            </w:r>
          </w:p>
        </w:tc>
        <w:tc>
          <w:tcPr>
            <w:tcW w:w="851" w:type="dxa"/>
            <w:vAlign w:val="center"/>
          </w:tcPr>
          <w:p w14:paraId="64C2F2B0" w14:textId="77777777" w:rsidR="00627C6E" w:rsidRPr="00CC2083" w:rsidRDefault="00627C6E" w:rsidP="00627C6E">
            <w:r>
              <w:rPr>
                <w:rFonts w:hint="eastAsia"/>
              </w:rPr>
              <w:t>120</w:t>
            </w:r>
          </w:p>
        </w:tc>
        <w:tc>
          <w:tcPr>
            <w:tcW w:w="2976" w:type="dxa"/>
            <w:vAlign w:val="center"/>
          </w:tcPr>
          <w:p w14:paraId="25E5359D" w14:textId="77777777" w:rsidR="00627C6E" w:rsidRPr="00CC2083" w:rsidRDefault="00627C6E" w:rsidP="00627C6E">
            <w:r>
              <w:rPr>
                <w:rFonts w:hint="eastAsia"/>
              </w:rPr>
              <w:t>失信人客户名称</w:t>
            </w:r>
          </w:p>
        </w:tc>
        <w:tc>
          <w:tcPr>
            <w:tcW w:w="2552" w:type="dxa"/>
            <w:vAlign w:val="center"/>
          </w:tcPr>
          <w:p w14:paraId="65467C2F" w14:textId="77777777" w:rsidR="00627C6E" w:rsidRPr="00C45958" w:rsidRDefault="00627C6E" w:rsidP="00627C6E"/>
        </w:tc>
      </w:tr>
      <w:tr w:rsidR="00627C6E" w14:paraId="4A513590" w14:textId="77777777" w:rsidTr="00627C6E">
        <w:trPr>
          <w:trHeight w:val="415"/>
          <w:jc w:val="center"/>
        </w:trPr>
        <w:tc>
          <w:tcPr>
            <w:tcW w:w="537" w:type="dxa"/>
            <w:vAlign w:val="center"/>
          </w:tcPr>
          <w:p w14:paraId="7991F6BE" w14:textId="77777777" w:rsidR="009018C2" w:rsidRDefault="009018C2">
            <w:pPr>
              <w:pStyle w:val="ab"/>
              <w:numPr>
                <w:ilvl w:val="0"/>
                <w:numId w:val="178"/>
              </w:numPr>
              <w:ind w:firstLineChars="0"/>
            </w:pPr>
          </w:p>
        </w:tc>
        <w:tc>
          <w:tcPr>
            <w:tcW w:w="1295" w:type="dxa"/>
            <w:vAlign w:val="center"/>
          </w:tcPr>
          <w:p w14:paraId="6FB3CEFB" w14:textId="77777777" w:rsidR="00627C6E" w:rsidRPr="00CC2083" w:rsidRDefault="00627C6E" w:rsidP="00627C6E">
            <w:r w:rsidRPr="00C45958">
              <w:rPr>
                <w:rFonts w:hint="eastAsia"/>
              </w:rPr>
              <w:t>ZJLB</w:t>
            </w:r>
          </w:p>
        </w:tc>
        <w:tc>
          <w:tcPr>
            <w:tcW w:w="1253" w:type="dxa"/>
          </w:tcPr>
          <w:p w14:paraId="60186C0B" w14:textId="77777777" w:rsidR="00627C6E" w:rsidRDefault="00627C6E" w:rsidP="00627C6E">
            <w:r w:rsidRPr="00994689">
              <w:rPr>
                <w:rFonts w:hint="eastAsia"/>
              </w:rPr>
              <w:t>Character</w:t>
            </w:r>
          </w:p>
        </w:tc>
        <w:tc>
          <w:tcPr>
            <w:tcW w:w="851" w:type="dxa"/>
            <w:vAlign w:val="center"/>
          </w:tcPr>
          <w:p w14:paraId="23F5BB63" w14:textId="77777777" w:rsidR="00627C6E" w:rsidRPr="00CC2083" w:rsidRDefault="00627C6E" w:rsidP="00627C6E">
            <w:r>
              <w:rPr>
                <w:rFonts w:hint="eastAsia"/>
              </w:rPr>
              <w:t>2</w:t>
            </w:r>
          </w:p>
        </w:tc>
        <w:tc>
          <w:tcPr>
            <w:tcW w:w="2976" w:type="dxa"/>
            <w:vAlign w:val="center"/>
          </w:tcPr>
          <w:p w14:paraId="25229331" w14:textId="77777777" w:rsidR="00627C6E" w:rsidRPr="00CC2083" w:rsidRDefault="00627C6E" w:rsidP="00627C6E">
            <w:r>
              <w:rPr>
                <w:rFonts w:hint="eastAsia"/>
              </w:rPr>
              <w:t>失信人</w:t>
            </w:r>
            <w:r>
              <w:rPr>
                <w:rFonts w:ascii="宋体" w:eastAsia="宋体" w:hAnsi="宋体" w:hint="eastAsia"/>
              </w:rPr>
              <w:t>主要身份证明文件类别</w:t>
            </w:r>
          </w:p>
        </w:tc>
        <w:tc>
          <w:tcPr>
            <w:tcW w:w="2552" w:type="dxa"/>
            <w:vAlign w:val="center"/>
          </w:tcPr>
          <w:p w14:paraId="3A758A8E" w14:textId="77777777" w:rsidR="00627C6E" w:rsidRPr="004655CD" w:rsidRDefault="00627C6E" w:rsidP="00627C6E"/>
        </w:tc>
      </w:tr>
      <w:tr w:rsidR="00627C6E" w14:paraId="76E1B1C6" w14:textId="77777777" w:rsidTr="00627C6E">
        <w:trPr>
          <w:trHeight w:val="415"/>
          <w:jc w:val="center"/>
        </w:trPr>
        <w:tc>
          <w:tcPr>
            <w:tcW w:w="537" w:type="dxa"/>
            <w:vAlign w:val="center"/>
          </w:tcPr>
          <w:p w14:paraId="2880B632" w14:textId="77777777" w:rsidR="009018C2" w:rsidRDefault="009018C2">
            <w:pPr>
              <w:pStyle w:val="ab"/>
              <w:numPr>
                <w:ilvl w:val="0"/>
                <w:numId w:val="178"/>
              </w:numPr>
              <w:ind w:firstLineChars="0"/>
            </w:pPr>
          </w:p>
        </w:tc>
        <w:tc>
          <w:tcPr>
            <w:tcW w:w="1295" w:type="dxa"/>
            <w:vAlign w:val="center"/>
          </w:tcPr>
          <w:p w14:paraId="6CDA70AE" w14:textId="77777777" w:rsidR="00627C6E" w:rsidRDefault="00627C6E" w:rsidP="00627C6E">
            <w:r w:rsidRPr="00D61495">
              <w:rPr>
                <w:rFonts w:hint="eastAsia"/>
              </w:rPr>
              <w:t>ZJDM</w:t>
            </w:r>
          </w:p>
        </w:tc>
        <w:tc>
          <w:tcPr>
            <w:tcW w:w="1253" w:type="dxa"/>
          </w:tcPr>
          <w:p w14:paraId="1321BF38" w14:textId="77777777" w:rsidR="00627C6E" w:rsidRDefault="00627C6E" w:rsidP="00627C6E">
            <w:r w:rsidRPr="00994689">
              <w:rPr>
                <w:rFonts w:hint="eastAsia"/>
              </w:rPr>
              <w:t>Character</w:t>
            </w:r>
          </w:p>
        </w:tc>
        <w:tc>
          <w:tcPr>
            <w:tcW w:w="851" w:type="dxa"/>
            <w:vAlign w:val="center"/>
          </w:tcPr>
          <w:p w14:paraId="10B19280" w14:textId="77777777" w:rsidR="00627C6E" w:rsidRDefault="00627C6E" w:rsidP="00627C6E">
            <w:r>
              <w:rPr>
                <w:rFonts w:hint="eastAsia"/>
              </w:rPr>
              <w:t>40</w:t>
            </w:r>
          </w:p>
        </w:tc>
        <w:tc>
          <w:tcPr>
            <w:tcW w:w="2976" w:type="dxa"/>
            <w:vAlign w:val="center"/>
          </w:tcPr>
          <w:p w14:paraId="074DF319" w14:textId="77777777" w:rsidR="00627C6E" w:rsidRDefault="00627C6E" w:rsidP="00627C6E">
            <w:r>
              <w:rPr>
                <w:rFonts w:hint="eastAsia"/>
              </w:rPr>
              <w:t>失信人</w:t>
            </w:r>
            <w:r>
              <w:rPr>
                <w:rFonts w:ascii="宋体" w:eastAsia="宋体" w:hAnsi="宋体" w:hint="eastAsia"/>
              </w:rPr>
              <w:t>主要身份证明文件代码</w:t>
            </w:r>
          </w:p>
        </w:tc>
        <w:tc>
          <w:tcPr>
            <w:tcW w:w="2552" w:type="dxa"/>
            <w:vAlign w:val="center"/>
          </w:tcPr>
          <w:p w14:paraId="5473BB35" w14:textId="77777777" w:rsidR="00627C6E" w:rsidRPr="004655CD" w:rsidRDefault="00627C6E" w:rsidP="00627C6E"/>
        </w:tc>
      </w:tr>
      <w:tr w:rsidR="00627C6E" w14:paraId="637C21D1" w14:textId="77777777" w:rsidTr="00627C6E">
        <w:trPr>
          <w:trHeight w:val="415"/>
          <w:jc w:val="center"/>
        </w:trPr>
        <w:tc>
          <w:tcPr>
            <w:tcW w:w="537" w:type="dxa"/>
            <w:vAlign w:val="center"/>
          </w:tcPr>
          <w:p w14:paraId="4B6DEABF" w14:textId="77777777" w:rsidR="009018C2" w:rsidRDefault="009018C2">
            <w:pPr>
              <w:pStyle w:val="ab"/>
              <w:numPr>
                <w:ilvl w:val="0"/>
                <w:numId w:val="178"/>
              </w:numPr>
              <w:ind w:firstLineChars="0"/>
            </w:pPr>
          </w:p>
        </w:tc>
        <w:tc>
          <w:tcPr>
            <w:tcW w:w="1295" w:type="dxa"/>
            <w:vAlign w:val="center"/>
          </w:tcPr>
          <w:p w14:paraId="52D377EE" w14:textId="77777777" w:rsidR="00627C6E" w:rsidRDefault="00627C6E" w:rsidP="00627C6E">
            <w:r w:rsidRPr="00C45958">
              <w:rPr>
                <w:rFonts w:hint="eastAsia"/>
              </w:rPr>
              <w:t>FZZJLB</w:t>
            </w:r>
          </w:p>
        </w:tc>
        <w:tc>
          <w:tcPr>
            <w:tcW w:w="1253" w:type="dxa"/>
          </w:tcPr>
          <w:p w14:paraId="15ACB76F" w14:textId="77777777" w:rsidR="00627C6E" w:rsidRDefault="00627C6E" w:rsidP="00627C6E">
            <w:r w:rsidRPr="00994689">
              <w:rPr>
                <w:rFonts w:hint="eastAsia"/>
              </w:rPr>
              <w:t>Character</w:t>
            </w:r>
          </w:p>
        </w:tc>
        <w:tc>
          <w:tcPr>
            <w:tcW w:w="851" w:type="dxa"/>
            <w:vAlign w:val="center"/>
          </w:tcPr>
          <w:p w14:paraId="1E05EC3A" w14:textId="77777777" w:rsidR="00627C6E" w:rsidRPr="00CC2083" w:rsidRDefault="00627C6E" w:rsidP="00627C6E">
            <w:r>
              <w:rPr>
                <w:rFonts w:hint="eastAsia"/>
              </w:rPr>
              <w:t>2</w:t>
            </w:r>
          </w:p>
        </w:tc>
        <w:tc>
          <w:tcPr>
            <w:tcW w:w="2976" w:type="dxa"/>
            <w:vAlign w:val="center"/>
          </w:tcPr>
          <w:p w14:paraId="64442ACF" w14:textId="77777777" w:rsidR="00627C6E" w:rsidRPr="002A742B" w:rsidRDefault="00627C6E" w:rsidP="00627C6E">
            <w:r>
              <w:rPr>
                <w:rFonts w:hint="eastAsia"/>
              </w:rPr>
              <w:t>失信人</w:t>
            </w:r>
            <w:r>
              <w:rPr>
                <w:rFonts w:ascii="宋体" w:eastAsia="宋体" w:hAnsi="宋体" w:hint="eastAsia"/>
              </w:rPr>
              <w:t>辅助身份证明文件类别</w:t>
            </w:r>
          </w:p>
        </w:tc>
        <w:tc>
          <w:tcPr>
            <w:tcW w:w="2552" w:type="dxa"/>
            <w:vAlign w:val="center"/>
          </w:tcPr>
          <w:p w14:paraId="262B3AD1" w14:textId="77777777" w:rsidR="00627C6E" w:rsidRPr="004655CD" w:rsidRDefault="00627C6E" w:rsidP="00627C6E">
            <w:r>
              <w:rPr>
                <w:rFonts w:hint="eastAsia"/>
              </w:rPr>
              <w:t>当客户类别为“</w:t>
            </w:r>
            <w:r>
              <w:rPr>
                <w:rFonts w:hint="eastAsia"/>
              </w:rPr>
              <w:t>0</w:t>
            </w:r>
            <w:r>
              <w:rPr>
                <w:rFonts w:hint="eastAsia"/>
              </w:rPr>
              <w:t>”（个人客户）时，该字段为空</w:t>
            </w:r>
          </w:p>
        </w:tc>
      </w:tr>
      <w:tr w:rsidR="00627C6E" w14:paraId="4259C62B" w14:textId="77777777" w:rsidTr="00627C6E">
        <w:trPr>
          <w:trHeight w:val="415"/>
          <w:jc w:val="center"/>
        </w:trPr>
        <w:tc>
          <w:tcPr>
            <w:tcW w:w="537" w:type="dxa"/>
            <w:vAlign w:val="center"/>
          </w:tcPr>
          <w:p w14:paraId="2C2A2A1D" w14:textId="77777777" w:rsidR="009018C2" w:rsidRDefault="009018C2">
            <w:pPr>
              <w:pStyle w:val="ab"/>
              <w:numPr>
                <w:ilvl w:val="0"/>
                <w:numId w:val="178"/>
              </w:numPr>
              <w:ind w:firstLineChars="0"/>
              <w:jc w:val="center"/>
              <w:rPr>
                <w:b/>
                <w:bCs/>
                <w:szCs w:val="32"/>
              </w:rPr>
            </w:pPr>
          </w:p>
        </w:tc>
        <w:tc>
          <w:tcPr>
            <w:tcW w:w="1295" w:type="dxa"/>
            <w:vAlign w:val="center"/>
          </w:tcPr>
          <w:p w14:paraId="689E768C" w14:textId="77777777" w:rsidR="00627C6E" w:rsidRPr="00C45958" w:rsidRDefault="00627C6E" w:rsidP="00627C6E">
            <w:r w:rsidRPr="00C45958">
              <w:rPr>
                <w:rFonts w:hint="eastAsia"/>
              </w:rPr>
              <w:t>FZZJDM</w:t>
            </w:r>
          </w:p>
        </w:tc>
        <w:tc>
          <w:tcPr>
            <w:tcW w:w="1253" w:type="dxa"/>
          </w:tcPr>
          <w:p w14:paraId="2236B4CC" w14:textId="77777777" w:rsidR="00627C6E" w:rsidRDefault="00627C6E" w:rsidP="00627C6E">
            <w:r w:rsidRPr="00994689">
              <w:rPr>
                <w:rFonts w:hint="eastAsia"/>
              </w:rPr>
              <w:t>Character</w:t>
            </w:r>
          </w:p>
        </w:tc>
        <w:tc>
          <w:tcPr>
            <w:tcW w:w="851" w:type="dxa"/>
            <w:vAlign w:val="center"/>
          </w:tcPr>
          <w:p w14:paraId="27C2CB14" w14:textId="77777777" w:rsidR="00627C6E" w:rsidRDefault="00627C6E" w:rsidP="00627C6E">
            <w:r>
              <w:rPr>
                <w:rFonts w:hint="eastAsia"/>
              </w:rPr>
              <w:t>40</w:t>
            </w:r>
          </w:p>
        </w:tc>
        <w:tc>
          <w:tcPr>
            <w:tcW w:w="2976" w:type="dxa"/>
            <w:vAlign w:val="center"/>
          </w:tcPr>
          <w:p w14:paraId="76F5975A" w14:textId="77777777" w:rsidR="00627C6E" w:rsidRPr="00C45958" w:rsidRDefault="00627C6E" w:rsidP="00627C6E">
            <w:r>
              <w:rPr>
                <w:rFonts w:hint="eastAsia"/>
              </w:rPr>
              <w:t>失信人</w:t>
            </w:r>
            <w:r>
              <w:rPr>
                <w:rFonts w:ascii="宋体" w:eastAsia="宋体" w:hAnsi="宋体" w:hint="eastAsia"/>
              </w:rPr>
              <w:t>辅助身份证明文件代码</w:t>
            </w:r>
          </w:p>
        </w:tc>
        <w:tc>
          <w:tcPr>
            <w:tcW w:w="2552" w:type="dxa"/>
            <w:vAlign w:val="center"/>
          </w:tcPr>
          <w:p w14:paraId="46BC56C6" w14:textId="77777777" w:rsidR="00627C6E" w:rsidRPr="00C45958" w:rsidRDefault="00627C6E" w:rsidP="00627C6E">
            <w:r>
              <w:rPr>
                <w:rFonts w:hint="eastAsia"/>
              </w:rPr>
              <w:t>当客户类别为“</w:t>
            </w:r>
            <w:r>
              <w:rPr>
                <w:rFonts w:hint="eastAsia"/>
              </w:rPr>
              <w:t>0</w:t>
            </w:r>
            <w:r>
              <w:rPr>
                <w:rFonts w:hint="eastAsia"/>
              </w:rPr>
              <w:t>”（个人客户）时，该字段为空</w:t>
            </w:r>
          </w:p>
        </w:tc>
      </w:tr>
      <w:tr w:rsidR="00627C6E" w14:paraId="502CA51B" w14:textId="77777777" w:rsidTr="00627C6E">
        <w:trPr>
          <w:trHeight w:val="415"/>
          <w:jc w:val="center"/>
        </w:trPr>
        <w:tc>
          <w:tcPr>
            <w:tcW w:w="537" w:type="dxa"/>
            <w:vAlign w:val="center"/>
          </w:tcPr>
          <w:p w14:paraId="09142A1A" w14:textId="77777777" w:rsidR="009018C2" w:rsidRDefault="009018C2">
            <w:pPr>
              <w:pStyle w:val="ab"/>
              <w:numPr>
                <w:ilvl w:val="0"/>
                <w:numId w:val="178"/>
              </w:numPr>
              <w:ind w:firstLineChars="0"/>
              <w:jc w:val="center"/>
              <w:rPr>
                <w:b/>
                <w:bCs/>
                <w:szCs w:val="32"/>
              </w:rPr>
            </w:pPr>
          </w:p>
        </w:tc>
        <w:tc>
          <w:tcPr>
            <w:tcW w:w="1295" w:type="dxa"/>
            <w:vAlign w:val="center"/>
          </w:tcPr>
          <w:p w14:paraId="659FF00D" w14:textId="77777777" w:rsidR="00627C6E" w:rsidRPr="00C45958" w:rsidRDefault="00627C6E" w:rsidP="00627C6E">
            <w:r>
              <w:rPr>
                <w:rFonts w:hint="eastAsia"/>
              </w:rPr>
              <w:t>KHRQ</w:t>
            </w:r>
          </w:p>
        </w:tc>
        <w:tc>
          <w:tcPr>
            <w:tcW w:w="1253" w:type="dxa"/>
          </w:tcPr>
          <w:p w14:paraId="43C8FCF0" w14:textId="77777777" w:rsidR="00627C6E" w:rsidRDefault="00627C6E" w:rsidP="00627C6E">
            <w:r w:rsidRPr="00994689">
              <w:rPr>
                <w:rFonts w:hint="eastAsia"/>
              </w:rPr>
              <w:t>Character</w:t>
            </w:r>
          </w:p>
        </w:tc>
        <w:tc>
          <w:tcPr>
            <w:tcW w:w="851" w:type="dxa"/>
            <w:vAlign w:val="center"/>
          </w:tcPr>
          <w:p w14:paraId="109C5157" w14:textId="77777777" w:rsidR="00627C6E" w:rsidRPr="00C45958" w:rsidRDefault="00627C6E" w:rsidP="00627C6E">
            <w:r>
              <w:rPr>
                <w:rFonts w:hint="eastAsia"/>
              </w:rPr>
              <w:t>8</w:t>
            </w:r>
          </w:p>
        </w:tc>
        <w:tc>
          <w:tcPr>
            <w:tcW w:w="2976" w:type="dxa"/>
            <w:vAlign w:val="center"/>
          </w:tcPr>
          <w:p w14:paraId="57E93B63" w14:textId="77777777" w:rsidR="00627C6E" w:rsidRPr="002A742B" w:rsidRDefault="00627C6E" w:rsidP="00627C6E">
            <w:r>
              <w:rPr>
                <w:rFonts w:ascii="宋体" w:eastAsia="宋体" w:hAnsi="宋体" w:hint="eastAsia"/>
              </w:rPr>
              <w:t>开户日期</w:t>
            </w:r>
          </w:p>
        </w:tc>
        <w:tc>
          <w:tcPr>
            <w:tcW w:w="2552" w:type="dxa"/>
            <w:vAlign w:val="center"/>
          </w:tcPr>
          <w:p w14:paraId="29983B6E" w14:textId="77777777" w:rsidR="00627C6E" w:rsidRPr="00C45958" w:rsidRDefault="00627C6E" w:rsidP="00627C6E"/>
        </w:tc>
      </w:tr>
      <w:tr w:rsidR="00627C6E" w14:paraId="763D2AF3" w14:textId="77777777" w:rsidTr="00627C6E">
        <w:trPr>
          <w:trHeight w:val="415"/>
          <w:jc w:val="center"/>
        </w:trPr>
        <w:tc>
          <w:tcPr>
            <w:tcW w:w="537" w:type="dxa"/>
            <w:vAlign w:val="center"/>
          </w:tcPr>
          <w:p w14:paraId="5BC6D4D9" w14:textId="77777777" w:rsidR="009018C2" w:rsidRDefault="009018C2">
            <w:pPr>
              <w:pStyle w:val="ab"/>
              <w:numPr>
                <w:ilvl w:val="0"/>
                <w:numId w:val="178"/>
              </w:numPr>
              <w:ind w:firstLineChars="0"/>
              <w:jc w:val="center"/>
              <w:rPr>
                <w:b/>
                <w:bCs/>
                <w:szCs w:val="32"/>
              </w:rPr>
            </w:pPr>
          </w:p>
        </w:tc>
        <w:tc>
          <w:tcPr>
            <w:tcW w:w="1295" w:type="dxa"/>
            <w:vAlign w:val="center"/>
          </w:tcPr>
          <w:p w14:paraId="75E07314" w14:textId="77777777" w:rsidR="00627C6E" w:rsidRPr="00C45958" w:rsidRDefault="00627C6E" w:rsidP="00627C6E">
            <w:r w:rsidRPr="00254896">
              <w:rPr>
                <w:rFonts w:hint="eastAsia"/>
              </w:rPr>
              <w:t>KH</w:t>
            </w:r>
            <w:r>
              <w:rPr>
                <w:rFonts w:hint="eastAsia"/>
              </w:rPr>
              <w:t>JG</w:t>
            </w:r>
            <w:r w:rsidRPr="00254896">
              <w:rPr>
                <w:rFonts w:hint="eastAsia"/>
              </w:rPr>
              <w:t>DM</w:t>
            </w:r>
          </w:p>
        </w:tc>
        <w:tc>
          <w:tcPr>
            <w:tcW w:w="1253" w:type="dxa"/>
          </w:tcPr>
          <w:p w14:paraId="3EABB5D6" w14:textId="77777777" w:rsidR="00627C6E" w:rsidRDefault="00627C6E" w:rsidP="00627C6E">
            <w:r w:rsidRPr="00994689">
              <w:rPr>
                <w:rFonts w:hint="eastAsia"/>
              </w:rPr>
              <w:t>Character</w:t>
            </w:r>
          </w:p>
        </w:tc>
        <w:tc>
          <w:tcPr>
            <w:tcW w:w="851" w:type="dxa"/>
            <w:vAlign w:val="center"/>
          </w:tcPr>
          <w:p w14:paraId="5C6B980D" w14:textId="77777777" w:rsidR="00627C6E" w:rsidRPr="00C45958" w:rsidRDefault="00627C6E" w:rsidP="00627C6E">
            <w:r>
              <w:rPr>
                <w:rFonts w:hint="eastAsia"/>
              </w:rPr>
              <w:t>6</w:t>
            </w:r>
          </w:p>
        </w:tc>
        <w:tc>
          <w:tcPr>
            <w:tcW w:w="2976" w:type="dxa"/>
            <w:vAlign w:val="center"/>
          </w:tcPr>
          <w:p w14:paraId="26B5053D" w14:textId="77777777" w:rsidR="00627C6E" w:rsidRPr="00E9251E" w:rsidRDefault="00627C6E" w:rsidP="00627C6E">
            <w:r>
              <w:rPr>
                <w:rFonts w:ascii="宋体" w:eastAsia="宋体" w:hAnsi="宋体" w:hint="eastAsia"/>
              </w:rPr>
              <w:t>开户代理机构代码</w:t>
            </w:r>
          </w:p>
        </w:tc>
        <w:tc>
          <w:tcPr>
            <w:tcW w:w="2552" w:type="dxa"/>
            <w:vAlign w:val="center"/>
          </w:tcPr>
          <w:p w14:paraId="0996B8D3" w14:textId="77777777" w:rsidR="00627C6E" w:rsidRPr="00C45958" w:rsidRDefault="00627C6E" w:rsidP="00627C6E"/>
        </w:tc>
      </w:tr>
      <w:tr w:rsidR="00627C6E" w14:paraId="4887822C" w14:textId="77777777" w:rsidTr="00627C6E">
        <w:trPr>
          <w:trHeight w:val="415"/>
          <w:jc w:val="center"/>
        </w:trPr>
        <w:tc>
          <w:tcPr>
            <w:tcW w:w="537" w:type="dxa"/>
            <w:vAlign w:val="center"/>
          </w:tcPr>
          <w:p w14:paraId="23A5A43D" w14:textId="77777777" w:rsidR="009018C2" w:rsidRDefault="009018C2">
            <w:pPr>
              <w:pStyle w:val="ab"/>
              <w:numPr>
                <w:ilvl w:val="0"/>
                <w:numId w:val="178"/>
              </w:numPr>
              <w:ind w:firstLineChars="0"/>
              <w:jc w:val="center"/>
              <w:rPr>
                <w:b/>
                <w:bCs/>
                <w:szCs w:val="32"/>
              </w:rPr>
            </w:pPr>
          </w:p>
        </w:tc>
        <w:tc>
          <w:tcPr>
            <w:tcW w:w="1295" w:type="dxa"/>
            <w:vAlign w:val="center"/>
          </w:tcPr>
          <w:p w14:paraId="249A8AA9" w14:textId="77777777" w:rsidR="00627C6E" w:rsidRPr="00C45958" w:rsidRDefault="00627C6E" w:rsidP="00627C6E">
            <w:r w:rsidRPr="00254896">
              <w:rPr>
                <w:rFonts w:hint="eastAsia"/>
              </w:rPr>
              <w:t>KHWDDM</w:t>
            </w:r>
          </w:p>
        </w:tc>
        <w:tc>
          <w:tcPr>
            <w:tcW w:w="1253" w:type="dxa"/>
          </w:tcPr>
          <w:p w14:paraId="57C62858" w14:textId="77777777" w:rsidR="00627C6E" w:rsidRDefault="00627C6E" w:rsidP="00627C6E">
            <w:r w:rsidRPr="00994689">
              <w:rPr>
                <w:rFonts w:hint="eastAsia"/>
              </w:rPr>
              <w:t>Character</w:t>
            </w:r>
          </w:p>
        </w:tc>
        <w:tc>
          <w:tcPr>
            <w:tcW w:w="851" w:type="dxa"/>
            <w:vAlign w:val="center"/>
          </w:tcPr>
          <w:p w14:paraId="6806A596" w14:textId="77777777" w:rsidR="00627C6E" w:rsidRPr="00C45958" w:rsidRDefault="00627C6E" w:rsidP="00627C6E">
            <w:r>
              <w:rPr>
                <w:rFonts w:hint="eastAsia"/>
              </w:rPr>
              <w:t>10</w:t>
            </w:r>
          </w:p>
        </w:tc>
        <w:tc>
          <w:tcPr>
            <w:tcW w:w="2976" w:type="dxa"/>
            <w:vAlign w:val="center"/>
          </w:tcPr>
          <w:p w14:paraId="620B61BA" w14:textId="77777777" w:rsidR="00627C6E" w:rsidRPr="00E9251E" w:rsidRDefault="00627C6E" w:rsidP="00627C6E">
            <w:r>
              <w:rPr>
                <w:rFonts w:ascii="宋体" w:eastAsia="宋体" w:hAnsi="宋体" w:hint="eastAsia"/>
              </w:rPr>
              <w:t>开户代理网点代码</w:t>
            </w:r>
          </w:p>
        </w:tc>
        <w:tc>
          <w:tcPr>
            <w:tcW w:w="2552" w:type="dxa"/>
            <w:vAlign w:val="center"/>
          </w:tcPr>
          <w:p w14:paraId="69B10E89" w14:textId="77777777" w:rsidR="00627C6E" w:rsidRPr="00C45958" w:rsidRDefault="00627C6E" w:rsidP="00627C6E"/>
        </w:tc>
      </w:tr>
      <w:tr w:rsidR="00627C6E" w14:paraId="3C985F5C" w14:textId="77777777" w:rsidTr="00627C6E">
        <w:trPr>
          <w:trHeight w:val="415"/>
          <w:jc w:val="center"/>
        </w:trPr>
        <w:tc>
          <w:tcPr>
            <w:tcW w:w="537" w:type="dxa"/>
            <w:vAlign w:val="center"/>
          </w:tcPr>
          <w:p w14:paraId="1199BB1D" w14:textId="77777777" w:rsidR="009018C2" w:rsidRDefault="009018C2">
            <w:pPr>
              <w:pStyle w:val="ab"/>
              <w:numPr>
                <w:ilvl w:val="0"/>
                <w:numId w:val="178"/>
              </w:numPr>
              <w:ind w:firstLineChars="0"/>
              <w:jc w:val="center"/>
              <w:rPr>
                <w:b/>
                <w:bCs/>
                <w:szCs w:val="32"/>
              </w:rPr>
            </w:pPr>
          </w:p>
        </w:tc>
        <w:tc>
          <w:tcPr>
            <w:tcW w:w="1295" w:type="dxa"/>
            <w:vAlign w:val="center"/>
          </w:tcPr>
          <w:p w14:paraId="51ABF4F1" w14:textId="77777777" w:rsidR="00627C6E" w:rsidRPr="00C45958" w:rsidRDefault="00627C6E" w:rsidP="00627C6E">
            <w:r>
              <w:rPr>
                <w:rFonts w:hint="eastAsia"/>
              </w:rPr>
              <w:t>BYZD1</w:t>
            </w:r>
          </w:p>
        </w:tc>
        <w:tc>
          <w:tcPr>
            <w:tcW w:w="1253" w:type="dxa"/>
          </w:tcPr>
          <w:p w14:paraId="4CE09E3D" w14:textId="77777777" w:rsidR="00627C6E" w:rsidRDefault="00627C6E" w:rsidP="00627C6E">
            <w:r w:rsidRPr="001A63B2">
              <w:rPr>
                <w:rFonts w:hint="eastAsia"/>
              </w:rPr>
              <w:t>Character</w:t>
            </w:r>
          </w:p>
        </w:tc>
        <w:tc>
          <w:tcPr>
            <w:tcW w:w="851" w:type="dxa"/>
            <w:vAlign w:val="center"/>
          </w:tcPr>
          <w:p w14:paraId="60235815" w14:textId="77777777" w:rsidR="00627C6E" w:rsidRPr="00C45958" w:rsidRDefault="00627C6E" w:rsidP="00627C6E">
            <w:r>
              <w:rPr>
                <w:rFonts w:hint="eastAsia"/>
              </w:rPr>
              <w:t>20</w:t>
            </w:r>
          </w:p>
        </w:tc>
        <w:tc>
          <w:tcPr>
            <w:tcW w:w="2976" w:type="dxa"/>
            <w:vAlign w:val="center"/>
          </w:tcPr>
          <w:p w14:paraId="46F71A3C" w14:textId="77777777" w:rsidR="00627C6E" w:rsidRPr="00C45958" w:rsidRDefault="00627C6E" w:rsidP="00627C6E">
            <w:r>
              <w:rPr>
                <w:rFonts w:hint="eastAsia"/>
              </w:rPr>
              <w:t>备用字段</w:t>
            </w:r>
            <w:r>
              <w:rPr>
                <w:rFonts w:hint="eastAsia"/>
              </w:rPr>
              <w:t>1</w:t>
            </w:r>
          </w:p>
        </w:tc>
        <w:tc>
          <w:tcPr>
            <w:tcW w:w="2552" w:type="dxa"/>
            <w:vAlign w:val="center"/>
          </w:tcPr>
          <w:p w14:paraId="10B64C43" w14:textId="77777777" w:rsidR="00627C6E" w:rsidRPr="00C45958" w:rsidRDefault="00627C6E" w:rsidP="00627C6E"/>
        </w:tc>
      </w:tr>
      <w:tr w:rsidR="00627C6E" w14:paraId="6A2F06DC" w14:textId="77777777" w:rsidTr="00627C6E">
        <w:trPr>
          <w:trHeight w:val="415"/>
          <w:jc w:val="center"/>
        </w:trPr>
        <w:tc>
          <w:tcPr>
            <w:tcW w:w="537" w:type="dxa"/>
            <w:vAlign w:val="center"/>
          </w:tcPr>
          <w:p w14:paraId="3C8F2F07" w14:textId="77777777" w:rsidR="009018C2" w:rsidRDefault="009018C2">
            <w:pPr>
              <w:pStyle w:val="ab"/>
              <w:numPr>
                <w:ilvl w:val="0"/>
                <w:numId w:val="178"/>
              </w:numPr>
              <w:ind w:firstLineChars="0"/>
              <w:jc w:val="center"/>
              <w:rPr>
                <w:b/>
                <w:bCs/>
                <w:szCs w:val="32"/>
              </w:rPr>
            </w:pPr>
          </w:p>
        </w:tc>
        <w:tc>
          <w:tcPr>
            <w:tcW w:w="1295" w:type="dxa"/>
            <w:vAlign w:val="center"/>
          </w:tcPr>
          <w:p w14:paraId="5C0BFAE1" w14:textId="77777777" w:rsidR="00627C6E" w:rsidRPr="00C45958" w:rsidRDefault="00627C6E" w:rsidP="00627C6E">
            <w:r>
              <w:rPr>
                <w:rFonts w:hint="eastAsia"/>
              </w:rPr>
              <w:t>BYZD2</w:t>
            </w:r>
          </w:p>
        </w:tc>
        <w:tc>
          <w:tcPr>
            <w:tcW w:w="1253" w:type="dxa"/>
          </w:tcPr>
          <w:p w14:paraId="52A473B0" w14:textId="77777777" w:rsidR="00627C6E" w:rsidRDefault="00627C6E" w:rsidP="00627C6E">
            <w:r w:rsidRPr="001A63B2">
              <w:rPr>
                <w:rFonts w:hint="eastAsia"/>
              </w:rPr>
              <w:t>Character</w:t>
            </w:r>
          </w:p>
        </w:tc>
        <w:tc>
          <w:tcPr>
            <w:tcW w:w="851" w:type="dxa"/>
            <w:vAlign w:val="center"/>
          </w:tcPr>
          <w:p w14:paraId="09F6FAA3" w14:textId="77777777" w:rsidR="00627C6E" w:rsidRPr="00C45958" w:rsidRDefault="00627C6E" w:rsidP="00627C6E">
            <w:r>
              <w:rPr>
                <w:rFonts w:hint="eastAsia"/>
              </w:rPr>
              <w:t>20</w:t>
            </w:r>
          </w:p>
        </w:tc>
        <w:tc>
          <w:tcPr>
            <w:tcW w:w="2976" w:type="dxa"/>
            <w:vAlign w:val="center"/>
          </w:tcPr>
          <w:p w14:paraId="62F9EE91" w14:textId="77777777" w:rsidR="00627C6E" w:rsidRDefault="00627C6E" w:rsidP="00627C6E">
            <w:r>
              <w:rPr>
                <w:rFonts w:hint="eastAsia"/>
              </w:rPr>
              <w:t>备用字段</w:t>
            </w:r>
            <w:r>
              <w:rPr>
                <w:rFonts w:hint="eastAsia"/>
              </w:rPr>
              <w:t>2</w:t>
            </w:r>
          </w:p>
        </w:tc>
        <w:tc>
          <w:tcPr>
            <w:tcW w:w="2552" w:type="dxa"/>
            <w:vAlign w:val="center"/>
          </w:tcPr>
          <w:p w14:paraId="29422916" w14:textId="77777777" w:rsidR="00627C6E" w:rsidRPr="00C45958" w:rsidRDefault="00627C6E" w:rsidP="00627C6E"/>
        </w:tc>
      </w:tr>
      <w:tr w:rsidR="00627C6E" w14:paraId="1164FEF5" w14:textId="77777777" w:rsidTr="00627C6E">
        <w:trPr>
          <w:trHeight w:val="415"/>
          <w:jc w:val="center"/>
        </w:trPr>
        <w:tc>
          <w:tcPr>
            <w:tcW w:w="537" w:type="dxa"/>
            <w:vAlign w:val="center"/>
          </w:tcPr>
          <w:p w14:paraId="292705E8" w14:textId="77777777" w:rsidR="009018C2" w:rsidRDefault="009018C2">
            <w:pPr>
              <w:pStyle w:val="ab"/>
              <w:numPr>
                <w:ilvl w:val="0"/>
                <w:numId w:val="178"/>
              </w:numPr>
              <w:ind w:firstLineChars="0"/>
              <w:jc w:val="center"/>
              <w:rPr>
                <w:b/>
                <w:bCs/>
                <w:szCs w:val="32"/>
              </w:rPr>
            </w:pPr>
          </w:p>
        </w:tc>
        <w:tc>
          <w:tcPr>
            <w:tcW w:w="1295" w:type="dxa"/>
            <w:vAlign w:val="center"/>
          </w:tcPr>
          <w:p w14:paraId="591A62E8" w14:textId="77777777" w:rsidR="00627C6E" w:rsidRPr="00C45958" w:rsidRDefault="00627C6E" w:rsidP="00627C6E">
            <w:r>
              <w:rPr>
                <w:rFonts w:hint="eastAsia"/>
              </w:rPr>
              <w:t>BYZD3</w:t>
            </w:r>
          </w:p>
        </w:tc>
        <w:tc>
          <w:tcPr>
            <w:tcW w:w="1253" w:type="dxa"/>
          </w:tcPr>
          <w:p w14:paraId="64513F03" w14:textId="77777777" w:rsidR="00627C6E" w:rsidRDefault="00627C6E" w:rsidP="00627C6E">
            <w:r w:rsidRPr="001A63B2">
              <w:rPr>
                <w:rFonts w:hint="eastAsia"/>
              </w:rPr>
              <w:t>Character</w:t>
            </w:r>
          </w:p>
        </w:tc>
        <w:tc>
          <w:tcPr>
            <w:tcW w:w="851" w:type="dxa"/>
            <w:vAlign w:val="center"/>
          </w:tcPr>
          <w:p w14:paraId="1BEB430A" w14:textId="77777777" w:rsidR="00627C6E" w:rsidRPr="00C45958" w:rsidRDefault="00627C6E" w:rsidP="00627C6E">
            <w:r>
              <w:rPr>
                <w:rFonts w:hint="eastAsia"/>
              </w:rPr>
              <w:t>20</w:t>
            </w:r>
          </w:p>
        </w:tc>
        <w:tc>
          <w:tcPr>
            <w:tcW w:w="2976" w:type="dxa"/>
            <w:vAlign w:val="center"/>
          </w:tcPr>
          <w:p w14:paraId="2B778E28" w14:textId="77777777" w:rsidR="00627C6E" w:rsidRDefault="00627C6E" w:rsidP="00627C6E">
            <w:r>
              <w:rPr>
                <w:rFonts w:hint="eastAsia"/>
              </w:rPr>
              <w:t>备用字段</w:t>
            </w:r>
            <w:r>
              <w:rPr>
                <w:rFonts w:hint="eastAsia"/>
              </w:rPr>
              <w:t>3</w:t>
            </w:r>
          </w:p>
        </w:tc>
        <w:tc>
          <w:tcPr>
            <w:tcW w:w="2552" w:type="dxa"/>
            <w:vAlign w:val="center"/>
          </w:tcPr>
          <w:p w14:paraId="24955EDD" w14:textId="77777777" w:rsidR="00627C6E" w:rsidRPr="00C45958" w:rsidRDefault="00627C6E" w:rsidP="00627C6E"/>
        </w:tc>
      </w:tr>
    </w:tbl>
    <w:p w14:paraId="6A95B918" w14:textId="77777777" w:rsidR="00627C6E" w:rsidRPr="00586E6F" w:rsidRDefault="00627C6E" w:rsidP="00627C6E">
      <w:pPr>
        <w:spacing w:line="360" w:lineRule="auto"/>
        <w:rPr>
          <w:b/>
          <w:sz w:val="30"/>
          <w:szCs w:val="30"/>
        </w:rPr>
      </w:pPr>
      <w:r w:rsidRPr="00586E6F">
        <w:rPr>
          <w:rFonts w:hint="eastAsia"/>
          <w:b/>
          <w:sz w:val="30"/>
          <w:szCs w:val="30"/>
        </w:rPr>
        <w:t>说明：</w:t>
      </w:r>
    </w:p>
    <w:p w14:paraId="0CEAC17D" w14:textId="77777777" w:rsidR="009018C2" w:rsidRDefault="00627C6E">
      <w:pPr>
        <w:pStyle w:val="ab"/>
        <w:numPr>
          <w:ilvl w:val="0"/>
          <w:numId w:val="177"/>
        </w:numPr>
        <w:spacing w:line="360" w:lineRule="auto"/>
        <w:ind w:left="357" w:firstLineChars="0" w:hanging="357"/>
      </w:pPr>
      <w:r>
        <w:rPr>
          <w:rFonts w:hint="eastAsia"/>
        </w:rPr>
        <w:t>文件名称：</w:t>
      </w:r>
      <w:r>
        <w:rPr>
          <w:rFonts w:hint="eastAsia"/>
        </w:rPr>
        <w:t>sxkhxx_XXXXXX.mdd</w:t>
      </w:r>
    </w:p>
    <w:p w14:paraId="250D7DE0" w14:textId="77777777" w:rsidR="009018C2" w:rsidRDefault="00627C6E">
      <w:pPr>
        <w:pStyle w:val="ab"/>
        <w:numPr>
          <w:ilvl w:val="0"/>
          <w:numId w:val="177"/>
        </w:numPr>
        <w:spacing w:line="360" w:lineRule="auto"/>
        <w:ind w:left="357" w:firstLineChars="0" w:hanging="357"/>
      </w:pPr>
      <w:r>
        <w:rPr>
          <w:rFonts w:hint="eastAsia"/>
        </w:rPr>
        <w:t>压缩后文件名称：</w:t>
      </w:r>
      <w:r>
        <w:rPr>
          <w:rFonts w:hint="eastAsia"/>
        </w:rPr>
        <w:t>sxkhxx _XXXXXX.mdd.bz2</w:t>
      </w:r>
    </w:p>
    <w:p w14:paraId="11A2CD53" w14:textId="77777777" w:rsidR="009018C2" w:rsidRDefault="00627C6E">
      <w:pPr>
        <w:pStyle w:val="ab"/>
        <w:numPr>
          <w:ilvl w:val="0"/>
          <w:numId w:val="177"/>
        </w:numPr>
        <w:spacing w:line="360" w:lineRule="auto"/>
        <w:ind w:left="357" w:firstLineChars="0" w:hanging="357"/>
      </w:pPr>
      <w:r>
        <w:rPr>
          <w:rFonts w:hint="eastAsia"/>
        </w:rPr>
        <w:t>发送方：中国结算账户系统</w:t>
      </w:r>
    </w:p>
    <w:p w14:paraId="2DAB9F8D" w14:textId="77777777" w:rsidR="009018C2" w:rsidRDefault="00627C6E">
      <w:pPr>
        <w:pStyle w:val="ab"/>
        <w:numPr>
          <w:ilvl w:val="0"/>
          <w:numId w:val="177"/>
        </w:numPr>
        <w:spacing w:line="360" w:lineRule="auto"/>
        <w:ind w:left="357" w:firstLineChars="0" w:hanging="357"/>
      </w:pPr>
      <w:r>
        <w:rPr>
          <w:rFonts w:hint="eastAsia"/>
        </w:rPr>
        <w:t>接收方：开户代理机构</w:t>
      </w:r>
    </w:p>
    <w:p w14:paraId="2C14B91E" w14:textId="77777777" w:rsidR="009018C2" w:rsidRDefault="00627C6E">
      <w:pPr>
        <w:pStyle w:val="ab"/>
        <w:numPr>
          <w:ilvl w:val="0"/>
          <w:numId w:val="177"/>
        </w:numPr>
        <w:spacing w:line="360" w:lineRule="auto"/>
        <w:ind w:left="357" w:firstLineChars="0" w:hanging="357"/>
      </w:pPr>
      <w:r w:rsidRPr="00C77B74">
        <w:rPr>
          <w:rFonts w:hint="eastAsia"/>
        </w:rPr>
        <w:t>发送时点</w:t>
      </w:r>
      <w:r>
        <w:rPr>
          <w:rFonts w:hint="eastAsia"/>
        </w:rPr>
        <w:t>：</w:t>
      </w:r>
      <w:r w:rsidRPr="0015163B">
        <w:rPr>
          <w:rFonts w:hint="eastAsia"/>
        </w:rPr>
        <w:t>日终</w:t>
      </w:r>
    </w:p>
    <w:p w14:paraId="320E8605" w14:textId="77777777" w:rsidR="009018C2" w:rsidRDefault="00627C6E">
      <w:pPr>
        <w:pStyle w:val="ab"/>
        <w:numPr>
          <w:ilvl w:val="0"/>
          <w:numId w:val="177"/>
        </w:numPr>
        <w:spacing w:line="360" w:lineRule="auto"/>
        <w:ind w:left="357" w:firstLineChars="0" w:hanging="357"/>
      </w:pPr>
      <w:r>
        <w:rPr>
          <w:rFonts w:hint="eastAsia"/>
        </w:rPr>
        <w:t>发送周期：</w:t>
      </w:r>
      <w:r w:rsidRPr="0015163B">
        <w:rPr>
          <w:rFonts w:hint="eastAsia"/>
        </w:rPr>
        <w:t>每个交易日</w:t>
      </w:r>
    </w:p>
    <w:p w14:paraId="72384AA6" w14:textId="77777777" w:rsidR="009018C2" w:rsidRDefault="00627C6E">
      <w:pPr>
        <w:pStyle w:val="ab"/>
        <w:numPr>
          <w:ilvl w:val="0"/>
          <w:numId w:val="177"/>
        </w:numPr>
        <w:spacing w:line="360" w:lineRule="auto"/>
        <w:ind w:left="357" w:firstLineChars="0" w:hanging="357"/>
      </w:pPr>
      <w:r>
        <w:rPr>
          <w:rFonts w:hint="eastAsia"/>
        </w:rPr>
        <w:t>数据格式：</w:t>
      </w:r>
      <w:r>
        <w:rPr>
          <w:rFonts w:hint="eastAsia"/>
        </w:rPr>
        <w:t>FOXPRO2.5</w:t>
      </w:r>
      <w:r>
        <w:rPr>
          <w:rFonts w:hint="eastAsia"/>
        </w:rPr>
        <w:t>下的标准</w:t>
      </w:r>
      <w:r>
        <w:rPr>
          <w:rFonts w:hint="eastAsia"/>
        </w:rPr>
        <w:t>DBF</w:t>
      </w:r>
      <w:r>
        <w:rPr>
          <w:rFonts w:hint="eastAsia"/>
        </w:rPr>
        <w:t>格式</w:t>
      </w:r>
    </w:p>
    <w:p w14:paraId="7494C487" w14:textId="77777777" w:rsidR="009018C2" w:rsidRDefault="00627C6E">
      <w:pPr>
        <w:pStyle w:val="ab"/>
        <w:numPr>
          <w:ilvl w:val="0"/>
          <w:numId w:val="177"/>
        </w:numPr>
        <w:spacing w:line="360" w:lineRule="auto"/>
        <w:ind w:left="357" w:firstLineChars="0" w:hanging="357"/>
      </w:pPr>
      <w:r>
        <w:rPr>
          <w:rFonts w:hint="eastAsia"/>
        </w:rPr>
        <w:t>通信通道：</w:t>
      </w:r>
      <w:r>
        <w:rPr>
          <w:rFonts w:hint="eastAsia"/>
        </w:rPr>
        <w:t>PROP</w:t>
      </w:r>
      <w:r>
        <w:rPr>
          <w:rFonts w:hint="eastAsia"/>
        </w:rPr>
        <w:t>文件交换系统</w:t>
      </w:r>
    </w:p>
    <w:p w14:paraId="0A44638F" w14:textId="77777777" w:rsidR="009018C2" w:rsidRDefault="0094668F">
      <w:pPr>
        <w:pStyle w:val="ab"/>
        <w:numPr>
          <w:ilvl w:val="0"/>
          <w:numId w:val="177"/>
        </w:numPr>
        <w:spacing w:line="360" w:lineRule="auto"/>
        <w:ind w:left="357" w:firstLineChars="0" w:hanging="357"/>
      </w:pPr>
      <w:r>
        <w:rPr>
          <w:rFonts w:hint="eastAsia"/>
        </w:rPr>
        <w:t>如果被中国结算标记为失信人员的投资者当日新开立了证券账户，则该证券账户的信息会通过该文件中发送给申请开户的开户代理机构</w:t>
      </w:r>
      <w:r w:rsidR="00627C6E">
        <w:rPr>
          <w:rFonts w:hint="eastAsia"/>
        </w:rPr>
        <w:t>。</w:t>
      </w:r>
    </w:p>
    <w:p w14:paraId="7CAC29CE" w14:textId="77777777" w:rsidR="00D132E4" w:rsidRPr="00627C6E" w:rsidRDefault="00D132E4" w:rsidP="00D132E4">
      <w:pPr>
        <w:pStyle w:val="ab"/>
        <w:spacing w:line="360" w:lineRule="auto"/>
        <w:ind w:left="360" w:firstLineChars="0" w:firstLine="0"/>
      </w:pPr>
      <w:bookmarkStart w:id="1311" w:name="_GoBack"/>
      <w:bookmarkEnd w:id="1311"/>
    </w:p>
    <w:p w14:paraId="73CCC143" w14:textId="77777777" w:rsidR="003C6241" w:rsidRDefault="003C6241" w:rsidP="003C6241">
      <w:pPr>
        <w:pStyle w:val="1"/>
        <w:numPr>
          <w:ilvl w:val="0"/>
          <w:numId w:val="2"/>
        </w:numPr>
      </w:pPr>
      <w:bookmarkStart w:id="1312" w:name="_Toc358041979"/>
      <w:bookmarkStart w:id="1313" w:name="_Toc3820442"/>
      <w:r>
        <w:rPr>
          <w:rFonts w:hint="eastAsia"/>
        </w:rPr>
        <w:t>附录</w:t>
      </w:r>
      <w:bookmarkEnd w:id="1312"/>
      <w:bookmarkEnd w:id="1313"/>
    </w:p>
    <w:p w14:paraId="111F2A3E" w14:textId="77777777" w:rsidR="00A63DC5" w:rsidRDefault="00743E2F" w:rsidP="00980985">
      <w:pPr>
        <w:pStyle w:val="2"/>
      </w:pPr>
      <w:bookmarkStart w:id="1314" w:name="_Toc356558921"/>
      <w:bookmarkStart w:id="1315" w:name="_Toc356559302"/>
      <w:bookmarkStart w:id="1316" w:name="_Toc356558927"/>
      <w:bookmarkStart w:id="1317" w:name="_Toc356559308"/>
      <w:bookmarkStart w:id="1318" w:name="_Toc356558934"/>
      <w:bookmarkStart w:id="1319" w:name="_Toc356559315"/>
      <w:bookmarkStart w:id="1320" w:name="_Toc356558989"/>
      <w:bookmarkStart w:id="1321" w:name="_Toc356559370"/>
      <w:bookmarkStart w:id="1322" w:name="_Toc356558996"/>
      <w:bookmarkStart w:id="1323" w:name="_Toc356559377"/>
      <w:bookmarkStart w:id="1324" w:name="_Toc356558997"/>
      <w:bookmarkStart w:id="1325" w:name="_Toc356559378"/>
      <w:bookmarkStart w:id="1326" w:name="_Toc356558998"/>
      <w:bookmarkStart w:id="1327" w:name="_Toc356559379"/>
      <w:bookmarkStart w:id="1328" w:name="_Toc356558999"/>
      <w:bookmarkStart w:id="1329" w:name="_Toc356559380"/>
      <w:bookmarkStart w:id="1330" w:name="_Toc356559000"/>
      <w:bookmarkStart w:id="1331" w:name="_Toc356559381"/>
      <w:bookmarkStart w:id="1332" w:name="_Toc356559002"/>
      <w:bookmarkStart w:id="1333" w:name="_Toc356559383"/>
      <w:bookmarkStart w:id="1334" w:name="_Toc356559003"/>
      <w:bookmarkStart w:id="1335" w:name="_Toc356559384"/>
      <w:bookmarkStart w:id="1336" w:name="_Toc356559007"/>
      <w:bookmarkStart w:id="1337" w:name="_Toc356559388"/>
      <w:bookmarkStart w:id="1338" w:name="_Toc356559008"/>
      <w:bookmarkStart w:id="1339" w:name="_Toc356559389"/>
      <w:bookmarkStart w:id="1340" w:name="_Toc356559009"/>
      <w:bookmarkStart w:id="1341" w:name="_Toc356559390"/>
      <w:bookmarkStart w:id="1342" w:name="_Toc356559010"/>
      <w:bookmarkStart w:id="1343" w:name="_Toc356559391"/>
      <w:bookmarkStart w:id="1344" w:name="_Toc356559011"/>
      <w:bookmarkStart w:id="1345" w:name="_Toc356559392"/>
      <w:bookmarkStart w:id="1346" w:name="_Toc356559012"/>
      <w:bookmarkStart w:id="1347" w:name="_Toc356559393"/>
      <w:bookmarkStart w:id="1348" w:name="_Toc358041980"/>
      <w:bookmarkStart w:id="1349" w:name="_Toc382044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r>
        <w:rPr>
          <w:rFonts w:hint="eastAsia"/>
        </w:rPr>
        <w:t>第一</w:t>
      </w:r>
      <w:r>
        <w:t>节</w:t>
      </w:r>
      <w:r w:rsidR="003C6241" w:rsidRPr="009D217B">
        <w:rPr>
          <w:rFonts w:hint="eastAsia"/>
        </w:rPr>
        <w:t>数据字典</w:t>
      </w:r>
      <w:bookmarkEnd w:id="1348"/>
      <w:bookmarkEnd w:id="1349"/>
    </w:p>
    <w:tbl>
      <w:tblPr>
        <w:tblW w:w="824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1681"/>
        <w:gridCol w:w="75"/>
        <w:gridCol w:w="32"/>
        <w:gridCol w:w="6144"/>
        <w:gridCol w:w="33"/>
        <w:gridCol w:w="267"/>
      </w:tblGrid>
      <w:tr w:rsidR="00C70514" w:rsidRPr="00DC6455" w14:paraId="011AFBF3"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73A44C96" w14:textId="77777777" w:rsidR="00E70528" w:rsidRDefault="00D132E4">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客户类别(KHLB)意义如下：</w:t>
            </w:r>
          </w:p>
        </w:tc>
      </w:tr>
      <w:tr w:rsidR="00C70514" w:rsidRPr="00DC6455" w14:paraId="5546C3F8"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03404AA9"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KHLB</w:t>
            </w:r>
          </w:p>
        </w:tc>
        <w:tc>
          <w:tcPr>
            <w:tcW w:w="6209" w:type="dxa"/>
            <w:gridSpan w:val="3"/>
            <w:shd w:val="clear" w:color="000000" w:fill="D9D9D9"/>
            <w:noWrap/>
            <w:vAlign w:val="bottom"/>
            <w:hideMark/>
          </w:tcPr>
          <w:p w14:paraId="547CDD68"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C70514" w:rsidRPr="00DC6455" w14:paraId="0C33BDF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6D8E2E1" w14:textId="77777777" w:rsidR="00C70514" w:rsidRPr="00DC6455" w:rsidRDefault="00C70514" w:rsidP="003F6E2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198486CA"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个人客户</w:t>
            </w:r>
          </w:p>
        </w:tc>
      </w:tr>
      <w:tr w:rsidR="00C70514" w:rsidRPr="00DC6455" w14:paraId="3CAFDC59"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80A6FC3" w14:textId="77777777" w:rsidR="00C70514" w:rsidRPr="00DC6455" w:rsidRDefault="00C70514" w:rsidP="003F6E2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036E61F0"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机构客户</w:t>
            </w:r>
          </w:p>
        </w:tc>
      </w:tr>
      <w:tr w:rsidR="00917575" w:rsidRPr="00DC6455" w14:paraId="69B4434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1A529F5" w14:textId="77777777" w:rsidR="00917575" w:rsidRDefault="00917575" w:rsidP="003F6E2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78477DDB" w14:textId="77777777" w:rsidR="00917575" w:rsidRPr="00DC6455" w:rsidRDefault="00917575" w:rsidP="003F6E21">
            <w:pPr>
              <w:widowControl/>
              <w:jc w:val="left"/>
              <w:rPr>
                <w:rFonts w:ascii="宋体" w:eastAsia="宋体" w:hAnsi="宋体" w:cs="宋体"/>
                <w:color w:val="000000"/>
                <w:kern w:val="0"/>
                <w:sz w:val="22"/>
              </w:rPr>
            </w:pPr>
            <w:r>
              <w:rPr>
                <w:rFonts w:ascii="宋体" w:hAnsi="宋体" w:hint="eastAsia"/>
              </w:rPr>
              <w:t>产品客户</w:t>
            </w:r>
            <w:r w:rsidR="00F41AF7">
              <w:rPr>
                <w:rFonts w:ascii="宋体" w:eastAsia="宋体" w:hAnsi="宋体" w:cs="宋体" w:hint="eastAsia"/>
                <w:color w:val="000000"/>
                <w:kern w:val="0"/>
                <w:sz w:val="22"/>
              </w:rPr>
              <w:t>（该项在证券公司申报时不适用）</w:t>
            </w:r>
          </w:p>
        </w:tc>
      </w:tr>
      <w:tr w:rsidR="00C70514" w:rsidRPr="00DC6455" w14:paraId="2593AE63"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4386CDD8" w14:textId="77777777" w:rsidR="00E70528" w:rsidRDefault="00D132E4">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国籍/地区代码(GJDM)意义如下：</w:t>
            </w:r>
          </w:p>
        </w:tc>
      </w:tr>
      <w:tr w:rsidR="00C70514" w:rsidRPr="00DC6455" w14:paraId="4C12323C"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2D95DA6B"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GJDM</w:t>
            </w:r>
          </w:p>
        </w:tc>
        <w:tc>
          <w:tcPr>
            <w:tcW w:w="6209" w:type="dxa"/>
            <w:gridSpan w:val="3"/>
            <w:shd w:val="clear" w:color="000000" w:fill="D9D9D9"/>
            <w:noWrap/>
            <w:vAlign w:val="bottom"/>
            <w:hideMark/>
          </w:tcPr>
          <w:p w14:paraId="68E8F52A"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820793" w:rsidRPr="00DC6455" w14:paraId="29314303" w14:textId="77777777" w:rsidTr="00C20320">
        <w:trPr>
          <w:gridBefore w:val="1"/>
          <w:gridAfter w:val="1"/>
          <w:wBefore w:w="17" w:type="dxa"/>
          <w:wAfter w:w="267" w:type="dxa"/>
          <w:trHeight w:val="270"/>
        </w:trPr>
        <w:tc>
          <w:tcPr>
            <w:tcW w:w="1756" w:type="dxa"/>
            <w:gridSpan w:val="2"/>
            <w:shd w:val="clear" w:color="auto" w:fill="auto"/>
            <w:noWrap/>
            <w:hideMark/>
          </w:tcPr>
          <w:p w14:paraId="711E09CD" w14:textId="77777777" w:rsidR="00DA50E5" w:rsidRPr="00DA50E5" w:rsidRDefault="00820793">
            <w:pPr>
              <w:widowControl/>
              <w:jc w:val="left"/>
              <w:rPr>
                <w:rFonts w:ascii="宋体" w:hAnsi="宋体" w:cs="宋体"/>
                <w:color w:val="000000"/>
                <w:kern w:val="0"/>
                <w:sz w:val="22"/>
              </w:rPr>
            </w:pPr>
            <w:r w:rsidRPr="00F10036">
              <w:t>CHN</w:t>
            </w:r>
          </w:p>
        </w:tc>
        <w:tc>
          <w:tcPr>
            <w:tcW w:w="6209" w:type="dxa"/>
            <w:gridSpan w:val="3"/>
            <w:shd w:val="clear" w:color="auto" w:fill="auto"/>
            <w:noWrap/>
            <w:hideMark/>
          </w:tcPr>
          <w:p w14:paraId="286AEDC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中国</w:t>
            </w:r>
          </w:p>
        </w:tc>
      </w:tr>
      <w:tr w:rsidR="00820793" w:rsidRPr="00DC6455" w14:paraId="75F7F9E9" w14:textId="77777777" w:rsidTr="00C20320">
        <w:trPr>
          <w:gridBefore w:val="1"/>
          <w:gridAfter w:val="1"/>
          <w:wBefore w:w="17" w:type="dxa"/>
          <w:wAfter w:w="267" w:type="dxa"/>
          <w:trHeight w:val="270"/>
        </w:trPr>
        <w:tc>
          <w:tcPr>
            <w:tcW w:w="1756" w:type="dxa"/>
            <w:gridSpan w:val="2"/>
            <w:shd w:val="clear" w:color="auto" w:fill="auto"/>
            <w:noWrap/>
            <w:hideMark/>
          </w:tcPr>
          <w:p w14:paraId="61E4A1C1" w14:textId="77777777" w:rsidR="00DA50E5" w:rsidRPr="00DA50E5" w:rsidRDefault="00820793">
            <w:pPr>
              <w:widowControl/>
              <w:jc w:val="left"/>
              <w:rPr>
                <w:rFonts w:ascii="宋体" w:hAnsi="宋体" w:cs="宋体"/>
                <w:color w:val="000000"/>
                <w:kern w:val="0"/>
                <w:sz w:val="22"/>
              </w:rPr>
            </w:pPr>
            <w:r w:rsidRPr="00F10036">
              <w:t>ABW</w:t>
            </w:r>
          </w:p>
        </w:tc>
        <w:tc>
          <w:tcPr>
            <w:tcW w:w="6209" w:type="dxa"/>
            <w:gridSpan w:val="3"/>
            <w:shd w:val="clear" w:color="auto" w:fill="auto"/>
            <w:noWrap/>
            <w:hideMark/>
          </w:tcPr>
          <w:p w14:paraId="1B1E56E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阿鲁巴</w:t>
            </w:r>
          </w:p>
        </w:tc>
      </w:tr>
      <w:tr w:rsidR="00820793" w:rsidRPr="00DC6455" w14:paraId="0C9BCBEE" w14:textId="77777777" w:rsidTr="00C20320">
        <w:trPr>
          <w:gridBefore w:val="1"/>
          <w:gridAfter w:val="1"/>
          <w:wBefore w:w="17" w:type="dxa"/>
          <w:wAfter w:w="267" w:type="dxa"/>
          <w:trHeight w:val="270"/>
        </w:trPr>
        <w:tc>
          <w:tcPr>
            <w:tcW w:w="1756" w:type="dxa"/>
            <w:gridSpan w:val="2"/>
            <w:shd w:val="clear" w:color="auto" w:fill="auto"/>
            <w:noWrap/>
            <w:hideMark/>
          </w:tcPr>
          <w:p w14:paraId="453B495E" w14:textId="77777777" w:rsidR="00DA50E5" w:rsidRPr="00DA50E5" w:rsidRDefault="00820793">
            <w:pPr>
              <w:widowControl/>
              <w:jc w:val="left"/>
              <w:rPr>
                <w:rFonts w:ascii="宋体" w:hAnsi="宋体" w:cs="宋体"/>
                <w:color w:val="000000"/>
                <w:kern w:val="0"/>
                <w:sz w:val="22"/>
              </w:rPr>
            </w:pPr>
            <w:r w:rsidRPr="00F10036">
              <w:t>ADR</w:t>
            </w:r>
          </w:p>
        </w:tc>
        <w:tc>
          <w:tcPr>
            <w:tcW w:w="6209" w:type="dxa"/>
            <w:gridSpan w:val="3"/>
            <w:shd w:val="clear" w:color="auto" w:fill="auto"/>
            <w:noWrap/>
            <w:hideMark/>
          </w:tcPr>
          <w:p w14:paraId="0E7A806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安道尔</w:t>
            </w:r>
          </w:p>
        </w:tc>
      </w:tr>
      <w:tr w:rsidR="00820793" w:rsidRPr="00DC6455" w14:paraId="7CFF7C55" w14:textId="77777777" w:rsidTr="00C20320">
        <w:trPr>
          <w:gridBefore w:val="1"/>
          <w:gridAfter w:val="1"/>
          <w:wBefore w:w="17" w:type="dxa"/>
          <w:wAfter w:w="267" w:type="dxa"/>
          <w:trHeight w:val="270"/>
        </w:trPr>
        <w:tc>
          <w:tcPr>
            <w:tcW w:w="1756" w:type="dxa"/>
            <w:gridSpan w:val="2"/>
            <w:shd w:val="clear" w:color="auto" w:fill="auto"/>
            <w:noWrap/>
            <w:hideMark/>
          </w:tcPr>
          <w:p w14:paraId="4FEB0FE6" w14:textId="77777777" w:rsidR="00DA50E5" w:rsidRPr="00DA50E5" w:rsidRDefault="00820793">
            <w:pPr>
              <w:widowControl/>
              <w:jc w:val="left"/>
              <w:rPr>
                <w:rFonts w:ascii="宋体" w:hAnsi="宋体" w:cs="宋体"/>
                <w:color w:val="000000"/>
                <w:kern w:val="0"/>
                <w:sz w:val="22"/>
              </w:rPr>
            </w:pPr>
            <w:r w:rsidRPr="00F10036">
              <w:t>AFG</w:t>
            </w:r>
          </w:p>
        </w:tc>
        <w:tc>
          <w:tcPr>
            <w:tcW w:w="6209" w:type="dxa"/>
            <w:gridSpan w:val="3"/>
            <w:shd w:val="clear" w:color="auto" w:fill="auto"/>
            <w:noWrap/>
            <w:hideMark/>
          </w:tcPr>
          <w:p w14:paraId="07CDCB5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阿富汗</w:t>
            </w:r>
          </w:p>
        </w:tc>
      </w:tr>
      <w:tr w:rsidR="00820793" w:rsidRPr="00DC6455" w14:paraId="68EA4549" w14:textId="77777777" w:rsidTr="00C20320">
        <w:trPr>
          <w:gridBefore w:val="1"/>
          <w:gridAfter w:val="1"/>
          <w:wBefore w:w="17" w:type="dxa"/>
          <w:wAfter w:w="267" w:type="dxa"/>
          <w:trHeight w:val="270"/>
        </w:trPr>
        <w:tc>
          <w:tcPr>
            <w:tcW w:w="1756" w:type="dxa"/>
            <w:gridSpan w:val="2"/>
            <w:shd w:val="clear" w:color="auto" w:fill="auto"/>
            <w:noWrap/>
            <w:hideMark/>
          </w:tcPr>
          <w:p w14:paraId="7051C901" w14:textId="77777777" w:rsidR="00DA50E5" w:rsidRPr="00DA50E5" w:rsidRDefault="00820793">
            <w:pPr>
              <w:widowControl/>
              <w:jc w:val="left"/>
              <w:rPr>
                <w:rFonts w:ascii="宋体" w:hAnsi="宋体" w:cs="宋体"/>
                <w:color w:val="000000"/>
                <w:kern w:val="0"/>
                <w:sz w:val="22"/>
              </w:rPr>
            </w:pPr>
            <w:r w:rsidRPr="00F10036">
              <w:t>AGO</w:t>
            </w:r>
          </w:p>
        </w:tc>
        <w:tc>
          <w:tcPr>
            <w:tcW w:w="6209" w:type="dxa"/>
            <w:gridSpan w:val="3"/>
            <w:shd w:val="clear" w:color="auto" w:fill="auto"/>
            <w:noWrap/>
            <w:hideMark/>
          </w:tcPr>
          <w:p w14:paraId="0C991C9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安哥拉</w:t>
            </w:r>
          </w:p>
        </w:tc>
      </w:tr>
      <w:tr w:rsidR="00820793" w:rsidRPr="00DC6455" w14:paraId="322C458E" w14:textId="77777777" w:rsidTr="00C20320">
        <w:trPr>
          <w:gridBefore w:val="1"/>
          <w:gridAfter w:val="1"/>
          <w:wBefore w:w="17" w:type="dxa"/>
          <w:wAfter w:w="267" w:type="dxa"/>
          <w:trHeight w:val="270"/>
        </w:trPr>
        <w:tc>
          <w:tcPr>
            <w:tcW w:w="1756" w:type="dxa"/>
            <w:gridSpan w:val="2"/>
            <w:shd w:val="clear" w:color="auto" w:fill="auto"/>
            <w:noWrap/>
            <w:hideMark/>
          </w:tcPr>
          <w:p w14:paraId="7E70F475" w14:textId="77777777" w:rsidR="00DA50E5" w:rsidRPr="00DA50E5" w:rsidRDefault="00820793">
            <w:pPr>
              <w:widowControl/>
              <w:jc w:val="left"/>
              <w:rPr>
                <w:rFonts w:ascii="宋体" w:hAnsi="宋体" w:cs="宋体"/>
                <w:color w:val="000000"/>
                <w:kern w:val="0"/>
                <w:sz w:val="22"/>
              </w:rPr>
            </w:pPr>
            <w:r w:rsidRPr="00F10036">
              <w:t>AIA</w:t>
            </w:r>
          </w:p>
        </w:tc>
        <w:tc>
          <w:tcPr>
            <w:tcW w:w="6209" w:type="dxa"/>
            <w:gridSpan w:val="3"/>
            <w:shd w:val="clear" w:color="auto" w:fill="auto"/>
            <w:noWrap/>
            <w:hideMark/>
          </w:tcPr>
          <w:p w14:paraId="4E5F1EC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安圭拉</w:t>
            </w:r>
          </w:p>
        </w:tc>
      </w:tr>
      <w:tr w:rsidR="00820793" w:rsidRPr="00DC6455" w14:paraId="0294770A" w14:textId="77777777" w:rsidTr="00C20320">
        <w:trPr>
          <w:gridBefore w:val="1"/>
          <w:gridAfter w:val="1"/>
          <w:wBefore w:w="17" w:type="dxa"/>
          <w:wAfter w:w="267" w:type="dxa"/>
          <w:trHeight w:val="270"/>
        </w:trPr>
        <w:tc>
          <w:tcPr>
            <w:tcW w:w="1756" w:type="dxa"/>
            <w:gridSpan w:val="2"/>
            <w:shd w:val="clear" w:color="auto" w:fill="auto"/>
            <w:noWrap/>
            <w:hideMark/>
          </w:tcPr>
          <w:p w14:paraId="67753831" w14:textId="77777777" w:rsidR="00DA50E5" w:rsidRPr="00DA50E5" w:rsidRDefault="00820793">
            <w:pPr>
              <w:widowControl/>
              <w:jc w:val="left"/>
              <w:rPr>
                <w:rFonts w:ascii="宋体" w:hAnsi="宋体" w:cs="宋体"/>
                <w:color w:val="000000"/>
                <w:kern w:val="0"/>
                <w:sz w:val="22"/>
              </w:rPr>
            </w:pPr>
            <w:r w:rsidRPr="00F10036">
              <w:t>ALB</w:t>
            </w:r>
          </w:p>
        </w:tc>
        <w:tc>
          <w:tcPr>
            <w:tcW w:w="6209" w:type="dxa"/>
            <w:gridSpan w:val="3"/>
            <w:shd w:val="clear" w:color="auto" w:fill="auto"/>
            <w:noWrap/>
            <w:hideMark/>
          </w:tcPr>
          <w:p w14:paraId="16F9A75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阿尔巴尼亚</w:t>
            </w:r>
          </w:p>
        </w:tc>
      </w:tr>
      <w:tr w:rsidR="00820793" w:rsidRPr="00DC6455" w14:paraId="6FBBE6B6" w14:textId="77777777" w:rsidTr="00C20320">
        <w:trPr>
          <w:gridBefore w:val="1"/>
          <w:gridAfter w:val="1"/>
          <w:wBefore w:w="17" w:type="dxa"/>
          <w:wAfter w:w="267" w:type="dxa"/>
          <w:trHeight w:val="270"/>
        </w:trPr>
        <w:tc>
          <w:tcPr>
            <w:tcW w:w="1756" w:type="dxa"/>
            <w:gridSpan w:val="2"/>
            <w:shd w:val="clear" w:color="auto" w:fill="auto"/>
            <w:noWrap/>
            <w:hideMark/>
          </w:tcPr>
          <w:p w14:paraId="14A77F58" w14:textId="77777777" w:rsidR="00DA50E5" w:rsidRPr="00DA50E5" w:rsidRDefault="00820793">
            <w:pPr>
              <w:widowControl/>
              <w:jc w:val="left"/>
              <w:rPr>
                <w:rFonts w:ascii="宋体" w:hAnsi="宋体" w:cs="宋体"/>
                <w:color w:val="000000"/>
                <w:kern w:val="0"/>
                <w:sz w:val="22"/>
              </w:rPr>
            </w:pPr>
            <w:r w:rsidRPr="00F10036">
              <w:t>ALG</w:t>
            </w:r>
          </w:p>
        </w:tc>
        <w:tc>
          <w:tcPr>
            <w:tcW w:w="6209" w:type="dxa"/>
            <w:gridSpan w:val="3"/>
            <w:shd w:val="clear" w:color="auto" w:fill="auto"/>
            <w:noWrap/>
            <w:hideMark/>
          </w:tcPr>
          <w:p w14:paraId="78CD1C1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阿尔及利亚</w:t>
            </w:r>
          </w:p>
        </w:tc>
      </w:tr>
      <w:tr w:rsidR="00820793" w:rsidRPr="00DC6455" w14:paraId="4135734F" w14:textId="77777777" w:rsidTr="00C20320">
        <w:trPr>
          <w:gridBefore w:val="1"/>
          <w:gridAfter w:val="1"/>
          <w:wBefore w:w="17" w:type="dxa"/>
          <w:wAfter w:w="267" w:type="dxa"/>
          <w:trHeight w:val="270"/>
        </w:trPr>
        <w:tc>
          <w:tcPr>
            <w:tcW w:w="1756" w:type="dxa"/>
            <w:gridSpan w:val="2"/>
            <w:shd w:val="clear" w:color="auto" w:fill="auto"/>
            <w:noWrap/>
            <w:hideMark/>
          </w:tcPr>
          <w:p w14:paraId="168EC93C" w14:textId="77777777" w:rsidR="00DA50E5" w:rsidRPr="00DA50E5" w:rsidRDefault="00820793">
            <w:pPr>
              <w:widowControl/>
              <w:jc w:val="left"/>
              <w:rPr>
                <w:rFonts w:ascii="宋体" w:hAnsi="宋体" w:cs="宋体"/>
                <w:color w:val="000000"/>
                <w:kern w:val="0"/>
                <w:sz w:val="22"/>
              </w:rPr>
            </w:pPr>
            <w:r w:rsidRPr="00F10036">
              <w:t>ANT</w:t>
            </w:r>
          </w:p>
        </w:tc>
        <w:tc>
          <w:tcPr>
            <w:tcW w:w="6209" w:type="dxa"/>
            <w:gridSpan w:val="3"/>
            <w:shd w:val="clear" w:color="auto" w:fill="auto"/>
            <w:noWrap/>
            <w:hideMark/>
          </w:tcPr>
          <w:p w14:paraId="7ECAB2A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荷属安的列斯</w:t>
            </w:r>
          </w:p>
        </w:tc>
      </w:tr>
      <w:tr w:rsidR="00820793" w:rsidRPr="00DC6455" w14:paraId="4D4DB9EA" w14:textId="77777777" w:rsidTr="00C20320">
        <w:trPr>
          <w:gridBefore w:val="1"/>
          <w:gridAfter w:val="1"/>
          <w:wBefore w:w="17" w:type="dxa"/>
          <w:wAfter w:w="267" w:type="dxa"/>
          <w:trHeight w:val="270"/>
        </w:trPr>
        <w:tc>
          <w:tcPr>
            <w:tcW w:w="1756" w:type="dxa"/>
            <w:gridSpan w:val="2"/>
            <w:shd w:val="clear" w:color="auto" w:fill="auto"/>
            <w:noWrap/>
            <w:hideMark/>
          </w:tcPr>
          <w:p w14:paraId="3A957D3C" w14:textId="77777777" w:rsidR="00DA50E5" w:rsidRPr="00DA50E5" w:rsidRDefault="00820793">
            <w:pPr>
              <w:widowControl/>
              <w:jc w:val="left"/>
              <w:rPr>
                <w:rFonts w:ascii="宋体" w:hAnsi="宋体" w:cs="宋体"/>
                <w:color w:val="000000"/>
                <w:kern w:val="0"/>
                <w:sz w:val="22"/>
              </w:rPr>
            </w:pPr>
            <w:r w:rsidRPr="00F10036">
              <w:t>ARE</w:t>
            </w:r>
          </w:p>
        </w:tc>
        <w:tc>
          <w:tcPr>
            <w:tcW w:w="6209" w:type="dxa"/>
            <w:gridSpan w:val="3"/>
            <w:shd w:val="clear" w:color="auto" w:fill="auto"/>
            <w:noWrap/>
            <w:hideMark/>
          </w:tcPr>
          <w:p w14:paraId="13F230F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阿拉伯联合酋长国</w:t>
            </w:r>
          </w:p>
        </w:tc>
      </w:tr>
      <w:tr w:rsidR="00820793" w:rsidRPr="00DC6455" w14:paraId="25ACD4A7" w14:textId="77777777" w:rsidTr="00C20320">
        <w:trPr>
          <w:gridBefore w:val="1"/>
          <w:gridAfter w:val="1"/>
          <w:wBefore w:w="17" w:type="dxa"/>
          <w:wAfter w:w="267" w:type="dxa"/>
          <w:trHeight w:val="270"/>
        </w:trPr>
        <w:tc>
          <w:tcPr>
            <w:tcW w:w="1756" w:type="dxa"/>
            <w:gridSpan w:val="2"/>
            <w:shd w:val="clear" w:color="auto" w:fill="auto"/>
            <w:noWrap/>
            <w:hideMark/>
          </w:tcPr>
          <w:p w14:paraId="39E230B5" w14:textId="77777777" w:rsidR="00DA50E5" w:rsidRPr="00DA50E5" w:rsidRDefault="00820793">
            <w:pPr>
              <w:widowControl/>
              <w:jc w:val="left"/>
              <w:rPr>
                <w:rFonts w:ascii="宋体" w:hAnsi="宋体" w:cs="宋体"/>
                <w:color w:val="000000"/>
                <w:kern w:val="0"/>
                <w:sz w:val="22"/>
              </w:rPr>
            </w:pPr>
            <w:r w:rsidRPr="00F10036">
              <w:t>ARG</w:t>
            </w:r>
          </w:p>
        </w:tc>
        <w:tc>
          <w:tcPr>
            <w:tcW w:w="6209" w:type="dxa"/>
            <w:gridSpan w:val="3"/>
            <w:shd w:val="clear" w:color="auto" w:fill="auto"/>
            <w:noWrap/>
            <w:hideMark/>
          </w:tcPr>
          <w:p w14:paraId="35735C6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阿根廷</w:t>
            </w:r>
          </w:p>
        </w:tc>
      </w:tr>
      <w:tr w:rsidR="00820793" w:rsidRPr="00DC6455" w14:paraId="63759AD9" w14:textId="77777777" w:rsidTr="00C20320">
        <w:trPr>
          <w:gridBefore w:val="1"/>
          <w:gridAfter w:val="1"/>
          <w:wBefore w:w="17" w:type="dxa"/>
          <w:wAfter w:w="267" w:type="dxa"/>
          <w:trHeight w:val="270"/>
        </w:trPr>
        <w:tc>
          <w:tcPr>
            <w:tcW w:w="1756" w:type="dxa"/>
            <w:gridSpan w:val="2"/>
            <w:shd w:val="clear" w:color="auto" w:fill="auto"/>
            <w:noWrap/>
            <w:hideMark/>
          </w:tcPr>
          <w:p w14:paraId="7266E075" w14:textId="77777777" w:rsidR="00DA50E5" w:rsidRPr="00DA50E5" w:rsidRDefault="00820793">
            <w:pPr>
              <w:widowControl/>
              <w:jc w:val="left"/>
              <w:rPr>
                <w:rFonts w:ascii="宋体" w:hAnsi="宋体" w:cs="宋体"/>
                <w:color w:val="000000"/>
                <w:kern w:val="0"/>
                <w:sz w:val="22"/>
              </w:rPr>
            </w:pPr>
            <w:r w:rsidRPr="00F10036">
              <w:t>ARM</w:t>
            </w:r>
          </w:p>
        </w:tc>
        <w:tc>
          <w:tcPr>
            <w:tcW w:w="6209" w:type="dxa"/>
            <w:gridSpan w:val="3"/>
            <w:shd w:val="clear" w:color="auto" w:fill="auto"/>
            <w:noWrap/>
            <w:hideMark/>
          </w:tcPr>
          <w:p w14:paraId="6FBDE7E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亚美尼亚共和国</w:t>
            </w:r>
          </w:p>
        </w:tc>
      </w:tr>
      <w:tr w:rsidR="00820793" w:rsidRPr="00DC6455" w14:paraId="517D464C" w14:textId="77777777" w:rsidTr="00C20320">
        <w:trPr>
          <w:gridBefore w:val="1"/>
          <w:gridAfter w:val="1"/>
          <w:wBefore w:w="17" w:type="dxa"/>
          <w:wAfter w:w="267" w:type="dxa"/>
          <w:trHeight w:val="270"/>
        </w:trPr>
        <w:tc>
          <w:tcPr>
            <w:tcW w:w="1756" w:type="dxa"/>
            <w:gridSpan w:val="2"/>
            <w:shd w:val="clear" w:color="auto" w:fill="auto"/>
            <w:noWrap/>
            <w:hideMark/>
          </w:tcPr>
          <w:p w14:paraId="31C25744" w14:textId="77777777" w:rsidR="00DA50E5" w:rsidRPr="00DA50E5" w:rsidRDefault="00820793">
            <w:pPr>
              <w:widowControl/>
              <w:jc w:val="left"/>
              <w:rPr>
                <w:rFonts w:ascii="宋体" w:hAnsi="宋体" w:cs="宋体"/>
                <w:color w:val="000000"/>
                <w:kern w:val="0"/>
                <w:sz w:val="22"/>
              </w:rPr>
            </w:pPr>
            <w:r w:rsidRPr="00F10036">
              <w:t>ASM</w:t>
            </w:r>
          </w:p>
        </w:tc>
        <w:tc>
          <w:tcPr>
            <w:tcW w:w="6209" w:type="dxa"/>
            <w:gridSpan w:val="3"/>
            <w:shd w:val="clear" w:color="auto" w:fill="auto"/>
            <w:noWrap/>
            <w:hideMark/>
          </w:tcPr>
          <w:p w14:paraId="079A9CC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美属萨摩亚</w:t>
            </w:r>
          </w:p>
        </w:tc>
      </w:tr>
      <w:tr w:rsidR="00820793" w:rsidRPr="00DC6455" w14:paraId="058DF402" w14:textId="77777777" w:rsidTr="00C20320">
        <w:trPr>
          <w:gridBefore w:val="1"/>
          <w:gridAfter w:val="1"/>
          <w:wBefore w:w="17" w:type="dxa"/>
          <w:wAfter w:w="267" w:type="dxa"/>
          <w:trHeight w:val="270"/>
        </w:trPr>
        <w:tc>
          <w:tcPr>
            <w:tcW w:w="1756" w:type="dxa"/>
            <w:gridSpan w:val="2"/>
            <w:shd w:val="clear" w:color="auto" w:fill="auto"/>
            <w:noWrap/>
            <w:hideMark/>
          </w:tcPr>
          <w:p w14:paraId="4DFEC0CD" w14:textId="77777777" w:rsidR="00DA50E5" w:rsidRPr="00DA50E5" w:rsidRDefault="00820793">
            <w:pPr>
              <w:widowControl/>
              <w:jc w:val="left"/>
              <w:rPr>
                <w:rFonts w:ascii="宋体" w:hAnsi="宋体" w:cs="宋体"/>
                <w:color w:val="000000"/>
                <w:kern w:val="0"/>
                <w:sz w:val="22"/>
              </w:rPr>
            </w:pPr>
            <w:r w:rsidRPr="00F10036">
              <w:t>ATA</w:t>
            </w:r>
          </w:p>
        </w:tc>
        <w:tc>
          <w:tcPr>
            <w:tcW w:w="6209" w:type="dxa"/>
            <w:gridSpan w:val="3"/>
            <w:shd w:val="clear" w:color="auto" w:fill="auto"/>
            <w:noWrap/>
            <w:hideMark/>
          </w:tcPr>
          <w:p w14:paraId="4137679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南极洲</w:t>
            </w:r>
          </w:p>
        </w:tc>
      </w:tr>
      <w:tr w:rsidR="00820793" w:rsidRPr="00DC6455" w14:paraId="6D0B9ECD" w14:textId="77777777" w:rsidTr="00C20320">
        <w:trPr>
          <w:gridBefore w:val="1"/>
          <w:gridAfter w:val="1"/>
          <w:wBefore w:w="17" w:type="dxa"/>
          <w:wAfter w:w="267" w:type="dxa"/>
          <w:trHeight w:val="270"/>
        </w:trPr>
        <w:tc>
          <w:tcPr>
            <w:tcW w:w="1756" w:type="dxa"/>
            <w:gridSpan w:val="2"/>
            <w:shd w:val="clear" w:color="auto" w:fill="auto"/>
            <w:noWrap/>
            <w:hideMark/>
          </w:tcPr>
          <w:p w14:paraId="31D6B6A3" w14:textId="77777777" w:rsidR="00DA50E5" w:rsidRPr="00DA50E5" w:rsidRDefault="00820793">
            <w:pPr>
              <w:widowControl/>
              <w:jc w:val="left"/>
              <w:rPr>
                <w:rFonts w:ascii="宋体" w:hAnsi="宋体" w:cs="宋体"/>
                <w:color w:val="000000"/>
                <w:kern w:val="0"/>
                <w:sz w:val="22"/>
              </w:rPr>
            </w:pPr>
            <w:r w:rsidRPr="00F10036">
              <w:t>ATF</w:t>
            </w:r>
          </w:p>
        </w:tc>
        <w:tc>
          <w:tcPr>
            <w:tcW w:w="6209" w:type="dxa"/>
            <w:gridSpan w:val="3"/>
            <w:shd w:val="clear" w:color="auto" w:fill="auto"/>
            <w:noWrap/>
            <w:hideMark/>
          </w:tcPr>
          <w:p w14:paraId="152950C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法属南部领土</w:t>
            </w:r>
          </w:p>
        </w:tc>
      </w:tr>
      <w:tr w:rsidR="00820793" w:rsidRPr="00DC6455" w14:paraId="034A33F3" w14:textId="77777777" w:rsidTr="00C20320">
        <w:trPr>
          <w:gridBefore w:val="1"/>
          <w:gridAfter w:val="1"/>
          <w:wBefore w:w="17" w:type="dxa"/>
          <w:wAfter w:w="267" w:type="dxa"/>
          <w:trHeight w:val="270"/>
        </w:trPr>
        <w:tc>
          <w:tcPr>
            <w:tcW w:w="1756" w:type="dxa"/>
            <w:gridSpan w:val="2"/>
            <w:shd w:val="clear" w:color="auto" w:fill="auto"/>
            <w:noWrap/>
            <w:hideMark/>
          </w:tcPr>
          <w:p w14:paraId="71D8227E" w14:textId="77777777" w:rsidR="00DA50E5" w:rsidRPr="00DA50E5" w:rsidRDefault="00820793">
            <w:pPr>
              <w:widowControl/>
              <w:jc w:val="left"/>
              <w:rPr>
                <w:rFonts w:ascii="宋体" w:hAnsi="宋体" w:cs="宋体"/>
                <w:color w:val="000000"/>
                <w:kern w:val="0"/>
                <w:sz w:val="22"/>
              </w:rPr>
            </w:pPr>
            <w:r w:rsidRPr="00F10036">
              <w:t>ATG</w:t>
            </w:r>
          </w:p>
        </w:tc>
        <w:tc>
          <w:tcPr>
            <w:tcW w:w="6209" w:type="dxa"/>
            <w:gridSpan w:val="3"/>
            <w:shd w:val="clear" w:color="auto" w:fill="auto"/>
            <w:noWrap/>
            <w:hideMark/>
          </w:tcPr>
          <w:p w14:paraId="0BB03E1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安提瓜和巴布达</w:t>
            </w:r>
          </w:p>
        </w:tc>
      </w:tr>
      <w:tr w:rsidR="00820793" w:rsidRPr="00DC6455" w14:paraId="3C7AD156" w14:textId="77777777" w:rsidTr="00C20320">
        <w:trPr>
          <w:gridBefore w:val="1"/>
          <w:gridAfter w:val="1"/>
          <w:wBefore w:w="17" w:type="dxa"/>
          <w:wAfter w:w="267" w:type="dxa"/>
          <w:trHeight w:val="270"/>
        </w:trPr>
        <w:tc>
          <w:tcPr>
            <w:tcW w:w="1756" w:type="dxa"/>
            <w:gridSpan w:val="2"/>
            <w:shd w:val="clear" w:color="auto" w:fill="auto"/>
            <w:noWrap/>
            <w:hideMark/>
          </w:tcPr>
          <w:p w14:paraId="50B7AAF9" w14:textId="77777777" w:rsidR="00DA50E5" w:rsidRPr="00DA50E5" w:rsidRDefault="00820793">
            <w:pPr>
              <w:widowControl/>
              <w:jc w:val="left"/>
              <w:rPr>
                <w:rFonts w:ascii="宋体" w:hAnsi="宋体" w:cs="宋体"/>
                <w:color w:val="000000"/>
                <w:kern w:val="0"/>
                <w:sz w:val="22"/>
              </w:rPr>
            </w:pPr>
            <w:r w:rsidRPr="00F10036">
              <w:t>AUS</w:t>
            </w:r>
          </w:p>
        </w:tc>
        <w:tc>
          <w:tcPr>
            <w:tcW w:w="6209" w:type="dxa"/>
            <w:gridSpan w:val="3"/>
            <w:shd w:val="clear" w:color="auto" w:fill="auto"/>
            <w:noWrap/>
            <w:hideMark/>
          </w:tcPr>
          <w:p w14:paraId="3126E70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澳大利亚</w:t>
            </w:r>
          </w:p>
        </w:tc>
      </w:tr>
      <w:tr w:rsidR="00820793" w:rsidRPr="00DC6455" w14:paraId="5E37172A" w14:textId="77777777" w:rsidTr="00C20320">
        <w:trPr>
          <w:gridBefore w:val="1"/>
          <w:gridAfter w:val="1"/>
          <w:wBefore w:w="17" w:type="dxa"/>
          <w:wAfter w:w="267" w:type="dxa"/>
          <w:trHeight w:val="270"/>
        </w:trPr>
        <w:tc>
          <w:tcPr>
            <w:tcW w:w="1756" w:type="dxa"/>
            <w:gridSpan w:val="2"/>
            <w:shd w:val="clear" w:color="auto" w:fill="auto"/>
            <w:noWrap/>
            <w:hideMark/>
          </w:tcPr>
          <w:p w14:paraId="4EBDB47F" w14:textId="77777777" w:rsidR="00DA50E5" w:rsidRPr="00DA50E5" w:rsidRDefault="00820793">
            <w:pPr>
              <w:widowControl/>
              <w:jc w:val="left"/>
              <w:rPr>
                <w:rFonts w:ascii="宋体" w:hAnsi="宋体" w:cs="宋体"/>
                <w:color w:val="000000"/>
                <w:kern w:val="0"/>
                <w:sz w:val="22"/>
              </w:rPr>
            </w:pPr>
            <w:r w:rsidRPr="00F10036">
              <w:t>AUT</w:t>
            </w:r>
          </w:p>
        </w:tc>
        <w:tc>
          <w:tcPr>
            <w:tcW w:w="6209" w:type="dxa"/>
            <w:gridSpan w:val="3"/>
            <w:shd w:val="clear" w:color="auto" w:fill="auto"/>
            <w:noWrap/>
            <w:hideMark/>
          </w:tcPr>
          <w:p w14:paraId="5EC2475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奥地利</w:t>
            </w:r>
          </w:p>
        </w:tc>
      </w:tr>
      <w:tr w:rsidR="00820793" w:rsidRPr="00DC6455" w14:paraId="4AA62A71" w14:textId="77777777" w:rsidTr="00C20320">
        <w:trPr>
          <w:gridBefore w:val="1"/>
          <w:gridAfter w:val="1"/>
          <w:wBefore w:w="17" w:type="dxa"/>
          <w:wAfter w:w="267" w:type="dxa"/>
          <w:trHeight w:val="270"/>
        </w:trPr>
        <w:tc>
          <w:tcPr>
            <w:tcW w:w="1756" w:type="dxa"/>
            <w:gridSpan w:val="2"/>
            <w:shd w:val="clear" w:color="auto" w:fill="auto"/>
            <w:noWrap/>
            <w:hideMark/>
          </w:tcPr>
          <w:p w14:paraId="02808233" w14:textId="77777777" w:rsidR="00DA50E5" w:rsidRPr="00DA50E5" w:rsidRDefault="00820793">
            <w:pPr>
              <w:widowControl/>
              <w:jc w:val="left"/>
              <w:rPr>
                <w:rFonts w:ascii="宋体" w:hAnsi="宋体" w:cs="宋体"/>
                <w:color w:val="000000"/>
                <w:kern w:val="0"/>
                <w:sz w:val="22"/>
              </w:rPr>
            </w:pPr>
            <w:r w:rsidRPr="00F10036">
              <w:t>AZE</w:t>
            </w:r>
          </w:p>
        </w:tc>
        <w:tc>
          <w:tcPr>
            <w:tcW w:w="6209" w:type="dxa"/>
            <w:gridSpan w:val="3"/>
            <w:shd w:val="clear" w:color="auto" w:fill="auto"/>
            <w:noWrap/>
            <w:hideMark/>
          </w:tcPr>
          <w:p w14:paraId="170F8D2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阿塞拜疆共和国</w:t>
            </w:r>
          </w:p>
        </w:tc>
      </w:tr>
      <w:tr w:rsidR="00820793" w:rsidRPr="00DC6455" w14:paraId="200335F7" w14:textId="77777777" w:rsidTr="00C20320">
        <w:trPr>
          <w:gridBefore w:val="1"/>
          <w:gridAfter w:val="1"/>
          <w:wBefore w:w="17" w:type="dxa"/>
          <w:wAfter w:w="267" w:type="dxa"/>
          <w:trHeight w:val="270"/>
        </w:trPr>
        <w:tc>
          <w:tcPr>
            <w:tcW w:w="1756" w:type="dxa"/>
            <w:gridSpan w:val="2"/>
            <w:shd w:val="clear" w:color="auto" w:fill="auto"/>
            <w:noWrap/>
            <w:hideMark/>
          </w:tcPr>
          <w:p w14:paraId="63B720C4" w14:textId="77777777" w:rsidR="00DA50E5" w:rsidRPr="00DA50E5" w:rsidRDefault="00820793">
            <w:pPr>
              <w:widowControl/>
              <w:jc w:val="left"/>
              <w:rPr>
                <w:rFonts w:ascii="宋体" w:hAnsi="宋体" w:cs="宋体"/>
                <w:color w:val="000000"/>
                <w:kern w:val="0"/>
                <w:sz w:val="22"/>
              </w:rPr>
            </w:pPr>
            <w:r w:rsidRPr="00F10036">
              <w:t>BDI</w:t>
            </w:r>
          </w:p>
        </w:tc>
        <w:tc>
          <w:tcPr>
            <w:tcW w:w="6209" w:type="dxa"/>
            <w:gridSpan w:val="3"/>
            <w:shd w:val="clear" w:color="auto" w:fill="auto"/>
            <w:noWrap/>
            <w:hideMark/>
          </w:tcPr>
          <w:p w14:paraId="0370F8B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布隆迪</w:t>
            </w:r>
          </w:p>
        </w:tc>
      </w:tr>
      <w:tr w:rsidR="00820793" w:rsidRPr="00DC6455" w14:paraId="796CCAC3" w14:textId="77777777" w:rsidTr="00C20320">
        <w:trPr>
          <w:gridBefore w:val="1"/>
          <w:gridAfter w:val="1"/>
          <w:wBefore w:w="17" w:type="dxa"/>
          <w:wAfter w:w="267" w:type="dxa"/>
          <w:trHeight w:val="270"/>
        </w:trPr>
        <w:tc>
          <w:tcPr>
            <w:tcW w:w="1756" w:type="dxa"/>
            <w:gridSpan w:val="2"/>
            <w:shd w:val="clear" w:color="auto" w:fill="auto"/>
            <w:noWrap/>
            <w:hideMark/>
          </w:tcPr>
          <w:p w14:paraId="363A0D43" w14:textId="77777777" w:rsidR="00DA50E5" w:rsidRPr="00DA50E5" w:rsidRDefault="00820793">
            <w:pPr>
              <w:widowControl/>
              <w:jc w:val="left"/>
              <w:rPr>
                <w:rFonts w:ascii="宋体" w:hAnsi="宋体" w:cs="宋体"/>
                <w:color w:val="000000"/>
                <w:kern w:val="0"/>
                <w:sz w:val="22"/>
              </w:rPr>
            </w:pPr>
            <w:r w:rsidRPr="00F10036">
              <w:t>BEL</w:t>
            </w:r>
          </w:p>
        </w:tc>
        <w:tc>
          <w:tcPr>
            <w:tcW w:w="6209" w:type="dxa"/>
            <w:gridSpan w:val="3"/>
            <w:shd w:val="clear" w:color="auto" w:fill="auto"/>
            <w:noWrap/>
            <w:hideMark/>
          </w:tcPr>
          <w:p w14:paraId="6C1B969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比利时</w:t>
            </w:r>
          </w:p>
        </w:tc>
      </w:tr>
      <w:tr w:rsidR="00820793" w:rsidRPr="00DC6455" w14:paraId="2122CE6F" w14:textId="77777777" w:rsidTr="00C20320">
        <w:trPr>
          <w:gridBefore w:val="1"/>
          <w:gridAfter w:val="1"/>
          <w:wBefore w:w="17" w:type="dxa"/>
          <w:wAfter w:w="267" w:type="dxa"/>
          <w:trHeight w:val="270"/>
        </w:trPr>
        <w:tc>
          <w:tcPr>
            <w:tcW w:w="1756" w:type="dxa"/>
            <w:gridSpan w:val="2"/>
            <w:shd w:val="clear" w:color="auto" w:fill="auto"/>
            <w:noWrap/>
            <w:hideMark/>
          </w:tcPr>
          <w:p w14:paraId="5DAB85C3" w14:textId="77777777" w:rsidR="00DA50E5" w:rsidRPr="00DA50E5" w:rsidRDefault="00820793">
            <w:pPr>
              <w:widowControl/>
              <w:jc w:val="left"/>
              <w:rPr>
                <w:rFonts w:ascii="宋体" w:hAnsi="宋体" w:cs="宋体"/>
                <w:color w:val="000000"/>
                <w:kern w:val="0"/>
                <w:sz w:val="22"/>
              </w:rPr>
            </w:pPr>
            <w:r w:rsidRPr="00F10036">
              <w:t>BEN</w:t>
            </w:r>
          </w:p>
        </w:tc>
        <w:tc>
          <w:tcPr>
            <w:tcW w:w="6209" w:type="dxa"/>
            <w:gridSpan w:val="3"/>
            <w:shd w:val="clear" w:color="auto" w:fill="auto"/>
            <w:noWrap/>
            <w:hideMark/>
          </w:tcPr>
          <w:p w14:paraId="18376B7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贝宁</w:t>
            </w:r>
          </w:p>
        </w:tc>
      </w:tr>
      <w:tr w:rsidR="00820793" w:rsidRPr="00DC6455" w14:paraId="7CBF3020" w14:textId="77777777" w:rsidTr="00C20320">
        <w:trPr>
          <w:gridBefore w:val="1"/>
          <w:gridAfter w:val="1"/>
          <w:wBefore w:w="17" w:type="dxa"/>
          <w:wAfter w:w="267" w:type="dxa"/>
          <w:trHeight w:val="270"/>
        </w:trPr>
        <w:tc>
          <w:tcPr>
            <w:tcW w:w="1756" w:type="dxa"/>
            <w:gridSpan w:val="2"/>
            <w:shd w:val="clear" w:color="auto" w:fill="auto"/>
            <w:noWrap/>
            <w:hideMark/>
          </w:tcPr>
          <w:p w14:paraId="4F564B1F" w14:textId="77777777" w:rsidR="00DA50E5" w:rsidRPr="00DA50E5" w:rsidRDefault="00820793">
            <w:pPr>
              <w:widowControl/>
              <w:jc w:val="left"/>
              <w:rPr>
                <w:rFonts w:ascii="宋体" w:hAnsi="宋体" w:cs="宋体"/>
                <w:color w:val="000000"/>
                <w:kern w:val="0"/>
                <w:sz w:val="22"/>
              </w:rPr>
            </w:pPr>
            <w:r w:rsidRPr="00F10036">
              <w:t>BFA</w:t>
            </w:r>
          </w:p>
        </w:tc>
        <w:tc>
          <w:tcPr>
            <w:tcW w:w="6209" w:type="dxa"/>
            <w:gridSpan w:val="3"/>
            <w:shd w:val="clear" w:color="auto" w:fill="auto"/>
            <w:noWrap/>
            <w:hideMark/>
          </w:tcPr>
          <w:p w14:paraId="3C8CB31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布基纳法索</w:t>
            </w:r>
          </w:p>
        </w:tc>
      </w:tr>
      <w:tr w:rsidR="00820793" w:rsidRPr="00DC6455" w14:paraId="21A20C6D" w14:textId="77777777" w:rsidTr="00C20320">
        <w:trPr>
          <w:gridBefore w:val="1"/>
          <w:gridAfter w:val="1"/>
          <w:wBefore w:w="17" w:type="dxa"/>
          <w:wAfter w:w="267" w:type="dxa"/>
          <w:trHeight w:val="270"/>
        </w:trPr>
        <w:tc>
          <w:tcPr>
            <w:tcW w:w="1756" w:type="dxa"/>
            <w:gridSpan w:val="2"/>
            <w:shd w:val="clear" w:color="auto" w:fill="auto"/>
            <w:noWrap/>
            <w:hideMark/>
          </w:tcPr>
          <w:p w14:paraId="4DA6335C" w14:textId="77777777" w:rsidR="00DA50E5" w:rsidRPr="00DA50E5" w:rsidRDefault="00820793">
            <w:pPr>
              <w:widowControl/>
              <w:jc w:val="left"/>
              <w:rPr>
                <w:rFonts w:ascii="宋体" w:hAnsi="宋体" w:cs="宋体"/>
                <w:color w:val="000000"/>
                <w:kern w:val="0"/>
                <w:sz w:val="22"/>
              </w:rPr>
            </w:pPr>
            <w:r w:rsidRPr="00F10036">
              <w:t>BGD</w:t>
            </w:r>
          </w:p>
        </w:tc>
        <w:tc>
          <w:tcPr>
            <w:tcW w:w="6209" w:type="dxa"/>
            <w:gridSpan w:val="3"/>
            <w:shd w:val="clear" w:color="auto" w:fill="auto"/>
            <w:noWrap/>
            <w:hideMark/>
          </w:tcPr>
          <w:p w14:paraId="7C0D347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孟加拉</w:t>
            </w:r>
          </w:p>
        </w:tc>
      </w:tr>
      <w:tr w:rsidR="00820793" w:rsidRPr="00DC6455" w14:paraId="46F4025D" w14:textId="77777777" w:rsidTr="00C20320">
        <w:trPr>
          <w:gridBefore w:val="1"/>
          <w:gridAfter w:val="1"/>
          <w:wBefore w:w="17" w:type="dxa"/>
          <w:wAfter w:w="267" w:type="dxa"/>
          <w:trHeight w:val="270"/>
        </w:trPr>
        <w:tc>
          <w:tcPr>
            <w:tcW w:w="1756" w:type="dxa"/>
            <w:gridSpan w:val="2"/>
            <w:shd w:val="clear" w:color="auto" w:fill="auto"/>
            <w:noWrap/>
            <w:hideMark/>
          </w:tcPr>
          <w:p w14:paraId="60C373C2" w14:textId="77777777" w:rsidR="00DA50E5" w:rsidRPr="00DA50E5" w:rsidRDefault="00820793">
            <w:pPr>
              <w:widowControl/>
              <w:jc w:val="left"/>
              <w:rPr>
                <w:rFonts w:ascii="宋体" w:hAnsi="宋体" w:cs="宋体"/>
                <w:color w:val="000000"/>
                <w:kern w:val="0"/>
                <w:sz w:val="22"/>
              </w:rPr>
            </w:pPr>
            <w:r w:rsidRPr="00F10036">
              <w:t>BGR</w:t>
            </w:r>
          </w:p>
        </w:tc>
        <w:tc>
          <w:tcPr>
            <w:tcW w:w="6209" w:type="dxa"/>
            <w:gridSpan w:val="3"/>
            <w:shd w:val="clear" w:color="auto" w:fill="auto"/>
            <w:noWrap/>
            <w:hideMark/>
          </w:tcPr>
          <w:p w14:paraId="453CC23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保加利亚</w:t>
            </w:r>
          </w:p>
        </w:tc>
      </w:tr>
      <w:tr w:rsidR="00820793" w:rsidRPr="00DC6455" w14:paraId="64AFB541" w14:textId="77777777" w:rsidTr="00C20320">
        <w:trPr>
          <w:gridBefore w:val="1"/>
          <w:gridAfter w:val="1"/>
          <w:wBefore w:w="17" w:type="dxa"/>
          <w:wAfter w:w="267" w:type="dxa"/>
          <w:trHeight w:val="270"/>
        </w:trPr>
        <w:tc>
          <w:tcPr>
            <w:tcW w:w="1756" w:type="dxa"/>
            <w:gridSpan w:val="2"/>
            <w:shd w:val="clear" w:color="auto" w:fill="auto"/>
            <w:noWrap/>
            <w:hideMark/>
          </w:tcPr>
          <w:p w14:paraId="1A0B74B7" w14:textId="77777777" w:rsidR="00DA50E5" w:rsidRPr="00DA50E5" w:rsidRDefault="00820793">
            <w:pPr>
              <w:widowControl/>
              <w:jc w:val="left"/>
              <w:rPr>
                <w:rFonts w:ascii="宋体" w:hAnsi="宋体" w:cs="宋体"/>
                <w:color w:val="000000"/>
                <w:kern w:val="0"/>
                <w:sz w:val="22"/>
              </w:rPr>
            </w:pPr>
            <w:r w:rsidRPr="00F10036">
              <w:t>BHR</w:t>
            </w:r>
          </w:p>
        </w:tc>
        <w:tc>
          <w:tcPr>
            <w:tcW w:w="6209" w:type="dxa"/>
            <w:gridSpan w:val="3"/>
            <w:shd w:val="clear" w:color="auto" w:fill="auto"/>
            <w:noWrap/>
            <w:hideMark/>
          </w:tcPr>
          <w:p w14:paraId="44895C8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巴林</w:t>
            </w:r>
          </w:p>
        </w:tc>
      </w:tr>
      <w:tr w:rsidR="00820793" w:rsidRPr="00DC6455" w14:paraId="3DF04DC0" w14:textId="77777777" w:rsidTr="00C20320">
        <w:trPr>
          <w:gridBefore w:val="1"/>
          <w:gridAfter w:val="1"/>
          <w:wBefore w:w="17" w:type="dxa"/>
          <w:wAfter w:w="267" w:type="dxa"/>
          <w:trHeight w:val="270"/>
        </w:trPr>
        <w:tc>
          <w:tcPr>
            <w:tcW w:w="1756" w:type="dxa"/>
            <w:gridSpan w:val="2"/>
            <w:shd w:val="clear" w:color="auto" w:fill="auto"/>
            <w:noWrap/>
            <w:hideMark/>
          </w:tcPr>
          <w:p w14:paraId="43C97560" w14:textId="77777777" w:rsidR="00DA50E5" w:rsidRPr="00DA50E5" w:rsidRDefault="00820793">
            <w:pPr>
              <w:widowControl/>
              <w:jc w:val="left"/>
              <w:rPr>
                <w:rFonts w:ascii="宋体" w:hAnsi="宋体" w:cs="宋体"/>
                <w:color w:val="000000"/>
                <w:kern w:val="0"/>
                <w:sz w:val="22"/>
              </w:rPr>
            </w:pPr>
            <w:r w:rsidRPr="00F10036">
              <w:t>BHS</w:t>
            </w:r>
          </w:p>
        </w:tc>
        <w:tc>
          <w:tcPr>
            <w:tcW w:w="6209" w:type="dxa"/>
            <w:gridSpan w:val="3"/>
            <w:shd w:val="clear" w:color="auto" w:fill="auto"/>
            <w:noWrap/>
            <w:hideMark/>
          </w:tcPr>
          <w:p w14:paraId="22A8B9E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巴哈马</w:t>
            </w:r>
          </w:p>
        </w:tc>
      </w:tr>
      <w:tr w:rsidR="00820793" w:rsidRPr="00DC6455" w14:paraId="38C0EA48" w14:textId="77777777" w:rsidTr="00C20320">
        <w:trPr>
          <w:gridBefore w:val="1"/>
          <w:gridAfter w:val="1"/>
          <w:wBefore w:w="17" w:type="dxa"/>
          <w:wAfter w:w="267" w:type="dxa"/>
          <w:trHeight w:val="270"/>
        </w:trPr>
        <w:tc>
          <w:tcPr>
            <w:tcW w:w="1756" w:type="dxa"/>
            <w:gridSpan w:val="2"/>
            <w:shd w:val="clear" w:color="auto" w:fill="auto"/>
            <w:noWrap/>
            <w:hideMark/>
          </w:tcPr>
          <w:p w14:paraId="46E38422" w14:textId="77777777" w:rsidR="00DA50E5" w:rsidRPr="00DA50E5" w:rsidRDefault="00820793">
            <w:pPr>
              <w:widowControl/>
              <w:jc w:val="left"/>
              <w:rPr>
                <w:rFonts w:ascii="宋体" w:hAnsi="宋体" w:cs="宋体"/>
                <w:color w:val="000000"/>
                <w:kern w:val="0"/>
                <w:sz w:val="22"/>
              </w:rPr>
            </w:pPr>
            <w:r w:rsidRPr="00F10036">
              <w:t>BIH</w:t>
            </w:r>
          </w:p>
        </w:tc>
        <w:tc>
          <w:tcPr>
            <w:tcW w:w="6209" w:type="dxa"/>
            <w:gridSpan w:val="3"/>
            <w:shd w:val="clear" w:color="auto" w:fill="auto"/>
            <w:noWrap/>
            <w:hideMark/>
          </w:tcPr>
          <w:p w14:paraId="2150EDD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波黑</w:t>
            </w:r>
          </w:p>
        </w:tc>
      </w:tr>
      <w:tr w:rsidR="00820793" w:rsidRPr="00DC6455" w14:paraId="7AB3C356" w14:textId="77777777" w:rsidTr="00C20320">
        <w:trPr>
          <w:gridBefore w:val="1"/>
          <w:gridAfter w:val="1"/>
          <w:wBefore w:w="17" w:type="dxa"/>
          <w:wAfter w:w="267" w:type="dxa"/>
          <w:trHeight w:val="270"/>
        </w:trPr>
        <w:tc>
          <w:tcPr>
            <w:tcW w:w="1756" w:type="dxa"/>
            <w:gridSpan w:val="2"/>
            <w:shd w:val="clear" w:color="auto" w:fill="auto"/>
            <w:noWrap/>
            <w:hideMark/>
          </w:tcPr>
          <w:p w14:paraId="5BE8A731" w14:textId="77777777" w:rsidR="00DA50E5" w:rsidRPr="00DA50E5" w:rsidRDefault="00820793">
            <w:pPr>
              <w:widowControl/>
              <w:jc w:val="left"/>
              <w:rPr>
                <w:rFonts w:ascii="宋体" w:hAnsi="宋体" w:cs="宋体"/>
                <w:color w:val="000000"/>
                <w:kern w:val="0"/>
                <w:sz w:val="22"/>
              </w:rPr>
            </w:pPr>
            <w:r w:rsidRPr="00F10036">
              <w:t>BLR</w:t>
            </w:r>
          </w:p>
        </w:tc>
        <w:tc>
          <w:tcPr>
            <w:tcW w:w="6209" w:type="dxa"/>
            <w:gridSpan w:val="3"/>
            <w:shd w:val="clear" w:color="auto" w:fill="auto"/>
            <w:noWrap/>
            <w:hideMark/>
          </w:tcPr>
          <w:p w14:paraId="0762F73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白俄罗斯</w:t>
            </w:r>
          </w:p>
        </w:tc>
      </w:tr>
      <w:tr w:rsidR="00820793" w:rsidRPr="00DC6455" w14:paraId="665B1494" w14:textId="77777777" w:rsidTr="00C20320">
        <w:trPr>
          <w:gridBefore w:val="1"/>
          <w:gridAfter w:val="1"/>
          <w:wBefore w:w="17" w:type="dxa"/>
          <w:wAfter w:w="267" w:type="dxa"/>
          <w:trHeight w:val="270"/>
        </w:trPr>
        <w:tc>
          <w:tcPr>
            <w:tcW w:w="1756" w:type="dxa"/>
            <w:gridSpan w:val="2"/>
            <w:shd w:val="clear" w:color="auto" w:fill="auto"/>
            <w:noWrap/>
            <w:hideMark/>
          </w:tcPr>
          <w:p w14:paraId="5D59B4D3" w14:textId="77777777" w:rsidR="00DA50E5" w:rsidRPr="00DA50E5" w:rsidRDefault="00820793">
            <w:pPr>
              <w:widowControl/>
              <w:jc w:val="left"/>
              <w:rPr>
                <w:rFonts w:ascii="宋体" w:hAnsi="宋体" w:cs="宋体"/>
                <w:color w:val="000000"/>
                <w:kern w:val="0"/>
                <w:sz w:val="22"/>
              </w:rPr>
            </w:pPr>
            <w:r w:rsidRPr="00F10036">
              <w:t>BLZ</w:t>
            </w:r>
          </w:p>
        </w:tc>
        <w:tc>
          <w:tcPr>
            <w:tcW w:w="6209" w:type="dxa"/>
            <w:gridSpan w:val="3"/>
            <w:shd w:val="clear" w:color="auto" w:fill="auto"/>
            <w:noWrap/>
            <w:hideMark/>
          </w:tcPr>
          <w:p w14:paraId="557AE2C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伯利兹</w:t>
            </w:r>
          </w:p>
        </w:tc>
      </w:tr>
      <w:tr w:rsidR="00820793" w:rsidRPr="00DC6455" w14:paraId="23DFAE90" w14:textId="77777777" w:rsidTr="00C20320">
        <w:trPr>
          <w:gridBefore w:val="1"/>
          <w:gridAfter w:val="1"/>
          <w:wBefore w:w="17" w:type="dxa"/>
          <w:wAfter w:w="267" w:type="dxa"/>
          <w:trHeight w:val="270"/>
        </w:trPr>
        <w:tc>
          <w:tcPr>
            <w:tcW w:w="1756" w:type="dxa"/>
            <w:gridSpan w:val="2"/>
            <w:shd w:val="clear" w:color="auto" w:fill="auto"/>
            <w:noWrap/>
            <w:hideMark/>
          </w:tcPr>
          <w:p w14:paraId="4F31709E" w14:textId="77777777" w:rsidR="00DA50E5" w:rsidRPr="00DA50E5" w:rsidRDefault="00820793">
            <w:pPr>
              <w:widowControl/>
              <w:jc w:val="left"/>
              <w:rPr>
                <w:rFonts w:ascii="宋体" w:hAnsi="宋体" w:cs="宋体"/>
                <w:color w:val="000000"/>
                <w:kern w:val="0"/>
                <w:sz w:val="22"/>
              </w:rPr>
            </w:pPr>
            <w:r w:rsidRPr="00F10036">
              <w:t>BMU</w:t>
            </w:r>
          </w:p>
        </w:tc>
        <w:tc>
          <w:tcPr>
            <w:tcW w:w="6209" w:type="dxa"/>
            <w:gridSpan w:val="3"/>
            <w:shd w:val="clear" w:color="auto" w:fill="auto"/>
            <w:noWrap/>
            <w:hideMark/>
          </w:tcPr>
          <w:p w14:paraId="36BA4B1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百慕大</w:t>
            </w:r>
          </w:p>
        </w:tc>
      </w:tr>
      <w:tr w:rsidR="00820793" w:rsidRPr="00DC6455" w14:paraId="5533E348" w14:textId="77777777" w:rsidTr="00C20320">
        <w:trPr>
          <w:gridBefore w:val="1"/>
          <w:gridAfter w:val="1"/>
          <w:wBefore w:w="17" w:type="dxa"/>
          <w:wAfter w:w="267" w:type="dxa"/>
          <w:trHeight w:val="270"/>
        </w:trPr>
        <w:tc>
          <w:tcPr>
            <w:tcW w:w="1756" w:type="dxa"/>
            <w:gridSpan w:val="2"/>
            <w:shd w:val="clear" w:color="auto" w:fill="auto"/>
            <w:noWrap/>
            <w:hideMark/>
          </w:tcPr>
          <w:p w14:paraId="573891CB" w14:textId="77777777" w:rsidR="00DA50E5" w:rsidRPr="00DA50E5" w:rsidRDefault="00820793">
            <w:pPr>
              <w:widowControl/>
              <w:jc w:val="left"/>
              <w:rPr>
                <w:rFonts w:ascii="宋体" w:hAnsi="宋体" w:cs="宋体"/>
                <w:color w:val="000000"/>
                <w:kern w:val="0"/>
                <w:sz w:val="22"/>
              </w:rPr>
            </w:pPr>
            <w:r w:rsidRPr="00F10036">
              <w:t>BOL</w:t>
            </w:r>
          </w:p>
        </w:tc>
        <w:tc>
          <w:tcPr>
            <w:tcW w:w="6209" w:type="dxa"/>
            <w:gridSpan w:val="3"/>
            <w:shd w:val="clear" w:color="auto" w:fill="auto"/>
            <w:noWrap/>
            <w:hideMark/>
          </w:tcPr>
          <w:p w14:paraId="303DFD8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玻利维亚</w:t>
            </w:r>
          </w:p>
        </w:tc>
      </w:tr>
      <w:tr w:rsidR="00820793" w:rsidRPr="00DC6455" w14:paraId="64FC8908" w14:textId="77777777" w:rsidTr="00C20320">
        <w:trPr>
          <w:gridBefore w:val="1"/>
          <w:gridAfter w:val="1"/>
          <w:wBefore w:w="17" w:type="dxa"/>
          <w:wAfter w:w="267" w:type="dxa"/>
          <w:trHeight w:val="270"/>
        </w:trPr>
        <w:tc>
          <w:tcPr>
            <w:tcW w:w="1756" w:type="dxa"/>
            <w:gridSpan w:val="2"/>
            <w:shd w:val="clear" w:color="auto" w:fill="auto"/>
            <w:noWrap/>
            <w:hideMark/>
          </w:tcPr>
          <w:p w14:paraId="42A326AF" w14:textId="77777777" w:rsidR="00DA50E5" w:rsidRPr="00DA50E5" w:rsidRDefault="00820793">
            <w:pPr>
              <w:widowControl/>
              <w:jc w:val="left"/>
              <w:rPr>
                <w:rFonts w:ascii="宋体" w:hAnsi="宋体" w:cs="宋体"/>
                <w:color w:val="000000"/>
                <w:kern w:val="0"/>
                <w:sz w:val="22"/>
              </w:rPr>
            </w:pPr>
            <w:r w:rsidRPr="00F10036">
              <w:t>BRA</w:t>
            </w:r>
          </w:p>
        </w:tc>
        <w:tc>
          <w:tcPr>
            <w:tcW w:w="6209" w:type="dxa"/>
            <w:gridSpan w:val="3"/>
            <w:shd w:val="clear" w:color="auto" w:fill="auto"/>
            <w:noWrap/>
            <w:hideMark/>
          </w:tcPr>
          <w:p w14:paraId="080FE62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巴西</w:t>
            </w:r>
          </w:p>
        </w:tc>
      </w:tr>
      <w:tr w:rsidR="00820793" w:rsidRPr="00DC6455" w14:paraId="0CD1FC7D" w14:textId="77777777" w:rsidTr="00C20320">
        <w:trPr>
          <w:gridBefore w:val="1"/>
          <w:gridAfter w:val="1"/>
          <w:wBefore w:w="17" w:type="dxa"/>
          <w:wAfter w:w="267" w:type="dxa"/>
          <w:trHeight w:val="270"/>
        </w:trPr>
        <w:tc>
          <w:tcPr>
            <w:tcW w:w="1756" w:type="dxa"/>
            <w:gridSpan w:val="2"/>
            <w:shd w:val="clear" w:color="auto" w:fill="auto"/>
            <w:noWrap/>
            <w:hideMark/>
          </w:tcPr>
          <w:p w14:paraId="4721DA36" w14:textId="77777777" w:rsidR="00DA50E5" w:rsidRPr="00DA50E5" w:rsidRDefault="00820793">
            <w:pPr>
              <w:widowControl/>
              <w:jc w:val="left"/>
              <w:rPr>
                <w:rFonts w:ascii="宋体" w:hAnsi="宋体" w:cs="宋体"/>
                <w:color w:val="000000"/>
                <w:kern w:val="0"/>
                <w:sz w:val="22"/>
              </w:rPr>
            </w:pPr>
            <w:r w:rsidRPr="00F10036">
              <w:t>BRB</w:t>
            </w:r>
          </w:p>
        </w:tc>
        <w:tc>
          <w:tcPr>
            <w:tcW w:w="6209" w:type="dxa"/>
            <w:gridSpan w:val="3"/>
            <w:shd w:val="clear" w:color="auto" w:fill="auto"/>
            <w:noWrap/>
            <w:hideMark/>
          </w:tcPr>
          <w:p w14:paraId="78BD2F7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巴巴多斯</w:t>
            </w:r>
          </w:p>
        </w:tc>
      </w:tr>
      <w:tr w:rsidR="00820793" w:rsidRPr="00DC6455" w14:paraId="6E35C32F" w14:textId="77777777" w:rsidTr="00C20320">
        <w:trPr>
          <w:gridBefore w:val="1"/>
          <w:gridAfter w:val="1"/>
          <w:wBefore w:w="17" w:type="dxa"/>
          <w:wAfter w:w="267" w:type="dxa"/>
          <w:trHeight w:val="270"/>
        </w:trPr>
        <w:tc>
          <w:tcPr>
            <w:tcW w:w="1756" w:type="dxa"/>
            <w:gridSpan w:val="2"/>
            <w:shd w:val="clear" w:color="auto" w:fill="auto"/>
            <w:noWrap/>
            <w:hideMark/>
          </w:tcPr>
          <w:p w14:paraId="6ECFF364" w14:textId="77777777" w:rsidR="00DA50E5" w:rsidRPr="00DA50E5" w:rsidRDefault="00820793">
            <w:pPr>
              <w:widowControl/>
              <w:jc w:val="left"/>
              <w:rPr>
                <w:rFonts w:ascii="宋体" w:hAnsi="宋体" w:cs="宋体"/>
                <w:color w:val="000000"/>
                <w:kern w:val="0"/>
                <w:sz w:val="22"/>
              </w:rPr>
            </w:pPr>
            <w:r w:rsidRPr="00F10036">
              <w:t>BRN</w:t>
            </w:r>
          </w:p>
        </w:tc>
        <w:tc>
          <w:tcPr>
            <w:tcW w:w="6209" w:type="dxa"/>
            <w:gridSpan w:val="3"/>
            <w:shd w:val="clear" w:color="auto" w:fill="auto"/>
            <w:noWrap/>
            <w:hideMark/>
          </w:tcPr>
          <w:p w14:paraId="3AB9351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文莱</w:t>
            </w:r>
          </w:p>
        </w:tc>
      </w:tr>
      <w:tr w:rsidR="00820793" w:rsidRPr="00DC6455" w14:paraId="181C2AAA" w14:textId="77777777" w:rsidTr="00C20320">
        <w:trPr>
          <w:gridBefore w:val="1"/>
          <w:gridAfter w:val="1"/>
          <w:wBefore w:w="17" w:type="dxa"/>
          <w:wAfter w:w="267" w:type="dxa"/>
          <w:trHeight w:val="270"/>
        </w:trPr>
        <w:tc>
          <w:tcPr>
            <w:tcW w:w="1756" w:type="dxa"/>
            <w:gridSpan w:val="2"/>
            <w:shd w:val="clear" w:color="auto" w:fill="auto"/>
            <w:noWrap/>
            <w:hideMark/>
          </w:tcPr>
          <w:p w14:paraId="1F8DE580" w14:textId="77777777" w:rsidR="00DA50E5" w:rsidRPr="00DA50E5" w:rsidRDefault="00820793">
            <w:pPr>
              <w:widowControl/>
              <w:jc w:val="left"/>
              <w:rPr>
                <w:rFonts w:ascii="宋体" w:hAnsi="宋体" w:cs="宋体"/>
                <w:color w:val="000000"/>
                <w:kern w:val="0"/>
                <w:sz w:val="22"/>
              </w:rPr>
            </w:pPr>
            <w:r w:rsidRPr="00F10036">
              <w:t>BTN</w:t>
            </w:r>
          </w:p>
        </w:tc>
        <w:tc>
          <w:tcPr>
            <w:tcW w:w="6209" w:type="dxa"/>
            <w:gridSpan w:val="3"/>
            <w:shd w:val="clear" w:color="auto" w:fill="auto"/>
            <w:noWrap/>
            <w:hideMark/>
          </w:tcPr>
          <w:p w14:paraId="21AA2A0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不丹</w:t>
            </w:r>
          </w:p>
        </w:tc>
      </w:tr>
      <w:tr w:rsidR="00820793" w:rsidRPr="00DC6455" w14:paraId="4F938073" w14:textId="77777777" w:rsidTr="00C20320">
        <w:trPr>
          <w:gridBefore w:val="1"/>
          <w:gridAfter w:val="1"/>
          <w:wBefore w:w="17" w:type="dxa"/>
          <w:wAfter w:w="267" w:type="dxa"/>
          <w:trHeight w:val="270"/>
        </w:trPr>
        <w:tc>
          <w:tcPr>
            <w:tcW w:w="1756" w:type="dxa"/>
            <w:gridSpan w:val="2"/>
            <w:shd w:val="clear" w:color="auto" w:fill="auto"/>
            <w:noWrap/>
            <w:hideMark/>
          </w:tcPr>
          <w:p w14:paraId="0B9D6B7E" w14:textId="77777777" w:rsidR="00DA50E5" w:rsidRPr="00DA50E5" w:rsidRDefault="00820793">
            <w:pPr>
              <w:widowControl/>
              <w:jc w:val="left"/>
              <w:rPr>
                <w:rFonts w:ascii="宋体" w:hAnsi="宋体" w:cs="宋体"/>
                <w:color w:val="000000"/>
                <w:kern w:val="0"/>
                <w:sz w:val="22"/>
              </w:rPr>
            </w:pPr>
            <w:r w:rsidRPr="00F10036">
              <w:t>BVT</w:t>
            </w:r>
          </w:p>
        </w:tc>
        <w:tc>
          <w:tcPr>
            <w:tcW w:w="6209" w:type="dxa"/>
            <w:gridSpan w:val="3"/>
            <w:shd w:val="clear" w:color="auto" w:fill="auto"/>
            <w:noWrap/>
            <w:hideMark/>
          </w:tcPr>
          <w:p w14:paraId="313168F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布维岛</w:t>
            </w:r>
          </w:p>
        </w:tc>
      </w:tr>
      <w:tr w:rsidR="00820793" w:rsidRPr="00DC6455" w14:paraId="6E9AEE3A" w14:textId="77777777" w:rsidTr="00C20320">
        <w:trPr>
          <w:gridBefore w:val="1"/>
          <w:gridAfter w:val="1"/>
          <w:wBefore w:w="17" w:type="dxa"/>
          <w:wAfter w:w="267" w:type="dxa"/>
          <w:trHeight w:val="270"/>
        </w:trPr>
        <w:tc>
          <w:tcPr>
            <w:tcW w:w="1756" w:type="dxa"/>
            <w:gridSpan w:val="2"/>
            <w:shd w:val="clear" w:color="auto" w:fill="auto"/>
            <w:noWrap/>
            <w:hideMark/>
          </w:tcPr>
          <w:p w14:paraId="68B39DA2" w14:textId="77777777" w:rsidR="00DA50E5" w:rsidRPr="00DA50E5" w:rsidRDefault="00820793">
            <w:pPr>
              <w:widowControl/>
              <w:jc w:val="left"/>
              <w:rPr>
                <w:rFonts w:ascii="宋体" w:hAnsi="宋体" w:cs="宋体"/>
                <w:color w:val="000000"/>
                <w:kern w:val="0"/>
                <w:sz w:val="22"/>
              </w:rPr>
            </w:pPr>
            <w:r w:rsidRPr="00F10036">
              <w:t>BWA</w:t>
            </w:r>
          </w:p>
        </w:tc>
        <w:tc>
          <w:tcPr>
            <w:tcW w:w="6209" w:type="dxa"/>
            <w:gridSpan w:val="3"/>
            <w:shd w:val="clear" w:color="auto" w:fill="auto"/>
            <w:noWrap/>
            <w:hideMark/>
          </w:tcPr>
          <w:p w14:paraId="4DB3323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博茨瓦纳</w:t>
            </w:r>
          </w:p>
        </w:tc>
      </w:tr>
      <w:tr w:rsidR="00820793" w:rsidRPr="00DC6455" w14:paraId="3FA25723" w14:textId="77777777" w:rsidTr="00C20320">
        <w:trPr>
          <w:gridBefore w:val="1"/>
          <w:gridAfter w:val="1"/>
          <w:wBefore w:w="17" w:type="dxa"/>
          <w:wAfter w:w="267" w:type="dxa"/>
          <w:trHeight w:val="270"/>
        </w:trPr>
        <w:tc>
          <w:tcPr>
            <w:tcW w:w="1756" w:type="dxa"/>
            <w:gridSpan w:val="2"/>
            <w:shd w:val="clear" w:color="auto" w:fill="auto"/>
            <w:noWrap/>
            <w:hideMark/>
          </w:tcPr>
          <w:p w14:paraId="48B21D62" w14:textId="77777777" w:rsidR="00DA50E5" w:rsidRPr="00DA50E5" w:rsidRDefault="00820793">
            <w:pPr>
              <w:widowControl/>
              <w:jc w:val="left"/>
              <w:rPr>
                <w:rFonts w:ascii="宋体" w:hAnsi="宋体" w:cs="宋体"/>
                <w:color w:val="000000"/>
                <w:kern w:val="0"/>
                <w:sz w:val="22"/>
              </w:rPr>
            </w:pPr>
            <w:r w:rsidRPr="00F10036">
              <w:t>CAF</w:t>
            </w:r>
          </w:p>
        </w:tc>
        <w:tc>
          <w:tcPr>
            <w:tcW w:w="6209" w:type="dxa"/>
            <w:gridSpan w:val="3"/>
            <w:shd w:val="clear" w:color="auto" w:fill="auto"/>
            <w:noWrap/>
            <w:hideMark/>
          </w:tcPr>
          <w:p w14:paraId="741E0B3F"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中非共和国</w:t>
            </w:r>
          </w:p>
        </w:tc>
      </w:tr>
      <w:tr w:rsidR="00820793" w:rsidRPr="00DC6455" w14:paraId="0528E450" w14:textId="77777777" w:rsidTr="00C20320">
        <w:trPr>
          <w:gridBefore w:val="1"/>
          <w:gridAfter w:val="1"/>
          <w:wBefore w:w="17" w:type="dxa"/>
          <w:wAfter w:w="267" w:type="dxa"/>
          <w:trHeight w:val="270"/>
        </w:trPr>
        <w:tc>
          <w:tcPr>
            <w:tcW w:w="1756" w:type="dxa"/>
            <w:gridSpan w:val="2"/>
            <w:shd w:val="clear" w:color="auto" w:fill="auto"/>
            <w:noWrap/>
            <w:hideMark/>
          </w:tcPr>
          <w:p w14:paraId="51F5BF3E" w14:textId="77777777" w:rsidR="00DA50E5" w:rsidRPr="00DA50E5" w:rsidRDefault="00820793">
            <w:pPr>
              <w:widowControl/>
              <w:jc w:val="left"/>
              <w:rPr>
                <w:rFonts w:ascii="宋体" w:hAnsi="宋体" w:cs="宋体"/>
                <w:color w:val="000000"/>
                <w:kern w:val="0"/>
                <w:sz w:val="22"/>
              </w:rPr>
            </w:pPr>
            <w:r w:rsidRPr="00F10036">
              <w:t>CAN</w:t>
            </w:r>
          </w:p>
        </w:tc>
        <w:tc>
          <w:tcPr>
            <w:tcW w:w="6209" w:type="dxa"/>
            <w:gridSpan w:val="3"/>
            <w:shd w:val="clear" w:color="auto" w:fill="auto"/>
            <w:noWrap/>
            <w:hideMark/>
          </w:tcPr>
          <w:p w14:paraId="5BB68C1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加拿大</w:t>
            </w:r>
          </w:p>
        </w:tc>
      </w:tr>
      <w:tr w:rsidR="00820793" w:rsidRPr="00DC6455" w14:paraId="64843CDE" w14:textId="77777777" w:rsidTr="00C20320">
        <w:trPr>
          <w:gridBefore w:val="1"/>
          <w:gridAfter w:val="1"/>
          <w:wBefore w:w="17" w:type="dxa"/>
          <w:wAfter w:w="267" w:type="dxa"/>
          <w:trHeight w:val="270"/>
        </w:trPr>
        <w:tc>
          <w:tcPr>
            <w:tcW w:w="1756" w:type="dxa"/>
            <w:gridSpan w:val="2"/>
            <w:shd w:val="clear" w:color="auto" w:fill="auto"/>
            <w:noWrap/>
            <w:hideMark/>
          </w:tcPr>
          <w:p w14:paraId="0CCB8D02" w14:textId="77777777" w:rsidR="00DA50E5" w:rsidRPr="00DA50E5" w:rsidRDefault="00820793">
            <w:pPr>
              <w:widowControl/>
              <w:jc w:val="left"/>
              <w:rPr>
                <w:rFonts w:ascii="宋体" w:hAnsi="宋体" w:cs="宋体"/>
                <w:color w:val="000000"/>
                <w:kern w:val="0"/>
                <w:sz w:val="22"/>
              </w:rPr>
            </w:pPr>
            <w:r w:rsidRPr="00F10036">
              <w:t>CCK</w:t>
            </w:r>
          </w:p>
        </w:tc>
        <w:tc>
          <w:tcPr>
            <w:tcW w:w="6209" w:type="dxa"/>
            <w:gridSpan w:val="3"/>
            <w:shd w:val="clear" w:color="auto" w:fill="auto"/>
            <w:noWrap/>
            <w:hideMark/>
          </w:tcPr>
          <w:p w14:paraId="77ED453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可可</w:t>
            </w:r>
            <w:r w:rsidRPr="00BF0E76">
              <w:rPr>
                <w:rFonts w:hint="eastAsia"/>
              </w:rPr>
              <w:t>(</w:t>
            </w:r>
            <w:r w:rsidRPr="00BF0E76">
              <w:rPr>
                <w:rFonts w:hint="eastAsia"/>
              </w:rPr>
              <w:t>基林</w:t>
            </w:r>
            <w:r w:rsidRPr="00BF0E76">
              <w:rPr>
                <w:rFonts w:hint="eastAsia"/>
              </w:rPr>
              <w:t>)</w:t>
            </w:r>
            <w:r w:rsidRPr="00BF0E76">
              <w:rPr>
                <w:rFonts w:hint="eastAsia"/>
              </w:rPr>
              <w:t>群岛</w:t>
            </w:r>
          </w:p>
        </w:tc>
      </w:tr>
      <w:tr w:rsidR="00820793" w:rsidRPr="00DC6455" w14:paraId="1C975CF9" w14:textId="77777777" w:rsidTr="00C20320">
        <w:trPr>
          <w:gridBefore w:val="1"/>
          <w:gridAfter w:val="1"/>
          <w:wBefore w:w="17" w:type="dxa"/>
          <w:wAfter w:w="267" w:type="dxa"/>
          <w:trHeight w:val="270"/>
        </w:trPr>
        <w:tc>
          <w:tcPr>
            <w:tcW w:w="1756" w:type="dxa"/>
            <w:gridSpan w:val="2"/>
            <w:shd w:val="clear" w:color="auto" w:fill="auto"/>
            <w:noWrap/>
            <w:hideMark/>
          </w:tcPr>
          <w:p w14:paraId="4020095C" w14:textId="77777777" w:rsidR="00DA50E5" w:rsidRPr="00DA50E5" w:rsidRDefault="00820793">
            <w:pPr>
              <w:widowControl/>
              <w:jc w:val="left"/>
              <w:rPr>
                <w:rFonts w:ascii="宋体" w:hAnsi="宋体" w:cs="宋体"/>
                <w:color w:val="000000"/>
                <w:kern w:val="0"/>
                <w:sz w:val="22"/>
              </w:rPr>
            </w:pPr>
            <w:r w:rsidRPr="00F10036">
              <w:t>CHE</w:t>
            </w:r>
          </w:p>
        </w:tc>
        <w:tc>
          <w:tcPr>
            <w:tcW w:w="6209" w:type="dxa"/>
            <w:gridSpan w:val="3"/>
            <w:shd w:val="clear" w:color="auto" w:fill="auto"/>
            <w:noWrap/>
            <w:hideMark/>
          </w:tcPr>
          <w:p w14:paraId="2813D9C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瑞士</w:t>
            </w:r>
          </w:p>
        </w:tc>
      </w:tr>
      <w:tr w:rsidR="00820793" w:rsidRPr="00DC6455" w14:paraId="4DA58441" w14:textId="77777777" w:rsidTr="00C20320">
        <w:trPr>
          <w:gridBefore w:val="1"/>
          <w:gridAfter w:val="1"/>
          <w:wBefore w:w="17" w:type="dxa"/>
          <w:wAfter w:w="267" w:type="dxa"/>
          <w:trHeight w:val="270"/>
        </w:trPr>
        <w:tc>
          <w:tcPr>
            <w:tcW w:w="1756" w:type="dxa"/>
            <w:gridSpan w:val="2"/>
            <w:shd w:val="clear" w:color="auto" w:fill="auto"/>
            <w:noWrap/>
            <w:hideMark/>
          </w:tcPr>
          <w:p w14:paraId="75D68B94" w14:textId="77777777" w:rsidR="00DA50E5" w:rsidRPr="00DA50E5" w:rsidRDefault="00820793">
            <w:pPr>
              <w:widowControl/>
              <w:jc w:val="left"/>
              <w:rPr>
                <w:rFonts w:ascii="宋体" w:hAnsi="宋体" w:cs="宋体"/>
                <w:color w:val="000000"/>
                <w:kern w:val="0"/>
                <w:sz w:val="22"/>
              </w:rPr>
            </w:pPr>
            <w:r w:rsidRPr="00F10036">
              <w:t>CHL</w:t>
            </w:r>
          </w:p>
        </w:tc>
        <w:tc>
          <w:tcPr>
            <w:tcW w:w="6209" w:type="dxa"/>
            <w:gridSpan w:val="3"/>
            <w:shd w:val="clear" w:color="auto" w:fill="auto"/>
            <w:noWrap/>
            <w:hideMark/>
          </w:tcPr>
          <w:p w14:paraId="42B5A5C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智利</w:t>
            </w:r>
          </w:p>
        </w:tc>
      </w:tr>
      <w:tr w:rsidR="00820793" w:rsidRPr="00DC6455" w14:paraId="1139D9F3" w14:textId="77777777" w:rsidTr="00C20320">
        <w:trPr>
          <w:gridBefore w:val="1"/>
          <w:gridAfter w:val="1"/>
          <w:wBefore w:w="17" w:type="dxa"/>
          <w:wAfter w:w="267" w:type="dxa"/>
          <w:trHeight w:val="270"/>
        </w:trPr>
        <w:tc>
          <w:tcPr>
            <w:tcW w:w="1756" w:type="dxa"/>
            <w:gridSpan w:val="2"/>
            <w:shd w:val="clear" w:color="auto" w:fill="auto"/>
            <w:noWrap/>
            <w:hideMark/>
          </w:tcPr>
          <w:p w14:paraId="61CF9DF5" w14:textId="77777777" w:rsidR="00DA50E5" w:rsidRPr="00DA50E5" w:rsidRDefault="00820793">
            <w:pPr>
              <w:widowControl/>
              <w:jc w:val="left"/>
              <w:rPr>
                <w:rFonts w:ascii="宋体" w:hAnsi="宋体" w:cs="宋体"/>
                <w:color w:val="000000"/>
                <w:kern w:val="0"/>
                <w:sz w:val="22"/>
              </w:rPr>
            </w:pPr>
            <w:r w:rsidRPr="00F10036">
              <w:t>CIV</w:t>
            </w:r>
          </w:p>
        </w:tc>
        <w:tc>
          <w:tcPr>
            <w:tcW w:w="6209" w:type="dxa"/>
            <w:gridSpan w:val="3"/>
            <w:shd w:val="clear" w:color="auto" w:fill="auto"/>
            <w:noWrap/>
            <w:hideMark/>
          </w:tcPr>
          <w:p w14:paraId="74EBB2D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科特迪瓦</w:t>
            </w:r>
          </w:p>
        </w:tc>
      </w:tr>
      <w:tr w:rsidR="00820793" w:rsidRPr="00DC6455" w14:paraId="6C6BCD6F" w14:textId="77777777" w:rsidTr="00C20320">
        <w:trPr>
          <w:gridBefore w:val="1"/>
          <w:gridAfter w:val="1"/>
          <w:wBefore w:w="17" w:type="dxa"/>
          <w:wAfter w:w="267" w:type="dxa"/>
          <w:trHeight w:val="270"/>
        </w:trPr>
        <w:tc>
          <w:tcPr>
            <w:tcW w:w="1756" w:type="dxa"/>
            <w:gridSpan w:val="2"/>
            <w:shd w:val="clear" w:color="auto" w:fill="auto"/>
            <w:noWrap/>
            <w:hideMark/>
          </w:tcPr>
          <w:p w14:paraId="736AF6F2" w14:textId="77777777" w:rsidR="00DA50E5" w:rsidRPr="00DA50E5" w:rsidRDefault="00820793">
            <w:pPr>
              <w:widowControl/>
              <w:jc w:val="left"/>
              <w:rPr>
                <w:rFonts w:ascii="宋体" w:hAnsi="宋体" w:cs="宋体"/>
                <w:color w:val="000000"/>
                <w:kern w:val="0"/>
                <w:sz w:val="22"/>
              </w:rPr>
            </w:pPr>
            <w:r w:rsidRPr="00F10036">
              <w:t>CMR</w:t>
            </w:r>
          </w:p>
        </w:tc>
        <w:tc>
          <w:tcPr>
            <w:tcW w:w="6209" w:type="dxa"/>
            <w:gridSpan w:val="3"/>
            <w:shd w:val="clear" w:color="auto" w:fill="auto"/>
            <w:noWrap/>
            <w:hideMark/>
          </w:tcPr>
          <w:p w14:paraId="6990A08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喀麦隆共和国</w:t>
            </w:r>
          </w:p>
        </w:tc>
      </w:tr>
      <w:tr w:rsidR="00820793" w:rsidRPr="00DC6455" w14:paraId="1ECF70AA" w14:textId="77777777" w:rsidTr="00C20320">
        <w:trPr>
          <w:gridBefore w:val="1"/>
          <w:gridAfter w:val="1"/>
          <w:wBefore w:w="17" w:type="dxa"/>
          <w:wAfter w:w="267" w:type="dxa"/>
          <w:trHeight w:val="270"/>
        </w:trPr>
        <w:tc>
          <w:tcPr>
            <w:tcW w:w="1756" w:type="dxa"/>
            <w:gridSpan w:val="2"/>
            <w:shd w:val="clear" w:color="auto" w:fill="auto"/>
            <w:noWrap/>
            <w:hideMark/>
          </w:tcPr>
          <w:p w14:paraId="7EB50C76" w14:textId="77777777" w:rsidR="00DA50E5" w:rsidRPr="00DA50E5" w:rsidRDefault="00820793">
            <w:pPr>
              <w:widowControl/>
              <w:jc w:val="left"/>
              <w:rPr>
                <w:rFonts w:ascii="宋体" w:hAnsi="宋体" w:cs="宋体"/>
                <w:color w:val="000000"/>
                <w:kern w:val="0"/>
                <w:sz w:val="22"/>
              </w:rPr>
            </w:pPr>
            <w:r w:rsidRPr="00F10036">
              <w:t>CNI</w:t>
            </w:r>
          </w:p>
        </w:tc>
        <w:tc>
          <w:tcPr>
            <w:tcW w:w="6209" w:type="dxa"/>
            <w:gridSpan w:val="3"/>
            <w:shd w:val="clear" w:color="auto" w:fill="auto"/>
            <w:noWrap/>
            <w:hideMark/>
          </w:tcPr>
          <w:p w14:paraId="02AC15D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海峡群岛</w:t>
            </w:r>
          </w:p>
        </w:tc>
      </w:tr>
      <w:tr w:rsidR="00820793" w:rsidRPr="00DC6455" w14:paraId="63B58407" w14:textId="77777777" w:rsidTr="00C20320">
        <w:trPr>
          <w:gridBefore w:val="1"/>
          <w:gridAfter w:val="1"/>
          <w:wBefore w:w="17" w:type="dxa"/>
          <w:wAfter w:w="267" w:type="dxa"/>
          <w:trHeight w:val="270"/>
        </w:trPr>
        <w:tc>
          <w:tcPr>
            <w:tcW w:w="1756" w:type="dxa"/>
            <w:gridSpan w:val="2"/>
            <w:shd w:val="clear" w:color="auto" w:fill="auto"/>
            <w:noWrap/>
            <w:hideMark/>
          </w:tcPr>
          <w:p w14:paraId="1721F823" w14:textId="77777777" w:rsidR="00820793" w:rsidRPr="00F10036" w:rsidRDefault="00820793" w:rsidP="00820793">
            <w:pPr>
              <w:widowControl/>
              <w:jc w:val="left"/>
            </w:pPr>
            <w:r w:rsidRPr="007C3B2B">
              <w:rPr>
                <w:rFonts w:hint="eastAsia"/>
              </w:rPr>
              <w:t>COD</w:t>
            </w:r>
          </w:p>
        </w:tc>
        <w:tc>
          <w:tcPr>
            <w:tcW w:w="6209" w:type="dxa"/>
            <w:gridSpan w:val="3"/>
            <w:shd w:val="clear" w:color="auto" w:fill="auto"/>
            <w:noWrap/>
            <w:hideMark/>
          </w:tcPr>
          <w:p w14:paraId="0D39210C" w14:textId="77777777" w:rsidR="00820793" w:rsidRPr="00BF0E76" w:rsidRDefault="00820793" w:rsidP="003F6E21">
            <w:pPr>
              <w:widowControl/>
              <w:jc w:val="left"/>
            </w:pPr>
            <w:r w:rsidRPr="007C3B2B">
              <w:rPr>
                <w:rFonts w:hint="eastAsia"/>
              </w:rPr>
              <w:t>刚果（金）</w:t>
            </w:r>
          </w:p>
        </w:tc>
      </w:tr>
      <w:tr w:rsidR="00820793" w:rsidRPr="00DC6455" w14:paraId="3B3FEF3F" w14:textId="77777777" w:rsidTr="00C20320">
        <w:trPr>
          <w:gridBefore w:val="1"/>
          <w:gridAfter w:val="1"/>
          <w:wBefore w:w="17" w:type="dxa"/>
          <w:wAfter w:w="267" w:type="dxa"/>
          <w:trHeight w:val="270"/>
        </w:trPr>
        <w:tc>
          <w:tcPr>
            <w:tcW w:w="1756" w:type="dxa"/>
            <w:gridSpan w:val="2"/>
            <w:shd w:val="clear" w:color="auto" w:fill="auto"/>
            <w:noWrap/>
            <w:hideMark/>
          </w:tcPr>
          <w:p w14:paraId="4596E300" w14:textId="77777777" w:rsidR="00DA50E5" w:rsidRPr="00DA50E5" w:rsidRDefault="00820793">
            <w:pPr>
              <w:widowControl/>
              <w:jc w:val="left"/>
              <w:rPr>
                <w:rFonts w:ascii="宋体" w:hAnsi="宋体" w:cs="宋体"/>
                <w:color w:val="000000"/>
                <w:kern w:val="0"/>
                <w:sz w:val="22"/>
              </w:rPr>
            </w:pPr>
            <w:r w:rsidRPr="00F10036">
              <w:t>COG</w:t>
            </w:r>
          </w:p>
        </w:tc>
        <w:tc>
          <w:tcPr>
            <w:tcW w:w="6209" w:type="dxa"/>
            <w:gridSpan w:val="3"/>
            <w:shd w:val="clear" w:color="auto" w:fill="auto"/>
            <w:noWrap/>
            <w:hideMark/>
          </w:tcPr>
          <w:p w14:paraId="488F446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刚果共和国</w:t>
            </w:r>
          </w:p>
        </w:tc>
      </w:tr>
      <w:tr w:rsidR="00820793" w:rsidRPr="00DC6455" w14:paraId="68F027F8" w14:textId="77777777" w:rsidTr="00C20320">
        <w:trPr>
          <w:gridBefore w:val="1"/>
          <w:gridAfter w:val="1"/>
          <w:wBefore w:w="17" w:type="dxa"/>
          <w:wAfter w:w="267" w:type="dxa"/>
          <w:trHeight w:val="270"/>
        </w:trPr>
        <w:tc>
          <w:tcPr>
            <w:tcW w:w="1756" w:type="dxa"/>
            <w:gridSpan w:val="2"/>
            <w:shd w:val="clear" w:color="auto" w:fill="auto"/>
            <w:noWrap/>
            <w:hideMark/>
          </w:tcPr>
          <w:p w14:paraId="1ECA16D6" w14:textId="77777777" w:rsidR="00DA50E5" w:rsidRPr="00DA50E5" w:rsidRDefault="00820793">
            <w:pPr>
              <w:widowControl/>
              <w:jc w:val="left"/>
              <w:rPr>
                <w:rFonts w:ascii="宋体" w:hAnsi="宋体" w:cs="宋体"/>
                <w:color w:val="000000"/>
                <w:kern w:val="0"/>
                <w:sz w:val="22"/>
              </w:rPr>
            </w:pPr>
            <w:r w:rsidRPr="00F10036">
              <w:t>COK</w:t>
            </w:r>
          </w:p>
        </w:tc>
        <w:tc>
          <w:tcPr>
            <w:tcW w:w="6209" w:type="dxa"/>
            <w:gridSpan w:val="3"/>
            <w:shd w:val="clear" w:color="auto" w:fill="auto"/>
            <w:noWrap/>
            <w:hideMark/>
          </w:tcPr>
          <w:p w14:paraId="49DAC62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库克群岛</w:t>
            </w:r>
          </w:p>
        </w:tc>
      </w:tr>
      <w:tr w:rsidR="00820793" w:rsidRPr="00DC6455" w14:paraId="35FA06CF" w14:textId="77777777" w:rsidTr="00C20320">
        <w:trPr>
          <w:gridBefore w:val="1"/>
          <w:gridAfter w:val="1"/>
          <w:wBefore w:w="17" w:type="dxa"/>
          <w:wAfter w:w="267" w:type="dxa"/>
          <w:trHeight w:val="270"/>
        </w:trPr>
        <w:tc>
          <w:tcPr>
            <w:tcW w:w="1756" w:type="dxa"/>
            <w:gridSpan w:val="2"/>
            <w:shd w:val="clear" w:color="auto" w:fill="auto"/>
            <w:noWrap/>
            <w:hideMark/>
          </w:tcPr>
          <w:p w14:paraId="603A4D94" w14:textId="77777777" w:rsidR="00DA50E5" w:rsidRPr="00DA50E5" w:rsidRDefault="00820793">
            <w:pPr>
              <w:widowControl/>
              <w:jc w:val="left"/>
              <w:rPr>
                <w:rFonts w:ascii="宋体" w:hAnsi="宋体" w:cs="宋体"/>
                <w:color w:val="000000"/>
                <w:kern w:val="0"/>
                <w:sz w:val="22"/>
              </w:rPr>
            </w:pPr>
            <w:r w:rsidRPr="00F10036">
              <w:t>COL</w:t>
            </w:r>
          </w:p>
        </w:tc>
        <w:tc>
          <w:tcPr>
            <w:tcW w:w="6209" w:type="dxa"/>
            <w:gridSpan w:val="3"/>
            <w:shd w:val="clear" w:color="auto" w:fill="auto"/>
            <w:noWrap/>
            <w:hideMark/>
          </w:tcPr>
          <w:p w14:paraId="37BF039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哥伦比亚</w:t>
            </w:r>
          </w:p>
        </w:tc>
      </w:tr>
      <w:tr w:rsidR="00820793" w:rsidRPr="00DC6455" w14:paraId="6E83D100" w14:textId="77777777" w:rsidTr="00C20320">
        <w:trPr>
          <w:gridBefore w:val="1"/>
          <w:gridAfter w:val="1"/>
          <w:wBefore w:w="17" w:type="dxa"/>
          <w:wAfter w:w="267" w:type="dxa"/>
          <w:trHeight w:val="270"/>
        </w:trPr>
        <w:tc>
          <w:tcPr>
            <w:tcW w:w="1756" w:type="dxa"/>
            <w:gridSpan w:val="2"/>
            <w:shd w:val="clear" w:color="auto" w:fill="auto"/>
            <w:noWrap/>
            <w:hideMark/>
          </w:tcPr>
          <w:p w14:paraId="53E40133" w14:textId="77777777" w:rsidR="00DA50E5" w:rsidRPr="00DA50E5" w:rsidRDefault="00820793">
            <w:pPr>
              <w:widowControl/>
              <w:jc w:val="left"/>
              <w:rPr>
                <w:rFonts w:ascii="宋体" w:hAnsi="宋体" w:cs="宋体"/>
                <w:color w:val="000000"/>
                <w:kern w:val="0"/>
                <w:sz w:val="22"/>
              </w:rPr>
            </w:pPr>
            <w:r w:rsidRPr="00F10036">
              <w:t>COM</w:t>
            </w:r>
          </w:p>
        </w:tc>
        <w:tc>
          <w:tcPr>
            <w:tcW w:w="6209" w:type="dxa"/>
            <w:gridSpan w:val="3"/>
            <w:shd w:val="clear" w:color="auto" w:fill="auto"/>
            <w:noWrap/>
            <w:hideMark/>
          </w:tcPr>
          <w:p w14:paraId="6D0EDEB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科摩罗</w:t>
            </w:r>
          </w:p>
        </w:tc>
      </w:tr>
      <w:tr w:rsidR="00820793" w:rsidRPr="00DC6455" w14:paraId="27075DCF" w14:textId="77777777" w:rsidTr="00C20320">
        <w:trPr>
          <w:gridBefore w:val="1"/>
          <w:gridAfter w:val="1"/>
          <w:wBefore w:w="17" w:type="dxa"/>
          <w:wAfter w:w="267" w:type="dxa"/>
          <w:trHeight w:val="270"/>
        </w:trPr>
        <w:tc>
          <w:tcPr>
            <w:tcW w:w="1756" w:type="dxa"/>
            <w:gridSpan w:val="2"/>
            <w:shd w:val="clear" w:color="auto" w:fill="auto"/>
            <w:noWrap/>
            <w:hideMark/>
          </w:tcPr>
          <w:p w14:paraId="51F5CCD5" w14:textId="77777777" w:rsidR="00DA50E5" w:rsidRPr="00DA50E5" w:rsidRDefault="00820793">
            <w:pPr>
              <w:widowControl/>
              <w:jc w:val="left"/>
              <w:rPr>
                <w:rFonts w:ascii="宋体" w:hAnsi="宋体" w:cs="宋体"/>
                <w:color w:val="000000"/>
                <w:kern w:val="0"/>
                <w:sz w:val="22"/>
              </w:rPr>
            </w:pPr>
            <w:r w:rsidRPr="00F10036">
              <w:t>CPV</w:t>
            </w:r>
          </w:p>
        </w:tc>
        <w:tc>
          <w:tcPr>
            <w:tcW w:w="6209" w:type="dxa"/>
            <w:gridSpan w:val="3"/>
            <w:shd w:val="clear" w:color="auto" w:fill="auto"/>
            <w:noWrap/>
            <w:hideMark/>
          </w:tcPr>
          <w:p w14:paraId="5DBFED8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佛得角</w:t>
            </w:r>
          </w:p>
        </w:tc>
      </w:tr>
      <w:tr w:rsidR="00820793" w:rsidRPr="00DC6455" w14:paraId="1FA2ADEF" w14:textId="77777777" w:rsidTr="00C20320">
        <w:trPr>
          <w:gridBefore w:val="1"/>
          <w:gridAfter w:val="1"/>
          <w:wBefore w:w="17" w:type="dxa"/>
          <w:wAfter w:w="267" w:type="dxa"/>
          <w:trHeight w:val="270"/>
        </w:trPr>
        <w:tc>
          <w:tcPr>
            <w:tcW w:w="1756" w:type="dxa"/>
            <w:gridSpan w:val="2"/>
            <w:shd w:val="clear" w:color="auto" w:fill="auto"/>
            <w:noWrap/>
            <w:hideMark/>
          </w:tcPr>
          <w:p w14:paraId="60A68FE9" w14:textId="77777777" w:rsidR="00DA50E5" w:rsidRPr="00DA50E5" w:rsidRDefault="00820793">
            <w:pPr>
              <w:widowControl/>
              <w:jc w:val="left"/>
              <w:rPr>
                <w:rFonts w:ascii="宋体" w:hAnsi="宋体" w:cs="宋体"/>
                <w:color w:val="000000"/>
                <w:kern w:val="0"/>
                <w:sz w:val="22"/>
              </w:rPr>
            </w:pPr>
            <w:r w:rsidRPr="00F10036">
              <w:t>CRI</w:t>
            </w:r>
          </w:p>
        </w:tc>
        <w:tc>
          <w:tcPr>
            <w:tcW w:w="6209" w:type="dxa"/>
            <w:gridSpan w:val="3"/>
            <w:shd w:val="clear" w:color="auto" w:fill="auto"/>
            <w:noWrap/>
            <w:hideMark/>
          </w:tcPr>
          <w:p w14:paraId="70EBC2F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哥斯达黎加</w:t>
            </w:r>
          </w:p>
        </w:tc>
      </w:tr>
      <w:tr w:rsidR="00820793" w:rsidRPr="00DC6455" w14:paraId="597F2047" w14:textId="77777777" w:rsidTr="00C20320">
        <w:trPr>
          <w:gridBefore w:val="1"/>
          <w:gridAfter w:val="1"/>
          <w:wBefore w:w="17" w:type="dxa"/>
          <w:wAfter w:w="267" w:type="dxa"/>
          <w:trHeight w:val="270"/>
        </w:trPr>
        <w:tc>
          <w:tcPr>
            <w:tcW w:w="1756" w:type="dxa"/>
            <w:gridSpan w:val="2"/>
            <w:shd w:val="clear" w:color="auto" w:fill="auto"/>
            <w:noWrap/>
            <w:hideMark/>
          </w:tcPr>
          <w:p w14:paraId="3EF77294" w14:textId="77777777" w:rsidR="00DA50E5" w:rsidRPr="00DA50E5" w:rsidRDefault="00820793">
            <w:pPr>
              <w:widowControl/>
              <w:jc w:val="left"/>
              <w:rPr>
                <w:rFonts w:ascii="宋体" w:hAnsi="宋体" w:cs="宋体"/>
                <w:color w:val="000000"/>
                <w:kern w:val="0"/>
                <w:sz w:val="22"/>
              </w:rPr>
            </w:pPr>
            <w:r w:rsidRPr="00F10036">
              <w:t>CSR</w:t>
            </w:r>
          </w:p>
        </w:tc>
        <w:tc>
          <w:tcPr>
            <w:tcW w:w="6209" w:type="dxa"/>
            <w:gridSpan w:val="3"/>
            <w:shd w:val="clear" w:color="auto" w:fill="auto"/>
            <w:noWrap/>
            <w:hideMark/>
          </w:tcPr>
          <w:p w14:paraId="35F37FE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圣诞岛</w:t>
            </w:r>
          </w:p>
        </w:tc>
      </w:tr>
      <w:tr w:rsidR="00820793" w:rsidRPr="00DC6455" w14:paraId="19AA1ACC" w14:textId="77777777" w:rsidTr="00C20320">
        <w:trPr>
          <w:gridBefore w:val="1"/>
          <w:gridAfter w:val="1"/>
          <w:wBefore w:w="17" w:type="dxa"/>
          <w:wAfter w:w="267" w:type="dxa"/>
          <w:trHeight w:val="270"/>
        </w:trPr>
        <w:tc>
          <w:tcPr>
            <w:tcW w:w="1756" w:type="dxa"/>
            <w:gridSpan w:val="2"/>
            <w:shd w:val="clear" w:color="auto" w:fill="auto"/>
            <w:noWrap/>
            <w:hideMark/>
          </w:tcPr>
          <w:p w14:paraId="7D062FB0" w14:textId="77777777" w:rsidR="00DA50E5" w:rsidRPr="00DA50E5" w:rsidRDefault="00820793">
            <w:pPr>
              <w:widowControl/>
              <w:jc w:val="left"/>
              <w:rPr>
                <w:rFonts w:ascii="宋体" w:hAnsi="宋体" w:cs="宋体"/>
                <w:color w:val="000000"/>
                <w:kern w:val="0"/>
                <w:sz w:val="22"/>
              </w:rPr>
            </w:pPr>
            <w:r w:rsidRPr="00F10036">
              <w:t>CTN</w:t>
            </w:r>
          </w:p>
        </w:tc>
        <w:tc>
          <w:tcPr>
            <w:tcW w:w="6209" w:type="dxa"/>
            <w:gridSpan w:val="3"/>
            <w:shd w:val="clear" w:color="auto" w:fill="auto"/>
            <w:noWrap/>
            <w:hideMark/>
          </w:tcPr>
          <w:p w14:paraId="7160625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台湾</w:t>
            </w:r>
          </w:p>
        </w:tc>
      </w:tr>
      <w:tr w:rsidR="00820793" w:rsidRPr="00DC6455" w14:paraId="79BC1286" w14:textId="77777777" w:rsidTr="00C20320">
        <w:trPr>
          <w:gridBefore w:val="1"/>
          <w:gridAfter w:val="1"/>
          <w:wBefore w:w="17" w:type="dxa"/>
          <w:wAfter w:w="267" w:type="dxa"/>
          <w:trHeight w:val="270"/>
        </w:trPr>
        <w:tc>
          <w:tcPr>
            <w:tcW w:w="1756" w:type="dxa"/>
            <w:gridSpan w:val="2"/>
            <w:shd w:val="clear" w:color="auto" w:fill="auto"/>
            <w:noWrap/>
            <w:hideMark/>
          </w:tcPr>
          <w:p w14:paraId="2DD2C094" w14:textId="77777777" w:rsidR="00DA50E5" w:rsidRPr="00DA50E5" w:rsidRDefault="00820793">
            <w:pPr>
              <w:widowControl/>
              <w:jc w:val="left"/>
              <w:rPr>
                <w:rFonts w:ascii="宋体" w:hAnsi="宋体" w:cs="宋体"/>
                <w:color w:val="000000"/>
                <w:kern w:val="0"/>
                <w:sz w:val="22"/>
              </w:rPr>
            </w:pPr>
            <w:r w:rsidRPr="00F10036">
              <w:t>CUB</w:t>
            </w:r>
          </w:p>
        </w:tc>
        <w:tc>
          <w:tcPr>
            <w:tcW w:w="6209" w:type="dxa"/>
            <w:gridSpan w:val="3"/>
            <w:shd w:val="clear" w:color="auto" w:fill="auto"/>
            <w:noWrap/>
            <w:hideMark/>
          </w:tcPr>
          <w:p w14:paraId="0932B7A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古巴</w:t>
            </w:r>
          </w:p>
        </w:tc>
      </w:tr>
      <w:tr w:rsidR="00820793" w:rsidRPr="00DC6455" w14:paraId="56256FA5" w14:textId="77777777" w:rsidTr="00C20320">
        <w:trPr>
          <w:gridBefore w:val="1"/>
          <w:gridAfter w:val="1"/>
          <w:wBefore w:w="17" w:type="dxa"/>
          <w:wAfter w:w="267" w:type="dxa"/>
          <w:trHeight w:val="270"/>
        </w:trPr>
        <w:tc>
          <w:tcPr>
            <w:tcW w:w="1756" w:type="dxa"/>
            <w:gridSpan w:val="2"/>
            <w:shd w:val="clear" w:color="auto" w:fill="auto"/>
            <w:noWrap/>
            <w:hideMark/>
          </w:tcPr>
          <w:p w14:paraId="3F1F99DD" w14:textId="77777777" w:rsidR="00DA50E5" w:rsidRPr="00DA50E5" w:rsidRDefault="00820793">
            <w:pPr>
              <w:widowControl/>
              <w:jc w:val="left"/>
              <w:rPr>
                <w:rFonts w:ascii="宋体" w:hAnsi="宋体" w:cs="宋体"/>
                <w:color w:val="000000"/>
                <w:kern w:val="0"/>
                <w:sz w:val="22"/>
              </w:rPr>
            </w:pPr>
            <w:r w:rsidRPr="00F10036">
              <w:t>CYM</w:t>
            </w:r>
          </w:p>
        </w:tc>
        <w:tc>
          <w:tcPr>
            <w:tcW w:w="6209" w:type="dxa"/>
            <w:gridSpan w:val="3"/>
            <w:shd w:val="clear" w:color="auto" w:fill="auto"/>
            <w:noWrap/>
            <w:hideMark/>
          </w:tcPr>
          <w:p w14:paraId="3A5E7E7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开曼群岛</w:t>
            </w:r>
          </w:p>
        </w:tc>
      </w:tr>
      <w:tr w:rsidR="00820793" w:rsidRPr="00DC6455" w14:paraId="7328817F" w14:textId="77777777" w:rsidTr="00C20320">
        <w:trPr>
          <w:gridBefore w:val="1"/>
          <w:gridAfter w:val="1"/>
          <w:wBefore w:w="17" w:type="dxa"/>
          <w:wAfter w:w="267" w:type="dxa"/>
          <w:trHeight w:val="270"/>
        </w:trPr>
        <w:tc>
          <w:tcPr>
            <w:tcW w:w="1756" w:type="dxa"/>
            <w:gridSpan w:val="2"/>
            <w:shd w:val="clear" w:color="auto" w:fill="auto"/>
            <w:noWrap/>
            <w:hideMark/>
          </w:tcPr>
          <w:p w14:paraId="7538E86D" w14:textId="77777777" w:rsidR="00DA50E5" w:rsidRPr="00DA50E5" w:rsidRDefault="00820793">
            <w:pPr>
              <w:widowControl/>
              <w:jc w:val="left"/>
              <w:rPr>
                <w:rFonts w:ascii="宋体" w:hAnsi="宋体" w:cs="宋体"/>
                <w:color w:val="000000"/>
                <w:kern w:val="0"/>
                <w:sz w:val="22"/>
              </w:rPr>
            </w:pPr>
            <w:r w:rsidRPr="00F10036">
              <w:t>CYP</w:t>
            </w:r>
          </w:p>
        </w:tc>
        <w:tc>
          <w:tcPr>
            <w:tcW w:w="6209" w:type="dxa"/>
            <w:gridSpan w:val="3"/>
            <w:shd w:val="clear" w:color="auto" w:fill="auto"/>
            <w:noWrap/>
            <w:hideMark/>
          </w:tcPr>
          <w:p w14:paraId="2339957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塞浦路斯</w:t>
            </w:r>
          </w:p>
        </w:tc>
      </w:tr>
      <w:tr w:rsidR="00820793" w:rsidRPr="00DC6455" w14:paraId="0943FBEC" w14:textId="77777777" w:rsidTr="00C20320">
        <w:trPr>
          <w:gridBefore w:val="1"/>
          <w:gridAfter w:val="1"/>
          <w:wBefore w:w="17" w:type="dxa"/>
          <w:wAfter w:w="267" w:type="dxa"/>
          <w:trHeight w:val="270"/>
        </w:trPr>
        <w:tc>
          <w:tcPr>
            <w:tcW w:w="1756" w:type="dxa"/>
            <w:gridSpan w:val="2"/>
            <w:shd w:val="clear" w:color="auto" w:fill="auto"/>
            <w:noWrap/>
            <w:hideMark/>
          </w:tcPr>
          <w:p w14:paraId="73FCE1F7" w14:textId="77777777" w:rsidR="00DA50E5" w:rsidRPr="00DA50E5" w:rsidRDefault="00820793">
            <w:pPr>
              <w:widowControl/>
              <w:jc w:val="left"/>
              <w:rPr>
                <w:rFonts w:ascii="宋体" w:hAnsi="宋体" w:cs="宋体"/>
                <w:color w:val="000000"/>
                <w:kern w:val="0"/>
                <w:sz w:val="22"/>
              </w:rPr>
            </w:pPr>
            <w:r w:rsidRPr="00F10036">
              <w:t>CZE</w:t>
            </w:r>
          </w:p>
        </w:tc>
        <w:tc>
          <w:tcPr>
            <w:tcW w:w="6209" w:type="dxa"/>
            <w:gridSpan w:val="3"/>
            <w:shd w:val="clear" w:color="auto" w:fill="auto"/>
            <w:noWrap/>
            <w:hideMark/>
          </w:tcPr>
          <w:p w14:paraId="4775B23F"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捷克</w:t>
            </w:r>
          </w:p>
        </w:tc>
      </w:tr>
      <w:tr w:rsidR="00820793" w:rsidRPr="00DC6455" w14:paraId="459E66B3" w14:textId="77777777" w:rsidTr="00C20320">
        <w:trPr>
          <w:gridBefore w:val="1"/>
          <w:gridAfter w:val="1"/>
          <w:wBefore w:w="17" w:type="dxa"/>
          <w:wAfter w:w="267" w:type="dxa"/>
          <w:trHeight w:val="270"/>
        </w:trPr>
        <w:tc>
          <w:tcPr>
            <w:tcW w:w="1756" w:type="dxa"/>
            <w:gridSpan w:val="2"/>
            <w:shd w:val="clear" w:color="auto" w:fill="auto"/>
            <w:noWrap/>
            <w:hideMark/>
          </w:tcPr>
          <w:p w14:paraId="102448D5" w14:textId="77777777" w:rsidR="00DA50E5" w:rsidRPr="00DA50E5" w:rsidRDefault="00820793">
            <w:pPr>
              <w:widowControl/>
              <w:jc w:val="left"/>
              <w:rPr>
                <w:rFonts w:ascii="宋体" w:hAnsi="宋体" w:cs="宋体"/>
                <w:color w:val="000000"/>
                <w:kern w:val="0"/>
                <w:sz w:val="22"/>
              </w:rPr>
            </w:pPr>
            <w:r w:rsidRPr="00F10036">
              <w:t>DEU</w:t>
            </w:r>
          </w:p>
        </w:tc>
        <w:tc>
          <w:tcPr>
            <w:tcW w:w="6209" w:type="dxa"/>
            <w:gridSpan w:val="3"/>
            <w:shd w:val="clear" w:color="auto" w:fill="auto"/>
            <w:noWrap/>
            <w:hideMark/>
          </w:tcPr>
          <w:p w14:paraId="5B0ABA6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德国</w:t>
            </w:r>
          </w:p>
        </w:tc>
      </w:tr>
      <w:tr w:rsidR="00820793" w:rsidRPr="00DC6455" w14:paraId="4EB71D3D" w14:textId="77777777" w:rsidTr="00C20320">
        <w:trPr>
          <w:gridBefore w:val="1"/>
          <w:gridAfter w:val="1"/>
          <w:wBefore w:w="17" w:type="dxa"/>
          <w:wAfter w:w="267" w:type="dxa"/>
          <w:trHeight w:val="270"/>
        </w:trPr>
        <w:tc>
          <w:tcPr>
            <w:tcW w:w="1756" w:type="dxa"/>
            <w:gridSpan w:val="2"/>
            <w:shd w:val="clear" w:color="auto" w:fill="auto"/>
            <w:noWrap/>
            <w:hideMark/>
          </w:tcPr>
          <w:p w14:paraId="68D6B3F9" w14:textId="77777777" w:rsidR="00DA50E5" w:rsidRPr="00DA50E5" w:rsidRDefault="00820793">
            <w:pPr>
              <w:widowControl/>
              <w:jc w:val="left"/>
              <w:rPr>
                <w:rFonts w:ascii="宋体" w:hAnsi="宋体" w:cs="宋体"/>
                <w:color w:val="000000"/>
                <w:kern w:val="0"/>
                <w:sz w:val="22"/>
              </w:rPr>
            </w:pPr>
            <w:r w:rsidRPr="00F10036">
              <w:t>DJI</w:t>
            </w:r>
          </w:p>
        </w:tc>
        <w:tc>
          <w:tcPr>
            <w:tcW w:w="6209" w:type="dxa"/>
            <w:gridSpan w:val="3"/>
            <w:shd w:val="clear" w:color="auto" w:fill="auto"/>
            <w:noWrap/>
            <w:hideMark/>
          </w:tcPr>
          <w:p w14:paraId="0FC3343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吉布提</w:t>
            </w:r>
          </w:p>
        </w:tc>
      </w:tr>
      <w:tr w:rsidR="00820793" w:rsidRPr="00DC6455" w14:paraId="7985F122" w14:textId="77777777" w:rsidTr="00C20320">
        <w:trPr>
          <w:gridBefore w:val="1"/>
          <w:gridAfter w:val="1"/>
          <w:wBefore w:w="17" w:type="dxa"/>
          <w:wAfter w:w="267" w:type="dxa"/>
          <w:trHeight w:val="270"/>
        </w:trPr>
        <w:tc>
          <w:tcPr>
            <w:tcW w:w="1756" w:type="dxa"/>
            <w:gridSpan w:val="2"/>
            <w:shd w:val="clear" w:color="auto" w:fill="auto"/>
            <w:noWrap/>
            <w:hideMark/>
          </w:tcPr>
          <w:p w14:paraId="61E97F48" w14:textId="77777777" w:rsidR="00DA50E5" w:rsidRPr="00DA50E5" w:rsidRDefault="00820793">
            <w:pPr>
              <w:widowControl/>
              <w:jc w:val="left"/>
              <w:rPr>
                <w:rFonts w:ascii="宋体" w:hAnsi="宋体" w:cs="宋体"/>
                <w:color w:val="000000"/>
                <w:kern w:val="0"/>
                <w:sz w:val="22"/>
              </w:rPr>
            </w:pPr>
            <w:r w:rsidRPr="00F10036">
              <w:t>DMA</w:t>
            </w:r>
          </w:p>
        </w:tc>
        <w:tc>
          <w:tcPr>
            <w:tcW w:w="6209" w:type="dxa"/>
            <w:gridSpan w:val="3"/>
            <w:shd w:val="clear" w:color="auto" w:fill="auto"/>
            <w:noWrap/>
            <w:hideMark/>
          </w:tcPr>
          <w:p w14:paraId="55C4C9F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多米尼克联邦</w:t>
            </w:r>
          </w:p>
        </w:tc>
      </w:tr>
      <w:tr w:rsidR="00820793" w:rsidRPr="00DC6455" w14:paraId="228FE484" w14:textId="77777777" w:rsidTr="00C20320">
        <w:trPr>
          <w:gridBefore w:val="1"/>
          <w:gridAfter w:val="1"/>
          <w:wBefore w:w="17" w:type="dxa"/>
          <w:wAfter w:w="267" w:type="dxa"/>
          <w:trHeight w:val="270"/>
        </w:trPr>
        <w:tc>
          <w:tcPr>
            <w:tcW w:w="1756" w:type="dxa"/>
            <w:gridSpan w:val="2"/>
            <w:shd w:val="clear" w:color="auto" w:fill="auto"/>
            <w:noWrap/>
            <w:hideMark/>
          </w:tcPr>
          <w:p w14:paraId="228099B8" w14:textId="77777777" w:rsidR="00DA50E5" w:rsidRPr="00DA50E5" w:rsidRDefault="00820793">
            <w:pPr>
              <w:widowControl/>
              <w:jc w:val="left"/>
              <w:rPr>
                <w:rFonts w:ascii="宋体" w:hAnsi="宋体" w:cs="宋体"/>
                <w:color w:val="000000"/>
                <w:kern w:val="0"/>
                <w:sz w:val="22"/>
              </w:rPr>
            </w:pPr>
            <w:r w:rsidRPr="00F10036">
              <w:t>DNK</w:t>
            </w:r>
          </w:p>
        </w:tc>
        <w:tc>
          <w:tcPr>
            <w:tcW w:w="6209" w:type="dxa"/>
            <w:gridSpan w:val="3"/>
            <w:shd w:val="clear" w:color="auto" w:fill="auto"/>
            <w:noWrap/>
            <w:hideMark/>
          </w:tcPr>
          <w:p w14:paraId="3A95DEC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丹麦</w:t>
            </w:r>
          </w:p>
        </w:tc>
      </w:tr>
      <w:tr w:rsidR="00820793" w:rsidRPr="00DC6455" w14:paraId="34110D9E" w14:textId="77777777" w:rsidTr="00C20320">
        <w:trPr>
          <w:gridBefore w:val="1"/>
          <w:gridAfter w:val="1"/>
          <w:wBefore w:w="17" w:type="dxa"/>
          <w:wAfter w:w="267" w:type="dxa"/>
          <w:trHeight w:val="270"/>
        </w:trPr>
        <w:tc>
          <w:tcPr>
            <w:tcW w:w="1756" w:type="dxa"/>
            <w:gridSpan w:val="2"/>
            <w:shd w:val="clear" w:color="auto" w:fill="auto"/>
            <w:noWrap/>
            <w:hideMark/>
          </w:tcPr>
          <w:p w14:paraId="053E513B" w14:textId="77777777" w:rsidR="00DA50E5" w:rsidRPr="00DA50E5" w:rsidRDefault="00820793">
            <w:pPr>
              <w:widowControl/>
              <w:jc w:val="left"/>
              <w:rPr>
                <w:rFonts w:ascii="宋体" w:hAnsi="宋体" w:cs="宋体"/>
                <w:color w:val="000000"/>
                <w:kern w:val="0"/>
                <w:sz w:val="22"/>
              </w:rPr>
            </w:pPr>
            <w:r w:rsidRPr="00F10036">
              <w:t>DOM</w:t>
            </w:r>
          </w:p>
        </w:tc>
        <w:tc>
          <w:tcPr>
            <w:tcW w:w="6209" w:type="dxa"/>
            <w:gridSpan w:val="3"/>
            <w:shd w:val="clear" w:color="auto" w:fill="auto"/>
            <w:noWrap/>
            <w:hideMark/>
          </w:tcPr>
          <w:p w14:paraId="42BEFD8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多米尼加</w:t>
            </w:r>
          </w:p>
        </w:tc>
      </w:tr>
      <w:tr w:rsidR="00820793" w:rsidRPr="00DC6455" w14:paraId="2EBA8B99" w14:textId="77777777" w:rsidTr="00C20320">
        <w:trPr>
          <w:gridBefore w:val="1"/>
          <w:gridAfter w:val="1"/>
          <w:wBefore w:w="17" w:type="dxa"/>
          <w:wAfter w:w="267" w:type="dxa"/>
          <w:trHeight w:val="270"/>
        </w:trPr>
        <w:tc>
          <w:tcPr>
            <w:tcW w:w="1756" w:type="dxa"/>
            <w:gridSpan w:val="2"/>
            <w:shd w:val="clear" w:color="auto" w:fill="auto"/>
            <w:noWrap/>
            <w:hideMark/>
          </w:tcPr>
          <w:p w14:paraId="0D443D9E" w14:textId="77777777" w:rsidR="00DA50E5" w:rsidRPr="00DA50E5" w:rsidRDefault="00820793">
            <w:pPr>
              <w:widowControl/>
              <w:jc w:val="left"/>
              <w:rPr>
                <w:rFonts w:ascii="宋体" w:hAnsi="宋体" w:cs="宋体"/>
                <w:color w:val="000000"/>
                <w:kern w:val="0"/>
                <w:sz w:val="22"/>
              </w:rPr>
            </w:pPr>
            <w:r w:rsidRPr="00F10036">
              <w:t>ECU</w:t>
            </w:r>
          </w:p>
        </w:tc>
        <w:tc>
          <w:tcPr>
            <w:tcW w:w="6209" w:type="dxa"/>
            <w:gridSpan w:val="3"/>
            <w:shd w:val="clear" w:color="auto" w:fill="auto"/>
            <w:noWrap/>
            <w:hideMark/>
          </w:tcPr>
          <w:p w14:paraId="0DFC9A5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厄瓜多尔</w:t>
            </w:r>
          </w:p>
        </w:tc>
      </w:tr>
      <w:tr w:rsidR="00820793" w:rsidRPr="00DC6455" w14:paraId="053313C1" w14:textId="77777777" w:rsidTr="00C20320">
        <w:trPr>
          <w:gridBefore w:val="1"/>
          <w:gridAfter w:val="1"/>
          <w:wBefore w:w="17" w:type="dxa"/>
          <w:wAfter w:w="267" w:type="dxa"/>
          <w:trHeight w:val="270"/>
        </w:trPr>
        <w:tc>
          <w:tcPr>
            <w:tcW w:w="1756" w:type="dxa"/>
            <w:gridSpan w:val="2"/>
            <w:shd w:val="clear" w:color="auto" w:fill="auto"/>
            <w:noWrap/>
            <w:hideMark/>
          </w:tcPr>
          <w:p w14:paraId="458A2DB2" w14:textId="77777777" w:rsidR="00DA50E5" w:rsidRPr="00DA50E5" w:rsidRDefault="00820793">
            <w:pPr>
              <w:widowControl/>
              <w:jc w:val="left"/>
              <w:rPr>
                <w:rFonts w:ascii="宋体" w:hAnsi="宋体" w:cs="宋体"/>
                <w:color w:val="000000"/>
                <w:kern w:val="0"/>
                <w:sz w:val="22"/>
              </w:rPr>
            </w:pPr>
            <w:r w:rsidRPr="00F10036">
              <w:t>EGY</w:t>
            </w:r>
          </w:p>
        </w:tc>
        <w:tc>
          <w:tcPr>
            <w:tcW w:w="6209" w:type="dxa"/>
            <w:gridSpan w:val="3"/>
            <w:shd w:val="clear" w:color="auto" w:fill="auto"/>
            <w:noWrap/>
            <w:hideMark/>
          </w:tcPr>
          <w:p w14:paraId="6107D99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埃及</w:t>
            </w:r>
          </w:p>
        </w:tc>
      </w:tr>
      <w:tr w:rsidR="00820793" w:rsidRPr="00DC6455" w14:paraId="3FAC37DD" w14:textId="77777777" w:rsidTr="00C20320">
        <w:trPr>
          <w:gridBefore w:val="1"/>
          <w:gridAfter w:val="1"/>
          <w:wBefore w:w="17" w:type="dxa"/>
          <w:wAfter w:w="267" w:type="dxa"/>
          <w:trHeight w:val="270"/>
        </w:trPr>
        <w:tc>
          <w:tcPr>
            <w:tcW w:w="1756" w:type="dxa"/>
            <w:gridSpan w:val="2"/>
            <w:shd w:val="clear" w:color="auto" w:fill="auto"/>
            <w:noWrap/>
            <w:hideMark/>
          </w:tcPr>
          <w:p w14:paraId="138998CD" w14:textId="77777777" w:rsidR="00DA50E5" w:rsidRPr="00DA50E5" w:rsidRDefault="00820793">
            <w:pPr>
              <w:widowControl/>
              <w:jc w:val="left"/>
              <w:rPr>
                <w:rFonts w:ascii="宋体" w:hAnsi="宋体" w:cs="宋体"/>
                <w:color w:val="000000"/>
                <w:kern w:val="0"/>
                <w:sz w:val="22"/>
              </w:rPr>
            </w:pPr>
            <w:r w:rsidRPr="00F10036">
              <w:t>ERI</w:t>
            </w:r>
          </w:p>
        </w:tc>
        <w:tc>
          <w:tcPr>
            <w:tcW w:w="6209" w:type="dxa"/>
            <w:gridSpan w:val="3"/>
            <w:shd w:val="clear" w:color="auto" w:fill="auto"/>
            <w:noWrap/>
            <w:hideMark/>
          </w:tcPr>
          <w:p w14:paraId="20B7A11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厄立特里亚国</w:t>
            </w:r>
          </w:p>
        </w:tc>
      </w:tr>
      <w:tr w:rsidR="00820793" w:rsidRPr="00DC6455" w14:paraId="7D37F50F" w14:textId="77777777" w:rsidTr="00C20320">
        <w:trPr>
          <w:gridBefore w:val="1"/>
          <w:gridAfter w:val="1"/>
          <w:wBefore w:w="17" w:type="dxa"/>
          <w:wAfter w:w="267" w:type="dxa"/>
          <w:trHeight w:val="270"/>
        </w:trPr>
        <w:tc>
          <w:tcPr>
            <w:tcW w:w="1756" w:type="dxa"/>
            <w:gridSpan w:val="2"/>
            <w:shd w:val="clear" w:color="auto" w:fill="auto"/>
            <w:noWrap/>
            <w:hideMark/>
          </w:tcPr>
          <w:p w14:paraId="4CE7F5D2" w14:textId="77777777" w:rsidR="00DA50E5" w:rsidRPr="00DA50E5" w:rsidRDefault="00820793">
            <w:pPr>
              <w:widowControl/>
              <w:jc w:val="left"/>
              <w:rPr>
                <w:rFonts w:ascii="宋体" w:hAnsi="宋体" w:cs="宋体"/>
                <w:color w:val="000000"/>
                <w:kern w:val="0"/>
                <w:sz w:val="22"/>
              </w:rPr>
            </w:pPr>
            <w:r w:rsidRPr="00F10036">
              <w:t>ESH</w:t>
            </w:r>
          </w:p>
        </w:tc>
        <w:tc>
          <w:tcPr>
            <w:tcW w:w="6209" w:type="dxa"/>
            <w:gridSpan w:val="3"/>
            <w:shd w:val="clear" w:color="auto" w:fill="auto"/>
            <w:noWrap/>
            <w:hideMark/>
          </w:tcPr>
          <w:p w14:paraId="79CE5FA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西撒哈拉</w:t>
            </w:r>
          </w:p>
        </w:tc>
      </w:tr>
      <w:tr w:rsidR="00820793" w:rsidRPr="00DC6455" w14:paraId="630E3C05" w14:textId="77777777" w:rsidTr="00C20320">
        <w:trPr>
          <w:gridBefore w:val="1"/>
          <w:gridAfter w:val="1"/>
          <w:wBefore w:w="17" w:type="dxa"/>
          <w:wAfter w:w="267" w:type="dxa"/>
          <w:trHeight w:val="270"/>
        </w:trPr>
        <w:tc>
          <w:tcPr>
            <w:tcW w:w="1756" w:type="dxa"/>
            <w:gridSpan w:val="2"/>
            <w:shd w:val="clear" w:color="auto" w:fill="auto"/>
            <w:noWrap/>
            <w:hideMark/>
          </w:tcPr>
          <w:p w14:paraId="66C14299" w14:textId="77777777" w:rsidR="00DA50E5" w:rsidRPr="00DA50E5" w:rsidRDefault="00820793">
            <w:pPr>
              <w:widowControl/>
              <w:jc w:val="left"/>
              <w:rPr>
                <w:rFonts w:ascii="宋体" w:hAnsi="宋体" w:cs="宋体"/>
                <w:color w:val="000000"/>
                <w:kern w:val="0"/>
                <w:sz w:val="22"/>
              </w:rPr>
            </w:pPr>
            <w:r w:rsidRPr="00F10036">
              <w:t>ESP</w:t>
            </w:r>
          </w:p>
        </w:tc>
        <w:tc>
          <w:tcPr>
            <w:tcW w:w="6209" w:type="dxa"/>
            <w:gridSpan w:val="3"/>
            <w:shd w:val="clear" w:color="auto" w:fill="auto"/>
            <w:noWrap/>
            <w:hideMark/>
          </w:tcPr>
          <w:p w14:paraId="1F24D50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西班牙</w:t>
            </w:r>
          </w:p>
        </w:tc>
      </w:tr>
      <w:tr w:rsidR="00820793" w:rsidRPr="00DC6455" w14:paraId="2345168C" w14:textId="77777777" w:rsidTr="00C20320">
        <w:trPr>
          <w:gridBefore w:val="1"/>
          <w:gridAfter w:val="1"/>
          <w:wBefore w:w="17" w:type="dxa"/>
          <w:wAfter w:w="267" w:type="dxa"/>
          <w:trHeight w:val="270"/>
        </w:trPr>
        <w:tc>
          <w:tcPr>
            <w:tcW w:w="1756" w:type="dxa"/>
            <w:gridSpan w:val="2"/>
            <w:shd w:val="clear" w:color="auto" w:fill="auto"/>
            <w:noWrap/>
            <w:hideMark/>
          </w:tcPr>
          <w:p w14:paraId="34218607" w14:textId="77777777" w:rsidR="00DA50E5" w:rsidRPr="00DA50E5" w:rsidRDefault="00820793">
            <w:pPr>
              <w:widowControl/>
              <w:jc w:val="left"/>
              <w:rPr>
                <w:rFonts w:ascii="宋体" w:hAnsi="宋体" w:cs="宋体"/>
                <w:color w:val="000000"/>
                <w:kern w:val="0"/>
                <w:sz w:val="22"/>
              </w:rPr>
            </w:pPr>
            <w:r w:rsidRPr="00F10036">
              <w:t>EST</w:t>
            </w:r>
          </w:p>
        </w:tc>
        <w:tc>
          <w:tcPr>
            <w:tcW w:w="6209" w:type="dxa"/>
            <w:gridSpan w:val="3"/>
            <w:shd w:val="clear" w:color="auto" w:fill="auto"/>
            <w:noWrap/>
            <w:hideMark/>
          </w:tcPr>
          <w:p w14:paraId="051F77D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爱沙尼亚共和国</w:t>
            </w:r>
          </w:p>
        </w:tc>
      </w:tr>
      <w:tr w:rsidR="00820793" w:rsidRPr="00DC6455" w14:paraId="13AF591F" w14:textId="77777777" w:rsidTr="00C20320">
        <w:trPr>
          <w:gridBefore w:val="1"/>
          <w:gridAfter w:val="1"/>
          <w:wBefore w:w="17" w:type="dxa"/>
          <w:wAfter w:w="267" w:type="dxa"/>
          <w:trHeight w:val="270"/>
        </w:trPr>
        <w:tc>
          <w:tcPr>
            <w:tcW w:w="1756" w:type="dxa"/>
            <w:gridSpan w:val="2"/>
            <w:shd w:val="clear" w:color="auto" w:fill="auto"/>
            <w:noWrap/>
            <w:hideMark/>
          </w:tcPr>
          <w:p w14:paraId="2C7ECF7A" w14:textId="77777777" w:rsidR="00DA50E5" w:rsidRPr="00DA50E5" w:rsidRDefault="00820793">
            <w:pPr>
              <w:widowControl/>
              <w:jc w:val="left"/>
              <w:rPr>
                <w:rFonts w:ascii="宋体" w:hAnsi="宋体" w:cs="宋体"/>
                <w:color w:val="000000"/>
                <w:kern w:val="0"/>
                <w:sz w:val="22"/>
              </w:rPr>
            </w:pPr>
            <w:r w:rsidRPr="00F10036">
              <w:t>ETH</w:t>
            </w:r>
          </w:p>
        </w:tc>
        <w:tc>
          <w:tcPr>
            <w:tcW w:w="6209" w:type="dxa"/>
            <w:gridSpan w:val="3"/>
            <w:shd w:val="clear" w:color="auto" w:fill="auto"/>
            <w:noWrap/>
            <w:hideMark/>
          </w:tcPr>
          <w:p w14:paraId="17EA544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埃塞俄比亚</w:t>
            </w:r>
          </w:p>
        </w:tc>
      </w:tr>
      <w:tr w:rsidR="00820793" w:rsidRPr="00DC6455" w14:paraId="30FD3BBE" w14:textId="77777777" w:rsidTr="00C20320">
        <w:trPr>
          <w:gridBefore w:val="1"/>
          <w:gridAfter w:val="1"/>
          <w:wBefore w:w="17" w:type="dxa"/>
          <w:wAfter w:w="267" w:type="dxa"/>
          <w:trHeight w:val="270"/>
        </w:trPr>
        <w:tc>
          <w:tcPr>
            <w:tcW w:w="1756" w:type="dxa"/>
            <w:gridSpan w:val="2"/>
            <w:shd w:val="clear" w:color="auto" w:fill="auto"/>
            <w:noWrap/>
            <w:hideMark/>
          </w:tcPr>
          <w:p w14:paraId="48FAB861" w14:textId="77777777" w:rsidR="00DA50E5" w:rsidRPr="00DA50E5" w:rsidRDefault="00820793">
            <w:pPr>
              <w:widowControl/>
              <w:jc w:val="left"/>
              <w:rPr>
                <w:rFonts w:ascii="宋体" w:hAnsi="宋体" w:cs="宋体"/>
                <w:color w:val="000000"/>
                <w:kern w:val="0"/>
                <w:sz w:val="22"/>
              </w:rPr>
            </w:pPr>
            <w:r w:rsidRPr="00F10036">
              <w:t>FIN</w:t>
            </w:r>
          </w:p>
        </w:tc>
        <w:tc>
          <w:tcPr>
            <w:tcW w:w="6209" w:type="dxa"/>
            <w:gridSpan w:val="3"/>
            <w:shd w:val="clear" w:color="auto" w:fill="auto"/>
            <w:noWrap/>
            <w:hideMark/>
          </w:tcPr>
          <w:p w14:paraId="55802AF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芬兰</w:t>
            </w:r>
          </w:p>
        </w:tc>
      </w:tr>
      <w:tr w:rsidR="00820793" w:rsidRPr="00DC6455" w14:paraId="4134B5C4" w14:textId="77777777" w:rsidTr="00C20320">
        <w:trPr>
          <w:gridBefore w:val="1"/>
          <w:gridAfter w:val="1"/>
          <w:wBefore w:w="17" w:type="dxa"/>
          <w:wAfter w:w="267" w:type="dxa"/>
          <w:trHeight w:val="270"/>
        </w:trPr>
        <w:tc>
          <w:tcPr>
            <w:tcW w:w="1756" w:type="dxa"/>
            <w:gridSpan w:val="2"/>
            <w:shd w:val="clear" w:color="auto" w:fill="auto"/>
            <w:noWrap/>
            <w:hideMark/>
          </w:tcPr>
          <w:p w14:paraId="7DE9C515" w14:textId="77777777" w:rsidR="00DA50E5" w:rsidRPr="00DA50E5" w:rsidRDefault="00820793">
            <w:pPr>
              <w:widowControl/>
              <w:jc w:val="left"/>
              <w:rPr>
                <w:rFonts w:ascii="宋体" w:hAnsi="宋体" w:cs="宋体"/>
                <w:color w:val="000000"/>
                <w:kern w:val="0"/>
                <w:sz w:val="22"/>
              </w:rPr>
            </w:pPr>
            <w:r w:rsidRPr="00F10036">
              <w:t>FJI</w:t>
            </w:r>
          </w:p>
        </w:tc>
        <w:tc>
          <w:tcPr>
            <w:tcW w:w="6209" w:type="dxa"/>
            <w:gridSpan w:val="3"/>
            <w:shd w:val="clear" w:color="auto" w:fill="auto"/>
            <w:noWrap/>
            <w:hideMark/>
          </w:tcPr>
          <w:p w14:paraId="0C3AA76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斐济</w:t>
            </w:r>
          </w:p>
        </w:tc>
      </w:tr>
      <w:tr w:rsidR="00820793" w:rsidRPr="00DC6455" w14:paraId="26D247C9" w14:textId="77777777" w:rsidTr="00C20320">
        <w:trPr>
          <w:gridBefore w:val="1"/>
          <w:gridAfter w:val="1"/>
          <w:wBefore w:w="17" w:type="dxa"/>
          <w:wAfter w:w="267" w:type="dxa"/>
          <w:trHeight w:val="270"/>
        </w:trPr>
        <w:tc>
          <w:tcPr>
            <w:tcW w:w="1756" w:type="dxa"/>
            <w:gridSpan w:val="2"/>
            <w:shd w:val="clear" w:color="auto" w:fill="auto"/>
            <w:noWrap/>
            <w:hideMark/>
          </w:tcPr>
          <w:p w14:paraId="1E2E0582" w14:textId="77777777" w:rsidR="00DA50E5" w:rsidRPr="00DA50E5" w:rsidRDefault="00820793">
            <w:pPr>
              <w:widowControl/>
              <w:jc w:val="left"/>
              <w:rPr>
                <w:rFonts w:ascii="宋体" w:hAnsi="宋体" w:cs="宋体"/>
                <w:color w:val="000000"/>
                <w:kern w:val="0"/>
                <w:sz w:val="22"/>
              </w:rPr>
            </w:pPr>
            <w:r w:rsidRPr="00F10036">
              <w:t>FLK</w:t>
            </w:r>
          </w:p>
        </w:tc>
        <w:tc>
          <w:tcPr>
            <w:tcW w:w="6209" w:type="dxa"/>
            <w:gridSpan w:val="3"/>
            <w:shd w:val="clear" w:color="auto" w:fill="auto"/>
            <w:noWrap/>
            <w:hideMark/>
          </w:tcPr>
          <w:p w14:paraId="669615E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马尔维纳斯群岛</w:t>
            </w:r>
          </w:p>
        </w:tc>
      </w:tr>
      <w:tr w:rsidR="00820793" w:rsidRPr="00DC6455" w14:paraId="152481E0" w14:textId="77777777" w:rsidTr="00C20320">
        <w:trPr>
          <w:gridBefore w:val="1"/>
          <w:gridAfter w:val="1"/>
          <w:wBefore w:w="17" w:type="dxa"/>
          <w:wAfter w:w="267" w:type="dxa"/>
          <w:trHeight w:val="270"/>
        </w:trPr>
        <w:tc>
          <w:tcPr>
            <w:tcW w:w="1756" w:type="dxa"/>
            <w:gridSpan w:val="2"/>
            <w:shd w:val="clear" w:color="auto" w:fill="auto"/>
            <w:noWrap/>
            <w:hideMark/>
          </w:tcPr>
          <w:p w14:paraId="6C18A4D6" w14:textId="77777777" w:rsidR="00DA50E5" w:rsidRPr="00DA50E5" w:rsidRDefault="00820793">
            <w:pPr>
              <w:widowControl/>
              <w:jc w:val="left"/>
              <w:rPr>
                <w:rFonts w:ascii="宋体" w:hAnsi="宋体" w:cs="宋体"/>
                <w:color w:val="000000"/>
                <w:kern w:val="0"/>
                <w:sz w:val="22"/>
              </w:rPr>
            </w:pPr>
            <w:r w:rsidRPr="00F10036">
              <w:t>FRA</w:t>
            </w:r>
          </w:p>
        </w:tc>
        <w:tc>
          <w:tcPr>
            <w:tcW w:w="6209" w:type="dxa"/>
            <w:gridSpan w:val="3"/>
            <w:shd w:val="clear" w:color="auto" w:fill="auto"/>
            <w:noWrap/>
            <w:hideMark/>
          </w:tcPr>
          <w:p w14:paraId="0878962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法国</w:t>
            </w:r>
          </w:p>
        </w:tc>
      </w:tr>
      <w:tr w:rsidR="00820793" w:rsidRPr="00DC6455" w14:paraId="0646A46A" w14:textId="77777777" w:rsidTr="00C20320">
        <w:trPr>
          <w:gridBefore w:val="1"/>
          <w:gridAfter w:val="1"/>
          <w:wBefore w:w="17" w:type="dxa"/>
          <w:wAfter w:w="267" w:type="dxa"/>
          <w:trHeight w:val="270"/>
        </w:trPr>
        <w:tc>
          <w:tcPr>
            <w:tcW w:w="1756" w:type="dxa"/>
            <w:gridSpan w:val="2"/>
            <w:shd w:val="clear" w:color="auto" w:fill="auto"/>
            <w:noWrap/>
            <w:hideMark/>
          </w:tcPr>
          <w:p w14:paraId="34973AF4" w14:textId="77777777" w:rsidR="00DA50E5" w:rsidRPr="00DA50E5" w:rsidRDefault="00820793">
            <w:pPr>
              <w:widowControl/>
              <w:jc w:val="left"/>
              <w:rPr>
                <w:rFonts w:ascii="宋体" w:hAnsi="宋体" w:cs="宋体"/>
                <w:color w:val="000000"/>
                <w:kern w:val="0"/>
                <w:sz w:val="22"/>
              </w:rPr>
            </w:pPr>
            <w:r w:rsidRPr="00F10036">
              <w:t>FRO</w:t>
            </w:r>
          </w:p>
        </w:tc>
        <w:tc>
          <w:tcPr>
            <w:tcW w:w="6209" w:type="dxa"/>
            <w:gridSpan w:val="3"/>
            <w:shd w:val="clear" w:color="auto" w:fill="auto"/>
            <w:noWrap/>
            <w:hideMark/>
          </w:tcPr>
          <w:p w14:paraId="28BD6E8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法罗群岛</w:t>
            </w:r>
          </w:p>
        </w:tc>
      </w:tr>
      <w:tr w:rsidR="00820793" w:rsidRPr="00DC6455" w14:paraId="241FF17C" w14:textId="77777777" w:rsidTr="00C20320">
        <w:trPr>
          <w:gridBefore w:val="1"/>
          <w:gridAfter w:val="1"/>
          <w:wBefore w:w="17" w:type="dxa"/>
          <w:wAfter w:w="267" w:type="dxa"/>
          <w:trHeight w:val="270"/>
        </w:trPr>
        <w:tc>
          <w:tcPr>
            <w:tcW w:w="1756" w:type="dxa"/>
            <w:gridSpan w:val="2"/>
            <w:shd w:val="clear" w:color="auto" w:fill="auto"/>
            <w:noWrap/>
            <w:hideMark/>
          </w:tcPr>
          <w:p w14:paraId="5F1E28C8" w14:textId="77777777" w:rsidR="00DA50E5" w:rsidRPr="00DA50E5" w:rsidRDefault="00820793">
            <w:pPr>
              <w:widowControl/>
              <w:jc w:val="left"/>
              <w:rPr>
                <w:rFonts w:ascii="宋体" w:hAnsi="宋体" w:cs="宋体"/>
                <w:color w:val="000000"/>
                <w:kern w:val="0"/>
                <w:sz w:val="22"/>
              </w:rPr>
            </w:pPr>
            <w:r w:rsidRPr="00F10036">
              <w:t>FSM</w:t>
            </w:r>
          </w:p>
        </w:tc>
        <w:tc>
          <w:tcPr>
            <w:tcW w:w="6209" w:type="dxa"/>
            <w:gridSpan w:val="3"/>
            <w:shd w:val="clear" w:color="auto" w:fill="auto"/>
            <w:noWrap/>
            <w:hideMark/>
          </w:tcPr>
          <w:p w14:paraId="230F7C4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密克罗尼西亚共和国</w:t>
            </w:r>
          </w:p>
        </w:tc>
      </w:tr>
      <w:tr w:rsidR="00820793" w:rsidRPr="00DC6455" w14:paraId="1201B4E0" w14:textId="77777777" w:rsidTr="00C20320">
        <w:trPr>
          <w:gridBefore w:val="1"/>
          <w:gridAfter w:val="1"/>
          <w:wBefore w:w="17" w:type="dxa"/>
          <w:wAfter w:w="267" w:type="dxa"/>
          <w:trHeight w:val="270"/>
        </w:trPr>
        <w:tc>
          <w:tcPr>
            <w:tcW w:w="1756" w:type="dxa"/>
            <w:gridSpan w:val="2"/>
            <w:shd w:val="clear" w:color="auto" w:fill="auto"/>
            <w:noWrap/>
            <w:hideMark/>
          </w:tcPr>
          <w:p w14:paraId="787FEA46" w14:textId="77777777" w:rsidR="00DA50E5" w:rsidRPr="00DA50E5" w:rsidRDefault="00820793">
            <w:pPr>
              <w:widowControl/>
              <w:jc w:val="left"/>
              <w:rPr>
                <w:rFonts w:ascii="宋体" w:hAnsi="宋体" w:cs="宋体"/>
                <w:color w:val="000000"/>
                <w:kern w:val="0"/>
                <w:sz w:val="22"/>
              </w:rPr>
            </w:pPr>
            <w:r w:rsidRPr="00F10036">
              <w:t>GAB</w:t>
            </w:r>
          </w:p>
        </w:tc>
        <w:tc>
          <w:tcPr>
            <w:tcW w:w="6209" w:type="dxa"/>
            <w:gridSpan w:val="3"/>
            <w:shd w:val="clear" w:color="auto" w:fill="auto"/>
            <w:noWrap/>
            <w:hideMark/>
          </w:tcPr>
          <w:p w14:paraId="5E4B838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加蓬</w:t>
            </w:r>
          </w:p>
        </w:tc>
      </w:tr>
      <w:tr w:rsidR="00820793" w:rsidRPr="00DC6455" w14:paraId="4D89BF58" w14:textId="77777777" w:rsidTr="00C20320">
        <w:trPr>
          <w:gridBefore w:val="1"/>
          <w:gridAfter w:val="1"/>
          <w:wBefore w:w="17" w:type="dxa"/>
          <w:wAfter w:w="267" w:type="dxa"/>
          <w:trHeight w:val="270"/>
        </w:trPr>
        <w:tc>
          <w:tcPr>
            <w:tcW w:w="1756" w:type="dxa"/>
            <w:gridSpan w:val="2"/>
            <w:shd w:val="clear" w:color="auto" w:fill="auto"/>
            <w:noWrap/>
            <w:hideMark/>
          </w:tcPr>
          <w:p w14:paraId="6684BF41" w14:textId="77777777" w:rsidR="00DA50E5" w:rsidRPr="00DA50E5" w:rsidRDefault="00820793">
            <w:pPr>
              <w:widowControl/>
              <w:jc w:val="left"/>
              <w:rPr>
                <w:rFonts w:ascii="宋体" w:hAnsi="宋体" w:cs="宋体"/>
                <w:color w:val="000000"/>
                <w:kern w:val="0"/>
                <w:sz w:val="22"/>
              </w:rPr>
            </w:pPr>
            <w:r w:rsidRPr="00F10036">
              <w:t>GBR</w:t>
            </w:r>
          </w:p>
        </w:tc>
        <w:tc>
          <w:tcPr>
            <w:tcW w:w="6209" w:type="dxa"/>
            <w:gridSpan w:val="3"/>
            <w:shd w:val="clear" w:color="auto" w:fill="auto"/>
            <w:noWrap/>
            <w:hideMark/>
          </w:tcPr>
          <w:p w14:paraId="0DA9FE3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英国</w:t>
            </w:r>
          </w:p>
        </w:tc>
      </w:tr>
      <w:tr w:rsidR="00820793" w:rsidRPr="00DC6455" w14:paraId="5FC883D9" w14:textId="77777777" w:rsidTr="00C20320">
        <w:trPr>
          <w:gridBefore w:val="1"/>
          <w:gridAfter w:val="1"/>
          <w:wBefore w:w="17" w:type="dxa"/>
          <w:wAfter w:w="267" w:type="dxa"/>
          <w:trHeight w:val="270"/>
        </w:trPr>
        <w:tc>
          <w:tcPr>
            <w:tcW w:w="1756" w:type="dxa"/>
            <w:gridSpan w:val="2"/>
            <w:shd w:val="clear" w:color="auto" w:fill="auto"/>
            <w:noWrap/>
            <w:hideMark/>
          </w:tcPr>
          <w:p w14:paraId="387E847C" w14:textId="77777777" w:rsidR="00DA50E5" w:rsidRPr="00DA50E5" w:rsidRDefault="00820793">
            <w:pPr>
              <w:widowControl/>
              <w:jc w:val="left"/>
              <w:rPr>
                <w:rFonts w:ascii="宋体" w:hAnsi="宋体" w:cs="宋体"/>
                <w:color w:val="000000"/>
                <w:kern w:val="0"/>
                <w:sz w:val="22"/>
              </w:rPr>
            </w:pPr>
            <w:r w:rsidRPr="00F10036">
              <w:t>GEO</w:t>
            </w:r>
          </w:p>
        </w:tc>
        <w:tc>
          <w:tcPr>
            <w:tcW w:w="6209" w:type="dxa"/>
            <w:gridSpan w:val="3"/>
            <w:shd w:val="clear" w:color="auto" w:fill="auto"/>
            <w:noWrap/>
            <w:hideMark/>
          </w:tcPr>
          <w:p w14:paraId="68AD6A0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格鲁吉亚</w:t>
            </w:r>
          </w:p>
        </w:tc>
      </w:tr>
      <w:tr w:rsidR="00820793" w:rsidRPr="00DC6455" w14:paraId="643B4B13" w14:textId="77777777" w:rsidTr="00C20320">
        <w:trPr>
          <w:gridBefore w:val="1"/>
          <w:gridAfter w:val="1"/>
          <w:wBefore w:w="17" w:type="dxa"/>
          <w:wAfter w:w="267" w:type="dxa"/>
          <w:trHeight w:val="270"/>
        </w:trPr>
        <w:tc>
          <w:tcPr>
            <w:tcW w:w="1756" w:type="dxa"/>
            <w:gridSpan w:val="2"/>
            <w:shd w:val="clear" w:color="auto" w:fill="auto"/>
            <w:noWrap/>
            <w:hideMark/>
          </w:tcPr>
          <w:p w14:paraId="2A7713B8" w14:textId="77777777" w:rsidR="00DA50E5" w:rsidRPr="00DA50E5" w:rsidRDefault="00820793">
            <w:pPr>
              <w:widowControl/>
              <w:jc w:val="left"/>
              <w:rPr>
                <w:rFonts w:ascii="宋体" w:hAnsi="宋体" w:cs="宋体"/>
                <w:color w:val="000000"/>
                <w:kern w:val="0"/>
                <w:sz w:val="22"/>
              </w:rPr>
            </w:pPr>
            <w:r w:rsidRPr="00F10036">
              <w:t>GHA</w:t>
            </w:r>
          </w:p>
        </w:tc>
        <w:tc>
          <w:tcPr>
            <w:tcW w:w="6209" w:type="dxa"/>
            <w:gridSpan w:val="3"/>
            <w:shd w:val="clear" w:color="auto" w:fill="auto"/>
            <w:noWrap/>
            <w:hideMark/>
          </w:tcPr>
          <w:p w14:paraId="353C454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加纳共和国</w:t>
            </w:r>
          </w:p>
        </w:tc>
      </w:tr>
      <w:tr w:rsidR="00820793" w:rsidRPr="00DC6455" w14:paraId="18FE82B9" w14:textId="77777777" w:rsidTr="00C20320">
        <w:trPr>
          <w:gridBefore w:val="1"/>
          <w:gridAfter w:val="1"/>
          <w:wBefore w:w="17" w:type="dxa"/>
          <w:wAfter w:w="267" w:type="dxa"/>
          <w:trHeight w:val="270"/>
        </w:trPr>
        <w:tc>
          <w:tcPr>
            <w:tcW w:w="1756" w:type="dxa"/>
            <w:gridSpan w:val="2"/>
            <w:shd w:val="clear" w:color="auto" w:fill="auto"/>
            <w:noWrap/>
            <w:hideMark/>
          </w:tcPr>
          <w:p w14:paraId="51BC0945" w14:textId="77777777" w:rsidR="00DA50E5" w:rsidRPr="00DA50E5" w:rsidRDefault="00820793">
            <w:pPr>
              <w:widowControl/>
              <w:jc w:val="left"/>
              <w:rPr>
                <w:rFonts w:ascii="宋体" w:hAnsi="宋体" w:cs="宋体"/>
                <w:color w:val="000000"/>
                <w:kern w:val="0"/>
                <w:sz w:val="22"/>
              </w:rPr>
            </w:pPr>
            <w:r w:rsidRPr="00F10036">
              <w:t>GIB</w:t>
            </w:r>
          </w:p>
        </w:tc>
        <w:tc>
          <w:tcPr>
            <w:tcW w:w="6209" w:type="dxa"/>
            <w:gridSpan w:val="3"/>
            <w:shd w:val="clear" w:color="auto" w:fill="auto"/>
            <w:noWrap/>
            <w:hideMark/>
          </w:tcPr>
          <w:p w14:paraId="35BC6F1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直布罗陀</w:t>
            </w:r>
          </w:p>
        </w:tc>
      </w:tr>
      <w:tr w:rsidR="00820793" w:rsidRPr="00DC6455" w14:paraId="68745A99" w14:textId="77777777" w:rsidTr="00C20320">
        <w:trPr>
          <w:gridBefore w:val="1"/>
          <w:gridAfter w:val="1"/>
          <w:wBefore w:w="17" w:type="dxa"/>
          <w:wAfter w:w="267" w:type="dxa"/>
          <w:trHeight w:val="270"/>
        </w:trPr>
        <w:tc>
          <w:tcPr>
            <w:tcW w:w="1756" w:type="dxa"/>
            <w:gridSpan w:val="2"/>
            <w:shd w:val="clear" w:color="auto" w:fill="auto"/>
            <w:noWrap/>
            <w:hideMark/>
          </w:tcPr>
          <w:p w14:paraId="76E9C3FA" w14:textId="77777777" w:rsidR="00DA50E5" w:rsidRPr="00DA50E5" w:rsidRDefault="00820793">
            <w:pPr>
              <w:widowControl/>
              <w:jc w:val="left"/>
              <w:rPr>
                <w:rFonts w:ascii="宋体" w:hAnsi="宋体" w:cs="宋体"/>
                <w:color w:val="000000"/>
                <w:kern w:val="0"/>
                <w:sz w:val="22"/>
              </w:rPr>
            </w:pPr>
            <w:r w:rsidRPr="00F10036">
              <w:t>GIN</w:t>
            </w:r>
          </w:p>
        </w:tc>
        <w:tc>
          <w:tcPr>
            <w:tcW w:w="6209" w:type="dxa"/>
            <w:gridSpan w:val="3"/>
            <w:shd w:val="clear" w:color="auto" w:fill="auto"/>
            <w:noWrap/>
            <w:hideMark/>
          </w:tcPr>
          <w:p w14:paraId="011046AF"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几内亚</w:t>
            </w:r>
          </w:p>
        </w:tc>
      </w:tr>
      <w:tr w:rsidR="00820793" w:rsidRPr="00DC6455" w14:paraId="5D3A15D9" w14:textId="77777777" w:rsidTr="00C20320">
        <w:trPr>
          <w:gridBefore w:val="1"/>
          <w:gridAfter w:val="1"/>
          <w:wBefore w:w="17" w:type="dxa"/>
          <w:wAfter w:w="267" w:type="dxa"/>
          <w:trHeight w:val="270"/>
        </w:trPr>
        <w:tc>
          <w:tcPr>
            <w:tcW w:w="1756" w:type="dxa"/>
            <w:gridSpan w:val="2"/>
            <w:shd w:val="clear" w:color="auto" w:fill="auto"/>
            <w:noWrap/>
            <w:hideMark/>
          </w:tcPr>
          <w:p w14:paraId="52C4942C" w14:textId="77777777" w:rsidR="00DA50E5" w:rsidRPr="00DA50E5" w:rsidRDefault="00820793">
            <w:pPr>
              <w:widowControl/>
              <w:jc w:val="left"/>
              <w:rPr>
                <w:rFonts w:ascii="宋体" w:hAnsi="宋体" w:cs="宋体"/>
                <w:color w:val="000000"/>
                <w:kern w:val="0"/>
                <w:sz w:val="22"/>
              </w:rPr>
            </w:pPr>
            <w:r w:rsidRPr="00F10036">
              <w:t>GLP</w:t>
            </w:r>
          </w:p>
        </w:tc>
        <w:tc>
          <w:tcPr>
            <w:tcW w:w="6209" w:type="dxa"/>
            <w:gridSpan w:val="3"/>
            <w:shd w:val="clear" w:color="auto" w:fill="auto"/>
            <w:noWrap/>
            <w:hideMark/>
          </w:tcPr>
          <w:p w14:paraId="5A75333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瓜德罗普</w:t>
            </w:r>
          </w:p>
        </w:tc>
      </w:tr>
      <w:tr w:rsidR="00820793" w:rsidRPr="00DC6455" w14:paraId="268FB30C" w14:textId="77777777" w:rsidTr="00C20320">
        <w:trPr>
          <w:gridBefore w:val="1"/>
          <w:gridAfter w:val="1"/>
          <w:wBefore w:w="17" w:type="dxa"/>
          <w:wAfter w:w="267" w:type="dxa"/>
          <w:trHeight w:val="270"/>
        </w:trPr>
        <w:tc>
          <w:tcPr>
            <w:tcW w:w="1756" w:type="dxa"/>
            <w:gridSpan w:val="2"/>
            <w:shd w:val="clear" w:color="auto" w:fill="auto"/>
            <w:noWrap/>
            <w:hideMark/>
          </w:tcPr>
          <w:p w14:paraId="18651C5F" w14:textId="77777777" w:rsidR="00DA50E5" w:rsidRPr="00DA50E5" w:rsidRDefault="00820793">
            <w:pPr>
              <w:widowControl/>
              <w:jc w:val="left"/>
              <w:rPr>
                <w:rFonts w:ascii="宋体" w:hAnsi="宋体" w:cs="宋体"/>
                <w:color w:val="000000"/>
                <w:kern w:val="0"/>
                <w:sz w:val="22"/>
              </w:rPr>
            </w:pPr>
            <w:r w:rsidRPr="00F10036">
              <w:t>GMB</w:t>
            </w:r>
          </w:p>
        </w:tc>
        <w:tc>
          <w:tcPr>
            <w:tcW w:w="6209" w:type="dxa"/>
            <w:gridSpan w:val="3"/>
            <w:shd w:val="clear" w:color="auto" w:fill="auto"/>
            <w:noWrap/>
            <w:hideMark/>
          </w:tcPr>
          <w:p w14:paraId="79FE299F"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冈比亚</w:t>
            </w:r>
          </w:p>
        </w:tc>
      </w:tr>
      <w:tr w:rsidR="00820793" w:rsidRPr="00DC6455" w14:paraId="6285108E" w14:textId="77777777" w:rsidTr="00C20320">
        <w:trPr>
          <w:gridBefore w:val="1"/>
          <w:gridAfter w:val="1"/>
          <w:wBefore w:w="17" w:type="dxa"/>
          <w:wAfter w:w="267" w:type="dxa"/>
          <w:trHeight w:val="270"/>
        </w:trPr>
        <w:tc>
          <w:tcPr>
            <w:tcW w:w="1756" w:type="dxa"/>
            <w:gridSpan w:val="2"/>
            <w:shd w:val="clear" w:color="auto" w:fill="auto"/>
            <w:noWrap/>
            <w:hideMark/>
          </w:tcPr>
          <w:p w14:paraId="71D4979E" w14:textId="77777777" w:rsidR="00DA50E5" w:rsidRPr="00DA50E5" w:rsidRDefault="00820793">
            <w:pPr>
              <w:widowControl/>
              <w:jc w:val="left"/>
              <w:rPr>
                <w:rFonts w:ascii="宋体" w:hAnsi="宋体" w:cs="宋体"/>
                <w:color w:val="000000"/>
                <w:kern w:val="0"/>
                <w:sz w:val="22"/>
              </w:rPr>
            </w:pPr>
            <w:r w:rsidRPr="00F10036">
              <w:t>GNB</w:t>
            </w:r>
          </w:p>
        </w:tc>
        <w:tc>
          <w:tcPr>
            <w:tcW w:w="6209" w:type="dxa"/>
            <w:gridSpan w:val="3"/>
            <w:shd w:val="clear" w:color="auto" w:fill="auto"/>
            <w:noWrap/>
            <w:hideMark/>
          </w:tcPr>
          <w:p w14:paraId="03C9747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几内亚比绍</w:t>
            </w:r>
          </w:p>
        </w:tc>
      </w:tr>
      <w:tr w:rsidR="00820793" w:rsidRPr="00DC6455" w14:paraId="2DA91C92" w14:textId="77777777" w:rsidTr="00C20320">
        <w:trPr>
          <w:gridBefore w:val="1"/>
          <w:gridAfter w:val="1"/>
          <w:wBefore w:w="17" w:type="dxa"/>
          <w:wAfter w:w="267" w:type="dxa"/>
          <w:trHeight w:val="270"/>
        </w:trPr>
        <w:tc>
          <w:tcPr>
            <w:tcW w:w="1756" w:type="dxa"/>
            <w:gridSpan w:val="2"/>
            <w:shd w:val="clear" w:color="auto" w:fill="auto"/>
            <w:noWrap/>
            <w:hideMark/>
          </w:tcPr>
          <w:p w14:paraId="25D8FAF1" w14:textId="77777777" w:rsidR="00DA50E5" w:rsidRPr="00DA50E5" w:rsidRDefault="00820793">
            <w:pPr>
              <w:widowControl/>
              <w:jc w:val="left"/>
              <w:rPr>
                <w:rFonts w:ascii="宋体" w:hAnsi="宋体" w:cs="宋体"/>
                <w:color w:val="000000"/>
                <w:kern w:val="0"/>
                <w:sz w:val="22"/>
              </w:rPr>
            </w:pPr>
            <w:r w:rsidRPr="00F10036">
              <w:t>GNQ</w:t>
            </w:r>
          </w:p>
        </w:tc>
        <w:tc>
          <w:tcPr>
            <w:tcW w:w="6209" w:type="dxa"/>
            <w:gridSpan w:val="3"/>
            <w:shd w:val="clear" w:color="auto" w:fill="auto"/>
            <w:noWrap/>
            <w:hideMark/>
          </w:tcPr>
          <w:p w14:paraId="101FC3D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赤道几内亚共和国</w:t>
            </w:r>
          </w:p>
        </w:tc>
      </w:tr>
      <w:tr w:rsidR="00820793" w:rsidRPr="00DC6455" w14:paraId="6850B408" w14:textId="77777777" w:rsidTr="00C20320">
        <w:trPr>
          <w:gridBefore w:val="1"/>
          <w:gridAfter w:val="1"/>
          <w:wBefore w:w="17" w:type="dxa"/>
          <w:wAfter w:w="267" w:type="dxa"/>
          <w:trHeight w:val="270"/>
        </w:trPr>
        <w:tc>
          <w:tcPr>
            <w:tcW w:w="1756" w:type="dxa"/>
            <w:gridSpan w:val="2"/>
            <w:shd w:val="clear" w:color="auto" w:fill="auto"/>
            <w:noWrap/>
            <w:hideMark/>
          </w:tcPr>
          <w:p w14:paraId="4BB9E47B" w14:textId="77777777" w:rsidR="00DA50E5" w:rsidRPr="00DA50E5" w:rsidRDefault="00820793">
            <w:pPr>
              <w:widowControl/>
              <w:jc w:val="left"/>
              <w:rPr>
                <w:rFonts w:ascii="宋体" w:hAnsi="宋体" w:cs="宋体"/>
                <w:color w:val="000000"/>
                <w:kern w:val="0"/>
                <w:sz w:val="22"/>
              </w:rPr>
            </w:pPr>
            <w:r w:rsidRPr="00F10036">
              <w:t>GRC</w:t>
            </w:r>
          </w:p>
        </w:tc>
        <w:tc>
          <w:tcPr>
            <w:tcW w:w="6209" w:type="dxa"/>
            <w:gridSpan w:val="3"/>
            <w:shd w:val="clear" w:color="auto" w:fill="auto"/>
            <w:noWrap/>
            <w:hideMark/>
          </w:tcPr>
          <w:p w14:paraId="357F1B8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希腊</w:t>
            </w:r>
          </w:p>
        </w:tc>
      </w:tr>
      <w:tr w:rsidR="00820793" w:rsidRPr="00DC6455" w14:paraId="7F29925F" w14:textId="77777777" w:rsidTr="00C20320">
        <w:trPr>
          <w:gridBefore w:val="1"/>
          <w:gridAfter w:val="1"/>
          <w:wBefore w:w="17" w:type="dxa"/>
          <w:wAfter w:w="267" w:type="dxa"/>
          <w:trHeight w:val="270"/>
        </w:trPr>
        <w:tc>
          <w:tcPr>
            <w:tcW w:w="1756" w:type="dxa"/>
            <w:gridSpan w:val="2"/>
            <w:shd w:val="clear" w:color="auto" w:fill="auto"/>
            <w:noWrap/>
            <w:hideMark/>
          </w:tcPr>
          <w:p w14:paraId="7B177F81" w14:textId="77777777" w:rsidR="00DA50E5" w:rsidRPr="00DA50E5" w:rsidRDefault="00820793">
            <w:pPr>
              <w:widowControl/>
              <w:jc w:val="left"/>
              <w:rPr>
                <w:rFonts w:ascii="宋体" w:hAnsi="宋体" w:cs="宋体"/>
                <w:color w:val="000000"/>
                <w:kern w:val="0"/>
                <w:sz w:val="22"/>
              </w:rPr>
            </w:pPr>
            <w:r w:rsidRPr="00F10036">
              <w:t>GRD</w:t>
            </w:r>
          </w:p>
        </w:tc>
        <w:tc>
          <w:tcPr>
            <w:tcW w:w="6209" w:type="dxa"/>
            <w:gridSpan w:val="3"/>
            <w:shd w:val="clear" w:color="auto" w:fill="auto"/>
            <w:noWrap/>
            <w:hideMark/>
          </w:tcPr>
          <w:p w14:paraId="4F83679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格林纳达</w:t>
            </w:r>
          </w:p>
        </w:tc>
      </w:tr>
      <w:tr w:rsidR="00820793" w:rsidRPr="00DC6455" w14:paraId="63B1266A" w14:textId="77777777" w:rsidTr="00C20320">
        <w:trPr>
          <w:gridBefore w:val="1"/>
          <w:gridAfter w:val="1"/>
          <w:wBefore w:w="17" w:type="dxa"/>
          <w:wAfter w:w="267" w:type="dxa"/>
          <w:trHeight w:val="270"/>
        </w:trPr>
        <w:tc>
          <w:tcPr>
            <w:tcW w:w="1756" w:type="dxa"/>
            <w:gridSpan w:val="2"/>
            <w:shd w:val="clear" w:color="auto" w:fill="auto"/>
            <w:noWrap/>
            <w:hideMark/>
          </w:tcPr>
          <w:p w14:paraId="78E13F25" w14:textId="77777777" w:rsidR="00DA50E5" w:rsidRPr="00DA50E5" w:rsidRDefault="00820793">
            <w:pPr>
              <w:widowControl/>
              <w:jc w:val="left"/>
              <w:rPr>
                <w:rFonts w:ascii="宋体" w:hAnsi="宋体" w:cs="宋体"/>
                <w:color w:val="000000"/>
                <w:kern w:val="0"/>
                <w:sz w:val="22"/>
              </w:rPr>
            </w:pPr>
            <w:r w:rsidRPr="00F10036">
              <w:t>GRL</w:t>
            </w:r>
          </w:p>
        </w:tc>
        <w:tc>
          <w:tcPr>
            <w:tcW w:w="6209" w:type="dxa"/>
            <w:gridSpan w:val="3"/>
            <w:shd w:val="clear" w:color="auto" w:fill="auto"/>
            <w:noWrap/>
            <w:hideMark/>
          </w:tcPr>
          <w:p w14:paraId="7440595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格陵兰</w:t>
            </w:r>
          </w:p>
        </w:tc>
      </w:tr>
      <w:tr w:rsidR="00820793" w:rsidRPr="00DC6455" w14:paraId="2BB6D3B4" w14:textId="77777777" w:rsidTr="00C20320">
        <w:trPr>
          <w:gridBefore w:val="1"/>
          <w:gridAfter w:val="1"/>
          <w:wBefore w:w="17" w:type="dxa"/>
          <w:wAfter w:w="267" w:type="dxa"/>
          <w:trHeight w:val="270"/>
        </w:trPr>
        <w:tc>
          <w:tcPr>
            <w:tcW w:w="1756" w:type="dxa"/>
            <w:gridSpan w:val="2"/>
            <w:shd w:val="clear" w:color="auto" w:fill="auto"/>
            <w:noWrap/>
            <w:hideMark/>
          </w:tcPr>
          <w:p w14:paraId="1E1BA46D" w14:textId="77777777" w:rsidR="00DA50E5" w:rsidRPr="00DA50E5" w:rsidRDefault="00820793">
            <w:pPr>
              <w:widowControl/>
              <w:jc w:val="left"/>
              <w:rPr>
                <w:rFonts w:ascii="宋体" w:hAnsi="宋体" w:cs="宋体"/>
                <w:color w:val="000000"/>
                <w:kern w:val="0"/>
                <w:sz w:val="22"/>
              </w:rPr>
            </w:pPr>
            <w:r w:rsidRPr="00F10036">
              <w:t>GTM</w:t>
            </w:r>
          </w:p>
        </w:tc>
        <w:tc>
          <w:tcPr>
            <w:tcW w:w="6209" w:type="dxa"/>
            <w:gridSpan w:val="3"/>
            <w:shd w:val="clear" w:color="auto" w:fill="auto"/>
            <w:noWrap/>
            <w:hideMark/>
          </w:tcPr>
          <w:p w14:paraId="257F9D0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危地马拉</w:t>
            </w:r>
          </w:p>
        </w:tc>
      </w:tr>
      <w:tr w:rsidR="00820793" w:rsidRPr="00DC6455" w14:paraId="02F558D8" w14:textId="77777777" w:rsidTr="00C20320">
        <w:trPr>
          <w:gridBefore w:val="1"/>
          <w:gridAfter w:val="1"/>
          <w:wBefore w:w="17" w:type="dxa"/>
          <w:wAfter w:w="267" w:type="dxa"/>
          <w:trHeight w:val="270"/>
        </w:trPr>
        <w:tc>
          <w:tcPr>
            <w:tcW w:w="1756" w:type="dxa"/>
            <w:gridSpan w:val="2"/>
            <w:shd w:val="clear" w:color="auto" w:fill="auto"/>
            <w:noWrap/>
            <w:hideMark/>
          </w:tcPr>
          <w:p w14:paraId="1FE47DE7" w14:textId="77777777" w:rsidR="00820793" w:rsidRPr="00F10036" w:rsidRDefault="00820793" w:rsidP="00820793">
            <w:pPr>
              <w:widowControl/>
              <w:jc w:val="left"/>
            </w:pPr>
            <w:r w:rsidRPr="0041387A">
              <w:rPr>
                <w:rFonts w:hint="eastAsia"/>
              </w:rPr>
              <w:t>GUF</w:t>
            </w:r>
          </w:p>
        </w:tc>
        <w:tc>
          <w:tcPr>
            <w:tcW w:w="6209" w:type="dxa"/>
            <w:gridSpan w:val="3"/>
            <w:shd w:val="clear" w:color="auto" w:fill="auto"/>
            <w:noWrap/>
            <w:hideMark/>
          </w:tcPr>
          <w:p w14:paraId="1BBED4C5" w14:textId="77777777" w:rsidR="00820793" w:rsidRPr="00BF0E76" w:rsidRDefault="00820793" w:rsidP="003F6E21">
            <w:pPr>
              <w:widowControl/>
              <w:jc w:val="left"/>
            </w:pPr>
            <w:r w:rsidRPr="0041387A">
              <w:rPr>
                <w:rFonts w:hint="eastAsia"/>
              </w:rPr>
              <w:t>法属圭亚那</w:t>
            </w:r>
          </w:p>
        </w:tc>
      </w:tr>
      <w:tr w:rsidR="00820793" w:rsidRPr="00DC6455" w14:paraId="1851570C" w14:textId="77777777" w:rsidTr="00C20320">
        <w:trPr>
          <w:gridBefore w:val="1"/>
          <w:gridAfter w:val="1"/>
          <w:wBefore w:w="17" w:type="dxa"/>
          <w:wAfter w:w="267" w:type="dxa"/>
          <w:trHeight w:val="270"/>
        </w:trPr>
        <w:tc>
          <w:tcPr>
            <w:tcW w:w="1756" w:type="dxa"/>
            <w:gridSpan w:val="2"/>
            <w:shd w:val="clear" w:color="auto" w:fill="auto"/>
            <w:noWrap/>
            <w:hideMark/>
          </w:tcPr>
          <w:p w14:paraId="195E10B1" w14:textId="77777777" w:rsidR="00DA50E5" w:rsidRPr="00DA50E5" w:rsidRDefault="00820793">
            <w:pPr>
              <w:widowControl/>
              <w:jc w:val="left"/>
              <w:rPr>
                <w:rFonts w:ascii="宋体" w:hAnsi="宋体" w:cs="宋体"/>
                <w:color w:val="000000"/>
                <w:kern w:val="0"/>
                <w:sz w:val="22"/>
              </w:rPr>
            </w:pPr>
            <w:r w:rsidRPr="00F10036">
              <w:t>GUM</w:t>
            </w:r>
          </w:p>
        </w:tc>
        <w:tc>
          <w:tcPr>
            <w:tcW w:w="6209" w:type="dxa"/>
            <w:gridSpan w:val="3"/>
            <w:shd w:val="clear" w:color="auto" w:fill="auto"/>
            <w:noWrap/>
            <w:hideMark/>
          </w:tcPr>
          <w:p w14:paraId="48B30EF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关岛</w:t>
            </w:r>
          </w:p>
        </w:tc>
      </w:tr>
      <w:tr w:rsidR="00820793" w:rsidRPr="00DC6455" w14:paraId="05AC95E0" w14:textId="77777777" w:rsidTr="00C20320">
        <w:trPr>
          <w:gridBefore w:val="1"/>
          <w:gridAfter w:val="1"/>
          <w:wBefore w:w="17" w:type="dxa"/>
          <w:wAfter w:w="267" w:type="dxa"/>
          <w:trHeight w:val="270"/>
        </w:trPr>
        <w:tc>
          <w:tcPr>
            <w:tcW w:w="1756" w:type="dxa"/>
            <w:gridSpan w:val="2"/>
            <w:shd w:val="clear" w:color="auto" w:fill="auto"/>
            <w:noWrap/>
            <w:hideMark/>
          </w:tcPr>
          <w:p w14:paraId="038527E0" w14:textId="77777777" w:rsidR="00DA50E5" w:rsidRPr="00DA50E5" w:rsidRDefault="00820793">
            <w:pPr>
              <w:widowControl/>
              <w:jc w:val="left"/>
              <w:rPr>
                <w:rFonts w:ascii="宋体" w:hAnsi="宋体" w:cs="宋体"/>
                <w:color w:val="000000"/>
                <w:kern w:val="0"/>
                <w:sz w:val="22"/>
              </w:rPr>
            </w:pPr>
            <w:r w:rsidRPr="00F10036">
              <w:t>GUS</w:t>
            </w:r>
          </w:p>
        </w:tc>
        <w:tc>
          <w:tcPr>
            <w:tcW w:w="6209" w:type="dxa"/>
            <w:gridSpan w:val="3"/>
            <w:shd w:val="clear" w:color="auto" w:fill="auto"/>
            <w:noWrap/>
            <w:hideMark/>
          </w:tcPr>
          <w:p w14:paraId="26577EE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格恩西</w:t>
            </w:r>
          </w:p>
        </w:tc>
      </w:tr>
      <w:tr w:rsidR="00820793" w:rsidRPr="00DC6455" w14:paraId="28406ED8" w14:textId="77777777" w:rsidTr="00C20320">
        <w:trPr>
          <w:gridBefore w:val="1"/>
          <w:gridAfter w:val="1"/>
          <w:wBefore w:w="17" w:type="dxa"/>
          <w:wAfter w:w="267" w:type="dxa"/>
          <w:trHeight w:val="270"/>
        </w:trPr>
        <w:tc>
          <w:tcPr>
            <w:tcW w:w="1756" w:type="dxa"/>
            <w:gridSpan w:val="2"/>
            <w:shd w:val="clear" w:color="auto" w:fill="auto"/>
            <w:noWrap/>
            <w:hideMark/>
          </w:tcPr>
          <w:p w14:paraId="48FE7510" w14:textId="77777777" w:rsidR="00DA50E5" w:rsidRPr="00DA50E5" w:rsidRDefault="00820793">
            <w:pPr>
              <w:widowControl/>
              <w:jc w:val="left"/>
              <w:rPr>
                <w:rFonts w:ascii="宋体" w:hAnsi="宋体" w:cs="宋体"/>
                <w:color w:val="000000"/>
                <w:kern w:val="0"/>
                <w:sz w:val="22"/>
              </w:rPr>
            </w:pPr>
            <w:r w:rsidRPr="00F10036">
              <w:t>GUY</w:t>
            </w:r>
          </w:p>
        </w:tc>
        <w:tc>
          <w:tcPr>
            <w:tcW w:w="6209" w:type="dxa"/>
            <w:gridSpan w:val="3"/>
            <w:shd w:val="clear" w:color="auto" w:fill="auto"/>
            <w:noWrap/>
            <w:hideMark/>
          </w:tcPr>
          <w:p w14:paraId="64DDB39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圭亚那</w:t>
            </w:r>
          </w:p>
        </w:tc>
      </w:tr>
      <w:tr w:rsidR="00820793" w:rsidRPr="00DC6455" w14:paraId="40EF65D5" w14:textId="77777777" w:rsidTr="00C20320">
        <w:trPr>
          <w:gridBefore w:val="1"/>
          <w:gridAfter w:val="1"/>
          <w:wBefore w:w="17" w:type="dxa"/>
          <w:wAfter w:w="267" w:type="dxa"/>
          <w:trHeight w:val="270"/>
        </w:trPr>
        <w:tc>
          <w:tcPr>
            <w:tcW w:w="1756" w:type="dxa"/>
            <w:gridSpan w:val="2"/>
            <w:shd w:val="clear" w:color="auto" w:fill="auto"/>
            <w:noWrap/>
            <w:hideMark/>
          </w:tcPr>
          <w:p w14:paraId="4AE92205" w14:textId="77777777" w:rsidR="00DA50E5" w:rsidRPr="00DA50E5" w:rsidRDefault="00820793">
            <w:pPr>
              <w:widowControl/>
              <w:jc w:val="left"/>
              <w:rPr>
                <w:rFonts w:ascii="宋体" w:hAnsi="宋体" w:cs="宋体"/>
                <w:color w:val="000000"/>
                <w:kern w:val="0"/>
                <w:sz w:val="22"/>
              </w:rPr>
            </w:pPr>
            <w:r w:rsidRPr="00F10036">
              <w:t>HKG</w:t>
            </w:r>
          </w:p>
        </w:tc>
        <w:tc>
          <w:tcPr>
            <w:tcW w:w="6209" w:type="dxa"/>
            <w:gridSpan w:val="3"/>
            <w:shd w:val="clear" w:color="auto" w:fill="auto"/>
            <w:noWrap/>
            <w:hideMark/>
          </w:tcPr>
          <w:p w14:paraId="6CCAF39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香港</w:t>
            </w:r>
          </w:p>
        </w:tc>
      </w:tr>
      <w:tr w:rsidR="00820793" w:rsidRPr="00DC6455" w14:paraId="0AB36561" w14:textId="77777777" w:rsidTr="00C20320">
        <w:trPr>
          <w:gridBefore w:val="1"/>
          <w:gridAfter w:val="1"/>
          <w:wBefore w:w="17" w:type="dxa"/>
          <w:wAfter w:w="267" w:type="dxa"/>
          <w:trHeight w:val="270"/>
        </w:trPr>
        <w:tc>
          <w:tcPr>
            <w:tcW w:w="1756" w:type="dxa"/>
            <w:gridSpan w:val="2"/>
            <w:shd w:val="clear" w:color="auto" w:fill="auto"/>
            <w:noWrap/>
            <w:hideMark/>
          </w:tcPr>
          <w:p w14:paraId="3B2279F7" w14:textId="77777777" w:rsidR="00DA50E5" w:rsidRPr="00DA50E5" w:rsidRDefault="00820793">
            <w:pPr>
              <w:widowControl/>
              <w:jc w:val="left"/>
              <w:rPr>
                <w:rFonts w:ascii="宋体" w:hAnsi="宋体" w:cs="宋体"/>
                <w:color w:val="000000"/>
                <w:kern w:val="0"/>
                <w:sz w:val="22"/>
              </w:rPr>
            </w:pPr>
            <w:r w:rsidRPr="00F10036">
              <w:t>HMD</w:t>
            </w:r>
          </w:p>
        </w:tc>
        <w:tc>
          <w:tcPr>
            <w:tcW w:w="6209" w:type="dxa"/>
            <w:gridSpan w:val="3"/>
            <w:shd w:val="clear" w:color="auto" w:fill="auto"/>
            <w:noWrap/>
            <w:hideMark/>
          </w:tcPr>
          <w:p w14:paraId="34ADCD8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赫德岛和麦克唐纳岛</w:t>
            </w:r>
          </w:p>
        </w:tc>
      </w:tr>
      <w:tr w:rsidR="00820793" w:rsidRPr="00DC6455" w14:paraId="211D982C" w14:textId="77777777" w:rsidTr="00C20320">
        <w:trPr>
          <w:gridBefore w:val="1"/>
          <w:gridAfter w:val="1"/>
          <w:wBefore w:w="17" w:type="dxa"/>
          <w:wAfter w:w="267" w:type="dxa"/>
          <w:trHeight w:val="270"/>
        </w:trPr>
        <w:tc>
          <w:tcPr>
            <w:tcW w:w="1756" w:type="dxa"/>
            <w:gridSpan w:val="2"/>
            <w:shd w:val="clear" w:color="auto" w:fill="auto"/>
            <w:noWrap/>
            <w:hideMark/>
          </w:tcPr>
          <w:p w14:paraId="1F44F4D6" w14:textId="77777777" w:rsidR="00DA50E5" w:rsidRPr="00DA50E5" w:rsidRDefault="00820793">
            <w:pPr>
              <w:widowControl/>
              <w:jc w:val="left"/>
              <w:rPr>
                <w:rFonts w:ascii="宋体" w:hAnsi="宋体" w:cs="宋体"/>
                <w:color w:val="000000"/>
                <w:kern w:val="0"/>
                <w:sz w:val="22"/>
              </w:rPr>
            </w:pPr>
            <w:r w:rsidRPr="00F10036">
              <w:t>HND</w:t>
            </w:r>
          </w:p>
        </w:tc>
        <w:tc>
          <w:tcPr>
            <w:tcW w:w="6209" w:type="dxa"/>
            <w:gridSpan w:val="3"/>
            <w:shd w:val="clear" w:color="auto" w:fill="auto"/>
            <w:noWrap/>
            <w:hideMark/>
          </w:tcPr>
          <w:p w14:paraId="33716AD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洪都拉斯</w:t>
            </w:r>
          </w:p>
        </w:tc>
      </w:tr>
      <w:tr w:rsidR="00820793" w:rsidRPr="00DC6455" w14:paraId="56133F89" w14:textId="77777777" w:rsidTr="00C20320">
        <w:trPr>
          <w:gridBefore w:val="1"/>
          <w:gridAfter w:val="1"/>
          <w:wBefore w:w="17" w:type="dxa"/>
          <w:wAfter w:w="267" w:type="dxa"/>
          <w:trHeight w:val="270"/>
        </w:trPr>
        <w:tc>
          <w:tcPr>
            <w:tcW w:w="1756" w:type="dxa"/>
            <w:gridSpan w:val="2"/>
            <w:shd w:val="clear" w:color="auto" w:fill="auto"/>
            <w:noWrap/>
            <w:hideMark/>
          </w:tcPr>
          <w:p w14:paraId="07639B71" w14:textId="77777777" w:rsidR="00DA50E5" w:rsidRPr="00DA50E5" w:rsidRDefault="00820793">
            <w:pPr>
              <w:widowControl/>
              <w:jc w:val="left"/>
              <w:rPr>
                <w:rFonts w:ascii="宋体" w:hAnsi="宋体" w:cs="宋体"/>
                <w:color w:val="000000"/>
                <w:kern w:val="0"/>
                <w:sz w:val="22"/>
              </w:rPr>
            </w:pPr>
            <w:r w:rsidRPr="00F10036">
              <w:t>HRV</w:t>
            </w:r>
          </w:p>
        </w:tc>
        <w:tc>
          <w:tcPr>
            <w:tcW w:w="6209" w:type="dxa"/>
            <w:gridSpan w:val="3"/>
            <w:shd w:val="clear" w:color="auto" w:fill="auto"/>
            <w:noWrap/>
            <w:hideMark/>
          </w:tcPr>
          <w:p w14:paraId="134EEE2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克罗地亚</w:t>
            </w:r>
          </w:p>
        </w:tc>
      </w:tr>
      <w:tr w:rsidR="00820793" w:rsidRPr="00DC6455" w14:paraId="190EF350" w14:textId="77777777" w:rsidTr="00C20320">
        <w:trPr>
          <w:gridBefore w:val="1"/>
          <w:gridAfter w:val="1"/>
          <w:wBefore w:w="17" w:type="dxa"/>
          <w:wAfter w:w="267" w:type="dxa"/>
          <w:trHeight w:val="270"/>
        </w:trPr>
        <w:tc>
          <w:tcPr>
            <w:tcW w:w="1756" w:type="dxa"/>
            <w:gridSpan w:val="2"/>
            <w:shd w:val="clear" w:color="auto" w:fill="auto"/>
            <w:noWrap/>
            <w:hideMark/>
          </w:tcPr>
          <w:p w14:paraId="3B793DCA" w14:textId="77777777" w:rsidR="00DA50E5" w:rsidRPr="00DA50E5" w:rsidRDefault="00820793">
            <w:pPr>
              <w:widowControl/>
              <w:jc w:val="left"/>
              <w:rPr>
                <w:rFonts w:ascii="宋体" w:hAnsi="宋体" w:cs="宋体"/>
                <w:color w:val="000000"/>
                <w:kern w:val="0"/>
                <w:sz w:val="22"/>
              </w:rPr>
            </w:pPr>
            <w:r w:rsidRPr="00F10036">
              <w:t>HTI</w:t>
            </w:r>
          </w:p>
        </w:tc>
        <w:tc>
          <w:tcPr>
            <w:tcW w:w="6209" w:type="dxa"/>
            <w:gridSpan w:val="3"/>
            <w:shd w:val="clear" w:color="auto" w:fill="auto"/>
            <w:noWrap/>
            <w:hideMark/>
          </w:tcPr>
          <w:p w14:paraId="3544521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海地共和国</w:t>
            </w:r>
          </w:p>
        </w:tc>
      </w:tr>
      <w:tr w:rsidR="00820793" w:rsidRPr="00DC6455" w14:paraId="7CB140F0" w14:textId="77777777" w:rsidTr="00C20320">
        <w:trPr>
          <w:gridBefore w:val="1"/>
          <w:gridAfter w:val="1"/>
          <w:wBefore w:w="17" w:type="dxa"/>
          <w:wAfter w:w="267" w:type="dxa"/>
          <w:trHeight w:val="270"/>
        </w:trPr>
        <w:tc>
          <w:tcPr>
            <w:tcW w:w="1756" w:type="dxa"/>
            <w:gridSpan w:val="2"/>
            <w:shd w:val="clear" w:color="auto" w:fill="auto"/>
            <w:noWrap/>
            <w:hideMark/>
          </w:tcPr>
          <w:p w14:paraId="6D98F031" w14:textId="77777777" w:rsidR="00DA50E5" w:rsidRPr="00DA50E5" w:rsidRDefault="00820793">
            <w:pPr>
              <w:widowControl/>
              <w:jc w:val="left"/>
              <w:rPr>
                <w:rFonts w:ascii="宋体" w:hAnsi="宋体" w:cs="宋体"/>
                <w:color w:val="000000"/>
                <w:kern w:val="0"/>
                <w:sz w:val="22"/>
              </w:rPr>
            </w:pPr>
            <w:r w:rsidRPr="00F10036">
              <w:t>HUN</w:t>
            </w:r>
          </w:p>
        </w:tc>
        <w:tc>
          <w:tcPr>
            <w:tcW w:w="6209" w:type="dxa"/>
            <w:gridSpan w:val="3"/>
            <w:shd w:val="clear" w:color="auto" w:fill="auto"/>
            <w:noWrap/>
            <w:hideMark/>
          </w:tcPr>
          <w:p w14:paraId="1F43877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匈牙利</w:t>
            </w:r>
          </w:p>
        </w:tc>
      </w:tr>
      <w:tr w:rsidR="00820793" w:rsidRPr="00DC6455" w14:paraId="3C6E9AAC" w14:textId="77777777" w:rsidTr="00C20320">
        <w:trPr>
          <w:gridBefore w:val="1"/>
          <w:gridAfter w:val="1"/>
          <w:wBefore w:w="17" w:type="dxa"/>
          <w:wAfter w:w="267" w:type="dxa"/>
          <w:trHeight w:val="270"/>
        </w:trPr>
        <w:tc>
          <w:tcPr>
            <w:tcW w:w="1756" w:type="dxa"/>
            <w:gridSpan w:val="2"/>
            <w:shd w:val="clear" w:color="auto" w:fill="auto"/>
            <w:noWrap/>
            <w:hideMark/>
          </w:tcPr>
          <w:p w14:paraId="37152D6D" w14:textId="77777777" w:rsidR="00DA50E5" w:rsidRPr="00DA50E5" w:rsidRDefault="00820793">
            <w:pPr>
              <w:widowControl/>
              <w:jc w:val="left"/>
              <w:rPr>
                <w:rFonts w:ascii="宋体" w:hAnsi="宋体" w:cs="宋体"/>
                <w:color w:val="000000"/>
                <w:kern w:val="0"/>
                <w:sz w:val="22"/>
              </w:rPr>
            </w:pPr>
            <w:r w:rsidRPr="00F10036">
              <w:t>IDN</w:t>
            </w:r>
          </w:p>
        </w:tc>
        <w:tc>
          <w:tcPr>
            <w:tcW w:w="6209" w:type="dxa"/>
            <w:gridSpan w:val="3"/>
            <w:shd w:val="clear" w:color="auto" w:fill="auto"/>
            <w:noWrap/>
            <w:hideMark/>
          </w:tcPr>
          <w:p w14:paraId="427C7A5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印尼</w:t>
            </w:r>
          </w:p>
        </w:tc>
      </w:tr>
      <w:tr w:rsidR="00820793" w:rsidRPr="00DC6455" w14:paraId="6AC698C3" w14:textId="77777777" w:rsidTr="00C20320">
        <w:trPr>
          <w:gridBefore w:val="1"/>
          <w:gridAfter w:val="1"/>
          <w:wBefore w:w="17" w:type="dxa"/>
          <w:wAfter w:w="267" w:type="dxa"/>
          <w:trHeight w:val="270"/>
        </w:trPr>
        <w:tc>
          <w:tcPr>
            <w:tcW w:w="1756" w:type="dxa"/>
            <w:gridSpan w:val="2"/>
            <w:shd w:val="clear" w:color="auto" w:fill="auto"/>
            <w:noWrap/>
            <w:hideMark/>
          </w:tcPr>
          <w:p w14:paraId="7A30995D" w14:textId="77777777" w:rsidR="00DA50E5" w:rsidRPr="00DA50E5" w:rsidRDefault="00820793">
            <w:pPr>
              <w:widowControl/>
              <w:jc w:val="left"/>
              <w:rPr>
                <w:rFonts w:ascii="宋体" w:hAnsi="宋体" w:cs="宋体"/>
                <w:color w:val="000000"/>
                <w:kern w:val="0"/>
                <w:sz w:val="22"/>
              </w:rPr>
            </w:pPr>
            <w:r w:rsidRPr="00F10036">
              <w:t>IND</w:t>
            </w:r>
          </w:p>
        </w:tc>
        <w:tc>
          <w:tcPr>
            <w:tcW w:w="6209" w:type="dxa"/>
            <w:gridSpan w:val="3"/>
            <w:shd w:val="clear" w:color="auto" w:fill="auto"/>
            <w:noWrap/>
            <w:hideMark/>
          </w:tcPr>
          <w:p w14:paraId="35787FA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印度</w:t>
            </w:r>
          </w:p>
        </w:tc>
      </w:tr>
      <w:tr w:rsidR="00820793" w:rsidRPr="00DC6455" w14:paraId="44C4B0CB" w14:textId="77777777" w:rsidTr="00C20320">
        <w:trPr>
          <w:gridBefore w:val="1"/>
          <w:gridAfter w:val="1"/>
          <w:wBefore w:w="17" w:type="dxa"/>
          <w:wAfter w:w="267" w:type="dxa"/>
          <w:trHeight w:val="270"/>
        </w:trPr>
        <w:tc>
          <w:tcPr>
            <w:tcW w:w="1756" w:type="dxa"/>
            <w:gridSpan w:val="2"/>
            <w:shd w:val="clear" w:color="auto" w:fill="auto"/>
            <w:noWrap/>
            <w:hideMark/>
          </w:tcPr>
          <w:p w14:paraId="5FDF6248" w14:textId="77777777" w:rsidR="00DA50E5" w:rsidRPr="00DA50E5" w:rsidRDefault="00820793">
            <w:pPr>
              <w:widowControl/>
              <w:jc w:val="left"/>
              <w:rPr>
                <w:rFonts w:ascii="宋体" w:hAnsi="宋体" w:cs="宋体"/>
                <w:color w:val="000000"/>
                <w:kern w:val="0"/>
                <w:sz w:val="22"/>
              </w:rPr>
            </w:pPr>
            <w:r w:rsidRPr="00F10036">
              <w:t>INE</w:t>
            </w:r>
          </w:p>
        </w:tc>
        <w:tc>
          <w:tcPr>
            <w:tcW w:w="6209" w:type="dxa"/>
            <w:gridSpan w:val="3"/>
            <w:shd w:val="clear" w:color="auto" w:fill="auto"/>
            <w:noWrap/>
            <w:hideMark/>
          </w:tcPr>
          <w:p w14:paraId="17CA3E4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尼维斯岛</w:t>
            </w:r>
          </w:p>
        </w:tc>
      </w:tr>
      <w:tr w:rsidR="00820793" w:rsidRPr="00DC6455" w14:paraId="2D45E25C" w14:textId="77777777" w:rsidTr="00C20320">
        <w:trPr>
          <w:gridBefore w:val="1"/>
          <w:gridAfter w:val="1"/>
          <w:wBefore w:w="17" w:type="dxa"/>
          <w:wAfter w:w="267" w:type="dxa"/>
          <w:trHeight w:val="270"/>
        </w:trPr>
        <w:tc>
          <w:tcPr>
            <w:tcW w:w="1756" w:type="dxa"/>
            <w:gridSpan w:val="2"/>
            <w:shd w:val="clear" w:color="auto" w:fill="auto"/>
            <w:noWrap/>
            <w:hideMark/>
          </w:tcPr>
          <w:p w14:paraId="48BF24A7" w14:textId="77777777" w:rsidR="00DA50E5" w:rsidRPr="00DA50E5" w:rsidRDefault="00820793">
            <w:pPr>
              <w:widowControl/>
              <w:jc w:val="left"/>
              <w:rPr>
                <w:rFonts w:ascii="宋体" w:hAnsi="宋体" w:cs="宋体"/>
                <w:color w:val="000000"/>
                <w:kern w:val="0"/>
                <w:sz w:val="22"/>
              </w:rPr>
            </w:pPr>
            <w:r w:rsidRPr="00F10036">
              <w:t>IOM</w:t>
            </w:r>
          </w:p>
        </w:tc>
        <w:tc>
          <w:tcPr>
            <w:tcW w:w="6209" w:type="dxa"/>
            <w:gridSpan w:val="3"/>
            <w:shd w:val="clear" w:color="auto" w:fill="auto"/>
            <w:noWrap/>
            <w:hideMark/>
          </w:tcPr>
          <w:p w14:paraId="67EDEA6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马恩岛</w:t>
            </w:r>
          </w:p>
        </w:tc>
      </w:tr>
      <w:tr w:rsidR="00820793" w:rsidRPr="00DC6455" w14:paraId="3967A818" w14:textId="77777777" w:rsidTr="00C20320">
        <w:trPr>
          <w:gridBefore w:val="1"/>
          <w:gridAfter w:val="1"/>
          <w:wBefore w:w="17" w:type="dxa"/>
          <w:wAfter w:w="267" w:type="dxa"/>
          <w:trHeight w:val="270"/>
        </w:trPr>
        <w:tc>
          <w:tcPr>
            <w:tcW w:w="1756" w:type="dxa"/>
            <w:gridSpan w:val="2"/>
            <w:shd w:val="clear" w:color="auto" w:fill="auto"/>
            <w:noWrap/>
            <w:hideMark/>
          </w:tcPr>
          <w:p w14:paraId="6D09A9B4" w14:textId="77777777" w:rsidR="00DA50E5" w:rsidRPr="00DA50E5" w:rsidRDefault="00820793">
            <w:pPr>
              <w:widowControl/>
              <w:jc w:val="left"/>
              <w:rPr>
                <w:rFonts w:ascii="宋体" w:hAnsi="宋体" w:cs="宋体"/>
                <w:color w:val="000000"/>
                <w:kern w:val="0"/>
                <w:sz w:val="22"/>
              </w:rPr>
            </w:pPr>
            <w:r w:rsidRPr="00F10036">
              <w:t>IOT</w:t>
            </w:r>
          </w:p>
        </w:tc>
        <w:tc>
          <w:tcPr>
            <w:tcW w:w="6209" w:type="dxa"/>
            <w:gridSpan w:val="3"/>
            <w:shd w:val="clear" w:color="auto" w:fill="auto"/>
            <w:noWrap/>
            <w:hideMark/>
          </w:tcPr>
          <w:p w14:paraId="26C046C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英属印度洋领土</w:t>
            </w:r>
          </w:p>
        </w:tc>
      </w:tr>
      <w:tr w:rsidR="00820793" w:rsidRPr="00DC6455" w14:paraId="4FF179A7" w14:textId="77777777" w:rsidTr="00C20320">
        <w:trPr>
          <w:gridBefore w:val="1"/>
          <w:gridAfter w:val="1"/>
          <w:wBefore w:w="17" w:type="dxa"/>
          <w:wAfter w:w="267" w:type="dxa"/>
          <w:trHeight w:val="270"/>
        </w:trPr>
        <w:tc>
          <w:tcPr>
            <w:tcW w:w="1756" w:type="dxa"/>
            <w:gridSpan w:val="2"/>
            <w:shd w:val="clear" w:color="auto" w:fill="auto"/>
            <w:noWrap/>
            <w:hideMark/>
          </w:tcPr>
          <w:p w14:paraId="58A860DB" w14:textId="77777777" w:rsidR="00DA50E5" w:rsidRPr="00DA50E5" w:rsidRDefault="00820793">
            <w:pPr>
              <w:widowControl/>
              <w:jc w:val="left"/>
              <w:rPr>
                <w:rFonts w:ascii="宋体" w:hAnsi="宋体" w:cs="宋体"/>
                <w:color w:val="000000"/>
                <w:kern w:val="0"/>
                <w:sz w:val="22"/>
              </w:rPr>
            </w:pPr>
            <w:r w:rsidRPr="00F10036">
              <w:t>IRL</w:t>
            </w:r>
          </w:p>
        </w:tc>
        <w:tc>
          <w:tcPr>
            <w:tcW w:w="6209" w:type="dxa"/>
            <w:gridSpan w:val="3"/>
            <w:shd w:val="clear" w:color="auto" w:fill="auto"/>
            <w:noWrap/>
            <w:hideMark/>
          </w:tcPr>
          <w:p w14:paraId="4E989DF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爱尔兰</w:t>
            </w:r>
          </w:p>
        </w:tc>
      </w:tr>
      <w:tr w:rsidR="00820793" w:rsidRPr="00DC6455" w14:paraId="4684CA7B" w14:textId="77777777" w:rsidTr="00C20320">
        <w:trPr>
          <w:gridBefore w:val="1"/>
          <w:gridAfter w:val="1"/>
          <w:wBefore w:w="17" w:type="dxa"/>
          <w:wAfter w:w="267" w:type="dxa"/>
          <w:trHeight w:val="270"/>
        </w:trPr>
        <w:tc>
          <w:tcPr>
            <w:tcW w:w="1756" w:type="dxa"/>
            <w:gridSpan w:val="2"/>
            <w:shd w:val="clear" w:color="auto" w:fill="auto"/>
            <w:noWrap/>
            <w:hideMark/>
          </w:tcPr>
          <w:p w14:paraId="7DD4E2D7" w14:textId="77777777" w:rsidR="00DA50E5" w:rsidRPr="00DA50E5" w:rsidRDefault="00820793">
            <w:pPr>
              <w:widowControl/>
              <w:jc w:val="left"/>
              <w:rPr>
                <w:rFonts w:ascii="宋体" w:hAnsi="宋体" w:cs="宋体"/>
                <w:color w:val="000000"/>
                <w:kern w:val="0"/>
                <w:sz w:val="22"/>
              </w:rPr>
            </w:pPr>
            <w:r w:rsidRPr="00F10036">
              <w:t>IRN</w:t>
            </w:r>
          </w:p>
        </w:tc>
        <w:tc>
          <w:tcPr>
            <w:tcW w:w="6209" w:type="dxa"/>
            <w:gridSpan w:val="3"/>
            <w:shd w:val="clear" w:color="auto" w:fill="auto"/>
            <w:noWrap/>
            <w:hideMark/>
          </w:tcPr>
          <w:p w14:paraId="6B0F56E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伊朗</w:t>
            </w:r>
          </w:p>
        </w:tc>
      </w:tr>
      <w:tr w:rsidR="00820793" w:rsidRPr="00DC6455" w14:paraId="0DEE05BF" w14:textId="77777777" w:rsidTr="00C20320">
        <w:trPr>
          <w:gridBefore w:val="1"/>
          <w:gridAfter w:val="1"/>
          <w:wBefore w:w="17" w:type="dxa"/>
          <w:wAfter w:w="267" w:type="dxa"/>
          <w:trHeight w:val="270"/>
        </w:trPr>
        <w:tc>
          <w:tcPr>
            <w:tcW w:w="1756" w:type="dxa"/>
            <w:gridSpan w:val="2"/>
            <w:shd w:val="clear" w:color="auto" w:fill="auto"/>
            <w:noWrap/>
            <w:hideMark/>
          </w:tcPr>
          <w:p w14:paraId="6F58BB4E" w14:textId="77777777" w:rsidR="00DA50E5" w:rsidRPr="00DA50E5" w:rsidRDefault="00820793">
            <w:pPr>
              <w:widowControl/>
              <w:jc w:val="left"/>
              <w:rPr>
                <w:rFonts w:ascii="宋体" w:hAnsi="宋体" w:cs="宋体"/>
                <w:color w:val="000000"/>
                <w:kern w:val="0"/>
                <w:sz w:val="22"/>
              </w:rPr>
            </w:pPr>
            <w:r w:rsidRPr="00F10036">
              <w:t>IRQ</w:t>
            </w:r>
          </w:p>
        </w:tc>
        <w:tc>
          <w:tcPr>
            <w:tcW w:w="6209" w:type="dxa"/>
            <w:gridSpan w:val="3"/>
            <w:shd w:val="clear" w:color="auto" w:fill="auto"/>
            <w:noWrap/>
            <w:hideMark/>
          </w:tcPr>
          <w:p w14:paraId="3A168B6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伊拉克</w:t>
            </w:r>
          </w:p>
        </w:tc>
      </w:tr>
      <w:tr w:rsidR="00820793" w:rsidRPr="00DC6455" w14:paraId="5CD36695" w14:textId="77777777" w:rsidTr="00C20320">
        <w:trPr>
          <w:gridBefore w:val="1"/>
          <w:gridAfter w:val="1"/>
          <w:wBefore w:w="17" w:type="dxa"/>
          <w:wAfter w:w="267" w:type="dxa"/>
          <w:trHeight w:val="270"/>
        </w:trPr>
        <w:tc>
          <w:tcPr>
            <w:tcW w:w="1756" w:type="dxa"/>
            <w:gridSpan w:val="2"/>
            <w:shd w:val="clear" w:color="auto" w:fill="auto"/>
            <w:noWrap/>
            <w:hideMark/>
          </w:tcPr>
          <w:p w14:paraId="7F5F2D60" w14:textId="77777777" w:rsidR="00DA50E5" w:rsidRPr="00DA50E5" w:rsidRDefault="00820793">
            <w:pPr>
              <w:widowControl/>
              <w:jc w:val="left"/>
              <w:rPr>
                <w:rFonts w:ascii="宋体" w:hAnsi="宋体" w:cs="宋体"/>
                <w:color w:val="000000"/>
                <w:kern w:val="0"/>
                <w:sz w:val="22"/>
              </w:rPr>
            </w:pPr>
            <w:r w:rsidRPr="00F10036">
              <w:t>ISL</w:t>
            </w:r>
          </w:p>
        </w:tc>
        <w:tc>
          <w:tcPr>
            <w:tcW w:w="6209" w:type="dxa"/>
            <w:gridSpan w:val="3"/>
            <w:shd w:val="clear" w:color="auto" w:fill="auto"/>
            <w:noWrap/>
            <w:hideMark/>
          </w:tcPr>
          <w:p w14:paraId="015CB68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冰岛</w:t>
            </w:r>
          </w:p>
        </w:tc>
      </w:tr>
      <w:tr w:rsidR="00820793" w:rsidRPr="00DC6455" w14:paraId="13BBC224" w14:textId="77777777" w:rsidTr="00C20320">
        <w:trPr>
          <w:gridBefore w:val="1"/>
          <w:gridAfter w:val="1"/>
          <w:wBefore w:w="17" w:type="dxa"/>
          <w:wAfter w:w="267" w:type="dxa"/>
          <w:trHeight w:val="270"/>
        </w:trPr>
        <w:tc>
          <w:tcPr>
            <w:tcW w:w="1756" w:type="dxa"/>
            <w:gridSpan w:val="2"/>
            <w:shd w:val="clear" w:color="auto" w:fill="auto"/>
            <w:noWrap/>
            <w:hideMark/>
          </w:tcPr>
          <w:p w14:paraId="3513408A" w14:textId="77777777" w:rsidR="00DA50E5" w:rsidRPr="00DA50E5" w:rsidRDefault="00820793">
            <w:pPr>
              <w:widowControl/>
              <w:jc w:val="left"/>
              <w:rPr>
                <w:rFonts w:ascii="宋体" w:hAnsi="宋体" w:cs="宋体"/>
                <w:color w:val="000000"/>
                <w:kern w:val="0"/>
                <w:sz w:val="22"/>
              </w:rPr>
            </w:pPr>
            <w:r w:rsidRPr="00F10036">
              <w:t>ISR</w:t>
            </w:r>
          </w:p>
        </w:tc>
        <w:tc>
          <w:tcPr>
            <w:tcW w:w="6209" w:type="dxa"/>
            <w:gridSpan w:val="3"/>
            <w:shd w:val="clear" w:color="auto" w:fill="auto"/>
            <w:noWrap/>
            <w:hideMark/>
          </w:tcPr>
          <w:p w14:paraId="3E9FCE5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以色列</w:t>
            </w:r>
          </w:p>
        </w:tc>
      </w:tr>
      <w:tr w:rsidR="00820793" w:rsidRPr="00DC6455" w14:paraId="1143425A" w14:textId="77777777" w:rsidTr="00C20320">
        <w:trPr>
          <w:gridBefore w:val="1"/>
          <w:gridAfter w:val="1"/>
          <w:wBefore w:w="17" w:type="dxa"/>
          <w:wAfter w:w="267" w:type="dxa"/>
          <w:trHeight w:val="270"/>
        </w:trPr>
        <w:tc>
          <w:tcPr>
            <w:tcW w:w="1756" w:type="dxa"/>
            <w:gridSpan w:val="2"/>
            <w:shd w:val="clear" w:color="auto" w:fill="auto"/>
            <w:noWrap/>
            <w:hideMark/>
          </w:tcPr>
          <w:p w14:paraId="25138D16" w14:textId="77777777" w:rsidR="00DA50E5" w:rsidRPr="00DA50E5" w:rsidRDefault="00820793">
            <w:pPr>
              <w:widowControl/>
              <w:jc w:val="left"/>
              <w:rPr>
                <w:rFonts w:ascii="宋体" w:hAnsi="宋体" w:cs="宋体"/>
                <w:color w:val="000000"/>
                <w:kern w:val="0"/>
                <w:sz w:val="22"/>
              </w:rPr>
            </w:pPr>
            <w:r w:rsidRPr="00F10036">
              <w:t>ITA</w:t>
            </w:r>
          </w:p>
        </w:tc>
        <w:tc>
          <w:tcPr>
            <w:tcW w:w="6209" w:type="dxa"/>
            <w:gridSpan w:val="3"/>
            <w:shd w:val="clear" w:color="auto" w:fill="auto"/>
            <w:noWrap/>
            <w:hideMark/>
          </w:tcPr>
          <w:p w14:paraId="7A184CB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意大利</w:t>
            </w:r>
          </w:p>
        </w:tc>
      </w:tr>
      <w:tr w:rsidR="00820793" w:rsidRPr="00DC6455" w14:paraId="1575D64C" w14:textId="77777777" w:rsidTr="00C20320">
        <w:trPr>
          <w:gridBefore w:val="1"/>
          <w:gridAfter w:val="1"/>
          <w:wBefore w:w="17" w:type="dxa"/>
          <w:wAfter w:w="267" w:type="dxa"/>
          <w:trHeight w:val="270"/>
        </w:trPr>
        <w:tc>
          <w:tcPr>
            <w:tcW w:w="1756" w:type="dxa"/>
            <w:gridSpan w:val="2"/>
            <w:shd w:val="clear" w:color="auto" w:fill="auto"/>
            <w:noWrap/>
            <w:hideMark/>
          </w:tcPr>
          <w:p w14:paraId="5C552992" w14:textId="77777777" w:rsidR="00DA50E5" w:rsidRPr="00DA50E5" w:rsidRDefault="00820793">
            <w:pPr>
              <w:widowControl/>
              <w:jc w:val="left"/>
              <w:rPr>
                <w:rFonts w:ascii="宋体" w:hAnsi="宋体" w:cs="宋体"/>
                <w:color w:val="000000"/>
                <w:kern w:val="0"/>
                <w:sz w:val="22"/>
              </w:rPr>
            </w:pPr>
            <w:r w:rsidRPr="00F10036">
              <w:t>JAM</w:t>
            </w:r>
          </w:p>
        </w:tc>
        <w:tc>
          <w:tcPr>
            <w:tcW w:w="6209" w:type="dxa"/>
            <w:gridSpan w:val="3"/>
            <w:shd w:val="clear" w:color="auto" w:fill="auto"/>
            <w:noWrap/>
            <w:hideMark/>
          </w:tcPr>
          <w:p w14:paraId="4A28ACB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牙买加</w:t>
            </w:r>
          </w:p>
        </w:tc>
      </w:tr>
      <w:tr w:rsidR="00820793" w:rsidRPr="00DC6455" w14:paraId="75E2387C" w14:textId="77777777" w:rsidTr="00C20320">
        <w:trPr>
          <w:gridBefore w:val="1"/>
          <w:gridAfter w:val="1"/>
          <w:wBefore w:w="17" w:type="dxa"/>
          <w:wAfter w:w="267" w:type="dxa"/>
          <w:trHeight w:val="270"/>
        </w:trPr>
        <w:tc>
          <w:tcPr>
            <w:tcW w:w="1756" w:type="dxa"/>
            <w:gridSpan w:val="2"/>
            <w:shd w:val="clear" w:color="auto" w:fill="auto"/>
            <w:noWrap/>
            <w:hideMark/>
          </w:tcPr>
          <w:p w14:paraId="64AAECD6" w14:textId="77777777" w:rsidR="00DA50E5" w:rsidRPr="00DA50E5" w:rsidRDefault="00820793">
            <w:pPr>
              <w:widowControl/>
              <w:jc w:val="left"/>
              <w:rPr>
                <w:rFonts w:ascii="宋体" w:hAnsi="宋体" w:cs="宋体"/>
                <w:color w:val="000000"/>
                <w:kern w:val="0"/>
                <w:sz w:val="22"/>
              </w:rPr>
            </w:pPr>
            <w:r w:rsidRPr="00F10036">
              <w:t>JOR</w:t>
            </w:r>
          </w:p>
        </w:tc>
        <w:tc>
          <w:tcPr>
            <w:tcW w:w="6209" w:type="dxa"/>
            <w:gridSpan w:val="3"/>
            <w:shd w:val="clear" w:color="auto" w:fill="auto"/>
            <w:noWrap/>
            <w:hideMark/>
          </w:tcPr>
          <w:p w14:paraId="0C4CB5A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约旦</w:t>
            </w:r>
          </w:p>
        </w:tc>
      </w:tr>
      <w:tr w:rsidR="00820793" w:rsidRPr="00DC6455" w14:paraId="15971B97" w14:textId="77777777" w:rsidTr="00C20320">
        <w:trPr>
          <w:gridBefore w:val="1"/>
          <w:gridAfter w:val="1"/>
          <w:wBefore w:w="17" w:type="dxa"/>
          <w:wAfter w:w="267" w:type="dxa"/>
          <w:trHeight w:val="270"/>
        </w:trPr>
        <w:tc>
          <w:tcPr>
            <w:tcW w:w="1756" w:type="dxa"/>
            <w:gridSpan w:val="2"/>
            <w:shd w:val="clear" w:color="auto" w:fill="auto"/>
            <w:noWrap/>
            <w:hideMark/>
          </w:tcPr>
          <w:p w14:paraId="029DE550" w14:textId="77777777" w:rsidR="00DA50E5" w:rsidRPr="00DA50E5" w:rsidRDefault="00820793">
            <w:pPr>
              <w:widowControl/>
              <w:jc w:val="left"/>
              <w:rPr>
                <w:rFonts w:ascii="宋体" w:hAnsi="宋体" w:cs="宋体"/>
                <w:color w:val="000000"/>
                <w:kern w:val="0"/>
                <w:sz w:val="22"/>
              </w:rPr>
            </w:pPr>
            <w:r w:rsidRPr="00F10036">
              <w:t>JPN</w:t>
            </w:r>
          </w:p>
        </w:tc>
        <w:tc>
          <w:tcPr>
            <w:tcW w:w="6209" w:type="dxa"/>
            <w:gridSpan w:val="3"/>
            <w:shd w:val="clear" w:color="auto" w:fill="auto"/>
            <w:noWrap/>
            <w:hideMark/>
          </w:tcPr>
          <w:p w14:paraId="7E72CFB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日本</w:t>
            </w:r>
          </w:p>
        </w:tc>
      </w:tr>
      <w:tr w:rsidR="00820793" w:rsidRPr="00DC6455" w14:paraId="7E4C22DD" w14:textId="77777777" w:rsidTr="00C20320">
        <w:trPr>
          <w:gridBefore w:val="1"/>
          <w:gridAfter w:val="1"/>
          <w:wBefore w:w="17" w:type="dxa"/>
          <w:wAfter w:w="267" w:type="dxa"/>
          <w:trHeight w:val="270"/>
        </w:trPr>
        <w:tc>
          <w:tcPr>
            <w:tcW w:w="1756" w:type="dxa"/>
            <w:gridSpan w:val="2"/>
            <w:shd w:val="clear" w:color="auto" w:fill="auto"/>
            <w:noWrap/>
            <w:hideMark/>
          </w:tcPr>
          <w:p w14:paraId="610A2953" w14:textId="77777777" w:rsidR="00DA50E5" w:rsidRPr="00DA50E5" w:rsidRDefault="00820793">
            <w:pPr>
              <w:widowControl/>
              <w:jc w:val="left"/>
              <w:rPr>
                <w:rFonts w:ascii="宋体" w:hAnsi="宋体" w:cs="宋体"/>
                <w:color w:val="000000"/>
                <w:kern w:val="0"/>
                <w:sz w:val="22"/>
              </w:rPr>
            </w:pPr>
            <w:r w:rsidRPr="00F10036">
              <w:t>JSY</w:t>
            </w:r>
          </w:p>
        </w:tc>
        <w:tc>
          <w:tcPr>
            <w:tcW w:w="6209" w:type="dxa"/>
            <w:gridSpan w:val="3"/>
            <w:shd w:val="clear" w:color="auto" w:fill="auto"/>
            <w:noWrap/>
            <w:hideMark/>
          </w:tcPr>
          <w:p w14:paraId="5DE03B3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泽西</w:t>
            </w:r>
          </w:p>
        </w:tc>
      </w:tr>
      <w:tr w:rsidR="00820793" w:rsidRPr="00DC6455" w14:paraId="5E6BFF36" w14:textId="77777777" w:rsidTr="00C20320">
        <w:trPr>
          <w:gridBefore w:val="1"/>
          <w:gridAfter w:val="1"/>
          <w:wBefore w:w="17" w:type="dxa"/>
          <w:wAfter w:w="267" w:type="dxa"/>
          <w:trHeight w:val="270"/>
        </w:trPr>
        <w:tc>
          <w:tcPr>
            <w:tcW w:w="1756" w:type="dxa"/>
            <w:gridSpan w:val="2"/>
            <w:shd w:val="clear" w:color="auto" w:fill="auto"/>
            <w:noWrap/>
            <w:hideMark/>
          </w:tcPr>
          <w:p w14:paraId="49E2647B" w14:textId="77777777" w:rsidR="00DA50E5" w:rsidRPr="00DA50E5" w:rsidRDefault="00820793">
            <w:pPr>
              <w:widowControl/>
              <w:jc w:val="left"/>
              <w:rPr>
                <w:rFonts w:ascii="宋体" w:hAnsi="宋体" w:cs="宋体"/>
                <w:color w:val="000000"/>
                <w:kern w:val="0"/>
                <w:sz w:val="22"/>
              </w:rPr>
            </w:pPr>
            <w:r w:rsidRPr="00F10036">
              <w:t>KAZ</w:t>
            </w:r>
          </w:p>
        </w:tc>
        <w:tc>
          <w:tcPr>
            <w:tcW w:w="6209" w:type="dxa"/>
            <w:gridSpan w:val="3"/>
            <w:shd w:val="clear" w:color="auto" w:fill="auto"/>
            <w:noWrap/>
            <w:hideMark/>
          </w:tcPr>
          <w:p w14:paraId="0D35A79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哈萨克斯坦共和国</w:t>
            </w:r>
          </w:p>
        </w:tc>
      </w:tr>
      <w:tr w:rsidR="00820793" w:rsidRPr="00DC6455" w14:paraId="33CF84B5" w14:textId="77777777" w:rsidTr="00C20320">
        <w:trPr>
          <w:gridBefore w:val="1"/>
          <w:gridAfter w:val="1"/>
          <w:wBefore w:w="17" w:type="dxa"/>
          <w:wAfter w:w="267" w:type="dxa"/>
          <w:trHeight w:val="270"/>
        </w:trPr>
        <w:tc>
          <w:tcPr>
            <w:tcW w:w="1756" w:type="dxa"/>
            <w:gridSpan w:val="2"/>
            <w:shd w:val="clear" w:color="auto" w:fill="auto"/>
            <w:noWrap/>
            <w:hideMark/>
          </w:tcPr>
          <w:p w14:paraId="702A97E6" w14:textId="77777777" w:rsidR="00DA50E5" w:rsidRPr="00DA50E5" w:rsidRDefault="00820793">
            <w:pPr>
              <w:widowControl/>
              <w:jc w:val="left"/>
              <w:rPr>
                <w:rFonts w:ascii="宋体" w:hAnsi="宋体" w:cs="宋体"/>
                <w:color w:val="000000"/>
                <w:kern w:val="0"/>
                <w:sz w:val="22"/>
              </w:rPr>
            </w:pPr>
            <w:r w:rsidRPr="00F10036">
              <w:t>KEN</w:t>
            </w:r>
          </w:p>
        </w:tc>
        <w:tc>
          <w:tcPr>
            <w:tcW w:w="6209" w:type="dxa"/>
            <w:gridSpan w:val="3"/>
            <w:shd w:val="clear" w:color="auto" w:fill="auto"/>
            <w:noWrap/>
            <w:hideMark/>
          </w:tcPr>
          <w:p w14:paraId="2D12583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肯尼亚共和国</w:t>
            </w:r>
          </w:p>
        </w:tc>
      </w:tr>
      <w:tr w:rsidR="00820793" w:rsidRPr="00DC6455" w14:paraId="18B35705" w14:textId="77777777" w:rsidTr="00C20320">
        <w:trPr>
          <w:gridBefore w:val="1"/>
          <w:gridAfter w:val="1"/>
          <w:wBefore w:w="17" w:type="dxa"/>
          <w:wAfter w:w="267" w:type="dxa"/>
          <w:trHeight w:val="270"/>
        </w:trPr>
        <w:tc>
          <w:tcPr>
            <w:tcW w:w="1756" w:type="dxa"/>
            <w:gridSpan w:val="2"/>
            <w:shd w:val="clear" w:color="auto" w:fill="auto"/>
            <w:noWrap/>
            <w:hideMark/>
          </w:tcPr>
          <w:p w14:paraId="3B22F337" w14:textId="77777777" w:rsidR="00DA50E5" w:rsidRPr="00DA50E5" w:rsidRDefault="00820793">
            <w:pPr>
              <w:widowControl/>
              <w:jc w:val="left"/>
              <w:rPr>
                <w:rFonts w:ascii="宋体" w:hAnsi="宋体" w:cs="宋体"/>
                <w:color w:val="000000"/>
                <w:kern w:val="0"/>
                <w:sz w:val="22"/>
              </w:rPr>
            </w:pPr>
            <w:r w:rsidRPr="00F10036">
              <w:t>KGZ</w:t>
            </w:r>
          </w:p>
        </w:tc>
        <w:tc>
          <w:tcPr>
            <w:tcW w:w="6209" w:type="dxa"/>
            <w:gridSpan w:val="3"/>
            <w:shd w:val="clear" w:color="auto" w:fill="auto"/>
            <w:noWrap/>
            <w:hideMark/>
          </w:tcPr>
          <w:p w14:paraId="46D9483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吉尔吉斯共和国</w:t>
            </w:r>
          </w:p>
        </w:tc>
      </w:tr>
      <w:tr w:rsidR="00820793" w:rsidRPr="00DC6455" w14:paraId="0E7324B6" w14:textId="77777777" w:rsidTr="00C20320">
        <w:trPr>
          <w:gridBefore w:val="1"/>
          <w:gridAfter w:val="1"/>
          <w:wBefore w:w="17" w:type="dxa"/>
          <w:wAfter w:w="267" w:type="dxa"/>
          <w:trHeight w:val="270"/>
        </w:trPr>
        <w:tc>
          <w:tcPr>
            <w:tcW w:w="1756" w:type="dxa"/>
            <w:gridSpan w:val="2"/>
            <w:shd w:val="clear" w:color="auto" w:fill="auto"/>
            <w:noWrap/>
            <w:hideMark/>
          </w:tcPr>
          <w:p w14:paraId="331E1EC7" w14:textId="77777777" w:rsidR="00DA50E5" w:rsidRPr="00DA50E5" w:rsidRDefault="00820793">
            <w:pPr>
              <w:widowControl/>
              <w:jc w:val="left"/>
              <w:rPr>
                <w:rFonts w:ascii="宋体" w:hAnsi="宋体" w:cs="宋体"/>
                <w:color w:val="000000"/>
                <w:kern w:val="0"/>
                <w:sz w:val="22"/>
              </w:rPr>
            </w:pPr>
            <w:r w:rsidRPr="00F10036">
              <w:t>KHM</w:t>
            </w:r>
          </w:p>
        </w:tc>
        <w:tc>
          <w:tcPr>
            <w:tcW w:w="6209" w:type="dxa"/>
            <w:gridSpan w:val="3"/>
            <w:shd w:val="clear" w:color="auto" w:fill="auto"/>
            <w:noWrap/>
            <w:hideMark/>
          </w:tcPr>
          <w:p w14:paraId="258F887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柬埔寨</w:t>
            </w:r>
          </w:p>
        </w:tc>
      </w:tr>
      <w:tr w:rsidR="00820793" w:rsidRPr="00DC6455" w14:paraId="3C89C3EE" w14:textId="77777777" w:rsidTr="00C20320">
        <w:trPr>
          <w:gridBefore w:val="1"/>
          <w:gridAfter w:val="1"/>
          <w:wBefore w:w="17" w:type="dxa"/>
          <w:wAfter w:w="267" w:type="dxa"/>
          <w:trHeight w:val="270"/>
        </w:trPr>
        <w:tc>
          <w:tcPr>
            <w:tcW w:w="1756" w:type="dxa"/>
            <w:gridSpan w:val="2"/>
            <w:shd w:val="clear" w:color="auto" w:fill="auto"/>
            <w:noWrap/>
            <w:hideMark/>
          </w:tcPr>
          <w:p w14:paraId="725407AC" w14:textId="77777777" w:rsidR="00DA50E5" w:rsidRPr="00DA50E5" w:rsidRDefault="00820793">
            <w:pPr>
              <w:widowControl/>
              <w:jc w:val="left"/>
              <w:rPr>
                <w:rFonts w:ascii="宋体" w:hAnsi="宋体" w:cs="宋体"/>
                <w:color w:val="000000"/>
                <w:kern w:val="0"/>
                <w:sz w:val="22"/>
              </w:rPr>
            </w:pPr>
            <w:r w:rsidRPr="00F10036">
              <w:t>KIR</w:t>
            </w:r>
          </w:p>
        </w:tc>
        <w:tc>
          <w:tcPr>
            <w:tcW w:w="6209" w:type="dxa"/>
            <w:gridSpan w:val="3"/>
            <w:shd w:val="clear" w:color="auto" w:fill="auto"/>
            <w:noWrap/>
            <w:hideMark/>
          </w:tcPr>
          <w:p w14:paraId="1CB73C1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基里巴斯共和国</w:t>
            </w:r>
          </w:p>
        </w:tc>
      </w:tr>
      <w:tr w:rsidR="00820793" w:rsidRPr="00DC6455" w14:paraId="7035D551" w14:textId="77777777" w:rsidTr="00C20320">
        <w:trPr>
          <w:gridBefore w:val="1"/>
          <w:gridAfter w:val="1"/>
          <w:wBefore w:w="17" w:type="dxa"/>
          <w:wAfter w:w="267" w:type="dxa"/>
          <w:trHeight w:val="270"/>
        </w:trPr>
        <w:tc>
          <w:tcPr>
            <w:tcW w:w="1756" w:type="dxa"/>
            <w:gridSpan w:val="2"/>
            <w:shd w:val="clear" w:color="auto" w:fill="auto"/>
            <w:noWrap/>
            <w:hideMark/>
          </w:tcPr>
          <w:p w14:paraId="0C2E5F6D" w14:textId="77777777" w:rsidR="00DA50E5" w:rsidRPr="00DA50E5" w:rsidRDefault="00820793">
            <w:pPr>
              <w:widowControl/>
              <w:jc w:val="left"/>
              <w:rPr>
                <w:rFonts w:ascii="宋体" w:hAnsi="宋体" w:cs="宋体"/>
                <w:color w:val="000000"/>
                <w:kern w:val="0"/>
                <w:sz w:val="22"/>
              </w:rPr>
            </w:pPr>
            <w:r w:rsidRPr="00F10036">
              <w:t>KNA</w:t>
            </w:r>
          </w:p>
        </w:tc>
        <w:tc>
          <w:tcPr>
            <w:tcW w:w="6209" w:type="dxa"/>
            <w:gridSpan w:val="3"/>
            <w:shd w:val="clear" w:color="auto" w:fill="auto"/>
            <w:noWrap/>
            <w:hideMark/>
          </w:tcPr>
          <w:p w14:paraId="6A0F838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圣基茨和尼维斯联邦</w:t>
            </w:r>
          </w:p>
        </w:tc>
      </w:tr>
      <w:tr w:rsidR="00820793" w:rsidRPr="00DC6455" w14:paraId="58A44703" w14:textId="77777777" w:rsidTr="00C20320">
        <w:trPr>
          <w:gridBefore w:val="1"/>
          <w:gridAfter w:val="1"/>
          <w:wBefore w:w="17" w:type="dxa"/>
          <w:wAfter w:w="267" w:type="dxa"/>
          <w:trHeight w:val="270"/>
        </w:trPr>
        <w:tc>
          <w:tcPr>
            <w:tcW w:w="1756" w:type="dxa"/>
            <w:gridSpan w:val="2"/>
            <w:shd w:val="clear" w:color="auto" w:fill="auto"/>
            <w:noWrap/>
            <w:hideMark/>
          </w:tcPr>
          <w:p w14:paraId="5C456741" w14:textId="77777777" w:rsidR="00DA50E5" w:rsidRPr="00DA50E5" w:rsidRDefault="00820793">
            <w:pPr>
              <w:widowControl/>
              <w:jc w:val="left"/>
              <w:rPr>
                <w:rFonts w:ascii="宋体" w:hAnsi="宋体" w:cs="宋体"/>
                <w:color w:val="000000"/>
                <w:kern w:val="0"/>
                <w:sz w:val="22"/>
              </w:rPr>
            </w:pPr>
            <w:r w:rsidRPr="00F10036">
              <w:t>KOR</w:t>
            </w:r>
          </w:p>
        </w:tc>
        <w:tc>
          <w:tcPr>
            <w:tcW w:w="6209" w:type="dxa"/>
            <w:gridSpan w:val="3"/>
            <w:shd w:val="clear" w:color="auto" w:fill="auto"/>
            <w:noWrap/>
            <w:hideMark/>
          </w:tcPr>
          <w:p w14:paraId="6D9718E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韩国</w:t>
            </w:r>
          </w:p>
        </w:tc>
      </w:tr>
      <w:tr w:rsidR="00820793" w:rsidRPr="00DC6455" w14:paraId="642331E1" w14:textId="77777777" w:rsidTr="00C20320">
        <w:trPr>
          <w:gridBefore w:val="1"/>
          <w:gridAfter w:val="1"/>
          <w:wBefore w:w="17" w:type="dxa"/>
          <w:wAfter w:w="267" w:type="dxa"/>
          <w:trHeight w:val="270"/>
        </w:trPr>
        <w:tc>
          <w:tcPr>
            <w:tcW w:w="1756" w:type="dxa"/>
            <w:gridSpan w:val="2"/>
            <w:shd w:val="clear" w:color="auto" w:fill="auto"/>
            <w:noWrap/>
            <w:hideMark/>
          </w:tcPr>
          <w:p w14:paraId="3145354D" w14:textId="77777777" w:rsidR="00DA50E5" w:rsidRPr="00DA50E5" w:rsidRDefault="00820793">
            <w:pPr>
              <w:widowControl/>
              <w:jc w:val="left"/>
              <w:rPr>
                <w:rFonts w:ascii="宋体" w:hAnsi="宋体" w:cs="宋体"/>
                <w:color w:val="000000"/>
                <w:kern w:val="0"/>
                <w:sz w:val="22"/>
              </w:rPr>
            </w:pPr>
            <w:r w:rsidRPr="00F10036">
              <w:t>KWT</w:t>
            </w:r>
          </w:p>
        </w:tc>
        <w:tc>
          <w:tcPr>
            <w:tcW w:w="6209" w:type="dxa"/>
            <w:gridSpan w:val="3"/>
            <w:shd w:val="clear" w:color="auto" w:fill="auto"/>
            <w:noWrap/>
            <w:hideMark/>
          </w:tcPr>
          <w:p w14:paraId="471AA47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科威特</w:t>
            </w:r>
          </w:p>
        </w:tc>
      </w:tr>
      <w:tr w:rsidR="00820793" w:rsidRPr="00DC6455" w14:paraId="464057AA" w14:textId="77777777" w:rsidTr="00C20320">
        <w:trPr>
          <w:gridBefore w:val="1"/>
          <w:gridAfter w:val="1"/>
          <w:wBefore w:w="17" w:type="dxa"/>
          <w:wAfter w:w="267" w:type="dxa"/>
          <w:trHeight w:val="270"/>
        </w:trPr>
        <w:tc>
          <w:tcPr>
            <w:tcW w:w="1756" w:type="dxa"/>
            <w:gridSpan w:val="2"/>
            <w:shd w:val="clear" w:color="auto" w:fill="auto"/>
            <w:noWrap/>
            <w:hideMark/>
          </w:tcPr>
          <w:p w14:paraId="353D72BC" w14:textId="77777777" w:rsidR="00DA50E5" w:rsidRPr="00DA50E5" w:rsidRDefault="00820793">
            <w:pPr>
              <w:widowControl/>
              <w:jc w:val="left"/>
              <w:rPr>
                <w:rFonts w:ascii="宋体" w:hAnsi="宋体" w:cs="宋体"/>
                <w:color w:val="000000"/>
                <w:kern w:val="0"/>
                <w:sz w:val="22"/>
              </w:rPr>
            </w:pPr>
            <w:r w:rsidRPr="00F10036">
              <w:t>LAO</w:t>
            </w:r>
          </w:p>
        </w:tc>
        <w:tc>
          <w:tcPr>
            <w:tcW w:w="6209" w:type="dxa"/>
            <w:gridSpan w:val="3"/>
            <w:shd w:val="clear" w:color="auto" w:fill="auto"/>
            <w:noWrap/>
            <w:hideMark/>
          </w:tcPr>
          <w:p w14:paraId="116762A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老挝</w:t>
            </w:r>
          </w:p>
        </w:tc>
      </w:tr>
      <w:tr w:rsidR="00820793" w:rsidRPr="00DC6455" w14:paraId="28AD81DB" w14:textId="77777777" w:rsidTr="00C20320">
        <w:trPr>
          <w:gridBefore w:val="1"/>
          <w:gridAfter w:val="1"/>
          <w:wBefore w:w="17" w:type="dxa"/>
          <w:wAfter w:w="267" w:type="dxa"/>
          <w:trHeight w:val="270"/>
        </w:trPr>
        <w:tc>
          <w:tcPr>
            <w:tcW w:w="1756" w:type="dxa"/>
            <w:gridSpan w:val="2"/>
            <w:shd w:val="clear" w:color="auto" w:fill="auto"/>
            <w:noWrap/>
            <w:hideMark/>
          </w:tcPr>
          <w:p w14:paraId="2D6FFB09" w14:textId="77777777" w:rsidR="00DA50E5" w:rsidRPr="00DA50E5" w:rsidRDefault="00820793">
            <w:pPr>
              <w:widowControl/>
              <w:jc w:val="left"/>
              <w:rPr>
                <w:rFonts w:ascii="宋体" w:hAnsi="宋体" w:cs="宋体"/>
                <w:color w:val="000000"/>
                <w:kern w:val="0"/>
                <w:sz w:val="22"/>
              </w:rPr>
            </w:pPr>
            <w:r w:rsidRPr="00F10036">
              <w:t>LBN</w:t>
            </w:r>
          </w:p>
        </w:tc>
        <w:tc>
          <w:tcPr>
            <w:tcW w:w="6209" w:type="dxa"/>
            <w:gridSpan w:val="3"/>
            <w:shd w:val="clear" w:color="auto" w:fill="auto"/>
            <w:noWrap/>
            <w:hideMark/>
          </w:tcPr>
          <w:p w14:paraId="3BFE5FC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黎巴嫩</w:t>
            </w:r>
          </w:p>
        </w:tc>
      </w:tr>
      <w:tr w:rsidR="00820793" w:rsidRPr="00DC6455" w14:paraId="1881971F" w14:textId="77777777" w:rsidTr="00C20320">
        <w:trPr>
          <w:gridBefore w:val="1"/>
          <w:gridAfter w:val="1"/>
          <w:wBefore w:w="17" w:type="dxa"/>
          <w:wAfter w:w="267" w:type="dxa"/>
          <w:trHeight w:val="270"/>
        </w:trPr>
        <w:tc>
          <w:tcPr>
            <w:tcW w:w="1756" w:type="dxa"/>
            <w:gridSpan w:val="2"/>
            <w:shd w:val="clear" w:color="auto" w:fill="auto"/>
            <w:noWrap/>
            <w:hideMark/>
          </w:tcPr>
          <w:p w14:paraId="235B6E40" w14:textId="77777777" w:rsidR="00DA50E5" w:rsidRPr="00DA50E5" w:rsidRDefault="00820793">
            <w:pPr>
              <w:widowControl/>
              <w:jc w:val="left"/>
              <w:rPr>
                <w:rFonts w:ascii="宋体" w:hAnsi="宋体" w:cs="宋体"/>
                <w:color w:val="000000"/>
                <w:kern w:val="0"/>
                <w:sz w:val="22"/>
              </w:rPr>
            </w:pPr>
            <w:r w:rsidRPr="00F10036">
              <w:t>LBR</w:t>
            </w:r>
          </w:p>
        </w:tc>
        <w:tc>
          <w:tcPr>
            <w:tcW w:w="6209" w:type="dxa"/>
            <w:gridSpan w:val="3"/>
            <w:shd w:val="clear" w:color="auto" w:fill="auto"/>
            <w:noWrap/>
            <w:hideMark/>
          </w:tcPr>
          <w:p w14:paraId="05A14FD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利比里亚</w:t>
            </w:r>
          </w:p>
        </w:tc>
      </w:tr>
      <w:tr w:rsidR="00820793" w:rsidRPr="00DC6455" w14:paraId="392EED16" w14:textId="77777777" w:rsidTr="00C20320">
        <w:trPr>
          <w:gridBefore w:val="1"/>
          <w:gridAfter w:val="1"/>
          <w:wBefore w:w="17" w:type="dxa"/>
          <w:wAfter w:w="267" w:type="dxa"/>
          <w:trHeight w:val="270"/>
        </w:trPr>
        <w:tc>
          <w:tcPr>
            <w:tcW w:w="1756" w:type="dxa"/>
            <w:gridSpan w:val="2"/>
            <w:shd w:val="clear" w:color="auto" w:fill="auto"/>
            <w:noWrap/>
            <w:hideMark/>
          </w:tcPr>
          <w:p w14:paraId="3E8F3ED4" w14:textId="77777777" w:rsidR="00DA50E5" w:rsidRPr="00DA50E5" w:rsidRDefault="00820793">
            <w:pPr>
              <w:widowControl/>
              <w:jc w:val="left"/>
              <w:rPr>
                <w:rFonts w:ascii="宋体" w:hAnsi="宋体" w:cs="宋体"/>
                <w:color w:val="000000"/>
                <w:kern w:val="0"/>
                <w:sz w:val="22"/>
              </w:rPr>
            </w:pPr>
            <w:r w:rsidRPr="00F10036">
              <w:t>LBY</w:t>
            </w:r>
          </w:p>
        </w:tc>
        <w:tc>
          <w:tcPr>
            <w:tcW w:w="6209" w:type="dxa"/>
            <w:gridSpan w:val="3"/>
            <w:shd w:val="clear" w:color="auto" w:fill="auto"/>
            <w:noWrap/>
            <w:hideMark/>
          </w:tcPr>
          <w:p w14:paraId="186A183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利比亚</w:t>
            </w:r>
          </w:p>
        </w:tc>
      </w:tr>
      <w:tr w:rsidR="00820793" w:rsidRPr="00DC6455" w14:paraId="74825521" w14:textId="77777777" w:rsidTr="00C20320">
        <w:trPr>
          <w:gridBefore w:val="1"/>
          <w:gridAfter w:val="1"/>
          <w:wBefore w:w="17" w:type="dxa"/>
          <w:wAfter w:w="267" w:type="dxa"/>
          <w:trHeight w:val="270"/>
        </w:trPr>
        <w:tc>
          <w:tcPr>
            <w:tcW w:w="1756" w:type="dxa"/>
            <w:gridSpan w:val="2"/>
            <w:shd w:val="clear" w:color="auto" w:fill="auto"/>
            <w:noWrap/>
            <w:hideMark/>
          </w:tcPr>
          <w:p w14:paraId="584A444D" w14:textId="77777777" w:rsidR="00DA50E5" w:rsidRPr="00DA50E5" w:rsidRDefault="00820793">
            <w:pPr>
              <w:widowControl/>
              <w:jc w:val="left"/>
              <w:rPr>
                <w:rFonts w:ascii="宋体" w:hAnsi="宋体" w:cs="宋体"/>
                <w:color w:val="000000"/>
                <w:kern w:val="0"/>
                <w:sz w:val="22"/>
              </w:rPr>
            </w:pPr>
            <w:r w:rsidRPr="00F10036">
              <w:t>LCA</w:t>
            </w:r>
          </w:p>
        </w:tc>
        <w:tc>
          <w:tcPr>
            <w:tcW w:w="6209" w:type="dxa"/>
            <w:gridSpan w:val="3"/>
            <w:shd w:val="clear" w:color="auto" w:fill="auto"/>
            <w:noWrap/>
            <w:hideMark/>
          </w:tcPr>
          <w:p w14:paraId="342B199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圣卢西亚</w:t>
            </w:r>
          </w:p>
        </w:tc>
      </w:tr>
      <w:tr w:rsidR="00820793" w:rsidRPr="00DC6455" w14:paraId="0F2E803D" w14:textId="77777777" w:rsidTr="00C20320">
        <w:trPr>
          <w:gridBefore w:val="1"/>
          <w:gridAfter w:val="1"/>
          <w:wBefore w:w="17" w:type="dxa"/>
          <w:wAfter w:w="267" w:type="dxa"/>
          <w:trHeight w:val="270"/>
        </w:trPr>
        <w:tc>
          <w:tcPr>
            <w:tcW w:w="1756" w:type="dxa"/>
            <w:gridSpan w:val="2"/>
            <w:shd w:val="clear" w:color="auto" w:fill="auto"/>
            <w:noWrap/>
            <w:hideMark/>
          </w:tcPr>
          <w:p w14:paraId="4708BC90" w14:textId="77777777" w:rsidR="00DA50E5" w:rsidRPr="00DA50E5" w:rsidRDefault="00820793">
            <w:pPr>
              <w:widowControl/>
              <w:jc w:val="left"/>
              <w:rPr>
                <w:rFonts w:ascii="宋体" w:hAnsi="宋体" w:cs="宋体"/>
                <w:color w:val="000000"/>
                <w:kern w:val="0"/>
                <w:sz w:val="22"/>
              </w:rPr>
            </w:pPr>
            <w:r w:rsidRPr="00F10036">
              <w:t>LIE</w:t>
            </w:r>
          </w:p>
        </w:tc>
        <w:tc>
          <w:tcPr>
            <w:tcW w:w="6209" w:type="dxa"/>
            <w:gridSpan w:val="3"/>
            <w:shd w:val="clear" w:color="auto" w:fill="auto"/>
            <w:noWrap/>
            <w:hideMark/>
          </w:tcPr>
          <w:p w14:paraId="3536B79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列支敦士登</w:t>
            </w:r>
          </w:p>
        </w:tc>
      </w:tr>
      <w:tr w:rsidR="00820793" w:rsidRPr="00DC6455" w14:paraId="35EB5EFE" w14:textId="77777777" w:rsidTr="00C20320">
        <w:trPr>
          <w:gridBefore w:val="1"/>
          <w:gridAfter w:val="1"/>
          <w:wBefore w:w="17" w:type="dxa"/>
          <w:wAfter w:w="267" w:type="dxa"/>
          <w:trHeight w:val="270"/>
        </w:trPr>
        <w:tc>
          <w:tcPr>
            <w:tcW w:w="1756" w:type="dxa"/>
            <w:gridSpan w:val="2"/>
            <w:shd w:val="clear" w:color="auto" w:fill="auto"/>
            <w:noWrap/>
            <w:hideMark/>
          </w:tcPr>
          <w:p w14:paraId="05FA7037" w14:textId="77777777" w:rsidR="00DA50E5" w:rsidRPr="00DA50E5" w:rsidRDefault="00820793">
            <w:pPr>
              <w:widowControl/>
              <w:jc w:val="left"/>
              <w:rPr>
                <w:rFonts w:ascii="宋体" w:hAnsi="宋体" w:cs="宋体"/>
                <w:color w:val="000000"/>
                <w:kern w:val="0"/>
                <w:sz w:val="22"/>
              </w:rPr>
            </w:pPr>
            <w:r w:rsidRPr="00F10036">
              <w:t>LKA</w:t>
            </w:r>
          </w:p>
        </w:tc>
        <w:tc>
          <w:tcPr>
            <w:tcW w:w="6209" w:type="dxa"/>
            <w:gridSpan w:val="3"/>
            <w:shd w:val="clear" w:color="auto" w:fill="auto"/>
            <w:noWrap/>
            <w:hideMark/>
          </w:tcPr>
          <w:p w14:paraId="73AFAF7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斯里兰卡</w:t>
            </w:r>
          </w:p>
        </w:tc>
      </w:tr>
      <w:tr w:rsidR="00820793" w:rsidRPr="00DC6455" w14:paraId="6390EE1C" w14:textId="77777777" w:rsidTr="00C20320">
        <w:trPr>
          <w:gridBefore w:val="1"/>
          <w:gridAfter w:val="1"/>
          <w:wBefore w:w="17" w:type="dxa"/>
          <w:wAfter w:w="267" w:type="dxa"/>
          <w:trHeight w:val="270"/>
        </w:trPr>
        <w:tc>
          <w:tcPr>
            <w:tcW w:w="1756" w:type="dxa"/>
            <w:gridSpan w:val="2"/>
            <w:shd w:val="clear" w:color="auto" w:fill="auto"/>
            <w:noWrap/>
            <w:hideMark/>
          </w:tcPr>
          <w:p w14:paraId="21A80C5E" w14:textId="77777777" w:rsidR="00DA50E5" w:rsidRPr="00DA50E5" w:rsidRDefault="00820793">
            <w:pPr>
              <w:widowControl/>
              <w:jc w:val="left"/>
              <w:rPr>
                <w:rFonts w:ascii="宋体" w:hAnsi="宋体" w:cs="宋体"/>
                <w:color w:val="000000"/>
                <w:kern w:val="0"/>
                <w:sz w:val="22"/>
              </w:rPr>
            </w:pPr>
            <w:r w:rsidRPr="00F10036">
              <w:t>LSO</w:t>
            </w:r>
          </w:p>
        </w:tc>
        <w:tc>
          <w:tcPr>
            <w:tcW w:w="6209" w:type="dxa"/>
            <w:gridSpan w:val="3"/>
            <w:shd w:val="clear" w:color="auto" w:fill="auto"/>
            <w:noWrap/>
            <w:hideMark/>
          </w:tcPr>
          <w:p w14:paraId="46EF40A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莱索托</w:t>
            </w:r>
          </w:p>
        </w:tc>
      </w:tr>
      <w:tr w:rsidR="00820793" w:rsidRPr="00DC6455" w14:paraId="1E851A88" w14:textId="77777777" w:rsidTr="00C20320">
        <w:trPr>
          <w:gridBefore w:val="1"/>
          <w:gridAfter w:val="1"/>
          <w:wBefore w:w="17" w:type="dxa"/>
          <w:wAfter w:w="267" w:type="dxa"/>
          <w:trHeight w:val="270"/>
        </w:trPr>
        <w:tc>
          <w:tcPr>
            <w:tcW w:w="1756" w:type="dxa"/>
            <w:gridSpan w:val="2"/>
            <w:shd w:val="clear" w:color="auto" w:fill="auto"/>
            <w:noWrap/>
            <w:hideMark/>
          </w:tcPr>
          <w:p w14:paraId="4A0B8A07" w14:textId="77777777" w:rsidR="00DA50E5" w:rsidRPr="00DA50E5" w:rsidRDefault="00820793">
            <w:pPr>
              <w:widowControl/>
              <w:jc w:val="left"/>
              <w:rPr>
                <w:rFonts w:ascii="宋体" w:hAnsi="宋体" w:cs="宋体"/>
                <w:color w:val="000000"/>
                <w:kern w:val="0"/>
                <w:sz w:val="22"/>
              </w:rPr>
            </w:pPr>
            <w:r w:rsidRPr="00F10036">
              <w:t>LTU</w:t>
            </w:r>
          </w:p>
        </w:tc>
        <w:tc>
          <w:tcPr>
            <w:tcW w:w="6209" w:type="dxa"/>
            <w:gridSpan w:val="3"/>
            <w:shd w:val="clear" w:color="auto" w:fill="auto"/>
            <w:noWrap/>
            <w:hideMark/>
          </w:tcPr>
          <w:p w14:paraId="37BB10E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立陶宛共和国</w:t>
            </w:r>
          </w:p>
        </w:tc>
      </w:tr>
      <w:tr w:rsidR="00820793" w:rsidRPr="00DC6455" w14:paraId="41457CEC" w14:textId="77777777" w:rsidTr="00C20320">
        <w:trPr>
          <w:gridBefore w:val="1"/>
          <w:gridAfter w:val="1"/>
          <w:wBefore w:w="17" w:type="dxa"/>
          <w:wAfter w:w="267" w:type="dxa"/>
          <w:trHeight w:val="270"/>
        </w:trPr>
        <w:tc>
          <w:tcPr>
            <w:tcW w:w="1756" w:type="dxa"/>
            <w:gridSpan w:val="2"/>
            <w:shd w:val="clear" w:color="auto" w:fill="auto"/>
            <w:noWrap/>
            <w:hideMark/>
          </w:tcPr>
          <w:p w14:paraId="7357A35A" w14:textId="77777777" w:rsidR="00DA50E5" w:rsidRPr="00DA50E5" w:rsidRDefault="00820793">
            <w:pPr>
              <w:widowControl/>
              <w:jc w:val="left"/>
              <w:rPr>
                <w:rFonts w:ascii="宋体" w:hAnsi="宋体" w:cs="宋体"/>
                <w:color w:val="000000"/>
                <w:kern w:val="0"/>
                <w:sz w:val="22"/>
              </w:rPr>
            </w:pPr>
            <w:r w:rsidRPr="00F10036">
              <w:t>LUX</w:t>
            </w:r>
          </w:p>
        </w:tc>
        <w:tc>
          <w:tcPr>
            <w:tcW w:w="6209" w:type="dxa"/>
            <w:gridSpan w:val="3"/>
            <w:shd w:val="clear" w:color="auto" w:fill="auto"/>
            <w:noWrap/>
            <w:hideMark/>
          </w:tcPr>
          <w:p w14:paraId="0422ACA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卢森堡</w:t>
            </w:r>
          </w:p>
        </w:tc>
      </w:tr>
      <w:tr w:rsidR="00820793" w:rsidRPr="00DC6455" w14:paraId="7A71BD15" w14:textId="77777777" w:rsidTr="00C20320">
        <w:trPr>
          <w:gridBefore w:val="1"/>
          <w:gridAfter w:val="1"/>
          <w:wBefore w:w="17" w:type="dxa"/>
          <w:wAfter w:w="267" w:type="dxa"/>
          <w:trHeight w:val="270"/>
        </w:trPr>
        <w:tc>
          <w:tcPr>
            <w:tcW w:w="1756" w:type="dxa"/>
            <w:gridSpan w:val="2"/>
            <w:shd w:val="clear" w:color="auto" w:fill="auto"/>
            <w:noWrap/>
            <w:hideMark/>
          </w:tcPr>
          <w:p w14:paraId="21D63ACF" w14:textId="77777777" w:rsidR="00DA50E5" w:rsidRPr="00DA50E5" w:rsidRDefault="00820793">
            <w:pPr>
              <w:widowControl/>
              <w:jc w:val="left"/>
              <w:rPr>
                <w:rFonts w:ascii="宋体" w:hAnsi="宋体" w:cs="宋体"/>
                <w:color w:val="000000"/>
                <w:kern w:val="0"/>
                <w:sz w:val="22"/>
              </w:rPr>
            </w:pPr>
            <w:r w:rsidRPr="00F10036">
              <w:t>LVA</w:t>
            </w:r>
          </w:p>
        </w:tc>
        <w:tc>
          <w:tcPr>
            <w:tcW w:w="6209" w:type="dxa"/>
            <w:gridSpan w:val="3"/>
            <w:shd w:val="clear" w:color="auto" w:fill="auto"/>
            <w:noWrap/>
            <w:hideMark/>
          </w:tcPr>
          <w:p w14:paraId="329ADF3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拉脱维亚共和国</w:t>
            </w:r>
          </w:p>
        </w:tc>
      </w:tr>
      <w:tr w:rsidR="00820793" w:rsidRPr="00DC6455" w14:paraId="3488C3FD" w14:textId="77777777" w:rsidTr="00C20320">
        <w:trPr>
          <w:gridBefore w:val="1"/>
          <w:gridAfter w:val="1"/>
          <w:wBefore w:w="17" w:type="dxa"/>
          <w:wAfter w:w="267" w:type="dxa"/>
          <w:trHeight w:val="270"/>
        </w:trPr>
        <w:tc>
          <w:tcPr>
            <w:tcW w:w="1756" w:type="dxa"/>
            <w:gridSpan w:val="2"/>
            <w:shd w:val="clear" w:color="auto" w:fill="auto"/>
            <w:noWrap/>
            <w:hideMark/>
          </w:tcPr>
          <w:p w14:paraId="786FBDBF" w14:textId="77777777" w:rsidR="00DA50E5" w:rsidRPr="00DA50E5" w:rsidRDefault="00820793">
            <w:pPr>
              <w:widowControl/>
              <w:jc w:val="left"/>
              <w:rPr>
                <w:rFonts w:ascii="宋体" w:hAnsi="宋体" w:cs="宋体"/>
                <w:color w:val="000000"/>
                <w:kern w:val="0"/>
                <w:sz w:val="22"/>
              </w:rPr>
            </w:pPr>
            <w:r w:rsidRPr="00F10036">
              <w:t>MAC</w:t>
            </w:r>
          </w:p>
        </w:tc>
        <w:tc>
          <w:tcPr>
            <w:tcW w:w="6209" w:type="dxa"/>
            <w:gridSpan w:val="3"/>
            <w:shd w:val="clear" w:color="auto" w:fill="auto"/>
            <w:noWrap/>
            <w:hideMark/>
          </w:tcPr>
          <w:p w14:paraId="71CF309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澳门</w:t>
            </w:r>
          </w:p>
        </w:tc>
      </w:tr>
      <w:tr w:rsidR="00820793" w:rsidRPr="00DC6455" w14:paraId="1FA8D724" w14:textId="77777777" w:rsidTr="00C20320">
        <w:trPr>
          <w:gridBefore w:val="1"/>
          <w:gridAfter w:val="1"/>
          <w:wBefore w:w="17" w:type="dxa"/>
          <w:wAfter w:w="267" w:type="dxa"/>
          <w:trHeight w:val="270"/>
        </w:trPr>
        <w:tc>
          <w:tcPr>
            <w:tcW w:w="1756" w:type="dxa"/>
            <w:gridSpan w:val="2"/>
            <w:shd w:val="clear" w:color="auto" w:fill="auto"/>
            <w:noWrap/>
            <w:hideMark/>
          </w:tcPr>
          <w:p w14:paraId="7DD3895D" w14:textId="77777777" w:rsidR="00DA50E5" w:rsidRPr="00DA50E5" w:rsidRDefault="00820793">
            <w:pPr>
              <w:widowControl/>
              <w:jc w:val="left"/>
              <w:rPr>
                <w:rFonts w:ascii="宋体" w:hAnsi="宋体" w:cs="宋体"/>
                <w:color w:val="000000"/>
                <w:kern w:val="0"/>
                <w:sz w:val="22"/>
              </w:rPr>
            </w:pPr>
            <w:r w:rsidRPr="00F10036">
              <w:t>MAN</w:t>
            </w:r>
          </w:p>
        </w:tc>
        <w:tc>
          <w:tcPr>
            <w:tcW w:w="6209" w:type="dxa"/>
            <w:gridSpan w:val="3"/>
            <w:shd w:val="clear" w:color="auto" w:fill="auto"/>
            <w:noWrap/>
            <w:hideMark/>
          </w:tcPr>
          <w:p w14:paraId="3749A76D"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曼岛</w:t>
            </w:r>
          </w:p>
        </w:tc>
      </w:tr>
      <w:tr w:rsidR="00820793" w:rsidRPr="00DC6455" w14:paraId="185336DE" w14:textId="77777777" w:rsidTr="00C20320">
        <w:trPr>
          <w:gridBefore w:val="1"/>
          <w:gridAfter w:val="1"/>
          <w:wBefore w:w="17" w:type="dxa"/>
          <w:wAfter w:w="267" w:type="dxa"/>
          <w:trHeight w:val="270"/>
        </w:trPr>
        <w:tc>
          <w:tcPr>
            <w:tcW w:w="1756" w:type="dxa"/>
            <w:gridSpan w:val="2"/>
            <w:shd w:val="clear" w:color="auto" w:fill="auto"/>
            <w:noWrap/>
            <w:hideMark/>
          </w:tcPr>
          <w:p w14:paraId="2B52520D" w14:textId="77777777" w:rsidR="00DA50E5" w:rsidRPr="00DA50E5" w:rsidRDefault="00820793">
            <w:pPr>
              <w:widowControl/>
              <w:jc w:val="left"/>
              <w:rPr>
                <w:rFonts w:ascii="宋体" w:hAnsi="宋体" w:cs="宋体"/>
                <w:color w:val="000000"/>
                <w:kern w:val="0"/>
                <w:sz w:val="22"/>
              </w:rPr>
            </w:pPr>
            <w:r w:rsidRPr="00F10036">
              <w:t>MAR</w:t>
            </w:r>
          </w:p>
        </w:tc>
        <w:tc>
          <w:tcPr>
            <w:tcW w:w="6209" w:type="dxa"/>
            <w:gridSpan w:val="3"/>
            <w:shd w:val="clear" w:color="auto" w:fill="auto"/>
            <w:noWrap/>
            <w:hideMark/>
          </w:tcPr>
          <w:p w14:paraId="10228BA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摩洛哥</w:t>
            </w:r>
          </w:p>
        </w:tc>
      </w:tr>
      <w:tr w:rsidR="00820793" w:rsidRPr="00DC6455" w14:paraId="096A5664" w14:textId="77777777" w:rsidTr="00C20320">
        <w:trPr>
          <w:gridBefore w:val="1"/>
          <w:gridAfter w:val="1"/>
          <w:wBefore w:w="17" w:type="dxa"/>
          <w:wAfter w:w="267" w:type="dxa"/>
          <w:trHeight w:val="270"/>
        </w:trPr>
        <w:tc>
          <w:tcPr>
            <w:tcW w:w="1756" w:type="dxa"/>
            <w:gridSpan w:val="2"/>
            <w:shd w:val="clear" w:color="auto" w:fill="auto"/>
            <w:noWrap/>
            <w:hideMark/>
          </w:tcPr>
          <w:p w14:paraId="4B6CAFE6" w14:textId="77777777" w:rsidR="00DA50E5" w:rsidRPr="00DA50E5" w:rsidRDefault="00820793">
            <w:pPr>
              <w:widowControl/>
              <w:jc w:val="left"/>
              <w:rPr>
                <w:rFonts w:ascii="宋体" w:hAnsi="宋体" w:cs="宋体"/>
                <w:color w:val="000000"/>
                <w:kern w:val="0"/>
                <w:sz w:val="22"/>
              </w:rPr>
            </w:pPr>
            <w:r w:rsidRPr="00F10036">
              <w:t>MCO</w:t>
            </w:r>
          </w:p>
        </w:tc>
        <w:tc>
          <w:tcPr>
            <w:tcW w:w="6209" w:type="dxa"/>
            <w:gridSpan w:val="3"/>
            <w:shd w:val="clear" w:color="auto" w:fill="auto"/>
            <w:noWrap/>
            <w:hideMark/>
          </w:tcPr>
          <w:p w14:paraId="23A4EED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摩纳哥</w:t>
            </w:r>
          </w:p>
        </w:tc>
      </w:tr>
      <w:tr w:rsidR="00820793" w:rsidRPr="00DC6455" w14:paraId="624C5872" w14:textId="77777777" w:rsidTr="00C20320">
        <w:trPr>
          <w:gridBefore w:val="1"/>
          <w:gridAfter w:val="1"/>
          <w:wBefore w:w="17" w:type="dxa"/>
          <w:wAfter w:w="267" w:type="dxa"/>
          <w:trHeight w:val="270"/>
        </w:trPr>
        <w:tc>
          <w:tcPr>
            <w:tcW w:w="1756" w:type="dxa"/>
            <w:gridSpan w:val="2"/>
            <w:shd w:val="clear" w:color="auto" w:fill="auto"/>
            <w:noWrap/>
            <w:hideMark/>
          </w:tcPr>
          <w:p w14:paraId="4F80EFFA" w14:textId="77777777" w:rsidR="00DA50E5" w:rsidRPr="00DA50E5" w:rsidRDefault="00820793">
            <w:pPr>
              <w:widowControl/>
              <w:jc w:val="left"/>
              <w:rPr>
                <w:rFonts w:ascii="宋体" w:hAnsi="宋体" w:cs="宋体"/>
                <w:color w:val="000000"/>
                <w:kern w:val="0"/>
                <w:sz w:val="22"/>
              </w:rPr>
            </w:pPr>
            <w:r w:rsidRPr="00F10036">
              <w:t>MDA</w:t>
            </w:r>
          </w:p>
        </w:tc>
        <w:tc>
          <w:tcPr>
            <w:tcW w:w="6209" w:type="dxa"/>
            <w:gridSpan w:val="3"/>
            <w:shd w:val="clear" w:color="auto" w:fill="auto"/>
            <w:noWrap/>
            <w:hideMark/>
          </w:tcPr>
          <w:p w14:paraId="208325C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摩尔多瓦共和国</w:t>
            </w:r>
          </w:p>
        </w:tc>
      </w:tr>
      <w:tr w:rsidR="00820793" w:rsidRPr="00DC6455" w14:paraId="49F4F901" w14:textId="77777777" w:rsidTr="00C20320">
        <w:trPr>
          <w:gridBefore w:val="1"/>
          <w:gridAfter w:val="1"/>
          <w:wBefore w:w="17" w:type="dxa"/>
          <w:wAfter w:w="267" w:type="dxa"/>
          <w:trHeight w:val="270"/>
        </w:trPr>
        <w:tc>
          <w:tcPr>
            <w:tcW w:w="1756" w:type="dxa"/>
            <w:gridSpan w:val="2"/>
            <w:shd w:val="clear" w:color="auto" w:fill="auto"/>
            <w:noWrap/>
            <w:hideMark/>
          </w:tcPr>
          <w:p w14:paraId="25E9E681" w14:textId="77777777" w:rsidR="00DA50E5" w:rsidRPr="00DA50E5" w:rsidRDefault="00820793">
            <w:pPr>
              <w:widowControl/>
              <w:jc w:val="left"/>
              <w:rPr>
                <w:rFonts w:ascii="宋体" w:hAnsi="宋体" w:cs="宋体"/>
                <w:color w:val="000000"/>
                <w:kern w:val="0"/>
                <w:sz w:val="22"/>
              </w:rPr>
            </w:pPr>
            <w:r w:rsidRPr="00F10036">
              <w:t>MDG</w:t>
            </w:r>
          </w:p>
        </w:tc>
        <w:tc>
          <w:tcPr>
            <w:tcW w:w="6209" w:type="dxa"/>
            <w:gridSpan w:val="3"/>
            <w:shd w:val="clear" w:color="auto" w:fill="auto"/>
            <w:noWrap/>
            <w:hideMark/>
          </w:tcPr>
          <w:p w14:paraId="193CBB9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马达加斯加</w:t>
            </w:r>
          </w:p>
        </w:tc>
      </w:tr>
      <w:tr w:rsidR="00820793" w:rsidRPr="00DC6455" w14:paraId="17EA2B1E" w14:textId="77777777" w:rsidTr="00C20320">
        <w:trPr>
          <w:gridBefore w:val="1"/>
          <w:gridAfter w:val="1"/>
          <w:wBefore w:w="17" w:type="dxa"/>
          <w:wAfter w:w="267" w:type="dxa"/>
          <w:trHeight w:val="270"/>
        </w:trPr>
        <w:tc>
          <w:tcPr>
            <w:tcW w:w="1756" w:type="dxa"/>
            <w:gridSpan w:val="2"/>
            <w:shd w:val="clear" w:color="auto" w:fill="auto"/>
            <w:noWrap/>
            <w:hideMark/>
          </w:tcPr>
          <w:p w14:paraId="560165D7" w14:textId="77777777" w:rsidR="00DA50E5" w:rsidRPr="00DA50E5" w:rsidRDefault="00820793">
            <w:pPr>
              <w:widowControl/>
              <w:jc w:val="left"/>
              <w:rPr>
                <w:rFonts w:ascii="宋体" w:hAnsi="宋体" w:cs="宋体"/>
                <w:color w:val="000000"/>
                <w:kern w:val="0"/>
                <w:sz w:val="22"/>
              </w:rPr>
            </w:pPr>
            <w:r w:rsidRPr="00F10036">
              <w:t>MDV</w:t>
            </w:r>
          </w:p>
        </w:tc>
        <w:tc>
          <w:tcPr>
            <w:tcW w:w="6209" w:type="dxa"/>
            <w:gridSpan w:val="3"/>
            <w:shd w:val="clear" w:color="auto" w:fill="auto"/>
            <w:noWrap/>
            <w:hideMark/>
          </w:tcPr>
          <w:p w14:paraId="0EACD81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马尔代夫</w:t>
            </w:r>
          </w:p>
        </w:tc>
      </w:tr>
      <w:tr w:rsidR="00820793" w:rsidRPr="00DC6455" w14:paraId="723C1252" w14:textId="77777777" w:rsidTr="00C20320">
        <w:trPr>
          <w:gridBefore w:val="1"/>
          <w:gridAfter w:val="1"/>
          <w:wBefore w:w="17" w:type="dxa"/>
          <w:wAfter w:w="267" w:type="dxa"/>
          <w:trHeight w:val="270"/>
        </w:trPr>
        <w:tc>
          <w:tcPr>
            <w:tcW w:w="1756" w:type="dxa"/>
            <w:gridSpan w:val="2"/>
            <w:shd w:val="clear" w:color="auto" w:fill="auto"/>
            <w:noWrap/>
            <w:hideMark/>
          </w:tcPr>
          <w:p w14:paraId="0D84EC0D" w14:textId="77777777" w:rsidR="00DA50E5" w:rsidRPr="00DA50E5" w:rsidRDefault="00820793">
            <w:pPr>
              <w:widowControl/>
              <w:jc w:val="left"/>
              <w:rPr>
                <w:rFonts w:ascii="宋体" w:hAnsi="宋体" w:cs="宋体"/>
                <w:color w:val="000000"/>
                <w:kern w:val="0"/>
                <w:sz w:val="22"/>
              </w:rPr>
            </w:pPr>
            <w:r w:rsidRPr="00F10036">
              <w:t>MEX</w:t>
            </w:r>
          </w:p>
        </w:tc>
        <w:tc>
          <w:tcPr>
            <w:tcW w:w="6209" w:type="dxa"/>
            <w:gridSpan w:val="3"/>
            <w:shd w:val="clear" w:color="auto" w:fill="auto"/>
            <w:noWrap/>
            <w:hideMark/>
          </w:tcPr>
          <w:p w14:paraId="3F60738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墨西哥</w:t>
            </w:r>
          </w:p>
        </w:tc>
      </w:tr>
      <w:tr w:rsidR="00820793" w:rsidRPr="00DC6455" w14:paraId="48895593" w14:textId="77777777" w:rsidTr="00C20320">
        <w:trPr>
          <w:gridBefore w:val="1"/>
          <w:gridAfter w:val="1"/>
          <w:wBefore w:w="17" w:type="dxa"/>
          <w:wAfter w:w="267" w:type="dxa"/>
          <w:trHeight w:val="270"/>
        </w:trPr>
        <w:tc>
          <w:tcPr>
            <w:tcW w:w="1756" w:type="dxa"/>
            <w:gridSpan w:val="2"/>
            <w:shd w:val="clear" w:color="auto" w:fill="auto"/>
            <w:noWrap/>
            <w:hideMark/>
          </w:tcPr>
          <w:p w14:paraId="0597DAAA" w14:textId="77777777" w:rsidR="00DA50E5" w:rsidRPr="00DA50E5" w:rsidRDefault="00820793">
            <w:pPr>
              <w:widowControl/>
              <w:jc w:val="left"/>
              <w:rPr>
                <w:rFonts w:ascii="宋体" w:hAnsi="宋体" w:cs="宋体"/>
                <w:color w:val="000000"/>
                <w:kern w:val="0"/>
                <w:sz w:val="22"/>
              </w:rPr>
            </w:pPr>
            <w:r w:rsidRPr="00F10036">
              <w:t>MHL</w:t>
            </w:r>
          </w:p>
        </w:tc>
        <w:tc>
          <w:tcPr>
            <w:tcW w:w="6209" w:type="dxa"/>
            <w:gridSpan w:val="3"/>
            <w:shd w:val="clear" w:color="auto" w:fill="auto"/>
            <w:noWrap/>
            <w:hideMark/>
          </w:tcPr>
          <w:p w14:paraId="2DAC5D7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马绍尔群岛共和国</w:t>
            </w:r>
          </w:p>
        </w:tc>
      </w:tr>
      <w:tr w:rsidR="00820793" w:rsidRPr="00DC6455" w14:paraId="4ACB01D3" w14:textId="77777777" w:rsidTr="00C20320">
        <w:trPr>
          <w:gridBefore w:val="1"/>
          <w:gridAfter w:val="1"/>
          <w:wBefore w:w="17" w:type="dxa"/>
          <w:wAfter w:w="267" w:type="dxa"/>
          <w:trHeight w:val="270"/>
        </w:trPr>
        <w:tc>
          <w:tcPr>
            <w:tcW w:w="1756" w:type="dxa"/>
            <w:gridSpan w:val="2"/>
            <w:shd w:val="clear" w:color="auto" w:fill="auto"/>
            <w:noWrap/>
            <w:hideMark/>
          </w:tcPr>
          <w:p w14:paraId="57A4B19B" w14:textId="77777777" w:rsidR="00DA50E5" w:rsidRPr="00DA50E5" w:rsidRDefault="00820793">
            <w:pPr>
              <w:widowControl/>
              <w:jc w:val="left"/>
              <w:rPr>
                <w:rFonts w:ascii="宋体" w:hAnsi="宋体" w:cs="宋体"/>
                <w:color w:val="000000"/>
                <w:kern w:val="0"/>
                <w:sz w:val="22"/>
              </w:rPr>
            </w:pPr>
            <w:r w:rsidRPr="00F10036">
              <w:t>MKD</w:t>
            </w:r>
          </w:p>
        </w:tc>
        <w:tc>
          <w:tcPr>
            <w:tcW w:w="6209" w:type="dxa"/>
            <w:gridSpan w:val="3"/>
            <w:shd w:val="clear" w:color="auto" w:fill="auto"/>
            <w:noWrap/>
            <w:hideMark/>
          </w:tcPr>
          <w:p w14:paraId="643E72E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马其顿共和国</w:t>
            </w:r>
          </w:p>
        </w:tc>
      </w:tr>
      <w:tr w:rsidR="00820793" w:rsidRPr="00DC6455" w14:paraId="7AFF4B2C" w14:textId="77777777" w:rsidTr="00C20320">
        <w:trPr>
          <w:gridBefore w:val="1"/>
          <w:gridAfter w:val="1"/>
          <w:wBefore w:w="17" w:type="dxa"/>
          <w:wAfter w:w="267" w:type="dxa"/>
          <w:trHeight w:val="270"/>
        </w:trPr>
        <w:tc>
          <w:tcPr>
            <w:tcW w:w="1756" w:type="dxa"/>
            <w:gridSpan w:val="2"/>
            <w:shd w:val="clear" w:color="auto" w:fill="auto"/>
            <w:noWrap/>
            <w:hideMark/>
          </w:tcPr>
          <w:p w14:paraId="6911E9CB" w14:textId="77777777" w:rsidR="00DA50E5" w:rsidRPr="00DA50E5" w:rsidRDefault="00820793">
            <w:pPr>
              <w:widowControl/>
              <w:jc w:val="left"/>
              <w:rPr>
                <w:rFonts w:ascii="宋体" w:hAnsi="宋体" w:cs="宋体"/>
                <w:color w:val="000000"/>
                <w:kern w:val="0"/>
                <w:sz w:val="22"/>
              </w:rPr>
            </w:pPr>
            <w:r w:rsidRPr="00F10036">
              <w:t>MLI</w:t>
            </w:r>
          </w:p>
        </w:tc>
        <w:tc>
          <w:tcPr>
            <w:tcW w:w="6209" w:type="dxa"/>
            <w:gridSpan w:val="3"/>
            <w:shd w:val="clear" w:color="auto" w:fill="auto"/>
            <w:noWrap/>
            <w:hideMark/>
          </w:tcPr>
          <w:p w14:paraId="6F43116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马里共和国</w:t>
            </w:r>
          </w:p>
        </w:tc>
      </w:tr>
      <w:tr w:rsidR="00820793" w:rsidRPr="00DC6455" w14:paraId="798ED62A" w14:textId="77777777" w:rsidTr="00C20320">
        <w:trPr>
          <w:gridBefore w:val="1"/>
          <w:gridAfter w:val="1"/>
          <w:wBefore w:w="17" w:type="dxa"/>
          <w:wAfter w:w="267" w:type="dxa"/>
          <w:trHeight w:val="270"/>
        </w:trPr>
        <w:tc>
          <w:tcPr>
            <w:tcW w:w="1756" w:type="dxa"/>
            <w:gridSpan w:val="2"/>
            <w:shd w:val="clear" w:color="auto" w:fill="auto"/>
            <w:noWrap/>
            <w:hideMark/>
          </w:tcPr>
          <w:p w14:paraId="2EF3BE03" w14:textId="77777777" w:rsidR="00DA50E5" w:rsidRPr="00DA50E5" w:rsidRDefault="00820793">
            <w:pPr>
              <w:widowControl/>
              <w:jc w:val="left"/>
              <w:rPr>
                <w:rFonts w:ascii="宋体" w:hAnsi="宋体" w:cs="宋体"/>
                <w:color w:val="000000"/>
                <w:kern w:val="0"/>
                <w:sz w:val="22"/>
              </w:rPr>
            </w:pPr>
            <w:r w:rsidRPr="00F10036">
              <w:t>MLT</w:t>
            </w:r>
          </w:p>
        </w:tc>
        <w:tc>
          <w:tcPr>
            <w:tcW w:w="6209" w:type="dxa"/>
            <w:gridSpan w:val="3"/>
            <w:shd w:val="clear" w:color="auto" w:fill="auto"/>
            <w:noWrap/>
            <w:hideMark/>
          </w:tcPr>
          <w:p w14:paraId="57CD49A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马耳他</w:t>
            </w:r>
          </w:p>
        </w:tc>
      </w:tr>
      <w:tr w:rsidR="00820793" w:rsidRPr="00DC6455" w14:paraId="5A2D5331" w14:textId="77777777" w:rsidTr="00C20320">
        <w:trPr>
          <w:gridBefore w:val="1"/>
          <w:gridAfter w:val="1"/>
          <w:wBefore w:w="17" w:type="dxa"/>
          <w:wAfter w:w="267" w:type="dxa"/>
          <w:trHeight w:val="270"/>
        </w:trPr>
        <w:tc>
          <w:tcPr>
            <w:tcW w:w="1756" w:type="dxa"/>
            <w:gridSpan w:val="2"/>
            <w:shd w:val="clear" w:color="auto" w:fill="auto"/>
            <w:noWrap/>
            <w:hideMark/>
          </w:tcPr>
          <w:p w14:paraId="77BB154C" w14:textId="77777777" w:rsidR="00DA50E5" w:rsidRPr="00DA50E5" w:rsidRDefault="00820793">
            <w:pPr>
              <w:widowControl/>
              <w:jc w:val="left"/>
              <w:rPr>
                <w:rFonts w:ascii="宋体" w:hAnsi="宋体" w:cs="宋体"/>
                <w:color w:val="000000"/>
                <w:kern w:val="0"/>
                <w:sz w:val="22"/>
              </w:rPr>
            </w:pPr>
            <w:r w:rsidRPr="00F10036">
              <w:t>MMR</w:t>
            </w:r>
          </w:p>
        </w:tc>
        <w:tc>
          <w:tcPr>
            <w:tcW w:w="6209" w:type="dxa"/>
            <w:gridSpan w:val="3"/>
            <w:shd w:val="clear" w:color="auto" w:fill="auto"/>
            <w:noWrap/>
            <w:hideMark/>
          </w:tcPr>
          <w:p w14:paraId="5F2CF12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缅甸</w:t>
            </w:r>
          </w:p>
        </w:tc>
      </w:tr>
      <w:tr w:rsidR="00820793" w:rsidRPr="00DC6455" w14:paraId="2DB4D20A" w14:textId="77777777" w:rsidTr="00C20320">
        <w:trPr>
          <w:gridBefore w:val="1"/>
          <w:gridAfter w:val="1"/>
          <w:wBefore w:w="17" w:type="dxa"/>
          <w:wAfter w:w="267" w:type="dxa"/>
          <w:trHeight w:val="270"/>
        </w:trPr>
        <w:tc>
          <w:tcPr>
            <w:tcW w:w="1756" w:type="dxa"/>
            <w:gridSpan w:val="2"/>
            <w:shd w:val="clear" w:color="auto" w:fill="auto"/>
            <w:noWrap/>
            <w:hideMark/>
          </w:tcPr>
          <w:p w14:paraId="17DD64B5" w14:textId="77777777" w:rsidR="00DA50E5" w:rsidRPr="00DA50E5" w:rsidRDefault="00820793">
            <w:pPr>
              <w:widowControl/>
              <w:jc w:val="left"/>
              <w:rPr>
                <w:rFonts w:ascii="宋体" w:hAnsi="宋体" w:cs="宋体"/>
                <w:color w:val="000000"/>
                <w:kern w:val="0"/>
                <w:sz w:val="22"/>
              </w:rPr>
            </w:pPr>
            <w:r w:rsidRPr="00F10036">
              <w:t>MNG</w:t>
            </w:r>
          </w:p>
        </w:tc>
        <w:tc>
          <w:tcPr>
            <w:tcW w:w="6209" w:type="dxa"/>
            <w:gridSpan w:val="3"/>
            <w:shd w:val="clear" w:color="auto" w:fill="auto"/>
            <w:noWrap/>
            <w:hideMark/>
          </w:tcPr>
          <w:p w14:paraId="236D286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蒙古</w:t>
            </w:r>
          </w:p>
        </w:tc>
      </w:tr>
      <w:tr w:rsidR="00820793" w:rsidRPr="00DC6455" w14:paraId="6E2788C4" w14:textId="77777777" w:rsidTr="00C20320">
        <w:trPr>
          <w:gridBefore w:val="1"/>
          <w:gridAfter w:val="1"/>
          <w:wBefore w:w="17" w:type="dxa"/>
          <w:wAfter w:w="267" w:type="dxa"/>
          <w:trHeight w:val="270"/>
        </w:trPr>
        <w:tc>
          <w:tcPr>
            <w:tcW w:w="1756" w:type="dxa"/>
            <w:gridSpan w:val="2"/>
            <w:shd w:val="clear" w:color="auto" w:fill="auto"/>
            <w:noWrap/>
            <w:hideMark/>
          </w:tcPr>
          <w:p w14:paraId="0CEA8774" w14:textId="77777777" w:rsidR="00820793" w:rsidRPr="00F10036" w:rsidRDefault="00820793" w:rsidP="00820793">
            <w:pPr>
              <w:widowControl/>
              <w:jc w:val="left"/>
            </w:pPr>
            <w:r w:rsidRPr="00E43F02">
              <w:rPr>
                <w:rFonts w:hint="eastAsia"/>
              </w:rPr>
              <w:t>MNP</w:t>
            </w:r>
          </w:p>
        </w:tc>
        <w:tc>
          <w:tcPr>
            <w:tcW w:w="6209" w:type="dxa"/>
            <w:gridSpan w:val="3"/>
            <w:shd w:val="clear" w:color="auto" w:fill="auto"/>
            <w:noWrap/>
            <w:hideMark/>
          </w:tcPr>
          <w:p w14:paraId="1C5B1B00" w14:textId="77777777" w:rsidR="00820793" w:rsidRPr="00BF0E76" w:rsidRDefault="00820793" w:rsidP="003F6E21">
            <w:pPr>
              <w:widowControl/>
              <w:jc w:val="left"/>
            </w:pPr>
            <w:r w:rsidRPr="00E43F02">
              <w:rPr>
                <w:rFonts w:hint="eastAsia"/>
              </w:rPr>
              <w:t>北马里亚纳</w:t>
            </w:r>
          </w:p>
        </w:tc>
      </w:tr>
      <w:tr w:rsidR="00820793" w:rsidRPr="00DC6455" w14:paraId="328028D5" w14:textId="77777777" w:rsidTr="00C20320">
        <w:trPr>
          <w:gridBefore w:val="1"/>
          <w:gridAfter w:val="1"/>
          <w:wBefore w:w="17" w:type="dxa"/>
          <w:wAfter w:w="267" w:type="dxa"/>
          <w:trHeight w:val="270"/>
        </w:trPr>
        <w:tc>
          <w:tcPr>
            <w:tcW w:w="1756" w:type="dxa"/>
            <w:gridSpan w:val="2"/>
            <w:shd w:val="clear" w:color="auto" w:fill="auto"/>
            <w:noWrap/>
            <w:hideMark/>
          </w:tcPr>
          <w:p w14:paraId="7DB6C920" w14:textId="77777777" w:rsidR="00DA50E5" w:rsidRPr="00DA50E5" w:rsidRDefault="00820793">
            <w:pPr>
              <w:widowControl/>
              <w:jc w:val="left"/>
              <w:rPr>
                <w:rFonts w:ascii="宋体" w:hAnsi="宋体" w:cs="宋体"/>
                <w:color w:val="000000"/>
                <w:kern w:val="0"/>
                <w:sz w:val="22"/>
              </w:rPr>
            </w:pPr>
            <w:r w:rsidRPr="00F10036">
              <w:t>MOZ</w:t>
            </w:r>
          </w:p>
        </w:tc>
        <w:tc>
          <w:tcPr>
            <w:tcW w:w="6209" w:type="dxa"/>
            <w:gridSpan w:val="3"/>
            <w:shd w:val="clear" w:color="auto" w:fill="auto"/>
            <w:noWrap/>
            <w:hideMark/>
          </w:tcPr>
          <w:p w14:paraId="684ECFA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莫桑比克</w:t>
            </w:r>
          </w:p>
        </w:tc>
      </w:tr>
      <w:tr w:rsidR="00820793" w:rsidRPr="00DC6455" w14:paraId="7C70F225" w14:textId="77777777" w:rsidTr="00C20320">
        <w:trPr>
          <w:gridBefore w:val="1"/>
          <w:gridAfter w:val="1"/>
          <w:wBefore w:w="17" w:type="dxa"/>
          <w:wAfter w:w="267" w:type="dxa"/>
          <w:trHeight w:val="270"/>
        </w:trPr>
        <w:tc>
          <w:tcPr>
            <w:tcW w:w="1756" w:type="dxa"/>
            <w:gridSpan w:val="2"/>
            <w:shd w:val="clear" w:color="auto" w:fill="auto"/>
            <w:noWrap/>
            <w:hideMark/>
          </w:tcPr>
          <w:p w14:paraId="79AB48F2" w14:textId="77777777" w:rsidR="00DA50E5" w:rsidRPr="00DA50E5" w:rsidRDefault="00820793">
            <w:pPr>
              <w:widowControl/>
              <w:jc w:val="left"/>
              <w:rPr>
                <w:rFonts w:ascii="宋体" w:hAnsi="宋体" w:cs="宋体"/>
                <w:color w:val="000000"/>
                <w:kern w:val="0"/>
                <w:sz w:val="22"/>
              </w:rPr>
            </w:pPr>
            <w:r w:rsidRPr="00F10036">
              <w:t>MRT</w:t>
            </w:r>
          </w:p>
        </w:tc>
        <w:tc>
          <w:tcPr>
            <w:tcW w:w="6209" w:type="dxa"/>
            <w:gridSpan w:val="3"/>
            <w:shd w:val="clear" w:color="auto" w:fill="auto"/>
            <w:noWrap/>
            <w:hideMark/>
          </w:tcPr>
          <w:p w14:paraId="3B1A566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毛里塔尼亚</w:t>
            </w:r>
          </w:p>
        </w:tc>
      </w:tr>
      <w:tr w:rsidR="00820793" w:rsidRPr="00DC6455" w14:paraId="663EFC62" w14:textId="77777777" w:rsidTr="00C20320">
        <w:trPr>
          <w:gridBefore w:val="1"/>
          <w:gridAfter w:val="1"/>
          <w:wBefore w:w="17" w:type="dxa"/>
          <w:wAfter w:w="267" w:type="dxa"/>
          <w:trHeight w:val="270"/>
        </w:trPr>
        <w:tc>
          <w:tcPr>
            <w:tcW w:w="1756" w:type="dxa"/>
            <w:gridSpan w:val="2"/>
            <w:shd w:val="clear" w:color="auto" w:fill="auto"/>
            <w:noWrap/>
            <w:hideMark/>
          </w:tcPr>
          <w:p w14:paraId="14068203" w14:textId="77777777" w:rsidR="00DA50E5" w:rsidRPr="00DA50E5" w:rsidRDefault="00820793">
            <w:pPr>
              <w:widowControl/>
              <w:jc w:val="left"/>
              <w:rPr>
                <w:rFonts w:ascii="宋体" w:hAnsi="宋体" w:cs="宋体"/>
                <w:color w:val="000000"/>
                <w:kern w:val="0"/>
                <w:sz w:val="22"/>
              </w:rPr>
            </w:pPr>
            <w:r w:rsidRPr="00F10036">
              <w:t>MSR</w:t>
            </w:r>
          </w:p>
        </w:tc>
        <w:tc>
          <w:tcPr>
            <w:tcW w:w="6209" w:type="dxa"/>
            <w:gridSpan w:val="3"/>
            <w:shd w:val="clear" w:color="auto" w:fill="auto"/>
            <w:noWrap/>
            <w:hideMark/>
          </w:tcPr>
          <w:p w14:paraId="58B6574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蒙特塞拉特</w:t>
            </w:r>
          </w:p>
        </w:tc>
      </w:tr>
      <w:tr w:rsidR="00820793" w:rsidRPr="00DC6455" w14:paraId="2ACB2A53" w14:textId="77777777" w:rsidTr="00C20320">
        <w:trPr>
          <w:gridBefore w:val="1"/>
          <w:gridAfter w:val="1"/>
          <w:wBefore w:w="17" w:type="dxa"/>
          <w:wAfter w:w="267" w:type="dxa"/>
          <w:trHeight w:val="270"/>
        </w:trPr>
        <w:tc>
          <w:tcPr>
            <w:tcW w:w="1756" w:type="dxa"/>
            <w:gridSpan w:val="2"/>
            <w:shd w:val="clear" w:color="auto" w:fill="auto"/>
            <w:noWrap/>
            <w:hideMark/>
          </w:tcPr>
          <w:p w14:paraId="19652148" w14:textId="77777777" w:rsidR="00DA50E5" w:rsidRPr="00DA50E5" w:rsidRDefault="00820793">
            <w:pPr>
              <w:widowControl/>
              <w:jc w:val="left"/>
              <w:rPr>
                <w:rFonts w:ascii="宋体" w:hAnsi="宋体" w:cs="宋体"/>
                <w:color w:val="000000"/>
                <w:kern w:val="0"/>
                <w:sz w:val="22"/>
              </w:rPr>
            </w:pPr>
            <w:r w:rsidRPr="00F10036">
              <w:t>MTQ</w:t>
            </w:r>
          </w:p>
        </w:tc>
        <w:tc>
          <w:tcPr>
            <w:tcW w:w="6209" w:type="dxa"/>
            <w:gridSpan w:val="3"/>
            <w:shd w:val="clear" w:color="auto" w:fill="auto"/>
            <w:noWrap/>
            <w:hideMark/>
          </w:tcPr>
          <w:p w14:paraId="57BA8D4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马提尼克</w:t>
            </w:r>
          </w:p>
        </w:tc>
      </w:tr>
      <w:tr w:rsidR="00820793" w:rsidRPr="00DC6455" w14:paraId="0E9B15D7" w14:textId="77777777" w:rsidTr="00C20320">
        <w:trPr>
          <w:gridBefore w:val="1"/>
          <w:gridAfter w:val="1"/>
          <w:wBefore w:w="17" w:type="dxa"/>
          <w:wAfter w:w="267" w:type="dxa"/>
          <w:trHeight w:val="270"/>
        </w:trPr>
        <w:tc>
          <w:tcPr>
            <w:tcW w:w="1756" w:type="dxa"/>
            <w:gridSpan w:val="2"/>
            <w:shd w:val="clear" w:color="auto" w:fill="auto"/>
            <w:noWrap/>
            <w:hideMark/>
          </w:tcPr>
          <w:p w14:paraId="4F236ED8" w14:textId="77777777" w:rsidR="00DA50E5" w:rsidRPr="00DA50E5" w:rsidRDefault="00820793">
            <w:pPr>
              <w:widowControl/>
              <w:jc w:val="left"/>
              <w:rPr>
                <w:rFonts w:ascii="宋体" w:hAnsi="宋体" w:cs="宋体"/>
                <w:color w:val="000000"/>
                <w:kern w:val="0"/>
                <w:sz w:val="22"/>
              </w:rPr>
            </w:pPr>
            <w:r w:rsidRPr="00F10036">
              <w:t>MUS</w:t>
            </w:r>
          </w:p>
        </w:tc>
        <w:tc>
          <w:tcPr>
            <w:tcW w:w="6209" w:type="dxa"/>
            <w:gridSpan w:val="3"/>
            <w:shd w:val="clear" w:color="auto" w:fill="auto"/>
            <w:noWrap/>
            <w:hideMark/>
          </w:tcPr>
          <w:p w14:paraId="1D60334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毛里求斯</w:t>
            </w:r>
          </w:p>
        </w:tc>
      </w:tr>
      <w:tr w:rsidR="00820793" w:rsidRPr="00DC6455" w14:paraId="5D536CB2" w14:textId="77777777" w:rsidTr="00C20320">
        <w:trPr>
          <w:gridBefore w:val="1"/>
          <w:gridAfter w:val="1"/>
          <w:wBefore w:w="17" w:type="dxa"/>
          <w:wAfter w:w="267" w:type="dxa"/>
          <w:trHeight w:val="270"/>
        </w:trPr>
        <w:tc>
          <w:tcPr>
            <w:tcW w:w="1756" w:type="dxa"/>
            <w:gridSpan w:val="2"/>
            <w:shd w:val="clear" w:color="auto" w:fill="auto"/>
            <w:noWrap/>
            <w:hideMark/>
          </w:tcPr>
          <w:p w14:paraId="6EA188AF" w14:textId="77777777" w:rsidR="00DA50E5" w:rsidRPr="00DA50E5" w:rsidRDefault="00820793">
            <w:pPr>
              <w:widowControl/>
              <w:jc w:val="left"/>
              <w:rPr>
                <w:rFonts w:ascii="宋体" w:hAnsi="宋体" w:cs="宋体"/>
                <w:color w:val="000000"/>
                <w:kern w:val="0"/>
                <w:sz w:val="22"/>
              </w:rPr>
            </w:pPr>
            <w:r w:rsidRPr="00F10036">
              <w:t>MWI</w:t>
            </w:r>
          </w:p>
        </w:tc>
        <w:tc>
          <w:tcPr>
            <w:tcW w:w="6209" w:type="dxa"/>
            <w:gridSpan w:val="3"/>
            <w:shd w:val="clear" w:color="auto" w:fill="auto"/>
            <w:noWrap/>
            <w:hideMark/>
          </w:tcPr>
          <w:p w14:paraId="46058887"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马拉维</w:t>
            </w:r>
          </w:p>
        </w:tc>
      </w:tr>
      <w:tr w:rsidR="00820793" w:rsidRPr="00DC6455" w14:paraId="20419038" w14:textId="77777777" w:rsidTr="00C20320">
        <w:trPr>
          <w:gridBefore w:val="1"/>
          <w:gridAfter w:val="1"/>
          <w:wBefore w:w="17" w:type="dxa"/>
          <w:wAfter w:w="267" w:type="dxa"/>
          <w:trHeight w:val="270"/>
        </w:trPr>
        <w:tc>
          <w:tcPr>
            <w:tcW w:w="1756" w:type="dxa"/>
            <w:gridSpan w:val="2"/>
            <w:shd w:val="clear" w:color="auto" w:fill="auto"/>
            <w:noWrap/>
            <w:hideMark/>
          </w:tcPr>
          <w:p w14:paraId="647DD7B5" w14:textId="77777777" w:rsidR="00DA50E5" w:rsidRPr="00DA50E5" w:rsidRDefault="00820793">
            <w:pPr>
              <w:widowControl/>
              <w:jc w:val="left"/>
              <w:rPr>
                <w:rFonts w:ascii="宋体" w:hAnsi="宋体" w:cs="宋体"/>
                <w:color w:val="000000"/>
                <w:kern w:val="0"/>
                <w:sz w:val="22"/>
              </w:rPr>
            </w:pPr>
            <w:r w:rsidRPr="00F10036">
              <w:t>MYS</w:t>
            </w:r>
          </w:p>
        </w:tc>
        <w:tc>
          <w:tcPr>
            <w:tcW w:w="6209" w:type="dxa"/>
            <w:gridSpan w:val="3"/>
            <w:shd w:val="clear" w:color="auto" w:fill="auto"/>
            <w:noWrap/>
            <w:hideMark/>
          </w:tcPr>
          <w:p w14:paraId="4AC91BF0"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马来西亚</w:t>
            </w:r>
          </w:p>
        </w:tc>
      </w:tr>
      <w:tr w:rsidR="00820793" w:rsidRPr="00DC6455" w14:paraId="3E59B8F4" w14:textId="77777777" w:rsidTr="00C20320">
        <w:trPr>
          <w:gridBefore w:val="1"/>
          <w:gridAfter w:val="1"/>
          <w:wBefore w:w="17" w:type="dxa"/>
          <w:wAfter w:w="267" w:type="dxa"/>
          <w:trHeight w:val="270"/>
        </w:trPr>
        <w:tc>
          <w:tcPr>
            <w:tcW w:w="1756" w:type="dxa"/>
            <w:gridSpan w:val="2"/>
            <w:shd w:val="clear" w:color="auto" w:fill="auto"/>
            <w:noWrap/>
            <w:hideMark/>
          </w:tcPr>
          <w:p w14:paraId="0E467982" w14:textId="77777777" w:rsidR="00820793" w:rsidRPr="00F10036" w:rsidRDefault="00820793" w:rsidP="00820793">
            <w:pPr>
              <w:widowControl/>
              <w:jc w:val="left"/>
            </w:pPr>
            <w:r w:rsidRPr="00690A8A">
              <w:rPr>
                <w:rFonts w:hint="eastAsia"/>
              </w:rPr>
              <w:t>MYT</w:t>
            </w:r>
          </w:p>
        </w:tc>
        <w:tc>
          <w:tcPr>
            <w:tcW w:w="6209" w:type="dxa"/>
            <w:gridSpan w:val="3"/>
            <w:shd w:val="clear" w:color="auto" w:fill="auto"/>
            <w:noWrap/>
            <w:hideMark/>
          </w:tcPr>
          <w:p w14:paraId="40B01671" w14:textId="77777777" w:rsidR="00820793" w:rsidRPr="00BF0E76" w:rsidRDefault="00820793" w:rsidP="003F6E21">
            <w:pPr>
              <w:widowControl/>
              <w:jc w:val="left"/>
            </w:pPr>
            <w:r w:rsidRPr="00690A8A">
              <w:rPr>
                <w:rFonts w:hint="eastAsia"/>
              </w:rPr>
              <w:t>马约特</w:t>
            </w:r>
          </w:p>
        </w:tc>
      </w:tr>
      <w:tr w:rsidR="00820793" w:rsidRPr="00DC6455" w14:paraId="69C9F856" w14:textId="77777777" w:rsidTr="00C20320">
        <w:trPr>
          <w:gridBefore w:val="1"/>
          <w:gridAfter w:val="1"/>
          <w:wBefore w:w="17" w:type="dxa"/>
          <w:wAfter w:w="267" w:type="dxa"/>
          <w:trHeight w:val="270"/>
        </w:trPr>
        <w:tc>
          <w:tcPr>
            <w:tcW w:w="1756" w:type="dxa"/>
            <w:gridSpan w:val="2"/>
            <w:shd w:val="clear" w:color="auto" w:fill="auto"/>
            <w:noWrap/>
            <w:hideMark/>
          </w:tcPr>
          <w:p w14:paraId="1319428F" w14:textId="77777777" w:rsidR="00DA50E5" w:rsidRPr="00DA50E5" w:rsidRDefault="00820793">
            <w:pPr>
              <w:widowControl/>
              <w:jc w:val="left"/>
              <w:rPr>
                <w:rFonts w:ascii="宋体" w:hAnsi="宋体" w:cs="宋体"/>
                <w:color w:val="000000"/>
                <w:kern w:val="0"/>
                <w:sz w:val="22"/>
              </w:rPr>
            </w:pPr>
            <w:r w:rsidRPr="00F10036">
              <w:t>NAM</w:t>
            </w:r>
          </w:p>
        </w:tc>
        <w:tc>
          <w:tcPr>
            <w:tcW w:w="6209" w:type="dxa"/>
            <w:gridSpan w:val="3"/>
            <w:shd w:val="clear" w:color="auto" w:fill="auto"/>
            <w:noWrap/>
            <w:hideMark/>
          </w:tcPr>
          <w:p w14:paraId="4B1B1A3A"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纳米比亚共和国</w:t>
            </w:r>
          </w:p>
        </w:tc>
      </w:tr>
      <w:tr w:rsidR="00820793" w:rsidRPr="00DC6455" w14:paraId="4B9117C8" w14:textId="77777777" w:rsidTr="00C20320">
        <w:trPr>
          <w:gridBefore w:val="1"/>
          <w:gridAfter w:val="1"/>
          <w:wBefore w:w="17" w:type="dxa"/>
          <w:wAfter w:w="267" w:type="dxa"/>
          <w:trHeight w:val="270"/>
        </w:trPr>
        <w:tc>
          <w:tcPr>
            <w:tcW w:w="1756" w:type="dxa"/>
            <w:gridSpan w:val="2"/>
            <w:shd w:val="clear" w:color="auto" w:fill="auto"/>
            <w:noWrap/>
            <w:hideMark/>
          </w:tcPr>
          <w:p w14:paraId="0448F036" w14:textId="77777777" w:rsidR="00DA50E5" w:rsidRPr="00DA50E5" w:rsidRDefault="00820793">
            <w:pPr>
              <w:widowControl/>
              <w:jc w:val="left"/>
              <w:rPr>
                <w:rFonts w:ascii="宋体" w:hAnsi="宋体" w:cs="宋体"/>
                <w:color w:val="000000"/>
                <w:kern w:val="0"/>
                <w:sz w:val="22"/>
              </w:rPr>
            </w:pPr>
            <w:r w:rsidRPr="00F10036">
              <w:t>NCL</w:t>
            </w:r>
          </w:p>
        </w:tc>
        <w:tc>
          <w:tcPr>
            <w:tcW w:w="6209" w:type="dxa"/>
            <w:gridSpan w:val="3"/>
            <w:shd w:val="clear" w:color="auto" w:fill="auto"/>
            <w:noWrap/>
            <w:hideMark/>
          </w:tcPr>
          <w:p w14:paraId="7D33E97B"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新喀里多尼亚</w:t>
            </w:r>
          </w:p>
        </w:tc>
      </w:tr>
      <w:tr w:rsidR="00820793" w:rsidRPr="00DC6455" w14:paraId="496BAB78" w14:textId="77777777" w:rsidTr="00C20320">
        <w:trPr>
          <w:gridBefore w:val="1"/>
          <w:gridAfter w:val="1"/>
          <w:wBefore w:w="17" w:type="dxa"/>
          <w:wAfter w:w="267" w:type="dxa"/>
          <w:trHeight w:val="270"/>
        </w:trPr>
        <w:tc>
          <w:tcPr>
            <w:tcW w:w="1756" w:type="dxa"/>
            <w:gridSpan w:val="2"/>
            <w:shd w:val="clear" w:color="auto" w:fill="auto"/>
            <w:noWrap/>
            <w:hideMark/>
          </w:tcPr>
          <w:p w14:paraId="184A367D" w14:textId="77777777" w:rsidR="00DA50E5" w:rsidRPr="00DA50E5" w:rsidRDefault="00820793">
            <w:pPr>
              <w:widowControl/>
              <w:jc w:val="left"/>
              <w:rPr>
                <w:rFonts w:ascii="宋体" w:hAnsi="宋体" w:cs="宋体"/>
                <w:color w:val="000000"/>
                <w:kern w:val="0"/>
                <w:sz w:val="22"/>
              </w:rPr>
            </w:pPr>
            <w:r w:rsidRPr="00F10036">
              <w:t>NER</w:t>
            </w:r>
          </w:p>
        </w:tc>
        <w:tc>
          <w:tcPr>
            <w:tcW w:w="6209" w:type="dxa"/>
            <w:gridSpan w:val="3"/>
            <w:shd w:val="clear" w:color="auto" w:fill="auto"/>
            <w:noWrap/>
            <w:hideMark/>
          </w:tcPr>
          <w:p w14:paraId="72192349"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尼日尔</w:t>
            </w:r>
          </w:p>
        </w:tc>
      </w:tr>
      <w:tr w:rsidR="00820793" w:rsidRPr="00DC6455" w14:paraId="5CF91E3E" w14:textId="77777777" w:rsidTr="00C20320">
        <w:trPr>
          <w:gridBefore w:val="1"/>
          <w:gridAfter w:val="1"/>
          <w:wBefore w:w="17" w:type="dxa"/>
          <w:wAfter w:w="267" w:type="dxa"/>
          <w:trHeight w:val="270"/>
        </w:trPr>
        <w:tc>
          <w:tcPr>
            <w:tcW w:w="1756" w:type="dxa"/>
            <w:gridSpan w:val="2"/>
            <w:shd w:val="clear" w:color="auto" w:fill="auto"/>
            <w:noWrap/>
            <w:hideMark/>
          </w:tcPr>
          <w:p w14:paraId="429DEF7D" w14:textId="77777777" w:rsidR="00DA50E5" w:rsidRPr="00DA50E5" w:rsidRDefault="00820793">
            <w:pPr>
              <w:widowControl/>
              <w:jc w:val="left"/>
              <w:rPr>
                <w:rFonts w:ascii="宋体" w:hAnsi="宋体" w:cs="宋体"/>
                <w:color w:val="000000"/>
                <w:kern w:val="0"/>
                <w:sz w:val="22"/>
              </w:rPr>
            </w:pPr>
            <w:r w:rsidRPr="00F10036">
              <w:t>NFK</w:t>
            </w:r>
          </w:p>
        </w:tc>
        <w:tc>
          <w:tcPr>
            <w:tcW w:w="6209" w:type="dxa"/>
            <w:gridSpan w:val="3"/>
            <w:shd w:val="clear" w:color="auto" w:fill="auto"/>
            <w:noWrap/>
            <w:hideMark/>
          </w:tcPr>
          <w:p w14:paraId="3FF9608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诺福克岛</w:t>
            </w:r>
          </w:p>
        </w:tc>
      </w:tr>
      <w:tr w:rsidR="00820793" w:rsidRPr="00DC6455" w14:paraId="312D83F1" w14:textId="77777777" w:rsidTr="00C20320">
        <w:trPr>
          <w:gridBefore w:val="1"/>
          <w:gridAfter w:val="1"/>
          <w:wBefore w:w="17" w:type="dxa"/>
          <w:wAfter w:w="267" w:type="dxa"/>
          <w:trHeight w:val="270"/>
        </w:trPr>
        <w:tc>
          <w:tcPr>
            <w:tcW w:w="1756" w:type="dxa"/>
            <w:gridSpan w:val="2"/>
            <w:shd w:val="clear" w:color="auto" w:fill="auto"/>
            <w:noWrap/>
            <w:hideMark/>
          </w:tcPr>
          <w:p w14:paraId="5C0A0C62" w14:textId="77777777" w:rsidR="00DA50E5" w:rsidRPr="00DA50E5" w:rsidRDefault="00820793">
            <w:pPr>
              <w:widowControl/>
              <w:jc w:val="left"/>
              <w:rPr>
                <w:rFonts w:ascii="宋体" w:hAnsi="宋体" w:cs="宋体"/>
                <w:color w:val="000000"/>
                <w:kern w:val="0"/>
                <w:sz w:val="22"/>
              </w:rPr>
            </w:pPr>
            <w:r w:rsidRPr="00F10036">
              <w:t>NGA</w:t>
            </w:r>
          </w:p>
        </w:tc>
        <w:tc>
          <w:tcPr>
            <w:tcW w:w="6209" w:type="dxa"/>
            <w:gridSpan w:val="3"/>
            <w:shd w:val="clear" w:color="auto" w:fill="auto"/>
            <w:noWrap/>
            <w:hideMark/>
          </w:tcPr>
          <w:p w14:paraId="0889FFF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尼日利亚</w:t>
            </w:r>
          </w:p>
        </w:tc>
      </w:tr>
      <w:tr w:rsidR="00820793" w:rsidRPr="00DC6455" w14:paraId="3D42E794" w14:textId="77777777" w:rsidTr="00C20320">
        <w:trPr>
          <w:gridBefore w:val="1"/>
          <w:gridAfter w:val="1"/>
          <w:wBefore w:w="17" w:type="dxa"/>
          <w:wAfter w:w="267" w:type="dxa"/>
          <w:trHeight w:val="270"/>
        </w:trPr>
        <w:tc>
          <w:tcPr>
            <w:tcW w:w="1756" w:type="dxa"/>
            <w:gridSpan w:val="2"/>
            <w:shd w:val="clear" w:color="auto" w:fill="auto"/>
            <w:noWrap/>
            <w:hideMark/>
          </w:tcPr>
          <w:p w14:paraId="3A2B8CE4" w14:textId="77777777" w:rsidR="00DA50E5" w:rsidRPr="00DA50E5" w:rsidRDefault="00820793">
            <w:pPr>
              <w:widowControl/>
              <w:jc w:val="left"/>
              <w:rPr>
                <w:rFonts w:ascii="宋体" w:hAnsi="宋体" w:cs="宋体"/>
                <w:color w:val="000000"/>
                <w:kern w:val="0"/>
                <w:sz w:val="22"/>
              </w:rPr>
            </w:pPr>
            <w:r w:rsidRPr="00F10036">
              <w:t>NIC</w:t>
            </w:r>
          </w:p>
        </w:tc>
        <w:tc>
          <w:tcPr>
            <w:tcW w:w="6209" w:type="dxa"/>
            <w:gridSpan w:val="3"/>
            <w:shd w:val="clear" w:color="auto" w:fill="auto"/>
            <w:noWrap/>
            <w:hideMark/>
          </w:tcPr>
          <w:p w14:paraId="33C8E69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尼加拉瓜</w:t>
            </w:r>
          </w:p>
        </w:tc>
      </w:tr>
      <w:tr w:rsidR="00820793" w:rsidRPr="00DC6455" w14:paraId="383AFD74" w14:textId="77777777" w:rsidTr="00C20320">
        <w:trPr>
          <w:gridBefore w:val="1"/>
          <w:gridAfter w:val="1"/>
          <w:wBefore w:w="17" w:type="dxa"/>
          <w:wAfter w:w="267" w:type="dxa"/>
          <w:trHeight w:val="270"/>
        </w:trPr>
        <w:tc>
          <w:tcPr>
            <w:tcW w:w="1756" w:type="dxa"/>
            <w:gridSpan w:val="2"/>
            <w:shd w:val="clear" w:color="auto" w:fill="auto"/>
            <w:noWrap/>
            <w:hideMark/>
          </w:tcPr>
          <w:p w14:paraId="4ABADF7F" w14:textId="77777777" w:rsidR="00DA50E5" w:rsidRPr="00DA50E5" w:rsidRDefault="00820793">
            <w:pPr>
              <w:widowControl/>
              <w:jc w:val="left"/>
              <w:rPr>
                <w:rFonts w:ascii="宋体" w:hAnsi="宋体" w:cs="宋体"/>
                <w:color w:val="000000"/>
                <w:kern w:val="0"/>
                <w:sz w:val="22"/>
              </w:rPr>
            </w:pPr>
            <w:r w:rsidRPr="00F10036">
              <w:t>NIU</w:t>
            </w:r>
          </w:p>
        </w:tc>
        <w:tc>
          <w:tcPr>
            <w:tcW w:w="6209" w:type="dxa"/>
            <w:gridSpan w:val="3"/>
            <w:shd w:val="clear" w:color="auto" w:fill="auto"/>
            <w:noWrap/>
            <w:hideMark/>
          </w:tcPr>
          <w:p w14:paraId="7E1CF6F4"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纽埃</w:t>
            </w:r>
          </w:p>
        </w:tc>
      </w:tr>
      <w:tr w:rsidR="00820793" w:rsidRPr="00DC6455" w14:paraId="55A29123" w14:textId="77777777" w:rsidTr="00C20320">
        <w:trPr>
          <w:gridBefore w:val="1"/>
          <w:gridAfter w:val="1"/>
          <w:wBefore w:w="17" w:type="dxa"/>
          <w:wAfter w:w="267" w:type="dxa"/>
          <w:trHeight w:val="270"/>
        </w:trPr>
        <w:tc>
          <w:tcPr>
            <w:tcW w:w="1756" w:type="dxa"/>
            <w:gridSpan w:val="2"/>
            <w:shd w:val="clear" w:color="auto" w:fill="auto"/>
            <w:noWrap/>
            <w:hideMark/>
          </w:tcPr>
          <w:p w14:paraId="4A1A2D12" w14:textId="77777777" w:rsidR="00DA50E5" w:rsidRPr="00DA50E5" w:rsidRDefault="00820793">
            <w:pPr>
              <w:widowControl/>
              <w:jc w:val="left"/>
              <w:rPr>
                <w:rFonts w:ascii="宋体" w:hAnsi="宋体" w:cs="宋体"/>
                <w:color w:val="000000"/>
                <w:kern w:val="0"/>
                <w:sz w:val="22"/>
              </w:rPr>
            </w:pPr>
            <w:r w:rsidRPr="00F10036">
              <w:t>NLA</w:t>
            </w:r>
          </w:p>
        </w:tc>
        <w:tc>
          <w:tcPr>
            <w:tcW w:w="6209" w:type="dxa"/>
            <w:gridSpan w:val="3"/>
            <w:shd w:val="clear" w:color="auto" w:fill="auto"/>
            <w:noWrap/>
            <w:hideMark/>
          </w:tcPr>
          <w:p w14:paraId="693FF4E3"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荷兰属地</w:t>
            </w:r>
          </w:p>
        </w:tc>
      </w:tr>
      <w:tr w:rsidR="00820793" w:rsidRPr="00DC6455" w14:paraId="1376BF46" w14:textId="77777777" w:rsidTr="00C20320">
        <w:trPr>
          <w:gridBefore w:val="1"/>
          <w:gridAfter w:val="1"/>
          <w:wBefore w:w="17" w:type="dxa"/>
          <w:wAfter w:w="267" w:type="dxa"/>
          <w:trHeight w:val="270"/>
        </w:trPr>
        <w:tc>
          <w:tcPr>
            <w:tcW w:w="1756" w:type="dxa"/>
            <w:gridSpan w:val="2"/>
            <w:shd w:val="clear" w:color="auto" w:fill="auto"/>
            <w:noWrap/>
            <w:hideMark/>
          </w:tcPr>
          <w:p w14:paraId="58A6E266" w14:textId="77777777" w:rsidR="00DA50E5" w:rsidRPr="00DA50E5" w:rsidRDefault="00820793">
            <w:pPr>
              <w:widowControl/>
              <w:jc w:val="left"/>
              <w:rPr>
                <w:rFonts w:ascii="宋体" w:hAnsi="宋体" w:cs="宋体"/>
                <w:color w:val="000000"/>
                <w:kern w:val="0"/>
                <w:sz w:val="22"/>
              </w:rPr>
            </w:pPr>
            <w:r w:rsidRPr="00F10036">
              <w:t>NLD</w:t>
            </w:r>
          </w:p>
        </w:tc>
        <w:tc>
          <w:tcPr>
            <w:tcW w:w="6209" w:type="dxa"/>
            <w:gridSpan w:val="3"/>
            <w:shd w:val="clear" w:color="auto" w:fill="auto"/>
            <w:noWrap/>
            <w:hideMark/>
          </w:tcPr>
          <w:p w14:paraId="15485878"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荷兰</w:t>
            </w:r>
          </w:p>
        </w:tc>
      </w:tr>
      <w:tr w:rsidR="00820793" w:rsidRPr="00DC6455" w14:paraId="1F23C073" w14:textId="77777777" w:rsidTr="00C20320">
        <w:trPr>
          <w:gridBefore w:val="1"/>
          <w:gridAfter w:val="1"/>
          <w:wBefore w:w="17" w:type="dxa"/>
          <w:wAfter w:w="267" w:type="dxa"/>
          <w:trHeight w:val="270"/>
        </w:trPr>
        <w:tc>
          <w:tcPr>
            <w:tcW w:w="1756" w:type="dxa"/>
            <w:gridSpan w:val="2"/>
            <w:shd w:val="clear" w:color="auto" w:fill="auto"/>
            <w:noWrap/>
            <w:hideMark/>
          </w:tcPr>
          <w:p w14:paraId="4D94A570" w14:textId="77777777" w:rsidR="00DA50E5" w:rsidRPr="00DA50E5" w:rsidRDefault="00820793">
            <w:pPr>
              <w:widowControl/>
              <w:jc w:val="left"/>
              <w:rPr>
                <w:rFonts w:ascii="宋体" w:hAnsi="宋体" w:cs="宋体"/>
                <w:color w:val="000000"/>
                <w:kern w:val="0"/>
                <w:sz w:val="22"/>
              </w:rPr>
            </w:pPr>
            <w:r w:rsidRPr="00F10036">
              <w:t>NOR</w:t>
            </w:r>
          </w:p>
        </w:tc>
        <w:tc>
          <w:tcPr>
            <w:tcW w:w="6209" w:type="dxa"/>
            <w:gridSpan w:val="3"/>
            <w:shd w:val="clear" w:color="auto" w:fill="auto"/>
            <w:noWrap/>
            <w:hideMark/>
          </w:tcPr>
          <w:p w14:paraId="5A9B9EB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挪威</w:t>
            </w:r>
          </w:p>
        </w:tc>
      </w:tr>
      <w:tr w:rsidR="00820793" w:rsidRPr="00DC6455" w14:paraId="69B06AE4" w14:textId="77777777" w:rsidTr="00C20320">
        <w:trPr>
          <w:gridBefore w:val="1"/>
          <w:gridAfter w:val="1"/>
          <w:wBefore w:w="17" w:type="dxa"/>
          <w:wAfter w:w="267" w:type="dxa"/>
          <w:trHeight w:val="270"/>
        </w:trPr>
        <w:tc>
          <w:tcPr>
            <w:tcW w:w="1756" w:type="dxa"/>
            <w:gridSpan w:val="2"/>
            <w:shd w:val="clear" w:color="auto" w:fill="auto"/>
            <w:noWrap/>
            <w:hideMark/>
          </w:tcPr>
          <w:p w14:paraId="399AAE94" w14:textId="77777777" w:rsidR="00DA50E5" w:rsidRPr="00DA50E5" w:rsidRDefault="00820793">
            <w:pPr>
              <w:widowControl/>
              <w:jc w:val="left"/>
              <w:rPr>
                <w:rFonts w:ascii="宋体" w:hAnsi="宋体" w:cs="宋体"/>
                <w:color w:val="000000"/>
                <w:kern w:val="0"/>
                <w:sz w:val="22"/>
              </w:rPr>
            </w:pPr>
            <w:r w:rsidRPr="00F10036">
              <w:t>NPL</w:t>
            </w:r>
          </w:p>
        </w:tc>
        <w:tc>
          <w:tcPr>
            <w:tcW w:w="6209" w:type="dxa"/>
            <w:gridSpan w:val="3"/>
            <w:shd w:val="clear" w:color="auto" w:fill="auto"/>
            <w:noWrap/>
            <w:hideMark/>
          </w:tcPr>
          <w:p w14:paraId="7E284372"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尼泊尔</w:t>
            </w:r>
          </w:p>
        </w:tc>
      </w:tr>
      <w:tr w:rsidR="00820793" w:rsidRPr="00DC6455" w14:paraId="5DD99605" w14:textId="77777777" w:rsidTr="00C20320">
        <w:trPr>
          <w:gridBefore w:val="1"/>
          <w:gridAfter w:val="1"/>
          <w:wBefore w:w="17" w:type="dxa"/>
          <w:wAfter w:w="267" w:type="dxa"/>
          <w:trHeight w:val="270"/>
        </w:trPr>
        <w:tc>
          <w:tcPr>
            <w:tcW w:w="1756" w:type="dxa"/>
            <w:gridSpan w:val="2"/>
            <w:shd w:val="clear" w:color="auto" w:fill="auto"/>
            <w:noWrap/>
            <w:hideMark/>
          </w:tcPr>
          <w:p w14:paraId="30019E0C" w14:textId="77777777" w:rsidR="00DA50E5" w:rsidRPr="00DA50E5" w:rsidRDefault="00820793">
            <w:pPr>
              <w:widowControl/>
              <w:jc w:val="left"/>
              <w:rPr>
                <w:rFonts w:ascii="宋体" w:hAnsi="宋体" w:cs="宋体"/>
                <w:color w:val="000000"/>
                <w:kern w:val="0"/>
                <w:sz w:val="22"/>
              </w:rPr>
            </w:pPr>
            <w:r w:rsidRPr="00F10036">
              <w:t>NRU</w:t>
            </w:r>
          </w:p>
        </w:tc>
        <w:tc>
          <w:tcPr>
            <w:tcW w:w="6209" w:type="dxa"/>
            <w:gridSpan w:val="3"/>
            <w:shd w:val="clear" w:color="auto" w:fill="auto"/>
            <w:noWrap/>
            <w:hideMark/>
          </w:tcPr>
          <w:p w14:paraId="4918F771"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瑙鲁共和国</w:t>
            </w:r>
          </w:p>
        </w:tc>
      </w:tr>
      <w:tr w:rsidR="00820793" w:rsidRPr="00DC6455" w14:paraId="1D86C033" w14:textId="77777777" w:rsidTr="00C20320">
        <w:trPr>
          <w:gridBefore w:val="1"/>
          <w:gridAfter w:val="1"/>
          <w:wBefore w:w="17" w:type="dxa"/>
          <w:wAfter w:w="267" w:type="dxa"/>
          <w:trHeight w:val="270"/>
        </w:trPr>
        <w:tc>
          <w:tcPr>
            <w:tcW w:w="1756" w:type="dxa"/>
            <w:gridSpan w:val="2"/>
            <w:shd w:val="clear" w:color="auto" w:fill="auto"/>
            <w:noWrap/>
            <w:hideMark/>
          </w:tcPr>
          <w:p w14:paraId="7F5D3433" w14:textId="77777777" w:rsidR="00DA50E5" w:rsidRPr="00DA50E5" w:rsidRDefault="00820793">
            <w:pPr>
              <w:widowControl/>
              <w:jc w:val="left"/>
              <w:rPr>
                <w:rFonts w:ascii="宋体" w:hAnsi="宋体" w:cs="宋体"/>
                <w:color w:val="000000"/>
                <w:kern w:val="0"/>
                <w:sz w:val="22"/>
              </w:rPr>
            </w:pPr>
            <w:r w:rsidRPr="00F10036">
              <w:t>NZL</w:t>
            </w:r>
          </w:p>
        </w:tc>
        <w:tc>
          <w:tcPr>
            <w:tcW w:w="6209" w:type="dxa"/>
            <w:gridSpan w:val="3"/>
            <w:shd w:val="clear" w:color="auto" w:fill="auto"/>
            <w:noWrap/>
            <w:hideMark/>
          </w:tcPr>
          <w:p w14:paraId="35A8886E"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新西兰</w:t>
            </w:r>
          </w:p>
        </w:tc>
      </w:tr>
      <w:tr w:rsidR="00820793" w:rsidRPr="00DC6455" w14:paraId="23981F18" w14:textId="77777777" w:rsidTr="00C20320">
        <w:trPr>
          <w:gridBefore w:val="1"/>
          <w:gridAfter w:val="1"/>
          <w:wBefore w:w="17" w:type="dxa"/>
          <w:wAfter w:w="267" w:type="dxa"/>
          <w:trHeight w:val="270"/>
        </w:trPr>
        <w:tc>
          <w:tcPr>
            <w:tcW w:w="1756" w:type="dxa"/>
            <w:gridSpan w:val="2"/>
            <w:shd w:val="clear" w:color="auto" w:fill="auto"/>
            <w:noWrap/>
            <w:hideMark/>
          </w:tcPr>
          <w:p w14:paraId="55882F01" w14:textId="77777777" w:rsidR="00DA50E5" w:rsidRPr="00DA50E5" w:rsidRDefault="00820793">
            <w:pPr>
              <w:widowControl/>
              <w:jc w:val="left"/>
              <w:rPr>
                <w:rFonts w:ascii="宋体" w:hAnsi="宋体" w:cs="宋体"/>
                <w:color w:val="000000"/>
                <w:kern w:val="0"/>
                <w:sz w:val="22"/>
              </w:rPr>
            </w:pPr>
            <w:r w:rsidRPr="00F10036">
              <w:t>OWN</w:t>
            </w:r>
          </w:p>
        </w:tc>
        <w:tc>
          <w:tcPr>
            <w:tcW w:w="6209" w:type="dxa"/>
            <w:gridSpan w:val="3"/>
            <w:shd w:val="clear" w:color="auto" w:fill="auto"/>
            <w:noWrap/>
            <w:hideMark/>
          </w:tcPr>
          <w:p w14:paraId="64802855"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阿曼</w:t>
            </w:r>
          </w:p>
        </w:tc>
      </w:tr>
      <w:tr w:rsidR="00820793" w:rsidRPr="00DC6455" w14:paraId="624B2635" w14:textId="77777777" w:rsidTr="00C20320">
        <w:trPr>
          <w:gridBefore w:val="1"/>
          <w:gridAfter w:val="1"/>
          <w:wBefore w:w="17" w:type="dxa"/>
          <w:wAfter w:w="267" w:type="dxa"/>
          <w:trHeight w:val="270"/>
        </w:trPr>
        <w:tc>
          <w:tcPr>
            <w:tcW w:w="1756" w:type="dxa"/>
            <w:gridSpan w:val="2"/>
            <w:shd w:val="clear" w:color="auto" w:fill="auto"/>
            <w:noWrap/>
            <w:hideMark/>
          </w:tcPr>
          <w:p w14:paraId="1DEDA9DF" w14:textId="77777777" w:rsidR="00DA50E5" w:rsidRPr="00DA50E5" w:rsidRDefault="00820793">
            <w:pPr>
              <w:widowControl/>
              <w:jc w:val="left"/>
              <w:rPr>
                <w:rFonts w:ascii="宋体" w:hAnsi="宋体" w:cs="宋体"/>
                <w:color w:val="000000"/>
                <w:kern w:val="0"/>
                <w:sz w:val="22"/>
              </w:rPr>
            </w:pPr>
            <w:r w:rsidRPr="00F10036">
              <w:t>PAK</w:t>
            </w:r>
          </w:p>
        </w:tc>
        <w:tc>
          <w:tcPr>
            <w:tcW w:w="6209" w:type="dxa"/>
            <w:gridSpan w:val="3"/>
            <w:shd w:val="clear" w:color="auto" w:fill="auto"/>
            <w:noWrap/>
            <w:hideMark/>
          </w:tcPr>
          <w:p w14:paraId="419A94CC"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巴基斯坦</w:t>
            </w:r>
          </w:p>
        </w:tc>
      </w:tr>
      <w:tr w:rsidR="00820793" w:rsidRPr="00DC6455" w14:paraId="3BA34910" w14:textId="77777777" w:rsidTr="00C20320">
        <w:trPr>
          <w:gridBefore w:val="1"/>
          <w:gridAfter w:val="1"/>
          <w:wBefore w:w="17" w:type="dxa"/>
          <w:wAfter w:w="267" w:type="dxa"/>
          <w:trHeight w:val="270"/>
        </w:trPr>
        <w:tc>
          <w:tcPr>
            <w:tcW w:w="1756" w:type="dxa"/>
            <w:gridSpan w:val="2"/>
            <w:shd w:val="clear" w:color="auto" w:fill="auto"/>
            <w:noWrap/>
            <w:hideMark/>
          </w:tcPr>
          <w:p w14:paraId="78059FC2" w14:textId="77777777" w:rsidR="00766D5E" w:rsidRDefault="00820793">
            <w:pPr>
              <w:widowControl/>
              <w:jc w:val="left"/>
              <w:rPr>
                <w:rFonts w:ascii="宋体" w:hAnsi="宋体" w:cs="宋体"/>
                <w:color w:val="000000"/>
                <w:kern w:val="0"/>
                <w:sz w:val="22"/>
              </w:rPr>
            </w:pPr>
            <w:r w:rsidRPr="00F10036">
              <w:t>PAN</w:t>
            </w:r>
          </w:p>
        </w:tc>
        <w:tc>
          <w:tcPr>
            <w:tcW w:w="6209" w:type="dxa"/>
            <w:gridSpan w:val="3"/>
            <w:shd w:val="clear" w:color="auto" w:fill="auto"/>
            <w:noWrap/>
            <w:hideMark/>
          </w:tcPr>
          <w:p w14:paraId="0ACED3E2"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巴拿马</w:t>
            </w:r>
          </w:p>
        </w:tc>
      </w:tr>
      <w:tr w:rsidR="00820793" w:rsidRPr="00DC6455" w14:paraId="6C21E319" w14:textId="77777777" w:rsidTr="00C20320">
        <w:trPr>
          <w:gridBefore w:val="1"/>
          <w:gridAfter w:val="1"/>
          <w:wBefore w:w="17" w:type="dxa"/>
          <w:wAfter w:w="267" w:type="dxa"/>
          <w:trHeight w:val="270"/>
        </w:trPr>
        <w:tc>
          <w:tcPr>
            <w:tcW w:w="1756" w:type="dxa"/>
            <w:gridSpan w:val="2"/>
            <w:shd w:val="clear" w:color="auto" w:fill="auto"/>
            <w:noWrap/>
            <w:hideMark/>
          </w:tcPr>
          <w:p w14:paraId="0236BAFD" w14:textId="77777777" w:rsidR="00766D5E" w:rsidRDefault="00820793">
            <w:pPr>
              <w:widowControl/>
              <w:jc w:val="left"/>
              <w:rPr>
                <w:rFonts w:ascii="宋体" w:hAnsi="宋体" w:cs="宋体"/>
                <w:color w:val="000000"/>
                <w:kern w:val="0"/>
                <w:sz w:val="22"/>
              </w:rPr>
            </w:pPr>
            <w:r w:rsidRPr="00F10036">
              <w:t>PCN</w:t>
            </w:r>
          </w:p>
        </w:tc>
        <w:tc>
          <w:tcPr>
            <w:tcW w:w="6209" w:type="dxa"/>
            <w:gridSpan w:val="3"/>
            <w:shd w:val="clear" w:color="auto" w:fill="auto"/>
            <w:noWrap/>
            <w:hideMark/>
          </w:tcPr>
          <w:p w14:paraId="08B03D07"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皮特凯恩群岛</w:t>
            </w:r>
          </w:p>
        </w:tc>
      </w:tr>
      <w:tr w:rsidR="00820793" w:rsidRPr="00DC6455" w14:paraId="6821CBBD" w14:textId="77777777" w:rsidTr="00C20320">
        <w:trPr>
          <w:gridBefore w:val="1"/>
          <w:gridAfter w:val="1"/>
          <w:wBefore w:w="17" w:type="dxa"/>
          <w:wAfter w:w="267" w:type="dxa"/>
          <w:trHeight w:val="270"/>
        </w:trPr>
        <w:tc>
          <w:tcPr>
            <w:tcW w:w="1756" w:type="dxa"/>
            <w:gridSpan w:val="2"/>
            <w:shd w:val="clear" w:color="auto" w:fill="auto"/>
            <w:noWrap/>
            <w:hideMark/>
          </w:tcPr>
          <w:p w14:paraId="6B1237B2" w14:textId="77777777" w:rsidR="00766D5E" w:rsidRDefault="00820793">
            <w:pPr>
              <w:widowControl/>
              <w:jc w:val="left"/>
              <w:rPr>
                <w:rFonts w:ascii="宋体" w:hAnsi="宋体" w:cs="宋体"/>
                <w:color w:val="000000"/>
                <w:kern w:val="0"/>
                <w:sz w:val="22"/>
              </w:rPr>
            </w:pPr>
            <w:r w:rsidRPr="00F10036">
              <w:t>PER</w:t>
            </w:r>
          </w:p>
        </w:tc>
        <w:tc>
          <w:tcPr>
            <w:tcW w:w="6209" w:type="dxa"/>
            <w:gridSpan w:val="3"/>
            <w:shd w:val="clear" w:color="auto" w:fill="auto"/>
            <w:noWrap/>
            <w:hideMark/>
          </w:tcPr>
          <w:p w14:paraId="34EFA1E0"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秘鲁</w:t>
            </w:r>
          </w:p>
        </w:tc>
      </w:tr>
      <w:tr w:rsidR="00820793" w:rsidRPr="00DC6455" w14:paraId="704FAFB2" w14:textId="77777777" w:rsidTr="00C20320">
        <w:trPr>
          <w:gridBefore w:val="1"/>
          <w:gridAfter w:val="1"/>
          <w:wBefore w:w="17" w:type="dxa"/>
          <w:wAfter w:w="267" w:type="dxa"/>
          <w:trHeight w:val="270"/>
        </w:trPr>
        <w:tc>
          <w:tcPr>
            <w:tcW w:w="1756" w:type="dxa"/>
            <w:gridSpan w:val="2"/>
            <w:shd w:val="clear" w:color="auto" w:fill="auto"/>
            <w:noWrap/>
            <w:hideMark/>
          </w:tcPr>
          <w:p w14:paraId="739208CB" w14:textId="77777777" w:rsidR="00766D5E" w:rsidRDefault="00820793">
            <w:pPr>
              <w:widowControl/>
              <w:jc w:val="left"/>
              <w:rPr>
                <w:rFonts w:ascii="宋体" w:hAnsi="宋体" w:cs="宋体"/>
                <w:color w:val="000000"/>
                <w:kern w:val="0"/>
                <w:sz w:val="22"/>
              </w:rPr>
            </w:pPr>
            <w:r w:rsidRPr="00F10036">
              <w:t>PHL</w:t>
            </w:r>
          </w:p>
        </w:tc>
        <w:tc>
          <w:tcPr>
            <w:tcW w:w="6209" w:type="dxa"/>
            <w:gridSpan w:val="3"/>
            <w:shd w:val="clear" w:color="auto" w:fill="auto"/>
            <w:noWrap/>
            <w:hideMark/>
          </w:tcPr>
          <w:p w14:paraId="44684C9B"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菲律宾</w:t>
            </w:r>
          </w:p>
        </w:tc>
      </w:tr>
      <w:tr w:rsidR="00820793" w:rsidRPr="00DC6455" w14:paraId="2CE17B21" w14:textId="77777777" w:rsidTr="00C20320">
        <w:trPr>
          <w:gridBefore w:val="1"/>
          <w:gridAfter w:val="1"/>
          <w:wBefore w:w="17" w:type="dxa"/>
          <w:wAfter w:w="267" w:type="dxa"/>
          <w:trHeight w:val="270"/>
        </w:trPr>
        <w:tc>
          <w:tcPr>
            <w:tcW w:w="1756" w:type="dxa"/>
            <w:gridSpan w:val="2"/>
            <w:shd w:val="clear" w:color="auto" w:fill="auto"/>
            <w:noWrap/>
            <w:hideMark/>
          </w:tcPr>
          <w:p w14:paraId="3C143441" w14:textId="77777777" w:rsidR="00820793" w:rsidRPr="00F10036" w:rsidRDefault="00820793" w:rsidP="00820793">
            <w:pPr>
              <w:widowControl/>
              <w:jc w:val="left"/>
            </w:pPr>
            <w:r w:rsidRPr="00937BAF">
              <w:rPr>
                <w:rFonts w:hint="eastAsia"/>
              </w:rPr>
              <w:t>PLW</w:t>
            </w:r>
          </w:p>
        </w:tc>
        <w:tc>
          <w:tcPr>
            <w:tcW w:w="6209" w:type="dxa"/>
            <w:gridSpan w:val="3"/>
            <w:shd w:val="clear" w:color="auto" w:fill="auto"/>
            <w:noWrap/>
            <w:hideMark/>
          </w:tcPr>
          <w:p w14:paraId="6E256D5D" w14:textId="77777777" w:rsidR="00820793" w:rsidRPr="00BF0E76" w:rsidRDefault="00820793" w:rsidP="003F6E21">
            <w:pPr>
              <w:widowControl/>
              <w:jc w:val="left"/>
            </w:pPr>
            <w:r w:rsidRPr="00937BAF">
              <w:rPr>
                <w:rFonts w:hint="eastAsia"/>
              </w:rPr>
              <w:t>帕劳</w:t>
            </w:r>
          </w:p>
        </w:tc>
      </w:tr>
      <w:tr w:rsidR="00820793" w:rsidRPr="00DC6455" w14:paraId="28886ED0" w14:textId="77777777" w:rsidTr="00C20320">
        <w:trPr>
          <w:gridBefore w:val="1"/>
          <w:gridAfter w:val="1"/>
          <w:wBefore w:w="17" w:type="dxa"/>
          <w:wAfter w:w="267" w:type="dxa"/>
          <w:trHeight w:val="270"/>
        </w:trPr>
        <w:tc>
          <w:tcPr>
            <w:tcW w:w="1756" w:type="dxa"/>
            <w:gridSpan w:val="2"/>
            <w:shd w:val="clear" w:color="auto" w:fill="auto"/>
            <w:noWrap/>
            <w:hideMark/>
          </w:tcPr>
          <w:p w14:paraId="613D5BA8" w14:textId="77777777" w:rsidR="00766D5E" w:rsidRDefault="00820793">
            <w:pPr>
              <w:widowControl/>
              <w:jc w:val="left"/>
              <w:rPr>
                <w:rFonts w:ascii="宋体" w:hAnsi="宋体" w:cs="宋体"/>
                <w:color w:val="000000"/>
                <w:kern w:val="0"/>
                <w:sz w:val="22"/>
              </w:rPr>
            </w:pPr>
            <w:r w:rsidRPr="00F10036">
              <w:t>PNG</w:t>
            </w:r>
          </w:p>
        </w:tc>
        <w:tc>
          <w:tcPr>
            <w:tcW w:w="6209" w:type="dxa"/>
            <w:gridSpan w:val="3"/>
            <w:shd w:val="clear" w:color="auto" w:fill="auto"/>
            <w:noWrap/>
            <w:hideMark/>
          </w:tcPr>
          <w:p w14:paraId="09F21E7E"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巴布亚新几内亚独立国</w:t>
            </w:r>
          </w:p>
        </w:tc>
      </w:tr>
      <w:tr w:rsidR="00820793" w:rsidRPr="00DC6455" w14:paraId="3365A231" w14:textId="77777777" w:rsidTr="00C20320">
        <w:trPr>
          <w:gridBefore w:val="1"/>
          <w:gridAfter w:val="1"/>
          <w:wBefore w:w="17" w:type="dxa"/>
          <w:wAfter w:w="267" w:type="dxa"/>
          <w:trHeight w:val="270"/>
        </w:trPr>
        <w:tc>
          <w:tcPr>
            <w:tcW w:w="1756" w:type="dxa"/>
            <w:gridSpan w:val="2"/>
            <w:shd w:val="clear" w:color="auto" w:fill="auto"/>
            <w:noWrap/>
            <w:hideMark/>
          </w:tcPr>
          <w:p w14:paraId="150FED65" w14:textId="77777777" w:rsidR="00766D5E" w:rsidRDefault="00820793">
            <w:pPr>
              <w:widowControl/>
              <w:jc w:val="left"/>
              <w:rPr>
                <w:rFonts w:ascii="宋体" w:hAnsi="宋体" w:cs="宋体"/>
                <w:color w:val="000000"/>
                <w:kern w:val="0"/>
                <w:sz w:val="22"/>
              </w:rPr>
            </w:pPr>
            <w:r w:rsidRPr="00F10036">
              <w:t>POL</w:t>
            </w:r>
          </w:p>
        </w:tc>
        <w:tc>
          <w:tcPr>
            <w:tcW w:w="6209" w:type="dxa"/>
            <w:gridSpan w:val="3"/>
            <w:shd w:val="clear" w:color="auto" w:fill="auto"/>
            <w:noWrap/>
            <w:hideMark/>
          </w:tcPr>
          <w:p w14:paraId="1F12E847"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波兰</w:t>
            </w:r>
          </w:p>
        </w:tc>
      </w:tr>
      <w:tr w:rsidR="00820793" w:rsidRPr="00DC6455" w14:paraId="3E1677DB" w14:textId="77777777" w:rsidTr="00C20320">
        <w:trPr>
          <w:gridBefore w:val="1"/>
          <w:gridAfter w:val="1"/>
          <w:wBefore w:w="17" w:type="dxa"/>
          <w:wAfter w:w="267" w:type="dxa"/>
          <w:trHeight w:val="270"/>
        </w:trPr>
        <w:tc>
          <w:tcPr>
            <w:tcW w:w="1756" w:type="dxa"/>
            <w:gridSpan w:val="2"/>
            <w:shd w:val="clear" w:color="auto" w:fill="auto"/>
            <w:noWrap/>
            <w:hideMark/>
          </w:tcPr>
          <w:p w14:paraId="5D0C06B1" w14:textId="77777777" w:rsidR="00766D5E" w:rsidRDefault="00820793">
            <w:pPr>
              <w:widowControl/>
              <w:jc w:val="left"/>
              <w:rPr>
                <w:rFonts w:ascii="宋体" w:hAnsi="宋体" w:cs="宋体"/>
                <w:color w:val="000000"/>
                <w:kern w:val="0"/>
                <w:sz w:val="22"/>
              </w:rPr>
            </w:pPr>
            <w:r w:rsidRPr="00F10036">
              <w:t>PRI</w:t>
            </w:r>
          </w:p>
        </w:tc>
        <w:tc>
          <w:tcPr>
            <w:tcW w:w="6209" w:type="dxa"/>
            <w:gridSpan w:val="3"/>
            <w:shd w:val="clear" w:color="auto" w:fill="auto"/>
            <w:noWrap/>
            <w:hideMark/>
          </w:tcPr>
          <w:p w14:paraId="3169ACC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波多黎各</w:t>
            </w:r>
          </w:p>
        </w:tc>
      </w:tr>
      <w:tr w:rsidR="00820793" w:rsidRPr="00DC6455" w14:paraId="3D29EC15" w14:textId="77777777" w:rsidTr="00C20320">
        <w:trPr>
          <w:gridBefore w:val="1"/>
          <w:gridAfter w:val="1"/>
          <w:wBefore w:w="17" w:type="dxa"/>
          <w:wAfter w:w="267" w:type="dxa"/>
          <w:trHeight w:val="270"/>
        </w:trPr>
        <w:tc>
          <w:tcPr>
            <w:tcW w:w="1756" w:type="dxa"/>
            <w:gridSpan w:val="2"/>
            <w:shd w:val="clear" w:color="auto" w:fill="auto"/>
            <w:noWrap/>
            <w:hideMark/>
          </w:tcPr>
          <w:p w14:paraId="7F00E86B" w14:textId="77777777" w:rsidR="00766D5E" w:rsidRDefault="00820793">
            <w:pPr>
              <w:widowControl/>
              <w:jc w:val="left"/>
              <w:rPr>
                <w:rFonts w:ascii="宋体" w:hAnsi="宋体" w:cs="宋体"/>
                <w:color w:val="000000"/>
                <w:kern w:val="0"/>
                <w:sz w:val="22"/>
              </w:rPr>
            </w:pPr>
            <w:r w:rsidRPr="00F10036">
              <w:t>PRK</w:t>
            </w:r>
          </w:p>
        </w:tc>
        <w:tc>
          <w:tcPr>
            <w:tcW w:w="6209" w:type="dxa"/>
            <w:gridSpan w:val="3"/>
            <w:shd w:val="clear" w:color="auto" w:fill="auto"/>
            <w:noWrap/>
            <w:hideMark/>
          </w:tcPr>
          <w:p w14:paraId="60E1453C"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朝鲜</w:t>
            </w:r>
          </w:p>
        </w:tc>
      </w:tr>
      <w:tr w:rsidR="00820793" w:rsidRPr="00DC6455" w14:paraId="3FCD881C" w14:textId="77777777" w:rsidTr="00C20320">
        <w:trPr>
          <w:gridBefore w:val="1"/>
          <w:gridAfter w:val="1"/>
          <w:wBefore w:w="17" w:type="dxa"/>
          <w:wAfter w:w="267" w:type="dxa"/>
          <w:trHeight w:val="270"/>
        </w:trPr>
        <w:tc>
          <w:tcPr>
            <w:tcW w:w="1756" w:type="dxa"/>
            <w:gridSpan w:val="2"/>
            <w:shd w:val="clear" w:color="auto" w:fill="auto"/>
            <w:noWrap/>
            <w:hideMark/>
          </w:tcPr>
          <w:p w14:paraId="0C52C0F1" w14:textId="77777777" w:rsidR="00766D5E" w:rsidRDefault="00820793">
            <w:pPr>
              <w:widowControl/>
              <w:jc w:val="left"/>
              <w:rPr>
                <w:rFonts w:ascii="宋体" w:hAnsi="宋体" w:cs="宋体"/>
                <w:color w:val="000000"/>
                <w:kern w:val="0"/>
                <w:sz w:val="22"/>
              </w:rPr>
            </w:pPr>
            <w:r w:rsidRPr="00F10036">
              <w:t>PRT</w:t>
            </w:r>
          </w:p>
        </w:tc>
        <w:tc>
          <w:tcPr>
            <w:tcW w:w="6209" w:type="dxa"/>
            <w:gridSpan w:val="3"/>
            <w:shd w:val="clear" w:color="auto" w:fill="auto"/>
            <w:noWrap/>
            <w:hideMark/>
          </w:tcPr>
          <w:p w14:paraId="5DC092D3"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葡萄牙</w:t>
            </w:r>
          </w:p>
        </w:tc>
      </w:tr>
      <w:tr w:rsidR="00820793" w:rsidRPr="00DC6455" w14:paraId="1058B746" w14:textId="77777777" w:rsidTr="00C20320">
        <w:trPr>
          <w:gridBefore w:val="1"/>
          <w:gridAfter w:val="1"/>
          <w:wBefore w:w="17" w:type="dxa"/>
          <w:wAfter w:w="267" w:type="dxa"/>
          <w:trHeight w:val="270"/>
        </w:trPr>
        <w:tc>
          <w:tcPr>
            <w:tcW w:w="1756" w:type="dxa"/>
            <w:gridSpan w:val="2"/>
            <w:shd w:val="clear" w:color="auto" w:fill="auto"/>
            <w:noWrap/>
            <w:hideMark/>
          </w:tcPr>
          <w:p w14:paraId="4AEB83BF" w14:textId="77777777" w:rsidR="00766D5E" w:rsidRDefault="00820793">
            <w:pPr>
              <w:widowControl/>
              <w:jc w:val="left"/>
              <w:rPr>
                <w:rFonts w:ascii="宋体" w:hAnsi="宋体" w:cs="宋体"/>
                <w:color w:val="000000"/>
                <w:kern w:val="0"/>
                <w:sz w:val="22"/>
              </w:rPr>
            </w:pPr>
            <w:r w:rsidRPr="00F10036">
              <w:t>PRY</w:t>
            </w:r>
          </w:p>
        </w:tc>
        <w:tc>
          <w:tcPr>
            <w:tcW w:w="6209" w:type="dxa"/>
            <w:gridSpan w:val="3"/>
            <w:shd w:val="clear" w:color="auto" w:fill="auto"/>
            <w:noWrap/>
            <w:hideMark/>
          </w:tcPr>
          <w:p w14:paraId="482A0D9A"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巴拉圭</w:t>
            </w:r>
          </w:p>
        </w:tc>
      </w:tr>
      <w:tr w:rsidR="00820793" w:rsidRPr="00DC6455" w14:paraId="23757223" w14:textId="77777777" w:rsidTr="00C20320">
        <w:trPr>
          <w:gridBefore w:val="1"/>
          <w:gridAfter w:val="1"/>
          <w:wBefore w:w="17" w:type="dxa"/>
          <w:wAfter w:w="267" w:type="dxa"/>
          <w:trHeight w:val="270"/>
        </w:trPr>
        <w:tc>
          <w:tcPr>
            <w:tcW w:w="1756" w:type="dxa"/>
            <w:gridSpan w:val="2"/>
            <w:shd w:val="clear" w:color="auto" w:fill="auto"/>
            <w:noWrap/>
            <w:hideMark/>
          </w:tcPr>
          <w:p w14:paraId="367BA23E" w14:textId="77777777" w:rsidR="00766D5E" w:rsidRDefault="00820793">
            <w:pPr>
              <w:widowControl/>
              <w:jc w:val="left"/>
              <w:rPr>
                <w:rFonts w:ascii="宋体" w:hAnsi="宋体" w:cs="宋体"/>
                <w:color w:val="000000"/>
                <w:kern w:val="0"/>
                <w:sz w:val="22"/>
              </w:rPr>
            </w:pPr>
            <w:r w:rsidRPr="00F10036">
              <w:t>PST</w:t>
            </w:r>
          </w:p>
        </w:tc>
        <w:tc>
          <w:tcPr>
            <w:tcW w:w="6209" w:type="dxa"/>
            <w:gridSpan w:val="3"/>
            <w:shd w:val="clear" w:color="auto" w:fill="auto"/>
            <w:noWrap/>
            <w:hideMark/>
          </w:tcPr>
          <w:p w14:paraId="400BE5A3"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巴勒斯坦</w:t>
            </w:r>
          </w:p>
        </w:tc>
      </w:tr>
      <w:tr w:rsidR="00820793" w:rsidRPr="00DC6455" w14:paraId="6440C401" w14:textId="77777777" w:rsidTr="00C20320">
        <w:trPr>
          <w:gridBefore w:val="1"/>
          <w:gridAfter w:val="1"/>
          <w:wBefore w:w="17" w:type="dxa"/>
          <w:wAfter w:w="267" w:type="dxa"/>
          <w:trHeight w:val="270"/>
        </w:trPr>
        <w:tc>
          <w:tcPr>
            <w:tcW w:w="1756" w:type="dxa"/>
            <w:gridSpan w:val="2"/>
            <w:shd w:val="clear" w:color="auto" w:fill="auto"/>
            <w:noWrap/>
            <w:hideMark/>
          </w:tcPr>
          <w:p w14:paraId="6BA86CF9" w14:textId="77777777" w:rsidR="00766D5E" w:rsidRDefault="00820793">
            <w:pPr>
              <w:widowControl/>
              <w:jc w:val="left"/>
              <w:rPr>
                <w:rFonts w:ascii="宋体" w:hAnsi="宋体" w:cs="宋体"/>
                <w:color w:val="000000"/>
                <w:kern w:val="0"/>
                <w:sz w:val="22"/>
              </w:rPr>
            </w:pPr>
            <w:r w:rsidRPr="00F10036">
              <w:t>PYF</w:t>
            </w:r>
          </w:p>
        </w:tc>
        <w:tc>
          <w:tcPr>
            <w:tcW w:w="6209" w:type="dxa"/>
            <w:gridSpan w:val="3"/>
            <w:shd w:val="clear" w:color="auto" w:fill="auto"/>
            <w:noWrap/>
            <w:hideMark/>
          </w:tcPr>
          <w:p w14:paraId="37697881"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法属波利尼西亚</w:t>
            </w:r>
          </w:p>
        </w:tc>
      </w:tr>
      <w:tr w:rsidR="00820793" w:rsidRPr="00DC6455" w14:paraId="264E75D1" w14:textId="77777777" w:rsidTr="00C20320">
        <w:trPr>
          <w:gridBefore w:val="1"/>
          <w:gridAfter w:val="1"/>
          <w:wBefore w:w="17" w:type="dxa"/>
          <w:wAfter w:w="267" w:type="dxa"/>
          <w:trHeight w:val="270"/>
        </w:trPr>
        <w:tc>
          <w:tcPr>
            <w:tcW w:w="1756" w:type="dxa"/>
            <w:gridSpan w:val="2"/>
            <w:shd w:val="clear" w:color="auto" w:fill="auto"/>
            <w:noWrap/>
            <w:hideMark/>
          </w:tcPr>
          <w:p w14:paraId="23AC3DB8" w14:textId="77777777" w:rsidR="00766D5E" w:rsidRDefault="00820793">
            <w:pPr>
              <w:widowControl/>
              <w:jc w:val="left"/>
              <w:rPr>
                <w:rFonts w:ascii="宋体" w:hAnsi="宋体" w:cs="宋体"/>
                <w:color w:val="000000"/>
                <w:kern w:val="0"/>
                <w:sz w:val="22"/>
              </w:rPr>
            </w:pPr>
            <w:r w:rsidRPr="00F10036">
              <w:t>QAT</w:t>
            </w:r>
          </w:p>
        </w:tc>
        <w:tc>
          <w:tcPr>
            <w:tcW w:w="6209" w:type="dxa"/>
            <w:gridSpan w:val="3"/>
            <w:shd w:val="clear" w:color="auto" w:fill="auto"/>
            <w:noWrap/>
            <w:hideMark/>
          </w:tcPr>
          <w:p w14:paraId="21C89024"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卡塔尔</w:t>
            </w:r>
          </w:p>
        </w:tc>
      </w:tr>
      <w:tr w:rsidR="00820793" w:rsidRPr="00DC6455" w14:paraId="7431AA43" w14:textId="77777777" w:rsidTr="00C20320">
        <w:trPr>
          <w:gridBefore w:val="1"/>
          <w:gridAfter w:val="1"/>
          <w:wBefore w:w="17" w:type="dxa"/>
          <w:wAfter w:w="267" w:type="dxa"/>
          <w:trHeight w:val="270"/>
        </w:trPr>
        <w:tc>
          <w:tcPr>
            <w:tcW w:w="1756" w:type="dxa"/>
            <w:gridSpan w:val="2"/>
            <w:shd w:val="clear" w:color="auto" w:fill="auto"/>
            <w:noWrap/>
            <w:hideMark/>
          </w:tcPr>
          <w:p w14:paraId="2B0AAA5E" w14:textId="77777777" w:rsidR="00766D5E" w:rsidRDefault="00820793">
            <w:pPr>
              <w:widowControl/>
              <w:jc w:val="left"/>
              <w:rPr>
                <w:rFonts w:ascii="宋体" w:hAnsi="宋体" w:cs="宋体"/>
                <w:color w:val="000000"/>
                <w:kern w:val="0"/>
                <w:sz w:val="22"/>
              </w:rPr>
            </w:pPr>
            <w:r w:rsidRPr="00F10036">
              <w:t>REU</w:t>
            </w:r>
          </w:p>
        </w:tc>
        <w:tc>
          <w:tcPr>
            <w:tcW w:w="6209" w:type="dxa"/>
            <w:gridSpan w:val="3"/>
            <w:shd w:val="clear" w:color="auto" w:fill="auto"/>
            <w:noWrap/>
            <w:hideMark/>
          </w:tcPr>
          <w:p w14:paraId="5336B103"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留尼汪</w:t>
            </w:r>
          </w:p>
        </w:tc>
      </w:tr>
      <w:tr w:rsidR="00820793" w:rsidRPr="00DC6455" w14:paraId="318D7974" w14:textId="77777777" w:rsidTr="00C20320">
        <w:trPr>
          <w:gridBefore w:val="1"/>
          <w:gridAfter w:val="1"/>
          <w:wBefore w:w="17" w:type="dxa"/>
          <w:wAfter w:w="267" w:type="dxa"/>
          <w:trHeight w:val="270"/>
        </w:trPr>
        <w:tc>
          <w:tcPr>
            <w:tcW w:w="1756" w:type="dxa"/>
            <w:gridSpan w:val="2"/>
            <w:shd w:val="clear" w:color="auto" w:fill="auto"/>
            <w:noWrap/>
            <w:hideMark/>
          </w:tcPr>
          <w:p w14:paraId="305DB4F1" w14:textId="77777777" w:rsidR="00766D5E" w:rsidRDefault="00820793">
            <w:pPr>
              <w:widowControl/>
              <w:jc w:val="left"/>
              <w:rPr>
                <w:rFonts w:ascii="宋体" w:hAnsi="宋体" w:cs="宋体"/>
                <w:color w:val="000000"/>
                <w:kern w:val="0"/>
                <w:sz w:val="22"/>
              </w:rPr>
            </w:pPr>
            <w:r w:rsidRPr="00F10036">
              <w:t>ROM</w:t>
            </w:r>
          </w:p>
        </w:tc>
        <w:tc>
          <w:tcPr>
            <w:tcW w:w="6209" w:type="dxa"/>
            <w:gridSpan w:val="3"/>
            <w:shd w:val="clear" w:color="auto" w:fill="auto"/>
            <w:noWrap/>
            <w:hideMark/>
          </w:tcPr>
          <w:p w14:paraId="15F34AE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罗马尼亚</w:t>
            </w:r>
          </w:p>
        </w:tc>
      </w:tr>
      <w:tr w:rsidR="00820793" w:rsidRPr="00DC6455" w14:paraId="420E1229" w14:textId="77777777" w:rsidTr="00C20320">
        <w:trPr>
          <w:gridBefore w:val="1"/>
          <w:gridAfter w:val="1"/>
          <w:wBefore w:w="17" w:type="dxa"/>
          <w:wAfter w:w="267" w:type="dxa"/>
          <w:trHeight w:val="270"/>
        </w:trPr>
        <w:tc>
          <w:tcPr>
            <w:tcW w:w="1756" w:type="dxa"/>
            <w:gridSpan w:val="2"/>
            <w:shd w:val="clear" w:color="auto" w:fill="auto"/>
            <w:noWrap/>
            <w:hideMark/>
          </w:tcPr>
          <w:p w14:paraId="1B792272" w14:textId="77777777" w:rsidR="00766D5E" w:rsidRDefault="00820793">
            <w:pPr>
              <w:widowControl/>
              <w:jc w:val="left"/>
              <w:rPr>
                <w:rFonts w:ascii="宋体" w:hAnsi="宋体" w:cs="宋体"/>
                <w:color w:val="000000"/>
                <w:kern w:val="0"/>
                <w:sz w:val="22"/>
              </w:rPr>
            </w:pPr>
            <w:r w:rsidRPr="00F10036">
              <w:t>RUS</w:t>
            </w:r>
          </w:p>
        </w:tc>
        <w:tc>
          <w:tcPr>
            <w:tcW w:w="6209" w:type="dxa"/>
            <w:gridSpan w:val="3"/>
            <w:shd w:val="clear" w:color="auto" w:fill="auto"/>
            <w:noWrap/>
            <w:hideMark/>
          </w:tcPr>
          <w:p w14:paraId="112B37F3"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俄罗斯联邦</w:t>
            </w:r>
          </w:p>
        </w:tc>
      </w:tr>
      <w:tr w:rsidR="00820793" w:rsidRPr="00DC6455" w14:paraId="74A1ED86" w14:textId="77777777" w:rsidTr="00C20320">
        <w:trPr>
          <w:gridBefore w:val="1"/>
          <w:gridAfter w:val="1"/>
          <w:wBefore w:w="17" w:type="dxa"/>
          <w:wAfter w:w="267" w:type="dxa"/>
          <w:trHeight w:val="270"/>
        </w:trPr>
        <w:tc>
          <w:tcPr>
            <w:tcW w:w="1756" w:type="dxa"/>
            <w:gridSpan w:val="2"/>
            <w:shd w:val="clear" w:color="auto" w:fill="auto"/>
            <w:noWrap/>
            <w:hideMark/>
          </w:tcPr>
          <w:p w14:paraId="30DB812B" w14:textId="77777777" w:rsidR="00766D5E" w:rsidRDefault="00820793">
            <w:pPr>
              <w:widowControl/>
              <w:jc w:val="left"/>
              <w:rPr>
                <w:rFonts w:ascii="宋体" w:hAnsi="宋体" w:cs="宋体"/>
                <w:color w:val="000000"/>
                <w:kern w:val="0"/>
                <w:sz w:val="22"/>
              </w:rPr>
            </w:pPr>
            <w:r w:rsidRPr="00F10036">
              <w:t>RWA</w:t>
            </w:r>
          </w:p>
        </w:tc>
        <w:tc>
          <w:tcPr>
            <w:tcW w:w="6209" w:type="dxa"/>
            <w:gridSpan w:val="3"/>
            <w:shd w:val="clear" w:color="auto" w:fill="auto"/>
            <w:noWrap/>
            <w:hideMark/>
          </w:tcPr>
          <w:p w14:paraId="6FF71307"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卢旺达</w:t>
            </w:r>
          </w:p>
        </w:tc>
      </w:tr>
      <w:tr w:rsidR="00820793" w:rsidRPr="00DC6455" w14:paraId="6C76155F" w14:textId="77777777" w:rsidTr="00C20320">
        <w:trPr>
          <w:gridBefore w:val="1"/>
          <w:gridAfter w:val="1"/>
          <w:wBefore w:w="17" w:type="dxa"/>
          <w:wAfter w:w="267" w:type="dxa"/>
          <w:trHeight w:val="270"/>
        </w:trPr>
        <w:tc>
          <w:tcPr>
            <w:tcW w:w="1756" w:type="dxa"/>
            <w:gridSpan w:val="2"/>
            <w:shd w:val="clear" w:color="auto" w:fill="auto"/>
            <w:noWrap/>
            <w:hideMark/>
          </w:tcPr>
          <w:p w14:paraId="032222CC" w14:textId="77777777" w:rsidR="00766D5E" w:rsidRDefault="00820793">
            <w:pPr>
              <w:widowControl/>
              <w:jc w:val="left"/>
              <w:rPr>
                <w:rFonts w:ascii="宋体" w:hAnsi="宋体" w:cs="宋体"/>
                <w:color w:val="000000"/>
                <w:kern w:val="0"/>
                <w:sz w:val="22"/>
              </w:rPr>
            </w:pPr>
            <w:r w:rsidRPr="00F10036">
              <w:t>SAU</w:t>
            </w:r>
          </w:p>
        </w:tc>
        <w:tc>
          <w:tcPr>
            <w:tcW w:w="6209" w:type="dxa"/>
            <w:gridSpan w:val="3"/>
            <w:shd w:val="clear" w:color="auto" w:fill="auto"/>
            <w:noWrap/>
            <w:hideMark/>
          </w:tcPr>
          <w:p w14:paraId="4F9D9BFD"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沙特阿拉伯</w:t>
            </w:r>
          </w:p>
        </w:tc>
      </w:tr>
      <w:tr w:rsidR="00820793" w:rsidRPr="00DC6455" w14:paraId="59418CE1" w14:textId="77777777" w:rsidTr="00C20320">
        <w:trPr>
          <w:gridBefore w:val="1"/>
          <w:gridAfter w:val="1"/>
          <w:wBefore w:w="17" w:type="dxa"/>
          <w:wAfter w:w="267" w:type="dxa"/>
          <w:trHeight w:val="270"/>
        </w:trPr>
        <w:tc>
          <w:tcPr>
            <w:tcW w:w="1756" w:type="dxa"/>
            <w:gridSpan w:val="2"/>
            <w:shd w:val="clear" w:color="auto" w:fill="auto"/>
            <w:noWrap/>
            <w:hideMark/>
          </w:tcPr>
          <w:p w14:paraId="091ED3E7" w14:textId="77777777" w:rsidR="00766D5E" w:rsidRDefault="00820793">
            <w:pPr>
              <w:widowControl/>
              <w:jc w:val="left"/>
              <w:rPr>
                <w:rFonts w:ascii="宋体" w:hAnsi="宋体" w:cs="宋体"/>
                <w:color w:val="000000"/>
                <w:kern w:val="0"/>
                <w:sz w:val="22"/>
              </w:rPr>
            </w:pPr>
            <w:r w:rsidRPr="00F10036">
              <w:t>SDN</w:t>
            </w:r>
          </w:p>
        </w:tc>
        <w:tc>
          <w:tcPr>
            <w:tcW w:w="6209" w:type="dxa"/>
            <w:gridSpan w:val="3"/>
            <w:shd w:val="clear" w:color="auto" w:fill="auto"/>
            <w:noWrap/>
            <w:hideMark/>
          </w:tcPr>
          <w:p w14:paraId="7EB3F817"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苏丹</w:t>
            </w:r>
          </w:p>
        </w:tc>
      </w:tr>
      <w:tr w:rsidR="00820793" w:rsidRPr="00DC6455" w14:paraId="735C3275" w14:textId="77777777" w:rsidTr="00C20320">
        <w:trPr>
          <w:gridBefore w:val="1"/>
          <w:gridAfter w:val="1"/>
          <w:wBefore w:w="17" w:type="dxa"/>
          <w:wAfter w:w="267" w:type="dxa"/>
          <w:trHeight w:val="270"/>
        </w:trPr>
        <w:tc>
          <w:tcPr>
            <w:tcW w:w="1756" w:type="dxa"/>
            <w:gridSpan w:val="2"/>
            <w:shd w:val="clear" w:color="auto" w:fill="auto"/>
            <w:noWrap/>
            <w:hideMark/>
          </w:tcPr>
          <w:p w14:paraId="42C67DC3" w14:textId="77777777" w:rsidR="00766D5E" w:rsidRDefault="00820793">
            <w:pPr>
              <w:widowControl/>
              <w:jc w:val="left"/>
              <w:rPr>
                <w:rFonts w:ascii="宋体" w:hAnsi="宋体" w:cs="宋体"/>
                <w:color w:val="000000"/>
                <w:kern w:val="0"/>
                <w:sz w:val="22"/>
              </w:rPr>
            </w:pPr>
            <w:r w:rsidRPr="00F10036">
              <w:t>SEN</w:t>
            </w:r>
          </w:p>
        </w:tc>
        <w:tc>
          <w:tcPr>
            <w:tcW w:w="6209" w:type="dxa"/>
            <w:gridSpan w:val="3"/>
            <w:shd w:val="clear" w:color="auto" w:fill="auto"/>
            <w:noWrap/>
            <w:hideMark/>
          </w:tcPr>
          <w:p w14:paraId="53D37C81"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塞内加尔</w:t>
            </w:r>
          </w:p>
        </w:tc>
      </w:tr>
      <w:tr w:rsidR="00820793" w:rsidRPr="00DC6455" w14:paraId="0C688AD1" w14:textId="77777777" w:rsidTr="00C20320">
        <w:trPr>
          <w:gridBefore w:val="1"/>
          <w:gridAfter w:val="1"/>
          <w:wBefore w:w="17" w:type="dxa"/>
          <w:wAfter w:w="267" w:type="dxa"/>
          <w:trHeight w:val="270"/>
        </w:trPr>
        <w:tc>
          <w:tcPr>
            <w:tcW w:w="1756" w:type="dxa"/>
            <w:gridSpan w:val="2"/>
            <w:shd w:val="clear" w:color="auto" w:fill="auto"/>
            <w:noWrap/>
            <w:hideMark/>
          </w:tcPr>
          <w:p w14:paraId="3308AB4A" w14:textId="77777777" w:rsidR="00766D5E" w:rsidRDefault="00820793">
            <w:pPr>
              <w:widowControl/>
              <w:jc w:val="left"/>
              <w:rPr>
                <w:rFonts w:ascii="宋体" w:hAnsi="宋体" w:cs="宋体"/>
                <w:color w:val="000000"/>
                <w:kern w:val="0"/>
                <w:sz w:val="22"/>
              </w:rPr>
            </w:pPr>
            <w:r w:rsidRPr="00F10036">
              <w:t>SGP</w:t>
            </w:r>
          </w:p>
        </w:tc>
        <w:tc>
          <w:tcPr>
            <w:tcW w:w="6209" w:type="dxa"/>
            <w:gridSpan w:val="3"/>
            <w:shd w:val="clear" w:color="auto" w:fill="auto"/>
            <w:noWrap/>
            <w:hideMark/>
          </w:tcPr>
          <w:p w14:paraId="6EA0083A"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新加坡</w:t>
            </w:r>
          </w:p>
        </w:tc>
      </w:tr>
      <w:tr w:rsidR="00820793" w:rsidRPr="00DC6455" w14:paraId="48AD469D" w14:textId="77777777" w:rsidTr="00C20320">
        <w:trPr>
          <w:gridBefore w:val="1"/>
          <w:gridAfter w:val="1"/>
          <w:wBefore w:w="17" w:type="dxa"/>
          <w:wAfter w:w="267" w:type="dxa"/>
          <w:trHeight w:val="270"/>
        </w:trPr>
        <w:tc>
          <w:tcPr>
            <w:tcW w:w="1756" w:type="dxa"/>
            <w:gridSpan w:val="2"/>
            <w:shd w:val="clear" w:color="auto" w:fill="auto"/>
            <w:noWrap/>
            <w:hideMark/>
          </w:tcPr>
          <w:p w14:paraId="21A21D37" w14:textId="77777777" w:rsidR="00820793" w:rsidRPr="00F10036" w:rsidRDefault="00820793" w:rsidP="00820793">
            <w:pPr>
              <w:widowControl/>
              <w:jc w:val="left"/>
            </w:pPr>
            <w:r w:rsidRPr="00315E74">
              <w:rPr>
                <w:rFonts w:hint="eastAsia"/>
              </w:rPr>
              <w:t>SGS</w:t>
            </w:r>
          </w:p>
        </w:tc>
        <w:tc>
          <w:tcPr>
            <w:tcW w:w="6209" w:type="dxa"/>
            <w:gridSpan w:val="3"/>
            <w:shd w:val="clear" w:color="auto" w:fill="auto"/>
            <w:noWrap/>
            <w:hideMark/>
          </w:tcPr>
          <w:p w14:paraId="63477DAD" w14:textId="77777777" w:rsidR="00820793" w:rsidRPr="00BF0E76" w:rsidRDefault="00820793" w:rsidP="003F6E21">
            <w:pPr>
              <w:widowControl/>
              <w:jc w:val="left"/>
            </w:pPr>
            <w:r w:rsidRPr="00315E74">
              <w:rPr>
                <w:rFonts w:hint="eastAsia"/>
              </w:rPr>
              <w:t>南乔治亚岛和南桑德韦奇岛</w:t>
            </w:r>
          </w:p>
        </w:tc>
      </w:tr>
      <w:tr w:rsidR="00820793" w:rsidRPr="00DC6455" w14:paraId="0E188816" w14:textId="77777777" w:rsidTr="00C20320">
        <w:trPr>
          <w:gridBefore w:val="1"/>
          <w:gridAfter w:val="1"/>
          <w:wBefore w:w="17" w:type="dxa"/>
          <w:wAfter w:w="267" w:type="dxa"/>
          <w:trHeight w:val="270"/>
        </w:trPr>
        <w:tc>
          <w:tcPr>
            <w:tcW w:w="1756" w:type="dxa"/>
            <w:gridSpan w:val="2"/>
            <w:shd w:val="clear" w:color="auto" w:fill="auto"/>
            <w:noWrap/>
            <w:hideMark/>
          </w:tcPr>
          <w:p w14:paraId="3A7ADD09" w14:textId="77777777" w:rsidR="00766D5E" w:rsidRDefault="00820793">
            <w:pPr>
              <w:widowControl/>
              <w:jc w:val="left"/>
              <w:rPr>
                <w:rFonts w:ascii="宋体" w:hAnsi="宋体" w:cs="宋体"/>
                <w:color w:val="000000"/>
                <w:kern w:val="0"/>
                <w:sz w:val="22"/>
              </w:rPr>
            </w:pPr>
            <w:r w:rsidRPr="00F10036">
              <w:t>SHN</w:t>
            </w:r>
          </w:p>
        </w:tc>
        <w:tc>
          <w:tcPr>
            <w:tcW w:w="6209" w:type="dxa"/>
            <w:gridSpan w:val="3"/>
            <w:shd w:val="clear" w:color="auto" w:fill="auto"/>
            <w:noWrap/>
            <w:hideMark/>
          </w:tcPr>
          <w:p w14:paraId="167E809B"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圣赫勒拿</w:t>
            </w:r>
          </w:p>
        </w:tc>
      </w:tr>
      <w:tr w:rsidR="00820793" w:rsidRPr="00DC6455" w14:paraId="20B95FB3" w14:textId="77777777" w:rsidTr="00C20320">
        <w:trPr>
          <w:gridBefore w:val="1"/>
          <w:gridAfter w:val="1"/>
          <w:wBefore w:w="17" w:type="dxa"/>
          <w:wAfter w:w="267" w:type="dxa"/>
          <w:trHeight w:val="270"/>
        </w:trPr>
        <w:tc>
          <w:tcPr>
            <w:tcW w:w="1756" w:type="dxa"/>
            <w:gridSpan w:val="2"/>
            <w:shd w:val="clear" w:color="auto" w:fill="auto"/>
            <w:noWrap/>
            <w:hideMark/>
          </w:tcPr>
          <w:p w14:paraId="5E297C4C" w14:textId="77777777" w:rsidR="00766D5E" w:rsidRDefault="00820793">
            <w:pPr>
              <w:widowControl/>
              <w:jc w:val="left"/>
              <w:rPr>
                <w:rFonts w:ascii="宋体" w:hAnsi="宋体" w:cs="宋体"/>
                <w:color w:val="000000"/>
                <w:kern w:val="0"/>
                <w:sz w:val="22"/>
              </w:rPr>
            </w:pPr>
            <w:r w:rsidRPr="00F10036">
              <w:t>SJM</w:t>
            </w:r>
          </w:p>
        </w:tc>
        <w:tc>
          <w:tcPr>
            <w:tcW w:w="6209" w:type="dxa"/>
            <w:gridSpan w:val="3"/>
            <w:shd w:val="clear" w:color="auto" w:fill="auto"/>
            <w:noWrap/>
            <w:hideMark/>
          </w:tcPr>
          <w:p w14:paraId="7892544F"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斯瓦尔巴群岛</w:t>
            </w:r>
          </w:p>
        </w:tc>
      </w:tr>
      <w:tr w:rsidR="00820793" w:rsidRPr="00DC6455" w14:paraId="4A8FF0FB" w14:textId="77777777" w:rsidTr="00C20320">
        <w:trPr>
          <w:gridBefore w:val="1"/>
          <w:gridAfter w:val="1"/>
          <w:wBefore w:w="17" w:type="dxa"/>
          <w:wAfter w:w="267" w:type="dxa"/>
          <w:trHeight w:val="270"/>
        </w:trPr>
        <w:tc>
          <w:tcPr>
            <w:tcW w:w="1756" w:type="dxa"/>
            <w:gridSpan w:val="2"/>
            <w:shd w:val="clear" w:color="auto" w:fill="auto"/>
            <w:noWrap/>
            <w:hideMark/>
          </w:tcPr>
          <w:p w14:paraId="02991964" w14:textId="77777777" w:rsidR="00766D5E" w:rsidRDefault="00820793">
            <w:pPr>
              <w:widowControl/>
              <w:jc w:val="left"/>
              <w:rPr>
                <w:rFonts w:ascii="宋体" w:hAnsi="宋体" w:cs="宋体"/>
                <w:color w:val="000000"/>
                <w:kern w:val="0"/>
                <w:sz w:val="22"/>
              </w:rPr>
            </w:pPr>
            <w:r w:rsidRPr="00F10036">
              <w:t>SLB</w:t>
            </w:r>
          </w:p>
        </w:tc>
        <w:tc>
          <w:tcPr>
            <w:tcW w:w="6209" w:type="dxa"/>
            <w:gridSpan w:val="3"/>
            <w:shd w:val="clear" w:color="auto" w:fill="auto"/>
            <w:noWrap/>
            <w:hideMark/>
          </w:tcPr>
          <w:p w14:paraId="466FD01E"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所罗门群岛</w:t>
            </w:r>
          </w:p>
        </w:tc>
      </w:tr>
      <w:tr w:rsidR="00820793" w:rsidRPr="00DC6455" w14:paraId="11D2E208" w14:textId="77777777" w:rsidTr="00C20320">
        <w:trPr>
          <w:gridBefore w:val="1"/>
          <w:gridAfter w:val="1"/>
          <w:wBefore w:w="17" w:type="dxa"/>
          <w:wAfter w:w="267" w:type="dxa"/>
          <w:trHeight w:val="270"/>
        </w:trPr>
        <w:tc>
          <w:tcPr>
            <w:tcW w:w="1756" w:type="dxa"/>
            <w:gridSpan w:val="2"/>
            <w:shd w:val="clear" w:color="auto" w:fill="auto"/>
            <w:noWrap/>
            <w:hideMark/>
          </w:tcPr>
          <w:p w14:paraId="0F1CB51D" w14:textId="77777777" w:rsidR="00766D5E" w:rsidRDefault="00820793">
            <w:pPr>
              <w:widowControl/>
              <w:jc w:val="left"/>
              <w:rPr>
                <w:rFonts w:ascii="宋体" w:hAnsi="宋体" w:cs="宋体"/>
                <w:color w:val="000000"/>
                <w:kern w:val="0"/>
                <w:sz w:val="22"/>
              </w:rPr>
            </w:pPr>
            <w:r w:rsidRPr="00F10036">
              <w:t>SLE</w:t>
            </w:r>
          </w:p>
        </w:tc>
        <w:tc>
          <w:tcPr>
            <w:tcW w:w="6209" w:type="dxa"/>
            <w:gridSpan w:val="3"/>
            <w:shd w:val="clear" w:color="auto" w:fill="auto"/>
            <w:noWrap/>
            <w:hideMark/>
          </w:tcPr>
          <w:p w14:paraId="5B5CCA8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塞拉利昂</w:t>
            </w:r>
          </w:p>
        </w:tc>
      </w:tr>
      <w:tr w:rsidR="00820793" w:rsidRPr="00DC6455" w14:paraId="1CB81FF9" w14:textId="77777777" w:rsidTr="00C20320">
        <w:trPr>
          <w:gridBefore w:val="1"/>
          <w:gridAfter w:val="1"/>
          <w:wBefore w:w="17" w:type="dxa"/>
          <w:wAfter w:w="267" w:type="dxa"/>
          <w:trHeight w:val="270"/>
        </w:trPr>
        <w:tc>
          <w:tcPr>
            <w:tcW w:w="1756" w:type="dxa"/>
            <w:gridSpan w:val="2"/>
            <w:shd w:val="clear" w:color="auto" w:fill="auto"/>
            <w:noWrap/>
            <w:hideMark/>
          </w:tcPr>
          <w:p w14:paraId="623614D6" w14:textId="77777777" w:rsidR="00766D5E" w:rsidRDefault="00820793">
            <w:pPr>
              <w:widowControl/>
              <w:jc w:val="left"/>
              <w:rPr>
                <w:rFonts w:ascii="宋体" w:hAnsi="宋体" w:cs="宋体"/>
                <w:color w:val="000000"/>
                <w:kern w:val="0"/>
                <w:sz w:val="22"/>
              </w:rPr>
            </w:pPr>
            <w:r w:rsidRPr="00F10036">
              <w:t>SLV</w:t>
            </w:r>
          </w:p>
        </w:tc>
        <w:tc>
          <w:tcPr>
            <w:tcW w:w="6209" w:type="dxa"/>
            <w:gridSpan w:val="3"/>
            <w:shd w:val="clear" w:color="auto" w:fill="auto"/>
            <w:noWrap/>
            <w:hideMark/>
          </w:tcPr>
          <w:p w14:paraId="4FCA3DF8"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萨尔瓦多</w:t>
            </w:r>
          </w:p>
        </w:tc>
      </w:tr>
      <w:tr w:rsidR="00820793" w:rsidRPr="00DC6455" w14:paraId="4B4BA130" w14:textId="77777777" w:rsidTr="00C20320">
        <w:trPr>
          <w:gridBefore w:val="1"/>
          <w:gridAfter w:val="1"/>
          <w:wBefore w:w="17" w:type="dxa"/>
          <w:wAfter w:w="267" w:type="dxa"/>
          <w:trHeight w:val="270"/>
        </w:trPr>
        <w:tc>
          <w:tcPr>
            <w:tcW w:w="1756" w:type="dxa"/>
            <w:gridSpan w:val="2"/>
            <w:shd w:val="clear" w:color="auto" w:fill="auto"/>
            <w:noWrap/>
            <w:hideMark/>
          </w:tcPr>
          <w:p w14:paraId="5EAF54DE" w14:textId="77777777" w:rsidR="00766D5E" w:rsidRDefault="00820793">
            <w:pPr>
              <w:widowControl/>
              <w:jc w:val="left"/>
              <w:rPr>
                <w:rFonts w:ascii="宋体" w:hAnsi="宋体" w:cs="宋体"/>
                <w:color w:val="000000"/>
                <w:kern w:val="0"/>
                <w:sz w:val="22"/>
              </w:rPr>
            </w:pPr>
            <w:r w:rsidRPr="00F10036">
              <w:t>SMR</w:t>
            </w:r>
          </w:p>
        </w:tc>
        <w:tc>
          <w:tcPr>
            <w:tcW w:w="6209" w:type="dxa"/>
            <w:gridSpan w:val="3"/>
            <w:shd w:val="clear" w:color="auto" w:fill="auto"/>
            <w:noWrap/>
            <w:hideMark/>
          </w:tcPr>
          <w:p w14:paraId="0757B872"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圣马力诺</w:t>
            </w:r>
          </w:p>
        </w:tc>
      </w:tr>
      <w:tr w:rsidR="00820793" w:rsidRPr="00DC6455" w14:paraId="3D76C0DD" w14:textId="77777777" w:rsidTr="00C20320">
        <w:trPr>
          <w:gridBefore w:val="1"/>
          <w:gridAfter w:val="1"/>
          <w:wBefore w:w="17" w:type="dxa"/>
          <w:wAfter w:w="267" w:type="dxa"/>
          <w:trHeight w:val="270"/>
        </w:trPr>
        <w:tc>
          <w:tcPr>
            <w:tcW w:w="1756" w:type="dxa"/>
            <w:gridSpan w:val="2"/>
            <w:shd w:val="clear" w:color="auto" w:fill="auto"/>
            <w:noWrap/>
            <w:hideMark/>
          </w:tcPr>
          <w:p w14:paraId="2F739BFC" w14:textId="77777777" w:rsidR="00766D5E" w:rsidRDefault="00820793">
            <w:pPr>
              <w:widowControl/>
              <w:jc w:val="left"/>
              <w:rPr>
                <w:rFonts w:ascii="宋体" w:hAnsi="宋体" w:cs="宋体"/>
                <w:color w:val="000000"/>
                <w:kern w:val="0"/>
                <w:sz w:val="22"/>
              </w:rPr>
            </w:pPr>
            <w:r w:rsidRPr="00F10036">
              <w:t>SOM</w:t>
            </w:r>
          </w:p>
        </w:tc>
        <w:tc>
          <w:tcPr>
            <w:tcW w:w="6209" w:type="dxa"/>
            <w:gridSpan w:val="3"/>
            <w:shd w:val="clear" w:color="auto" w:fill="auto"/>
            <w:noWrap/>
            <w:hideMark/>
          </w:tcPr>
          <w:p w14:paraId="0133DB75"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索马里</w:t>
            </w:r>
          </w:p>
        </w:tc>
      </w:tr>
      <w:tr w:rsidR="00820793" w:rsidRPr="00DC6455" w14:paraId="2D6DCB58" w14:textId="77777777" w:rsidTr="00C20320">
        <w:trPr>
          <w:gridBefore w:val="1"/>
          <w:gridAfter w:val="1"/>
          <w:wBefore w:w="17" w:type="dxa"/>
          <w:wAfter w:w="267" w:type="dxa"/>
          <w:trHeight w:val="270"/>
        </w:trPr>
        <w:tc>
          <w:tcPr>
            <w:tcW w:w="1756" w:type="dxa"/>
            <w:gridSpan w:val="2"/>
            <w:shd w:val="clear" w:color="auto" w:fill="auto"/>
            <w:noWrap/>
            <w:hideMark/>
          </w:tcPr>
          <w:p w14:paraId="0FD1C252" w14:textId="77777777" w:rsidR="00766D5E" w:rsidRDefault="00820793">
            <w:pPr>
              <w:widowControl/>
              <w:jc w:val="left"/>
              <w:rPr>
                <w:rFonts w:ascii="宋体" w:hAnsi="宋体" w:cs="宋体"/>
                <w:color w:val="000000"/>
                <w:kern w:val="0"/>
                <w:sz w:val="22"/>
              </w:rPr>
            </w:pPr>
            <w:r w:rsidRPr="00F10036">
              <w:t>SPM</w:t>
            </w:r>
          </w:p>
        </w:tc>
        <w:tc>
          <w:tcPr>
            <w:tcW w:w="6209" w:type="dxa"/>
            <w:gridSpan w:val="3"/>
            <w:shd w:val="clear" w:color="auto" w:fill="auto"/>
            <w:noWrap/>
            <w:hideMark/>
          </w:tcPr>
          <w:p w14:paraId="7D186F2B"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圣皮埃尔和密克隆</w:t>
            </w:r>
          </w:p>
        </w:tc>
      </w:tr>
      <w:tr w:rsidR="00820793" w:rsidRPr="00DC6455" w14:paraId="147C0125" w14:textId="77777777" w:rsidTr="00C20320">
        <w:trPr>
          <w:gridBefore w:val="1"/>
          <w:gridAfter w:val="1"/>
          <w:wBefore w:w="17" w:type="dxa"/>
          <w:wAfter w:w="267" w:type="dxa"/>
          <w:trHeight w:val="270"/>
        </w:trPr>
        <w:tc>
          <w:tcPr>
            <w:tcW w:w="1756" w:type="dxa"/>
            <w:gridSpan w:val="2"/>
            <w:shd w:val="clear" w:color="auto" w:fill="auto"/>
            <w:noWrap/>
            <w:hideMark/>
          </w:tcPr>
          <w:p w14:paraId="681EB938" w14:textId="77777777" w:rsidR="00766D5E" w:rsidRDefault="00820793">
            <w:pPr>
              <w:widowControl/>
              <w:jc w:val="left"/>
              <w:rPr>
                <w:rFonts w:ascii="宋体" w:hAnsi="宋体" w:cs="宋体"/>
                <w:color w:val="000000"/>
                <w:kern w:val="0"/>
                <w:sz w:val="22"/>
              </w:rPr>
            </w:pPr>
            <w:r w:rsidRPr="00F10036">
              <w:t>STP</w:t>
            </w:r>
          </w:p>
        </w:tc>
        <w:tc>
          <w:tcPr>
            <w:tcW w:w="6209" w:type="dxa"/>
            <w:gridSpan w:val="3"/>
            <w:shd w:val="clear" w:color="auto" w:fill="auto"/>
            <w:noWrap/>
            <w:hideMark/>
          </w:tcPr>
          <w:p w14:paraId="7DB499C4"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圣多美和普林西比</w:t>
            </w:r>
          </w:p>
        </w:tc>
      </w:tr>
      <w:tr w:rsidR="00820793" w:rsidRPr="00DC6455" w14:paraId="0435EDFF" w14:textId="77777777" w:rsidTr="00C20320">
        <w:trPr>
          <w:gridBefore w:val="1"/>
          <w:gridAfter w:val="1"/>
          <w:wBefore w:w="17" w:type="dxa"/>
          <w:wAfter w:w="267" w:type="dxa"/>
          <w:trHeight w:val="270"/>
        </w:trPr>
        <w:tc>
          <w:tcPr>
            <w:tcW w:w="1756" w:type="dxa"/>
            <w:gridSpan w:val="2"/>
            <w:shd w:val="clear" w:color="auto" w:fill="auto"/>
            <w:noWrap/>
            <w:hideMark/>
          </w:tcPr>
          <w:p w14:paraId="7444B58A" w14:textId="77777777" w:rsidR="00766D5E" w:rsidRDefault="00820793">
            <w:pPr>
              <w:widowControl/>
              <w:jc w:val="left"/>
              <w:rPr>
                <w:rFonts w:ascii="宋体" w:hAnsi="宋体" w:cs="宋体"/>
                <w:color w:val="000000"/>
                <w:kern w:val="0"/>
                <w:sz w:val="22"/>
              </w:rPr>
            </w:pPr>
            <w:r w:rsidRPr="00F10036">
              <w:t>SUR</w:t>
            </w:r>
          </w:p>
        </w:tc>
        <w:tc>
          <w:tcPr>
            <w:tcW w:w="6209" w:type="dxa"/>
            <w:gridSpan w:val="3"/>
            <w:shd w:val="clear" w:color="auto" w:fill="auto"/>
            <w:noWrap/>
            <w:hideMark/>
          </w:tcPr>
          <w:p w14:paraId="0AF56BD1"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苏里南共和国</w:t>
            </w:r>
          </w:p>
        </w:tc>
      </w:tr>
      <w:tr w:rsidR="00820793" w:rsidRPr="00DC6455" w14:paraId="40B84391" w14:textId="77777777" w:rsidTr="00C20320">
        <w:trPr>
          <w:gridBefore w:val="1"/>
          <w:gridAfter w:val="1"/>
          <w:wBefore w:w="17" w:type="dxa"/>
          <w:wAfter w:w="267" w:type="dxa"/>
          <w:trHeight w:val="270"/>
        </w:trPr>
        <w:tc>
          <w:tcPr>
            <w:tcW w:w="1756" w:type="dxa"/>
            <w:gridSpan w:val="2"/>
            <w:shd w:val="clear" w:color="auto" w:fill="auto"/>
            <w:noWrap/>
            <w:hideMark/>
          </w:tcPr>
          <w:p w14:paraId="23F8048A" w14:textId="77777777" w:rsidR="00766D5E" w:rsidRDefault="00820793">
            <w:pPr>
              <w:widowControl/>
              <w:jc w:val="left"/>
              <w:rPr>
                <w:rFonts w:ascii="宋体" w:hAnsi="宋体" w:cs="宋体"/>
                <w:color w:val="000000"/>
                <w:kern w:val="0"/>
                <w:sz w:val="22"/>
              </w:rPr>
            </w:pPr>
            <w:r w:rsidRPr="00F10036">
              <w:t>SVK</w:t>
            </w:r>
          </w:p>
        </w:tc>
        <w:tc>
          <w:tcPr>
            <w:tcW w:w="6209" w:type="dxa"/>
            <w:gridSpan w:val="3"/>
            <w:shd w:val="clear" w:color="auto" w:fill="auto"/>
            <w:noWrap/>
            <w:hideMark/>
          </w:tcPr>
          <w:p w14:paraId="7CD2DEBF"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斯洛伐克</w:t>
            </w:r>
          </w:p>
        </w:tc>
      </w:tr>
      <w:tr w:rsidR="00820793" w:rsidRPr="00DC6455" w14:paraId="268D1A3A" w14:textId="77777777" w:rsidTr="00C20320">
        <w:trPr>
          <w:gridBefore w:val="1"/>
          <w:gridAfter w:val="1"/>
          <w:wBefore w:w="17" w:type="dxa"/>
          <w:wAfter w:w="267" w:type="dxa"/>
          <w:trHeight w:val="270"/>
        </w:trPr>
        <w:tc>
          <w:tcPr>
            <w:tcW w:w="1756" w:type="dxa"/>
            <w:gridSpan w:val="2"/>
            <w:shd w:val="clear" w:color="auto" w:fill="auto"/>
            <w:noWrap/>
            <w:hideMark/>
          </w:tcPr>
          <w:p w14:paraId="7804E704" w14:textId="77777777" w:rsidR="00766D5E" w:rsidRDefault="00820793">
            <w:pPr>
              <w:widowControl/>
              <w:jc w:val="left"/>
              <w:rPr>
                <w:rFonts w:ascii="宋体" w:hAnsi="宋体" w:cs="宋体"/>
                <w:color w:val="000000"/>
                <w:kern w:val="0"/>
                <w:sz w:val="22"/>
              </w:rPr>
            </w:pPr>
            <w:r w:rsidRPr="00F10036">
              <w:t>SVN</w:t>
            </w:r>
          </w:p>
        </w:tc>
        <w:tc>
          <w:tcPr>
            <w:tcW w:w="6209" w:type="dxa"/>
            <w:gridSpan w:val="3"/>
            <w:shd w:val="clear" w:color="auto" w:fill="auto"/>
            <w:noWrap/>
            <w:hideMark/>
          </w:tcPr>
          <w:p w14:paraId="6F1F8062"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斯洛文尼亚</w:t>
            </w:r>
          </w:p>
        </w:tc>
      </w:tr>
      <w:tr w:rsidR="00820793" w:rsidRPr="00DC6455" w14:paraId="2B7E4A1E" w14:textId="77777777" w:rsidTr="00C20320">
        <w:trPr>
          <w:gridBefore w:val="1"/>
          <w:gridAfter w:val="1"/>
          <w:wBefore w:w="17" w:type="dxa"/>
          <w:wAfter w:w="267" w:type="dxa"/>
          <w:trHeight w:val="270"/>
        </w:trPr>
        <w:tc>
          <w:tcPr>
            <w:tcW w:w="1756" w:type="dxa"/>
            <w:gridSpan w:val="2"/>
            <w:shd w:val="clear" w:color="auto" w:fill="auto"/>
            <w:noWrap/>
            <w:hideMark/>
          </w:tcPr>
          <w:p w14:paraId="0E33E8D5" w14:textId="77777777" w:rsidR="00766D5E" w:rsidRDefault="00820793">
            <w:pPr>
              <w:widowControl/>
              <w:jc w:val="left"/>
              <w:rPr>
                <w:rFonts w:ascii="宋体" w:hAnsi="宋体" w:cs="宋体"/>
                <w:color w:val="000000"/>
                <w:kern w:val="0"/>
                <w:sz w:val="22"/>
              </w:rPr>
            </w:pPr>
            <w:r w:rsidRPr="00F10036">
              <w:t>SWE</w:t>
            </w:r>
          </w:p>
        </w:tc>
        <w:tc>
          <w:tcPr>
            <w:tcW w:w="6209" w:type="dxa"/>
            <w:gridSpan w:val="3"/>
            <w:shd w:val="clear" w:color="auto" w:fill="auto"/>
            <w:noWrap/>
            <w:hideMark/>
          </w:tcPr>
          <w:p w14:paraId="7877EAF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瑞典</w:t>
            </w:r>
          </w:p>
        </w:tc>
      </w:tr>
      <w:tr w:rsidR="00820793" w:rsidRPr="00DC6455" w14:paraId="63CE93AD" w14:textId="77777777" w:rsidTr="00C20320">
        <w:trPr>
          <w:gridBefore w:val="1"/>
          <w:gridAfter w:val="1"/>
          <w:wBefore w:w="17" w:type="dxa"/>
          <w:wAfter w:w="267" w:type="dxa"/>
          <w:trHeight w:val="270"/>
        </w:trPr>
        <w:tc>
          <w:tcPr>
            <w:tcW w:w="1756" w:type="dxa"/>
            <w:gridSpan w:val="2"/>
            <w:shd w:val="clear" w:color="auto" w:fill="auto"/>
            <w:noWrap/>
            <w:hideMark/>
          </w:tcPr>
          <w:p w14:paraId="26EE3DE3" w14:textId="77777777" w:rsidR="00766D5E" w:rsidRDefault="00820793">
            <w:pPr>
              <w:widowControl/>
              <w:jc w:val="left"/>
              <w:rPr>
                <w:rFonts w:ascii="宋体" w:hAnsi="宋体" w:cs="宋体"/>
                <w:color w:val="000000"/>
                <w:kern w:val="0"/>
                <w:sz w:val="22"/>
              </w:rPr>
            </w:pPr>
            <w:r w:rsidRPr="00F10036">
              <w:t>SWZ</w:t>
            </w:r>
          </w:p>
        </w:tc>
        <w:tc>
          <w:tcPr>
            <w:tcW w:w="6209" w:type="dxa"/>
            <w:gridSpan w:val="3"/>
            <w:shd w:val="clear" w:color="auto" w:fill="auto"/>
            <w:noWrap/>
            <w:hideMark/>
          </w:tcPr>
          <w:p w14:paraId="1CC8F0E7"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斯威士兰</w:t>
            </w:r>
          </w:p>
        </w:tc>
      </w:tr>
      <w:tr w:rsidR="00820793" w:rsidRPr="00DC6455" w14:paraId="25481C0D" w14:textId="77777777" w:rsidTr="00C20320">
        <w:trPr>
          <w:gridBefore w:val="1"/>
          <w:gridAfter w:val="1"/>
          <w:wBefore w:w="17" w:type="dxa"/>
          <w:wAfter w:w="267" w:type="dxa"/>
          <w:trHeight w:val="270"/>
        </w:trPr>
        <w:tc>
          <w:tcPr>
            <w:tcW w:w="1756" w:type="dxa"/>
            <w:gridSpan w:val="2"/>
            <w:shd w:val="clear" w:color="auto" w:fill="auto"/>
            <w:noWrap/>
            <w:hideMark/>
          </w:tcPr>
          <w:p w14:paraId="070431D0" w14:textId="77777777" w:rsidR="00766D5E" w:rsidRDefault="00820793">
            <w:pPr>
              <w:widowControl/>
              <w:jc w:val="left"/>
              <w:rPr>
                <w:rFonts w:ascii="宋体" w:hAnsi="宋体" w:cs="宋体"/>
                <w:color w:val="000000"/>
                <w:kern w:val="0"/>
                <w:sz w:val="22"/>
              </w:rPr>
            </w:pPr>
            <w:r w:rsidRPr="00F10036">
              <w:t>SYC</w:t>
            </w:r>
          </w:p>
        </w:tc>
        <w:tc>
          <w:tcPr>
            <w:tcW w:w="6209" w:type="dxa"/>
            <w:gridSpan w:val="3"/>
            <w:shd w:val="clear" w:color="auto" w:fill="auto"/>
            <w:noWrap/>
            <w:hideMark/>
          </w:tcPr>
          <w:p w14:paraId="46F7A37F"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塞舌尔</w:t>
            </w:r>
          </w:p>
        </w:tc>
      </w:tr>
      <w:tr w:rsidR="00820793" w:rsidRPr="00DC6455" w14:paraId="395FE0CC" w14:textId="77777777" w:rsidTr="00C20320">
        <w:trPr>
          <w:gridBefore w:val="1"/>
          <w:gridAfter w:val="1"/>
          <w:wBefore w:w="17" w:type="dxa"/>
          <w:wAfter w:w="267" w:type="dxa"/>
          <w:trHeight w:val="270"/>
        </w:trPr>
        <w:tc>
          <w:tcPr>
            <w:tcW w:w="1756" w:type="dxa"/>
            <w:gridSpan w:val="2"/>
            <w:shd w:val="clear" w:color="auto" w:fill="auto"/>
            <w:noWrap/>
            <w:hideMark/>
          </w:tcPr>
          <w:p w14:paraId="5A68DB30" w14:textId="77777777" w:rsidR="00766D5E" w:rsidRDefault="00820793">
            <w:pPr>
              <w:widowControl/>
              <w:jc w:val="left"/>
              <w:rPr>
                <w:rFonts w:ascii="宋体" w:hAnsi="宋体" w:cs="宋体"/>
                <w:color w:val="000000"/>
                <w:kern w:val="0"/>
                <w:sz w:val="22"/>
              </w:rPr>
            </w:pPr>
            <w:r w:rsidRPr="00F10036">
              <w:t>SYR</w:t>
            </w:r>
          </w:p>
        </w:tc>
        <w:tc>
          <w:tcPr>
            <w:tcW w:w="6209" w:type="dxa"/>
            <w:gridSpan w:val="3"/>
            <w:shd w:val="clear" w:color="auto" w:fill="auto"/>
            <w:noWrap/>
            <w:hideMark/>
          </w:tcPr>
          <w:p w14:paraId="03ADB0AF"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叙利亚</w:t>
            </w:r>
          </w:p>
        </w:tc>
      </w:tr>
      <w:tr w:rsidR="00820793" w:rsidRPr="00DC6455" w14:paraId="4C5D5EFE" w14:textId="77777777" w:rsidTr="00C20320">
        <w:trPr>
          <w:gridBefore w:val="1"/>
          <w:gridAfter w:val="1"/>
          <w:wBefore w:w="17" w:type="dxa"/>
          <w:wAfter w:w="267" w:type="dxa"/>
          <w:trHeight w:val="270"/>
        </w:trPr>
        <w:tc>
          <w:tcPr>
            <w:tcW w:w="1756" w:type="dxa"/>
            <w:gridSpan w:val="2"/>
            <w:shd w:val="clear" w:color="auto" w:fill="auto"/>
            <w:noWrap/>
            <w:hideMark/>
          </w:tcPr>
          <w:p w14:paraId="2E3FC6EE" w14:textId="77777777" w:rsidR="00766D5E" w:rsidRDefault="00820793">
            <w:pPr>
              <w:widowControl/>
              <w:jc w:val="left"/>
              <w:rPr>
                <w:rFonts w:ascii="宋体" w:hAnsi="宋体" w:cs="宋体"/>
                <w:color w:val="000000"/>
                <w:kern w:val="0"/>
                <w:sz w:val="22"/>
              </w:rPr>
            </w:pPr>
            <w:r w:rsidRPr="00F10036">
              <w:t>TCA</w:t>
            </w:r>
          </w:p>
        </w:tc>
        <w:tc>
          <w:tcPr>
            <w:tcW w:w="6209" w:type="dxa"/>
            <w:gridSpan w:val="3"/>
            <w:shd w:val="clear" w:color="auto" w:fill="auto"/>
            <w:noWrap/>
            <w:hideMark/>
          </w:tcPr>
          <w:p w14:paraId="5FBF639D"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特克斯和凯科斯群岛</w:t>
            </w:r>
          </w:p>
        </w:tc>
      </w:tr>
      <w:tr w:rsidR="00820793" w:rsidRPr="00DC6455" w14:paraId="6798B63C" w14:textId="77777777" w:rsidTr="00C20320">
        <w:trPr>
          <w:gridBefore w:val="1"/>
          <w:gridAfter w:val="1"/>
          <w:wBefore w:w="17" w:type="dxa"/>
          <w:wAfter w:w="267" w:type="dxa"/>
          <w:trHeight w:val="270"/>
        </w:trPr>
        <w:tc>
          <w:tcPr>
            <w:tcW w:w="1756" w:type="dxa"/>
            <w:gridSpan w:val="2"/>
            <w:shd w:val="clear" w:color="auto" w:fill="auto"/>
            <w:noWrap/>
            <w:hideMark/>
          </w:tcPr>
          <w:p w14:paraId="351211C3" w14:textId="77777777" w:rsidR="00766D5E" w:rsidRDefault="00820793">
            <w:pPr>
              <w:widowControl/>
              <w:jc w:val="left"/>
              <w:rPr>
                <w:rFonts w:ascii="宋体" w:hAnsi="宋体" w:cs="宋体"/>
                <w:color w:val="000000"/>
                <w:kern w:val="0"/>
                <w:sz w:val="22"/>
              </w:rPr>
            </w:pPr>
            <w:r w:rsidRPr="00F10036">
              <w:t>TCD</w:t>
            </w:r>
          </w:p>
        </w:tc>
        <w:tc>
          <w:tcPr>
            <w:tcW w:w="6209" w:type="dxa"/>
            <w:gridSpan w:val="3"/>
            <w:shd w:val="clear" w:color="auto" w:fill="auto"/>
            <w:noWrap/>
            <w:hideMark/>
          </w:tcPr>
          <w:p w14:paraId="1140375D"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乍得</w:t>
            </w:r>
          </w:p>
        </w:tc>
      </w:tr>
      <w:tr w:rsidR="00820793" w:rsidRPr="00DC6455" w14:paraId="4C69EBCB" w14:textId="77777777" w:rsidTr="00C20320">
        <w:trPr>
          <w:gridBefore w:val="1"/>
          <w:gridAfter w:val="1"/>
          <w:wBefore w:w="17" w:type="dxa"/>
          <w:wAfter w:w="267" w:type="dxa"/>
          <w:trHeight w:val="270"/>
        </w:trPr>
        <w:tc>
          <w:tcPr>
            <w:tcW w:w="1756" w:type="dxa"/>
            <w:gridSpan w:val="2"/>
            <w:shd w:val="clear" w:color="auto" w:fill="auto"/>
            <w:noWrap/>
            <w:hideMark/>
          </w:tcPr>
          <w:p w14:paraId="689418A0" w14:textId="77777777" w:rsidR="00766D5E" w:rsidRDefault="00820793">
            <w:pPr>
              <w:widowControl/>
              <w:jc w:val="left"/>
              <w:rPr>
                <w:rFonts w:ascii="宋体" w:hAnsi="宋体" w:cs="宋体"/>
                <w:color w:val="000000"/>
                <w:kern w:val="0"/>
                <w:sz w:val="22"/>
              </w:rPr>
            </w:pPr>
            <w:r w:rsidRPr="00F10036">
              <w:t>TGO</w:t>
            </w:r>
          </w:p>
        </w:tc>
        <w:tc>
          <w:tcPr>
            <w:tcW w:w="6209" w:type="dxa"/>
            <w:gridSpan w:val="3"/>
            <w:shd w:val="clear" w:color="auto" w:fill="auto"/>
            <w:noWrap/>
            <w:hideMark/>
          </w:tcPr>
          <w:p w14:paraId="1481A37F"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多哥</w:t>
            </w:r>
          </w:p>
        </w:tc>
      </w:tr>
      <w:tr w:rsidR="00820793" w:rsidRPr="00DC6455" w14:paraId="41101E37" w14:textId="77777777" w:rsidTr="00C20320">
        <w:trPr>
          <w:gridBefore w:val="1"/>
          <w:gridAfter w:val="1"/>
          <w:wBefore w:w="17" w:type="dxa"/>
          <w:wAfter w:w="267" w:type="dxa"/>
          <w:trHeight w:val="270"/>
        </w:trPr>
        <w:tc>
          <w:tcPr>
            <w:tcW w:w="1756" w:type="dxa"/>
            <w:gridSpan w:val="2"/>
            <w:shd w:val="clear" w:color="auto" w:fill="auto"/>
            <w:noWrap/>
            <w:hideMark/>
          </w:tcPr>
          <w:p w14:paraId="1687AE7A" w14:textId="77777777" w:rsidR="00766D5E" w:rsidRDefault="00820793">
            <w:pPr>
              <w:widowControl/>
              <w:jc w:val="left"/>
              <w:rPr>
                <w:rFonts w:ascii="宋体" w:hAnsi="宋体" w:cs="宋体"/>
                <w:color w:val="000000"/>
                <w:kern w:val="0"/>
                <w:sz w:val="22"/>
              </w:rPr>
            </w:pPr>
            <w:r w:rsidRPr="00F10036">
              <w:t>THA</w:t>
            </w:r>
          </w:p>
        </w:tc>
        <w:tc>
          <w:tcPr>
            <w:tcW w:w="6209" w:type="dxa"/>
            <w:gridSpan w:val="3"/>
            <w:shd w:val="clear" w:color="auto" w:fill="auto"/>
            <w:noWrap/>
            <w:hideMark/>
          </w:tcPr>
          <w:p w14:paraId="6E3D4F17"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泰国</w:t>
            </w:r>
          </w:p>
        </w:tc>
      </w:tr>
      <w:tr w:rsidR="00820793" w:rsidRPr="00DC6455" w14:paraId="0CC2656B" w14:textId="77777777" w:rsidTr="00C20320">
        <w:trPr>
          <w:gridBefore w:val="1"/>
          <w:gridAfter w:val="1"/>
          <w:wBefore w:w="17" w:type="dxa"/>
          <w:wAfter w:w="267" w:type="dxa"/>
          <w:trHeight w:val="270"/>
        </w:trPr>
        <w:tc>
          <w:tcPr>
            <w:tcW w:w="1756" w:type="dxa"/>
            <w:gridSpan w:val="2"/>
            <w:shd w:val="clear" w:color="auto" w:fill="auto"/>
            <w:noWrap/>
            <w:hideMark/>
          </w:tcPr>
          <w:p w14:paraId="2263FD5F" w14:textId="77777777" w:rsidR="00766D5E" w:rsidRDefault="00820793">
            <w:pPr>
              <w:widowControl/>
              <w:jc w:val="left"/>
              <w:rPr>
                <w:rFonts w:ascii="宋体" w:hAnsi="宋体" w:cs="宋体"/>
                <w:color w:val="000000"/>
                <w:kern w:val="0"/>
                <w:sz w:val="22"/>
              </w:rPr>
            </w:pPr>
            <w:r w:rsidRPr="00F10036">
              <w:t>TJK</w:t>
            </w:r>
          </w:p>
        </w:tc>
        <w:tc>
          <w:tcPr>
            <w:tcW w:w="6209" w:type="dxa"/>
            <w:gridSpan w:val="3"/>
            <w:shd w:val="clear" w:color="auto" w:fill="auto"/>
            <w:noWrap/>
            <w:hideMark/>
          </w:tcPr>
          <w:p w14:paraId="70FBF3BC"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塔吉克斯坦共和国</w:t>
            </w:r>
          </w:p>
        </w:tc>
      </w:tr>
      <w:tr w:rsidR="00820793" w:rsidRPr="00DC6455" w14:paraId="34F100DF" w14:textId="77777777" w:rsidTr="00C20320">
        <w:trPr>
          <w:gridBefore w:val="1"/>
          <w:gridAfter w:val="1"/>
          <w:wBefore w:w="17" w:type="dxa"/>
          <w:wAfter w:w="267" w:type="dxa"/>
          <w:trHeight w:val="270"/>
        </w:trPr>
        <w:tc>
          <w:tcPr>
            <w:tcW w:w="1756" w:type="dxa"/>
            <w:gridSpan w:val="2"/>
            <w:shd w:val="clear" w:color="auto" w:fill="auto"/>
            <w:noWrap/>
            <w:hideMark/>
          </w:tcPr>
          <w:p w14:paraId="18B95F90" w14:textId="77777777" w:rsidR="00766D5E" w:rsidRDefault="00820793">
            <w:pPr>
              <w:widowControl/>
              <w:jc w:val="left"/>
              <w:rPr>
                <w:rFonts w:ascii="宋体" w:hAnsi="宋体" w:cs="宋体"/>
                <w:color w:val="000000"/>
                <w:kern w:val="0"/>
                <w:sz w:val="22"/>
              </w:rPr>
            </w:pPr>
            <w:r w:rsidRPr="00F10036">
              <w:t>TKL</w:t>
            </w:r>
          </w:p>
        </w:tc>
        <w:tc>
          <w:tcPr>
            <w:tcW w:w="6209" w:type="dxa"/>
            <w:gridSpan w:val="3"/>
            <w:shd w:val="clear" w:color="auto" w:fill="auto"/>
            <w:noWrap/>
            <w:hideMark/>
          </w:tcPr>
          <w:p w14:paraId="1A93D8CD"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托克劳</w:t>
            </w:r>
          </w:p>
        </w:tc>
      </w:tr>
      <w:tr w:rsidR="00820793" w:rsidRPr="00DC6455" w14:paraId="4F51759D" w14:textId="77777777" w:rsidTr="00C20320">
        <w:trPr>
          <w:gridBefore w:val="1"/>
          <w:gridAfter w:val="1"/>
          <w:wBefore w:w="17" w:type="dxa"/>
          <w:wAfter w:w="267" w:type="dxa"/>
          <w:trHeight w:val="270"/>
        </w:trPr>
        <w:tc>
          <w:tcPr>
            <w:tcW w:w="1756" w:type="dxa"/>
            <w:gridSpan w:val="2"/>
            <w:shd w:val="clear" w:color="auto" w:fill="auto"/>
            <w:noWrap/>
            <w:hideMark/>
          </w:tcPr>
          <w:p w14:paraId="1CBB4108" w14:textId="77777777" w:rsidR="00766D5E" w:rsidRDefault="00820793">
            <w:pPr>
              <w:widowControl/>
              <w:jc w:val="left"/>
              <w:rPr>
                <w:rFonts w:ascii="宋体" w:hAnsi="宋体" w:cs="宋体"/>
                <w:color w:val="000000"/>
                <w:kern w:val="0"/>
                <w:sz w:val="22"/>
              </w:rPr>
            </w:pPr>
            <w:r w:rsidRPr="00F10036">
              <w:t>TKM</w:t>
            </w:r>
          </w:p>
        </w:tc>
        <w:tc>
          <w:tcPr>
            <w:tcW w:w="6209" w:type="dxa"/>
            <w:gridSpan w:val="3"/>
            <w:shd w:val="clear" w:color="auto" w:fill="auto"/>
            <w:noWrap/>
            <w:hideMark/>
          </w:tcPr>
          <w:p w14:paraId="56BA9776"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土库曼斯坦</w:t>
            </w:r>
          </w:p>
        </w:tc>
      </w:tr>
      <w:tr w:rsidR="00820793" w:rsidRPr="00DC6455" w14:paraId="3717769A" w14:textId="77777777" w:rsidTr="00C20320">
        <w:trPr>
          <w:gridBefore w:val="1"/>
          <w:gridAfter w:val="1"/>
          <w:wBefore w:w="17" w:type="dxa"/>
          <w:wAfter w:w="267" w:type="dxa"/>
          <w:trHeight w:val="270"/>
        </w:trPr>
        <w:tc>
          <w:tcPr>
            <w:tcW w:w="1756" w:type="dxa"/>
            <w:gridSpan w:val="2"/>
            <w:shd w:val="clear" w:color="auto" w:fill="auto"/>
            <w:noWrap/>
            <w:hideMark/>
          </w:tcPr>
          <w:p w14:paraId="0319E985" w14:textId="77777777" w:rsidR="00766D5E" w:rsidRDefault="00820793">
            <w:pPr>
              <w:widowControl/>
              <w:jc w:val="left"/>
              <w:rPr>
                <w:rFonts w:ascii="宋体" w:hAnsi="宋体" w:cs="宋体"/>
                <w:color w:val="000000"/>
                <w:kern w:val="0"/>
                <w:sz w:val="22"/>
              </w:rPr>
            </w:pPr>
            <w:r w:rsidRPr="00F10036">
              <w:t>TMP</w:t>
            </w:r>
          </w:p>
        </w:tc>
        <w:tc>
          <w:tcPr>
            <w:tcW w:w="6209" w:type="dxa"/>
            <w:gridSpan w:val="3"/>
            <w:shd w:val="clear" w:color="auto" w:fill="auto"/>
            <w:noWrap/>
            <w:hideMark/>
          </w:tcPr>
          <w:p w14:paraId="142052DC"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东帝汶</w:t>
            </w:r>
          </w:p>
        </w:tc>
      </w:tr>
      <w:tr w:rsidR="00820793" w:rsidRPr="00DC6455" w14:paraId="3BA23645" w14:textId="77777777" w:rsidTr="00C20320">
        <w:trPr>
          <w:gridBefore w:val="1"/>
          <w:gridAfter w:val="1"/>
          <w:wBefore w:w="17" w:type="dxa"/>
          <w:wAfter w:w="267" w:type="dxa"/>
          <w:trHeight w:val="270"/>
        </w:trPr>
        <w:tc>
          <w:tcPr>
            <w:tcW w:w="1756" w:type="dxa"/>
            <w:gridSpan w:val="2"/>
            <w:shd w:val="clear" w:color="auto" w:fill="auto"/>
            <w:noWrap/>
            <w:hideMark/>
          </w:tcPr>
          <w:p w14:paraId="1A2DB0AA" w14:textId="77777777" w:rsidR="00766D5E" w:rsidRDefault="00820793">
            <w:pPr>
              <w:widowControl/>
              <w:jc w:val="left"/>
              <w:rPr>
                <w:rFonts w:ascii="宋体" w:hAnsi="宋体" w:cs="宋体"/>
                <w:color w:val="000000"/>
                <w:kern w:val="0"/>
                <w:sz w:val="22"/>
              </w:rPr>
            </w:pPr>
            <w:r w:rsidRPr="00F10036">
              <w:t>TON</w:t>
            </w:r>
          </w:p>
        </w:tc>
        <w:tc>
          <w:tcPr>
            <w:tcW w:w="6209" w:type="dxa"/>
            <w:gridSpan w:val="3"/>
            <w:shd w:val="clear" w:color="auto" w:fill="auto"/>
            <w:noWrap/>
            <w:hideMark/>
          </w:tcPr>
          <w:p w14:paraId="65DF1E81"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汤加</w:t>
            </w:r>
          </w:p>
        </w:tc>
      </w:tr>
      <w:tr w:rsidR="00820793" w:rsidRPr="00DC6455" w14:paraId="666C9DF4" w14:textId="77777777" w:rsidTr="00C20320">
        <w:trPr>
          <w:gridBefore w:val="1"/>
          <w:gridAfter w:val="1"/>
          <w:wBefore w:w="17" w:type="dxa"/>
          <w:wAfter w:w="267" w:type="dxa"/>
          <w:trHeight w:val="270"/>
        </w:trPr>
        <w:tc>
          <w:tcPr>
            <w:tcW w:w="1756" w:type="dxa"/>
            <w:gridSpan w:val="2"/>
            <w:shd w:val="clear" w:color="auto" w:fill="auto"/>
            <w:noWrap/>
            <w:hideMark/>
          </w:tcPr>
          <w:p w14:paraId="5908D520" w14:textId="77777777" w:rsidR="00766D5E" w:rsidRDefault="00820793">
            <w:pPr>
              <w:widowControl/>
              <w:jc w:val="left"/>
              <w:rPr>
                <w:rFonts w:ascii="宋体" w:hAnsi="宋体" w:cs="宋体"/>
                <w:color w:val="000000"/>
                <w:kern w:val="0"/>
                <w:sz w:val="22"/>
              </w:rPr>
            </w:pPr>
            <w:r w:rsidRPr="00F10036">
              <w:t>TTO</w:t>
            </w:r>
          </w:p>
        </w:tc>
        <w:tc>
          <w:tcPr>
            <w:tcW w:w="6209" w:type="dxa"/>
            <w:gridSpan w:val="3"/>
            <w:shd w:val="clear" w:color="auto" w:fill="auto"/>
            <w:noWrap/>
            <w:hideMark/>
          </w:tcPr>
          <w:p w14:paraId="42E50138"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特立尼达和多巴哥</w:t>
            </w:r>
          </w:p>
        </w:tc>
      </w:tr>
      <w:tr w:rsidR="00820793" w:rsidRPr="00DC6455" w14:paraId="454D932C" w14:textId="77777777" w:rsidTr="00C20320">
        <w:trPr>
          <w:gridBefore w:val="1"/>
          <w:gridAfter w:val="1"/>
          <w:wBefore w:w="17" w:type="dxa"/>
          <w:wAfter w:w="267" w:type="dxa"/>
          <w:trHeight w:val="270"/>
        </w:trPr>
        <w:tc>
          <w:tcPr>
            <w:tcW w:w="1756" w:type="dxa"/>
            <w:gridSpan w:val="2"/>
            <w:shd w:val="clear" w:color="auto" w:fill="auto"/>
            <w:noWrap/>
            <w:hideMark/>
          </w:tcPr>
          <w:p w14:paraId="6FF486F5" w14:textId="77777777" w:rsidR="00766D5E" w:rsidRDefault="00820793">
            <w:pPr>
              <w:widowControl/>
              <w:jc w:val="left"/>
              <w:rPr>
                <w:rFonts w:ascii="宋体" w:hAnsi="宋体" w:cs="宋体"/>
                <w:color w:val="000000"/>
                <w:kern w:val="0"/>
                <w:sz w:val="22"/>
              </w:rPr>
            </w:pPr>
            <w:r w:rsidRPr="00F10036">
              <w:t>TUN</w:t>
            </w:r>
          </w:p>
        </w:tc>
        <w:tc>
          <w:tcPr>
            <w:tcW w:w="6209" w:type="dxa"/>
            <w:gridSpan w:val="3"/>
            <w:shd w:val="clear" w:color="auto" w:fill="auto"/>
            <w:noWrap/>
            <w:hideMark/>
          </w:tcPr>
          <w:p w14:paraId="12EA65BC"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突尼斯</w:t>
            </w:r>
          </w:p>
        </w:tc>
      </w:tr>
      <w:tr w:rsidR="00820793" w:rsidRPr="00DC6455" w14:paraId="4E87C5F5" w14:textId="77777777" w:rsidTr="00C20320">
        <w:trPr>
          <w:gridBefore w:val="1"/>
          <w:gridAfter w:val="1"/>
          <w:wBefore w:w="17" w:type="dxa"/>
          <w:wAfter w:w="267" w:type="dxa"/>
          <w:trHeight w:val="270"/>
        </w:trPr>
        <w:tc>
          <w:tcPr>
            <w:tcW w:w="1756" w:type="dxa"/>
            <w:gridSpan w:val="2"/>
            <w:shd w:val="clear" w:color="auto" w:fill="auto"/>
            <w:noWrap/>
            <w:hideMark/>
          </w:tcPr>
          <w:p w14:paraId="4C13C976" w14:textId="77777777" w:rsidR="00766D5E" w:rsidRDefault="00820793">
            <w:pPr>
              <w:widowControl/>
              <w:jc w:val="left"/>
              <w:rPr>
                <w:rFonts w:ascii="宋体" w:hAnsi="宋体" w:cs="宋体"/>
                <w:color w:val="000000"/>
                <w:kern w:val="0"/>
                <w:sz w:val="22"/>
              </w:rPr>
            </w:pPr>
            <w:r w:rsidRPr="00F10036">
              <w:t>TUR</w:t>
            </w:r>
          </w:p>
        </w:tc>
        <w:tc>
          <w:tcPr>
            <w:tcW w:w="6209" w:type="dxa"/>
            <w:gridSpan w:val="3"/>
            <w:shd w:val="clear" w:color="auto" w:fill="auto"/>
            <w:noWrap/>
            <w:hideMark/>
          </w:tcPr>
          <w:p w14:paraId="2E24A2D6"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土耳其</w:t>
            </w:r>
          </w:p>
        </w:tc>
      </w:tr>
      <w:tr w:rsidR="00820793" w:rsidRPr="00DC6455" w14:paraId="577D1086" w14:textId="77777777" w:rsidTr="00C20320">
        <w:trPr>
          <w:gridBefore w:val="1"/>
          <w:gridAfter w:val="1"/>
          <w:wBefore w:w="17" w:type="dxa"/>
          <w:wAfter w:w="267" w:type="dxa"/>
          <w:trHeight w:val="270"/>
        </w:trPr>
        <w:tc>
          <w:tcPr>
            <w:tcW w:w="1756" w:type="dxa"/>
            <w:gridSpan w:val="2"/>
            <w:shd w:val="clear" w:color="auto" w:fill="auto"/>
            <w:noWrap/>
            <w:hideMark/>
          </w:tcPr>
          <w:p w14:paraId="49C21627" w14:textId="77777777" w:rsidR="00766D5E" w:rsidRDefault="00820793">
            <w:pPr>
              <w:widowControl/>
              <w:jc w:val="left"/>
              <w:rPr>
                <w:rFonts w:ascii="宋体" w:hAnsi="宋体" w:cs="宋体"/>
                <w:color w:val="000000"/>
                <w:kern w:val="0"/>
                <w:sz w:val="22"/>
              </w:rPr>
            </w:pPr>
            <w:r w:rsidRPr="00F10036">
              <w:t>TUV</w:t>
            </w:r>
          </w:p>
        </w:tc>
        <w:tc>
          <w:tcPr>
            <w:tcW w:w="6209" w:type="dxa"/>
            <w:gridSpan w:val="3"/>
            <w:shd w:val="clear" w:color="auto" w:fill="auto"/>
            <w:noWrap/>
            <w:hideMark/>
          </w:tcPr>
          <w:p w14:paraId="35D8C151"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图瓦卢</w:t>
            </w:r>
          </w:p>
        </w:tc>
      </w:tr>
      <w:tr w:rsidR="00820793" w:rsidRPr="00DC6455" w14:paraId="716F24A4" w14:textId="77777777" w:rsidTr="00C20320">
        <w:trPr>
          <w:gridBefore w:val="1"/>
          <w:gridAfter w:val="1"/>
          <w:wBefore w:w="17" w:type="dxa"/>
          <w:wAfter w:w="267" w:type="dxa"/>
          <w:trHeight w:val="270"/>
        </w:trPr>
        <w:tc>
          <w:tcPr>
            <w:tcW w:w="1756" w:type="dxa"/>
            <w:gridSpan w:val="2"/>
            <w:shd w:val="clear" w:color="auto" w:fill="auto"/>
            <w:noWrap/>
            <w:hideMark/>
          </w:tcPr>
          <w:p w14:paraId="73EFC52F" w14:textId="77777777" w:rsidR="00766D5E" w:rsidRDefault="00820793">
            <w:pPr>
              <w:widowControl/>
              <w:jc w:val="left"/>
              <w:rPr>
                <w:rFonts w:ascii="宋体" w:hAnsi="宋体" w:cs="宋体"/>
                <w:color w:val="000000"/>
                <w:kern w:val="0"/>
                <w:sz w:val="22"/>
              </w:rPr>
            </w:pPr>
            <w:r w:rsidRPr="00F10036">
              <w:t>TZA</w:t>
            </w:r>
          </w:p>
        </w:tc>
        <w:tc>
          <w:tcPr>
            <w:tcW w:w="6209" w:type="dxa"/>
            <w:gridSpan w:val="3"/>
            <w:shd w:val="clear" w:color="auto" w:fill="auto"/>
            <w:noWrap/>
            <w:hideMark/>
          </w:tcPr>
          <w:p w14:paraId="506C9A7A"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坦桑尼亚</w:t>
            </w:r>
          </w:p>
        </w:tc>
      </w:tr>
      <w:tr w:rsidR="00820793" w:rsidRPr="00DC6455" w14:paraId="347E54C0" w14:textId="77777777" w:rsidTr="00C20320">
        <w:trPr>
          <w:gridBefore w:val="1"/>
          <w:gridAfter w:val="1"/>
          <w:wBefore w:w="17" w:type="dxa"/>
          <w:wAfter w:w="267" w:type="dxa"/>
          <w:trHeight w:val="270"/>
        </w:trPr>
        <w:tc>
          <w:tcPr>
            <w:tcW w:w="1756" w:type="dxa"/>
            <w:gridSpan w:val="2"/>
            <w:shd w:val="clear" w:color="auto" w:fill="auto"/>
            <w:noWrap/>
            <w:hideMark/>
          </w:tcPr>
          <w:p w14:paraId="4FDD9E1D" w14:textId="77777777" w:rsidR="00766D5E" w:rsidRDefault="00820793">
            <w:pPr>
              <w:widowControl/>
              <w:jc w:val="left"/>
              <w:rPr>
                <w:rFonts w:ascii="宋体" w:hAnsi="宋体" w:cs="宋体"/>
                <w:color w:val="000000"/>
                <w:kern w:val="0"/>
                <w:sz w:val="22"/>
              </w:rPr>
            </w:pPr>
            <w:r w:rsidRPr="00F10036">
              <w:t>UGA</w:t>
            </w:r>
          </w:p>
        </w:tc>
        <w:tc>
          <w:tcPr>
            <w:tcW w:w="6209" w:type="dxa"/>
            <w:gridSpan w:val="3"/>
            <w:shd w:val="clear" w:color="auto" w:fill="auto"/>
            <w:noWrap/>
            <w:hideMark/>
          </w:tcPr>
          <w:p w14:paraId="0407A62A"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乌干达共和国</w:t>
            </w:r>
          </w:p>
        </w:tc>
      </w:tr>
      <w:tr w:rsidR="00820793" w:rsidRPr="00DC6455" w14:paraId="787120F7" w14:textId="77777777" w:rsidTr="00C20320">
        <w:trPr>
          <w:gridBefore w:val="1"/>
          <w:gridAfter w:val="1"/>
          <w:wBefore w:w="17" w:type="dxa"/>
          <w:wAfter w:w="267" w:type="dxa"/>
          <w:trHeight w:val="270"/>
        </w:trPr>
        <w:tc>
          <w:tcPr>
            <w:tcW w:w="1756" w:type="dxa"/>
            <w:gridSpan w:val="2"/>
            <w:shd w:val="clear" w:color="auto" w:fill="auto"/>
            <w:noWrap/>
            <w:hideMark/>
          </w:tcPr>
          <w:p w14:paraId="6D862C21" w14:textId="77777777" w:rsidR="00766D5E" w:rsidRDefault="00820793">
            <w:pPr>
              <w:widowControl/>
              <w:jc w:val="left"/>
              <w:rPr>
                <w:rFonts w:ascii="宋体" w:hAnsi="宋体" w:cs="宋体"/>
                <w:color w:val="000000"/>
                <w:kern w:val="0"/>
                <w:sz w:val="22"/>
              </w:rPr>
            </w:pPr>
            <w:r w:rsidRPr="00F10036">
              <w:t>UKR</w:t>
            </w:r>
          </w:p>
        </w:tc>
        <w:tc>
          <w:tcPr>
            <w:tcW w:w="6209" w:type="dxa"/>
            <w:gridSpan w:val="3"/>
            <w:shd w:val="clear" w:color="auto" w:fill="auto"/>
            <w:noWrap/>
            <w:hideMark/>
          </w:tcPr>
          <w:p w14:paraId="4F57DAC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乌克兰</w:t>
            </w:r>
          </w:p>
        </w:tc>
      </w:tr>
      <w:tr w:rsidR="00820793" w:rsidRPr="00DC6455" w14:paraId="09DF56E0" w14:textId="77777777" w:rsidTr="00C20320">
        <w:trPr>
          <w:gridBefore w:val="1"/>
          <w:gridAfter w:val="1"/>
          <w:wBefore w:w="17" w:type="dxa"/>
          <w:wAfter w:w="267" w:type="dxa"/>
          <w:trHeight w:val="270"/>
        </w:trPr>
        <w:tc>
          <w:tcPr>
            <w:tcW w:w="1756" w:type="dxa"/>
            <w:gridSpan w:val="2"/>
            <w:shd w:val="clear" w:color="auto" w:fill="auto"/>
            <w:noWrap/>
            <w:hideMark/>
          </w:tcPr>
          <w:p w14:paraId="270A9CAB" w14:textId="77777777" w:rsidR="00766D5E" w:rsidRDefault="00820793">
            <w:pPr>
              <w:widowControl/>
              <w:jc w:val="left"/>
              <w:rPr>
                <w:rFonts w:ascii="宋体" w:hAnsi="宋体" w:cs="宋体"/>
                <w:color w:val="000000"/>
                <w:kern w:val="0"/>
                <w:sz w:val="22"/>
              </w:rPr>
            </w:pPr>
            <w:r w:rsidRPr="00F10036">
              <w:t>UMI</w:t>
            </w:r>
          </w:p>
        </w:tc>
        <w:tc>
          <w:tcPr>
            <w:tcW w:w="6209" w:type="dxa"/>
            <w:gridSpan w:val="3"/>
            <w:shd w:val="clear" w:color="auto" w:fill="auto"/>
            <w:noWrap/>
            <w:hideMark/>
          </w:tcPr>
          <w:p w14:paraId="5D290630"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美属太平洋各群岛</w:t>
            </w:r>
          </w:p>
        </w:tc>
      </w:tr>
      <w:tr w:rsidR="00820793" w:rsidRPr="00DC6455" w14:paraId="0C8D9215" w14:textId="77777777" w:rsidTr="00C20320">
        <w:trPr>
          <w:gridBefore w:val="1"/>
          <w:gridAfter w:val="1"/>
          <w:wBefore w:w="17" w:type="dxa"/>
          <w:wAfter w:w="267" w:type="dxa"/>
          <w:trHeight w:val="270"/>
        </w:trPr>
        <w:tc>
          <w:tcPr>
            <w:tcW w:w="1756" w:type="dxa"/>
            <w:gridSpan w:val="2"/>
            <w:shd w:val="clear" w:color="auto" w:fill="auto"/>
            <w:noWrap/>
            <w:hideMark/>
          </w:tcPr>
          <w:p w14:paraId="58149761" w14:textId="77777777" w:rsidR="00766D5E" w:rsidRDefault="00820793">
            <w:pPr>
              <w:widowControl/>
              <w:jc w:val="left"/>
              <w:rPr>
                <w:rFonts w:ascii="宋体" w:hAnsi="宋体" w:cs="宋体"/>
                <w:color w:val="000000"/>
                <w:kern w:val="0"/>
                <w:sz w:val="22"/>
              </w:rPr>
            </w:pPr>
            <w:r w:rsidRPr="00F10036">
              <w:t>URY</w:t>
            </w:r>
          </w:p>
        </w:tc>
        <w:tc>
          <w:tcPr>
            <w:tcW w:w="6209" w:type="dxa"/>
            <w:gridSpan w:val="3"/>
            <w:shd w:val="clear" w:color="auto" w:fill="auto"/>
            <w:noWrap/>
            <w:hideMark/>
          </w:tcPr>
          <w:p w14:paraId="2900536F"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乌拉圭</w:t>
            </w:r>
          </w:p>
        </w:tc>
      </w:tr>
      <w:tr w:rsidR="00820793" w:rsidRPr="00DC6455" w14:paraId="4010CD31" w14:textId="77777777" w:rsidTr="00C20320">
        <w:trPr>
          <w:gridBefore w:val="1"/>
          <w:gridAfter w:val="1"/>
          <w:wBefore w:w="17" w:type="dxa"/>
          <w:wAfter w:w="267" w:type="dxa"/>
          <w:trHeight w:val="270"/>
        </w:trPr>
        <w:tc>
          <w:tcPr>
            <w:tcW w:w="1756" w:type="dxa"/>
            <w:gridSpan w:val="2"/>
            <w:shd w:val="clear" w:color="auto" w:fill="auto"/>
            <w:noWrap/>
            <w:hideMark/>
          </w:tcPr>
          <w:p w14:paraId="2E29F16B" w14:textId="77777777" w:rsidR="00766D5E" w:rsidRDefault="00820793">
            <w:pPr>
              <w:widowControl/>
              <w:jc w:val="left"/>
              <w:rPr>
                <w:rFonts w:ascii="宋体" w:hAnsi="宋体" w:cs="宋体"/>
                <w:color w:val="000000"/>
                <w:kern w:val="0"/>
                <w:sz w:val="22"/>
              </w:rPr>
            </w:pPr>
            <w:r w:rsidRPr="00F10036">
              <w:t>USA</w:t>
            </w:r>
          </w:p>
        </w:tc>
        <w:tc>
          <w:tcPr>
            <w:tcW w:w="6209" w:type="dxa"/>
            <w:gridSpan w:val="3"/>
            <w:shd w:val="clear" w:color="auto" w:fill="auto"/>
            <w:noWrap/>
            <w:hideMark/>
          </w:tcPr>
          <w:p w14:paraId="1A1F5BC8"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美国</w:t>
            </w:r>
          </w:p>
        </w:tc>
      </w:tr>
      <w:tr w:rsidR="00820793" w:rsidRPr="00DC6455" w14:paraId="1890F422" w14:textId="77777777" w:rsidTr="00C20320">
        <w:trPr>
          <w:gridBefore w:val="1"/>
          <w:gridAfter w:val="1"/>
          <w:wBefore w:w="17" w:type="dxa"/>
          <w:wAfter w:w="267" w:type="dxa"/>
          <w:trHeight w:val="270"/>
        </w:trPr>
        <w:tc>
          <w:tcPr>
            <w:tcW w:w="1756" w:type="dxa"/>
            <w:gridSpan w:val="2"/>
            <w:shd w:val="clear" w:color="auto" w:fill="auto"/>
            <w:noWrap/>
            <w:hideMark/>
          </w:tcPr>
          <w:p w14:paraId="5F9C99DB" w14:textId="77777777" w:rsidR="00766D5E" w:rsidRDefault="00820793">
            <w:pPr>
              <w:widowControl/>
              <w:jc w:val="left"/>
              <w:rPr>
                <w:rFonts w:ascii="宋体" w:hAnsi="宋体" w:cs="宋体"/>
                <w:color w:val="000000"/>
                <w:kern w:val="0"/>
                <w:sz w:val="22"/>
              </w:rPr>
            </w:pPr>
            <w:r w:rsidRPr="00F10036">
              <w:t>UZB</w:t>
            </w:r>
          </w:p>
        </w:tc>
        <w:tc>
          <w:tcPr>
            <w:tcW w:w="6209" w:type="dxa"/>
            <w:gridSpan w:val="3"/>
            <w:shd w:val="clear" w:color="auto" w:fill="auto"/>
            <w:noWrap/>
            <w:hideMark/>
          </w:tcPr>
          <w:p w14:paraId="15C7443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乌兹别克斯坦共和国</w:t>
            </w:r>
          </w:p>
        </w:tc>
      </w:tr>
      <w:tr w:rsidR="00820793" w:rsidRPr="00DC6455" w14:paraId="34B3D3CB" w14:textId="77777777" w:rsidTr="00C20320">
        <w:trPr>
          <w:gridBefore w:val="1"/>
          <w:gridAfter w:val="1"/>
          <w:wBefore w:w="17" w:type="dxa"/>
          <w:wAfter w:w="267" w:type="dxa"/>
          <w:trHeight w:val="270"/>
        </w:trPr>
        <w:tc>
          <w:tcPr>
            <w:tcW w:w="1756" w:type="dxa"/>
            <w:gridSpan w:val="2"/>
            <w:shd w:val="clear" w:color="auto" w:fill="auto"/>
            <w:noWrap/>
            <w:hideMark/>
          </w:tcPr>
          <w:p w14:paraId="0BF28363" w14:textId="77777777" w:rsidR="00766D5E" w:rsidRDefault="00820793">
            <w:pPr>
              <w:widowControl/>
              <w:jc w:val="left"/>
              <w:rPr>
                <w:rFonts w:ascii="宋体" w:hAnsi="宋体" w:cs="宋体"/>
                <w:color w:val="000000"/>
                <w:kern w:val="0"/>
                <w:sz w:val="22"/>
              </w:rPr>
            </w:pPr>
            <w:r w:rsidRPr="00F10036">
              <w:t>VAT</w:t>
            </w:r>
          </w:p>
        </w:tc>
        <w:tc>
          <w:tcPr>
            <w:tcW w:w="6209" w:type="dxa"/>
            <w:gridSpan w:val="3"/>
            <w:shd w:val="clear" w:color="auto" w:fill="auto"/>
            <w:noWrap/>
            <w:hideMark/>
          </w:tcPr>
          <w:p w14:paraId="71A727EE"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梵帝冈</w:t>
            </w:r>
          </w:p>
        </w:tc>
      </w:tr>
      <w:tr w:rsidR="00820793" w:rsidRPr="00DC6455" w14:paraId="79D436C7" w14:textId="77777777" w:rsidTr="00C20320">
        <w:trPr>
          <w:gridBefore w:val="1"/>
          <w:gridAfter w:val="1"/>
          <w:wBefore w:w="17" w:type="dxa"/>
          <w:wAfter w:w="267" w:type="dxa"/>
          <w:trHeight w:val="270"/>
        </w:trPr>
        <w:tc>
          <w:tcPr>
            <w:tcW w:w="1756" w:type="dxa"/>
            <w:gridSpan w:val="2"/>
            <w:shd w:val="clear" w:color="auto" w:fill="auto"/>
            <w:noWrap/>
            <w:hideMark/>
          </w:tcPr>
          <w:p w14:paraId="71D0CFCF" w14:textId="77777777" w:rsidR="00766D5E" w:rsidRDefault="00820793">
            <w:pPr>
              <w:widowControl/>
              <w:jc w:val="left"/>
              <w:rPr>
                <w:rFonts w:ascii="宋体" w:hAnsi="宋体" w:cs="宋体"/>
                <w:color w:val="000000"/>
                <w:kern w:val="0"/>
                <w:sz w:val="22"/>
              </w:rPr>
            </w:pPr>
            <w:r w:rsidRPr="00F10036">
              <w:t>VCT</w:t>
            </w:r>
          </w:p>
        </w:tc>
        <w:tc>
          <w:tcPr>
            <w:tcW w:w="6209" w:type="dxa"/>
            <w:gridSpan w:val="3"/>
            <w:shd w:val="clear" w:color="auto" w:fill="auto"/>
            <w:noWrap/>
            <w:hideMark/>
          </w:tcPr>
          <w:p w14:paraId="72C139D3"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圣文森特和林纳丁斯</w:t>
            </w:r>
          </w:p>
        </w:tc>
      </w:tr>
      <w:tr w:rsidR="00820793" w:rsidRPr="00DC6455" w14:paraId="68F6B1F7" w14:textId="77777777" w:rsidTr="00C20320">
        <w:trPr>
          <w:gridBefore w:val="1"/>
          <w:gridAfter w:val="1"/>
          <w:wBefore w:w="17" w:type="dxa"/>
          <w:wAfter w:w="267" w:type="dxa"/>
          <w:trHeight w:val="270"/>
        </w:trPr>
        <w:tc>
          <w:tcPr>
            <w:tcW w:w="1756" w:type="dxa"/>
            <w:gridSpan w:val="2"/>
            <w:shd w:val="clear" w:color="auto" w:fill="auto"/>
            <w:noWrap/>
            <w:hideMark/>
          </w:tcPr>
          <w:p w14:paraId="5D467C7B" w14:textId="77777777" w:rsidR="00766D5E" w:rsidRDefault="00820793">
            <w:pPr>
              <w:widowControl/>
              <w:jc w:val="left"/>
              <w:rPr>
                <w:rFonts w:ascii="宋体" w:hAnsi="宋体" w:cs="宋体"/>
                <w:color w:val="000000"/>
                <w:kern w:val="0"/>
                <w:sz w:val="22"/>
              </w:rPr>
            </w:pPr>
            <w:r w:rsidRPr="00F10036">
              <w:t>VEN</w:t>
            </w:r>
          </w:p>
        </w:tc>
        <w:tc>
          <w:tcPr>
            <w:tcW w:w="6209" w:type="dxa"/>
            <w:gridSpan w:val="3"/>
            <w:shd w:val="clear" w:color="auto" w:fill="auto"/>
            <w:noWrap/>
            <w:hideMark/>
          </w:tcPr>
          <w:p w14:paraId="74227530"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委内瑞拉</w:t>
            </w:r>
          </w:p>
        </w:tc>
      </w:tr>
      <w:tr w:rsidR="00820793" w:rsidRPr="00DC6455" w14:paraId="4A98DAC2" w14:textId="77777777" w:rsidTr="00C20320">
        <w:trPr>
          <w:gridBefore w:val="1"/>
          <w:gridAfter w:val="1"/>
          <w:wBefore w:w="17" w:type="dxa"/>
          <w:wAfter w:w="267" w:type="dxa"/>
          <w:trHeight w:val="270"/>
        </w:trPr>
        <w:tc>
          <w:tcPr>
            <w:tcW w:w="1756" w:type="dxa"/>
            <w:gridSpan w:val="2"/>
            <w:shd w:val="clear" w:color="auto" w:fill="auto"/>
            <w:noWrap/>
            <w:hideMark/>
          </w:tcPr>
          <w:p w14:paraId="5B163090" w14:textId="77777777" w:rsidR="00766D5E" w:rsidRDefault="00820793">
            <w:pPr>
              <w:widowControl/>
              <w:jc w:val="left"/>
              <w:rPr>
                <w:rFonts w:ascii="宋体" w:hAnsi="宋体" w:cs="宋体"/>
                <w:color w:val="000000"/>
                <w:kern w:val="0"/>
                <w:sz w:val="22"/>
              </w:rPr>
            </w:pPr>
            <w:r w:rsidRPr="00F10036">
              <w:t>VGB</w:t>
            </w:r>
          </w:p>
        </w:tc>
        <w:tc>
          <w:tcPr>
            <w:tcW w:w="6209" w:type="dxa"/>
            <w:gridSpan w:val="3"/>
            <w:shd w:val="clear" w:color="auto" w:fill="auto"/>
            <w:noWrap/>
            <w:hideMark/>
          </w:tcPr>
          <w:p w14:paraId="7D51EA5D"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英属维尔京群岛</w:t>
            </w:r>
          </w:p>
        </w:tc>
      </w:tr>
      <w:tr w:rsidR="00820793" w:rsidRPr="00DC6455" w14:paraId="079BE894" w14:textId="77777777" w:rsidTr="00C20320">
        <w:trPr>
          <w:gridBefore w:val="1"/>
          <w:gridAfter w:val="1"/>
          <w:wBefore w:w="17" w:type="dxa"/>
          <w:wAfter w:w="267" w:type="dxa"/>
          <w:trHeight w:val="270"/>
        </w:trPr>
        <w:tc>
          <w:tcPr>
            <w:tcW w:w="1756" w:type="dxa"/>
            <w:gridSpan w:val="2"/>
            <w:shd w:val="clear" w:color="auto" w:fill="auto"/>
            <w:noWrap/>
            <w:hideMark/>
          </w:tcPr>
          <w:p w14:paraId="650D30BF" w14:textId="77777777" w:rsidR="00766D5E" w:rsidRDefault="00820793">
            <w:pPr>
              <w:widowControl/>
              <w:jc w:val="left"/>
              <w:rPr>
                <w:rFonts w:ascii="宋体" w:hAnsi="宋体" w:cs="宋体"/>
                <w:color w:val="000000"/>
                <w:kern w:val="0"/>
                <w:sz w:val="22"/>
              </w:rPr>
            </w:pPr>
            <w:r w:rsidRPr="00F10036">
              <w:t>VIR</w:t>
            </w:r>
          </w:p>
        </w:tc>
        <w:tc>
          <w:tcPr>
            <w:tcW w:w="6209" w:type="dxa"/>
            <w:gridSpan w:val="3"/>
            <w:shd w:val="clear" w:color="auto" w:fill="auto"/>
            <w:noWrap/>
            <w:hideMark/>
          </w:tcPr>
          <w:p w14:paraId="4613FB4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美属维尔京群岛</w:t>
            </w:r>
          </w:p>
        </w:tc>
      </w:tr>
      <w:tr w:rsidR="00820793" w:rsidRPr="00DC6455" w14:paraId="4B16CCFB" w14:textId="77777777" w:rsidTr="00C20320">
        <w:trPr>
          <w:gridBefore w:val="1"/>
          <w:gridAfter w:val="1"/>
          <w:wBefore w:w="17" w:type="dxa"/>
          <w:wAfter w:w="267" w:type="dxa"/>
          <w:trHeight w:val="270"/>
        </w:trPr>
        <w:tc>
          <w:tcPr>
            <w:tcW w:w="1756" w:type="dxa"/>
            <w:gridSpan w:val="2"/>
            <w:shd w:val="clear" w:color="auto" w:fill="auto"/>
            <w:noWrap/>
            <w:hideMark/>
          </w:tcPr>
          <w:p w14:paraId="03362D11" w14:textId="77777777" w:rsidR="00766D5E" w:rsidRDefault="00820793">
            <w:pPr>
              <w:widowControl/>
              <w:jc w:val="left"/>
              <w:rPr>
                <w:rFonts w:ascii="宋体" w:hAnsi="宋体" w:cs="宋体"/>
                <w:color w:val="000000"/>
                <w:kern w:val="0"/>
                <w:sz w:val="22"/>
              </w:rPr>
            </w:pPr>
            <w:r w:rsidRPr="00F10036">
              <w:t>VNM</w:t>
            </w:r>
          </w:p>
        </w:tc>
        <w:tc>
          <w:tcPr>
            <w:tcW w:w="6209" w:type="dxa"/>
            <w:gridSpan w:val="3"/>
            <w:shd w:val="clear" w:color="auto" w:fill="auto"/>
            <w:noWrap/>
            <w:hideMark/>
          </w:tcPr>
          <w:p w14:paraId="506B9A9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越南</w:t>
            </w:r>
          </w:p>
        </w:tc>
      </w:tr>
      <w:tr w:rsidR="00820793" w:rsidRPr="00DC6455" w14:paraId="0DBDFC12" w14:textId="77777777" w:rsidTr="00C20320">
        <w:trPr>
          <w:gridBefore w:val="1"/>
          <w:gridAfter w:val="1"/>
          <w:wBefore w:w="17" w:type="dxa"/>
          <w:wAfter w:w="267" w:type="dxa"/>
          <w:trHeight w:val="270"/>
        </w:trPr>
        <w:tc>
          <w:tcPr>
            <w:tcW w:w="1756" w:type="dxa"/>
            <w:gridSpan w:val="2"/>
            <w:shd w:val="clear" w:color="auto" w:fill="auto"/>
            <w:noWrap/>
            <w:hideMark/>
          </w:tcPr>
          <w:p w14:paraId="44C28B28" w14:textId="77777777" w:rsidR="00766D5E" w:rsidRDefault="00820793">
            <w:pPr>
              <w:widowControl/>
              <w:jc w:val="left"/>
              <w:rPr>
                <w:rFonts w:ascii="宋体" w:hAnsi="宋体" w:cs="宋体"/>
                <w:color w:val="000000"/>
                <w:kern w:val="0"/>
                <w:sz w:val="22"/>
              </w:rPr>
            </w:pPr>
            <w:r w:rsidRPr="00F10036">
              <w:t>VUT</w:t>
            </w:r>
          </w:p>
        </w:tc>
        <w:tc>
          <w:tcPr>
            <w:tcW w:w="6209" w:type="dxa"/>
            <w:gridSpan w:val="3"/>
            <w:shd w:val="clear" w:color="auto" w:fill="auto"/>
            <w:noWrap/>
            <w:hideMark/>
          </w:tcPr>
          <w:p w14:paraId="76614C6E"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瓦努阿图</w:t>
            </w:r>
          </w:p>
        </w:tc>
      </w:tr>
      <w:tr w:rsidR="00820793" w:rsidRPr="00DC6455" w14:paraId="2B990862" w14:textId="77777777" w:rsidTr="00C20320">
        <w:trPr>
          <w:gridBefore w:val="1"/>
          <w:gridAfter w:val="1"/>
          <w:wBefore w:w="17" w:type="dxa"/>
          <w:wAfter w:w="267" w:type="dxa"/>
          <w:trHeight w:val="270"/>
        </w:trPr>
        <w:tc>
          <w:tcPr>
            <w:tcW w:w="1756" w:type="dxa"/>
            <w:gridSpan w:val="2"/>
            <w:shd w:val="clear" w:color="auto" w:fill="auto"/>
            <w:noWrap/>
            <w:hideMark/>
          </w:tcPr>
          <w:p w14:paraId="4C7BE56D" w14:textId="77777777" w:rsidR="00766D5E" w:rsidRDefault="00820793">
            <w:pPr>
              <w:widowControl/>
              <w:jc w:val="left"/>
              <w:rPr>
                <w:rFonts w:ascii="宋体" w:hAnsi="宋体" w:cs="宋体"/>
                <w:color w:val="000000"/>
                <w:kern w:val="0"/>
                <w:sz w:val="22"/>
              </w:rPr>
            </w:pPr>
            <w:r w:rsidRPr="00F10036">
              <w:t>WLF</w:t>
            </w:r>
          </w:p>
        </w:tc>
        <w:tc>
          <w:tcPr>
            <w:tcW w:w="6209" w:type="dxa"/>
            <w:gridSpan w:val="3"/>
            <w:shd w:val="clear" w:color="auto" w:fill="auto"/>
            <w:noWrap/>
            <w:hideMark/>
          </w:tcPr>
          <w:p w14:paraId="481D6ADA"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瓦利斯和富图纳群岛</w:t>
            </w:r>
          </w:p>
        </w:tc>
      </w:tr>
      <w:tr w:rsidR="00820793" w:rsidRPr="00DC6455" w14:paraId="31720A6D" w14:textId="77777777" w:rsidTr="00C20320">
        <w:trPr>
          <w:gridBefore w:val="1"/>
          <w:gridAfter w:val="1"/>
          <w:wBefore w:w="17" w:type="dxa"/>
          <w:wAfter w:w="267" w:type="dxa"/>
          <w:trHeight w:val="270"/>
        </w:trPr>
        <w:tc>
          <w:tcPr>
            <w:tcW w:w="1756" w:type="dxa"/>
            <w:gridSpan w:val="2"/>
            <w:shd w:val="clear" w:color="auto" w:fill="auto"/>
            <w:noWrap/>
            <w:hideMark/>
          </w:tcPr>
          <w:p w14:paraId="28E3739E" w14:textId="77777777" w:rsidR="00766D5E" w:rsidRDefault="00820793">
            <w:pPr>
              <w:widowControl/>
              <w:jc w:val="left"/>
              <w:rPr>
                <w:rFonts w:ascii="宋体" w:hAnsi="宋体" w:cs="宋体"/>
                <w:color w:val="000000"/>
                <w:kern w:val="0"/>
                <w:sz w:val="22"/>
              </w:rPr>
            </w:pPr>
            <w:r w:rsidRPr="00F10036">
              <w:t>WSM</w:t>
            </w:r>
          </w:p>
        </w:tc>
        <w:tc>
          <w:tcPr>
            <w:tcW w:w="6209" w:type="dxa"/>
            <w:gridSpan w:val="3"/>
            <w:shd w:val="clear" w:color="auto" w:fill="auto"/>
            <w:noWrap/>
            <w:hideMark/>
          </w:tcPr>
          <w:p w14:paraId="38D729F9"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萨摩亚</w:t>
            </w:r>
          </w:p>
        </w:tc>
      </w:tr>
      <w:tr w:rsidR="00820793" w:rsidRPr="00DC6455" w14:paraId="3E9E8AE8" w14:textId="77777777" w:rsidTr="00C20320">
        <w:trPr>
          <w:gridBefore w:val="1"/>
          <w:gridAfter w:val="1"/>
          <w:wBefore w:w="17" w:type="dxa"/>
          <w:wAfter w:w="267" w:type="dxa"/>
          <w:trHeight w:val="270"/>
        </w:trPr>
        <w:tc>
          <w:tcPr>
            <w:tcW w:w="1756" w:type="dxa"/>
            <w:gridSpan w:val="2"/>
            <w:shd w:val="clear" w:color="auto" w:fill="auto"/>
            <w:noWrap/>
            <w:hideMark/>
          </w:tcPr>
          <w:p w14:paraId="7F06D0AF" w14:textId="77777777" w:rsidR="00766D5E" w:rsidRDefault="00820793">
            <w:pPr>
              <w:widowControl/>
              <w:jc w:val="left"/>
              <w:rPr>
                <w:rFonts w:ascii="宋体" w:hAnsi="宋体" w:cs="宋体"/>
                <w:color w:val="000000"/>
                <w:kern w:val="0"/>
                <w:sz w:val="22"/>
              </w:rPr>
            </w:pPr>
            <w:r w:rsidRPr="00F10036">
              <w:t>YEM</w:t>
            </w:r>
          </w:p>
        </w:tc>
        <w:tc>
          <w:tcPr>
            <w:tcW w:w="6209" w:type="dxa"/>
            <w:gridSpan w:val="3"/>
            <w:shd w:val="clear" w:color="auto" w:fill="auto"/>
            <w:noWrap/>
            <w:hideMark/>
          </w:tcPr>
          <w:p w14:paraId="4380C8A7"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也门</w:t>
            </w:r>
          </w:p>
        </w:tc>
      </w:tr>
      <w:tr w:rsidR="00820793" w:rsidRPr="00DC6455" w14:paraId="6E9B7CA0" w14:textId="77777777" w:rsidTr="00C20320">
        <w:trPr>
          <w:gridBefore w:val="1"/>
          <w:gridAfter w:val="1"/>
          <w:wBefore w:w="17" w:type="dxa"/>
          <w:wAfter w:w="267" w:type="dxa"/>
          <w:trHeight w:val="270"/>
        </w:trPr>
        <w:tc>
          <w:tcPr>
            <w:tcW w:w="1756" w:type="dxa"/>
            <w:gridSpan w:val="2"/>
            <w:shd w:val="clear" w:color="auto" w:fill="auto"/>
            <w:noWrap/>
            <w:hideMark/>
          </w:tcPr>
          <w:p w14:paraId="6343B0C2" w14:textId="77777777" w:rsidR="00766D5E" w:rsidRDefault="00820793">
            <w:pPr>
              <w:widowControl/>
              <w:jc w:val="left"/>
              <w:rPr>
                <w:rFonts w:ascii="宋体" w:hAnsi="宋体" w:cs="宋体"/>
                <w:color w:val="000000"/>
                <w:kern w:val="0"/>
                <w:sz w:val="22"/>
              </w:rPr>
            </w:pPr>
            <w:r w:rsidRPr="00F10036">
              <w:t>YUG</w:t>
            </w:r>
          </w:p>
        </w:tc>
        <w:tc>
          <w:tcPr>
            <w:tcW w:w="6209" w:type="dxa"/>
            <w:gridSpan w:val="3"/>
            <w:shd w:val="clear" w:color="auto" w:fill="auto"/>
            <w:noWrap/>
            <w:hideMark/>
          </w:tcPr>
          <w:p w14:paraId="36E0F172"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南斯拉夫</w:t>
            </w:r>
          </w:p>
        </w:tc>
      </w:tr>
      <w:tr w:rsidR="00820793" w:rsidRPr="00DC6455" w14:paraId="7E5CE1C0" w14:textId="77777777" w:rsidTr="00C20320">
        <w:trPr>
          <w:gridBefore w:val="1"/>
          <w:gridAfter w:val="1"/>
          <w:wBefore w:w="17" w:type="dxa"/>
          <w:wAfter w:w="267" w:type="dxa"/>
          <w:trHeight w:val="270"/>
        </w:trPr>
        <w:tc>
          <w:tcPr>
            <w:tcW w:w="1756" w:type="dxa"/>
            <w:gridSpan w:val="2"/>
            <w:shd w:val="clear" w:color="auto" w:fill="auto"/>
            <w:noWrap/>
            <w:hideMark/>
          </w:tcPr>
          <w:p w14:paraId="5E08FAA3" w14:textId="77777777" w:rsidR="00766D5E" w:rsidRDefault="00820793">
            <w:pPr>
              <w:widowControl/>
              <w:jc w:val="left"/>
              <w:rPr>
                <w:rFonts w:ascii="宋体" w:hAnsi="宋体" w:cs="宋体"/>
                <w:color w:val="000000"/>
                <w:kern w:val="0"/>
                <w:sz w:val="22"/>
              </w:rPr>
            </w:pPr>
            <w:r w:rsidRPr="00F10036">
              <w:t>ZAF</w:t>
            </w:r>
          </w:p>
        </w:tc>
        <w:tc>
          <w:tcPr>
            <w:tcW w:w="6209" w:type="dxa"/>
            <w:gridSpan w:val="3"/>
            <w:shd w:val="clear" w:color="auto" w:fill="auto"/>
            <w:noWrap/>
            <w:hideMark/>
          </w:tcPr>
          <w:p w14:paraId="19842A71"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南非</w:t>
            </w:r>
          </w:p>
        </w:tc>
      </w:tr>
      <w:tr w:rsidR="00820793" w:rsidRPr="00DC6455" w14:paraId="15C7729C" w14:textId="77777777" w:rsidTr="00C20320">
        <w:trPr>
          <w:gridBefore w:val="1"/>
          <w:gridAfter w:val="1"/>
          <w:wBefore w:w="17" w:type="dxa"/>
          <w:wAfter w:w="267" w:type="dxa"/>
          <w:trHeight w:val="270"/>
        </w:trPr>
        <w:tc>
          <w:tcPr>
            <w:tcW w:w="1756" w:type="dxa"/>
            <w:gridSpan w:val="2"/>
            <w:shd w:val="clear" w:color="auto" w:fill="auto"/>
            <w:noWrap/>
            <w:hideMark/>
          </w:tcPr>
          <w:p w14:paraId="4C4D8580" w14:textId="77777777" w:rsidR="00766D5E" w:rsidRDefault="00820793">
            <w:pPr>
              <w:widowControl/>
              <w:jc w:val="left"/>
              <w:rPr>
                <w:rFonts w:ascii="宋体" w:hAnsi="宋体" w:cs="宋体"/>
                <w:color w:val="000000"/>
                <w:kern w:val="0"/>
                <w:sz w:val="22"/>
              </w:rPr>
            </w:pPr>
            <w:r w:rsidRPr="00F10036">
              <w:t>ZAR</w:t>
            </w:r>
          </w:p>
        </w:tc>
        <w:tc>
          <w:tcPr>
            <w:tcW w:w="6209" w:type="dxa"/>
            <w:gridSpan w:val="3"/>
            <w:shd w:val="clear" w:color="auto" w:fill="auto"/>
            <w:noWrap/>
            <w:hideMark/>
          </w:tcPr>
          <w:p w14:paraId="550757FD" w14:textId="77777777" w:rsidR="00820793" w:rsidRPr="00DC6455" w:rsidDel="00820793" w:rsidRDefault="00820793" w:rsidP="003F6E21">
            <w:pPr>
              <w:widowControl/>
              <w:jc w:val="left"/>
              <w:rPr>
                <w:rFonts w:ascii="宋体" w:eastAsia="宋体" w:hAnsi="宋体" w:cs="宋体"/>
                <w:color w:val="000000"/>
                <w:kern w:val="0"/>
                <w:sz w:val="22"/>
              </w:rPr>
            </w:pPr>
            <w:r w:rsidRPr="00BF0E76">
              <w:rPr>
                <w:rFonts w:hint="eastAsia"/>
              </w:rPr>
              <w:t>扎伊尔</w:t>
            </w:r>
          </w:p>
        </w:tc>
      </w:tr>
      <w:tr w:rsidR="00820793" w:rsidRPr="00DC6455" w14:paraId="07571B16" w14:textId="77777777" w:rsidTr="00C20320">
        <w:trPr>
          <w:gridBefore w:val="1"/>
          <w:gridAfter w:val="1"/>
          <w:wBefore w:w="17" w:type="dxa"/>
          <w:wAfter w:w="267" w:type="dxa"/>
          <w:trHeight w:val="270"/>
        </w:trPr>
        <w:tc>
          <w:tcPr>
            <w:tcW w:w="1756" w:type="dxa"/>
            <w:gridSpan w:val="2"/>
            <w:shd w:val="clear" w:color="auto" w:fill="auto"/>
            <w:noWrap/>
          </w:tcPr>
          <w:p w14:paraId="1F847B27" w14:textId="77777777" w:rsidR="00DA50E5" w:rsidRPr="00DA50E5" w:rsidRDefault="00820793">
            <w:pPr>
              <w:widowControl/>
              <w:jc w:val="left"/>
              <w:rPr>
                <w:rFonts w:ascii="宋体" w:hAnsi="宋体" w:cs="宋体"/>
                <w:color w:val="000000"/>
                <w:kern w:val="0"/>
                <w:sz w:val="22"/>
              </w:rPr>
            </w:pPr>
            <w:r w:rsidRPr="00F10036">
              <w:t>ZMB</w:t>
            </w:r>
          </w:p>
        </w:tc>
        <w:tc>
          <w:tcPr>
            <w:tcW w:w="6209" w:type="dxa"/>
            <w:gridSpan w:val="3"/>
            <w:shd w:val="clear" w:color="auto" w:fill="auto"/>
            <w:noWrap/>
          </w:tcPr>
          <w:p w14:paraId="38754EA6" w14:textId="77777777" w:rsidR="00820793" w:rsidRPr="00DC6455" w:rsidRDefault="00820793" w:rsidP="003F6E21">
            <w:pPr>
              <w:widowControl/>
              <w:jc w:val="left"/>
              <w:rPr>
                <w:rFonts w:ascii="宋体" w:eastAsia="宋体" w:hAnsi="宋体" w:cs="宋体"/>
                <w:color w:val="000000"/>
                <w:kern w:val="0"/>
                <w:sz w:val="22"/>
              </w:rPr>
            </w:pPr>
            <w:r w:rsidRPr="00BF0E76">
              <w:rPr>
                <w:rFonts w:hint="eastAsia"/>
              </w:rPr>
              <w:t>赞比亚</w:t>
            </w:r>
          </w:p>
        </w:tc>
      </w:tr>
      <w:tr w:rsidR="00820793" w:rsidRPr="00DC6455" w14:paraId="6B8231ED" w14:textId="77777777" w:rsidTr="00C20320">
        <w:trPr>
          <w:gridBefore w:val="1"/>
          <w:gridAfter w:val="1"/>
          <w:wBefore w:w="17" w:type="dxa"/>
          <w:wAfter w:w="267" w:type="dxa"/>
          <w:trHeight w:val="270"/>
        </w:trPr>
        <w:tc>
          <w:tcPr>
            <w:tcW w:w="1756" w:type="dxa"/>
            <w:gridSpan w:val="2"/>
            <w:shd w:val="clear" w:color="auto" w:fill="auto"/>
            <w:noWrap/>
          </w:tcPr>
          <w:p w14:paraId="33B6DA3C" w14:textId="77777777" w:rsidR="00766D5E" w:rsidRDefault="00820793">
            <w:pPr>
              <w:widowControl/>
              <w:jc w:val="left"/>
              <w:rPr>
                <w:rFonts w:ascii="宋体" w:hAnsi="宋体" w:cs="宋体"/>
                <w:color w:val="000000"/>
                <w:kern w:val="0"/>
                <w:sz w:val="22"/>
              </w:rPr>
            </w:pPr>
            <w:r w:rsidRPr="00F10036">
              <w:t>ZWE</w:t>
            </w:r>
          </w:p>
        </w:tc>
        <w:tc>
          <w:tcPr>
            <w:tcW w:w="6209" w:type="dxa"/>
            <w:gridSpan w:val="3"/>
            <w:shd w:val="clear" w:color="auto" w:fill="auto"/>
            <w:noWrap/>
          </w:tcPr>
          <w:p w14:paraId="08DEEEF7" w14:textId="77777777" w:rsidR="00820793" w:rsidDel="00820793" w:rsidRDefault="00820793" w:rsidP="003F6E21">
            <w:pPr>
              <w:widowControl/>
              <w:jc w:val="left"/>
              <w:rPr>
                <w:rFonts w:ascii="宋体" w:eastAsia="宋体" w:hAnsi="宋体" w:cs="宋体"/>
                <w:color w:val="000000"/>
                <w:kern w:val="0"/>
                <w:sz w:val="22"/>
              </w:rPr>
            </w:pPr>
            <w:r w:rsidRPr="00BF0E76">
              <w:rPr>
                <w:rFonts w:hint="eastAsia"/>
              </w:rPr>
              <w:t>津巴布韦</w:t>
            </w:r>
          </w:p>
        </w:tc>
      </w:tr>
      <w:tr w:rsidR="00820793" w:rsidRPr="00DC6455" w14:paraId="3183225B" w14:textId="77777777" w:rsidTr="00C20320">
        <w:trPr>
          <w:gridBefore w:val="1"/>
          <w:gridAfter w:val="1"/>
          <w:wBefore w:w="17" w:type="dxa"/>
          <w:wAfter w:w="267" w:type="dxa"/>
          <w:trHeight w:val="270"/>
        </w:trPr>
        <w:tc>
          <w:tcPr>
            <w:tcW w:w="1756" w:type="dxa"/>
            <w:gridSpan w:val="2"/>
            <w:shd w:val="clear" w:color="auto" w:fill="auto"/>
            <w:noWrap/>
          </w:tcPr>
          <w:p w14:paraId="7CC233C6" w14:textId="77777777" w:rsidR="00766D5E" w:rsidRDefault="00820793">
            <w:pPr>
              <w:widowControl/>
              <w:jc w:val="left"/>
              <w:rPr>
                <w:rFonts w:ascii="宋体" w:hAnsi="宋体" w:cs="宋体"/>
                <w:color w:val="000000"/>
                <w:kern w:val="0"/>
                <w:sz w:val="22"/>
              </w:rPr>
            </w:pPr>
            <w:r w:rsidRPr="00F10036">
              <w:t>OTH</w:t>
            </w:r>
          </w:p>
        </w:tc>
        <w:tc>
          <w:tcPr>
            <w:tcW w:w="6209" w:type="dxa"/>
            <w:gridSpan w:val="3"/>
            <w:shd w:val="clear" w:color="auto" w:fill="auto"/>
            <w:noWrap/>
          </w:tcPr>
          <w:p w14:paraId="41493BAD" w14:textId="77777777" w:rsidR="00820793" w:rsidDel="00820793" w:rsidRDefault="00820793" w:rsidP="003F6E21">
            <w:pPr>
              <w:widowControl/>
              <w:jc w:val="left"/>
              <w:rPr>
                <w:rFonts w:ascii="宋体" w:eastAsia="宋体" w:hAnsi="宋体" w:cs="宋体"/>
                <w:color w:val="000000"/>
                <w:kern w:val="0"/>
                <w:sz w:val="22"/>
              </w:rPr>
            </w:pPr>
            <w:r w:rsidRPr="00BF0E76">
              <w:rPr>
                <w:rFonts w:hint="eastAsia"/>
              </w:rPr>
              <w:t>其他</w:t>
            </w:r>
          </w:p>
        </w:tc>
      </w:tr>
      <w:tr w:rsidR="00C70514" w:rsidRPr="00DC6455" w14:paraId="6FD5EC45"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0EC9D3FB" w14:textId="77777777" w:rsidR="00E70528" w:rsidRDefault="00D132E4">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身份证明文件类别(ZJLB)意义如下：</w:t>
            </w:r>
          </w:p>
        </w:tc>
      </w:tr>
      <w:tr w:rsidR="00C70514" w:rsidRPr="00DC6455" w14:paraId="45D83AE6"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7CD5F3B8"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ZJLB</w:t>
            </w:r>
          </w:p>
        </w:tc>
        <w:tc>
          <w:tcPr>
            <w:tcW w:w="6209" w:type="dxa"/>
            <w:gridSpan w:val="3"/>
            <w:shd w:val="clear" w:color="000000" w:fill="D9D9D9"/>
            <w:noWrap/>
            <w:vAlign w:val="bottom"/>
            <w:hideMark/>
          </w:tcPr>
          <w:p w14:paraId="36F3E656"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C70514" w:rsidRPr="00DC6455" w14:paraId="43FA6F3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358523D"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01</w:t>
            </w:r>
          </w:p>
        </w:tc>
        <w:tc>
          <w:tcPr>
            <w:tcW w:w="6209" w:type="dxa"/>
            <w:gridSpan w:val="3"/>
            <w:shd w:val="clear" w:color="auto" w:fill="auto"/>
            <w:noWrap/>
            <w:vAlign w:val="bottom"/>
            <w:hideMark/>
          </w:tcPr>
          <w:p w14:paraId="3E57A8FB"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居民身份证</w:t>
            </w:r>
          </w:p>
        </w:tc>
      </w:tr>
      <w:tr w:rsidR="00C70514" w:rsidRPr="00DC6455" w14:paraId="1F5A4C1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9895623"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r>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24BA6FA8"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护照</w:t>
            </w:r>
          </w:p>
        </w:tc>
      </w:tr>
      <w:tr w:rsidR="00C70514" w:rsidRPr="00DC6455" w14:paraId="311A8FA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625A97A"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r>
              <w:rPr>
                <w:rFonts w:ascii="宋体" w:eastAsia="宋体" w:hAnsi="宋体" w:cs="宋体" w:hint="eastAsia"/>
                <w:color w:val="000000"/>
                <w:kern w:val="0"/>
                <w:sz w:val="22"/>
              </w:rPr>
              <w:t>4</w:t>
            </w:r>
          </w:p>
        </w:tc>
        <w:tc>
          <w:tcPr>
            <w:tcW w:w="6209" w:type="dxa"/>
            <w:gridSpan w:val="3"/>
            <w:shd w:val="clear" w:color="auto" w:fill="auto"/>
            <w:noWrap/>
            <w:vAlign w:val="bottom"/>
            <w:hideMark/>
          </w:tcPr>
          <w:p w14:paraId="4DE3A415"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社会保障号</w:t>
            </w:r>
          </w:p>
        </w:tc>
      </w:tr>
      <w:tr w:rsidR="00C70514" w:rsidRPr="00DC6455" w14:paraId="129BE29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3059ADC"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r>
              <w:rPr>
                <w:rFonts w:ascii="宋体" w:eastAsia="宋体" w:hAnsi="宋体" w:cs="宋体" w:hint="eastAsia"/>
                <w:color w:val="000000"/>
                <w:kern w:val="0"/>
                <w:sz w:val="22"/>
              </w:rPr>
              <w:t>5</w:t>
            </w:r>
          </w:p>
        </w:tc>
        <w:tc>
          <w:tcPr>
            <w:tcW w:w="6209" w:type="dxa"/>
            <w:gridSpan w:val="3"/>
            <w:shd w:val="clear" w:color="auto" w:fill="auto"/>
            <w:noWrap/>
            <w:vAlign w:val="bottom"/>
            <w:hideMark/>
          </w:tcPr>
          <w:p w14:paraId="6912D5AB"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军人证</w:t>
            </w:r>
          </w:p>
        </w:tc>
      </w:tr>
      <w:tr w:rsidR="00C70514" w:rsidRPr="00DC6455" w14:paraId="4772A71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15113DA"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r>
              <w:rPr>
                <w:rFonts w:ascii="宋体" w:eastAsia="宋体" w:hAnsi="宋体" w:cs="宋体" w:hint="eastAsia"/>
                <w:color w:val="000000"/>
                <w:kern w:val="0"/>
                <w:sz w:val="22"/>
              </w:rPr>
              <w:t>7</w:t>
            </w:r>
          </w:p>
        </w:tc>
        <w:tc>
          <w:tcPr>
            <w:tcW w:w="6209" w:type="dxa"/>
            <w:gridSpan w:val="3"/>
            <w:shd w:val="clear" w:color="auto" w:fill="auto"/>
            <w:noWrap/>
            <w:vAlign w:val="bottom"/>
            <w:hideMark/>
          </w:tcPr>
          <w:p w14:paraId="1E7346DF"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港澳居民来往内地通行证</w:t>
            </w:r>
          </w:p>
        </w:tc>
      </w:tr>
      <w:tr w:rsidR="00C70514" w:rsidRPr="00DC6455" w14:paraId="123FC82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480E6AD"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r>
              <w:rPr>
                <w:rFonts w:ascii="宋体" w:eastAsia="宋体" w:hAnsi="宋体" w:cs="宋体" w:hint="eastAsia"/>
                <w:color w:val="000000"/>
                <w:kern w:val="0"/>
                <w:sz w:val="22"/>
              </w:rPr>
              <w:t>8</w:t>
            </w:r>
          </w:p>
        </w:tc>
        <w:tc>
          <w:tcPr>
            <w:tcW w:w="6209" w:type="dxa"/>
            <w:gridSpan w:val="3"/>
            <w:shd w:val="clear" w:color="auto" w:fill="auto"/>
            <w:noWrap/>
            <w:vAlign w:val="bottom"/>
            <w:hideMark/>
          </w:tcPr>
          <w:p w14:paraId="301E3764"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台湾居民来往大陆通行证</w:t>
            </w:r>
          </w:p>
        </w:tc>
      </w:tr>
      <w:tr w:rsidR="00C70514" w:rsidRPr="00DC6455" w14:paraId="6B81511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3EF3FD0"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r>
              <w:rPr>
                <w:rFonts w:ascii="宋体" w:eastAsia="宋体" w:hAnsi="宋体" w:cs="宋体" w:hint="eastAsia"/>
                <w:color w:val="000000"/>
                <w:kern w:val="0"/>
                <w:sz w:val="22"/>
              </w:rPr>
              <w:t>9</w:t>
            </w:r>
          </w:p>
        </w:tc>
        <w:tc>
          <w:tcPr>
            <w:tcW w:w="6209" w:type="dxa"/>
            <w:gridSpan w:val="3"/>
            <w:shd w:val="clear" w:color="auto" w:fill="auto"/>
            <w:noWrap/>
            <w:vAlign w:val="bottom"/>
            <w:hideMark/>
          </w:tcPr>
          <w:p w14:paraId="7C6FE3C1"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外国人永久居留证</w:t>
            </w:r>
          </w:p>
        </w:tc>
      </w:tr>
      <w:tr w:rsidR="00C70514" w:rsidRPr="00DC6455" w14:paraId="0BA132C9"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B116B86" w14:textId="77777777" w:rsidR="00C70514" w:rsidRPr="00DC6455" w:rsidRDefault="00C70514" w:rsidP="003F6E2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0A</w:t>
            </w:r>
          </w:p>
        </w:tc>
        <w:tc>
          <w:tcPr>
            <w:tcW w:w="6209" w:type="dxa"/>
            <w:gridSpan w:val="3"/>
            <w:shd w:val="clear" w:color="auto" w:fill="auto"/>
            <w:noWrap/>
            <w:vAlign w:val="bottom"/>
            <w:hideMark/>
          </w:tcPr>
          <w:p w14:paraId="4656D11D"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香港居民身份证</w:t>
            </w:r>
          </w:p>
        </w:tc>
      </w:tr>
      <w:tr w:rsidR="00C70514" w:rsidRPr="00DC6455" w14:paraId="232AFCF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225F60D" w14:textId="77777777" w:rsidR="00C70514" w:rsidRPr="00DC6455" w:rsidRDefault="00C70514" w:rsidP="003F6E2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0B</w:t>
            </w:r>
          </w:p>
        </w:tc>
        <w:tc>
          <w:tcPr>
            <w:tcW w:w="6209" w:type="dxa"/>
            <w:gridSpan w:val="3"/>
            <w:shd w:val="clear" w:color="auto" w:fill="auto"/>
            <w:noWrap/>
            <w:vAlign w:val="bottom"/>
            <w:hideMark/>
          </w:tcPr>
          <w:p w14:paraId="455D30EE" w14:textId="77777777" w:rsidR="00C70514" w:rsidRPr="00DC6455" w:rsidRDefault="00C70514" w:rsidP="003F6E21">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澳门居民身份证</w:t>
            </w:r>
          </w:p>
        </w:tc>
      </w:tr>
      <w:tr w:rsidR="00CB2D8D" w:rsidRPr="00DC6455" w14:paraId="0AEB80A1" w14:textId="77777777" w:rsidTr="00C20320">
        <w:trPr>
          <w:gridBefore w:val="1"/>
          <w:gridAfter w:val="1"/>
          <w:wBefore w:w="17" w:type="dxa"/>
          <w:wAfter w:w="267" w:type="dxa"/>
          <w:trHeight w:val="270"/>
        </w:trPr>
        <w:tc>
          <w:tcPr>
            <w:tcW w:w="1756" w:type="dxa"/>
            <w:gridSpan w:val="2"/>
            <w:shd w:val="clear" w:color="auto" w:fill="auto"/>
            <w:noWrap/>
            <w:vAlign w:val="bottom"/>
          </w:tcPr>
          <w:p w14:paraId="433870A5" w14:textId="77777777" w:rsidR="00CB2D8D"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0C</w:t>
            </w:r>
          </w:p>
        </w:tc>
        <w:tc>
          <w:tcPr>
            <w:tcW w:w="6209" w:type="dxa"/>
            <w:gridSpan w:val="3"/>
            <w:shd w:val="clear" w:color="auto" w:fill="auto"/>
            <w:noWrap/>
          </w:tcPr>
          <w:p w14:paraId="674631A5" w14:textId="77777777" w:rsidR="00CB2D8D" w:rsidRPr="00DC6455" w:rsidRDefault="00CB2D8D" w:rsidP="0074218F">
            <w:pPr>
              <w:widowControl/>
              <w:jc w:val="left"/>
              <w:rPr>
                <w:rFonts w:ascii="宋体" w:eastAsia="宋体" w:hAnsi="宋体" w:cs="宋体"/>
                <w:color w:val="000000"/>
                <w:kern w:val="0"/>
                <w:sz w:val="22"/>
              </w:rPr>
            </w:pPr>
            <w:r w:rsidRPr="006C0E14">
              <w:rPr>
                <w:rFonts w:hint="eastAsia"/>
              </w:rPr>
              <w:t>户口本</w:t>
            </w:r>
          </w:p>
        </w:tc>
      </w:tr>
      <w:tr w:rsidR="00CB2D8D" w:rsidRPr="00DC6455" w14:paraId="0EEB85AF" w14:textId="77777777" w:rsidTr="00C20320">
        <w:trPr>
          <w:gridBefore w:val="1"/>
          <w:gridAfter w:val="1"/>
          <w:wBefore w:w="17" w:type="dxa"/>
          <w:wAfter w:w="267" w:type="dxa"/>
          <w:trHeight w:val="270"/>
        </w:trPr>
        <w:tc>
          <w:tcPr>
            <w:tcW w:w="1756" w:type="dxa"/>
            <w:gridSpan w:val="2"/>
            <w:shd w:val="clear" w:color="auto" w:fill="auto"/>
            <w:noWrap/>
            <w:vAlign w:val="bottom"/>
          </w:tcPr>
          <w:p w14:paraId="07B2535E" w14:textId="77777777" w:rsidR="00CB2D8D"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0D</w:t>
            </w:r>
          </w:p>
        </w:tc>
        <w:tc>
          <w:tcPr>
            <w:tcW w:w="6209" w:type="dxa"/>
            <w:gridSpan w:val="3"/>
            <w:shd w:val="clear" w:color="auto" w:fill="auto"/>
            <w:noWrap/>
          </w:tcPr>
          <w:p w14:paraId="5F34FD6F" w14:textId="77777777" w:rsidR="00CB2D8D" w:rsidRPr="00DC6455" w:rsidRDefault="00CB2D8D" w:rsidP="0074218F">
            <w:pPr>
              <w:widowControl/>
              <w:jc w:val="left"/>
              <w:rPr>
                <w:rFonts w:ascii="宋体" w:eastAsia="宋体" w:hAnsi="宋体" w:cs="宋体"/>
                <w:color w:val="000000"/>
                <w:kern w:val="0"/>
                <w:sz w:val="22"/>
              </w:rPr>
            </w:pPr>
            <w:r w:rsidRPr="006C0E14">
              <w:rPr>
                <w:rFonts w:hint="eastAsia"/>
              </w:rPr>
              <w:t>文职证</w:t>
            </w:r>
          </w:p>
        </w:tc>
      </w:tr>
      <w:tr w:rsidR="00CB2D8D" w:rsidRPr="00DC6455" w14:paraId="78CCFD7E" w14:textId="77777777" w:rsidTr="00C20320">
        <w:trPr>
          <w:gridBefore w:val="1"/>
          <w:gridAfter w:val="1"/>
          <w:wBefore w:w="17" w:type="dxa"/>
          <w:wAfter w:w="267" w:type="dxa"/>
          <w:trHeight w:val="270"/>
        </w:trPr>
        <w:tc>
          <w:tcPr>
            <w:tcW w:w="1756" w:type="dxa"/>
            <w:gridSpan w:val="2"/>
            <w:shd w:val="clear" w:color="auto" w:fill="auto"/>
            <w:noWrap/>
            <w:vAlign w:val="bottom"/>
          </w:tcPr>
          <w:p w14:paraId="7C7455CD" w14:textId="77777777" w:rsidR="00CB2D8D"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0E</w:t>
            </w:r>
          </w:p>
        </w:tc>
        <w:tc>
          <w:tcPr>
            <w:tcW w:w="6209" w:type="dxa"/>
            <w:gridSpan w:val="3"/>
            <w:shd w:val="clear" w:color="auto" w:fill="auto"/>
            <w:noWrap/>
          </w:tcPr>
          <w:p w14:paraId="160C8167" w14:textId="77777777" w:rsidR="00CB2D8D" w:rsidRPr="00DC6455" w:rsidRDefault="00CB2D8D" w:rsidP="0074218F">
            <w:pPr>
              <w:widowControl/>
              <w:jc w:val="left"/>
              <w:rPr>
                <w:rFonts w:ascii="宋体" w:eastAsia="宋体" w:hAnsi="宋体" w:cs="宋体"/>
                <w:color w:val="000000"/>
                <w:kern w:val="0"/>
                <w:sz w:val="22"/>
              </w:rPr>
            </w:pPr>
            <w:r w:rsidRPr="006C0E14">
              <w:rPr>
                <w:rFonts w:hint="eastAsia"/>
              </w:rPr>
              <w:t>警官证</w:t>
            </w:r>
          </w:p>
        </w:tc>
      </w:tr>
      <w:tr w:rsidR="00CB2D8D" w:rsidRPr="00DC6455" w14:paraId="1653DC6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B25CA00"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w:t>
            </w:r>
          </w:p>
        </w:tc>
        <w:tc>
          <w:tcPr>
            <w:tcW w:w="6209" w:type="dxa"/>
            <w:gridSpan w:val="3"/>
            <w:shd w:val="clear" w:color="auto" w:fill="auto"/>
            <w:noWrap/>
            <w:vAlign w:val="bottom"/>
            <w:hideMark/>
          </w:tcPr>
          <w:p w14:paraId="23C34C5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营业执照</w:t>
            </w:r>
          </w:p>
        </w:tc>
      </w:tr>
      <w:tr w:rsidR="00CB2D8D" w:rsidRPr="00DC6455" w14:paraId="23B10F9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A3B2380"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11</w:t>
            </w:r>
          </w:p>
        </w:tc>
        <w:tc>
          <w:tcPr>
            <w:tcW w:w="6209" w:type="dxa"/>
            <w:gridSpan w:val="3"/>
            <w:shd w:val="clear" w:color="auto" w:fill="auto"/>
            <w:noWrap/>
            <w:vAlign w:val="bottom"/>
            <w:hideMark/>
          </w:tcPr>
          <w:p w14:paraId="39CDB54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登记证书</w:t>
            </w:r>
          </w:p>
        </w:tc>
      </w:tr>
      <w:tr w:rsidR="00CB2D8D" w:rsidRPr="00DC6455" w14:paraId="5F78CA4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AB095D5"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w:t>
            </w:r>
          </w:p>
        </w:tc>
        <w:tc>
          <w:tcPr>
            <w:tcW w:w="6209" w:type="dxa"/>
            <w:gridSpan w:val="3"/>
            <w:shd w:val="clear" w:color="auto" w:fill="auto"/>
            <w:noWrap/>
            <w:vAlign w:val="bottom"/>
            <w:hideMark/>
          </w:tcPr>
          <w:p w14:paraId="4370F52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组织机构代码证</w:t>
            </w:r>
          </w:p>
        </w:tc>
      </w:tr>
      <w:tr w:rsidR="00CB2D8D" w:rsidRPr="00DC6455" w14:paraId="662834D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7F4F716"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w:t>
            </w:r>
          </w:p>
        </w:tc>
        <w:tc>
          <w:tcPr>
            <w:tcW w:w="6209" w:type="dxa"/>
            <w:gridSpan w:val="3"/>
            <w:shd w:val="clear" w:color="auto" w:fill="auto"/>
            <w:noWrap/>
            <w:vAlign w:val="bottom"/>
            <w:hideMark/>
          </w:tcPr>
          <w:p w14:paraId="4BB7D30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批文</w:t>
            </w:r>
          </w:p>
        </w:tc>
      </w:tr>
      <w:tr w:rsidR="00061FA2" w:rsidRPr="00DC6455" w14:paraId="266DC3B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F80393B" w14:textId="77777777" w:rsidR="00061FA2" w:rsidRDefault="00061FA2"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14</w:t>
            </w:r>
          </w:p>
        </w:tc>
        <w:tc>
          <w:tcPr>
            <w:tcW w:w="6209" w:type="dxa"/>
            <w:gridSpan w:val="3"/>
            <w:shd w:val="clear" w:color="auto" w:fill="auto"/>
            <w:noWrap/>
            <w:vAlign w:val="bottom"/>
            <w:hideMark/>
          </w:tcPr>
          <w:p w14:paraId="65206273" w14:textId="77777777" w:rsidR="00061FA2" w:rsidRPr="00DC6455" w:rsidRDefault="00061FA2"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LEI</w:t>
            </w:r>
          </w:p>
        </w:tc>
      </w:tr>
      <w:tr w:rsidR="00C12DD8" w:rsidRPr="00DC6455" w14:paraId="62A3100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BF96F69" w14:textId="77777777" w:rsidR="00C12DD8" w:rsidRDefault="00C12DD8"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15</w:t>
            </w:r>
          </w:p>
        </w:tc>
        <w:tc>
          <w:tcPr>
            <w:tcW w:w="6209" w:type="dxa"/>
            <w:gridSpan w:val="3"/>
            <w:shd w:val="clear" w:color="auto" w:fill="auto"/>
            <w:noWrap/>
            <w:vAlign w:val="bottom"/>
            <w:hideMark/>
          </w:tcPr>
          <w:p w14:paraId="0B33F0A1" w14:textId="77777777" w:rsidR="00C12DD8" w:rsidRDefault="00C12DD8" w:rsidP="00CB2D8D">
            <w:pPr>
              <w:widowControl/>
              <w:jc w:val="left"/>
              <w:rPr>
                <w:rFonts w:ascii="宋体" w:eastAsia="宋体" w:hAnsi="宋体" w:cs="宋体"/>
                <w:color w:val="000000"/>
                <w:kern w:val="0"/>
                <w:sz w:val="22"/>
              </w:rPr>
            </w:pPr>
            <w:r>
              <w:rPr>
                <w:rFonts w:ascii="宋体" w:hAnsi="宋体" w:hint="eastAsia"/>
                <w:szCs w:val="21"/>
              </w:rPr>
              <w:t>港澳台居民居住证</w:t>
            </w:r>
          </w:p>
        </w:tc>
      </w:tr>
      <w:tr w:rsidR="00CB2D8D" w:rsidRPr="00DC6455" w14:paraId="0A08B81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4AAB795"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99</w:t>
            </w:r>
          </w:p>
        </w:tc>
        <w:tc>
          <w:tcPr>
            <w:tcW w:w="6209" w:type="dxa"/>
            <w:gridSpan w:val="3"/>
            <w:shd w:val="clear" w:color="auto" w:fill="auto"/>
            <w:noWrap/>
            <w:vAlign w:val="bottom"/>
            <w:hideMark/>
          </w:tcPr>
          <w:p w14:paraId="44519D3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其他证件</w:t>
            </w:r>
          </w:p>
        </w:tc>
      </w:tr>
      <w:tr w:rsidR="00CB2D8D" w:rsidRPr="00DC6455" w14:paraId="5662189C"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0B8A5EC3" w14:textId="77777777" w:rsidR="00E70528" w:rsidRDefault="00D132E4">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性别(XB)意义如下：</w:t>
            </w:r>
          </w:p>
        </w:tc>
      </w:tr>
      <w:tr w:rsidR="00CB2D8D" w:rsidRPr="00DC6455" w14:paraId="1E343038"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0C56F43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XB</w:t>
            </w:r>
          </w:p>
        </w:tc>
        <w:tc>
          <w:tcPr>
            <w:tcW w:w="6209" w:type="dxa"/>
            <w:gridSpan w:val="3"/>
            <w:shd w:val="clear" w:color="000000" w:fill="D9D9D9"/>
            <w:noWrap/>
            <w:vAlign w:val="bottom"/>
            <w:hideMark/>
          </w:tcPr>
          <w:p w14:paraId="7EE47A49"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CB2D8D" w:rsidRPr="00DC6455" w14:paraId="3D2CAF2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32A84D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21365A2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男</w:t>
            </w:r>
          </w:p>
        </w:tc>
      </w:tr>
      <w:tr w:rsidR="00CB2D8D" w:rsidRPr="00DC6455" w14:paraId="6A3B763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6476A9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2CD1086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女</w:t>
            </w:r>
          </w:p>
        </w:tc>
      </w:tr>
      <w:tr w:rsidR="00CB2D8D" w:rsidRPr="00DC6455" w14:paraId="792DC7C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633C57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3</w:t>
            </w:r>
          </w:p>
        </w:tc>
        <w:tc>
          <w:tcPr>
            <w:tcW w:w="6209" w:type="dxa"/>
            <w:gridSpan w:val="3"/>
            <w:shd w:val="clear" w:color="auto" w:fill="auto"/>
            <w:noWrap/>
            <w:vAlign w:val="bottom"/>
            <w:hideMark/>
          </w:tcPr>
          <w:p w14:paraId="0B2A849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其他（指非自然人）</w:t>
            </w:r>
          </w:p>
        </w:tc>
      </w:tr>
      <w:tr w:rsidR="00CB2D8D" w:rsidRPr="00DC6455" w14:paraId="4311B0B5"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6C563A91" w14:textId="77777777" w:rsidR="00E70528" w:rsidRDefault="00D132E4">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学历代码(XLDM)意义如下：</w:t>
            </w:r>
          </w:p>
        </w:tc>
      </w:tr>
      <w:tr w:rsidR="00CB2D8D" w:rsidRPr="00DC6455" w14:paraId="0D39A1A6"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18B4D61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XLDM</w:t>
            </w:r>
          </w:p>
        </w:tc>
        <w:tc>
          <w:tcPr>
            <w:tcW w:w="6209" w:type="dxa"/>
            <w:gridSpan w:val="3"/>
            <w:shd w:val="clear" w:color="000000" w:fill="D9D9D9"/>
            <w:noWrap/>
            <w:vAlign w:val="bottom"/>
            <w:hideMark/>
          </w:tcPr>
          <w:p w14:paraId="6C86DF8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CB2D8D" w:rsidRPr="00DC6455" w14:paraId="5C1E4CF0"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6FB16E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01</w:t>
            </w:r>
          </w:p>
        </w:tc>
        <w:tc>
          <w:tcPr>
            <w:tcW w:w="6209" w:type="dxa"/>
            <w:gridSpan w:val="3"/>
            <w:shd w:val="clear" w:color="auto" w:fill="auto"/>
            <w:noWrap/>
            <w:vAlign w:val="bottom"/>
            <w:hideMark/>
          </w:tcPr>
          <w:p w14:paraId="19AB4FB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博士</w:t>
            </w:r>
          </w:p>
        </w:tc>
      </w:tr>
      <w:tr w:rsidR="00CB2D8D" w:rsidRPr="00DC6455" w14:paraId="44CECC7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17A802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02</w:t>
            </w:r>
          </w:p>
        </w:tc>
        <w:tc>
          <w:tcPr>
            <w:tcW w:w="6209" w:type="dxa"/>
            <w:gridSpan w:val="3"/>
            <w:shd w:val="clear" w:color="auto" w:fill="auto"/>
            <w:noWrap/>
            <w:vAlign w:val="bottom"/>
            <w:hideMark/>
          </w:tcPr>
          <w:p w14:paraId="2392763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硕士</w:t>
            </w:r>
          </w:p>
        </w:tc>
      </w:tr>
      <w:tr w:rsidR="00CB2D8D" w:rsidRPr="00DC6455" w14:paraId="7362ADA0"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C87B87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03</w:t>
            </w:r>
          </w:p>
        </w:tc>
        <w:tc>
          <w:tcPr>
            <w:tcW w:w="6209" w:type="dxa"/>
            <w:gridSpan w:val="3"/>
            <w:shd w:val="clear" w:color="auto" w:fill="auto"/>
            <w:noWrap/>
            <w:vAlign w:val="bottom"/>
            <w:hideMark/>
          </w:tcPr>
          <w:p w14:paraId="0DBBA98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本科</w:t>
            </w:r>
          </w:p>
        </w:tc>
      </w:tr>
      <w:tr w:rsidR="00CB2D8D" w:rsidRPr="00DC6455" w14:paraId="3CFF244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BABC55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04</w:t>
            </w:r>
          </w:p>
        </w:tc>
        <w:tc>
          <w:tcPr>
            <w:tcW w:w="6209" w:type="dxa"/>
            <w:gridSpan w:val="3"/>
            <w:shd w:val="clear" w:color="auto" w:fill="auto"/>
            <w:noWrap/>
            <w:vAlign w:val="bottom"/>
            <w:hideMark/>
          </w:tcPr>
          <w:p w14:paraId="77BD875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大专</w:t>
            </w:r>
          </w:p>
        </w:tc>
      </w:tr>
      <w:tr w:rsidR="00CB2D8D" w:rsidRPr="00DC6455" w14:paraId="6B923E0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31F667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05</w:t>
            </w:r>
          </w:p>
        </w:tc>
        <w:tc>
          <w:tcPr>
            <w:tcW w:w="6209" w:type="dxa"/>
            <w:gridSpan w:val="3"/>
            <w:shd w:val="clear" w:color="auto" w:fill="auto"/>
            <w:noWrap/>
            <w:vAlign w:val="bottom"/>
            <w:hideMark/>
          </w:tcPr>
          <w:p w14:paraId="06AB100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中专</w:t>
            </w:r>
          </w:p>
        </w:tc>
      </w:tr>
      <w:tr w:rsidR="00CB2D8D" w:rsidRPr="00DC6455" w14:paraId="488E35D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4632EF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06</w:t>
            </w:r>
          </w:p>
        </w:tc>
        <w:tc>
          <w:tcPr>
            <w:tcW w:w="6209" w:type="dxa"/>
            <w:gridSpan w:val="3"/>
            <w:shd w:val="clear" w:color="auto" w:fill="auto"/>
            <w:noWrap/>
            <w:vAlign w:val="bottom"/>
            <w:hideMark/>
          </w:tcPr>
          <w:p w14:paraId="4C0DCD6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高中</w:t>
            </w:r>
          </w:p>
        </w:tc>
      </w:tr>
      <w:tr w:rsidR="00CB2D8D" w:rsidRPr="00DC6455" w14:paraId="1612FFC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2B5881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07</w:t>
            </w:r>
          </w:p>
        </w:tc>
        <w:tc>
          <w:tcPr>
            <w:tcW w:w="6209" w:type="dxa"/>
            <w:gridSpan w:val="3"/>
            <w:shd w:val="clear" w:color="auto" w:fill="auto"/>
            <w:noWrap/>
            <w:vAlign w:val="bottom"/>
            <w:hideMark/>
          </w:tcPr>
          <w:p w14:paraId="593309F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初中及以下</w:t>
            </w:r>
          </w:p>
        </w:tc>
      </w:tr>
      <w:tr w:rsidR="00CB2D8D" w:rsidRPr="00DC6455" w14:paraId="4DDCCF1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1EA8EF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99</w:t>
            </w:r>
          </w:p>
        </w:tc>
        <w:tc>
          <w:tcPr>
            <w:tcW w:w="6209" w:type="dxa"/>
            <w:gridSpan w:val="3"/>
            <w:shd w:val="clear" w:color="auto" w:fill="auto"/>
            <w:noWrap/>
            <w:vAlign w:val="bottom"/>
            <w:hideMark/>
          </w:tcPr>
          <w:p w14:paraId="4E7A88B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 xml:space="preserve">其他        </w:t>
            </w:r>
          </w:p>
        </w:tc>
      </w:tr>
      <w:tr w:rsidR="00CB2D8D" w:rsidRPr="00DC6455" w14:paraId="783F1BDF"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2B019F0A" w14:textId="77777777" w:rsidR="00E70528" w:rsidRDefault="00D132E4">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民族代码(MZDM)意义如下：</w:t>
            </w:r>
          </w:p>
        </w:tc>
      </w:tr>
      <w:tr w:rsidR="00CB2D8D" w:rsidRPr="00DC6455" w14:paraId="07059016"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281D20A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MZDM</w:t>
            </w:r>
          </w:p>
        </w:tc>
        <w:tc>
          <w:tcPr>
            <w:tcW w:w="6209" w:type="dxa"/>
            <w:gridSpan w:val="3"/>
            <w:shd w:val="clear" w:color="000000" w:fill="D9D9D9"/>
            <w:noWrap/>
            <w:vAlign w:val="bottom"/>
            <w:hideMark/>
          </w:tcPr>
          <w:p w14:paraId="007AEDE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CB2D8D" w:rsidRPr="00DC6455" w14:paraId="1E5109C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B75554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AC</w:t>
            </w:r>
          </w:p>
        </w:tc>
        <w:tc>
          <w:tcPr>
            <w:tcW w:w="6209" w:type="dxa"/>
            <w:gridSpan w:val="3"/>
            <w:shd w:val="clear" w:color="auto" w:fill="auto"/>
            <w:noWrap/>
            <w:vAlign w:val="bottom"/>
            <w:hideMark/>
          </w:tcPr>
          <w:p w14:paraId="5F56C1A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阿昌族</w:t>
            </w:r>
          </w:p>
        </w:tc>
      </w:tr>
      <w:tr w:rsidR="00CB2D8D" w:rsidRPr="00DC6455" w14:paraId="1522550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5EFE6E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BA</w:t>
            </w:r>
          </w:p>
        </w:tc>
        <w:tc>
          <w:tcPr>
            <w:tcW w:w="6209" w:type="dxa"/>
            <w:gridSpan w:val="3"/>
            <w:shd w:val="clear" w:color="auto" w:fill="auto"/>
            <w:noWrap/>
            <w:vAlign w:val="bottom"/>
            <w:hideMark/>
          </w:tcPr>
          <w:p w14:paraId="7F7A628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白族</w:t>
            </w:r>
          </w:p>
        </w:tc>
      </w:tr>
      <w:tr w:rsidR="00CB2D8D" w:rsidRPr="00DC6455" w14:paraId="225592E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12560D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BO</w:t>
            </w:r>
          </w:p>
        </w:tc>
        <w:tc>
          <w:tcPr>
            <w:tcW w:w="6209" w:type="dxa"/>
            <w:gridSpan w:val="3"/>
            <w:shd w:val="clear" w:color="auto" w:fill="auto"/>
            <w:noWrap/>
            <w:vAlign w:val="bottom"/>
            <w:hideMark/>
          </w:tcPr>
          <w:p w14:paraId="7200C369"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保安族</w:t>
            </w:r>
          </w:p>
        </w:tc>
      </w:tr>
      <w:tr w:rsidR="00CB2D8D" w:rsidRPr="00DC6455" w14:paraId="55CE2D0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7F14FD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BL</w:t>
            </w:r>
          </w:p>
        </w:tc>
        <w:tc>
          <w:tcPr>
            <w:tcW w:w="6209" w:type="dxa"/>
            <w:gridSpan w:val="3"/>
            <w:shd w:val="clear" w:color="auto" w:fill="auto"/>
            <w:noWrap/>
            <w:vAlign w:val="bottom"/>
            <w:hideMark/>
          </w:tcPr>
          <w:p w14:paraId="0F91574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布朗族</w:t>
            </w:r>
          </w:p>
        </w:tc>
      </w:tr>
      <w:tr w:rsidR="00CB2D8D" w:rsidRPr="00DC6455" w14:paraId="6D0D7DE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1A1AD5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BY</w:t>
            </w:r>
          </w:p>
        </w:tc>
        <w:tc>
          <w:tcPr>
            <w:tcW w:w="6209" w:type="dxa"/>
            <w:gridSpan w:val="3"/>
            <w:shd w:val="clear" w:color="auto" w:fill="auto"/>
            <w:noWrap/>
            <w:vAlign w:val="bottom"/>
            <w:hideMark/>
          </w:tcPr>
          <w:p w14:paraId="1284005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布依族</w:t>
            </w:r>
          </w:p>
        </w:tc>
      </w:tr>
      <w:tr w:rsidR="00CB2D8D" w:rsidRPr="00DC6455" w14:paraId="2B3019F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9A46D5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ZA</w:t>
            </w:r>
          </w:p>
        </w:tc>
        <w:tc>
          <w:tcPr>
            <w:tcW w:w="6209" w:type="dxa"/>
            <w:gridSpan w:val="3"/>
            <w:shd w:val="clear" w:color="auto" w:fill="auto"/>
            <w:noWrap/>
            <w:vAlign w:val="bottom"/>
            <w:hideMark/>
          </w:tcPr>
          <w:p w14:paraId="7402D19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藏族</w:t>
            </w:r>
          </w:p>
        </w:tc>
      </w:tr>
      <w:tr w:rsidR="00CB2D8D" w:rsidRPr="00DC6455" w14:paraId="098D7865"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F6055D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CS</w:t>
            </w:r>
          </w:p>
        </w:tc>
        <w:tc>
          <w:tcPr>
            <w:tcW w:w="6209" w:type="dxa"/>
            <w:gridSpan w:val="3"/>
            <w:shd w:val="clear" w:color="auto" w:fill="auto"/>
            <w:noWrap/>
            <w:vAlign w:val="bottom"/>
            <w:hideMark/>
          </w:tcPr>
          <w:p w14:paraId="5DC92B4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朝鲜族</w:t>
            </w:r>
          </w:p>
        </w:tc>
      </w:tr>
      <w:tr w:rsidR="00CB2D8D" w:rsidRPr="00DC6455" w14:paraId="00699E4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350600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DU</w:t>
            </w:r>
          </w:p>
        </w:tc>
        <w:tc>
          <w:tcPr>
            <w:tcW w:w="6209" w:type="dxa"/>
            <w:gridSpan w:val="3"/>
            <w:shd w:val="clear" w:color="auto" w:fill="auto"/>
            <w:noWrap/>
            <w:vAlign w:val="bottom"/>
            <w:hideMark/>
          </w:tcPr>
          <w:p w14:paraId="0D7FF1B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达斡尔族</w:t>
            </w:r>
          </w:p>
        </w:tc>
      </w:tr>
      <w:tr w:rsidR="00CB2D8D" w:rsidRPr="00DC6455" w14:paraId="28742FE2"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EEAC41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DA</w:t>
            </w:r>
          </w:p>
        </w:tc>
        <w:tc>
          <w:tcPr>
            <w:tcW w:w="6209" w:type="dxa"/>
            <w:gridSpan w:val="3"/>
            <w:shd w:val="clear" w:color="auto" w:fill="auto"/>
            <w:noWrap/>
            <w:vAlign w:val="bottom"/>
            <w:hideMark/>
          </w:tcPr>
          <w:p w14:paraId="3F728C1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傣族</w:t>
            </w:r>
          </w:p>
        </w:tc>
      </w:tr>
      <w:tr w:rsidR="00CB2D8D" w:rsidRPr="00DC6455" w14:paraId="6F2DD49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C5DC46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DE</w:t>
            </w:r>
          </w:p>
        </w:tc>
        <w:tc>
          <w:tcPr>
            <w:tcW w:w="6209" w:type="dxa"/>
            <w:gridSpan w:val="3"/>
            <w:shd w:val="clear" w:color="auto" w:fill="auto"/>
            <w:noWrap/>
            <w:vAlign w:val="bottom"/>
            <w:hideMark/>
          </w:tcPr>
          <w:p w14:paraId="04453C7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德昂族</w:t>
            </w:r>
          </w:p>
        </w:tc>
      </w:tr>
      <w:tr w:rsidR="00CB2D8D" w:rsidRPr="00DC6455" w14:paraId="3749F52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C4238A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DX</w:t>
            </w:r>
          </w:p>
        </w:tc>
        <w:tc>
          <w:tcPr>
            <w:tcW w:w="6209" w:type="dxa"/>
            <w:gridSpan w:val="3"/>
            <w:shd w:val="clear" w:color="auto" w:fill="auto"/>
            <w:noWrap/>
            <w:vAlign w:val="bottom"/>
            <w:hideMark/>
          </w:tcPr>
          <w:p w14:paraId="2384C36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东乡族</w:t>
            </w:r>
          </w:p>
        </w:tc>
      </w:tr>
      <w:tr w:rsidR="00CB2D8D" w:rsidRPr="00DC6455" w14:paraId="541A7CF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B4DC63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DO</w:t>
            </w:r>
          </w:p>
        </w:tc>
        <w:tc>
          <w:tcPr>
            <w:tcW w:w="6209" w:type="dxa"/>
            <w:gridSpan w:val="3"/>
            <w:shd w:val="clear" w:color="auto" w:fill="auto"/>
            <w:noWrap/>
            <w:vAlign w:val="bottom"/>
            <w:hideMark/>
          </w:tcPr>
          <w:p w14:paraId="61BABE1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侗族</w:t>
            </w:r>
          </w:p>
        </w:tc>
      </w:tr>
      <w:tr w:rsidR="00CB2D8D" w:rsidRPr="00DC6455" w14:paraId="3FBF458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73849E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DR</w:t>
            </w:r>
          </w:p>
        </w:tc>
        <w:tc>
          <w:tcPr>
            <w:tcW w:w="6209" w:type="dxa"/>
            <w:gridSpan w:val="3"/>
            <w:shd w:val="clear" w:color="auto" w:fill="auto"/>
            <w:noWrap/>
            <w:vAlign w:val="bottom"/>
            <w:hideMark/>
          </w:tcPr>
          <w:p w14:paraId="6577CB4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独龙族</w:t>
            </w:r>
          </w:p>
        </w:tc>
      </w:tr>
      <w:tr w:rsidR="00CB2D8D" w:rsidRPr="00DC6455" w14:paraId="5090778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7DA3B5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RS</w:t>
            </w:r>
          </w:p>
        </w:tc>
        <w:tc>
          <w:tcPr>
            <w:tcW w:w="6209" w:type="dxa"/>
            <w:gridSpan w:val="3"/>
            <w:shd w:val="clear" w:color="auto" w:fill="auto"/>
            <w:noWrap/>
            <w:vAlign w:val="bottom"/>
            <w:hideMark/>
          </w:tcPr>
          <w:p w14:paraId="7A23F58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俄罗斯族</w:t>
            </w:r>
          </w:p>
        </w:tc>
      </w:tr>
      <w:tr w:rsidR="00CB2D8D" w:rsidRPr="00DC6455" w14:paraId="10A45FF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146EE6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OR</w:t>
            </w:r>
          </w:p>
        </w:tc>
        <w:tc>
          <w:tcPr>
            <w:tcW w:w="6209" w:type="dxa"/>
            <w:gridSpan w:val="3"/>
            <w:shd w:val="clear" w:color="auto" w:fill="auto"/>
            <w:noWrap/>
            <w:vAlign w:val="bottom"/>
            <w:hideMark/>
          </w:tcPr>
          <w:p w14:paraId="2935D11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鄂伦春族</w:t>
            </w:r>
          </w:p>
        </w:tc>
      </w:tr>
      <w:tr w:rsidR="00CB2D8D" w:rsidRPr="00DC6455" w14:paraId="58FAE742"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D02481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EW</w:t>
            </w:r>
          </w:p>
        </w:tc>
        <w:tc>
          <w:tcPr>
            <w:tcW w:w="6209" w:type="dxa"/>
            <w:gridSpan w:val="3"/>
            <w:shd w:val="clear" w:color="auto" w:fill="auto"/>
            <w:noWrap/>
            <w:vAlign w:val="bottom"/>
            <w:hideMark/>
          </w:tcPr>
          <w:p w14:paraId="2B939D0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鄂温克族</w:t>
            </w:r>
          </w:p>
        </w:tc>
      </w:tr>
      <w:tr w:rsidR="00CB2D8D" w:rsidRPr="00DC6455" w14:paraId="62171DC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C86BC2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GS</w:t>
            </w:r>
          </w:p>
        </w:tc>
        <w:tc>
          <w:tcPr>
            <w:tcW w:w="6209" w:type="dxa"/>
            <w:gridSpan w:val="3"/>
            <w:shd w:val="clear" w:color="auto" w:fill="auto"/>
            <w:noWrap/>
            <w:vAlign w:val="bottom"/>
            <w:hideMark/>
          </w:tcPr>
          <w:p w14:paraId="47ECCA3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高山族</w:t>
            </w:r>
          </w:p>
        </w:tc>
      </w:tr>
      <w:tr w:rsidR="00CB2D8D" w:rsidRPr="00DC6455" w14:paraId="401D285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BDDA3F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HN</w:t>
            </w:r>
          </w:p>
        </w:tc>
        <w:tc>
          <w:tcPr>
            <w:tcW w:w="6209" w:type="dxa"/>
            <w:gridSpan w:val="3"/>
            <w:shd w:val="clear" w:color="auto" w:fill="auto"/>
            <w:noWrap/>
            <w:vAlign w:val="bottom"/>
            <w:hideMark/>
          </w:tcPr>
          <w:p w14:paraId="70E9458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哈尼族</w:t>
            </w:r>
          </w:p>
        </w:tc>
      </w:tr>
      <w:tr w:rsidR="00CB2D8D" w:rsidRPr="00DC6455" w14:paraId="1A73DFB5"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9A1FC8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KZ</w:t>
            </w:r>
          </w:p>
        </w:tc>
        <w:tc>
          <w:tcPr>
            <w:tcW w:w="6209" w:type="dxa"/>
            <w:gridSpan w:val="3"/>
            <w:shd w:val="clear" w:color="auto" w:fill="auto"/>
            <w:noWrap/>
            <w:vAlign w:val="bottom"/>
            <w:hideMark/>
          </w:tcPr>
          <w:p w14:paraId="1660CBB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哈萨克族</w:t>
            </w:r>
          </w:p>
        </w:tc>
      </w:tr>
      <w:tr w:rsidR="00CB2D8D" w:rsidRPr="00DC6455" w14:paraId="418A206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A59ED6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HA</w:t>
            </w:r>
          </w:p>
        </w:tc>
        <w:tc>
          <w:tcPr>
            <w:tcW w:w="6209" w:type="dxa"/>
            <w:gridSpan w:val="3"/>
            <w:shd w:val="clear" w:color="auto" w:fill="auto"/>
            <w:noWrap/>
            <w:vAlign w:val="bottom"/>
            <w:hideMark/>
          </w:tcPr>
          <w:p w14:paraId="16F49F2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汉族</w:t>
            </w:r>
          </w:p>
        </w:tc>
      </w:tr>
      <w:tr w:rsidR="00CB2D8D" w:rsidRPr="00DC6455" w14:paraId="46635FB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B0A516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HZ</w:t>
            </w:r>
          </w:p>
        </w:tc>
        <w:tc>
          <w:tcPr>
            <w:tcW w:w="6209" w:type="dxa"/>
            <w:gridSpan w:val="3"/>
            <w:shd w:val="clear" w:color="auto" w:fill="auto"/>
            <w:noWrap/>
            <w:vAlign w:val="bottom"/>
            <w:hideMark/>
          </w:tcPr>
          <w:p w14:paraId="05E1E6E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赫哲族</w:t>
            </w:r>
          </w:p>
        </w:tc>
      </w:tr>
      <w:tr w:rsidR="00CB2D8D" w:rsidRPr="00DC6455" w14:paraId="24F0A72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D5BD3B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HU</w:t>
            </w:r>
          </w:p>
        </w:tc>
        <w:tc>
          <w:tcPr>
            <w:tcW w:w="6209" w:type="dxa"/>
            <w:gridSpan w:val="3"/>
            <w:shd w:val="clear" w:color="auto" w:fill="auto"/>
            <w:noWrap/>
            <w:vAlign w:val="bottom"/>
            <w:hideMark/>
          </w:tcPr>
          <w:p w14:paraId="76D6AE7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回族</w:t>
            </w:r>
          </w:p>
        </w:tc>
      </w:tr>
      <w:tr w:rsidR="00CB2D8D" w:rsidRPr="00DC6455" w14:paraId="6C029C0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F48A65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JN</w:t>
            </w:r>
          </w:p>
        </w:tc>
        <w:tc>
          <w:tcPr>
            <w:tcW w:w="6209" w:type="dxa"/>
            <w:gridSpan w:val="3"/>
            <w:shd w:val="clear" w:color="auto" w:fill="auto"/>
            <w:noWrap/>
            <w:vAlign w:val="bottom"/>
            <w:hideMark/>
          </w:tcPr>
          <w:p w14:paraId="6121E2B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基诺族</w:t>
            </w:r>
          </w:p>
        </w:tc>
      </w:tr>
      <w:tr w:rsidR="00CB2D8D" w:rsidRPr="00DC6455" w14:paraId="101519B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B27CE4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GI</w:t>
            </w:r>
          </w:p>
        </w:tc>
        <w:tc>
          <w:tcPr>
            <w:tcW w:w="6209" w:type="dxa"/>
            <w:gridSpan w:val="3"/>
            <w:shd w:val="clear" w:color="auto" w:fill="auto"/>
            <w:noWrap/>
            <w:vAlign w:val="bottom"/>
            <w:hideMark/>
          </w:tcPr>
          <w:p w14:paraId="0121FDE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京族</w:t>
            </w:r>
          </w:p>
        </w:tc>
      </w:tr>
      <w:tr w:rsidR="00CB2D8D" w:rsidRPr="00DC6455" w14:paraId="3FA0667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48798A9"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JP</w:t>
            </w:r>
          </w:p>
        </w:tc>
        <w:tc>
          <w:tcPr>
            <w:tcW w:w="6209" w:type="dxa"/>
            <w:gridSpan w:val="3"/>
            <w:shd w:val="clear" w:color="auto" w:fill="auto"/>
            <w:noWrap/>
            <w:vAlign w:val="bottom"/>
            <w:hideMark/>
          </w:tcPr>
          <w:p w14:paraId="30F845F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景颇族</w:t>
            </w:r>
          </w:p>
        </w:tc>
      </w:tr>
      <w:tr w:rsidR="00CB2D8D" w:rsidRPr="00DC6455" w14:paraId="22096C3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787A3A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KG</w:t>
            </w:r>
          </w:p>
        </w:tc>
        <w:tc>
          <w:tcPr>
            <w:tcW w:w="6209" w:type="dxa"/>
            <w:gridSpan w:val="3"/>
            <w:shd w:val="clear" w:color="auto" w:fill="auto"/>
            <w:noWrap/>
            <w:vAlign w:val="bottom"/>
            <w:hideMark/>
          </w:tcPr>
          <w:p w14:paraId="799D491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柯尔克孜族</w:t>
            </w:r>
          </w:p>
        </w:tc>
      </w:tr>
      <w:tr w:rsidR="00CB2D8D" w:rsidRPr="00DC6455" w14:paraId="00737A24"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E886B3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LH</w:t>
            </w:r>
          </w:p>
        </w:tc>
        <w:tc>
          <w:tcPr>
            <w:tcW w:w="6209" w:type="dxa"/>
            <w:gridSpan w:val="3"/>
            <w:shd w:val="clear" w:color="auto" w:fill="auto"/>
            <w:noWrap/>
            <w:vAlign w:val="bottom"/>
            <w:hideMark/>
          </w:tcPr>
          <w:p w14:paraId="3287026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拉祜族</w:t>
            </w:r>
          </w:p>
        </w:tc>
      </w:tr>
      <w:tr w:rsidR="00CB2D8D" w:rsidRPr="00DC6455" w14:paraId="2EDD944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921795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LI</w:t>
            </w:r>
          </w:p>
        </w:tc>
        <w:tc>
          <w:tcPr>
            <w:tcW w:w="6209" w:type="dxa"/>
            <w:gridSpan w:val="3"/>
            <w:shd w:val="clear" w:color="auto" w:fill="auto"/>
            <w:noWrap/>
            <w:vAlign w:val="bottom"/>
            <w:hideMark/>
          </w:tcPr>
          <w:p w14:paraId="4437E1C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黎族</w:t>
            </w:r>
          </w:p>
        </w:tc>
      </w:tr>
      <w:tr w:rsidR="00CB2D8D" w:rsidRPr="00DC6455" w14:paraId="655D4E0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58EC489"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LS</w:t>
            </w:r>
          </w:p>
        </w:tc>
        <w:tc>
          <w:tcPr>
            <w:tcW w:w="6209" w:type="dxa"/>
            <w:gridSpan w:val="3"/>
            <w:shd w:val="clear" w:color="auto" w:fill="auto"/>
            <w:noWrap/>
            <w:vAlign w:val="bottom"/>
            <w:hideMark/>
          </w:tcPr>
          <w:p w14:paraId="5116739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傈僳族</w:t>
            </w:r>
          </w:p>
        </w:tc>
      </w:tr>
      <w:tr w:rsidR="00CB2D8D" w:rsidRPr="00DC6455" w14:paraId="4A38458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78865F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LB</w:t>
            </w:r>
          </w:p>
        </w:tc>
        <w:tc>
          <w:tcPr>
            <w:tcW w:w="6209" w:type="dxa"/>
            <w:gridSpan w:val="3"/>
            <w:shd w:val="clear" w:color="auto" w:fill="auto"/>
            <w:noWrap/>
            <w:vAlign w:val="bottom"/>
            <w:hideMark/>
          </w:tcPr>
          <w:p w14:paraId="56BDCB9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珞巴族</w:t>
            </w:r>
          </w:p>
        </w:tc>
      </w:tr>
      <w:tr w:rsidR="00CB2D8D" w:rsidRPr="00DC6455" w14:paraId="2528EC3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BD05EE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MA</w:t>
            </w:r>
          </w:p>
        </w:tc>
        <w:tc>
          <w:tcPr>
            <w:tcW w:w="6209" w:type="dxa"/>
            <w:gridSpan w:val="3"/>
            <w:shd w:val="clear" w:color="auto" w:fill="auto"/>
            <w:noWrap/>
            <w:vAlign w:val="bottom"/>
            <w:hideMark/>
          </w:tcPr>
          <w:p w14:paraId="33D59E5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满族</w:t>
            </w:r>
          </w:p>
        </w:tc>
      </w:tr>
      <w:tr w:rsidR="00CB2D8D" w:rsidRPr="00DC6455" w14:paraId="65C6333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DF9D33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MN</w:t>
            </w:r>
          </w:p>
        </w:tc>
        <w:tc>
          <w:tcPr>
            <w:tcW w:w="6209" w:type="dxa"/>
            <w:gridSpan w:val="3"/>
            <w:shd w:val="clear" w:color="auto" w:fill="auto"/>
            <w:noWrap/>
            <w:vAlign w:val="bottom"/>
            <w:hideMark/>
          </w:tcPr>
          <w:p w14:paraId="6427CBE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毛南族</w:t>
            </w:r>
          </w:p>
        </w:tc>
      </w:tr>
      <w:tr w:rsidR="00CB2D8D" w:rsidRPr="00DC6455" w14:paraId="4CB72402"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FA86839"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MB</w:t>
            </w:r>
          </w:p>
        </w:tc>
        <w:tc>
          <w:tcPr>
            <w:tcW w:w="6209" w:type="dxa"/>
            <w:gridSpan w:val="3"/>
            <w:shd w:val="clear" w:color="auto" w:fill="auto"/>
            <w:noWrap/>
            <w:vAlign w:val="bottom"/>
            <w:hideMark/>
          </w:tcPr>
          <w:p w14:paraId="7AB3545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门巴族</w:t>
            </w:r>
          </w:p>
        </w:tc>
      </w:tr>
      <w:tr w:rsidR="00CB2D8D" w:rsidRPr="00DC6455" w14:paraId="0F85C43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8ED468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MG</w:t>
            </w:r>
          </w:p>
        </w:tc>
        <w:tc>
          <w:tcPr>
            <w:tcW w:w="6209" w:type="dxa"/>
            <w:gridSpan w:val="3"/>
            <w:shd w:val="clear" w:color="auto" w:fill="auto"/>
            <w:noWrap/>
            <w:vAlign w:val="bottom"/>
            <w:hideMark/>
          </w:tcPr>
          <w:p w14:paraId="31B889A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蒙古族</w:t>
            </w:r>
          </w:p>
        </w:tc>
      </w:tr>
      <w:tr w:rsidR="00CB2D8D" w:rsidRPr="00DC6455" w14:paraId="57757A4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9C5C8E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MH</w:t>
            </w:r>
          </w:p>
        </w:tc>
        <w:tc>
          <w:tcPr>
            <w:tcW w:w="6209" w:type="dxa"/>
            <w:gridSpan w:val="3"/>
            <w:shd w:val="clear" w:color="auto" w:fill="auto"/>
            <w:noWrap/>
            <w:vAlign w:val="bottom"/>
            <w:hideMark/>
          </w:tcPr>
          <w:p w14:paraId="53B8111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苗族</w:t>
            </w:r>
          </w:p>
        </w:tc>
      </w:tr>
      <w:tr w:rsidR="00CB2D8D" w:rsidRPr="00DC6455" w14:paraId="7A1F9144"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0E0A91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ML</w:t>
            </w:r>
          </w:p>
        </w:tc>
        <w:tc>
          <w:tcPr>
            <w:tcW w:w="6209" w:type="dxa"/>
            <w:gridSpan w:val="3"/>
            <w:shd w:val="clear" w:color="auto" w:fill="auto"/>
            <w:noWrap/>
            <w:vAlign w:val="bottom"/>
            <w:hideMark/>
          </w:tcPr>
          <w:p w14:paraId="55C4CDF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仫佬族</w:t>
            </w:r>
          </w:p>
        </w:tc>
      </w:tr>
      <w:tr w:rsidR="00CB2D8D" w:rsidRPr="00DC6455" w14:paraId="3AC68FD0"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814D18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NX</w:t>
            </w:r>
          </w:p>
        </w:tc>
        <w:tc>
          <w:tcPr>
            <w:tcW w:w="6209" w:type="dxa"/>
            <w:gridSpan w:val="3"/>
            <w:shd w:val="clear" w:color="auto" w:fill="auto"/>
            <w:noWrap/>
            <w:vAlign w:val="bottom"/>
            <w:hideMark/>
          </w:tcPr>
          <w:p w14:paraId="41B7947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纳西族</w:t>
            </w:r>
          </w:p>
        </w:tc>
      </w:tr>
      <w:tr w:rsidR="00CB2D8D" w:rsidRPr="00DC6455" w14:paraId="6AAC53F5"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E87F37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NU</w:t>
            </w:r>
          </w:p>
        </w:tc>
        <w:tc>
          <w:tcPr>
            <w:tcW w:w="6209" w:type="dxa"/>
            <w:gridSpan w:val="3"/>
            <w:shd w:val="clear" w:color="auto" w:fill="auto"/>
            <w:noWrap/>
            <w:vAlign w:val="bottom"/>
            <w:hideMark/>
          </w:tcPr>
          <w:p w14:paraId="7093A19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怒族</w:t>
            </w:r>
          </w:p>
        </w:tc>
      </w:tr>
      <w:tr w:rsidR="00CB2D8D" w:rsidRPr="00DC6455" w14:paraId="4C93BA9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01DE04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PM</w:t>
            </w:r>
          </w:p>
        </w:tc>
        <w:tc>
          <w:tcPr>
            <w:tcW w:w="6209" w:type="dxa"/>
            <w:gridSpan w:val="3"/>
            <w:shd w:val="clear" w:color="auto" w:fill="auto"/>
            <w:noWrap/>
            <w:vAlign w:val="bottom"/>
            <w:hideMark/>
          </w:tcPr>
          <w:p w14:paraId="4532E54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普米族</w:t>
            </w:r>
          </w:p>
        </w:tc>
      </w:tr>
      <w:tr w:rsidR="00CB2D8D" w:rsidRPr="00DC6455" w14:paraId="06FF89D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A69800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QI</w:t>
            </w:r>
          </w:p>
        </w:tc>
        <w:tc>
          <w:tcPr>
            <w:tcW w:w="6209" w:type="dxa"/>
            <w:gridSpan w:val="3"/>
            <w:shd w:val="clear" w:color="auto" w:fill="auto"/>
            <w:noWrap/>
            <w:vAlign w:val="bottom"/>
            <w:hideMark/>
          </w:tcPr>
          <w:p w14:paraId="1C626D1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羌族</w:t>
            </w:r>
          </w:p>
        </w:tc>
      </w:tr>
      <w:tr w:rsidR="00CB2D8D" w:rsidRPr="00DC6455" w14:paraId="700FDE6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4587E7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SL</w:t>
            </w:r>
          </w:p>
        </w:tc>
        <w:tc>
          <w:tcPr>
            <w:tcW w:w="6209" w:type="dxa"/>
            <w:gridSpan w:val="3"/>
            <w:shd w:val="clear" w:color="auto" w:fill="auto"/>
            <w:noWrap/>
            <w:vAlign w:val="bottom"/>
            <w:hideMark/>
          </w:tcPr>
          <w:p w14:paraId="21F9326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撒拉族</w:t>
            </w:r>
          </w:p>
        </w:tc>
      </w:tr>
      <w:tr w:rsidR="00CB2D8D" w:rsidRPr="00DC6455" w14:paraId="1C340DD9"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BD403B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SH</w:t>
            </w:r>
          </w:p>
        </w:tc>
        <w:tc>
          <w:tcPr>
            <w:tcW w:w="6209" w:type="dxa"/>
            <w:gridSpan w:val="3"/>
            <w:shd w:val="clear" w:color="auto" w:fill="auto"/>
            <w:noWrap/>
            <w:vAlign w:val="bottom"/>
            <w:hideMark/>
          </w:tcPr>
          <w:p w14:paraId="7F9F455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畲族</w:t>
            </w:r>
          </w:p>
        </w:tc>
      </w:tr>
      <w:tr w:rsidR="00CB2D8D" w:rsidRPr="00DC6455" w14:paraId="06BB1A5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403FF6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SU</w:t>
            </w:r>
          </w:p>
        </w:tc>
        <w:tc>
          <w:tcPr>
            <w:tcW w:w="6209" w:type="dxa"/>
            <w:gridSpan w:val="3"/>
            <w:shd w:val="clear" w:color="auto" w:fill="auto"/>
            <w:noWrap/>
            <w:vAlign w:val="bottom"/>
            <w:hideMark/>
          </w:tcPr>
          <w:p w14:paraId="78699D0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水族</w:t>
            </w:r>
          </w:p>
        </w:tc>
      </w:tr>
      <w:tr w:rsidR="00CB2D8D" w:rsidRPr="00DC6455" w14:paraId="7649EB7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2EE905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TA</w:t>
            </w:r>
          </w:p>
        </w:tc>
        <w:tc>
          <w:tcPr>
            <w:tcW w:w="6209" w:type="dxa"/>
            <w:gridSpan w:val="3"/>
            <w:shd w:val="clear" w:color="auto" w:fill="auto"/>
            <w:noWrap/>
            <w:vAlign w:val="bottom"/>
            <w:hideMark/>
          </w:tcPr>
          <w:p w14:paraId="2524227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塔吉克族</w:t>
            </w:r>
          </w:p>
        </w:tc>
      </w:tr>
      <w:tr w:rsidR="00CB2D8D" w:rsidRPr="00DC6455" w14:paraId="7A3BF3B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CDA3634"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TT</w:t>
            </w:r>
          </w:p>
        </w:tc>
        <w:tc>
          <w:tcPr>
            <w:tcW w:w="6209" w:type="dxa"/>
            <w:gridSpan w:val="3"/>
            <w:shd w:val="clear" w:color="auto" w:fill="auto"/>
            <w:noWrap/>
            <w:vAlign w:val="bottom"/>
            <w:hideMark/>
          </w:tcPr>
          <w:p w14:paraId="2A5E2EF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塔塔尔族</w:t>
            </w:r>
          </w:p>
        </w:tc>
      </w:tr>
      <w:tr w:rsidR="00CB2D8D" w:rsidRPr="00DC6455" w14:paraId="0B26CCD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902CD9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TJ</w:t>
            </w:r>
          </w:p>
        </w:tc>
        <w:tc>
          <w:tcPr>
            <w:tcW w:w="6209" w:type="dxa"/>
            <w:gridSpan w:val="3"/>
            <w:shd w:val="clear" w:color="auto" w:fill="auto"/>
            <w:noWrap/>
            <w:vAlign w:val="bottom"/>
            <w:hideMark/>
          </w:tcPr>
          <w:p w14:paraId="2B94EBC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土家族</w:t>
            </w:r>
          </w:p>
        </w:tc>
      </w:tr>
      <w:tr w:rsidR="00CB2D8D" w:rsidRPr="00DC6455" w14:paraId="5939DF6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A8C7AB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TU</w:t>
            </w:r>
          </w:p>
        </w:tc>
        <w:tc>
          <w:tcPr>
            <w:tcW w:w="6209" w:type="dxa"/>
            <w:gridSpan w:val="3"/>
            <w:shd w:val="clear" w:color="auto" w:fill="auto"/>
            <w:noWrap/>
            <w:vAlign w:val="bottom"/>
            <w:hideMark/>
          </w:tcPr>
          <w:p w14:paraId="2A4CA3E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土族</w:t>
            </w:r>
          </w:p>
        </w:tc>
      </w:tr>
      <w:tr w:rsidR="00CB2D8D" w:rsidRPr="00DC6455" w14:paraId="60C80DD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C3CCC5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VA</w:t>
            </w:r>
          </w:p>
        </w:tc>
        <w:tc>
          <w:tcPr>
            <w:tcW w:w="6209" w:type="dxa"/>
            <w:gridSpan w:val="3"/>
            <w:shd w:val="clear" w:color="auto" w:fill="auto"/>
            <w:noWrap/>
            <w:vAlign w:val="bottom"/>
            <w:hideMark/>
          </w:tcPr>
          <w:p w14:paraId="6376D4A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佤族</w:t>
            </w:r>
          </w:p>
        </w:tc>
      </w:tr>
      <w:tr w:rsidR="00CB2D8D" w:rsidRPr="00DC6455" w14:paraId="32B7AD3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5C7B36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UG</w:t>
            </w:r>
          </w:p>
        </w:tc>
        <w:tc>
          <w:tcPr>
            <w:tcW w:w="6209" w:type="dxa"/>
            <w:gridSpan w:val="3"/>
            <w:shd w:val="clear" w:color="auto" w:fill="auto"/>
            <w:noWrap/>
            <w:vAlign w:val="bottom"/>
            <w:hideMark/>
          </w:tcPr>
          <w:p w14:paraId="093AE03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维吾尔族</w:t>
            </w:r>
          </w:p>
        </w:tc>
      </w:tr>
      <w:tr w:rsidR="00CB2D8D" w:rsidRPr="00DC6455" w14:paraId="356A7E6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B7CE2A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UZ</w:t>
            </w:r>
          </w:p>
        </w:tc>
        <w:tc>
          <w:tcPr>
            <w:tcW w:w="6209" w:type="dxa"/>
            <w:gridSpan w:val="3"/>
            <w:shd w:val="clear" w:color="auto" w:fill="auto"/>
            <w:noWrap/>
            <w:vAlign w:val="bottom"/>
            <w:hideMark/>
          </w:tcPr>
          <w:p w14:paraId="1110326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乌兹别克族</w:t>
            </w:r>
          </w:p>
        </w:tc>
      </w:tr>
      <w:tr w:rsidR="00CB2D8D" w:rsidRPr="00DC6455" w14:paraId="0E1DBA1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180C96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XB</w:t>
            </w:r>
          </w:p>
        </w:tc>
        <w:tc>
          <w:tcPr>
            <w:tcW w:w="6209" w:type="dxa"/>
            <w:gridSpan w:val="3"/>
            <w:shd w:val="clear" w:color="auto" w:fill="auto"/>
            <w:noWrap/>
            <w:vAlign w:val="bottom"/>
            <w:hideMark/>
          </w:tcPr>
          <w:p w14:paraId="54BA676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锡伯族</w:t>
            </w:r>
          </w:p>
        </w:tc>
      </w:tr>
      <w:tr w:rsidR="00CB2D8D" w:rsidRPr="00DC6455" w14:paraId="7D3BC0B4"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5794F9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YA</w:t>
            </w:r>
          </w:p>
        </w:tc>
        <w:tc>
          <w:tcPr>
            <w:tcW w:w="6209" w:type="dxa"/>
            <w:gridSpan w:val="3"/>
            <w:shd w:val="clear" w:color="auto" w:fill="auto"/>
            <w:noWrap/>
            <w:vAlign w:val="bottom"/>
            <w:hideMark/>
          </w:tcPr>
          <w:p w14:paraId="39EE122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瑶族</w:t>
            </w:r>
          </w:p>
        </w:tc>
      </w:tr>
      <w:tr w:rsidR="00CB2D8D" w:rsidRPr="00DC6455" w14:paraId="6DCEAEA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85CA55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YI</w:t>
            </w:r>
          </w:p>
        </w:tc>
        <w:tc>
          <w:tcPr>
            <w:tcW w:w="6209" w:type="dxa"/>
            <w:gridSpan w:val="3"/>
            <w:shd w:val="clear" w:color="auto" w:fill="auto"/>
            <w:noWrap/>
            <w:vAlign w:val="bottom"/>
            <w:hideMark/>
          </w:tcPr>
          <w:p w14:paraId="1540B0E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彝族</w:t>
            </w:r>
          </w:p>
        </w:tc>
      </w:tr>
      <w:tr w:rsidR="00CB2D8D" w:rsidRPr="00DC6455" w14:paraId="4EE1FD8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D104E9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GL</w:t>
            </w:r>
          </w:p>
        </w:tc>
        <w:tc>
          <w:tcPr>
            <w:tcW w:w="6209" w:type="dxa"/>
            <w:gridSpan w:val="3"/>
            <w:shd w:val="clear" w:color="auto" w:fill="auto"/>
            <w:noWrap/>
            <w:vAlign w:val="bottom"/>
            <w:hideMark/>
          </w:tcPr>
          <w:p w14:paraId="65A39041"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仡佬族</w:t>
            </w:r>
          </w:p>
        </w:tc>
      </w:tr>
      <w:tr w:rsidR="00CB2D8D" w:rsidRPr="00DC6455" w14:paraId="5EF5CCA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EC918A9"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YG</w:t>
            </w:r>
          </w:p>
        </w:tc>
        <w:tc>
          <w:tcPr>
            <w:tcW w:w="6209" w:type="dxa"/>
            <w:gridSpan w:val="3"/>
            <w:shd w:val="clear" w:color="auto" w:fill="auto"/>
            <w:noWrap/>
            <w:vAlign w:val="bottom"/>
            <w:hideMark/>
          </w:tcPr>
          <w:p w14:paraId="13C3F0B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裕固族</w:t>
            </w:r>
          </w:p>
        </w:tc>
      </w:tr>
      <w:tr w:rsidR="00CB2D8D" w:rsidRPr="00DC6455" w14:paraId="701E502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6BA1E4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ZH</w:t>
            </w:r>
          </w:p>
        </w:tc>
        <w:tc>
          <w:tcPr>
            <w:tcW w:w="6209" w:type="dxa"/>
            <w:gridSpan w:val="3"/>
            <w:shd w:val="clear" w:color="auto" w:fill="auto"/>
            <w:noWrap/>
            <w:vAlign w:val="bottom"/>
            <w:hideMark/>
          </w:tcPr>
          <w:p w14:paraId="7D2784C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壮族</w:t>
            </w:r>
          </w:p>
        </w:tc>
      </w:tr>
      <w:tr w:rsidR="00CB2D8D" w:rsidRPr="00DC6455" w14:paraId="0320B870"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5F53A3C"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QT</w:t>
            </w:r>
          </w:p>
        </w:tc>
        <w:tc>
          <w:tcPr>
            <w:tcW w:w="6209" w:type="dxa"/>
            <w:gridSpan w:val="3"/>
            <w:shd w:val="clear" w:color="auto" w:fill="auto"/>
            <w:noWrap/>
            <w:vAlign w:val="bottom"/>
            <w:hideMark/>
          </w:tcPr>
          <w:p w14:paraId="3BC802D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其他</w:t>
            </w:r>
          </w:p>
        </w:tc>
      </w:tr>
      <w:tr w:rsidR="00CB2D8D" w:rsidRPr="00DC6455" w14:paraId="391E67EB"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1950501F" w14:textId="77777777" w:rsidR="00E70528" w:rsidRDefault="00D132E4">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机构类别(JGLB)意义如下：</w:t>
            </w:r>
          </w:p>
        </w:tc>
      </w:tr>
      <w:tr w:rsidR="00CB2D8D" w:rsidRPr="00DC6455" w14:paraId="7F89797E"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5E8564C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JGLB</w:t>
            </w:r>
          </w:p>
        </w:tc>
        <w:tc>
          <w:tcPr>
            <w:tcW w:w="6209" w:type="dxa"/>
            <w:gridSpan w:val="3"/>
            <w:shd w:val="clear" w:color="000000" w:fill="D9D9D9"/>
            <w:noWrap/>
            <w:vAlign w:val="bottom"/>
            <w:hideMark/>
          </w:tcPr>
          <w:p w14:paraId="3E773DC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CB2D8D" w:rsidRPr="00DC6455" w14:paraId="03D6AD2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806C93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01</w:t>
            </w:r>
          </w:p>
        </w:tc>
        <w:tc>
          <w:tcPr>
            <w:tcW w:w="6209" w:type="dxa"/>
            <w:gridSpan w:val="3"/>
            <w:shd w:val="clear" w:color="auto" w:fill="auto"/>
            <w:noWrap/>
            <w:vAlign w:val="bottom"/>
            <w:hideMark/>
          </w:tcPr>
          <w:p w14:paraId="17611E5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企业法人</w:t>
            </w:r>
          </w:p>
        </w:tc>
      </w:tr>
      <w:tr w:rsidR="00CB2D8D" w:rsidRPr="00DC6455" w14:paraId="769D530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DBD831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02</w:t>
            </w:r>
          </w:p>
        </w:tc>
        <w:tc>
          <w:tcPr>
            <w:tcW w:w="6209" w:type="dxa"/>
            <w:gridSpan w:val="3"/>
            <w:shd w:val="clear" w:color="auto" w:fill="auto"/>
            <w:noWrap/>
            <w:vAlign w:val="bottom"/>
            <w:hideMark/>
          </w:tcPr>
          <w:p w14:paraId="4A59EB1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机关法人</w:t>
            </w:r>
          </w:p>
        </w:tc>
      </w:tr>
      <w:tr w:rsidR="00CB2D8D" w:rsidRPr="00DC6455" w14:paraId="5AF5298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C874D2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03</w:t>
            </w:r>
          </w:p>
        </w:tc>
        <w:tc>
          <w:tcPr>
            <w:tcW w:w="6209" w:type="dxa"/>
            <w:gridSpan w:val="3"/>
            <w:shd w:val="clear" w:color="auto" w:fill="auto"/>
            <w:noWrap/>
            <w:vAlign w:val="bottom"/>
            <w:hideMark/>
          </w:tcPr>
          <w:p w14:paraId="3DA76C5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事业法人</w:t>
            </w:r>
          </w:p>
        </w:tc>
      </w:tr>
      <w:tr w:rsidR="00CB2D8D" w:rsidRPr="00DC6455" w14:paraId="580568D9"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A467ED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04</w:t>
            </w:r>
          </w:p>
        </w:tc>
        <w:tc>
          <w:tcPr>
            <w:tcW w:w="6209" w:type="dxa"/>
            <w:gridSpan w:val="3"/>
            <w:shd w:val="clear" w:color="auto" w:fill="auto"/>
            <w:noWrap/>
            <w:vAlign w:val="bottom"/>
            <w:hideMark/>
          </w:tcPr>
          <w:p w14:paraId="4D7D392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社团法人</w:t>
            </w:r>
          </w:p>
        </w:tc>
      </w:tr>
      <w:tr w:rsidR="00CB2D8D" w:rsidRPr="00DC6455" w14:paraId="5A461ED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294401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05</w:t>
            </w:r>
          </w:p>
        </w:tc>
        <w:tc>
          <w:tcPr>
            <w:tcW w:w="6209" w:type="dxa"/>
            <w:gridSpan w:val="3"/>
            <w:shd w:val="clear" w:color="auto" w:fill="auto"/>
            <w:noWrap/>
            <w:vAlign w:val="bottom"/>
            <w:hideMark/>
          </w:tcPr>
          <w:p w14:paraId="6C6ADA5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工会法人</w:t>
            </w:r>
          </w:p>
        </w:tc>
      </w:tr>
      <w:tr w:rsidR="00CB2D8D" w:rsidRPr="00DC6455" w14:paraId="413CAB8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F1A91B2"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09</w:t>
            </w:r>
          </w:p>
        </w:tc>
        <w:tc>
          <w:tcPr>
            <w:tcW w:w="6209" w:type="dxa"/>
            <w:gridSpan w:val="3"/>
            <w:shd w:val="clear" w:color="auto" w:fill="auto"/>
            <w:noWrap/>
            <w:vAlign w:val="bottom"/>
            <w:hideMark/>
          </w:tcPr>
          <w:p w14:paraId="4954473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其他非金融机构法人</w:t>
            </w:r>
          </w:p>
        </w:tc>
      </w:tr>
      <w:tr w:rsidR="00CB2D8D" w:rsidRPr="00DC6455" w14:paraId="76A8840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F8D036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r>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6FC86A72"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证券公司</w:t>
            </w:r>
          </w:p>
        </w:tc>
      </w:tr>
      <w:tr w:rsidR="00CB2D8D" w:rsidRPr="00DC6455" w14:paraId="3CE7906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9DF1BF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r>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3F410848"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银行</w:t>
            </w:r>
          </w:p>
        </w:tc>
      </w:tr>
      <w:tr w:rsidR="00CB2D8D" w:rsidRPr="00DC6455" w14:paraId="05D5AB8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A9C1FA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r>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727822A3"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信托投资公司</w:t>
            </w:r>
          </w:p>
        </w:tc>
      </w:tr>
      <w:tr w:rsidR="00CB2D8D" w:rsidRPr="00DC6455" w14:paraId="7BB8974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122D5B9"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r>
              <w:rPr>
                <w:rFonts w:ascii="宋体" w:eastAsia="宋体" w:hAnsi="宋体" w:cs="宋体" w:hint="eastAsia"/>
                <w:color w:val="000000"/>
                <w:kern w:val="0"/>
                <w:sz w:val="22"/>
              </w:rPr>
              <w:t>3</w:t>
            </w:r>
          </w:p>
        </w:tc>
        <w:tc>
          <w:tcPr>
            <w:tcW w:w="6209" w:type="dxa"/>
            <w:gridSpan w:val="3"/>
            <w:shd w:val="clear" w:color="auto" w:fill="auto"/>
            <w:noWrap/>
            <w:vAlign w:val="bottom"/>
            <w:hideMark/>
          </w:tcPr>
          <w:p w14:paraId="606E1F6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基金管理公司</w:t>
            </w:r>
          </w:p>
        </w:tc>
      </w:tr>
      <w:tr w:rsidR="00CB2D8D" w:rsidRPr="00DC6455" w14:paraId="432EDB5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39144B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r>
              <w:rPr>
                <w:rFonts w:ascii="宋体" w:eastAsia="宋体" w:hAnsi="宋体" w:cs="宋体" w:hint="eastAsia"/>
                <w:color w:val="000000"/>
                <w:kern w:val="0"/>
                <w:sz w:val="22"/>
              </w:rPr>
              <w:t>4</w:t>
            </w:r>
          </w:p>
        </w:tc>
        <w:tc>
          <w:tcPr>
            <w:tcW w:w="6209" w:type="dxa"/>
            <w:gridSpan w:val="3"/>
            <w:shd w:val="clear" w:color="auto" w:fill="auto"/>
            <w:noWrap/>
            <w:vAlign w:val="bottom"/>
            <w:hideMark/>
          </w:tcPr>
          <w:p w14:paraId="2706992B"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保险公司</w:t>
            </w:r>
          </w:p>
        </w:tc>
      </w:tr>
      <w:tr w:rsidR="00A55731" w:rsidRPr="00DC6455" w14:paraId="6E708030"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7A26955" w14:textId="77777777" w:rsidR="00A55731" w:rsidRPr="00DC6455" w:rsidRDefault="00A55731"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15</w:t>
            </w:r>
          </w:p>
        </w:tc>
        <w:tc>
          <w:tcPr>
            <w:tcW w:w="6209" w:type="dxa"/>
            <w:gridSpan w:val="3"/>
            <w:shd w:val="clear" w:color="auto" w:fill="auto"/>
            <w:noWrap/>
            <w:vAlign w:val="bottom"/>
            <w:hideMark/>
          </w:tcPr>
          <w:p w14:paraId="2CAFC6F5" w14:textId="77777777" w:rsidR="00A55731" w:rsidRPr="00DC6455" w:rsidRDefault="00A55731"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做市商（不允许通过接口报送此数据字典项）</w:t>
            </w:r>
          </w:p>
        </w:tc>
      </w:tr>
      <w:tr w:rsidR="00CB2D8D" w:rsidRPr="00DC6455" w14:paraId="48DE198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CF2B3C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r>
              <w:rPr>
                <w:rFonts w:ascii="宋体" w:eastAsia="宋体" w:hAnsi="宋体" w:cs="宋体" w:hint="eastAsia"/>
                <w:color w:val="000000"/>
                <w:kern w:val="0"/>
                <w:sz w:val="22"/>
              </w:rPr>
              <w:t>9</w:t>
            </w:r>
          </w:p>
        </w:tc>
        <w:tc>
          <w:tcPr>
            <w:tcW w:w="6209" w:type="dxa"/>
            <w:gridSpan w:val="3"/>
            <w:shd w:val="clear" w:color="auto" w:fill="auto"/>
            <w:noWrap/>
            <w:vAlign w:val="bottom"/>
            <w:hideMark/>
          </w:tcPr>
          <w:p w14:paraId="35E90E80"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其他金融机构法人</w:t>
            </w:r>
          </w:p>
        </w:tc>
      </w:tr>
      <w:tr w:rsidR="00CB2D8D" w:rsidRPr="00DC6455" w14:paraId="0CD8BE5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B86C98F"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21</w:t>
            </w:r>
          </w:p>
        </w:tc>
        <w:tc>
          <w:tcPr>
            <w:tcW w:w="6209" w:type="dxa"/>
            <w:gridSpan w:val="3"/>
            <w:shd w:val="clear" w:color="auto" w:fill="auto"/>
            <w:noWrap/>
            <w:vAlign w:val="bottom"/>
            <w:hideMark/>
          </w:tcPr>
          <w:p w14:paraId="4CEF212E"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普通合伙</w:t>
            </w:r>
            <w:r>
              <w:rPr>
                <w:rFonts w:ascii="宋体" w:eastAsia="宋体" w:hAnsi="宋体" w:cs="宋体" w:hint="eastAsia"/>
                <w:color w:val="000000"/>
                <w:kern w:val="0"/>
                <w:sz w:val="22"/>
              </w:rPr>
              <w:t>企业</w:t>
            </w:r>
          </w:p>
        </w:tc>
      </w:tr>
      <w:tr w:rsidR="00CB2D8D" w:rsidRPr="00DC6455" w14:paraId="142DA502"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20A3D1B"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22</w:t>
            </w:r>
          </w:p>
        </w:tc>
        <w:tc>
          <w:tcPr>
            <w:tcW w:w="6209" w:type="dxa"/>
            <w:gridSpan w:val="3"/>
            <w:shd w:val="clear" w:color="auto" w:fill="auto"/>
            <w:noWrap/>
            <w:vAlign w:val="bottom"/>
            <w:hideMark/>
          </w:tcPr>
          <w:p w14:paraId="0DD7358A"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特殊普通合伙</w:t>
            </w:r>
            <w:r>
              <w:rPr>
                <w:rFonts w:ascii="宋体" w:eastAsia="宋体" w:hAnsi="宋体" w:cs="宋体" w:hint="eastAsia"/>
                <w:color w:val="000000"/>
                <w:kern w:val="0"/>
                <w:sz w:val="22"/>
              </w:rPr>
              <w:t>企业</w:t>
            </w:r>
          </w:p>
        </w:tc>
      </w:tr>
      <w:tr w:rsidR="00CB2D8D" w:rsidRPr="00DC6455" w14:paraId="22394F2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6200835"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23</w:t>
            </w:r>
          </w:p>
        </w:tc>
        <w:tc>
          <w:tcPr>
            <w:tcW w:w="6209" w:type="dxa"/>
            <w:gridSpan w:val="3"/>
            <w:shd w:val="clear" w:color="auto" w:fill="auto"/>
            <w:noWrap/>
            <w:vAlign w:val="bottom"/>
            <w:hideMark/>
          </w:tcPr>
          <w:p w14:paraId="05E7A1D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有限合伙</w:t>
            </w:r>
            <w:r>
              <w:rPr>
                <w:rFonts w:ascii="宋体" w:eastAsia="宋体" w:hAnsi="宋体" w:cs="宋体" w:hint="eastAsia"/>
                <w:color w:val="000000"/>
                <w:kern w:val="0"/>
                <w:sz w:val="22"/>
              </w:rPr>
              <w:t>企业</w:t>
            </w:r>
          </w:p>
        </w:tc>
      </w:tr>
      <w:tr w:rsidR="00CB2D8D" w:rsidRPr="00DC6455" w14:paraId="660AAE6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B9DBFDE"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24</w:t>
            </w:r>
          </w:p>
        </w:tc>
        <w:tc>
          <w:tcPr>
            <w:tcW w:w="6209" w:type="dxa"/>
            <w:gridSpan w:val="3"/>
            <w:shd w:val="clear" w:color="auto" w:fill="auto"/>
            <w:noWrap/>
            <w:vAlign w:val="bottom"/>
            <w:hideMark/>
          </w:tcPr>
          <w:p w14:paraId="3DD66C6F"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非法人非合伙制创投企业</w:t>
            </w:r>
          </w:p>
        </w:tc>
      </w:tr>
      <w:tr w:rsidR="00B16999" w:rsidRPr="00DC6455" w14:paraId="4A20EA0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2D245BE" w14:textId="77777777" w:rsidR="00B16999" w:rsidRDefault="00B16999" w:rsidP="00B169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25 </w:t>
            </w:r>
          </w:p>
        </w:tc>
        <w:tc>
          <w:tcPr>
            <w:tcW w:w="6209" w:type="dxa"/>
            <w:gridSpan w:val="3"/>
            <w:shd w:val="clear" w:color="auto" w:fill="auto"/>
            <w:noWrap/>
            <w:vAlign w:val="bottom"/>
            <w:hideMark/>
          </w:tcPr>
          <w:p w14:paraId="17CA6211" w14:textId="77777777" w:rsidR="00B16999" w:rsidRPr="00DC6455" w:rsidRDefault="00B16999"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私募基金管理人</w:t>
            </w:r>
          </w:p>
        </w:tc>
      </w:tr>
      <w:tr w:rsidR="00CB2D8D" w:rsidRPr="00DC6455" w14:paraId="7DC99044"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BC03104"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31</w:t>
            </w:r>
          </w:p>
        </w:tc>
        <w:tc>
          <w:tcPr>
            <w:tcW w:w="6209" w:type="dxa"/>
            <w:gridSpan w:val="3"/>
            <w:shd w:val="clear" w:color="auto" w:fill="auto"/>
            <w:noWrap/>
            <w:vAlign w:val="bottom"/>
            <w:hideMark/>
          </w:tcPr>
          <w:p w14:paraId="4725520D"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境外一般机构</w:t>
            </w:r>
          </w:p>
        </w:tc>
      </w:tr>
      <w:tr w:rsidR="00CB2D8D" w:rsidRPr="00DC6455" w14:paraId="0C691B20"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8B06ED9"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32</w:t>
            </w:r>
          </w:p>
        </w:tc>
        <w:tc>
          <w:tcPr>
            <w:tcW w:w="6209" w:type="dxa"/>
            <w:gridSpan w:val="3"/>
            <w:shd w:val="clear" w:color="auto" w:fill="auto"/>
            <w:noWrap/>
            <w:vAlign w:val="bottom"/>
            <w:hideMark/>
          </w:tcPr>
          <w:p w14:paraId="63995545"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境外代理人</w:t>
            </w:r>
          </w:p>
        </w:tc>
      </w:tr>
      <w:tr w:rsidR="00CB2D8D" w:rsidRPr="00DC6455" w14:paraId="621A5E12"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742530C"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33</w:t>
            </w:r>
          </w:p>
        </w:tc>
        <w:tc>
          <w:tcPr>
            <w:tcW w:w="6209" w:type="dxa"/>
            <w:gridSpan w:val="3"/>
            <w:shd w:val="clear" w:color="auto" w:fill="auto"/>
            <w:noWrap/>
            <w:vAlign w:val="bottom"/>
            <w:hideMark/>
          </w:tcPr>
          <w:p w14:paraId="0678C496"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境外证券公司</w:t>
            </w:r>
          </w:p>
        </w:tc>
      </w:tr>
      <w:tr w:rsidR="00CB2D8D" w:rsidRPr="00DC6455" w14:paraId="11229AE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897BF7E"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34</w:t>
            </w:r>
          </w:p>
        </w:tc>
        <w:tc>
          <w:tcPr>
            <w:tcW w:w="6209" w:type="dxa"/>
            <w:gridSpan w:val="3"/>
            <w:shd w:val="clear" w:color="auto" w:fill="auto"/>
            <w:noWrap/>
            <w:vAlign w:val="bottom"/>
            <w:hideMark/>
          </w:tcPr>
          <w:p w14:paraId="609A0E47" w14:textId="77777777" w:rsidR="00CB2D8D" w:rsidRPr="00DC6455" w:rsidRDefault="00CB2D8D"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境外基金公司</w:t>
            </w:r>
          </w:p>
        </w:tc>
      </w:tr>
      <w:tr w:rsidR="000C5972" w:rsidRPr="00DC6455" w14:paraId="35A11195"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79D52FA" w14:textId="77777777" w:rsidR="000C5972" w:rsidRDefault="000C5972"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35</w:t>
            </w:r>
          </w:p>
        </w:tc>
        <w:tc>
          <w:tcPr>
            <w:tcW w:w="6209" w:type="dxa"/>
            <w:gridSpan w:val="3"/>
            <w:shd w:val="clear" w:color="auto" w:fill="auto"/>
            <w:noWrap/>
            <w:vAlign w:val="bottom"/>
            <w:hideMark/>
          </w:tcPr>
          <w:p w14:paraId="69853076" w14:textId="77777777" w:rsidR="000C5972" w:rsidRPr="00DC6455" w:rsidRDefault="000C5972"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境外银行</w:t>
            </w:r>
          </w:p>
        </w:tc>
      </w:tr>
      <w:tr w:rsidR="00CB2D8D" w:rsidRPr="00DC6455" w14:paraId="64C6828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F2C5E7C" w14:textId="77777777" w:rsidR="00CB2D8D"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41</w:t>
            </w:r>
          </w:p>
        </w:tc>
        <w:tc>
          <w:tcPr>
            <w:tcW w:w="6209" w:type="dxa"/>
            <w:gridSpan w:val="3"/>
            <w:shd w:val="clear" w:color="auto" w:fill="auto"/>
            <w:noWrap/>
            <w:vAlign w:val="bottom"/>
            <w:hideMark/>
          </w:tcPr>
          <w:p w14:paraId="6431C7AF" w14:textId="77777777" w:rsidR="00CB2D8D" w:rsidRPr="00DC6455"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破产</w:t>
            </w:r>
            <w:r w:rsidR="006C5B0A">
              <w:rPr>
                <w:rFonts w:ascii="宋体" w:eastAsia="宋体" w:hAnsi="宋体" w:cs="宋体" w:hint="eastAsia"/>
                <w:color w:val="000000"/>
                <w:kern w:val="0"/>
                <w:sz w:val="22"/>
              </w:rPr>
              <w:t>管理</w:t>
            </w:r>
            <w:r w:rsidRPr="00DC6455">
              <w:rPr>
                <w:rFonts w:ascii="宋体" w:eastAsia="宋体" w:hAnsi="宋体" w:cs="宋体" w:hint="eastAsia"/>
                <w:color w:val="000000"/>
                <w:kern w:val="0"/>
                <w:sz w:val="22"/>
              </w:rPr>
              <w:t>人</w:t>
            </w:r>
          </w:p>
        </w:tc>
      </w:tr>
      <w:tr w:rsidR="00CB2D8D" w:rsidRPr="00DC6455" w14:paraId="46DCE56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E8A5BD9" w14:textId="77777777" w:rsidR="00CB2D8D" w:rsidRDefault="00CB2D8D"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51</w:t>
            </w:r>
          </w:p>
        </w:tc>
        <w:tc>
          <w:tcPr>
            <w:tcW w:w="6209" w:type="dxa"/>
            <w:gridSpan w:val="3"/>
            <w:shd w:val="clear" w:color="auto" w:fill="auto"/>
            <w:noWrap/>
            <w:vAlign w:val="bottom"/>
            <w:hideMark/>
          </w:tcPr>
          <w:p w14:paraId="0CF24F67" w14:textId="77777777" w:rsidR="00CB2D8D" w:rsidRDefault="00CB2D8D" w:rsidP="00CB2D8D">
            <w:pPr>
              <w:widowControl/>
              <w:jc w:val="left"/>
              <w:rPr>
                <w:rFonts w:ascii="宋体" w:eastAsia="宋体" w:hAnsi="宋体" w:cs="宋体"/>
                <w:color w:val="000000"/>
                <w:kern w:val="0"/>
                <w:sz w:val="22"/>
              </w:rPr>
            </w:pPr>
            <w:r w:rsidRPr="00D17498">
              <w:rPr>
                <w:rFonts w:ascii="宋体" w:eastAsia="宋体" w:hAnsi="宋体" w:cs="宋体" w:hint="eastAsia"/>
                <w:color w:val="000000"/>
                <w:kern w:val="0"/>
                <w:sz w:val="22"/>
              </w:rPr>
              <w:t>中国金融期货交易所</w:t>
            </w:r>
            <w:r w:rsidR="00365E65">
              <w:rPr>
                <w:rFonts w:ascii="宋体" w:eastAsia="宋体" w:hAnsi="宋体" w:cs="宋体" w:hint="eastAsia"/>
                <w:color w:val="000000"/>
                <w:kern w:val="0"/>
                <w:sz w:val="22"/>
              </w:rPr>
              <w:t>（不允许通过接口报送此数据字典项）</w:t>
            </w:r>
          </w:p>
        </w:tc>
      </w:tr>
      <w:tr w:rsidR="00365E65" w:rsidRPr="00DC6455" w14:paraId="720C2B0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3598918" w14:textId="77777777" w:rsidR="00365E6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52</w:t>
            </w:r>
          </w:p>
        </w:tc>
        <w:tc>
          <w:tcPr>
            <w:tcW w:w="6209" w:type="dxa"/>
            <w:gridSpan w:val="3"/>
            <w:shd w:val="clear" w:color="auto" w:fill="auto"/>
            <w:noWrap/>
            <w:vAlign w:val="bottom"/>
            <w:hideMark/>
          </w:tcPr>
          <w:p w14:paraId="3CED2E0B" w14:textId="77777777" w:rsidR="00365E65" w:rsidRPr="00D17498" w:rsidRDefault="00365E65" w:rsidP="00CB2D8D">
            <w:pPr>
              <w:widowControl/>
              <w:jc w:val="left"/>
              <w:rPr>
                <w:rFonts w:ascii="宋体" w:eastAsia="宋体" w:hAnsi="宋体" w:cs="宋体"/>
                <w:color w:val="000000"/>
                <w:kern w:val="0"/>
                <w:sz w:val="22"/>
              </w:rPr>
            </w:pPr>
            <w:r w:rsidRPr="005F7567">
              <w:rPr>
                <w:rFonts w:ascii="宋体" w:eastAsia="宋体" w:hAnsi="宋体" w:cs="宋体" w:hint="eastAsia"/>
                <w:color w:val="000000"/>
                <w:kern w:val="0"/>
                <w:sz w:val="22"/>
              </w:rPr>
              <w:t>境外结算机构</w:t>
            </w:r>
            <w:r>
              <w:rPr>
                <w:rFonts w:ascii="宋体" w:eastAsia="宋体" w:hAnsi="宋体" w:cs="宋体" w:hint="eastAsia"/>
                <w:color w:val="000000"/>
                <w:kern w:val="0"/>
                <w:sz w:val="22"/>
              </w:rPr>
              <w:t>（不允许通过接口报送此数据字典项）</w:t>
            </w:r>
          </w:p>
        </w:tc>
      </w:tr>
      <w:tr w:rsidR="00365E65" w:rsidRPr="00DC6455" w14:paraId="26F41B5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7DC3709"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99</w:t>
            </w:r>
          </w:p>
        </w:tc>
        <w:tc>
          <w:tcPr>
            <w:tcW w:w="6209" w:type="dxa"/>
            <w:gridSpan w:val="3"/>
            <w:shd w:val="clear" w:color="auto" w:fill="auto"/>
            <w:noWrap/>
            <w:vAlign w:val="bottom"/>
            <w:hideMark/>
          </w:tcPr>
          <w:p w14:paraId="36383FC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其他</w:t>
            </w:r>
          </w:p>
        </w:tc>
      </w:tr>
      <w:tr w:rsidR="00365E65" w:rsidRPr="00DC6455" w14:paraId="24B9F200"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7DC90B0D"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国有属性(GYSX)意义如下：</w:t>
            </w:r>
          </w:p>
        </w:tc>
      </w:tr>
      <w:tr w:rsidR="00365E65" w:rsidRPr="00DC6455" w14:paraId="58736D6E"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0C85C2A5" w14:textId="77777777" w:rsidR="00365E65" w:rsidRPr="00DC6455" w:rsidRDefault="00365E65" w:rsidP="00CB2D8D">
            <w:pPr>
              <w:widowControl/>
              <w:jc w:val="left"/>
              <w:rPr>
                <w:rFonts w:ascii="宋体" w:eastAsia="宋体" w:hAnsi="宋体" w:cs="宋体"/>
                <w:kern w:val="0"/>
                <w:sz w:val="22"/>
              </w:rPr>
            </w:pPr>
            <w:r w:rsidRPr="00DC6455">
              <w:rPr>
                <w:rFonts w:ascii="宋体" w:eastAsia="宋体" w:hAnsi="宋体" w:cs="宋体" w:hint="eastAsia"/>
                <w:kern w:val="0"/>
                <w:sz w:val="22"/>
              </w:rPr>
              <w:t>GYSX</w:t>
            </w:r>
          </w:p>
        </w:tc>
        <w:tc>
          <w:tcPr>
            <w:tcW w:w="6209" w:type="dxa"/>
            <w:gridSpan w:val="3"/>
            <w:shd w:val="clear" w:color="000000" w:fill="D9D9D9"/>
            <w:noWrap/>
            <w:vAlign w:val="bottom"/>
            <w:hideMark/>
          </w:tcPr>
          <w:p w14:paraId="0288E2DA" w14:textId="77777777" w:rsidR="00365E65" w:rsidRPr="00DC6455" w:rsidRDefault="00365E65" w:rsidP="00CB2D8D">
            <w:pPr>
              <w:widowControl/>
              <w:jc w:val="left"/>
              <w:rPr>
                <w:rFonts w:ascii="宋体" w:eastAsia="宋体" w:hAnsi="宋体" w:cs="宋体"/>
                <w:kern w:val="0"/>
                <w:sz w:val="22"/>
              </w:rPr>
            </w:pPr>
            <w:r w:rsidRPr="00DC6455">
              <w:rPr>
                <w:rFonts w:ascii="宋体" w:eastAsia="宋体" w:hAnsi="宋体" w:cs="宋体" w:hint="eastAsia"/>
                <w:kern w:val="0"/>
                <w:sz w:val="22"/>
              </w:rPr>
              <w:t>说明</w:t>
            </w:r>
          </w:p>
        </w:tc>
      </w:tr>
      <w:tr w:rsidR="00093020" w:rsidRPr="00DC6455" w14:paraId="613470D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F3A038E" w14:textId="77777777" w:rsidR="00093020" w:rsidRPr="00DC6455" w:rsidRDefault="00093020" w:rsidP="00093020">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4FA75353" w14:textId="77777777" w:rsidR="00093020" w:rsidRPr="00DC6455" w:rsidRDefault="00093020" w:rsidP="00093020">
            <w:pPr>
              <w:widowControl/>
              <w:jc w:val="left"/>
              <w:rPr>
                <w:rFonts w:ascii="宋体" w:eastAsia="宋体" w:hAnsi="宋体" w:cs="宋体"/>
                <w:color w:val="000000"/>
                <w:kern w:val="0"/>
                <w:sz w:val="22"/>
              </w:rPr>
            </w:pPr>
            <w:r w:rsidRPr="00C85169">
              <w:rPr>
                <w:rFonts w:ascii="宋体" w:eastAsia="宋体" w:hAnsi="宋体" w:cs="宋体" w:hint="eastAsia"/>
                <w:color w:val="000000"/>
                <w:kern w:val="0"/>
                <w:sz w:val="22"/>
              </w:rPr>
              <w:t>国有股东（SS）</w:t>
            </w:r>
          </w:p>
        </w:tc>
      </w:tr>
      <w:tr w:rsidR="00093020" w:rsidRPr="00DC6455" w14:paraId="373B402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3D9D234" w14:textId="77777777" w:rsidR="00093020" w:rsidRPr="00DC6455" w:rsidRDefault="00093020" w:rsidP="00093020">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4661F686" w14:textId="77777777" w:rsidR="00093020" w:rsidRPr="00DC6455" w:rsidRDefault="00093020" w:rsidP="00093020">
            <w:pPr>
              <w:widowControl/>
              <w:jc w:val="left"/>
              <w:rPr>
                <w:rFonts w:ascii="宋体" w:eastAsia="宋体" w:hAnsi="宋体" w:cs="宋体"/>
                <w:color w:val="000000"/>
                <w:kern w:val="0"/>
                <w:sz w:val="22"/>
              </w:rPr>
            </w:pPr>
            <w:r w:rsidRPr="00C85169">
              <w:rPr>
                <w:rFonts w:ascii="宋体" w:eastAsia="宋体" w:hAnsi="宋体" w:cs="宋体" w:hint="eastAsia"/>
                <w:color w:val="000000"/>
                <w:kern w:val="0"/>
                <w:sz w:val="22"/>
              </w:rPr>
              <w:t>国有实际控制股东（CS）</w:t>
            </w:r>
          </w:p>
        </w:tc>
      </w:tr>
      <w:tr w:rsidR="00093020" w:rsidRPr="00DC6455" w14:paraId="6B8CF0B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7191153" w14:textId="77777777" w:rsidR="00093020" w:rsidRPr="00DC6455" w:rsidRDefault="00093020" w:rsidP="00093020">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3</w:t>
            </w:r>
          </w:p>
        </w:tc>
        <w:tc>
          <w:tcPr>
            <w:tcW w:w="6209" w:type="dxa"/>
            <w:gridSpan w:val="3"/>
            <w:shd w:val="clear" w:color="auto" w:fill="auto"/>
            <w:noWrap/>
            <w:vAlign w:val="bottom"/>
            <w:hideMark/>
          </w:tcPr>
          <w:p w14:paraId="17BA9258" w14:textId="77777777" w:rsidR="00093020" w:rsidRPr="00DC6455" w:rsidRDefault="00093020" w:rsidP="00093020">
            <w:pPr>
              <w:widowControl/>
              <w:jc w:val="left"/>
              <w:rPr>
                <w:rFonts w:ascii="宋体" w:eastAsia="宋体" w:hAnsi="宋体" w:cs="宋体"/>
                <w:color w:val="000000"/>
                <w:kern w:val="0"/>
                <w:sz w:val="22"/>
              </w:rPr>
            </w:pPr>
            <w:r w:rsidRPr="00C85169">
              <w:rPr>
                <w:rFonts w:ascii="宋体" w:eastAsia="宋体" w:hAnsi="宋体" w:cs="宋体" w:hint="eastAsia"/>
                <w:color w:val="000000"/>
                <w:kern w:val="0"/>
                <w:sz w:val="22"/>
              </w:rPr>
              <w:t>暂未分类的国有股东</w:t>
            </w:r>
          </w:p>
        </w:tc>
      </w:tr>
      <w:tr w:rsidR="00093020" w:rsidRPr="00DC6455" w14:paraId="2788777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8FC7A66" w14:textId="77777777" w:rsidR="00093020" w:rsidRPr="00DC6455" w:rsidRDefault="00093020" w:rsidP="00093020">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4</w:t>
            </w:r>
          </w:p>
        </w:tc>
        <w:tc>
          <w:tcPr>
            <w:tcW w:w="6209" w:type="dxa"/>
            <w:gridSpan w:val="3"/>
            <w:shd w:val="clear" w:color="auto" w:fill="auto"/>
            <w:noWrap/>
            <w:vAlign w:val="bottom"/>
            <w:hideMark/>
          </w:tcPr>
          <w:p w14:paraId="28F058B9" w14:textId="77777777" w:rsidR="00093020" w:rsidRPr="00DC6455" w:rsidRDefault="00093020" w:rsidP="0015571D">
            <w:pPr>
              <w:widowControl/>
              <w:jc w:val="left"/>
              <w:rPr>
                <w:rFonts w:ascii="宋体" w:eastAsia="宋体" w:hAnsi="宋体" w:cs="宋体"/>
                <w:color w:val="000000"/>
                <w:kern w:val="0"/>
                <w:sz w:val="22"/>
              </w:rPr>
            </w:pPr>
            <w:r w:rsidRPr="00C85169">
              <w:rPr>
                <w:rFonts w:ascii="宋体" w:eastAsia="宋体" w:hAnsi="宋体" w:cs="宋体" w:hint="eastAsia"/>
                <w:color w:val="000000"/>
                <w:kern w:val="0"/>
                <w:sz w:val="22"/>
              </w:rPr>
              <w:t>非国有或非国有实际控</w:t>
            </w:r>
            <w:r w:rsidR="0015571D">
              <w:rPr>
                <w:rFonts w:ascii="宋体" w:eastAsia="宋体" w:hAnsi="宋体" w:cs="宋体" w:hint="eastAsia"/>
                <w:color w:val="000000"/>
                <w:kern w:val="0"/>
                <w:sz w:val="22"/>
              </w:rPr>
              <w:t>制</w:t>
            </w:r>
            <w:r w:rsidRPr="00C85169">
              <w:rPr>
                <w:rFonts w:ascii="宋体" w:eastAsia="宋体" w:hAnsi="宋体" w:cs="宋体" w:hint="eastAsia"/>
                <w:color w:val="000000"/>
                <w:kern w:val="0"/>
                <w:sz w:val="22"/>
              </w:rPr>
              <w:t>股东</w:t>
            </w:r>
          </w:p>
        </w:tc>
      </w:tr>
      <w:tr w:rsidR="00365E65" w:rsidRPr="00DC6455" w14:paraId="3ADB9FD5"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395CDEC9"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资本属性(ZBSX)意义如下：</w:t>
            </w:r>
          </w:p>
        </w:tc>
      </w:tr>
      <w:tr w:rsidR="00365E65" w:rsidRPr="00DC6455" w14:paraId="7AC74888"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168F8DEA"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ZBSX</w:t>
            </w:r>
          </w:p>
        </w:tc>
        <w:tc>
          <w:tcPr>
            <w:tcW w:w="6209" w:type="dxa"/>
            <w:gridSpan w:val="3"/>
            <w:shd w:val="clear" w:color="000000" w:fill="D9D9D9"/>
            <w:noWrap/>
            <w:vAlign w:val="bottom"/>
            <w:hideMark/>
          </w:tcPr>
          <w:p w14:paraId="1C441430"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74B20DB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A36741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2610FC76"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境内资本</w:t>
            </w:r>
          </w:p>
        </w:tc>
      </w:tr>
      <w:tr w:rsidR="00365E65" w:rsidRPr="00DC6455" w14:paraId="184DC83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DC5E173"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5B66F83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三资（合资、合作、外资）</w:t>
            </w:r>
          </w:p>
        </w:tc>
      </w:tr>
      <w:tr w:rsidR="00365E65" w:rsidRPr="00DC6455" w14:paraId="13767735"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B0715E9"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3</w:t>
            </w:r>
          </w:p>
        </w:tc>
        <w:tc>
          <w:tcPr>
            <w:tcW w:w="6209" w:type="dxa"/>
            <w:gridSpan w:val="3"/>
            <w:shd w:val="clear" w:color="auto" w:fill="auto"/>
            <w:noWrap/>
            <w:vAlign w:val="bottom"/>
            <w:hideMark/>
          </w:tcPr>
          <w:p w14:paraId="59E0785D"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境外资本</w:t>
            </w:r>
          </w:p>
        </w:tc>
      </w:tr>
      <w:tr w:rsidR="00365E65" w:rsidRPr="00DC6455" w14:paraId="09717403"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42C7E38D"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币种(BZ)意义如下：</w:t>
            </w:r>
          </w:p>
        </w:tc>
      </w:tr>
      <w:tr w:rsidR="00365E65" w:rsidRPr="00DC6455" w14:paraId="3F711B2F"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607C5E1F"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BZ</w:t>
            </w:r>
          </w:p>
        </w:tc>
        <w:tc>
          <w:tcPr>
            <w:tcW w:w="6209" w:type="dxa"/>
            <w:gridSpan w:val="3"/>
            <w:shd w:val="clear" w:color="000000" w:fill="D9D9D9"/>
            <w:noWrap/>
            <w:vAlign w:val="bottom"/>
            <w:hideMark/>
          </w:tcPr>
          <w:p w14:paraId="1E33AC99"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46FFAFD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12CBD5A"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CNY</w:t>
            </w:r>
          </w:p>
        </w:tc>
        <w:tc>
          <w:tcPr>
            <w:tcW w:w="6209" w:type="dxa"/>
            <w:gridSpan w:val="3"/>
            <w:shd w:val="clear" w:color="auto" w:fill="auto"/>
            <w:noWrap/>
            <w:vAlign w:val="bottom"/>
            <w:hideMark/>
          </w:tcPr>
          <w:p w14:paraId="5C691962"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中国人民币China Yuan Renminbi</w:t>
            </w:r>
          </w:p>
        </w:tc>
      </w:tr>
      <w:tr w:rsidR="00365E65" w:rsidRPr="00DC6455" w14:paraId="4D3F4AD9"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A0908B8"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HKD</w:t>
            </w:r>
          </w:p>
        </w:tc>
        <w:tc>
          <w:tcPr>
            <w:tcW w:w="6209" w:type="dxa"/>
            <w:gridSpan w:val="3"/>
            <w:shd w:val="clear" w:color="auto" w:fill="auto"/>
            <w:noWrap/>
            <w:vAlign w:val="bottom"/>
            <w:hideMark/>
          </w:tcPr>
          <w:p w14:paraId="27A0573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 xml:space="preserve">港币Hong Kong Dollar         </w:t>
            </w:r>
          </w:p>
        </w:tc>
      </w:tr>
      <w:tr w:rsidR="00365E65" w:rsidRPr="00DC6455" w14:paraId="3308751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0274D90"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USD</w:t>
            </w:r>
          </w:p>
        </w:tc>
        <w:tc>
          <w:tcPr>
            <w:tcW w:w="6209" w:type="dxa"/>
            <w:gridSpan w:val="3"/>
            <w:shd w:val="clear" w:color="auto" w:fill="auto"/>
            <w:noWrap/>
            <w:vAlign w:val="bottom"/>
            <w:hideMark/>
          </w:tcPr>
          <w:p w14:paraId="4ED741E9"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美</w:t>
            </w:r>
            <w:r>
              <w:rPr>
                <w:rFonts w:ascii="宋体" w:eastAsia="宋体" w:hAnsi="宋体" w:cs="宋体" w:hint="eastAsia"/>
                <w:color w:val="000000"/>
                <w:kern w:val="0"/>
                <w:sz w:val="22"/>
              </w:rPr>
              <w:t>元</w:t>
            </w:r>
            <w:r w:rsidRPr="00DC6455">
              <w:rPr>
                <w:rFonts w:ascii="宋体" w:eastAsia="宋体" w:hAnsi="宋体" w:cs="宋体" w:hint="eastAsia"/>
                <w:color w:val="000000"/>
                <w:kern w:val="0"/>
                <w:sz w:val="22"/>
              </w:rPr>
              <w:t xml:space="preserve">US Dollar                </w:t>
            </w:r>
          </w:p>
        </w:tc>
      </w:tr>
      <w:tr w:rsidR="00365E65" w:rsidRPr="00DC6455" w14:paraId="1AF60297"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6681C1D5"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合伙人承担责任方式(HHCDFS)意义如下：</w:t>
            </w:r>
          </w:p>
        </w:tc>
      </w:tr>
      <w:tr w:rsidR="00365E65" w:rsidRPr="00DC6455" w14:paraId="1AA5BE5E"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6ACE1825"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HH</w:t>
            </w:r>
            <w:r w:rsidRPr="00DC6455">
              <w:rPr>
                <w:rFonts w:ascii="宋体" w:eastAsia="宋体" w:hAnsi="宋体" w:cs="宋体" w:hint="eastAsia"/>
                <w:color w:val="000000"/>
                <w:kern w:val="0"/>
                <w:sz w:val="22"/>
              </w:rPr>
              <w:t>CDFS</w:t>
            </w:r>
          </w:p>
        </w:tc>
        <w:tc>
          <w:tcPr>
            <w:tcW w:w="6209" w:type="dxa"/>
            <w:gridSpan w:val="3"/>
            <w:shd w:val="clear" w:color="000000" w:fill="D9D9D9"/>
            <w:noWrap/>
            <w:vAlign w:val="bottom"/>
            <w:hideMark/>
          </w:tcPr>
          <w:p w14:paraId="7F81339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61529C8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384D5C4"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7A09B430"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无限责任或无限连带责任</w:t>
            </w:r>
          </w:p>
        </w:tc>
      </w:tr>
      <w:tr w:rsidR="00365E65" w:rsidRPr="00DC6455" w14:paraId="65918459"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94BFA6D"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32D30C74"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有限责任</w:t>
            </w:r>
          </w:p>
        </w:tc>
      </w:tr>
      <w:tr w:rsidR="00365E65" w:rsidRPr="00DC6455" w14:paraId="3888366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A8F2BBE"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3</w:t>
            </w:r>
          </w:p>
        </w:tc>
        <w:tc>
          <w:tcPr>
            <w:tcW w:w="6209" w:type="dxa"/>
            <w:gridSpan w:val="3"/>
            <w:shd w:val="clear" w:color="auto" w:fill="auto"/>
            <w:noWrap/>
            <w:vAlign w:val="bottom"/>
            <w:hideMark/>
          </w:tcPr>
          <w:p w14:paraId="018DD099"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特殊普通合伙人账户</w:t>
            </w:r>
          </w:p>
        </w:tc>
      </w:tr>
      <w:tr w:rsidR="00365E65" w:rsidRPr="00DC6455" w14:paraId="3FB38E5A"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5C9AF4F0"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开通网络服务标识(WLFWBS)意义如下：</w:t>
            </w:r>
          </w:p>
        </w:tc>
      </w:tr>
      <w:tr w:rsidR="00365E65" w:rsidRPr="00DC6455" w14:paraId="6BA2E145"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6668F380"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WLFW</w:t>
            </w:r>
            <w:r>
              <w:rPr>
                <w:rFonts w:ascii="宋体" w:eastAsia="宋体" w:hAnsi="宋体" w:cs="宋体" w:hint="eastAsia"/>
                <w:color w:val="000000"/>
                <w:kern w:val="0"/>
                <w:sz w:val="22"/>
              </w:rPr>
              <w:t>BS</w:t>
            </w:r>
          </w:p>
        </w:tc>
        <w:tc>
          <w:tcPr>
            <w:tcW w:w="6209" w:type="dxa"/>
            <w:gridSpan w:val="3"/>
            <w:shd w:val="clear" w:color="000000" w:fill="D9D9D9"/>
            <w:noWrap/>
            <w:vAlign w:val="bottom"/>
            <w:hideMark/>
          </w:tcPr>
          <w:p w14:paraId="6352696A"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157ABA02"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2A90522"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0936C6F1"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否</w:t>
            </w:r>
          </w:p>
        </w:tc>
      </w:tr>
      <w:tr w:rsidR="00365E65" w:rsidRPr="00DC6455" w14:paraId="109C712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03EA9E2"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1F07FDB3"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是</w:t>
            </w:r>
          </w:p>
        </w:tc>
      </w:tr>
      <w:tr w:rsidR="00365E65" w:rsidRPr="00DC6455" w14:paraId="0F466FC2"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5CADB6B0"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开户方式(KHFS)意义如下：</w:t>
            </w:r>
          </w:p>
        </w:tc>
      </w:tr>
      <w:tr w:rsidR="00365E65" w:rsidRPr="00DC6455" w14:paraId="6389AB5F"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1C3A1595"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KHFS</w:t>
            </w:r>
          </w:p>
        </w:tc>
        <w:tc>
          <w:tcPr>
            <w:tcW w:w="6209" w:type="dxa"/>
            <w:gridSpan w:val="3"/>
            <w:shd w:val="clear" w:color="000000" w:fill="D9D9D9"/>
            <w:noWrap/>
            <w:vAlign w:val="bottom"/>
            <w:hideMark/>
          </w:tcPr>
          <w:p w14:paraId="7B5AC021"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59567C1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3803F3E"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5A06FE4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临柜开户</w:t>
            </w:r>
          </w:p>
        </w:tc>
      </w:tr>
      <w:tr w:rsidR="00365E65" w:rsidRPr="00DC6455" w14:paraId="2421F0F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5E3F11F"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74A61FE1"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见证开户</w:t>
            </w:r>
          </w:p>
        </w:tc>
      </w:tr>
      <w:tr w:rsidR="00365E65" w:rsidRPr="00DC6455" w14:paraId="5D6D931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5267293"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6F063D61"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网上开户</w:t>
            </w:r>
          </w:p>
        </w:tc>
      </w:tr>
      <w:tr w:rsidR="00365E65" w:rsidRPr="00DC6455" w14:paraId="760C0E2B"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4FB1E0DB"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证券账户状态(ZQZHZT)意义如下：</w:t>
            </w:r>
          </w:p>
        </w:tc>
      </w:tr>
      <w:tr w:rsidR="00365E65" w:rsidRPr="00DC6455" w14:paraId="346D9BF7"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478874F1"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ZQ</w:t>
            </w:r>
            <w:r w:rsidRPr="00DC6455">
              <w:rPr>
                <w:rFonts w:ascii="宋体" w:eastAsia="宋体" w:hAnsi="宋体" w:cs="宋体" w:hint="eastAsia"/>
                <w:color w:val="000000"/>
                <w:kern w:val="0"/>
                <w:sz w:val="22"/>
              </w:rPr>
              <w:t>ZHZT</w:t>
            </w:r>
          </w:p>
        </w:tc>
        <w:tc>
          <w:tcPr>
            <w:tcW w:w="6209" w:type="dxa"/>
            <w:gridSpan w:val="3"/>
            <w:shd w:val="clear" w:color="000000" w:fill="D9D9D9"/>
            <w:noWrap/>
            <w:vAlign w:val="bottom"/>
            <w:hideMark/>
          </w:tcPr>
          <w:p w14:paraId="58FB1BFD"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00E1A24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C053183"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00</w:t>
            </w:r>
          </w:p>
        </w:tc>
        <w:tc>
          <w:tcPr>
            <w:tcW w:w="6209" w:type="dxa"/>
            <w:gridSpan w:val="3"/>
            <w:shd w:val="clear" w:color="auto" w:fill="auto"/>
            <w:noWrap/>
            <w:hideMark/>
          </w:tcPr>
          <w:p w14:paraId="1E49662E" w14:textId="77777777" w:rsidR="00365E65" w:rsidRPr="00DC6455" w:rsidRDefault="00365E65" w:rsidP="00CB2D8D">
            <w:pPr>
              <w:widowControl/>
              <w:jc w:val="left"/>
              <w:rPr>
                <w:rFonts w:ascii="宋体" w:eastAsia="宋体" w:hAnsi="宋体" w:cs="宋体"/>
                <w:color w:val="000000"/>
                <w:kern w:val="0"/>
                <w:sz w:val="22"/>
              </w:rPr>
            </w:pPr>
            <w:r w:rsidRPr="00782AAC">
              <w:rPr>
                <w:rFonts w:hint="eastAsia"/>
              </w:rPr>
              <w:t>正常</w:t>
            </w:r>
          </w:p>
        </w:tc>
      </w:tr>
      <w:tr w:rsidR="00365E65" w:rsidRPr="00DC6455" w14:paraId="327ABB9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B1BD7D5"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01</w:t>
            </w:r>
          </w:p>
        </w:tc>
        <w:tc>
          <w:tcPr>
            <w:tcW w:w="6209" w:type="dxa"/>
            <w:gridSpan w:val="3"/>
            <w:shd w:val="clear" w:color="auto" w:fill="auto"/>
            <w:noWrap/>
            <w:hideMark/>
          </w:tcPr>
          <w:p w14:paraId="2633F640" w14:textId="77777777" w:rsidR="00365E65" w:rsidRPr="00DC6455" w:rsidRDefault="00365E65" w:rsidP="00CB2D8D">
            <w:pPr>
              <w:widowControl/>
              <w:jc w:val="left"/>
              <w:rPr>
                <w:rFonts w:ascii="宋体" w:eastAsia="宋体" w:hAnsi="宋体" w:cs="宋体"/>
                <w:color w:val="000000"/>
                <w:kern w:val="0"/>
                <w:sz w:val="22"/>
              </w:rPr>
            </w:pPr>
            <w:r w:rsidRPr="00782AAC">
              <w:rPr>
                <w:rFonts w:hint="eastAsia"/>
              </w:rPr>
              <w:t>挂失</w:t>
            </w:r>
          </w:p>
        </w:tc>
      </w:tr>
      <w:tr w:rsidR="00365E65" w:rsidRPr="00DC6455" w14:paraId="2ED0CA55"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97C18A7" w14:textId="77777777" w:rsidR="00365E6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02</w:t>
            </w:r>
          </w:p>
        </w:tc>
        <w:tc>
          <w:tcPr>
            <w:tcW w:w="6209" w:type="dxa"/>
            <w:gridSpan w:val="3"/>
            <w:shd w:val="clear" w:color="auto" w:fill="auto"/>
            <w:noWrap/>
            <w:hideMark/>
          </w:tcPr>
          <w:p w14:paraId="18CA955D" w14:textId="77777777" w:rsidR="00365E65" w:rsidRPr="00DC6455" w:rsidRDefault="00365E65" w:rsidP="00CB2D8D">
            <w:pPr>
              <w:widowControl/>
              <w:jc w:val="left"/>
              <w:rPr>
                <w:rFonts w:ascii="宋体" w:eastAsia="宋体" w:hAnsi="宋体" w:cs="宋体"/>
                <w:color w:val="000000"/>
                <w:kern w:val="0"/>
                <w:sz w:val="22"/>
              </w:rPr>
            </w:pPr>
            <w:r w:rsidRPr="00782AAC">
              <w:rPr>
                <w:rFonts w:hint="eastAsia"/>
              </w:rPr>
              <w:t>冻结</w:t>
            </w:r>
          </w:p>
        </w:tc>
      </w:tr>
      <w:tr w:rsidR="00365E65" w:rsidRPr="00DC6455" w14:paraId="4BF3C955"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AEEE58A" w14:textId="77777777" w:rsidR="00365E6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03</w:t>
            </w:r>
          </w:p>
        </w:tc>
        <w:tc>
          <w:tcPr>
            <w:tcW w:w="6209" w:type="dxa"/>
            <w:gridSpan w:val="3"/>
            <w:shd w:val="clear" w:color="auto" w:fill="auto"/>
            <w:noWrap/>
            <w:hideMark/>
          </w:tcPr>
          <w:p w14:paraId="59E89D9F" w14:textId="77777777" w:rsidR="00365E65" w:rsidRPr="00DC6455" w:rsidRDefault="00365E65" w:rsidP="00CB2D8D">
            <w:pPr>
              <w:widowControl/>
              <w:jc w:val="left"/>
              <w:rPr>
                <w:rFonts w:ascii="宋体" w:eastAsia="宋体" w:hAnsi="宋体" w:cs="宋体"/>
                <w:color w:val="000000"/>
                <w:kern w:val="0"/>
                <w:sz w:val="22"/>
              </w:rPr>
            </w:pPr>
            <w:r w:rsidRPr="00782AAC">
              <w:rPr>
                <w:rFonts w:hint="eastAsia"/>
              </w:rPr>
              <w:t>休眠</w:t>
            </w:r>
          </w:p>
        </w:tc>
      </w:tr>
      <w:tr w:rsidR="00365E65" w:rsidRPr="00DC6455" w14:paraId="2A0C6F4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27FA349"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04</w:t>
            </w:r>
          </w:p>
        </w:tc>
        <w:tc>
          <w:tcPr>
            <w:tcW w:w="6209" w:type="dxa"/>
            <w:gridSpan w:val="3"/>
            <w:shd w:val="clear" w:color="auto" w:fill="auto"/>
            <w:noWrap/>
            <w:hideMark/>
          </w:tcPr>
          <w:p w14:paraId="55A80674" w14:textId="77777777" w:rsidR="00365E65" w:rsidRPr="00DC6455" w:rsidRDefault="00365E65" w:rsidP="00CB2D8D">
            <w:pPr>
              <w:widowControl/>
              <w:jc w:val="left"/>
              <w:rPr>
                <w:rFonts w:ascii="宋体" w:eastAsia="宋体" w:hAnsi="宋体" w:cs="宋体"/>
                <w:color w:val="000000"/>
                <w:kern w:val="0"/>
                <w:sz w:val="22"/>
              </w:rPr>
            </w:pPr>
            <w:r w:rsidRPr="00782AAC">
              <w:rPr>
                <w:rFonts w:hint="eastAsia"/>
              </w:rPr>
              <w:t>注销</w:t>
            </w:r>
          </w:p>
        </w:tc>
      </w:tr>
      <w:tr w:rsidR="00365E65" w:rsidRPr="00DC6455" w14:paraId="6342A3E6"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A16AAAD"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05</w:t>
            </w:r>
          </w:p>
        </w:tc>
        <w:tc>
          <w:tcPr>
            <w:tcW w:w="6209" w:type="dxa"/>
            <w:gridSpan w:val="3"/>
            <w:shd w:val="clear" w:color="auto" w:fill="auto"/>
            <w:noWrap/>
            <w:hideMark/>
          </w:tcPr>
          <w:p w14:paraId="129E7030" w14:textId="77777777" w:rsidR="00365E65" w:rsidRPr="00DC6455" w:rsidRDefault="00365E65" w:rsidP="00CB2D8D">
            <w:pPr>
              <w:widowControl/>
              <w:jc w:val="left"/>
              <w:rPr>
                <w:rFonts w:ascii="宋体" w:eastAsia="宋体" w:hAnsi="宋体" w:cs="宋体"/>
                <w:color w:val="000000"/>
                <w:kern w:val="0"/>
                <w:sz w:val="22"/>
              </w:rPr>
            </w:pPr>
            <w:r w:rsidRPr="00782AAC">
              <w:rPr>
                <w:rFonts w:hint="eastAsia"/>
              </w:rPr>
              <w:t>禁买</w:t>
            </w:r>
          </w:p>
        </w:tc>
      </w:tr>
      <w:tr w:rsidR="00365E65" w:rsidRPr="00DC6455" w14:paraId="134D9CB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E968CD1"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06</w:t>
            </w:r>
          </w:p>
        </w:tc>
        <w:tc>
          <w:tcPr>
            <w:tcW w:w="6209" w:type="dxa"/>
            <w:gridSpan w:val="3"/>
            <w:shd w:val="clear" w:color="auto" w:fill="auto"/>
            <w:noWrap/>
            <w:hideMark/>
          </w:tcPr>
          <w:p w14:paraId="40A4F4BC" w14:textId="77777777" w:rsidR="00365E65" w:rsidRPr="00DC6455" w:rsidRDefault="00365E65" w:rsidP="00CB2D8D">
            <w:pPr>
              <w:widowControl/>
              <w:jc w:val="left"/>
              <w:rPr>
                <w:rFonts w:ascii="宋体" w:eastAsia="宋体" w:hAnsi="宋体" w:cs="宋体"/>
                <w:color w:val="000000"/>
                <w:kern w:val="0"/>
                <w:sz w:val="22"/>
              </w:rPr>
            </w:pPr>
            <w:r w:rsidRPr="00782AAC">
              <w:rPr>
                <w:rFonts w:hint="eastAsia"/>
              </w:rPr>
              <w:t>禁卖</w:t>
            </w:r>
          </w:p>
        </w:tc>
      </w:tr>
      <w:tr w:rsidR="00365E65" w:rsidRPr="00DC6455" w14:paraId="584BEEED"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2382498A"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不合格原因类别(BHGYYLB)意义如下：</w:t>
            </w:r>
          </w:p>
        </w:tc>
      </w:tr>
      <w:tr w:rsidR="00365E65" w:rsidRPr="00DC6455" w14:paraId="2C7D6328"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7419D1FC"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BHGYYLB</w:t>
            </w:r>
          </w:p>
        </w:tc>
        <w:tc>
          <w:tcPr>
            <w:tcW w:w="6209" w:type="dxa"/>
            <w:gridSpan w:val="3"/>
            <w:shd w:val="clear" w:color="000000" w:fill="D9D9D9"/>
            <w:noWrap/>
            <w:vAlign w:val="bottom"/>
            <w:hideMark/>
          </w:tcPr>
          <w:p w14:paraId="1D99B339"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73A69E9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151BA04"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175A060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身份不对应</w:t>
            </w:r>
          </w:p>
        </w:tc>
      </w:tr>
      <w:tr w:rsidR="00365E65" w:rsidRPr="00DC6455" w14:paraId="021F177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A2036AA"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20DE102B"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身份虚假</w:t>
            </w:r>
          </w:p>
        </w:tc>
      </w:tr>
      <w:tr w:rsidR="00365E65" w:rsidRPr="00DC6455" w14:paraId="29B2713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DD4F664"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3</w:t>
            </w:r>
          </w:p>
        </w:tc>
        <w:tc>
          <w:tcPr>
            <w:tcW w:w="6209" w:type="dxa"/>
            <w:gridSpan w:val="3"/>
            <w:shd w:val="clear" w:color="auto" w:fill="auto"/>
            <w:noWrap/>
            <w:vAlign w:val="bottom"/>
            <w:hideMark/>
          </w:tcPr>
          <w:p w14:paraId="6DFD4E51"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代理关系不规范</w:t>
            </w:r>
          </w:p>
        </w:tc>
      </w:tr>
      <w:tr w:rsidR="00365E65" w:rsidRPr="00DC6455" w14:paraId="5E45B6E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3DAEF5B8"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4</w:t>
            </w:r>
          </w:p>
        </w:tc>
        <w:tc>
          <w:tcPr>
            <w:tcW w:w="6209" w:type="dxa"/>
            <w:gridSpan w:val="3"/>
            <w:shd w:val="clear" w:color="auto" w:fill="auto"/>
            <w:noWrap/>
            <w:vAlign w:val="bottom"/>
            <w:hideMark/>
          </w:tcPr>
          <w:p w14:paraId="7C157566"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资料不规范</w:t>
            </w:r>
          </w:p>
        </w:tc>
      </w:tr>
      <w:tr w:rsidR="00365E65" w:rsidRPr="00DC6455" w14:paraId="1B515478" w14:textId="77777777" w:rsidTr="00C20320">
        <w:trPr>
          <w:gridBefore w:val="1"/>
          <w:gridAfter w:val="1"/>
          <w:wBefore w:w="17" w:type="dxa"/>
          <w:wAfter w:w="267" w:type="dxa"/>
          <w:trHeight w:val="270"/>
        </w:trPr>
        <w:tc>
          <w:tcPr>
            <w:tcW w:w="1756" w:type="dxa"/>
            <w:gridSpan w:val="2"/>
            <w:shd w:val="clear" w:color="auto" w:fill="auto"/>
            <w:noWrap/>
            <w:vAlign w:val="bottom"/>
          </w:tcPr>
          <w:p w14:paraId="33877917"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5</w:t>
            </w:r>
          </w:p>
        </w:tc>
        <w:tc>
          <w:tcPr>
            <w:tcW w:w="6209" w:type="dxa"/>
            <w:gridSpan w:val="3"/>
            <w:shd w:val="clear" w:color="auto" w:fill="auto"/>
            <w:noWrap/>
            <w:vAlign w:val="bottom"/>
          </w:tcPr>
          <w:p w14:paraId="6F3D3CC5"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风险处置休眠</w:t>
            </w:r>
          </w:p>
        </w:tc>
      </w:tr>
      <w:tr w:rsidR="00365E65" w:rsidRPr="00DC6455" w14:paraId="6D066DA3" w14:textId="77777777" w:rsidTr="00C20320">
        <w:trPr>
          <w:gridBefore w:val="1"/>
          <w:gridAfter w:val="1"/>
          <w:wBefore w:w="17" w:type="dxa"/>
          <w:wAfter w:w="267" w:type="dxa"/>
          <w:trHeight w:val="270"/>
        </w:trPr>
        <w:tc>
          <w:tcPr>
            <w:tcW w:w="1756" w:type="dxa"/>
            <w:gridSpan w:val="2"/>
            <w:shd w:val="clear" w:color="auto" w:fill="auto"/>
            <w:noWrap/>
            <w:vAlign w:val="bottom"/>
          </w:tcPr>
          <w:p w14:paraId="1A223FA9" w14:textId="77777777" w:rsidR="00365E6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6</w:t>
            </w:r>
          </w:p>
        </w:tc>
        <w:tc>
          <w:tcPr>
            <w:tcW w:w="6209" w:type="dxa"/>
            <w:gridSpan w:val="3"/>
            <w:shd w:val="clear" w:color="auto" w:fill="auto"/>
            <w:noWrap/>
            <w:vAlign w:val="bottom"/>
          </w:tcPr>
          <w:p w14:paraId="2EF0F57C" w14:textId="77777777" w:rsidR="00365E65" w:rsidRPr="00C73CB8"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中国结算认定不合格（该项在证券公司申报时不适用）</w:t>
            </w:r>
          </w:p>
        </w:tc>
      </w:tr>
      <w:tr w:rsidR="00365E65" w:rsidRPr="00DC6455" w14:paraId="77DE5CF3" w14:textId="77777777" w:rsidTr="00C20320">
        <w:trPr>
          <w:gridBefore w:val="1"/>
          <w:gridAfter w:val="1"/>
          <w:wBefore w:w="17" w:type="dxa"/>
          <w:wAfter w:w="267" w:type="dxa"/>
          <w:trHeight w:val="270"/>
        </w:trPr>
        <w:tc>
          <w:tcPr>
            <w:tcW w:w="1756" w:type="dxa"/>
            <w:gridSpan w:val="2"/>
            <w:shd w:val="clear" w:color="auto" w:fill="auto"/>
            <w:noWrap/>
            <w:vAlign w:val="bottom"/>
          </w:tcPr>
          <w:p w14:paraId="2AA8ED05"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9</w:t>
            </w:r>
          </w:p>
        </w:tc>
        <w:tc>
          <w:tcPr>
            <w:tcW w:w="6209" w:type="dxa"/>
            <w:gridSpan w:val="3"/>
            <w:shd w:val="clear" w:color="auto" w:fill="auto"/>
            <w:noWrap/>
            <w:vAlign w:val="bottom"/>
          </w:tcPr>
          <w:p w14:paraId="2D999463" w14:textId="77777777" w:rsidR="00365E65" w:rsidRPr="00192351"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其它</w:t>
            </w:r>
          </w:p>
        </w:tc>
      </w:tr>
      <w:tr w:rsidR="00365E65" w:rsidRPr="00DC6455" w14:paraId="39CA670A"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28A0BEF4" w14:textId="77777777" w:rsidR="00E70528" w:rsidRDefault="00365E65">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证券账户类别(ZHLB)意义如下：</w:t>
            </w:r>
          </w:p>
        </w:tc>
      </w:tr>
      <w:tr w:rsidR="00365E65" w:rsidRPr="00DC6455" w14:paraId="78D30C73"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24DFC0A7"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ZHLB</w:t>
            </w:r>
          </w:p>
        </w:tc>
        <w:tc>
          <w:tcPr>
            <w:tcW w:w="6209" w:type="dxa"/>
            <w:gridSpan w:val="3"/>
            <w:shd w:val="clear" w:color="000000" w:fill="D9D9D9"/>
            <w:noWrap/>
            <w:vAlign w:val="bottom"/>
            <w:hideMark/>
          </w:tcPr>
          <w:p w14:paraId="36EE8E3A"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365E65" w:rsidRPr="00DC6455" w14:paraId="2BAF40A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3919F9F"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11</w:t>
            </w:r>
          </w:p>
        </w:tc>
        <w:tc>
          <w:tcPr>
            <w:tcW w:w="6209" w:type="dxa"/>
            <w:gridSpan w:val="3"/>
            <w:shd w:val="clear" w:color="auto" w:fill="auto"/>
            <w:noWrap/>
            <w:vAlign w:val="bottom"/>
            <w:hideMark/>
          </w:tcPr>
          <w:p w14:paraId="14A57CBE"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沪市A股账户</w:t>
            </w:r>
          </w:p>
        </w:tc>
      </w:tr>
      <w:tr w:rsidR="00365E65" w:rsidRPr="00DC6455" w14:paraId="0DBB7C5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D50AA12"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12</w:t>
            </w:r>
          </w:p>
        </w:tc>
        <w:tc>
          <w:tcPr>
            <w:tcW w:w="6209" w:type="dxa"/>
            <w:gridSpan w:val="3"/>
            <w:shd w:val="clear" w:color="auto" w:fill="auto"/>
            <w:noWrap/>
            <w:vAlign w:val="bottom"/>
            <w:hideMark/>
          </w:tcPr>
          <w:p w14:paraId="1A997F75"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沪市B股账户</w:t>
            </w:r>
          </w:p>
        </w:tc>
      </w:tr>
      <w:tr w:rsidR="00365E65" w:rsidRPr="00DC6455" w14:paraId="16C5FE11"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C9E6228"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13</w:t>
            </w:r>
          </w:p>
        </w:tc>
        <w:tc>
          <w:tcPr>
            <w:tcW w:w="6209" w:type="dxa"/>
            <w:gridSpan w:val="3"/>
            <w:shd w:val="clear" w:color="auto" w:fill="auto"/>
            <w:noWrap/>
            <w:vAlign w:val="bottom"/>
            <w:hideMark/>
          </w:tcPr>
          <w:p w14:paraId="13289417"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沪市封闭式基金账户</w:t>
            </w:r>
          </w:p>
        </w:tc>
      </w:tr>
      <w:tr w:rsidR="00365E65" w:rsidRPr="00DC6455" w14:paraId="17C4CB8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4B07F22" w14:textId="77777777" w:rsidR="00365E65" w:rsidRPr="00DC645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14</w:t>
            </w:r>
          </w:p>
        </w:tc>
        <w:tc>
          <w:tcPr>
            <w:tcW w:w="6209" w:type="dxa"/>
            <w:gridSpan w:val="3"/>
            <w:shd w:val="clear" w:color="auto" w:fill="auto"/>
            <w:noWrap/>
            <w:vAlign w:val="bottom"/>
            <w:hideMark/>
          </w:tcPr>
          <w:p w14:paraId="420A1497" w14:textId="77777777" w:rsidR="00365E65" w:rsidRPr="00DC6455" w:rsidRDefault="00365E65"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沪市A股信用证券账户</w:t>
            </w:r>
          </w:p>
        </w:tc>
      </w:tr>
      <w:tr w:rsidR="00365E65" w:rsidRPr="00DC6455" w14:paraId="3AAF97C0"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3C00E38" w14:textId="77777777" w:rsidR="00365E65" w:rsidRDefault="00365E65"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15</w:t>
            </w:r>
          </w:p>
        </w:tc>
        <w:tc>
          <w:tcPr>
            <w:tcW w:w="6209" w:type="dxa"/>
            <w:gridSpan w:val="3"/>
            <w:shd w:val="clear" w:color="auto" w:fill="auto"/>
            <w:noWrap/>
            <w:vAlign w:val="bottom"/>
            <w:hideMark/>
          </w:tcPr>
          <w:p w14:paraId="29EE6BF0" w14:textId="77777777" w:rsidR="00365E65" w:rsidRPr="00DC6455" w:rsidRDefault="00365E65" w:rsidP="00CB2D8D">
            <w:pPr>
              <w:widowControl/>
              <w:jc w:val="left"/>
              <w:rPr>
                <w:rFonts w:ascii="宋体" w:eastAsia="宋体" w:hAnsi="宋体" w:cs="宋体"/>
                <w:color w:val="000000"/>
                <w:kern w:val="0"/>
                <w:sz w:val="22"/>
              </w:rPr>
            </w:pPr>
            <w:r w:rsidRPr="00C34EF6">
              <w:rPr>
                <w:rFonts w:ascii="宋体" w:eastAsia="宋体" w:hAnsi="宋体" w:cs="宋体" w:hint="eastAsia"/>
                <w:color w:val="000000"/>
                <w:kern w:val="0"/>
                <w:sz w:val="22"/>
              </w:rPr>
              <w:t>沪市衍生品合约账户</w:t>
            </w:r>
          </w:p>
        </w:tc>
      </w:tr>
      <w:tr w:rsidR="00276E7A" w:rsidRPr="00DC6455" w14:paraId="7A50A21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D5D781D" w14:textId="77777777" w:rsidR="00276E7A" w:rsidRPr="00075D4D" w:rsidRDefault="00297EF2" w:rsidP="00CB2D8D">
            <w:pPr>
              <w:widowControl/>
              <w:jc w:val="left"/>
              <w:rPr>
                <w:rFonts w:asciiTheme="majorEastAsia" w:eastAsiaTheme="majorEastAsia" w:hAnsiTheme="majorEastAsia" w:cs="宋体"/>
                <w:color w:val="000000"/>
                <w:kern w:val="0"/>
                <w:sz w:val="22"/>
              </w:rPr>
            </w:pPr>
            <w:r w:rsidRPr="00297EF2">
              <w:rPr>
                <w:rFonts w:asciiTheme="majorEastAsia" w:eastAsiaTheme="majorEastAsia" w:hAnsiTheme="majorEastAsia" w:cs="宋体"/>
                <w:color w:val="000000"/>
                <w:kern w:val="0"/>
                <w:sz w:val="22"/>
              </w:rPr>
              <w:t>A1</w:t>
            </w:r>
          </w:p>
        </w:tc>
        <w:tc>
          <w:tcPr>
            <w:tcW w:w="6209" w:type="dxa"/>
            <w:gridSpan w:val="3"/>
            <w:shd w:val="clear" w:color="auto" w:fill="auto"/>
            <w:noWrap/>
            <w:vAlign w:val="center"/>
            <w:hideMark/>
          </w:tcPr>
          <w:p w14:paraId="05D5E8CD" w14:textId="77777777" w:rsidR="00276E7A" w:rsidRPr="00C34EF6"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沪市结算参与人债券质押式报价回购质押专用账户</w:t>
            </w:r>
          </w:p>
        </w:tc>
      </w:tr>
      <w:tr w:rsidR="00276E7A" w:rsidRPr="00DC6455" w14:paraId="6AAD071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26821BC" w14:textId="77777777" w:rsidR="00276E7A" w:rsidRPr="00075D4D" w:rsidRDefault="00297EF2" w:rsidP="00CB2D8D">
            <w:pPr>
              <w:widowControl/>
              <w:jc w:val="left"/>
              <w:rPr>
                <w:rFonts w:asciiTheme="majorEastAsia" w:eastAsiaTheme="majorEastAsia" w:hAnsiTheme="majorEastAsia" w:cs="宋体"/>
                <w:color w:val="000000"/>
                <w:kern w:val="0"/>
                <w:sz w:val="22"/>
              </w:rPr>
            </w:pPr>
            <w:r w:rsidRPr="00297EF2">
              <w:rPr>
                <w:rFonts w:asciiTheme="majorEastAsia" w:eastAsiaTheme="majorEastAsia" w:hAnsiTheme="majorEastAsia" w:cs="宋体"/>
                <w:color w:val="000000"/>
                <w:kern w:val="0"/>
                <w:sz w:val="22"/>
              </w:rPr>
              <w:t>A2</w:t>
            </w:r>
          </w:p>
        </w:tc>
        <w:tc>
          <w:tcPr>
            <w:tcW w:w="6209" w:type="dxa"/>
            <w:gridSpan w:val="3"/>
            <w:shd w:val="clear" w:color="auto" w:fill="auto"/>
            <w:noWrap/>
            <w:vAlign w:val="center"/>
            <w:hideMark/>
          </w:tcPr>
          <w:p w14:paraId="6FE2CBB0" w14:textId="77777777" w:rsidR="00276E7A" w:rsidRPr="00C34EF6"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沪市结算参与人约定购回式证券交易专用证券账户</w:t>
            </w:r>
          </w:p>
        </w:tc>
      </w:tr>
      <w:tr w:rsidR="00276E7A" w:rsidRPr="00DC6455" w14:paraId="1095CC8B"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0AF5DA58" w14:textId="77777777" w:rsidR="00276E7A" w:rsidRPr="00075D4D" w:rsidRDefault="00297EF2" w:rsidP="00CB2D8D">
            <w:pPr>
              <w:widowControl/>
              <w:jc w:val="left"/>
              <w:rPr>
                <w:rFonts w:asciiTheme="majorEastAsia" w:eastAsiaTheme="majorEastAsia" w:hAnsiTheme="majorEastAsia" w:cs="宋体"/>
                <w:color w:val="000000"/>
                <w:kern w:val="0"/>
                <w:sz w:val="22"/>
              </w:rPr>
            </w:pPr>
            <w:r w:rsidRPr="00297EF2">
              <w:rPr>
                <w:rFonts w:asciiTheme="majorEastAsia" w:eastAsiaTheme="majorEastAsia" w:hAnsiTheme="majorEastAsia" w:cs="Calibri"/>
                <w:color w:val="000000"/>
                <w:kern w:val="0"/>
                <w:sz w:val="22"/>
              </w:rPr>
              <w:t>AA</w:t>
            </w:r>
          </w:p>
        </w:tc>
        <w:tc>
          <w:tcPr>
            <w:tcW w:w="6209" w:type="dxa"/>
            <w:gridSpan w:val="3"/>
            <w:shd w:val="clear" w:color="auto" w:fill="auto"/>
            <w:noWrap/>
            <w:vAlign w:val="center"/>
            <w:hideMark/>
          </w:tcPr>
          <w:p w14:paraId="14C62568" w14:textId="77777777" w:rsidR="00276E7A" w:rsidRPr="00C34EF6"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沪市结算参与人融券专用证券账户</w:t>
            </w:r>
          </w:p>
        </w:tc>
      </w:tr>
      <w:tr w:rsidR="00276E7A" w:rsidRPr="00DC6455" w14:paraId="63BFE05D"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5DD4A817" w14:textId="77777777" w:rsidR="00276E7A" w:rsidRPr="00075D4D" w:rsidRDefault="00297EF2" w:rsidP="00CB2D8D">
            <w:pPr>
              <w:widowControl/>
              <w:jc w:val="left"/>
              <w:rPr>
                <w:rFonts w:asciiTheme="majorEastAsia" w:eastAsiaTheme="majorEastAsia" w:hAnsiTheme="majorEastAsia" w:cs="宋体"/>
                <w:color w:val="000000"/>
                <w:kern w:val="0"/>
                <w:sz w:val="22"/>
              </w:rPr>
            </w:pPr>
            <w:r w:rsidRPr="00297EF2">
              <w:rPr>
                <w:rFonts w:asciiTheme="majorEastAsia" w:eastAsiaTheme="majorEastAsia" w:hAnsiTheme="majorEastAsia" w:cs="Calibri"/>
                <w:color w:val="000000"/>
                <w:kern w:val="0"/>
                <w:sz w:val="22"/>
              </w:rPr>
              <w:t>AB</w:t>
            </w:r>
          </w:p>
        </w:tc>
        <w:tc>
          <w:tcPr>
            <w:tcW w:w="6209" w:type="dxa"/>
            <w:gridSpan w:val="3"/>
            <w:shd w:val="clear" w:color="auto" w:fill="auto"/>
            <w:noWrap/>
            <w:vAlign w:val="center"/>
            <w:hideMark/>
          </w:tcPr>
          <w:p w14:paraId="42417204" w14:textId="77777777" w:rsidR="00276E7A" w:rsidRPr="00C34EF6"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沪市结算参与人客户信用交易担保证券账户</w:t>
            </w:r>
          </w:p>
        </w:tc>
      </w:tr>
      <w:tr w:rsidR="00276E7A" w:rsidRPr="00DC6455" w14:paraId="1DD8FE61"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530F329D" w14:textId="77777777" w:rsidR="00276E7A" w:rsidRPr="00075D4D" w:rsidRDefault="00297EF2" w:rsidP="00CB2D8D">
            <w:pPr>
              <w:widowControl/>
              <w:jc w:val="left"/>
              <w:rPr>
                <w:rFonts w:asciiTheme="majorEastAsia" w:eastAsiaTheme="majorEastAsia" w:hAnsiTheme="majorEastAsia" w:cs="Calibri"/>
                <w:color w:val="000000"/>
                <w:kern w:val="0"/>
                <w:sz w:val="22"/>
              </w:rPr>
            </w:pPr>
            <w:r w:rsidRPr="00297EF2">
              <w:rPr>
                <w:rFonts w:asciiTheme="majorEastAsia" w:eastAsiaTheme="majorEastAsia" w:hAnsiTheme="majorEastAsia" w:cs="Calibri"/>
                <w:color w:val="000000"/>
                <w:kern w:val="0"/>
                <w:sz w:val="22"/>
              </w:rPr>
              <w:t>AE</w:t>
            </w:r>
          </w:p>
        </w:tc>
        <w:tc>
          <w:tcPr>
            <w:tcW w:w="6209" w:type="dxa"/>
            <w:gridSpan w:val="3"/>
            <w:shd w:val="clear" w:color="auto" w:fill="auto"/>
            <w:noWrap/>
            <w:vAlign w:val="center"/>
            <w:hideMark/>
          </w:tcPr>
          <w:p w14:paraId="0915A148"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沪市结算参与人转融通担保证券明细账户</w:t>
            </w:r>
          </w:p>
        </w:tc>
      </w:tr>
      <w:tr w:rsidR="00276E7A" w:rsidRPr="00DC6455" w14:paraId="3FA65AE7"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28A3A40F" w14:textId="77777777" w:rsidR="00276E7A" w:rsidRPr="00075D4D" w:rsidRDefault="00297EF2" w:rsidP="00CB2D8D">
            <w:pPr>
              <w:widowControl/>
              <w:jc w:val="left"/>
              <w:rPr>
                <w:rFonts w:asciiTheme="majorEastAsia" w:eastAsiaTheme="majorEastAsia" w:hAnsiTheme="majorEastAsia" w:cs="Calibri"/>
                <w:color w:val="000000"/>
                <w:kern w:val="0"/>
                <w:sz w:val="22"/>
              </w:rPr>
            </w:pPr>
            <w:r w:rsidRPr="00297EF2">
              <w:rPr>
                <w:rFonts w:asciiTheme="majorEastAsia" w:eastAsiaTheme="majorEastAsia" w:hAnsiTheme="majorEastAsia" w:cs="Calibri"/>
                <w:color w:val="000000"/>
                <w:kern w:val="0"/>
                <w:sz w:val="22"/>
              </w:rPr>
              <w:t>AG</w:t>
            </w:r>
          </w:p>
        </w:tc>
        <w:tc>
          <w:tcPr>
            <w:tcW w:w="6209" w:type="dxa"/>
            <w:gridSpan w:val="3"/>
            <w:shd w:val="clear" w:color="auto" w:fill="auto"/>
            <w:noWrap/>
            <w:vAlign w:val="center"/>
            <w:hideMark/>
          </w:tcPr>
          <w:p w14:paraId="28D99E9B"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沪市发行人回购专户</w:t>
            </w:r>
          </w:p>
        </w:tc>
      </w:tr>
      <w:tr w:rsidR="00276E7A" w:rsidRPr="00DC6455" w14:paraId="39DEA9CA"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6BFA2B67" w14:textId="77777777" w:rsidR="00276E7A" w:rsidRPr="00075D4D" w:rsidRDefault="00297EF2" w:rsidP="00CB2D8D">
            <w:pPr>
              <w:widowControl/>
              <w:jc w:val="left"/>
              <w:rPr>
                <w:rFonts w:asciiTheme="majorEastAsia" w:eastAsiaTheme="majorEastAsia" w:hAnsiTheme="majorEastAsia" w:cs="Calibri"/>
                <w:color w:val="000000"/>
                <w:kern w:val="0"/>
                <w:sz w:val="22"/>
              </w:rPr>
            </w:pPr>
            <w:r w:rsidRPr="00297EF2">
              <w:rPr>
                <w:rFonts w:asciiTheme="majorEastAsia" w:eastAsiaTheme="majorEastAsia" w:hAnsiTheme="majorEastAsia" w:cs="Calibri"/>
                <w:color w:val="000000"/>
                <w:kern w:val="0"/>
                <w:sz w:val="22"/>
              </w:rPr>
              <w:t>AH</w:t>
            </w:r>
          </w:p>
        </w:tc>
        <w:tc>
          <w:tcPr>
            <w:tcW w:w="6209" w:type="dxa"/>
            <w:gridSpan w:val="3"/>
            <w:shd w:val="clear" w:color="auto" w:fill="auto"/>
            <w:noWrap/>
            <w:vAlign w:val="center"/>
            <w:hideMark/>
          </w:tcPr>
          <w:p w14:paraId="7760064D"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沪市发行人权证行权专用证券账户</w:t>
            </w:r>
          </w:p>
        </w:tc>
      </w:tr>
      <w:tr w:rsidR="00276E7A" w:rsidRPr="00DC6455" w14:paraId="558B3F70"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2E2480ED" w14:textId="77777777" w:rsidR="00276E7A" w:rsidRPr="00075D4D" w:rsidRDefault="00297EF2" w:rsidP="00CB2D8D">
            <w:pPr>
              <w:widowControl/>
              <w:jc w:val="left"/>
              <w:rPr>
                <w:rFonts w:asciiTheme="majorEastAsia" w:eastAsiaTheme="majorEastAsia" w:hAnsiTheme="majorEastAsia" w:cs="Calibri"/>
                <w:color w:val="000000"/>
                <w:kern w:val="0"/>
                <w:sz w:val="22"/>
              </w:rPr>
            </w:pPr>
            <w:r w:rsidRPr="00297EF2">
              <w:rPr>
                <w:rFonts w:asciiTheme="majorEastAsia" w:eastAsiaTheme="majorEastAsia" w:hAnsiTheme="majorEastAsia" w:cs="Calibri"/>
                <w:color w:val="000000"/>
                <w:kern w:val="0"/>
                <w:sz w:val="22"/>
              </w:rPr>
              <w:t>AJ</w:t>
            </w:r>
          </w:p>
        </w:tc>
        <w:tc>
          <w:tcPr>
            <w:tcW w:w="6209" w:type="dxa"/>
            <w:gridSpan w:val="3"/>
            <w:shd w:val="clear" w:color="auto" w:fill="auto"/>
            <w:noWrap/>
            <w:vAlign w:val="center"/>
            <w:hideMark/>
          </w:tcPr>
          <w:p w14:paraId="4972D612"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沪市中国证券金融股份有限公司转融通担保证券账户</w:t>
            </w:r>
          </w:p>
        </w:tc>
      </w:tr>
      <w:tr w:rsidR="00276E7A" w:rsidRPr="00DC6455" w14:paraId="4C6EB9E4"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5A0D8FCA" w14:textId="77777777" w:rsidR="00276E7A" w:rsidRPr="00075D4D" w:rsidRDefault="00297EF2" w:rsidP="00CB2D8D">
            <w:pPr>
              <w:widowControl/>
              <w:jc w:val="left"/>
              <w:rPr>
                <w:rFonts w:asciiTheme="majorEastAsia" w:eastAsiaTheme="majorEastAsia" w:hAnsiTheme="majorEastAsia" w:cs="Calibri"/>
                <w:color w:val="000000"/>
                <w:kern w:val="0"/>
                <w:sz w:val="22"/>
              </w:rPr>
            </w:pPr>
            <w:r w:rsidRPr="00297EF2">
              <w:rPr>
                <w:rFonts w:asciiTheme="majorEastAsia" w:eastAsiaTheme="majorEastAsia" w:hAnsiTheme="majorEastAsia" w:cs="Calibri"/>
                <w:color w:val="000000"/>
                <w:kern w:val="0"/>
                <w:sz w:val="22"/>
              </w:rPr>
              <w:t>AK</w:t>
            </w:r>
          </w:p>
        </w:tc>
        <w:tc>
          <w:tcPr>
            <w:tcW w:w="6209" w:type="dxa"/>
            <w:gridSpan w:val="3"/>
            <w:shd w:val="clear" w:color="auto" w:fill="auto"/>
            <w:noWrap/>
            <w:vAlign w:val="center"/>
            <w:hideMark/>
          </w:tcPr>
          <w:p w14:paraId="55522BFF"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沪市中国证券金融股份有限公司转融通专用证券账户</w:t>
            </w:r>
          </w:p>
        </w:tc>
      </w:tr>
      <w:tr w:rsidR="00276E7A" w:rsidRPr="00DC6455" w14:paraId="716B852A"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4EDE3B04" w14:textId="77777777" w:rsidR="00276E7A" w:rsidRPr="00075D4D" w:rsidRDefault="00297EF2" w:rsidP="00CB2D8D">
            <w:pPr>
              <w:widowControl/>
              <w:jc w:val="left"/>
              <w:rPr>
                <w:rFonts w:asciiTheme="majorEastAsia" w:eastAsiaTheme="majorEastAsia" w:hAnsiTheme="majorEastAsia" w:cs="Calibri"/>
                <w:color w:val="000000"/>
                <w:kern w:val="0"/>
                <w:sz w:val="22"/>
              </w:rPr>
            </w:pPr>
            <w:r w:rsidRPr="00297EF2">
              <w:rPr>
                <w:rFonts w:asciiTheme="majorEastAsia" w:eastAsiaTheme="majorEastAsia" w:hAnsiTheme="majorEastAsia" w:cs="Calibri"/>
                <w:color w:val="000000"/>
                <w:kern w:val="0"/>
                <w:sz w:val="22"/>
              </w:rPr>
              <w:t>B5</w:t>
            </w:r>
          </w:p>
        </w:tc>
        <w:tc>
          <w:tcPr>
            <w:tcW w:w="6209" w:type="dxa"/>
            <w:gridSpan w:val="3"/>
            <w:shd w:val="clear" w:color="auto" w:fill="auto"/>
            <w:noWrap/>
            <w:vAlign w:val="center"/>
            <w:hideMark/>
          </w:tcPr>
          <w:p w14:paraId="3E8AE477"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沪市衍生品业务处置证券账户</w:t>
            </w:r>
          </w:p>
        </w:tc>
      </w:tr>
      <w:tr w:rsidR="00276E7A" w:rsidRPr="00DC6455" w14:paraId="47E1605F"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44E09797" w14:textId="77777777" w:rsidR="00276E7A" w:rsidRPr="00075D4D" w:rsidRDefault="00297EF2" w:rsidP="00CB2D8D">
            <w:pPr>
              <w:widowControl/>
              <w:jc w:val="left"/>
              <w:rPr>
                <w:rFonts w:asciiTheme="majorEastAsia" w:eastAsiaTheme="majorEastAsia" w:hAnsiTheme="majorEastAsia" w:cs="Calibri"/>
                <w:color w:val="000000"/>
                <w:kern w:val="0"/>
                <w:sz w:val="22"/>
              </w:rPr>
            </w:pPr>
            <w:r w:rsidRPr="00297EF2">
              <w:rPr>
                <w:rFonts w:asciiTheme="majorEastAsia" w:eastAsiaTheme="majorEastAsia" w:hAnsiTheme="majorEastAsia" w:cs="Calibri"/>
                <w:color w:val="000000"/>
                <w:kern w:val="0"/>
                <w:sz w:val="22"/>
              </w:rPr>
              <w:t>B6</w:t>
            </w:r>
          </w:p>
        </w:tc>
        <w:tc>
          <w:tcPr>
            <w:tcW w:w="6209" w:type="dxa"/>
            <w:gridSpan w:val="3"/>
            <w:shd w:val="clear" w:color="auto" w:fill="auto"/>
            <w:noWrap/>
            <w:vAlign w:val="center"/>
            <w:hideMark/>
          </w:tcPr>
          <w:p w14:paraId="77245518"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沪市发行人可交换债担保及信托财产专户</w:t>
            </w:r>
          </w:p>
        </w:tc>
      </w:tr>
      <w:tr w:rsidR="00276E7A" w:rsidRPr="00DC6455" w14:paraId="6A3EFBD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C3AF0A8" w14:textId="77777777" w:rsidR="00276E7A" w:rsidRPr="00DC6455" w:rsidRDefault="00276E7A"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21</w:t>
            </w:r>
          </w:p>
        </w:tc>
        <w:tc>
          <w:tcPr>
            <w:tcW w:w="6209" w:type="dxa"/>
            <w:gridSpan w:val="3"/>
            <w:shd w:val="clear" w:color="auto" w:fill="auto"/>
            <w:noWrap/>
            <w:vAlign w:val="bottom"/>
            <w:hideMark/>
          </w:tcPr>
          <w:p w14:paraId="6C2F3632" w14:textId="77777777" w:rsidR="00276E7A" w:rsidRPr="00DC6455" w:rsidRDefault="00276E7A"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深市A股账户</w:t>
            </w:r>
          </w:p>
        </w:tc>
      </w:tr>
      <w:tr w:rsidR="00276E7A" w:rsidRPr="00DC6455" w14:paraId="57F2AB5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D508C07" w14:textId="77777777" w:rsidR="00276E7A" w:rsidRPr="00DC6455" w:rsidRDefault="00276E7A"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22</w:t>
            </w:r>
          </w:p>
        </w:tc>
        <w:tc>
          <w:tcPr>
            <w:tcW w:w="6209" w:type="dxa"/>
            <w:gridSpan w:val="3"/>
            <w:shd w:val="clear" w:color="auto" w:fill="auto"/>
            <w:noWrap/>
            <w:vAlign w:val="bottom"/>
            <w:hideMark/>
          </w:tcPr>
          <w:p w14:paraId="66189400" w14:textId="77777777" w:rsidR="00276E7A" w:rsidRPr="00DC6455" w:rsidRDefault="00276E7A"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深市B股账户</w:t>
            </w:r>
          </w:p>
        </w:tc>
      </w:tr>
      <w:tr w:rsidR="00276E7A" w:rsidRPr="00DC6455" w14:paraId="1717AD4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3A37B80" w14:textId="77777777" w:rsidR="00276E7A" w:rsidRPr="00DC6455" w:rsidRDefault="00276E7A"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23</w:t>
            </w:r>
          </w:p>
        </w:tc>
        <w:tc>
          <w:tcPr>
            <w:tcW w:w="6209" w:type="dxa"/>
            <w:gridSpan w:val="3"/>
            <w:shd w:val="clear" w:color="auto" w:fill="auto"/>
            <w:noWrap/>
            <w:vAlign w:val="bottom"/>
            <w:hideMark/>
          </w:tcPr>
          <w:p w14:paraId="01C5AA02" w14:textId="77777777" w:rsidR="00276E7A" w:rsidRPr="00DC6455" w:rsidRDefault="00276E7A"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深市封闭式基金账户</w:t>
            </w:r>
          </w:p>
        </w:tc>
      </w:tr>
      <w:tr w:rsidR="00276E7A" w:rsidRPr="00DC6455" w14:paraId="457FB65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2601AA7" w14:textId="77777777" w:rsidR="00276E7A" w:rsidRPr="00DC6455" w:rsidRDefault="00276E7A"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24</w:t>
            </w:r>
          </w:p>
        </w:tc>
        <w:tc>
          <w:tcPr>
            <w:tcW w:w="6209" w:type="dxa"/>
            <w:gridSpan w:val="3"/>
            <w:shd w:val="clear" w:color="auto" w:fill="auto"/>
            <w:noWrap/>
            <w:vAlign w:val="bottom"/>
            <w:hideMark/>
          </w:tcPr>
          <w:p w14:paraId="3BEB1B36" w14:textId="77777777" w:rsidR="00276E7A" w:rsidRPr="00DC6455" w:rsidRDefault="00276E7A" w:rsidP="00CB2D8D">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深市A股信用证券账户</w:t>
            </w:r>
          </w:p>
        </w:tc>
      </w:tr>
      <w:tr w:rsidR="00276E7A" w:rsidRPr="00DC6455" w14:paraId="1DA916F3"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4F8322A3" w14:textId="77777777" w:rsidR="00276E7A" w:rsidRPr="00075D4D" w:rsidRDefault="00297EF2" w:rsidP="00CB2D8D">
            <w:pPr>
              <w:widowControl/>
              <w:jc w:val="left"/>
              <w:rPr>
                <w:rFonts w:ascii="宋体" w:eastAsia="宋体" w:hAnsi="宋体" w:cs="宋体"/>
                <w:color w:val="000000"/>
                <w:kern w:val="0"/>
                <w:sz w:val="22"/>
              </w:rPr>
            </w:pPr>
            <w:r w:rsidRPr="00297EF2">
              <w:rPr>
                <w:rFonts w:ascii="宋体" w:eastAsia="宋体" w:hAnsi="宋体" w:cs="Calibri"/>
                <w:color w:val="000000"/>
                <w:kern w:val="0"/>
                <w:sz w:val="22"/>
              </w:rPr>
              <w:t>H7</w:t>
            </w:r>
          </w:p>
        </w:tc>
        <w:tc>
          <w:tcPr>
            <w:tcW w:w="6209" w:type="dxa"/>
            <w:gridSpan w:val="3"/>
            <w:shd w:val="clear" w:color="auto" w:fill="auto"/>
            <w:noWrap/>
            <w:vAlign w:val="center"/>
            <w:hideMark/>
          </w:tcPr>
          <w:p w14:paraId="74D4AACB" w14:textId="77777777" w:rsidR="00276E7A" w:rsidRPr="00DC6455"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深市发行人行权专用证券账户</w:t>
            </w:r>
          </w:p>
        </w:tc>
      </w:tr>
      <w:tr w:rsidR="00276E7A" w:rsidRPr="00DC6455" w14:paraId="6525CB3F"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7AE21CA6" w14:textId="77777777" w:rsidR="00276E7A" w:rsidRPr="00075D4D" w:rsidRDefault="00297EF2" w:rsidP="00CB2D8D">
            <w:pPr>
              <w:widowControl/>
              <w:jc w:val="left"/>
              <w:rPr>
                <w:rFonts w:ascii="宋体" w:eastAsia="宋体" w:hAnsi="宋体" w:cs="宋体"/>
                <w:color w:val="000000"/>
                <w:kern w:val="0"/>
                <w:sz w:val="22"/>
              </w:rPr>
            </w:pPr>
            <w:r w:rsidRPr="00297EF2">
              <w:rPr>
                <w:rFonts w:ascii="宋体" w:eastAsia="宋体" w:hAnsi="宋体" w:cs="Calibri"/>
                <w:color w:val="000000"/>
                <w:kern w:val="0"/>
                <w:sz w:val="22"/>
              </w:rPr>
              <w:t>H8</w:t>
            </w:r>
          </w:p>
        </w:tc>
        <w:tc>
          <w:tcPr>
            <w:tcW w:w="6209" w:type="dxa"/>
            <w:gridSpan w:val="3"/>
            <w:shd w:val="clear" w:color="auto" w:fill="auto"/>
            <w:noWrap/>
            <w:vAlign w:val="center"/>
            <w:hideMark/>
          </w:tcPr>
          <w:p w14:paraId="4F720B3C" w14:textId="77777777" w:rsidR="00276E7A" w:rsidRPr="00DC6455"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深市发行人回购专用证券账户</w:t>
            </w:r>
          </w:p>
        </w:tc>
      </w:tr>
      <w:tr w:rsidR="00276E7A" w:rsidRPr="00DC6455" w14:paraId="76A32609"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75F3108B" w14:textId="77777777" w:rsidR="00276E7A" w:rsidRPr="00075D4D" w:rsidRDefault="00297EF2" w:rsidP="00CB2D8D">
            <w:pPr>
              <w:widowControl/>
              <w:jc w:val="left"/>
              <w:rPr>
                <w:rFonts w:ascii="宋体" w:eastAsia="宋体" w:hAnsi="宋体" w:cs="Calibri"/>
                <w:color w:val="000000"/>
                <w:kern w:val="0"/>
                <w:sz w:val="22"/>
              </w:rPr>
            </w:pPr>
            <w:r w:rsidRPr="00297EF2">
              <w:rPr>
                <w:rFonts w:ascii="宋体" w:eastAsia="宋体" w:hAnsi="宋体" w:cs="Calibri"/>
                <w:color w:val="000000"/>
                <w:kern w:val="0"/>
                <w:sz w:val="22"/>
              </w:rPr>
              <w:t>HF</w:t>
            </w:r>
          </w:p>
        </w:tc>
        <w:tc>
          <w:tcPr>
            <w:tcW w:w="6209" w:type="dxa"/>
            <w:gridSpan w:val="3"/>
            <w:shd w:val="clear" w:color="auto" w:fill="auto"/>
            <w:noWrap/>
            <w:vAlign w:val="center"/>
            <w:hideMark/>
          </w:tcPr>
          <w:p w14:paraId="08CE8A7A"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深市发行人质押专用证券账户</w:t>
            </w:r>
          </w:p>
        </w:tc>
      </w:tr>
      <w:tr w:rsidR="00276E7A" w:rsidRPr="00DC6455" w14:paraId="2092A6F7"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6BF71E8E" w14:textId="77777777" w:rsidR="00276E7A" w:rsidRPr="00075D4D" w:rsidRDefault="00297EF2" w:rsidP="00CB2D8D">
            <w:pPr>
              <w:widowControl/>
              <w:jc w:val="left"/>
              <w:rPr>
                <w:rFonts w:ascii="宋体" w:eastAsia="宋体" w:hAnsi="宋体" w:cs="Calibri"/>
                <w:color w:val="000000"/>
                <w:kern w:val="0"/>
                <w:sz w:val="22"/>
              </w:rPr>
            </w:pPr>
            <w:r w:rsidRPr="00297EF2">
              <w:rPr>
                <w:rFonts w:ascii="宋体" w:eastAsia="宋体" w:hAnsi="宋体" w:cs="Calibri"/>
                <w:color w:val="000000"/>
                <w:kern w:val="0"/>
                <w:sz w:val="22"/>
              </w:rPr>
              <w:t>HN</w:t>
            </w:r>
          </w:p>
        </w:tc>
        <w:tc>
          <w:tcPr>
            <w:tcW w:w="6209" w:type="dxa"/>
            <w:gridSpan w:val="3"/>
            <w:shd w:val="clear" w:color="auto" w:fill="auto"/>
            <w:noWrap/>
            <w:vAlign w:val="center"/>
            <w:hideMark/>
          </w:tcPr>
          <w:p w14:paraId="025C0E06"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深市发行人行权专用证券账户（</w:t>
            </w:r>
            <w:r w:rsidRPr="006C130D">
              <w:rPr>
                <w:rFonts w:ascii="Calibri" w:eastAsia="宋体" w:hAnsi="Calibri" w:cs="Calibri"/>
                <w:color w:val="000000"/>
                <w:kern w:val="0"/>
                <w:sz w:val="22"/>
              </w:rPr>
              <w:t>B</w:t>
            </w:r>
            <w:r w:rsidRPr="006C130D">
              <w:rPr>
                <w:rFonts w:ascii="宋体" w:eastAsia="宋体" w:hAnsi="宋体" w:cs="宋体" w:hint="eastAsia"/>
                <w:color w:val="000000"/>
                <w:kern w:val="0"/>
                <w:sz w:val="22"/>
              </w:rPr>
              <w:t>股）</w:t>
            </w:r>
          </w:p>
        </w:tc>
      </w:tr>
      <w:tr w:rsidR="00276E7A" w:rsidRPr="00DC6455" w14:paraId="3E9C0AA8"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351C20B5" w14:textId="77777777" w:rsidR="00276E7A" w:rsidRPr="00075D4D" w:rsidRDefault="00297EF2" w:rsidP="00CB2D8D">
            <w:pPr>
              <w:widowControl/>
              <w:jc w:val="left"/>
              <w:rPr>
                <w:rFonts w:ascii="宋体" w:eastAsia="宋体" w:hAnsi="宋体" w:cs="Calibri"/>
                <w:color w:val="000000"/>
                <w:kern w:val="0"/>
                <w:sz w:val="22"/>
              </w:rPr>
            </w:pPr>
            <w:r w:rsidRPr="00297EF2">
              <w:rPr>
                <w:rFonts w:ascii="宋体" w:eastAsia="宋体" w:hAnsi="宋体" w:cs="Calibri"/>
                <w:color w:val="000000"/>
                <w:kern w:val="0"/>
                <w:sz w:val="22"/>
              </w:rPr>
              <w:t>HO</w:t>
            </w:r>
          </w:p>
        </w:tc>
        <w:tc>
          <w:tcPr>
            <w:tcW w:w="6209" w:type="dxa"/>
            <w:gridSpan w:val="3"/>
            <w:shd w:val="clear" w:color="auto" w:fill="auto"/>
            <w:noWrap/>
            <w:vAlign w:val="center"/>
            <w:hideMark/>
          </w:tcPr>
          <w:p w14:paraId="131F9B78"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深市发行人回购专用证券账户（</w:t>
            </w:r>
            <w:r w:rsidRPr="006C130D">
              <w:rPr>
                <w:rFonts w:ascii="Calibri" w:eastAsia="宋体" w:hAnsi="Calibri" w:cs="Calibri"/>
                <w:color w:val="000000"/>
                <w:kern w:val="0"/>
                <w:sz w:val="22"/>
              </w:rPr>
              <w:t>B</w:t>
            </w:r>
            <w:r w:rsidRPr="006C130D">
              <w:rPr>
                <w:rFonts w:ascii="宋体" w:eastAsia="宋体" w:hAnsi="宋体" w:cs="宋体" w:hint="eastAsia"/>
                <w:color w:val="000000"/>
                <w:kern w:val="0"/>
                <w:sz w:val="22"/>
              </w:rPr>
              <w:t>股）</w:t>
            </w:r>
          </w:p>
        </w:tc>
      </w:tr>
      <w:tr w:rsidR="00276E7A" w:rsidRPr="00DC6455" w14:paraId="58A1E405"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0351B47D" w14:textId="77777777" w:rsidR="00276E7A" w:rsidRPr="00075D4D" w:rsidRDefault="00297EF2" w:rsidP="00CB2D8D">
            <w:pPr>
              <w:widowControl/>
              <w:jc w:val="left"/>
              <w:rPr>
                <w:rFonts w:ascii="宋体" w:eastAsia="宋体" w:hAnsi="宋体" w:cs="Calibri"/>
                <w:color w:val="000000"/>
                <w:kern w:val="0"/>
                <w:sz w:val="22"/>
              </w:rPr>
            </w:pPr>
            <w:r w:rsidRPr="00297EF2">
              <w:rPr>
                <w:rFonts w:ascii="宋体" w:eastAsia="宋体" w:hAnsi="宋体" w:cs="Calibri"/>
                <w:color w:val="000000"/>
                <w:kern w:val="0"/>
                <w:sz w:val="22"/>
              </w:rPr>
              <w:t>HP</w:t>
            </w:r>
          </w:p>
        </w:tc>
        <w:tc>
          <w:tcPr>
            <w:tcW w:w="6209" w:type="dxa"/>
            <w:gridSpan w:val="3"/>
            <w:shd w:val="clear" w:color="auto" w:fill="auto"/>
            <w:noWrap/>
            <w:vAlign w:val="center"/>
            <w:hideMark/>
          </w:tcPr>
          <w:p w14:paraId="7085D0A3"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深市结算参与人证券交收账户</w:t>
            </w:r>
          </w:p>
        </w:tc>
      </w:tr>
      <w:tr w:rsidR="00276E7A" w:rsidRPr="00DC6455" w14:paraId="512CF847"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55B56676" w14:textId="77777777" w:rsidR="00276E7A" w:rsidRPr="00075D4D" w:rsidRDefault="00297EF2" w:rsidP="00CB2D8D">
            <w:pPr>
              <w:widowControl/>
              <w:jc w:val="left"/>
              <w:rPr>
                <w:rFonts w:ascii="宋体" w:eastAsia="宋体" w:hAnsi="宋体" w:cs="Calibri"/>
                <w:color w:val="000000"/>
                <w:kern w:val="0"/>
                <w:sz w:val="22"/>
              </w:rPr>
            </w:pPr>
            <w:r w:rsidRPr="00297EF2">
              <w:rPr>
                <w:rFonts w:ascii="宋体" w:eastAsia="宋体" w:hAnsi="宋体" w:cs="Calibri"/>
                <w:color w:val="000000"/>
                <w:kern w:val="0"/>
                <w:sz w:val="22"/>
              </w:rPr>
              <w:t>HQ</w:t>
            </w:r>
          </w:p>
        </w:tc>
        <w:tc>
          <w:tcPr>
            <w:tcW w:w="6209" w:type="dxa"/>
            <w:gridSpan w:val="3"/>
            <w:shd w:val="clear" w:color="auto" w:fill="auto"/>
            <w:noWrap/>
            <w:vAlign w:val="center"/>
            <w:hideMark/>
          </w:tcPr>
          <w:p w14:paraId="2B28A41F" w14:textId="77777777" w:rsidR="00276E7A" w:rsidRPr="006C130D" w:rsidRDefault="00276E7A" w:rsidP="00CB2D8D">
            <w:pPr>
              <w:widowControl/>
              <w:jc w:val="left"/>
              <w:rPr>
                <w:rFonts w:ascii="宋体" w:eastAsia="宋体" w:hAnsi="宋体" w:cs="宋体"/>
                <w:color w:val="000000"/>
                <w:kern w:val="0"/>
                <w:sz w:val="22"/>
              </w:rPr>
            </w:pPr>
            <w:r w:rsidRPr="006C130D">
              <w:rPr>
                <w:rFonts w:ascii="宋体" w:eastAsia="宋体" w:hAnsi="宋体" w:cs="宋体" w:hint="eastAsia"/>
                <w:color w:val="000000"/>
                <w:kern w:val="0"/>
                <w:sz w:val="22"/>
              </w:rPr>
              <w:t>深市发行人可交换债担保及信托财产专户</w:t>
            </w:r>
          </w:p>
        </w:tc>
      </w:tr>
      <w:tr w:rsidR="00A64A6B" w:rsidRPr="00DC6455" w14:paraId="7CB0C284" w14:textId="77777777" w:rsidTr="00C20320">
        <w:trPr>
          <w:gridBefore w:val="1"/>
          <w:gridAfter w:val="1"/>
          <w:wBefore w:w="17" w:type="dxa"/>
          <w:wAfter w:w="267" w:type="dxa"/>
          <w:trHeight w:val="270"/>
        </w:trPr>
        <w:tc>
          <w:tcPr>
            <w:tcW w:w="1756" w:type="dxa"/>
            <w:gridSpan w:val="2"/>
            <w:shd w:val="clear" w:color="auto" w:fill="auto"/>
            <w:noWrap/>
            <w:vAlign w:val="center"/>
            <w:hideMark/>
          </w:tcPr>
          <w:p w14:paraId="453D8C6A" w14:textId="77777777" w:rsidR="00A64A6B" w:rsidRPr="00297EF2" w:rsidRDefault="00A64A6B" w:rsidP="00CB2D8D">
            <w:pPr>
              <w:widowControl/>
              <w:jc w:val="left"/>
              <w:rPr>
                <w:rFonts w:ascii="宋体" w:eastAsia="宋体" w:hAnsi="宋体" w:cs="Calibri"/>
                <w:color w:val="000000"/>
                <w:kern w:val="0"/>
                <w:sz w:val="22"/>
              </w:rPr>
            </w:pPr>
            <w:r>
              <w:rPr>
                <w:rFonts w:ascii="宋体" w:eastAsia="宋体" w:hAnsi="宋体" w:cs="Calibri" w:hint="eastAsia"/>
                <w:color w:val="000000"/>
                <w:kern w:val="0"/>
                <w:sz w:val="22"/>
              </w:rPr>
              <w:t>HR</w:t>
            </w:r>
          </w:p>
        </w:tc>
        <w:tc>
          <w:tcPr>
            <w:tcW w:w="6209" w:type="dxa"/>
            <w:gridSpan w:val="3"/>
            <w:shd w:val="clear" w:color="auto" w:fill="auto"/>
            <w:noWrap/>
            <w:vAlign w:val="center"/>
            <w:hideMark/>
          </w:tcPr>
          <w:p w14:paraId="6540A96E" w14:textId="77777777" w:rsidR="00A64A6B" w:rsidRPr="006C130D" w:rsidRDefault="00A64A6B"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深市约定购回专用账户</w:t>
            </w:r>
          </w:p>
        </w:tc>
      </w:tr>
      <w:tr w:rsidR="00276E7A" w:rsidRPr="00657AC9" w14:paraId="74C82BA4" w14:textId="77777777" w:rsidTr="00C20320">
        <w:trPr>
          <w:gridAfter w:val="2"/>
          <w:wAfter w:w="300" w:type="dxa"/>
          <w:trHeight w:val="270"/>
        </w:trPr>
        <w:tc>
          <w:tcPr>
            <w:tcW w:w="7949" w:type="dxa"/>
            <w:gridSpan w:val="5"/>
            <w:shd w:val="clear" w:color="auto" w:fill="auto"/>
            <w:noWrap/>
            <w:vAlign w:val="bottom"/>
            <w:hideMark/>
          </w:tcPr>
          <w:p w14:paraId="24232ED3"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产品类别(CPLB)意义如下：</w:t>
            </w:r>
          </w:p>
        </w:tc>
      </w:tr>
      <w:tr w:rsidR="00276E7A" w:rsidRPr="00657AC9" w14:paraId="3EEEAC5B" w14:textId="77777777" w:rsidTr="00C20320">
        <w:trPr>
          <w:gridAfter w:val="2"/>
          <w:wAfter w:w="300" w:type="dxa"/>
          <w:trHeight w:val="270"/>
        </w:trPr>
        <w:tc>
          <w:tcPr>
            <w:tcW w:w="1698" w:type="dxa"/>
            <w:gridSpan w:val="2"/>
            <w:shd w:val="clear" w:color="000000" w:fill="D9D9D9"/>
            <w:noWrap/>
            <w:vAlign w:val="bottom"/>
            <w:hideMark/>
          </w:tcPr>
          <w:p w14:paraId="3E3F2E5C"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CPLB</w:t>
            </w:r>
          </w:p>
        </w:tc>
        <w:tc>
          <w:tcPr>
            <w:tcW w:w="6251" w:type="dxa"/>
            <w:gridSpan w:val="3"/>
            <w:shd w:val="clear" w:color="000000" w:fill="D9D9D9"/>
            <w:noWrap/>
            <w:vAlign w:val="bottom"/>
            <w:hideMark/>
          </w:tcPr>
          <w:p w14:paraId="18E25BF6"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说明</w:t>
            </w:r>
          </w:p>
        </w:tc>
      </w:tr>
      <w:tr w:rsidR="00276E7A" w:rsidRPr="00657AC9" w14:paraId="03876CAF" w14:textId="77777777" w:rsidTr="00C20320">
        <w:trPr>
          <w:gridAfter w:val="2"/>
          <w:wAfter w:w="300" w:type="dxa"/>
          <w:trHeight w:val="270"/>
        </w:trPr>
        <w:tc>
          <w:tcPr>
            <w:tcW w:w="1698" w:type="dxa"/>
            <w:gridSpan w:val="2"/>
            <w:shd w:val="clear" w:color="auto" w:fill="auto"/>
            <w:noWrap/>
            <w:vAlign w:val="bottom"/>
            <w:hideMark/>
          </w:tcPr>
          <w:p w14:paraId="6556FD8B"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01</w:t>
            </w:r>
          </w:p>
        </w:tc>
        <w:tc>
          <w:tcPr>
            <w:tcW w:w="6251" w:type="dxa"/>
            <w:gridSpan w:val="3"/>
            <w:shd w:val="clear" w:color="auto" w:fill="auto"/>
            <w:noWrap/>
            <w:vAlign w:val="bottom"/>
            <w:hideMark/>
          </w:tcPr>
          <w:p w14:paraId="55499935"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证券公司集合理财产品</w:t>
            </w:r>
          </w:p>
        </w:tc>
      </w:tr>
      <w:tr w:rsidR="00276E7A" w:rsidRPr="00657AC9" w14:paraId="28C17E36" w14:textId="77777777" w:rsidTr="00C20320">
        <w:trPr>
          <w:gridAfter w:val="2"/>
          <w:wAfter w:w="300" w:type="dxa"/>
          <w:trHeight w:val="270"/>
        </w:trPr>
        <w:tc>
          <w:tcPr>
            <w:tcW w:w="1698" w:type="dxa"/>
            <w:gridSpan w:val="2"/>
            <w:shd w:val="clear" w:color="auto" w:fill="auto"/>
            <w:noWrap/>
            <w:vAlign w:val="bottom"/>
            <w:hideMark/>
          </w:tcPr>
          <w:p w14:paraId="7D6134A9"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02</w:t>
            </w:r>
          </w:p>
        </w:tc>
        <w:tc>
          <w:tcPr>
            <w:tcW w:w="6251" w:type="dxa"/>
            <w:gridSpan w:val="3"/>
            <w:shd w:val="clear" w:color="auto" w:fill="auto"/>
            <w:noWrap/>
            <w:vAlign w:val="bottom"/>
            <w:hideMark/>
          </w:tcPr>
          <w:p w14:paraId="152E355A"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证券公司专项资产管理计划</w:t>
            </w:r>
          </w:p>
        </w:tc>
      </w:tr>
      <w:tr w:rsidR="00276E7A" w:rsidRPr="00657AC9" w14:paraId="578154BD" w14:textId="77777777" w:rsidTr="00C20320">
        <w:trPr>
          <w:gridAfter w:val="2"/>
          <w:wAfter w:w="300" w:type="dxa"/>
          <w:trHeight w:val="270"/>
        </w:trPr>
        <w:tc>
          <w:tcPr>
            <w:tcW w:w="1698" w:type="dxa"/>
            <w:gridSpan w:val="2"/>
            <w:shd w:val="clear" w:color="auto" w:fill="auto"/>
            <w:noWrap/>
            <w:vAlign w:val="bottom"/>
            <w:hideMark/>
          </w:tcPr>
          <w:p w14:paraId="2213A028"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03</w:t>
            </w:r>
          </w:p>
        </w:tc>
        <w:tc>
          <w:tcPr>
            <w:tcW w:w="6251" w:type="dxa"/>
            <w:gridSpan w:val="3"/>
            <w:shd w:val="clear" w:color="auto" w:fill="auto"/>
            <w:noWrap/>
            <w:vAlign w:val="bottom"/>
            <w:hideMark/>
          </w:tcPr>
          <w:p w14:paraId="65F3DD65"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基金公司特定客户资产管理产品</w:t>
            </w:r>
          </w:p>
        </w:tc>
      </w:tr>
      <w:tr w:rsidR="00276E7A" w:rsidRPr="00657AC9" w14:paraId="56A1706B" w14:textId="77777777" w:rsidTr="00C20320">
        <w:trPr>
          <w:gridAfter w:val="2"/>
          <w:wAfter w:w="300" w:type="dxa"/>
          <w:trHeight w:val="270"/>
        </w:trPr>
        <w:tc>
          <w:tcPr>
            <w:tcW w:w="1698" w:type="dxa"/>
            <w:gridSpan w:val="2"/>
            <w:shd w:val="clear" w:color="auto" w:fill="auto"/>
            <w:noWrap/>
            <w:vAlign w:val="bottom"/>
            <w:hideMark/>
          </w:tcPr>
          <w:p w14:paraId="179CC9D4"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04</w:t>
            </w:r>
          </w:p>
        </w:tc>
        <w:tc>
          <w:tcPr>
            <w:tcW w:w="6251" w:type="dxa"/>
            <w:gridSpan w:val="3"/>
            <w:shd w:val="clear" w:color="auto" w:fill="auto"/>
            <w:noWrap/>
            <w:vAlign w:val="bottom"/>
            <w:hideMark/>
          </w:tcPr>
          <w:p w14:paraId="74F78475"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基金公司特定客户资产管理产品（保险）</w:t>
            </w:r>
          </w:p>
        </w:tc>
      </w:tr>
      <w:tr w:rsidR="00276E7A" w:rsidRPr="00657AC9" w14:paraId="47541BC6" w14:textId="77777777" w:rsidTr="00C20320">
        <w:trPr>
          <w:gridAfter w:val="2"/>
          <w:wAfter w:w="300" w:type="dxa"/>
          <w:trHeight w:val="270"/>
        </w:trPr>
        <w:tc>
          <w:tcPr>
            <w:tcW w:w="1698" w:type="dxa"/>
            <w:gridSpan w:val="2"/>
            <w:shd w:val="clear" w:color="auto" w:fill="auto"/>
            <w:noWrap/>
            <w:vAlign w:val="bottom"/>
            <w:hideMark/>
          </w:tcPr>
          <w:p w14:paraId="0A6292B7"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05</w:t>
            </w:r>
          </w:p>
        </w:tc>
        <w:tc>
          <w:tcPr>
            <w:tcW w:w="6251" w:type="dxa"/>
            <w:gridSpan w:val="3"/>
            <w:shd w:val="clear" w:color="auto" w:fill="auto"/>
            <w:noWrap/>
            <w:vAlign w:val="bottom"/>
            <w:hideMark/>
          </w:tcPr>
          <w:p w14:paraId="02A321CB"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基金公司特定客户资产管理产品（信托）</w:t>
            </w:r>
          </w:p>
        </w:tc>
      </w:tr>
      <w:tr w:rsidR="00276E7A" w:rsidRPr="00657AC9" w14:paraId="4F81E7CB" w14:textId="77777777" w:rsidTr="00C20320">
        <w:trPr>
          <w:gridAfter w:val="2"/>
          <w:wAfter w:w="300" w:type="dxa"/>
          <w:trHeight w:val="270"/>
        </w:trPr>
        <w:tc>
          <w:tcPr>
            <w:tcW w:w="1698" w:type="dxa"/>
            <w:gridSpan w:val="2"/>
            <w:shd w:val="clear" w:color="auto" w:fill="auto"/>
            <w:noWrap/>
            <w:vAlign w:val="bottom"/>
            <w:hideMark/>
          </w:tcPr>
          <w:p w14:paraId="00BA4929"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06</w:t>
            </w:r>
          </w:p>
        </w:tc>
        <w:tc>
          <w:tcPr>
            <w:tcW w:w="6251" w:type="dxa"/>
            <w:gridSpan w:val="3"/>
            <w:shd w:val="clear" w:color="auto" w:fill="auto"/>
            <w:noWrap/>
            <w:vAlign w:val="bottom"/>
            <w:hideMark/>
          </w:tcPr>
          <w:p w14:paraId="0595664A"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封闭式证券投资基金</w:t>
            </w:r>
          </w:p>
        </w:tc>
      </w:tr>
      <w:tr w:rsidR="00276E7A" w:rsidRPr="00657AC9" w14:paraId="384FDCBA" w14:textId="77777777" w:rsidTr="00C20320">
        <w:trPr>
          <w:gridAfter w:val="2"/>
          <w:wAfter w:w="300" w:type="dxa"/>
          <w:trHeight w:val="270"/>
        </w:trPr>
        <w:tc>
          <w:tcPr>
            <w:tcW w:w="1698" w:type="dxa"/>
            <w:gridSpan w:val="2"/>
            <w:shd w:val="clear" w:color="auto" w:fill="auto"/>
            <w:noWrap/>
            <w:vAlign w:val="bottom"/>
            <w:hideMark/>
          </w:tcPr>
          <w:p w14:paraId="45A643F3"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07</w:t>
            </w:r>
          </w:p>
        </w:tc>
        <w:tc>
          <w:tcPr>
            <w:tcW w:w="6251" w:type="dxa"/>
            <w:gridSpan w:val="3"/>
            <w:shd w:val="clear" w:color="auto" w:fill="auto"/>
            <w:noWrap/>
            <w:vAlign w:val="bottom"/>
            <w:hideMark/>
          </w:tcPr>
          <w:p w14:paraId="16899CC5"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开放式证券投资基金</w:t>
            </w:r>
          </w:p>
        </w:tc>
      </w:tr>
      <w:tr w:rsidR="00276E7A" w:rsidRPr="00657AC9" w14:paraId="38A78675" w14:textId="77777777" w:rsidTr="00C20320">
        <w:trPr>
          <w:gridAfter w:val="2"/>
          <w:wAfter w:w="300" w:type="dxa"/>
          <w:trHeight w:val="270"/>
        </w:trPr>
        <w:tc>
          <w:tcPr>
            <w:tcW w:w="1698" w:type="dxa"/>
            <w:gridSpan w:val="2"/>
            <w:shd w:val="clear" w:color="auto" w:fill="auto"/>
            <w:noWrap/>
            <w:vAlign w:val="bottom"/>
            <w:hideMark/>
          </w:tcPr>
          <w:p w14:paraId="6AD39705"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08</w:t>
            </w:r>
          </w:p>
        </w:tc>
        <w:tc>
          <w:tcPr>
            <w:tcW w:w="6251" w:type="dxa"/>
            <w:gridSpan w:val="3"/>
            <w:shd w:val="clear" w:color="auto" w:fill="auto"/>
            <w:noWrap/>
            <w:vAlign w:val="bottom"/>
            <w:hideMark/>
          </w:tcPr>
          <w:p w14:paraId="525597A5" w14:textId="77777777" w:rsidR="00276E7A" w:rsidRPr="00657AC9" w:rsidRDefault="00276E7A" w:rsidP="00CB2D8D">
            <w:pPr>
              <w:widowControl/>
              <w:jc w:val="left"/>
              <w:rPr>
                <w:rFonts w:ascii="宋体" w:eastAsia="宋体" w:hAnsi="宋体" w:cs="宋体"/>
                <w:color w:val="000000"/>
                <w:kern w:val="0"/>
                <w:sz w:val="22"/>
              </w:rPr>
            </w:pPr>
            <w:r w:rsidRPr="0028637E">
              <w:rPr>
                <w:rFonts w:ascii="宋体" w:eastAsia="宋体" w:hAnsi="宋体" w:cs="宋体" w:hint="eastAsia"/>
                <w:color w:val="000000"/>
                <w:kern w:val="0"/>
                <w:sz w:val="22"/>
              </w:rPr>
              <w:t>私募基金</w:t>
            </w:r>
          </w:p>
        </w:tc>
      </w:tr>
      <w:tr w:rsidR="00276E7A" w:rsidRPr="00657AC9" w14:paraId="0109A596" w14:textId="77777777" w:rsidTr="00C20320">
        <w:trPr>
          <w:gridAfter w:val="2"/>
          <w:wAfter w:w="300" w:type="dxa"/>
          <w:trHeight w:val="270"/>
        </w:trPr>
        <w:tc>
          <w:tcPr>
            <w:tcW w:w="1698" w:type="dxa"/>
            <w:gridSpan w:val="2"/>
            <w:shd w:val="clear" w:color="auto" w:fill="auto"/>
            <w:noWrap/>
            <w:vAlign w:val="bottom"/>
            <w:hideMark/>
          </w:tcPr>
          <w:p w14:paraId="0DDE1777" w14:textId="77777777" w:rsidR="00276E7A" w:rsidRPr="00657AC9" w:rsidRDefault="00276E7A"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09</w:t>
            </w:r>
          </w:p>
        </w:tc>
        <w:tc>
          <w:tcPr>
            <w:tcW w:w="6251" w:type="dxa"/>
            <w:gridSpan w:val="3"/>
            <w:shd w:val="clear" w:color="auto" w:fill="auto"/>
            <w:noWrap/>
            <w:vAlign w:val="bottom"/>
            <w:hideMark/>
          </w:tcPr>
          <w:p w14:paraId="1C36E55B"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其他证券投资基金</w:t>
            </w:r>
          </w:p>
        </w:tc>
      </w:tr>
      <w:tr w:rsidR="00276E7A" w:rsidRPr="00657AC9" w14:paraId="19B4960D" w14:textId="77777777" w:rsidTr="00C20320">
        <w:trPr>
          <w:gridAfter w:val="2"/>
          <w:wAfter w:w="300" w:type="dxa"/>
          <w:trHeight w:val="270"/>
        </w:trPr>
        <w:tc>
          <w:tcPr>
            <w:tcW w:w="1698" w:type="dxa"/>
            <w:gridSpan w:val="2"/>
            <w:shd w:val="clear" w:color="auto" w:fill="auto"/>
            <w:noWrap/>
            <w:vAlign w:val="bottom"/>
            <w:hideMark/>
          </w:tcPr>
          <w:p w14:paraId="6A221094" w14:textId="77777777" w:rsidR="00276E7A" w:rsidRPr="00657AC9" w:rsidRDefault="00276E7A"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w:t>
            </w:r>
          </w:p>
        </w:tc>
        <w:tc>
          <w:tcPr>
            <w:tcW w:w="6251" w:type="dxa"/>
            <w:gridSpan w:val="3"/>
            <w:shd w:val="clear" w:color="auto" w:fill="auto"/>
            <w:noWrap/>
            <w:vAlign w:val="bottom"/>
            <w:hideMark/>
          </w:tcPr>
          <w:p w14:paraId="37E2FA99" w14:textId="77777777" w:rsidR="00276E7A" w:rsidRPr="00657AC9" w:rsidRDefault="00276E7A" w:rsidP="00CB2D8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全国社保基金</w:t>
            </w:r>
          </w:p>
        </w:tc>
      </w:tr>
      <w:tr w:rsidR="00276E7A" w:rsidRPr="00657AC9" w14:paraId="5E2A8195" w14:textId="77777777" w:rsidTr="00C20320">
        <w:trPr>
          <w:gridAfter w:val="2"/>
          <w:wAfter w:w="300" w:type="dxa"/>
          <w:trHeight w:val="270"/>
        </w:trPr>
        <w:tc>
          <w:tcPr>
            <w:tcW w:w="1698" w:type="dxa"/>
            <w:gridSpan w:val="2"/>
            <w:shd w:val="clear" w:color="auto" w:fill="auto"/>
            <w:noWrap/>
            <w:vAlign w:val="bottom"/>
            <w:hideMark/>
          </w:tcPr>
          <w:p w14:paraId="3FED3BBA"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1</w:t>
            </w:r>
          </w:p>
        </w:tc>
        <w:tc>
          <w:tcPr>
            <w:tcW w:w="6251" w:type="dxa"/>
            <w:gridSpan w:val="3"/>
            <w:shd w:val="clear" w:color="auto" w:fill="auto"/>
            <w:noWrap/>
            <w:vAlign w:val="bottom"/>
            <w:hideMark/>
          </w:tcPr>
          <w:p w14:paraId="0B192198"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地方</w:t>
            </w:r>
            <w:r>
              <w:rPr>
                <w:rFonts w:ascii="宋体" w:eastAsia="宋体" w:hAnsi="宋体" w:cs="宋体" w:hint="eastAsia"/>
                <w:color w:val="000000"/>
                <w:kern w:val="0"/>
                <w:sz w:val="22"/>
              </w:rPr>
              <w:t>社保基</w:t>
            </w:r>
            <w:r w:rsidRPr="00657AC9">
              <w:rPr>
                <w:rFonts w:ascii="宋体" w:eastAsia="宋体" w:hAnsi="宋体" w:cs="宋体" w:hint="eastAsia"/>
                <w:color w:val="000000"/>
                <w:kern w:val="0"/>
                <w:sz w:val="22"/>
              </w:rPr>
              <w:t>金</w:t>
            </w:r>
          </w:p>
        </w:tc>
      </w:tr>
      <w:tr w:rsidR="00276E7A" w:rsidRPr="00657AC9" w14:paraId="0D93FCD8" w14:textId="77777777" w:rsidTr="00C20320">
        <w:trPr>
          <w:gridAfter w:val="2"/>
          <w:wAfter w:w="300" w:type="dxa"/>
          <w:trHeight w:val="270"/>
        </w:trPr>
        <w:tc>
          <w:tcPr>
            <w:tcW w:w="1698" w:type="dxa"/>
            <w:gridSpan w:val="2"/>
            <w:shd w:val="clear" w:color="auto" w:fill="auto"/>
            <w:noWrap/>
            <w:vAlign w:val="bottom"/>
            <w:hideMark/>
          </w:tcPr>
          <w:p w14:paraId="1FBA2844"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2</w:t>
            </w:r>
          </w:p>
        </w:tc>
        <w:tc>
          <w:tcPr>
            <w:tcW w:w="6251" w:type="dxa"/>
            <w:gridSpan w:val="3"/>
            <w:shd w:val="clear" w:color="auto" w:fill="auto"/>
            <w:noWrap/>
            <w:vAlign w:val="bottom"/>
            <w:hideMark/>
          </w:tcPr>
          <w:p w14:paraId="43A78B33"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信托产品</w:t>
            </w:r>
          </w:p>
        </w:tc>
      </w:tr>
      <w:tr w:rsidR="00276E7A" w:rsidRPr="00657AC9" w14:paraId="5D666D04" w14:textId="77777777" w:rsidTr="00C20320">
        <w:trPr>
          <w:gridAfter w:val="2"/>
          <w:wAfter w:w="300" w:type="dxa"/>
          <w:trHeight w:val="270"/>
        </w:trPr>
        <w:tc>
          <w:tcPr>
            <w:tcW w:w="1698" w:type="dxa"/>
            <w:gridSpan w:val="2"/>
            <w:shd w:val="clear" w:color="auto" w:fill="auto"/>
            <w:noWrap/>
            <w:vAlign w:val="bottom"/>
            <w:hideMark/>
          </w:tcPr>
          <w:p w14:paraId="0157B1BB"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3</w:t>
            </w:r>
          </w:p>
        </w:tc>
        <w:tc>
          <w:tcPr>
            <w:tcW w:w="6251" w:type="dxa"/>
            <w:gridSpan w:val="3"/>
            <w:shd w:val="clear" w:color="auto" w:fill="auto"/>
            <w:noWrap/>
            <w:vAlign w:val="bottom"/>
            <w:hideMark/>
          </w:tcPr>
          <w:p w14:paraId="1C49FC72"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保险产品</w:t>
            </w:r>
          </w:p>
        </w:tc>
      </w:tr>
      <w:tr w:rsidR="00276E7A" w:rsidRPr="00657AC9" w14:paraId="089EF3A1" w14:textId="77777777" w:rsidTr="00C20320">
        <w:trPr>
          <w:gridAfter w:val="2"/>
          <w:wAfter w:w="300" w:type="dxa"/>
          <w:trHeight w:val="270"/>
        </w:trPr>
        <w:tc>
          <w:tcPr>
            <w:tcW w:w="1698" w:type="dxa"/>
            <w:gridSpan w:val="2"/>
            <w:shd w:val="clear" w:color="auto" w:fill="auto"/>
            <w:noWrap/>
            <w:vAlign w:val="bottom"/>
            <w:hideMark/>
          </w:tcPr>
          <w:p w14:paraId="3D71225C"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4</w:t>
            </w:r>
          </w:p>
        </w:tc>
        <w:tc>
          <w:tcPr>
            <w:tcW w:w="6251" w:type="dxa"/>
            <w:gridSpan w:val="3"/>
            <w:shd w:val="clear" w:color="auto" w:fill="auto"/>
            <w:noWrap/>
            <w:vAlign w:val="bottom"/>
            <w:hideMark/>
          </w:tcPr>
          <w:p w14:paraId="383FF4CB"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保险资产管理产品</w:t>
            </w:r>
          </w:p>
        </w:tc>
      </w:tr>
      <w:tr w:rsidR="00276E7A" w:rsidRPr="00657AC9" w14:paraId="7058F6B3" w14:textId="77777777" w:rsidTr="00C20320">
        <w:trPr>
          <w:gridAfter w:val="2"/>
          <w:wAfter w:w="300" w:type="dxa"/>
          <w:trHeight w:val="270"/>
        </w:trPr>
        <w:tc>
          <w:tcPr>
            <w:tcW w:w="1698" w:type="dxa"/>
            <w:gridSpan w:val="2"/>
            <w:shd w:val="clear" w:color="auto" w:fill="auto"/>
            <w:noWrap/>
            <w:vAlign w:val="bottom"/>
            <w:hideMark/>
          </w:tcPr>
          <w:p w14:paraId="54F51FD5"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5</w:t>
            </w:r>
          </w:p>
        </w:tc>
        <w:tc>
          <w:tcPr>
            <w:tcW w:w="6251" w:type="dxa"/>
            <w:gridSpan w:val="3"/>
            <w:shd w:val="clear" w:color="auto" w:fill="auto"/>
            <w:noWrap/>
            <w:vAlign w:val="bottom"/>
            <w:hideMark/>
          </w:tcPr>
          <w:p w14:paraId="5AD31EFF"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期货资产管理产品</w:t>
            </w:r>
            <w:r>
              <w:rPr>
                <w:rFonts w:ascii="宋体" w:eastAsia="宋体" w:hAnsi="宋体" w:cs="宋体" w:hint="eastAsia"/>
                <w:color w:val="000000"/>
                <w:kern w:val="0"/>
                <w:sz w:val="22"/>
              </w:rPr>
              <w:t>（多客户）</w:t>
            </w:r>
          </w:p>
        </w:tc>
      </w:tr>
      <w:tr w:rsidR="00276E7A" w:rsidRPr="00657AC9" w14:paraId="70EF2C76" w14:textId="77777777" w:rsidTr="00C20320">
        <w:trPr>
          <w:gridAfter w:val="2"/>
          <w:wAfter w:w="300" w:type="dxa"/>
          <w:trHeight w:val="270"/>
        </w:trPr>
        <w:tc>
          <w:tcPr>
            <w:tcW w:w="1698" w:type="dxa"/>
            <w:gridSpan w:val="2"/>
            <w:shd w:val="clear" w:color="auto" w:fill="auto"/>
            <w:noWrap/>
            <w:vAlign w:val="bottom"/>
            <w:hideMark/>
          </w:tcPr>
          <w:p w14:paraId="1FFD179B"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6</w:t>
            </w:r>
          </w:p>
        </w:tc>
        <w:tc>
          <w:tcPr>
            <w:tcW w:w="6251" w:type="dxa"/>
            <w:gridSpan w:val="3"/>
            <w:shd w:val="clear" w:color="auto" w:fill="auto"/>
            <w:noWrap/>
            <w:vAlign w:val="bottom"/>
            <w:hideMark/>
          </w:tcPr>
          <w:p w14:paraId="4B7F6269"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期货资产管理产品（单一）</w:t>
            </w:r>
          </w:p>
        </w:tc>
      </w:tr>
      <w:tr w:rsidR="00276E7A" w:rsidRPr="00657AC9" w14:paraId="2A0A31DD" w14:textId="77777777" w:rsidTr="00C20320">
        <w:trPr>
          <w:gridAfter w:val="2"/>
          <w:wAfter w:w="300" w:type="dxa"/>
          <w:trHeight w:val="270"/>
        </w:trPr>
        <w:tc>
          <w:tcPr>
            <w:tcW w:w="1698" w:type="dxa"/>
            <w:gridSpan w:val="2"/>
            <w:shd w:val="clear" w:color="auto" w:fill="auto"/>
            <w:noWrap/>
            <w:vAlign w:val="bottom"/>
            <w:hideMark/>
          </w:tcPr>
          <w:p w14:paraId="22898E4D"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7</w:t>
            </w:r>
          </w:p>
        </w:tc>
        <w:tc>
          <w:tcPr>
            <w:tcW w:w="6251" w:type="dxa"/>
            <w:gridSpan w:val="3"/>
            <w:shd w:val="clear" w:color="auto" w:fill="auto"/>
            <w:noWrap/>
            <w:vAlign w:val="bottom"/>
            <w:hideMark/>
          </w:tcPr>
          <w:p w14:paraId="1224D4F3"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企业年金计划</w:t>
            </w:r>
          </w:p>
        </w:tc>
      </w:tr>
      <w:tr w:rsidR="00276E7A" w:rsidRPr="00657AC9" w14:paraId="35E907F7" w14:textId="77777777" w:rsidTr="00C20320">
        <w:trPr>
          <w:gridAfter w:val="2"/>
          <w:wAfter w:w="300" w:type="dxa"/>
          <w:trHeight w:val="270"/>
        </w:trPr>
        <w:tc>
          <w:tcPr>
            <w:tcW w:w="1698" w:type="dxa"/>
            <w:gridSpan w:val="2"/>
            <w:shd w:val="clear" w:color="auto" w:fill="auto"/>
            <w:noWrap/>
            <w:vAlign w:val="bottom"/>
            <w:hideMark/>
          </w:tcPr>
          <w:p w14:paraId="6427BEFA"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8</w:t>
            </w:r>
          </w:p>
        </w:tc>
        <w:tc>
          <w:tcPr>
            <w:tcW w:w="6251" w:type="dxa"/>
            <w:gridSpan w:val="3"/>
            <w:shd w:val="clear" w:color="auto" w:fill="auto"/>
            <w:noWrap/>
            <w:vAlign w:val="bottom"/>
            <w:hideMark/>
          </w:tcPr>
          <w:p w14:paraId="63D678E6"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QFII</w:t>
            </w:r>
          </w:p>
        </w:tc>
      </w:tr>
      <w:tr w:rsidR="00276E7A" w:rsidRPr="00657AC9" w14:paraId="35EF854D" w14:textId="77777777" w:rsidTr="00C20320">
        <w:trPr>
          <w:gridAfter w:val="2"/>
          <w:wAfter w:w="300" w:type="dxa"/>
          <w:trHeight w:val="270"/>
        </w:trPr>
        <w:tc>
          <w:tcPr>
            <w:tcW w:w="1698" w:type="dxa"/>
            <w:gridSpan w:val="2"/>
            <w:shd w:val="clear" w:color="auto" w:fill="auto"/>
            <w:noWrap/>
            <w:vAlign w:val="bottom"/>
            <w:hideMark/>
          </w:tcPr>
          <w:p w14:paraId="47E36499"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1</w:t>
            </w:r>
            <w:r>
              <w:rPr>
                <w:rFonts w:ascii="宋体" w:eastAsia="宋体" w:hAnsi="宋体" w:cs="宋体" w:hint="eastAsia"/>
                <w:color w:val="000000"/>
                <w:kern w:val="0"/>
                <w:sz w:val="22"/>
              </w:rPr>
              <w:t>9</w:t>
            </w:r>
          </w:p>
        </w:tc>
        <w:tc>
          <w:tcPr>
            <w:tcW w:w="6251" w:type="dxa"/>
            <w:gridSpan w:val="3"/>
            <w:shd w:val="clear" w:color="auto" w:fill="auto"/>
            <w:noWrap/>
            <w:vAlign w:val="bottom"/>
            <w:hideMark/>
          </w:tcPr>
          <w:p w14:paraId="79972190" w14:textId="77777777" w:rsidR="00276E7A" w:rsidRPr="00657AC9" w:rsidRDefault="00276E7A" w:rsidP="00CB2D8D">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RQFII</w:t>
            </w:r>
          </w:p>
        </w:tc>
      </w:tr>
      <w:tr w:rsidR="00276E7A" w:rsidRPr="00657AC9" w14:paraId="13BF2221" w14:textId="77777777" w:rsidTr="00C20320">
        <w:trPr>
          <w:gridAfter w:val="2"/>
          <w:wAfter w:w="300" w:type="dxa"/>
          <w:trHeight w:val="270"/>
        </w:trPr>
        <w:tc>
          <w:tcPr>
            <w:tcW w:w="1698" w:type="dxa"/>
            <w:gridSpan w:val="2"/>
            <w:shd w:val="clear" w:color="auto" w:fill="auto"/>
            <w:noWrap/>
            <w:vAlign w:val="bottom"/>
          </w:tcPr>
          <w:p w14:paraId="40D9BBB5" w14:textId="77777777" w:rsidR="00276E7A" w:rsidRPr="00657AC9"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w:t>
            </w:r>
          </w:p>
        </w:tc>
        <w:tc>
          <w:tcPr>
            <w:tcW w:w="6251" w:type="dxa"/>
            <w:gridSpan w:val="3"/>
            <w:shd w:val="clear" w:color="auto" w:fill="auto"/>
            <w:noWrap/>
            <w:vAlign w:val="bottom"/>
          </w:tcPr>
          <w:p w14:paraId="7C02D555" w14:textId="77777777" w:rsidR="00276E7A" w:rsidRPr="00657AC9"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养老金产品</w:t>
            </w:r>
          </w:p>
        </w:tc>
      </w:tr>
      <w:tr w:rsidR="00276E7A" w:rsidRPr="00657AC9" w14:paraId="70178ED9" w14:textId="77777777" w:rsidTr="00C20320">
        <w:trPr>
          <w:gridAfter w:val="2"/>
          <w:wAfter w:w="300" w:type="dxa"/>
          <w:trHeight w:val="270"/>
        </w:trPr>
        <w:tc>
          <w:tcPr>
            <w:tcW w:w="1698" w:type="dxa"/>
            <w:gridSpan w:val="2"/>
            <w:shd w:val="clear" w:color="auto" w:fill="auto"/>
            <w:noWrap/>
            <w:vAlign w:val="bottom"/>
          </w:tcPr>
          <w:p w14:paraId="268D1665" w14:textId="77777777" w:rsidR="00276E7A" w:rsidRPr="00657AC9"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21</w:t>
            </w:r>
          </w:p>
        </w:tc>
        <w:tc>
          <w:tcPr>
            <w:tcW w:w="6251" w:type="dxa"/>
            <w:gridSpan w:val="3"/>
            <w:shd w:val="clear" w:color="auto" w:fill="auto"/>
            <w:noWrap/>
            <w:vAlign w:val="bottom"/>
          </w:tcPr>
          <w:p w14:paraId="0DA0E255" w14:textId="77777777" w:rsidR="00276E7A" w:rsidRPr="00657AC9"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银行理财产品</w:t>
            </w:r>
          </w:p>
        </w:tc>
      </w:tr>
      <w:tr w:rsidR="00276E7A" w:rsidRPr="00657AC9" w14:paraId="7DA39348" w14:textId="77777777" w:rsidTr="00C20320">
        <w:trPr>
          <w:gridAfter w:val="2"/>
          <w:wAfter w:w="300" w:type="dxa"/>
          <w:trHeight w:val="270"/>
        </w:trPr>
        <w:tc>
          <w:tcPr>
            <w:tcW w:w="1698" w:type="dxa"/>
            <w:gridSpan w:val="2"/>
            <w:shd w:val="clear" w:color="auto" w:fill="auto"/>
            <w:noWrap/>
            <w:vAlign w:val="bottom"/>
          </w:tcPr>
          <w:p w14:paraId="52D00EF8" w14:textId="77777777" w:rsidR="00276E7A"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22</w:t>
            </w:r>
          </w:p>
        </w:tc>
        <w:tc>
          <w:tcPr>
            <w:tcW w:w="6251" w:type="dxa"/>
            <w:gridSpan w:val="3"/>
            <w:shd w:val="clear" w:color="auto" w:fill="auto"/>
            <w:noWrap/>
            <w:vAlign w:val="bottom"/>
          </w:tcPr>
          <w:p w14:paraId="12DB2EEA" w14:textId="77777777" w:rsidR="00276E7A" w:rsidRDefault="00276E7A" w:rsidP="00534523">
            <w:pPr>
              <w:widowControl/>
              <w:jc w:val="left"/>
              <w:rPr>
                <w:rFonts w:ascii="宋体" w:eastAsia="宋体" w:hAnsi="宋体" w:cs="宋体"/>
                <w:color w:val="000000"/>
                <w:kern w:val="0"/>
                <w:sz w:val="22"/>
              </w:rPr>
            </w:pPr>
            <w:r w:rsidRPr="00393B43">
              <w:rPr>
                <w:rFonts w:ascii="宋体" w:eastAsia="宋体" w:hAnsi="宋体" w:cs="宋体" w:hint="eastAsia"/>
                <w:color w:val="000000"/>
                <w:kern w:val="0"/>
                <w:sz w:val="22"/>
              </w:rPr>
              <w:t>上市公司员工持股计划</w:t>
            </w:r>
          </w:p>
        </w:tc>
      </w:tr>
      <w:tr w:rsidR="00781F62" w:rsidRPr="00657AC9" w14:paraId="09F21303" w14:textId="77777777" w:rsidTr="00C20320">
        <w:trPr>
          <w:gridAfter w:val="2"/>
          <w:wAfter w:w="300" w:type="dxa"/>
          <w:trHeight w:val="270"/>
        </w:trPr>
        <w:tc>
          <w:tcPr>
            <w:tcW w:w="1698" w:type="dxa"/>
            <w:gridSpan w:val="2"/>
            <w:shd w:val="clear" w:color="auto" w:fill="auto"/>
            <w:noWrap/>
            <w:vAlign w:val="bottom"/>
          </w:tcPr>
          <w:p w14:paraId="07562DEA" w14:textId="77777777" w:rsidR="00781F62" w:rsidRDefault="00781F62"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23</w:t>
            </w:r>
          </w:p>
        </w:tc>
        <w:tc>
          <w:tcPr>
            <w:tcW w:w="6251" w:type="dxa"/>
            <w:gridSpan w:val="3"/>
            <w:shd w:val="clear" w:color="auto" w:fill="auto"/>
            <w:noWrap/>
            <w:vAlign w:val="bottom"/>
          </w:tcPr>
          <w:p w14:paraId="102C2E1F" w14:textId="77777777" w:rsidR="00781F62" w:rsidRPr="00393B43" w:rsidRDefault="00781F62"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证券公司单一资产管理计划</w:t>
            </w:r>
          </w:p>
        </w:tc>
      </w:tr>
      <w:tr w:rsidR="00083DB3" w:rsidRPr="00083DB3" w14:paraId="613008D9" w14:textId="77777777" w:rsidTr="00C20320">
        <w:trPr>
          <w:gridAfter w:val="2"/>
          <w:wAfter w:w="300" w:type="dxa"/>
          <w:trHeight w:val="270"/>
        </w:trPr>
        <w:tc>
          <w:tcPr>
            <w:tcW w:w="1698" w:type="dxa"/>
            <w:gridSpan w:val="2"/>
            <w:shd w:val="clear" w:color="auto" w:fill="auto"/>
            <w:noWrap/>
            <w:vAlign w:val="bottom"/>
          </w:tcPr>
          <w:p w14:paraId="26D012F6" w14:textId="77777777" w:rsidR="00083DB3" w:rsidRDefault="00083DB3"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24</w:t>
            </w:r>
          </w:p>
        </w:tc>
        <w:tc>
          <w:tcPr>
            <w:tcW w:w="6251" w:type="dxa"/>
            <w:gridSpan w:val="3"/>
            <w:shd w:val="clear" w:color="auto" w:fill="auto"/>
            <w:noWrap/>
            <w:vAlign w:val="bottom"/>
          </w:tcPr>
          <w:p w14:paraId="17743C0A" w14:textId="77777777" w:rsidR="00083DB3" w:rsidRDefault="00083DB3"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基金管理公司单一资产管理计划</w:t>
            </w:r>
          </w:p>
        </w:tc>
      </w:tr>
      <w:tr w:rsidR="00083DB3" w:rsidRPr="00083DB3" w14:paraId="7C3FD181" w14:textId="77777777" w:rsidTr="00C20320">
        <w:trPr>
          <w:gridAfter w:val="2"/>
          <w:wAfter w:w="300" w:type="dxa"/>
          <w:trHeight w:val="270"/>
        </w:trPr>
        <w:tc>
          <w:tcPr>
            <w:tcW w:w="1698" w:type="dxa"/>
            <w:gridSpan w:val="2"/>
            <w:shd w:val="clear" w:color="auto" w:fill="auto"/>
            <w:noWrap/>
            <w:vAlign w:val="bottom"/>
          </w:tcPr>
          <w:p w14:paraId="0AD05609" w14:textId="77777777" w:rsidR="00083DB3" w:rsidRDefault="00083DB3"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25</w:t>
            </w:r>
          </w:p>
        </w:tc>
        <w:tc>
          <w:tcPr>
            <w:tcW w:w="6251" w:type="dxa"/>
            <w:gridSpan w:val="3"/>
            <w:shd w:val="clear" w:color="auto" w:fill="auto"/>
            <w:noWrap/>
            <w:vAlign w:val="bottom"/>
          </w:tcPr>
          <w:p w14:paraId="75814BA4" w14:textId="77777777" w:rsidR="00083DB3" w:rsidRDefault="00083DB3"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基金管理公司集合资产管理计划</w:t>
            </w:r>
          </w:p>
        </w:tc>
      </w:tr>
      <w:tr w:rsidR="00083DB3" w:rsidRPr="00083DB3" w14:paraId="5F6EF9B6" w14:textId="77777777" w:rsidTr="00C20320">
        <w:trPr>
          <w:gridAfter w:val="2"/>
          <w:wAfter w:w="300" w:type="dxa"/>
          <w:trHeight w:val="270"/>
        </w:trPr>
        <w:tc>
          <w:tcPr>
            <w:tcW w:w="1698" w:type="dxa"/>
            <w:gridSpan w:val="2"/>
            <w:shd w:val="clear" w:color="auto" w:fill="auto"/>
            <w:noWrap/>
            <w:vAlign w:val="bottom"/>
          </w:tcPr>
          <w:p w14:paraId="375536AD" w14:textId="77777777" w:rsidR="00083DB3" w:rsidRDefault="00083DB3"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26</w:t>
            </w:r>
          </w:p>
        </w:tc>
        <w:tc>
          <w:tcPr>
            <w:tcW w:w="6251" w:type="dxa"/>
            <w:gridSpan w:val="3"/>
            <w:shd w:val="clear" w:color="auto" w:fill="auto"/>
            <w:noWrap/>
            <w:vAlign w:val="bottom"/>
          </w:tcPr>
          <w:p w14:paraId="5B1F6B94" w14:textId="77777777" w:rsidR="00083DB3" w:rsidRDefault="00083DB3"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基本养老保险金</w:t>
            </w:r>
          </w:p>
        </w:tc>
      </w:tr>
      <w:tr w:rsidR="00276E7A" w:rsidRPr="00657AC9" w14:paraId="7645B854" w14:textId="77777777" w:rsidTr="00C20320">
        <w:trPr>
          <w:gridAfter w:val="2"/>
          <w:wAfter w:w="300" w:type="dxa"/>
          <w:trHeight w:val="270"/>
        </w:trPr>
        <w:tc>
          <w:tcPr>
            <w:tcW w:w="1698" w:type="dxa"/>
            <w:gridSpan w:val="2"/>
            <w:shd w:val="clear" w:color="auto" w:fill="auto"/>
            <w:noWrap/>
            <w:vAlign w:val="bottom"/>
            <w:hideMark/>
          </w:tcPr>
          <w:p w14:paraId="3F6E9901" w14:textId="77777777" w:rsidR="00276E7A" w:rsidRPr="00657AC9" w:rsidRDefault="00276E7A" w:rsidP="00534523">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99</w:t>
            </w:r>
          </w:p>
        </w:tc>
        <w:tc>
          <w:tcPr>
            <w:tcW w:w="6251" w:type="dxa"/>
            <w:gridSpan w:val="3"/>
            <w:shd w:val="clear" w:color="auto" w:fill="auto"/>
            <w:noWrap/>
            <w:vAlign w:val="bottom"/>
            <w:hideMark/>
          </w:tcPr>
          <w:p w14:paraId="10F085B2" w14:textId="77777777" w:rsidR="00276E7A" w:rsidRPr="00657AC9" w:rsidRDefault="00276E7A" w:rsidP="00534523">
            <w:pPr>
              <w:widowControl/>
              <w:jc w:val="left"/>
              <w:rPr>
                <w:rFonts w:ascii="宋体" w:eastAsia="宋体" w:hAnsi="宋体" w:cs="宋体"/>
                <w:color w:val="000000"/>
                <w:kern w:val="0"/>
                <w:sz w:val="22"/>
              </w:rPr>
            </w:pPr>
            <w:r w:rsidRPr="00657AC9">
              <w:rPr>
                <w:rFonts w:ascii="宋体" w:eastAsia="宋体" w:hAnsi="宋体" w:cs="宋体" w:hint="eastAsia"/>
                <w:color w:val="000000"/>
                <w:kern w:val="0"/>
                <w:sz w:val="22"/>
              </w:rPr>
              <w:t>其他</w:t>
            </w:r>
          </w:p>
        </w:tc>
      </w:tr>
      <w:tr w:rsidR="00276E7A" w:rsidRPr="00DC6455" w14:paraId="5E97EBCB"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6BBD7755"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关联关系确认标识(GLGXBS)意义如下：</w:t>
            </w:r>
          </w:p>
        </w:tc>
      </w:tr>
      <w:tr w:rsidR="00276E7A" w:rsidRPr="00DC6455" w14:paraId="2FA784A6"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053DA497"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GLGXBS</w:t>
            </w:r>
          </w:p>
        </w:tc>
        <w:tc>
          <w:tcPr>
            <w:tcW w:w="6209" w:type="dxa"/>
            <w:gridSpan w:val="3"/>
            <w:shd w:val="clear" w:color="000000" w:fill="D9D9D9"/>
            <w:noWrap/>
            <w:vAlign w:val="bottom"/>
            <w:hideMark/>
          </w:tcPr>
          <w:p w14:paraId="28DFE02A"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703F7BD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898A288"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22A00729"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否</w:t>
            </w:r>
          </w:p>
        </w:tc>
      </w:tr>
      <w:tr w:rsidR="00276E7A" w:rsidRPr="00DC6455" w14:paraId="1ED6B6A2"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E7FFAE5"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1EC8F7CA"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是</w:t>
            </w:r>
          </w:p>
        </w:tc>
      </w:tr>
      <w:tr w:rsidR="00276E7A" w:rsidRPr="00DC6455" w14:paraId="7C827E8F"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2E292BCF"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深市新股申购无上限标识(SGSXBS)意义如下：</w:t>
            </w:r>
          </w:p>
        </w:tc>
      </w:tr>
      <w:tr w:rsidR="00276E7A" w:rsidRPr="00DC6455" w14:paraId="28889316"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353E3666"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SGSXBS</w:t>
            </w:r>
          </w:p>
        </w:tc>
        <w:tc>
          <w:tcPr>
            <w:tcW w:w="6209" w:type="dxa"/>
            <w:gridSpan w:val="3"/>
            <w:shd w:val="clear" w:color="000000" w:fill="D9D9D9"/>
            <w:noWrap/>
            <w:vAlign w:val="bottom"/>
            <w:hideMark/>
          </w:tcPr>
          <w:p w14:paraId="2EB9CA09"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325D8FAC"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A7F8857"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299E20D0"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否</w:t>
            </w:r>
          </w:p>
        </w:tc>
      </w:tr>
      <w:tr w:rsidR="00276E7A" w:rsidRPr="00DC6455" w14:paraId="66AC13C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A5D9798"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038D8175"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是</w:t>
            </w:r>
          </w:p>
        </w:tc>
      </w:tr>
      <w:tr w:rsidR="00276E7A" w:rsidRPr="00DC6455" w14:paraId="52AFEE7E"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7280CFC7"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适当性类别(SDXLB)意义如下：</w:t>
            </w:r>
          </w:p>
        </w:tc>
      </w:tr>
      <w:tr w:rsidR="00276E7A" w:rsidRPr="00DC6455" w14:paraId="7F1160D4"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425D3283" w14:textId="77777777" w:rsidR="00276E7A" w:rsidRPr="00DC6455"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SDXLB</w:t>
            </w:r>
          </w:p>
        </w:tc>
        <w:tc>
          <w:tcPr>
            <w:tcW w:w="6209" w:type="dxa"/>
            <w:gridSpan w:val="3"/>
            <w:shd w:val="clear" w:color="000000" w:fill="D9D9D9"/>
            <w:noWrap/>
            <w:vAlign w:val="bottom"/>
            <w:hideMark/>
          </w:tcPr>
          <w:p w14:paraId="0C67A429"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3893523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8BC9E19"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570A134D"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创业板</w:t>
            </w:r>
          </w:p>
        </w:tc>
      </w:tr>
      <w:tr w:rsidR="00276E7A" w:rsidRPr="00DC6455" w14:paraId="337335B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6C6726F" w14:textId="77777777" w:rsidR="00276E7A" w:rsidRPr="00DC6455" w:rsidRDefault="00294227"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0620CD5E" w14:textId="77777777" w:rsidR="00276E7A" w:rsidRPr="00DC6455" w:rsidRDefault="00294227"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科创板</w:t>
            </w:r>
          </w:p>
        </w:tc>
      </w:tr>
      <w:tr w:rsidR="00276E7A" w:rsidRPr="00DC6455" w14:paraId="1194D74F"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65E15C0A"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签约类别(QYLB)意义如下：</w:t>
            </w:r>
          </w:p>
        </w:tc>
      </w:tr>
      <w:tr w:rsidR="00276E7A" w:rsidRPr="00DC6455" w14:paraId="68092F38"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1614A5DA"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QYL</w:t>
            </w:r>
            <w:r>
              <w:rPr>
                <w:rFonts w:ascii="宋体" w:eastAsia="宋体" w:hAnsi="宋体" w:cs="宋体"/>
                <w:color w:val="000000"/>
                <w:kern w:val="0"/>
                <w:sz w:val="22"/>
              </w:rPr>
              <w:t>B</w:t>
            </w:r>
          </w:p>
        </w:tc>
        <w:tc>
          <w:tcPr>
            <w:tcW w:w="6209" w:type="dxa"/>
            <w:gridSpan w:val="3"/>
            <w:shd w:val="clear" w:color="000000" w:fill="D9D9D9"/>
            <w:noWrap/>
            <w:vAlign w:val="bottom"/>
            <w:hideMark/>
          </w:tcPr>
          <w:p w14:paraId="312B5FDB"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34F445D3"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3656F4E"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256BD5C2"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T+0开通(0)</w:t>
            </w:r>
          </w:p>
        </w:tc>
      </w:tr>
      <w:tr w:rsidR="00276E7A" w:rsidRPr="00DC6455" w14:paraId="774DB1E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1A277B08"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77A7B167"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T+2开通交易(2)</w:t>
            </w:r>
          </w:p>
        </w:tc>
      </w:tr>
      <w:tr w:rsidR="00276E7A" w:rsidRPr="00DC6455" w14:paraId="797D35A7"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AAEE3ED"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5</w:t>
            </w:r>
          </w:p>
        </w:tc>
        <w:tc>
          <w:tcPr>
            <w:tcW w:w="6209" w:type="dxa"/>
            <w:gridSpan w:val="3"/>
            <w:shd w:val="clear" w:color="auto" w:fill="auto"/>
            <w:noWrap/>
            <w:vAlign w:val="bottom"/>
            <w:hideMark/>
          </w:tcPr>
          <w:p w14:paraId="226AE26D"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T+5开通交易(5)</w:t>
            </w:r>
          </w:p>
        </w:tc>
      </w:tr>
      <w:tr w:rsidR="00276E7A" w:rsidRPr="00DC6455" w14:paraId="77A234F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3804180"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A</w:t>
            </w:r>
          </w:p>
        </w:tc>
        <w:tc>
          <w:tcPr>
            <w:tcW w:w="6209" w:type="dxa"/>
            <w:gridSpan w:val="3"/>
            <w:shd w:val="clear" w:color="auto" w:fill="auto"/>
            <w:noWrap/>
            <w:vAlign w:val="bottom"/>
            <w:hideMark/>
          </w:tcPr>
          <w:p w14:paraId="7A5DB2D3"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无需在本公司签署风险揭示书(A)</w:t>
            </w:r>
          </w:p>
        </w:tc>
      </w:tr>
      <w:tr w:rsidR="00276E7A" w:rsidRPr="00DC6455" w14:paraId="0F90929E"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24D80DA7"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解除限制类别(JCXZLB)意义如下：</w:t>
            </w:r>
          </w:p>
        </w:tc>
      </w:tr>
      <w:tr w:rsidR="00276E7A" w:rsidRPr="00DC6455" w14:paraId="0AA6F87D"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38556DCC"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JCXZL</w:t>
            </w:r>
            <w:r>
              <w:rPr>
                <w:rFonts w:ascii="宋体" w:eastAsia="宋体" w:hAnsi="宋体" w:cs="宋体"/>
                <w:color w:val="000000"/>
                <w:kern w:val="0"/>
                <w:sz w:val="22"/>
              </w:rPr>
              <w:t>B</w:t>
            </w:r>
          </w:p>
        </w:tc>
        <w:tc>
          <w:tcPr>
            <w:tcW w:w="6209" w:type="dxa"/>
            <w:gridSpan w:val="3"/>
            <w:shd w:val="clear" w:color="000000" w:fill="D9D9D9"/>
            <w:noWrap/>
            <w:vAlign w:val="bottom"/>
            <w:hideMark/>
          </w:tcPr>
          <w:p w14:paraId="40620001"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4AC097B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29789E2"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4A917EF7"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解除中止交易</w:t>
            </w:r>
          </w:p>
        </w:tc>
      </w:tr>
      <w:tr w:rsidR="00276E7A" w:rsidRPr="00DC6455" w14:paraId="6BF6FD6A"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989BE25"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145069C9"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解除卖出限制</w:t>
            </w:r>
          </w:p>
        </w:tc>
      </w:tr>
      <w:tr w:rsidR="00276E7A" w:rsidRPr="00DC6455" w14:paraId="5997E90B"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7D64AA97" w14:textId="77777777" w:rsidR="00276E7A" w:rsidRPr="00DC6455"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w:t>
            </w:r>
          </w:p>
        </w:tc>
        <w:tc>
          <w:tcPr>
            <w:tcW w:w="6209" w:type="dxa"/>
            <w:gridSpan w:val="3"/>
            <w:shd w:val="clear" w:color="auto" w:fill="auto"/>
            <w:noWrap/>
            <w:vAlign w:val="bottom"/>
            <w:hideMark/>
          </w:tcPr>
          <w:p w14:paraId="19F15007"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深市账户券商柜面系统注销</w:t>
            </w:r>
          </w:p>
        </w:tc>
      </w:tr>
      <w:tr w:rsidR="00276E7A" w:rsidRPr="00DC6455" w14:paraId="6F33B947"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33D4364B"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不合格导致的交易限制(BHGJYXZ)意义如下：</w:t>
            </w:r>
          </w:p>
        </w:tc>
      </w:tr>
      <w:tr w:rsidR="00276E7A" w:rsidRPr="00DC6455" w14:paraId="69824020"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2E57D76C"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BHG</w:t>
            </w:r>
            <w:r>
              <w:rPr>
                <w:rFonts w:ascii="宋体" w:eastAsia="宋体" w:hAnsi="宋体" w:cs="宋体" w:hint="eastAsia"/>
                <w:color w:val="000000"/>
                <w:kern w:val="0"/>
                <w:sz w:val="22"/>
              </w:rPr>
              <w:t>JYXZ</w:t>
            </w:r>
          </w:p>
        </w:tc>
        <w:tc>
          <w:tcPr>
            <w:tcW w:w="6209" w:type="dxa"/>
            <w:gridSpan w:val="3"/>
            <w:shd w:val="clear" w:color="000000" w:fill="D9D9D9"/>
            <w:noWrap/>
            <w:vAlign w:val="bottom"/>
            <w:hideMark/>
          </w:tcPr>
          <w:p w14:paraId="7AF0232C"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7DC8228F"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44E2F041" w14:textId="77777777" w:rsidR="00276E7A" w:rsidRPr="00DC6455"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5127C547" w14:textId="77777777" w:rsidR="00276E7A" w:rsidRPr="00DC6455"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中止交易</w:t>
            </w:r>
          </w:p>
        </w:tc>
      </w:tr>
      <w:tr w:rsidR="00276E7A" w:rsidRPr="00DC6455" w14:paraId="2B556AB4"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1E2CC20" w14:textId="77777777" w:rsidR="00276E7A" w:rsidRPr="00DC6455"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w:t>
            </w:r>
          </w:p>
        </w:tc>
        <w:tc>
          <w:tcPr>
            <w:tcW w:w="6209" w:type="dxa"/>
            <w:gridSpan w:val="3"/>
            <w:shd w:val="clear" w:color="auto" w:fill="auto"/>
            <w:noWrap/>
            <w:vAlign w:val="bottom"/>
            <w:hideMark/>
          </w:tcPr>
          <w:p w14:paraId="74BDAAFC" w14:textId="77777777" w:rsidR="00276E7A" w:rsidRPr="00DC6455" w:rsidRDefault="00276E7A" w:rsidP="0053452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允许卖出、禁止买入</w:t>
            </w:r>
          </w:p>
        </w:tc>
      </w:tr>
      <w:tr w:rsidR="00276E7A" w:rsidRPr="00DC6455" w14:paraId="0C235644"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06EB4E31"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业务凭证报送标识(YWPZBS)意义如下：</w:t>
            </w:r>
          </w:p>
        </w:tc>
      </w:tr>
      <w:tr w:rsidR="00276E7A" w:rsidRPr="00DC6455" w14:paraId="53908C2E"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42B1257A"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YWPZBS</w:t>
            </w:r>
          </w:p>
        </w:tc>
        <w:tc>
          <w:tcPr>
            <w:tcW w:w="6209" w:type="dxa"/>
            <w:gridSpan w:val="3"/>
            <w:shd w:val="clear" w:color="000000" w:fill="D9D9D9"/>
            <w:noWrap/>
            <w:vAlign w:val="bottom"/>
            <w:hideMark/>
          </w:tcPr>
          <w:p w14:paraId="20F78AB2"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0B49E18D"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6B5E9F6B"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Y</w:t>
            </w:r>
          </w:p>
        </w:tc>
        <w:tc>
          <w:tcPr>
            <w:tcW w:w="6209" w:type="dxa"/>
            <w:gridSpan w:val="3"/>
            <w:shd w:val="clear" w:color="auto" w:fill="auto"/>
            <w:noWrap/>
            <w:vAlign w:val="bottom"/>
            <w:hideMark/>
          </w:tcPr>
          <w:p w14:paraId="2816BC7D"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需报送</w:t>
            </w:r>
          </w:p>
        </w:tc>
      </w:tr>
      <w:tr w:rsidR="00276E7A" w:rsidRPr="00DC6455" w14:paraId="7B89E2A8"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2C5EA568"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N</w:t>
            </w:r>
          </w:p>
        </w:tc>
        <w:tc>
          <w:tcPr>
            <w:tcW w:w="6209" w:type="dxa"/>
            <w:gridSpan w:val="3"/>
            <w:shd w:val="clear" w:color="auto" w:fill="auto"/>
            <w:noWrap/>
            <w:vAlign w:val="bottom"/>
            <w:hideMark/>
          </w:tcPr>
          <w:p w14:paraId="45FC4FB0"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不报送</w:t>
            </w:r>
          </w:p>
        </w:tc>
      </w:tr>
      <w:tr w:rsidR="00276E7A" w:rsidRPr="00DC6455" w14:paraId="0D4588F5" w14:textId="77777777" w:rsidTr="00C20320">
        <w:trPr>
          <w:gridBefore w:val="1"/>
          <w:gridAfter w:val="1"/>
          <w:wBefore w:w="17" w:type="dxa"/>
          <w:wAfter w:w="267" w:type="dxa"/>
          <w:trHeight w:val="270"/>
        </w:trPr>
        <w:tc>
          <w:tcPr>
            <w:tcW w:w="7965" w:type="dxa"/>
            <w:gridSpan w:val="5"/>
            <w:shd w:val="clear" w:color="auto" w:fill="auto"/>
            <w:noWrap/>
            <w:vAlign w:val="bottom"/>
            <w:hideMark/>
          </w:tcPr>
          <w:p w14:paraId="73C9516C" w14:textId="77777777" w:rsidR="00276E7A" w:rsidRDefault="00276E7A">
            <w:pPr>
              <w:pStyle w:val="ab"/>
              <w:widowControl/>
              <w:numPr>
                <w:ilvl w:val="0"/>
                <w:numId w:val="119"/>
              </w:numPr>
              <w:ind w:firstLineChars="0"/>
              <w:jc w:val="left"/>
              <w:rPr>
                <w:rFonts w:ascii="宋体" w:hAnsi="宋体" w:cs="宋体"/>
                <w:color w:val="000000"/>
                <w:kern w:val="0"/>
                <w:sz w:val="22"/>
              </w:rPr>
            </w:pPr>
            <w:r w:rsidRPr="00D132E4">
              <w:rPr>
                <w:rFonts w:ascii="宋体" w:hAnsi="宋体" w:cs="宋体" w:hint="eastAsia"/>
                <w:color w:val="000000"/>
                <w:kern w:val="0"/>
                <w:sz w:val="22"/>
              </w:rPr>
              <w:t>一码通账户状态(YMTZT)意义如下：</w:t>
            </w:r>
          </w:p>
        </w:tc>
      </w:tr>
      <w:tr w:rsidR="00276E7A" w:rsidRPr="00DC6455" w14:paraId="3FD5BEF6" w14:textId="77777777" w:rsidTr="00C20320">
        <w:trPr>
          <w:gridBefore w:val="1"/>
          <w:gridAfter w:val="1"/>
          <w:wBefore w:w="17" w:type="dxa"/>
          <w:wAfter w:w="267" w:type="dxa"/>
          <w:trHeight w:val="270"/>
        </w:trPr>
        <w:tc>
          <w:tcPr>
            <w:tcW w:w="1756" w:type="dxa"/>
            <w:gridSpan w:val="2"/>
            <w:shd w:val="clear" w:color="000000" w:fill="D9D9D9"/>
            <w:noWrap/>
            <w:vAlign w:val="bottom"/>
            <w:hideMark/>
          </w:tcPr>
          <w:p w14:paraId="3FA3E80F"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BDYWLB</w:t>
            </w:r>
          </w:p>
        </w:tc>
        <w:tc>
          <w:tcPr>
            <w:tcW w:w="6209" w:type="dxa"/>
            <w:gridSpan w:val="3"/>
            <w:shd w:val="clear" w:color="000000" w:fill="D9D9D9"/>
            <w:noWrap/>
            <w:vAlign w:val="bottom"/>
            <w:hideMark/>
          </w:tcPr>
          <w:p w14:paraId="0E0A651D"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说明</w:t>
            </w:r>
          </w:p>
        </w:tc>
      </w:tr>
      <w:tr w:rsidR="00276E7A" w:rsidRPr="00DC6455" w14:paraId="543D69E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060BAA67"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0</w:t>
            </w:r>
          </w:p>
        </w:tc>
        <w:tc>
          <w:tcPr>
            <w:tcW w:w="6209" w:type="dxa"/>
            <w:gridSpan w:val="3"/>
            <w:shd w:val="clear" w:color="auto" w:fill="auto"/>
            <w:noWrap/>
            <w:vAlign w:val="bottom"/>
            <w:hideMark/>
          </w:tcPr>
          <w:p w14:paraId="0894EC64" w14:textId="77777777" w:rsidR="00276E7A"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正常</w:t>
            </w:r>
          </w:p>
        </w:tc>
      </w:tr>
      <w:tr w:rsidR="00276E7A" w:rsidRPr="00DC6455" w14:paraId="27EF718E" w14:textId="77777777" w:rsidTr="00C20320">
        <w:trPr>
          <w:gridBefore w:val="1"/>
          <w:gridAfter w:val="1"/>
          <w:wBefore w:w="17" w:type="dxa"/>
          <w:wAfter w:w="267" w:type="dxa"/>
          <w:trHeight w:val="270"/>
        </w:trPr>
        <w:tc>
          <w:tcPr>
            <w:tcW w:w="1756" w:type="dxa"/>
            <w:gridSpan w:val="2"/>
            <w:shd w:val="clear" w:color="auto" w:fill="auto"/>
            <w:noWrap/>
            <w:vAlign w:val="bottom"/>
            <w:hideMark/>
          </w:tcPr>
          <w:p w14:paraId="5315B2BD"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1</w:t>
            </w:r>
          </w:p>
        </w:tc>
        <w:tc>
          <w:tcPr>
            <w:tcW w:w="6209" w:type="dxa"/>
            <w:gridSpan w:val="3"/>
            <w:shd w:val="clear" w:color="auto" w:fill="auto"/>
            <w:noWrap/>
            <w:vAlign w:val="bottom"/>
            <w:hideMark/>
          </w:tcPr>
          <w:p w14:paraId="0276F05B" w14:textId="77777777" w:rsidR="00276E7A" w:rsidRPr="00DC6455" w:rsidRDefault="00276E7A" w:rsidP="00534523">
            <w:pPr>
              <w:widowControl/>
              <w:jc w:val="left"/>
              <w:rPr>
                <w:rFonts w:ascii="宋体" w:eastAsia="宋体" w:hAnsi="宋体" w:cs="宋体"/>
                <w:color w:val="000000"/>
                <w:kern w:val="0"/>
                <w:sz w:val="22"/>
              </w:rPr>
            </w:pPr>
            <w:r w:rsidRPr="00DC6455">
              <w:rPr>
                <w:rFonts w:ascii="宋体" w:eastAsia="宋体" w:hAnsi="宋体" w:cs="宋体" w:hint="eastAsia"/>
                <w:color w:val="000000"/>
                <w:kern w:val="0"/>
                <w:sz w:val="22"/>
              </w:rPr>
              <w:t>注销</w:t>
            </w:r>
          </w:p>
        </w:tc>
      </w:tr>
      <w:tr w:rsidR="00276E7A" w:rsidRPr="00DC6455" w14:paraId="776B990E" w14:textId="77777777" w:rsidTr="00C20320">
        <w:trPr>
          <w:trHeight w:val="270"/>
        </w:trPr>
        <w:tc>
          <w:tcPr>
            <w:tcW w:w="8249" w:type="dxa"/>
            <w:gridSpan w:val="7"/>
            <w:shd w:val="clear" w:color="auto" w:fill="auto"/>
            <w:noWrap/>
            <w:vAlign w:val="bottom"/>
            <w:hideMark/>
          </w:tcPr>
          <w:p w14:paraId="27E42BA8" w14:textId="77777777" w:rsidR="00276E7A" w:rsidRDefault="00276E7A">
            <w:pPr>
              <w:pStyle w:val="ab"/>
              <w:widowControl/>
              <w:numPr>
                <w:ilvl w:val="0"/>
                <w:numId w:val="119"/>
              </w:numPr>
              <w:ind w:firstLineChars="0"/>
              <w:jc w:val="left"/>
              <w:rPr>
                <w:rFonts w:ascii="宋体" w:hAnsi="宋体" w:cs="宋体"/>
                <w:color w:val="000000"/>
                <w:kern w:val="0"/>
                <w:sz w:val="22"/>
              </w:rPr>
            </w:pPr>
            <w:r>
              <w:rPr>
                <w:rFonts w:hint="eastAsia"/>
              </w:rPr>
              <w:t>职业性质</w:t>
            </w:r>
            <w:r w:rsidRPr="00D132E4">
              <w:rPr>
                <w:rFonts w:ascii="宋体" w:hAnsi="宋体" w:cs="宋体"/>
                <w:color w:val="000000"/>
                <w:kern w:val="0"/>
                <w:sz w:val="22"/>
              </w:rPr>
              <w:t>(</w:t>
            </w:r>
            <w:r w:rsidRPr="00D132E4">
              <w:rPr>
                <w:rFonts w:cs="Calibri"/>
                <w:color w:val="000000"/>
                <w:kern w:val="0"/>
                <w:szCs w:val="21"/>
              </w:rPr>
              <w:t>ZYXZ</w:t>
            </w:r>
            <w:r w:rsidRPr="00D132E4">
              <w:rPr>
                <w:rFonts w:ascii="宋体" w:hAnsi="宋体" w:cs="宋体" w:hint="eastAsia"/>
                <w:color w:val="000000"/>
                <w:kern w:val="0"/>
                <w:sz w:val="22"/>
              </w:rPr>
              <w:t>)意义如下：</w:t>
            </w:r>
          </w:p>
        </w:tc>
      </w:tr>
      <w:tr w:rsidR="00276E7A" w:rsidRPr="004732E6" w14:paraId="3BB3FE3B" w14:textId="77777777" w:rsidTr="00C20320">
        <w:trPr>
          <w:trHeight w:val="270"/>
        </w:trPr>
        <w:tc>
          <w:tcPr>
            <w:tcW w:w="1805" w:type="dxa"/>
            <w:gridSpan w:val="4"/>
            <w:shd w:val="clear" w:color="000000" w:fill="D9D9D9"/>
            <w:noWrap/>
            <w:vAlign w:val="bottom"/>
            <w:hideMark/>
          </w:tcPr>
          <w:p w14:paraId="75DBA3CC" w14:textId="77777777" w:rsidR="00276E7A" w:rsidRPr="004732E6" w:rsidRDefault="00276E7A" w:rsidP="00534523">
            <w:pPr>
              <w:widowControl/>
              <w:jc w:val="left"/>
              <w:rPr>
                <w:rFonts w:asciiTheme="minorEastAsia" w:hAnsiTheme="minorEastAsia" w:cs="宋体"/>
                <w:color w:val="000000"/>
                <w:kern w:val="0"/>
                <w:sz w:val="22"/>
              </w:rPr>
            </w:pPr>
            <w:r>
              <w:rPr>
                <w:rFonts w:asciiTheme="minorEastAsia" w:hAnsiTheme="minorEastAsia" w:cs="Calibri" w:hint="eastAsia"/>
                <w:color w:val="000000"/>
                <w:kern w:val="0"/>
                <w:sz w:val="22"/>
              </w:rPr>
              <w:t>ZYXZ</w:t>
            </w:r>
          </w:p>
        </w:tc>
        <w:tc>
          <w:tcPr>
            <w:tcW w:w="6444" w:type="dxa"/>
            <w:gridSpan w:val="3"/>
            <w:shd w:val="clear" w:color="000000" w:fill="D9D9D9"/>
            <w:noWrap/>
            <w:vAlign w:val="bottom"/>
            <w:hideMark/>
          </w:tcPr>
          <w:p w14:paraId="0627B0BD" w14:textId="77777777" w:rsidR="00276E7A" w:rsidRPr="004732E6" w:rsidRDefault="00276E7A" w:rsidP="00534523">
            <w:pPr>
              <w:widowControl/>
              <w:jc w:val="left"/>
              <w:rPr>
                <w:rFonts w:asciiTheme="minorEastAsia" w:hAnsiTheme="minorEastAsia" w:cs="宋体"/>
                <w:color w:val="000000"/>
                <w:kern w:val="0"/>
                <w:sz w:val="22"/>
              </w:rPr>
            </w:pPr>
            <w:r w:rsidRPr="0081264E">
              <w:rPr>
                <w:rFonts w:asciiTheme="minorEastAsia" w:hAnsiTheme="minorEastAsia" w:cs="宋体" w:hint="eastAsia"/>
                <w:color w:val="000000"/>
                <w:kern w:val="0"/>
                <w:sz w:val="22"/>
              </w:rPr>
              <w:t>说明</w:t>
            </w:r>
          </w:p>
        </w:tc>
      </w:tr>
      <w:tr w:rsidR="00276E7A" w:rsidRPr="004732E6" w14:paraId="00073830" w14:textId="77777777" w:rsidTr="00C20320">
        <w:trPr>
          <w:trHeight w:val="270"/>
        </w:trPr>
        <w:tc>
          <w:tcPr>
            <w:tcW w:w="1805" w:type="dxa"/>
            <w:gridSpan w:val="4"/>
            <w:shd w:val="clear" w:color="auto" w:fill="auto"/>
            <w:noWrap/>
            <w:vAlign w:val="bottom"/>
            <w:hideMark/>
          </w:tcPr>
          <w:p w14:paraId="032CE06C" w14:textId="77777777" w:rsidR="00276E7A" w:rsidRPr="004732E6" w:rsidRDefault="00276E7A" w:rsidP="00534523">
            <w:pPr>
              <w:widowControl/>
              <w:jc w:val="left"/>
              <w:rPr>
                <w:rFonts w:asciiTheme="minorEastAsia" w:hAnsiTheme="minorEastAsia" w:cs="宋体"/>
                <w:color w:val="000000"/>
                <w:kern w:val="0"/>
                <w:sz w:val="22"/>
              </w:rPr>
            </w:pPr>
            <w:r w:rsidRPr="0081264E">
              <w:rPr>
                <w:rFonts w:asciiTheme="minorEastAsia" w:hAnsiTheme="minorEastAsia" w:cs="宋体"/>
                <w:color w:val="000000"/>
                <w:kern w:val="0"/>
                <w:sz w:val="22"/>
              </w:rPr>
              <w:t>0</w:t>
            </w:r>
            <w:r>
              <w:rPr>
                <w:rFonts w:asciiTheme="minorEastAsia" w:hAnsiTheme="minorEastAsia" w:cs="宋体" w:hint="eastAsia"/>
                <w:color w:val="000000"/>
                <w:kern w:val="0"/>
                <w:sz w:val="22"/>
              </w:rPr>
              <w:t>1</w:t>
            </w:r>
          </w:p>
        </w:tc>
        <w:tc>
          <w:tcPr>
            <w:tcW w:w="6444" w:type="dxa"/>
            <w:gridSpan w:val="3"/>
            <w:shd w:val="clear" w:color="auto" w:fill="auto"/>
            <w:noWrap/>
            <w:hideMark/>
          </w:tcPr>
          <w:p w14:paraId="6BAA518B" w14:textId="77777777" w:rsidR="00276E7A" w:rsidRPr="004732E6" w:rsidRDefault="00276E7A" w:rsidP="00534523">
            <w:pPr>
              <w:widowControl/>
              <w:jc w:val="left"/>
              <w:rPr>
                <w:rFonts w:asciiTheme="minorEastAsia" w:hAnsiTheme="minorEastAsia" w:cs="宋体"/>
                <w:color w:val="000000"/>
                <w:kern w:val="0"/>
                <w:sz w:val="22"/>
              </w:rPr>
            </w:pPr>
            <w:r w:rsidRPr="00615C98">
              <w:rPr>
                <w:rFonts w:hint="eastAsia"/>
              </w:rPr>
              <w:t>文教科卫专业人员</w:t>
            </w:r>
          </w:p>
        </w:tc>
      </w:tr>
      <w:tr w:rsidR="00276E7A" w:rsidRPr="004732E6" w14:paraId="160A064F" w14:textId="77777777" w:rsidTr="00C20320">
        <w:trPr>
          <w:trHeight w:val="270"/>
        </w:trPr>
        <w:tc>
          <w:tcPr>
            <w:tcW w:w="1805" w:type="dxa"/>
            <w:gridSpan w:val="4"/>
            <w:shd w:val="clear" w:color="auto" w:fill="auto"/>
            <w:noWrap/>
            <w:vAlign w:val="bottom"/>
            <w:hideMark/>
          </w:tcPr>
          <w:p w14:paraId="30034934"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02</w:t>
            </w:r>
          </w:p>
        </w:tc>
        <w:tc>
          <w:tcPr>
            <w:tcW w:w="6444" w:type="dxa"/>
            <w:gridSpan w:val="3"/>
            <w:shd w:val="clear" w:color="auto" w:fill="auto"/>
            <w:noWrap/>
            <w:hideMark/>
          </w:tcPr>
          <w:p w14:paraId="091C197A"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党政（在职，离退休）机关干部</w:t>
            </w:r>
          </w:p>
        </w:tc>
      </w:tr>
      <w:tr w:rsidR="00276E7A" w:rsidRPr="004732E6" w14:paraId="3BE71333" w14:textId="77777777" w:rsidTr="00C20320">
        <w:trPr>
          <w:trHeight w:val="270"/>
        </w:trPr>
        <w:tc>
          <w:tcPr>
            <w:tcW w:w="1805" w:type="dxa"/>
            <w:gridSpan w:val="4"/>
            <w:shd w:val="clear" w:color="auto" w:fill="auto"/>
            <w:noWrap/>
            <w:vAlign w:val="bottom"/>
            <w:hideMark/>
          </w:tcPr>
          <w:p w14:paraId="19A0C5E4"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03</w:t>
            </w:r>
          </w:p>
        </w:tc>
        <w:tc>
          <w:tcPr>
            <w:tcW w:w="6444" w:type="dxa"/>
            <w:gridSpan w:val="3"/>
            <w:shd w:val="clear" w:color="auto" w:fill="auto"/>
            <w:noWrap/>
            <w:hideMark/>
          </w:tcPr>
          <w:p w14:paraId="47D4705A"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企事业单位干部</w:t>
            </w:r>
          </w:p>
        </w:tc>
      </w:tr>
      <w:tr w:rsidR="00276E7A" w:rsidRPr="004732E6" w14:paraId="7B17568A" w14:textId="77777777" w:rsidTr="00C20320">
        <w:trPr>
          <w:trHeight w:val="270"/>
        </w:trPr>
        <w:tc>
          <w:tcPr>
            <w:tcW w:w="1805" w:type="dxa"/>
            <w:gridSpan w:val="4"/>
            <w:shd w:val="clear" w:color="auto" w:fill="auto"/>
            <w:noWrap/>
            <w:vAlign w:val="bottom"/>
            <w:hideMark/>
          </w:tcPr>
          <w:p w14:paraId="2AD85196"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04</w:t>
            </w:r>
          </w:p>
        </w:tc>
        <w:tc>
          <w:tcPr>
            <w:tcW w:w="6444" w:type="dxa"/>
            <w:gridSpan w:val="3"/>
            <w:shd w:val="clear" w:color="auto" w:fill="auto"/>
            <w:noWrap/>
            <w:hideMark/>
          </w:tcPr>
          <w:p w14:paraId="47BEBAF6"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行政企事业单位工人</w:t>
            </w:r>
          </w:p>
        </w:tc>
      </w:tr>
      <w:tr w:rsidR="00276E7A" w:rsidRPr="004732E6" w14:paraId="0C91D5BB" w14:textId="77777777" w:rsidTr="00C20320">
        <w:trPr>
          <w:trHeight w:val="270"/>
        </w:trPr>
        <w:tc>
          <w:tcPr>
            <w:tcW w:w="1805" w:type="dxa"/>
            <w:gridSpan w:val="4"/>
            <w:shd w:val="clear" w:color="auto" w:fill="auto"/>
            <w:noWrap/>
            <w:vAlign w:val="bottom"/>
            <w:hideMark/>
          </w:tcPr>
          <w:p w14:paraId="495FF0E8"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05</w:t>
            </w:r>
          </w:p>
        </w:tc>
        <w:tc>
          <w:tcPr>
            <w:tcW w:w="6444" w:type="dxa"/>
            <w:gridSpan w:val="3"/>
            <w:shd w:val="clear" w:color="auto" w:fill="auto"/>
            <w:noWrap/>
            <w:hideMark/>
          </w:tcPr>
          <w:p w14:paraId="00A9C908"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农民</w:t>
            </w:r>
          </w:p>
        </w:tc>
      </w:tr>
      <w:tr w:rsidR="00276E7A" w:rsidRPr="004732E6" w14:paraId="77441606" w14:textId="77777777" w:rsidTr="00C20320">
        <w:trPr>
          <w:trHeight w:val="270"/>
        </w:trPr>
        <w:tc>
          <w:tcPr>
            <w:tcW w:w="1805" w:type="dxa"/>
            <w:gridSpan w:val="4"/>
            <w:shd w:val="clear" w:color="auto" w:fill="auto"/>
            <w:noWrap/>
            <w:vAlign w:val="bottom"/>
            <w:hideMark/>
          </w:tcPr>
          <w:p w14:paraId="51C125A6"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06</w:t>
            </w:r>
          </w:p>
        </w:tc>
        <w:tc>
          <w:tcPr>
            <w:tcW w:w="6444" w:type="dxa"/>
            <w:gridSpan w:val="3"/>
            <w:shd w:val="clear" w:color="auto" w:fill="auto"/>
            <w:noWrap/>
            <w:hideMark/>
          </w:tcPr>
          <w:p w14:paraId="79CE37EA"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个体</w:t>
            </w:r>
          </w:p>
        </w:tc>
      </w:tr>
      <w:tr w:rsidR="00276E7A" w:rsidRPr="004732E6" w14:paraId="792A66DE" w14:textId="77777777" w:rsidTr="00C20320">
        <w:trPr>
          <w:trHeight w:val="270"/>
        </w:trPr>
        <w:tc>
          <w:tcPr>
            <w:tcW w:w="1805" w:type="dxa"/>
            <w:gridSpan w:val="4"/>
            <w:shd w:val="clear" w:color="auto" w:fill="auto"/>
            <w:noWrap/>
            <w:vAlign w:val="bottom"/>
            <w:hideMark/>
          </w:tcPr>
          <w:p w14:paraId="0A0DD480"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07</w:t>
            </w:r>
          </w:p>
        </w:tc>
        <w:tc>
          <w:tcPr>
            <w:tcW w:w="6444" w:type="dxa"/>
            <w:gridSpan w:val="3"/>
            <w:shd w:val="clear" w:color="auto" w:fill="auto"/>
            <w:noWrap/>
            <w:hideMark/>
          </w:tcPr>
          <w:p w14:paraId="4F9DF0C4"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无业</w:t>
            </w:r>
          </w:p>
        </w:tc>
      </w:tr>
      <w:tr w:rsidR="00276E7A" w:rsidRPr="004732E6" w14:paraId="0E80AACF" w14:textId="77777777" w:rsidTr="00C20320">
        <w:trPr>
          <w:trHeight w:val="270"/>
        </w:trPr>
        <w:tc>
          <w:tcPr>
            <w:tcW w:w="1805" w:type="dxa"/>
            <w:gridSpan w:val="4"/>
            <w:shd w:val="clear" w:color="auto" w:fill="auto"/>
            <w:noWrap/>
            <w:vAlign w:val="bottom"/>
            <w:hideMark/>
          </w:tcPr>
          <w:p w14:paraId="6AB9406B"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08</w:t>
            </w:r>
          </w:p>
        </w:tc>
        <w:tc>
          <w:tcPr>
            <w:tcW w:w="6444" w:type="dxa"/>
            <w:gridSpan w:val="3"/>
            <w:shd w:val="clear" w:color="auto" w:fill="auto"/>
            <w:noWrap/>
            <w:hideMark/>
          </w:tcPr>
          <w:p w14:paraId="5FE926C1"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军人</w:t>
            </w:r>
          </w:p>
        </w:tc>
      </w:tr>
      <w:tr w:rsidR="00276E7A" w:rsidRPr="004732E6" w14:paraId="624E4D5C" w14:textId="77777777" w:rsidTr="00C20320">
        <w:trPr>
          <w:trHeight w:val="270"/>
        </w:trPr>
        <w:tc>
          <w:tcPr>
            <w:tcW w:w="1805" w:type="dxa"/>
            <w:gridSpan w:val="4"/>
            <w:shd w:val="clear" w:color="auto" w:fill="auto"/>
            <w:noWrap/>
            <w:vAlign w:val="bottom"/>
            <w:hideMark/>
          </w:tcPr>
          <w:p w14:paraId="792581DD"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09</w:t>
            </w:r>
          </w:p>
        </w:tc>
        <w:tc>
          <w:tcPr>
            <w:tcW w:w="6444" w:type="dxa"/>
            <w:gridSpan w:val="3"/>
            <w:shd w:val="clear" w:color="auto" w:fill="auto"/>
            <w:noWrap/>
            <w:hideMark/>
          </w:tcPr>
          <w:p w14:paraId="2EF4041B"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学生</w:t>
            </w:r>
          </w:p>
        </w:tc>
      </w:tr>
      <w:tr w:rsidR="00276E7A" w:rsidRPr="004732E6" w14:paraId="06AD4AAB" w14:textId="77777777" w:rsidTr="00C20320">
        <w:trPr>
          <w:trHeight w:val="270"/>
        </w:trPr>
        <w:tc>
          <w:tcPr>
            <w:tcW w:w="1805" w:type="dxa"/>
            <w:gridSpan w:val="4"/>
            <w:shd w:val="clear" w:color="auto" w:fill="auto"/>
            <w:noWrap/>
            <w:vAlign w:val="bottom"/>
            <w:hideMark/>
          </w:tcPr>
          <w:p w14:paraId="70FA9C2F"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10</w:t>
            </w:r>
          </w:p>
        </w:tc>
        <w:tc>
          <w:tcPr>
            <w:tcW w:w="6444" w:type="dxa"/>
            <w:gridSpan w:val="3"/>
            <w:shd w:val="clear" w:color="auto" w:fill="auto"/>
            <w:noWrap/>
            <w:hideMark/>
          </w:tcPr>
          <w:p w14:paraId="5946A824"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证券从业人员</w:t>
            </w:r>
          </w:p>
        </w:tc>
      </w:tr>
      <w:tr w:rsidR="00276E7A" w:rsidRPr="004732E6" w14:paraId="738FE053" w14:textId="77777777" w:rsidTr="00C20320">
        <w:trPr>
          <w:trHeight w:val="270"/>
        </w:trPr>
        <w:tc>
          <w:tcPr>
            <w:tcW w:w="1805" w:type="dxa"/>
            <w:gridSpan w:val="4"/>
            <w:shd w:val="clear" w:color="auto" w:fill="auto"/>
            <w:noWrap/>
            <w:vAlign w:val="bottom"/>
            <w:hideMark/>
          </w:tcPr>
          <w:p w14:paraId="41163094"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11</w:t>
            </w:r>
          </w:p>
        </w:tc>
        <w:tc>
          <w:tcPr>
            <w:tcW w:w="6444" w:type="dxa"/>
            <w:gridSpan w:val="3"/>
            <w:shd w:val="clear" w:color="auto" w:fill="auto"/>
            <w:noWrap/>
            <w:hideMark/>
          </w:tcPr>
          <w:p w14:paraId="0B5268EC"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离退休</w:t>
            </w:r>
          </w:p>
        </w:tc>
      </w:tr>
      <w:tr w:rsidR="00276E7A" w:rsidRPr="004732E6" w14:paraId="42854CDD" w14:textId="77777777" w:rsidTr="00C20320">
        <w:trPr>
          <w:trHeight w:val="270"/>
        </w:trPr>
        <w:tc>
          <w:tcPr>
            <w:tcW w:w="1805" w:type="dxa"/>
            <w:gridSpan w:val="4"/>
            <w:shd w:val="clear" w:color="auto" w:fill="auto"/>
            <w:noWrap/>
            <w:vAlign w:val="bottom"/>
            <w:hideMark/>
          </w:tcPr>
          <w:p w14:paraId="719DD200" w14:textId="77777777" w:rsidR="00276E7A" w:rsidRPr="0081264E" w:rsidRDefault="00276E7A" w:rsidP="00534523">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12</w:t>
            </w:r>
          </w:p>
        </w:tc>
        <w:tc>
          <w:tcPr>
            <w:tcW w:w="6444" w:type="dxa"/>
            <w:gridSpan w:val="3"/>
            <w:shd w:val="clear" w:color="auto" w:fill="auto"/>
            <w:noWrap/>
            <w:hideMark/>
          </w:tcPr>
          <w:p w14:paraId="4E8E41F6" w14:textId="77777777" w:rsidR="00276E7A" w:rsidRPr="0081264E" w:rsidRDefault="00276E7A" w:rsidP="00534523">
            <w:pPr>
              <w:widowControl/>
              <w:jc w:val="left"/>
              <w:rPr>
                <w:rFonts w:asciiTheme="minorEastAsia" w:hAnsiTheme="minorEastAsia" w:cs="宋体"/>
                <w:color w:val="000000"/>
                <w:kern w:val="0"/>
                <w:sz w:val="22"/>
              </w:rPr>
            </w:pPr>
            <w:r w:rsidRPr="00615C98">
              <w:rPr>
                <w:rFonts w:hint="eastAsia"/>
              </w:rPr>
              <w:t>其他</w:t>
            </w:r>
          </w:p>
        </w:tc>
      </w:tr>
    </w:tbl>
    <w:p w14:paraId="0EE2939A" w14:textId="77777777" w:rsidR="00C70514" w:rsidRPr="00A55340" w:rsidRDefault="00C70514" w:rsidP="00C70514">
      <w:pPr>
        <w:widowControl/>
        <w:jc w:val="left"/>
        <w:rPr>
          <w:rFonts w:ascii="宋体" w:eastAsia="宋体" w:hAnsi="宋体" w:cs="宋体"/>
          <w:color w:val="000000"/>
          <w:kern w:val="0"/>
          <w:sz w:val="22"/>
        </w:rPr>
      </w:pPr>
    </w:p>
    <w:p w14:paraId="25454234" w14:textId="77777777" w:rsidR="00A63DC5" w:rsidRDefault="00743E2F" w:rsidP="00980985">
      <w:pPr>
        <w:pStyle w:val="2"/>
      </w:pPr>
      <w:bookmarkStart w:id="1350" w:name="_Toc358041981"/>
      <w:bookmarkStart w:id="1351" w:name="_Toc3820444"/>
      <w:r>
        <w:rPr>
          <w:rFonts w:hint="eastAsia"/>
        </w:rPr>
        <w:t>第</w:t>
      </w:r>
      <w:r>
        <w:t>二节</w:t>
      </w:r>
      <w:r w:rsidR="00AF7367">
        <w:rPr>
          <w:rFonts w:hint="eastAsia"/>
        </w:rPr>
        <w:t>结果代码</w:t>
      </w:r>
      <w:r w:rsidR="003C6241">
        <w:rPr>
          <w:rFonts w:hint="eastAsia"/>
        </w:rPr>
        <w:t>说明</w:t>
      </w:r>
      <w:bookmarkEnd w:id="1350"/>
      <w:bookmarkEnd w:id="1351"/>
    </w:p>
    <w:tbl>
      <w:tblPr>
        <w:tblW w:w="0" w:type="auto"/>
        <w:tblLayout w:type="fixed"/>
        <w:tblLook w:val="04A0" w:firstRow="1" w:lastRow="0" w:firstColumn="1" w:lastColumn="0" w:noHBand="0" w:noVBand="1"/>
      </w:tblPr>
      <w:tblGrid>
        <w:gridCol w:w="1004"/>
        <w:gridCol w:w="3357"/>
        <w:gridCol w:w="4023"/>
      </w:tblGrid>
      <w:tr w:rsidR="0012656F" w:rsidRPr="0012656F" w14:paraId="5CDDA227" w14:textId="77777777" w:rsidTr="003E1032">
        <w:trPr>
          <w:cantSplit/>
          <w:trHeight w:val="225"/>
        </w:trPr>
        <w:tc>
          <w:tcPr>
            <w:tcW w:w="1004"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6D0994C3" w14:textId="77777777" w:rsidR="0012656F" w:rsidRPr="0012656F" w:rsidRDefault="00C2413A" w:rsidP="0012656F">
            <w:pPr>
              <w:widowControl/>
              <w:jc w:val="left"/>
              <w:rPr>
                <w:rFonts w:ascii="宋体" w:eastAsia="宋体" w:hAnsi="宋体" w:cs="宋体"/>
                <w:b/>
                <w:color w:val="000000"/>
                <w:kern w:val="0"/>
                <w:sz w:val="18"/>
                <w:szCs w:val="18"/>
              </w:rPr>
            </w:pPr>
            <w:r w:rsidRPr="00C2413A">
              <w:rPr>
                <w:rFonts w:ascii="宋体" w:eastAsia="宋体" w:hAnsi="宋体" w:cs="宋体" w:hint="eastAsia"/>
                <w:b/>
                <w:color w:val="000000"/>
                <w:kern w:val="0"/>
                <w:sz w:val="18"/>
                <w:szCs w:val="18"/>
              </w:rPr>
              <w:t>错误号</w:t>
            </w:r>
          </w:p>
        </w:tc>
        <w:tc>
          <w:tcPr>
            <w:tcW w:w="3357" w:type="dxa"/>
            <w:tcBorders>
              <w:top w:val="single" w:sz="4" w:space="0" w:color="auto"/>
              <w:left w:val="nil"/>
              <w:bottom w:val="single" w:sz="4" w:space="0" w:color="auto"/>
              <w:right w:val="single" w:sz="4" w:space="0" w:color="auto"/>
            </w:tcBorders>
            <w:shd w:val="clear" w:color="auto" w:fill="FFC000"/>
            <w:vAlign w:val="center"/>
            <w:hideMark/>
          </w:tcPr>
          <w:p w14:paraId="239CEECF" w14:textId="77777777" w:rsidR="0012656F" w:rsidRPr="0012656F" w:rsidRDefault="00C2413A" w:rsidP="0012656F">
            <w:pPr>
              <w:widowControl/>
              <w:jc w:val="left"/>
              <w:rPr>
                <w:rFonts w:ascii="宋体" w:eastAsia="宋体" w:hAnsi="宋体" w:cs="宋体"/>
                <w:b/>
                <w:color w:val="000000"/>
                <w:kern w:val="0"/>
                <w:sz w:val="18"/>
                <w:szCs w:val="18"/>
              </w:rPr>
            </w:pPr>
            <w:r w:rsidRPr="00C2413A">
              <w:rPr>
                <w:rFonts w:ascii="宋体" w:eastAsia="宋体" w:hAnsi="宋体" w:cs="宋体" w:hint="eastAsia"/>
                <w:b/>
                <w:color w:val="000000"/>
                <w:kern w:val="0"/>
                <w:sz w:val="18"/>
                <w:szCs w:val="18"/>
              </w:rPr>
              <w:t>错误内容</w:t>
            </w:r>
          </w:p>
        </w:tc>
        <w:tc>
          <w:tcPr>
            <w:tcW w:w="4023" w:type="dxa"/>
            <w:tcBorders>
              <w:top w:val="single" w:sz="4" w:space="0" w:color="auto"/>
              <w:left w:val="nil"/>
              <w:bottom w:val="single" w:sz="4" w:space="0" w:color="auto"/>
              <w:right w:val="single" w:sz="4" w:space="0" w:color="auto"/>
            </w:tcBorders>
            <w:shd w:val="clear" w:color="auto" w:fill="FFC000"/>
            <w:vAlign w:val="center"/>
            <w:hideMark/>
          </w:tcPr>
          <w:p w14:paraId="56823950" w14:textId="77777777" w:rsidR="0012656F" w:rsidRPr="0012656F" w:rsidRDefault="00C2413A" w:rsidP="0012656F">
            <w:pPr>
              <w:widowControl/>
              <w:jc w:val="left"/>
              <w:rPr>
                <w:rFonts w:ascii="宋体" w:eastAsia="宋体" w:hAnsi="宋体" w:cs="宋体"/>
                <w:b/>
                <w:color w:val="000000"/>
                <w:kern w:val="0"/>
                <w:sz w:val="18"/>
                <w:szCs w:val="18"/>
              </w:rPr>
            </w:pPr>
            <w:r w:rsidRPr="00C2413A">
              <w:rPr>
                <w:rFonts w:ascii="宋体" w:eastAsia="宋体" w:hAnsi="宋体" w:cs="宋体" w:hint="eastAsia"/>
                <w:b/>
                <w:color w:val="000000"/>
                <w:kern w:val="0"/>
                <w:sz w:val="18"/>
                <w:szCs w:val="18"/>
              </w:rPr>
              <w:t>说明</w:t>
            </w:r>
          </w:p>
        </w:tc>
      </w:tr>
      <w:tr w:rsidR="0012656F" w:rsidRPr="0012656F" w14:paraId="5D7753E1" w14:textId="77777777" w:rsidTr="003E1032">
        <w:trPr>
          <w:cantSplit/>
          <w:trHeight w:val="2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DA2A82E"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0000</w:t>
            </w:r>
          </w:p>
        </w:tc>
        <w:tc>
          <w:tcPr>
            <w:tcW w:w="3357" w:type="dxa"/>
            <w:tcBorders>
              <w:top w:val="nil"/>
              <w:left w:val="nil"/>
              <w:bottom w:val="single" w:sz="4" w:space="0" w:color="auto"/>
              <w:right w:val="single" w:sz="4" w:space="0" w:color="auto"/>
            </w:tcBorders>
            <w:shd w:val="clear" w:color="auto" w:fill="auto"/>
            <w:vAlign w:val="center"/>
            <w:hideMark/>
          </w:tcPr>
          <w:p w14:paraId="241AC9C6"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c>
          <w:tcPr>
            <w:tcW w:w="4023" w:type="dxa"/>
            <w:tcBorders>
              <w:top w:val="nil"/>
              <w:left w:val="nil"/>
              <w:bottom w:val="single" w:sz="4" w:space="0" w:color="auto"/>
              <w:right w:val="single" w:sz="4" w:space="0" w:color="auto"/>
            </w:tcBorders>
            <w:shd w:val="clear" w:color="auto" w:fill="auto"/>
            <w:vAlign w:val="center"/>
            <w:hideMark/>
          </w:tcPr>
          <w:p w14:paraId="32BB7B56"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处理成功</w:t>
            </w:r>
          </w:p>
        </w:tc>
      </w:tr>
      <w:tr w:rsidR="0012656F" w:rsidRPr="0012656F" w14:paraId="238042A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5D9BD13"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0101</w:t>
            </w:r>
          </w:p>
        </w:tc>
        <w:tc>
          <w:tcPr>
            <w:tcW w:w="3357" w:type="dxa"/>
            <w:tcBorders>
              <w:top w:val="nil"/>
              <w:left w:val="nil"/>
              <w:bottom w:val="single" w:sz="4" w:space="0" w:color="auto"/>
              <w:right w:val="single" w:sz="4" w:space="0" w:color="auto"/>
            </w:tcBorders>
            <w:shd w:val="clear" w:color="auto" w:fill="auto"/>
            <w:vAlign w:val="center"/>
            <w:hideMark/>
          </w:tcPr>
          <w:p w14:paraId="4D374FAD"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不在服务时间内</w:t>
            </w:r>
          </w:p>
        </w:tc>
        <w:tc>
          <w:tcPr>
            <w:tcW w:w="4023" w:type="dxa"/>
            <w:tcBorders>
              <w:top w:val="nil"/>
              <w:left w:val="nil"/>
              <w:bottom w:val="single" w:sz="4" w:space="0" w:color="auto"/>
              <w:right w:val="single" w:sz="4" w:space="0" w:color="auto"/>
            </w:tcBorders>
            <w:shd w:val="clear" w:color="auto" w:fill="auto"/>
            <w:vAlign w:val="center"/>
            <w:hideMark/>
          </w:tcPr>
          <w:p w14:paraId="5DF88E84" w14:textId="77777777" w:rsidR="0012656F" w:rsidRPr="0012656F" w:rsidRDefault="0012656F" w:rsidP="0012656F">
            <w:pPr>
              <w:widowControl/>
              <w:jc w:val="left"/>
              <w:rPr>
                <w:rFonts w:ascii="宋体" w:eastAsia="宋体" w:hAnsi="宋体" w:cs="宋体"/>
                <w:color w:val="000000"/>
                <w:kern w:val="0"/>
                <w:sz w:val="18"/>
                <w:szCs w:val="18"/>
              </w:rPr>
            </w:pPr>
          </w:p>
        </w:tc>
      </w:tr>
      <w:tr w:rsidR="0012656F" w:rsidRPr="0012656F" w14:paraId="5A6E850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A8A05AB"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0102</w:t>
            </w:r>
          </w:p>
        </w:tc>
        <w:tc>
          <w:tcPr>
            <w:tcW w:w="3357" w:type="dxa"/>
            <w:tcBorders>
              <w:top w:val="nil"/>
              <w:left w:val="nil"/>
              <w:bottom w:val="single" w:sz="4" w:space="0" w:color="auto"/>
              <w:right w:val="single" w:sz="4" w:space="0" w:color="auto"/>
            </w:tcBorders>
            <w:shd w:val="clear" w:color="auto" w:fill="auto"/>
            <w:vAlign w:val="center"/>
            <w:hideMark/>
          </w:tcPr>
          <w:p w14:paraId="6C083468"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代理机构没有此类证券账户业务权限</w:t>
            </w:r>
          </w:p>
        </w:tc>
        <w:tc>
          <w:tcPr>
            <w:tcW w:w="4023" w:type="dxa"/>
            <w:tcBorders>
              <w:top w:val="nil"/>
              <w:left w:val="nil"/>
              <w:bottom w:val="single" w:sz="4" w:space="0" w:color="auto"/>
              <w:right w:val="single" w:sz="4" w:space="0" w:color="auto"/>
            </w:tcBorders>
            <w:shd w:val="clear" w:color="auto" w:fill="auto"/>
            <w:vAlign w:val="center"/>
            <w:hideMark/>
          </w:tcPr>
          <w:p w14:paraId="11CF57F8" w14:textId="77777777" w:rsidR="0012656F" w:rsidRPr="0012656F" w:rsidRDefault="0012656F" w:rsidP="0012656F">
            <w:pPr>
              <w:widowControl/>
              <w:jc w:val="left"/>
              <w:rPr>
                <w:rFonts w:ascii="宋体" w:eastAsia="宋体" w:hAnsi="宋体" w:cs="宋体"/>
                <w:color w:val="000000"/>
                <w:kern w:val="0"/>
                <w:sz w:val="18"/>
                <w:szCs w:val="18"/>
              </w:rPr>
            </w:pPr>
          </w:p>
        </w:tc>
      </w:tr>
      <w:tr w:rsidR="0012656F" w:rsidRPr="0012656F" w14:paraId="3E93232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CF1753E"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0103</w:t>
            </w:r>
          </w:p>
        </w:tc>
        <w:tc>
          <w:tcPr>
            <w:tcW w:w="3357" w:type="dxa"/>
            <w:tcBorders>
              <w:top w:val="nil"/>
              <w:left w:val="nil"/>
              <w:bottom w:val="single" w:sz="4" w:space="0" w:color="auto"/>
              <w:right w:val="single" w:sz="4" w:space="0" w:color="auto"/>
            </w:tcBorders>
            <w:shd w:val="clear" w:color="auto" w:fill="auto"/>
            <w:vAlign w:val="center"/>
            <w:hideMark/>
          </w:tcPr>
          <w:p w14:paraId="362BAB5C"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代理机构业务状态不正常</w:t>
            </w:r>
          </w:p>
        </w:tc>
        <w:tc>
          <w:tcPr>
            <w:tcW w:w="4023" w:type="dxa"/>
            <w:tcBorders>
              <w:top w:val="nil"/>
              <w:left w:val="nil"/>
              <w:bottom w:val="single" w:sz="4" w:space="0" w:color="auto"/>
              <w:right w:val="single" w:sz="4" w:space="0" w:color="auto"/>
            </w:tcBorders>
            <w:shd w:val="clear" w:color="auto" w:fill="auto"/>
            <w:vAlign w:val="center"/>
            <w:hideMark/>
          </w:tcPr>
          <w:p w14:paraId="4459A81C" w14:textId="77777777" w:rsidR="0012656F" w:rsidRPr="0012656F" w:rsidRDefault="0012656F" w:rsidP="0012656F">
            <w:pPr>
              <w:widowControl/>
              <w:jc w:val="left"/>
              <w:rPr>
                <w:rFonts w:ascii="宋体" w:eastAsia="宋体" w:hAnsi="宋体" w:cs="宋体"/>
                <w:color w:val="000000"/>
                <w:kern w:val="0"/>
                <w:sz w:val="18"/>
                <w:szCs w:val="18"/>
              </w:rPr>
            </w:pPr>
          </w:p>
        </w:tc>
      </w:tr>
      <w:tr w:rsidR="0012656F" w:rsidRPr="0012656F" w14:paraId="683ECAA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DB82EA4"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0104</w:t>
            </w:r>
          </w:p>
        </w:tc>
        <w:tc>
          <w:tcPr>
            <w:tcW w:w="3357" w:type="dxa"/>
            <w:tcBorders>
              <w:top w:val="nil"/>
              <w:left w:val="nil"/>
              <w:bottom w:val="single" w:sz="4" w:space="0" w:color="auto"/>
              <w:right w:val="single" w:sz="4" w:space="0" w:color="auto"/>
            </w:tcBorders>
            <w:shd w:val="clear" w:color="auto" w:fill="auto"/>
            <w:vAlign w:val="center"/>
            <w:hideMark/>
          </w:tcPr>
          <w:p w14:paraId="0DE20826"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代理网点没有此类证券账户业务权限</w:t>
            </w:r>
          </w:p>
        </w:tc>
        <w:tc>
          <w:tcPr>
            <w:tcW w:w="4023" w:type="dxa"/>
            <w:tcBorders>
              <w:top w:val="nil"/>
              <w:left w:val="nil"/>
              <w:bottom w:val="single" w:sz="4" w:space="0" w:color="auto"/>
              <w:right w:val="single" w:sz="4" w:space="0" w:color="auto"/>
            </w:tcBorders>
            <w:shd w:val="clear" w:color="auto" w:fill="auto"/>
            <w:vAlign w:val="center"/>
            <w:hideMark/>
          </w:tcPr>
          <w:p w14:paraId="335F409E" w14:textId="77777777" w:rsidR="0012656F" w:rsidRPr="0012656F" w:rsidRDefault="0012656F" w:rsidP="0012656F">
            <w:pPr>
              <w:widowControl/>
              <w:jc w:val="left"/>
              <w:rPr>
                <w:rFonts w:ascii="宋体" w:eastAsia="宋体" w:hAnsi="宋体" w:cs="宋体"/>
                <w:color w:val="000000"/>
                <w:kern w:val="0"/>
                <w:sz w:val="18"/>
                <w:szCs w:val="18"/>
              </w:rPr>
            </w:pPr>
          </w:p>
        </w:tc>
      </w:tr>
      <w:tr w:rsidR="0012656F" w:rsidRPr="0012656F" w14:paraId="6CC53578"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BF27AE2"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0105</w:t>
            </w:r>
          </w:p>
        </w:tc>
        <w:tc>
          <w:tcPr>
            <w:tcW w:w="3357" w:type="dxa"/>
            <w:tcBorders>
              <w:top w:val="nil"/>
              <w:left w:val="nil"/>
              <w:bottom w:val="single" w:sz="4" w:space="0" w:color="auto"/>
              <w:right w:val="single" w:sz="4" w:space="0" w:color="auto"/>
            </w:tcBorders>
            <w:shd w:val="clear" w:color="auto" w:fill="auto"/>
            <w:vAlign w:val="center"/>
            <w:hideMark/>
          </w:tcPr>
          <w:p w14:paraId="30610BBD"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代理业务网点业务状态不正常</w:t>
            </w:r>
          </w:p>
        </w:tc>
        <w:tc>
          <w:tcPr>
            <w:tcW w:w="4023" w:type="dxa"/>
            <w:tcBorders>
              <w:top w:val="nil"/>
              <w:left w:val="nil"/>
              <w:bottom w:val="single" w:sz="4" w:space="0" w:color="auto"/>
              <w:right w:val="single" w:sz="4" w:space="0" w:color="auto"/>
            </w:tcBorders>
            <w:shd w:val="clear" w:color="auto" w:fill="auto"/>
            <w:vAlign w:val="center"/>
            <w:hideMark/>
          </w:tcPr>
          <w:p w14:paraId="160C311F" w14:textId="77777777" w:rsidR="0012656F" w:rsidRPr="0012656F" w:rsidRDefault="0012656F" w:rsidP="0012656F">
            <w:pPr>
              <w:widowControl/>
              <w:jc w:val="left"/>
              <w:rPr>
                <w:rFonts w:ascii="宋体" w:eastAsia="宋体" w:hAnsi="宋体" w:cs="宋体"/>
                <w:color w:val="000000"/>
                <w:kern w:val="0"/>
                <w:sz w:val="18"/>
                <w:szCs w:val="18"/>
              </w:rPr>
            </w:pPr>
          </w:p>
        </w:tc>
      </w:tr>
      <w:tr w:rsidR="0012656F" w:rsidRPr="0012656F" w14:paraId="7D87D47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4A13A2C"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0106</w:t>
            </w:r>
          </w:p>
        </w:tc>
        <w:tc>
          <w:tcPr>
            <w:tcW w:w="3357" w:type="dxa"/>
            <w:tcBorders>
              <w:top w:val="nil"/>
              <w:left w:val="nil"/>
              <w:bottom w:val="single" w:sz="4" w:space="0" w:color="auto"/>
              <w:right w:val="single" w:sz="4" w:space="0" w:color="auto"/>
            </w:tcBorders>
            <w:shd w:val="clear" w:color="auto" w:fill="auto"/>
            <w:vAlign w:val="center"/>
            <w:hideMark/>
          </w:tcPr>
          <w:p w14:paraId="1841944F"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申请日期不合法</w:t>
            </w:r>
          </w:p>
        </w:tc>
        <w:tc>
          <w:tcPr>
            <w:tcW w:w="4023" w:type="dxa"/>
            <w:tcBorders>
              <w:top w:val="nil"/>
              <w:left w:val="nil"/>
              <w:bottom w:val="single" w:sz="4" w:space="0" w:color="auto"/>
              <w:right w:val="single" w:sz="4" w:space="0" w:color="auto"/>
            </w:tcBorders>
            <w:shd w:val="clear" w:color="auto" w:fill="auto"/>
            <w:vAlign w:val="center"/>
            <w:hideMark/>
          </w:tcPr>
          <w:p w14:paraId="26E36AE0"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申请日期不符合日期格式或不等于自然日当天</w:t>
            </w:r>
          </w:p>
        </w:tc>
      </w:tr>
      <w:tr w:rsidR="0012656F" w:rsidRPr="0012656F" w14:paraId="2BC879D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EEF9354"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0107</w:t>
            </w:r>
          </w:p>
        </w:tc>
        <w:tc>
          <w:tcPr>
            <w:tcW w:w="3357" w:type="dxa"/>
            <w:tcBorders>
              <w:top w:val="nil"/>
              <w:left w:val="nil"/>
              <w:bottom w:val="single" w:sz="4" w:space="0" w:color="auto"/>
              <w:right w:val="single" w:sz="4" w:space="0" w:color="auto"/>
            </w:tcBorders>
            <w:shd w:val="clear" w:color="auto" w:fill="auto"/>
            <w:vAlign w:val="center"/>
            <w:hideMark/>
          </w:tcPr>
          <w:p w14:paraId="27F3E824"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业务发起开户代理机构不合法</w:t>
            </w:r>
          </w:p>
        </w:tc>
        <w:tc>
          <w:tcPr>
            <w:tcW w:w="4023" w:type="dxa"/>
            <w:tcBorders>
              <w:top w:val="nil"/>
              <w:left w:val="nil"/>
              <w:bottom w:val="single" w:sz="4" w:space="0" w:color="auto"/>
              <w:right w:val="single" w:sz="4" w:space="0" w:color="auto"/>
            </w:tcBorders>
            <w:shd w:val="clear" w:color="auto" w:fill="auto"/>
            <w:vAlign w:val="center"/>
            <w:hideMark/>
          </w:tcPr>
          <w:p w14:paraId="531D72C3"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开户代理机构不存在</w:t>
            </w:r>
          </w:p>
        </w:tc>
      </w:tr>
      <w:tr w:rsidR="0012656F" w:rsidRPr="0012656F" w14:paraId="4A0C22B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4F6B5CC"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0108</w:t>
            </w:r>
          </w:p>
        </w:tc>
        <w:tc>
          <w:tcPr>
            <w:tcW w:w="3357" w:type="dxa"/>
            <w:tcBorders>
              <w:top w:val="nil"/>
              <w:left w:val="nil"/>
              <w:bottom w:val="single" w:sz="4" w:space="0" w:color="auto"/>
              <w:right w:val="single" w:sz="4" w:space="0" w:color="auto"/>
            </w:tcBorders>
            <w:shd w:val="clear" w:color="auto" w:fill="auto"/>
            <w:vAlign w:val="center"/>
            <w:hideMark/>
          </w:tcPr>
          <w:p w14:paraId="47A92FA5"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业务发起开户代理网点不合法</w:t>
            </w:r>
          </w:p>
        </w:tc>
        <w:tc>
          <w:tcPr>
            <w:tcW w:w="4023" w:type="dxa"/>
            <w:tcBorders>
              <w:top w:val="nil"/>
              <w:left w:val="nil"/>
              <w:bottom w:val="single" w:sz="4" w:space="0" w:color="auto"/>
              <w:right w:val="single" w:sz="4" w:space="0" w:color="auto"/>
            </w:tcBorders>
            <w:shd w:val="clear" w:color="auto" w:fill="auto"/>
            <w:vAlign w:val="center"/>
            <w:hideMark/>
          </w:tcPr>
          <w:p w14:paraId="4095B34B"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开户代理网点错误或与开户代理机构不匹配</w:t>
            </w:r>
          </w:p>
        </w:tc>
      </w:tr>
      <w:tr w:rsidR="0012656F" w:rsidRPr="0012656F" w14:paraId="6D07E18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E9D3BA5"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0109</w:t>
            </w:r>
          </w:p>
        </w:tc>
        <w:tc>
          <w:tcPr>
            <w:tcW w:w="3357" w:type="dxa"/>
            <w:tcBorders>
              <w:top w:val="nil"/>
              <w:left w:val="nil"/>
              <w:bottom w:val="single" w:sz="4" w:space="0" w:color="auto"/>
              <w:right w:val="single" w:sz="4" w:space="0" w:color="auto"/>
            </w:tcBorders>
            <w:shd w:val="clear" w:color="auto" w:fill="auto"/>
            <w:vAlign w:val="center"/>
            <w:hideMark/>
          </w:tcPr>
          <w:p w14:paraId="01060F5F"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业务流水号重复</w:t>
            </w:r>
          </w:p>
        </w:tc>
        <w:tc>
          <w:tcPr>
            <w:tcW w:w="4023" w:type="dxa"/>
            <w:tcBorders>
              <w:top w:val="nil"/>
              <w:left w:val="nil"/>
              <w:bottom w:val="single" w:sz="4" w:space="0" w:color="auto"/>
              <w:right w:val="single" w:sz="4" w:space="0" w:color="auto"/>
            </w:tcBorders>
            <w:shd w:val="clear" w:color="auto" w:fill="auto"/>
            <w:vAlign w:val="center"/>
            <w:hideMark/>
          </w:tcPr>
          <w:p w14:paraId="60886E9A" w14:textId="77777777" w:rsidR="0012656F" w:rsidRPr="0012656F" w:rsidRDefault="0012656F" w:rsidP="0012656F">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261440A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62643709" w14:textId="77777777" w:rsidR="00B64DCB" w:rsidRPr="0012656F" w:rsidRDefault="00B64DCB"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01</w:t>
            </w:r>
            <w:r>
              <w:rPr>
                <w:rFonts w:ascii="宋体" w:eastAsia="宋体" w:hAnsi="宋体" w:cs="宋体"/>
                <w:color w:val="000000"/>
                <w:kern w:val="0"/>
                <w:sz w:val="18"/>
                <w:szCs w:val="18"/>
              </w:rPr>
              <w:t>10</w:t>
            </w:r>
          </w:p>
        </w:tc>
        <w:tc>
          <w:tcPr>
            <w:tcW w:w="3357" w:type="dxa"/>
            <w:tcBorders>
              <w:top w:val="nil"/>
              <w:left w:val="nil"/>
              <w:bottom w:val="single" w:sz="4" w:space="0" w:color="auto"/>
              <w:right w:val="single" w:sz="4" w:space="0" w:color="auto"/>
            </w:tcBorders>
            <w:shd w:val="clear" w:color="auto" w:fill="auto"/>
            <w:vAlign w:val="center"/>
          </w:tcPr>
          <w:p w14:paraId="39A02E42" w14:textId="77777777" w:rsidR="00B64DCB" w:rsidRPr="0012656F" w:rsidRDefault="00B64DCB" w:rsidP="00B64DCB">
            <w:pPr>
              <w:widowControl/>
              <w:jc w:val="left"/>
              <w:rPr>
                <w:rFonts w:ascii="宋体" w:eastAsia="宋体" w:hAnsi="宋体" w:cs="宋体"/>
                <w:color w:val="000000"/>
                <w:kern w:val="0"/>
                <w:sz w:val="18"/>
                <w:szCs w:val="18"/>
              </w:rPr>
            </w:pPr>
            <w:r w:rsidRPr="00B64DCB">
              <w:rPr>
                <w:rFonts w:ascii="宋体" w:eastAsia="宋体" w:hAnsi="宋体" w:cs="宋体" w:hint="eastAsia"/>
                <w:color w:val="000000"/>
                <w:kern w:val="0"/>
                <w:sz w:val="18"/>
                <w:szCs w:val="18"/>
              </w:rPr>
              <w:t>业务流水号不合法</w:t>
            </w:r>
          </w:p>
        </w:tc>
        <w:tc>
          <w:tcPr>
            <w:tcW w:w="4023" w:type="dxa"/>
            <w:tcBorders>
              <w:top w:val="nil"/>
              <w:left w:val="nil"/>
              <w:bottom w:val="single" w:sz="4" w:space="0" w:color="auto"/>
              <w:right w:val="single" w:sz="4" w:space="0" w:color="auto"/>
            </w:tcBorders>
            <w:shd w:val="clear" w:color="auto" w:fill="auto"/>
            <w:vAlign w:val="center"/>
          </w:tcPr>
          <w:p w14:paraId="511B7996" w14:textId="77777777" w:rsidR="00B64DCB" w:rsidRPr="0012656F" w:rsidRDefault="006C2FC7" w:rsidP="00B64DCB">
            <w:pPr>
              <w:widowControl/>
              <w:jc w:val="left"/>
              <w:rPr>
                <w:rFonts w:ascii="宋体" w:eastAsia="宋体" w:hAnsi="宋体" w:cs="宋体"/>
                <w:color w:val="000000"/>
                <w:kern w:val="0"/>
                <w:sz w:val="18"/>
                <w:szCs w:val="18"/>
              </w:rPr>
            </w:pPr>
            <w:r w:rsidRPr="00B64DCB">
              <w:rPr>
                <w:rFonts w:ascii="宋体" w:eastAsia="宋体" w:hAnsi="宋体" w:cs="宋体" w:hint="eastAsia"/>
                <w:color w:val="000000"/>
                <w:kern w:val="0"/>
                <w:sz w:val="18"/>
                <w:szCs w:val="18"/>
              </w:rPr>
              <w:t>包含非法字符</w:t>
            </w:r>
          </w:p>
        </w:tc>
      </w:tr>
      <w:tr w:rsidR="00083995" w:rsidRPr="0012656F" w14:paraId="2CA6A92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7200A28D" w14:textId="77777777" w:rsidR="00083995" w:rsidRDefault="00083995"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0111</w:t>
            </w:r>
          </w:p>
        </w:tc>
        <w:tc>
          <w:tcPr>
            <w:tcW w:w="3357" w:type="dxa"/>
            <w:tcBorders>
              <w:top w:val="nil"/>
              <w:left w:val="nil"/>
              <w:bottom w:val="single" w:sz="4" w:space="0" w:color="auto"/>
              <w:right w:val="single" w:sz="4" w:space="0" w:color="auto"/>
            </w:tcBorders>
            <w:shd w:val="clear" w:color="auto" w:fill="auto"/>
            <w:vAlign w:val="center"/>
          </w:tcPr>
          <w:p w14:paraId="1D68E64C" w14:textId="77777777" w:rsidR="00083995" w:rsidRPr="00B64DCB" w:rsidRDefault="00083995"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代</w:t>
            </w:r>
            <w:r>
              <w:rPr>
                <w:rFonts w:ascii="宋体" w:eastAsia="宋体" w:hAnsi="宋体" w:cs="宋体"/>
                <w:color w:val="000000"/>
                <w:kern w:val="0"/>
                <w:sz w:val="18"/>
                <w:szCs w:val="18"/>
              </w:rPr>
              <w:t>理机构无此业务权利</w:t>
            </w:r>
          </w:p>
        </w:tc>
        <w:tc>
          <w:tcPr>
            <w:tcW w:w="4023" w:type="dxa"/>
            <w:tcBorders>
              <w:top w:val="nil"/>
              <w:left w:val="nil"/>
              <w:bottom w:val="single" w:sz="4" w:space="0" w:color="auto"/>
              <w:right w:val="single" w:sz="4" w:space="0" w:color="auto"/>
            </w:tcBorders>
            <w:shd w:val="clear" w:color="auto" w:fill="auto"/>
            <w:vAlign w:val="center"/>
          </w:tcPr>
          <w:p w14:paraId="5C57BAD0" w14:textId="77777777" w:rsidR="00083995" w:rsidRPr="00083995" w:rsidRDefault="00083995"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代</w:t>
            </w:r>
            <w:r>
              <w:rPr>
                <w:rFonts w:ascii="宋体" w:eastAsia="宋体" w:hAnsi="宋体" w:cs="宋体"/>
                <w:color w:val="000000"/>
                <w:kern w:val="0"/>
                <w:sz w:val="18"/>
                <w:szCs w:val="18"/>
              </w:rPr>
              <w:t>理机构</w:t>
            </w:r>
            <w:r>
              <w:rPr>
                <w:rFonts w:ascii="宋体" w:eastAsia="宋体" w:hAnsi="宋体" w:cs="宋体" w:hint="eastAsia"/>
                <w:color w:val="000000"/>
                <w:kern w:val="0"/>
                <w:sz w:val="18"/>
                <w:szCs w:val="18"/>
              </w:rPr>
              <w:t>未</w:t>
            </w:r>
            <w:r>
              <w:rPr>
                <w:rFonts w:ascii="宋体" w:eastAsia="宋体" w:hAnsi="宋体" w:cs="宋体"/>
                <w:color w:val="000000"/>
                <w:kern w:val="0"/>
                <w:sz w:val="18"/>
                <w:szCs w:val="18"/>
              </w:rPr>
              <w:t>获得相应的业务权限</w:t>
            </w:r>
          </w:p>
        </w:tc>
      </w:tr>
      <w:tr w:rsidR="006C2FC7" w:rsidRPr="0012656F" w14:paraId="0687BD5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10B45D71" w14:textId="77777777" w:rsidR="006C2FC7" w:rsidRDefault="006C2FC7" w:rsidP="00B64DCB">
            <w:pPr>
              <w:widowControl/>
              <w:jc w:val="left"/>
              <w:rPr>
                <w:rFonts w:ascii="宋体" w:eastAsia="宋体" w:hAnsi="宋体" w:cs="宋体"/>
                <w:color w:val="000000"/>
                <w:kern w:val="0"/>
                <w:sz w:val="18"/>
                <w:szCs w:val="18"/>
              </w:rPr>
            </w:pPr>
            <w:r w:rsidRPr="00634665">
              <w:rPr>
                <w:rFonts w:ascii="宋体" w:eastAsia="宋体" w:hAnsi="宋体" w:cs="宋体"/>
                <w:color w:val="000000"/>
                <w:kern w:val="0"/>
                <w:sz w:val="18"/>
                <w:szCs w:val="18"/>
              </w:rPr>
              <w:t>0112</w:t>
            </w:r>
          </w:p>
        </w:tc>
        <w:tc>
          <w:tcPr>
            <w:tcW w:w="3357" w:type="dxa"/>
            <w:tcBorders>
              <w:top w:val="nil"/>
              <w:left w:val="nil"/>
              <w:bottom w:val="single" w:sz="4" w:space="0" w:color="auto"/>
              <w:right w:val="single" w:sz="4" w:space="0" w:color="auto"/>
            </w:tcBorders>
            <w:shd w:val="clear" w:color="auto" w:fill="auto"/>
            <w:vAlign w:val="center"/>
          </w:tcPr>
          <w:p w14:paraId="72717FD4" w14:textId="77777777" w:rsidR="006C2FC7" w:rsidRDefault="006C2FC7" w:rsidP="00B64DCB">
            <w:pPr>
              <w:widowControl/>
              <w:jc w:val="left"/>
              <w:rPr>
                <w:rFonts w:ascii="宋体" w:eastAsia="宋体" w:hAnsi="宋体" w:cs="宋体"/>
                <w:color w:val="000000"/>
                <w:kern w:val="0"/>
                <w:sz w:val="18"/>
                <w:szCs w:val="18"/>
              </w:rPr>
            </w:pPr>
            <w:r w:rsidRPr="00634665">
              <w:rPr>
                <w:rFonts w:ascii="宋体" w:eastAsia="宋体" w:hAnsi="宋体" w:cs="宋体" w:hint="eastAsia"/>
                <w:color w:val="000000"/>
                <w:kern w:val="0"/>
                <w:sz w:val="18"/>
                <w:szCs w:val="18"/>
              </w:rPr>
              <w:t>PROP用户不存在</w:t>
            </w:r>
          </w:p>
        </w:tc>
        <w:tc>
          <w:tcPr>
            <w:tcW w:w="4023" w:type="dxa"/>
            <w:tcBorders>
              <w:top w:val="nil"/>
              <w:left w:val="nil"/>
              <w:bottom w:val="single" w:sz="4" w:space="0" w:color="auto"/>
              <w:right w:val="single" w:sz="4" w:space="0" w:color="auto"/>
            </w:tcBorders>
            <w:shd w:val="clear" w:color="auto" w:fill="auto"/>
            <w:vAlign w:val="center"/>
          </w:tcPr>
          <w:p w14:paraId="0741E8AC" w14:textId="77777777" w:rsidR="006C2FC7" w:rsidRDefault="006C2FC7" w:rsidP="00B64DCB">
            <w:pPr>
              <w:widowControl/>
              <w:jc w:val="left"/>
              <w:rPr>
                <w:rFonts w:ascii="宋体" w:eastAsia="宋体" w:hAnsi="宋体" w:cs="宋体"/>
                <w:color w:val="000000"/>
                <w:kern w:val="0"/>
                <w:sz w:val="18"/>
                <w:szCs w:val="18"/>
              </w:rPr>
            </w:pPr>
          </w:p>
        </w:tc>
      </w:tr>
      <w:tr w:rsidR="006C2FC7" w:rsidRPr="0012656F" w14:paraId="42FF79A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2076940F" w14:textId="77777777" w:rsidR="006C2FC7" w:rsidRDefault="006C2FC7" w:rsidP="00B64DCB">
            <w:pPr>
              <w:widowControl/>
              <w:jc w:val="left"/>
              <w:rPr>
                <w:rFonts w:ascii="宋体" w:eastAsia="宋体" w:hAnsi="宋体" w:cs="宋体"/>
                <w:color w:val="000000"/>
                <w:kern w:val="0"/>
                <w:sz w:val="18"/>
                <w:szCs w:val="18"/>
              </w:rPr>
            </w:pPr>
            <w:r w:rsidRPr="00634665">
              <w:rPr>
                <w:rFonts w:ascii="宋体" w:eastAsia="宋体" w:hAnsi="宋体" w:cs="宋体"/>
                <w:color w:val="000000"/>
                <w:kern w:val="0"/>
                <w:sz w:val="18"/>
                <w:szCs w:val="18"/>
              </w:rPr>
              <w:t>0113</w:t>
            </w:r>
          </w:p>
        </w:tc>
        <w:tc>
          <w:tcPr>
            <w:tcW w:w="3357" w:type="dxa"/>
            <w:tcBorders>
              <w:top w:val="nil"/>
              <w:left w:val="nil"/>
              <w:bottom w:val="single" w:sz="4" w:space="0" w:color="auto"/>
              <w:right w:val="single" w:sz="4" w:space="0" w:color="auto"/>
            </w:tcBorders>
            <w:shd w:val="clear" w:color="auto" w:fill="auto"/>
            <w:vAlign w:val="center"/>
          </w:tcPr>
          <w:p w14:paraId="001ACFCE" w14:textId="77777777" w:rsidR="006C2FC7" w:rsidRDefault="006C2FC7" w:rsidP="00B64DCB">
            <w:pPr>
              <w:widowControl/>
              <w:jc w:val="left"/>
              <w:rPr>
                <w:rFonts w:ascii="宋体" w:eastAsia="宋体" w:hAnsi="宋体" w:cs="宋体"/>
                <w:color w:val="000000"/>
                <w:kern w:val="0"/>
                <w:sz w:val="18"/>
                <w:szCs w:val="18"/>
              </w:rPr>
            </w:pPr>
            <w:r w:rsidRPr="00634665">
              <w:rPr>
                <w:rFonts w:ascii="宋体" w:eastAsia="宋体" w:hAnsi="宋体" w:cs="宋体" w:hint="eastAsia"/>
                <w:color w:val="000000"/>
                <w:kern w:val="0"/>
                <w:sz w:val="18"/>
                <w:szCs w:val="18"/>
              </w:rPr>
              <w:t>PROP用户与开户代理机构代码不匹配</w:t>
            </w:r>
          </w:p>
        </w:tc>
        <w:tc>
          <w:tcPr>
            <w:tcW w:w="4023" w:type="dxa"/>
            <w:tcBorders>
              <w:top w:val="nil"/>
              <w:left w:val="nil"/>
              <w:bottom w:val="single" w:sz="4" w:space="0" w:color="auto"/>
              <w:right w:val="single" w:sz="4" w:space="0" w:color="auto"/>
            </w:tcBorders>
            <w:shd w:val="clear" w:color="auto" w:fill="auto"/>
            <w:vAlign w:val="center"/>
          </w:tcPr>
          <w:p w14:paraId="1FA2C8D6" w14:textId="77777777" w:rsidR="006C2FC7" w:rsidRDefault="006C2FC7" w:rsidP="00B64DCB">
            <w:pPr>
              <w:widowControl/>
              <w:jc w:val="left"/>
              <w:rPr>
                <w:rFonts w:ascii="宋体" w:eastAsia="宋体" w:hAnsi="宋体" w:cs="宋体"/>
                <w:color w:val="000000"/>
                <w:kern w:val="0"/>
                <w:sz w:val="18"/>
                <w:szCs w:val="18"/>
              </w:rPr>
            </w:pPr>
          </w:p>
        </w:tc>
      </w:tr>
      <w:tr w:rsidR="006C2FC7" w:rsidRPr="0012656F" w14:paraId="6055CF9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5DEB07EF" w14:textId="77777777" w:rsidR="006C2FC7" w:rsidRDefault="006C2FC7" w:rsidP="00B64DCB">
            <w:pPr>
              <w:widowControl/>
              <w:jc w:val="left"/>
              <w:rPr>
                <w:rFonts w:ascii="宋体" w:eastAsia="宋体" w:hAnsi="宋体" w:cs="宋体"/>
                <w:color w:val="000000"/>
                <w:kern w:val="0"/>
                <w:sz w:val="18"/>
                <w:szCs w:val="18"/>
              </w:rPr>
            </w:pPr>
            <w:r w:rsidRPr="00634665">
              <w:rPr>
                <w:rFonts w:ascii="宋体" w:eastAsia="宋体" w:hAnsi="宋体" w:cs="宋体"/>
                <w:color w:val="000000"/>
                <w:kern w:val="0"/>
                <w:sz w:val="18"/>
                <w:szCs w:val="18"/>
              </w:rPr>
              <w:t>0114</w:t>
            </w:r>
          </w:p>
        </w:tc>
        <w:tc>
          <w:tcPr>
            <w:tcW w:w="3357" w:type="dxa"/>
            <w:tcBorders>
              <w:top w:val="nil"/>
              <w:left w:val="nil"/>
              <w:bottom w:val="single" w:sz="4" w:space="0" w:color="auto"/>
              <w:right w:val="single" w:sz="4" w:space="0" w:color="auto"/>
            </w:tcBorders>
            <w:shd w:val="clear" w:color="auto" w:fill="auto"/>
            <w:vAlign w:val="center"/>
          </w:tcPr>
          <w:p w14:paraId="1C9C36DD" w14:textId="77777777" w:rsidR="006C2FC7" w:rsidRDefault="006C2FC7" w:rsidP="00B64DCB">
            <w:pPr>
              <w:widowControl/>
              <w:jc w:val="left"/>
              <w:rPr>
                <w:rFonts w:ascii="宋体" w:eastAsia="宋体" w:hAnsi="宋体" w:cs="宋体"/>
                <w:color w:val="000000"/>
                <w:kern w:val="0"/>
                <w:sz w:val="18"/>
                <w:szCs w:val="18"/>
              </w:rPr>
            </w:pPr>
            <w:r w:rsidRPr="00634665">
              <w:rPr>
                <w:rFonts w:ascii="宋体" w:eastAsia="宋体" w:hAnsi="宋体" w:cs="宋体" w:hint="eastAsia"/>
                <w:color w:val="000000"/>
                <w:kern w:val="0"/>
                <w:sz w:val="18"/>
                <w:szCs w:val="18"/>
              </w:rPr>
              <w:t>PROP用户代码不能为空</w:t>
            </w:r>
          </w:p>
        </w:tc>
        <w:tc>
          <w:tcPr>
            <w:tcW w:w="4023" w:type="dxa"/>
            <w:tcBorders>
              <w:top w:val="nil"/>
              <w:left w:val="nil"/>
              <w:bottom w:val="single" w:sz="4" w:space="0" w:color="auto"/>
              <w:right w:val="single" w:sz="4" w:space="0" w:color="auto"/>
            </w:tcBorders>
            <w:shd w:val="clear" w:color="auto" w:fill="auto"/>
            <w:vAlign w:val="center"/>
          </w:tcPr>
          <w:p w14:paraId="2FF18A5D" w14:textId="77777777" w:rsidR="006C2FC7" w:rsidRDefault="006C2FC7" w:rsidP="00B64DCB">
            <w:pPr>
              <w:widowControl/>
              <w:jc w:val="left"/>
              <w:rPr>
                <w:rFonts w:ascii="宋体" w:eastAsia="宋体" w:hAnsi="宋体" w:cs="宋体"/>
                <w:color w:val="000000"/>
                <w:kern w:val="0"/>
                <w:sz w:val="18"/>
                <w:szCs w:val="18"/>
              </w:rPr>
            </w:pPr>
          </w:p>
        </w:tc>
      </w:tr>
      <w:tr w:rsidR="004E4F2D" w:rsidRPr="0012656F" w14:paraId="6D4C685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570A1B2A" w14:textId="77777777" w:rsidR="004E4F2D" w:rsidRPr="00634665" w:rsidRDefault="004E4F2D" w:rsidP="00B64DCB">
            <w:pPr>
              <w:widowControl/>
              <w:jc w:val="left"/>
              <w:rPr>
                <w:rFonts w:ascii="宋体" w:eastAsia="宋体" w:hAnsi="宋体" w:cs="宋体"/>
                <w:color w:val="000000"/>
                <w:kern w:val="0"/>
                <w:sz w:val="18"/>
                <w:szCs w:val="18"/>
              </w:rPr>
            </w:pPr>
            <w:r w:rsidRPr="004E4F2D">
              <w:rPr>
                <w:rFonts w:ascii="宋体" w:eastAsia="宋体" w:hAnsi="宋体" w:cs="宋体" w:hint="eastAsia"/>
                <w:color w:val="000000"/>
                <w:kern w:val="0"/>
                <w:sz w:val="18"/>
                <w:szCs w:val="18"/>
              </w:rPr>
              <w:t>0115</w:t>
            </w:r>
          </w:p>
        </w:tc>
        <w:tc>
          <w:tcPr>
            <w:tcW w:w="3357" w:type="dxa"/>
            <w:tcBorders>
              <w:top w:val="nil"/>
              <w:left w:val="nil"/>
              <w:bottom w:val="single" w:sz="4" w:space="0" w:color="auto"/>
              <w:right w:val="single" w:sz="4" w:space="0" w:color="auto"/>
            </w:tcBorders>
            <w:shd w:val="clear" w:color="auto" w:fill="auto"/>
            <w:vAlign w:val="center"/>
          </w:tcPr>
          <w:p w14:paraId="39C0FA64" w14:textId="77777777" w:rsidR="004E4F2D" w:rsidRPr="00634665" w:rsidRDefault="004E4F2D" w:rsidP="00B64DCB">
            <w:pPr>
              <w:widowControl/>
              <w:jc w:val="left"/>
              <w:rPr>
                <w:rFonts w:ascii="宋体" w:eastAsia="宋体" w:hAnsi="宋体" w:cs="宋体"/>
                <w:color w:val="000000"/>
                <w:kern w:val="0"/>
                <w:sz w:val="18"/>
                <w:szCs w:val="18"/>
              </w:rPr>
            </w:pPr>
            <w:r w:rsidRPr="004E4F2D">
              <w:rPr>
                <w:rFonts w:ascii="宋体" w:eastAsia="宋体" w:hAnsi="宋体" w:cs="宋体" w:hint="eastAsia"/>
                <w:color w:val="000000"/>
                <w:kern w:val="0"/>
                <w:sz w:val="18"/>
                <w:szCs w:val="18"/>
              </w:rPr>
              <w:t>不支持重发交易，未获得应答数据</w:t>
            </w:r>
          </w:p>
        </w:tc>
        <w:tc>
          <w:tcPr>
            <w:tcW w:w="4023" w:type="dxa"/>
            <w:tcBorders>
              <w:top w:val="nil"/>
              <w:left w:val="nil"/>
              <w:bottom w:val="single" w:sz="4" w:space="0" w:color="auto"/>
              <w:right w:val="single" w:sz="4" w:space="0" w:color="auto"/>
            </w:tcBorders>
            <w:shd w:val="clear" w:color="auto" w:fill="auto"/>
            <w:vAlign w:val="center"/>
          </w:tcPr>
          <w:p w14:paraId="3B52A9E4" w14:textId="77777777" w:rsidR="004E4F2D" w:rsidRDefault="004E4F2D" w:rsidP="00B64DCB">
            <w:pPr>
              <w:widowControl/>
              <w:jc w:val="left"/>
              <w:rPr>
                <w:rFonts w:ascii="宋体" w:eastAsia="宋体" w:hAnsi="宋体" w:cs="宋体"/>
                <w:color w:val="000000"/>
                <w:kern w:val="0"/>
                <w:sz w:val="18"/>
                <w:szCs w:val="18"/>
              </w:rPr>
            </w:pPr>
          </w:p>
        </w:tc>
      </w:tr>
      <w:tr w:rsidR="00B64DCB" w:rsidRPr="0012656F" w14:paraId="35CB3BD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74AD91F" w14:textId="77777777" w:rsidR="00B64DCB" w:rsidRPr="0012656F" w:rsidRDefault="00B64DCB" w:rsidP="00B64DCB">
            <w:pPr>
              <w:widowControl/>
              <w:jc w:val="left"/>
              <w:rPr>
                <w:rFonts w:ascii="宋体" w:eastAsia="宋体" w:hAnsi="宋体" w:cs="宋体"/>
                <w:color w:val="000000" w:themeColor="text1"/>
                <w:kern w:val="0"/>
                <w:sz w:val="18"/>
                <w:szCs w:val="18"/>
              </w:rPr>
            </w:pPr>
            <w:r w:rsidRPr="00C2413A">
              <w:rPr>
                <w:rFonts w:ascii="宋体" w:eastAsia="宋体" w:hAnsi="宋体" w:cs="宋体"/>
                <w:color w:val="000000" w:themeColor="text1"/>
                <w:kern w:val="0"/>
                <w:sz w:val="18"/>
                <w:szCs w:val="18"/>
              </w:rPr>
              <w:t>0999</w:t>
            </w:r>
          </w:p>
        </w:tc>
        <w:tc>
          <w:tcPr>
            <w:tcW w:w="3357" w:type="dxa"/>
            <w:tcBorders>
              <w:top w:val="nil"/>
              <w:left w:val="nil"/>
              <w:bottom w:val="single" w:sz="4" w:space="0" w:color="auto"/>
              <w:right w:val="single" w:sz="4" w:space="0" w:color="auto"/>
            </w:tcBorders>
            <w:shd w:val="clear" w:color="auto" w:fill="auto"/>
            <w:vAlign w:val="center"/>
            <w:hideMark/>
          </w:tcPr>
          <w:p w14:paraId="7D78511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其他错误</w:t>
            </w:r>
          </w:p>
        </w:tc>
        <w:tc>
          <w:tcPr>
            <w:tcW w:w="4023" w:type="dxa"/>
            <w:tcBorders>
              <w:top w:val="nil"/>
              <w:left w:val="nil"/>
              <w:bottom w:val="single" w:sz="4" w:space="0" w:color="auto"/>
              <w:right w:val="single" w:sz="4" w:space="0" w:color="auto"/>
            </w:tcBorders>
            <w:shd w:val="clear" w:color="auto" w:fill="auto"/>
            <w:vAlign w:val="center"/>
            <w:hideMark/>
          </w:tcPr>
          <w:p w14:paraId="0BCC404B" w14:textId="77777777" w:rsidR="00B64DCB" w:rsidRPr="0012656F" w:rsidRDefault="00B64DCB" w:rsidP="00B64DCB">
            <w:pPr>
              <w:widowControl/>
              <w:jc w:val="left"/>
              <w:rPr>
                <w:rFonts w:ascii="宋体" w:eastAsia="宋体" w:hAnsi="宋体" w:cs="宋体"/>
                <w:color w:val="000000"/>
                <w:kern w:val="0"/>
                <w:sz w:val="18"/>
                <w:szCs w:val="18"/>
              </w:rPr>
            </w:pPr>
          </w:p>
        </w:tc>
      </w:tr>
      <w:tr w:rsidR="00B64DCB" w:rsidRPr="0012656F" w14:paraId="6C6E075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0C267B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1001</w:t>
            </w:r>
          </w:p>
        </w:tc>
        <w:tc>
          <w:tcPr>
            <w:tcW w:w="3357" w:type="dxa"/>
            <w:tcBorders>
              <w:top w:val="nil"/>
              <w:left w:val="nil"/>
              <w:bottom w:val="single" w:sz="4" w:space="0" w:color="auto"/>
              <w:right w:val="single" w:sz="4" w:space="0" w:color="auto"/>
            </w:tcBorders>
            <w:shd w:val="clear" w:color="auto" w:fill="auto"/>
            <w:vAlign w:val="center"/>
            <w:hideMark/>
          </w:tcPr>
          <w:p w14:paraId="4D129AF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%s不能为空</w:t>
            </w:r>
          </w:p>
        </w:tc>
        <w:tc>
          <w:tcPr>
            <w:tcW w:w="4023" w:type="dxa"/>
            <w:tcBorders>
              <w:top w:val="nil"/>
              <w:left w:val="nil"/>
              <w:bottom w:val="single" w:sz="4" w:space="0" w:color="auto"/>
              <w:right w:val="single" w:sz="4" w:space="0" w:color="auto"/>
            </w:tcBorders>
            <w:shd w:val="clear" w:color="auto" w:fill="auto"/>
            <w:vAlign w:val="center"/>
            <w:hideMark/>
          </w:tcPr>
          <w:p w14:paraId="5DCF1539" w14:textId="77777777" w:rsidR="00B64DCB"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字段名称</w:t>
            </w:r>
            <w:r w:rsidRPr="0012656F">
              <w:rPr>
                <w:rFonts w:ascii="宋体" w:eastAsia="宋体" w:hAnsi="宋体" w:cs="宋体" w:hint="eastAsia"/>
                <w:color w:val="000000"/>
                <w:kern w:val="0"/>
                <w:sz w:val="18"/>
                <w:szCs w:val="18"/>
              </w:rPr>
              <w:t>】不能为空</w:t>
            </w:r>
          </w:p>
        </w:tc>
      </w:tr>
      <w:tr w:rsidR="00B64DCB" w:rsidRPr="0012656F" w14:paraId="7D832EA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41C9A6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1002</w:t>
            </w:r>
          </w:p>
        </w:tc>
        <w:tc>
          <w:tcPr>
            <w:tcW w:w="3357" w:type="dxa"/>
            <w:tcBorders>
              <w:top w:val="nil"/>
              <w:left w:val="nil"/>
              <w:bottom w:val="single" w:sz="4" w:space="0" w:color="auto"/>
              <w:right w:val="single" w:sz="4" w:space="0" w:color="auto"/>
            </w:tcBorders>
            <w:shd w:val="clear" w:color="auto" w:fill="auto"/>
            <w:vAlign w:val="center"/>
            <w:hideMark/>
          </w:tcPr>
          <w:p w14:paraId="685D315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%s必须为空</w:t>
            </w:r>
          </w:p>
        </w:tc>
        <w:tc>
          <w:tcPr>
            <w:tcW w:w="4023" w:type="dxa"/>
            <w:tcBorders>
              <w:top w:val="nil"/>
              <w:left w:val="nil"/>
              <w:bottom w:val="single" w:sz="4" w:space="0" w:color="auto"/>
              <w:right w:val="single" w:sz="4" w:space="0" w:color="auto"/>
            </w:tcBorders>
            <w:shd w:val="clear" w:color="auto" w:fill="auto"/>
            <w:vAlign w:val="center"/>
            <w:hideMark/>
          </w:tcPr>
          <w:p w14:paraId="5A39FBF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字段名称</w:t>
            </w:r>
            <w:r w:rsidRPr="0012656F">
              <w:rPr>
                <w:rFonts w:ascii="宋体" w:eastAsia="宋体" w:hAnsi="宋体" w:cs="宋体" w:hint="eastAsia"/>
                <w:color w:val="000000"/>
                <w:kern w:val="0"/>
                <w:sz w:val="18"/>
                <w:szCs w:val="18"/>
              </w:rPr>
              <w:t>】必须为空</w:t>
            </w:r>
          </w:p>
        </w:tc>
      </w:tr>
      <w:tr w:rsidR="00B64DCB" w:rsidRPr="0012656F" w14:paraId="14756CE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CA0CDC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1003</w:t>
            </w:r>
          </w:p>
        </w:tc>
        <w:tc>
          <w:tcPr>
            <w:tcW w:w="3357" w:type="dxa"/>
            <w:tcBorders>
              <w:top w:val="nil"/>
              <w:left w:val="nil"/>
              <w:bottom w:val="single" w:sz="4" w:space="0" w:color="auto"/>
              <w:right w:val="single" w:sz="4" w:space="0" w:color="auto"/>
            </w:tcBorders>
            <w:shd w:val="clear" w:color="auto" w:fill="auto"/>
            <w:vAlign w:val="center"/>
            <w:hideMark/>
          </w:tcPr>
          <w:p w14:paraId="3003055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客户名称不合法</w:t>
            </w:r>
          </w:p>
        </w:tc>
        <w:tc>
          <w:tcPr>
            <w:tcW w:w="4023" w:type="dxa"/>
            <w:tcBorders>
              <w:top w:val="nil"/>
              <w:left w:val="nil"/>
              <w:bottom w:val="single" w:sz="4" w:space="0" w:color="auto"/>
              <w:right w:val="single" w:sz="4" w:space="0" w:color="auto"/>
            </w:tcBorders>
            <w:shd w:val="clear" w:color="auto" w:fill="auto"/>
            <w:vAlign w:val="center"/>
            <w:hideMark/>
          </w:tcPr>
          <w:p w14:paraId="7EF191D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75E5574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7E0AF5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1004</w:t>
            </w:r>
          </w:p>
        </w:tc>
        <w:tc>
          <w:tcPr>
            <w:tcW w:w="3357" w:type="dxa"/>
            <w:tcBorders>
              <w:top w:val="nil"/>
              <w:left w:val="nil"/>
              <w:bottom w:val="single" w:sz="4" w:space="0" w:color="auto"/>
              <w:right w:val="single" w:sz="4" w:space="0" w:color="auto"/>
            </w:tcBorders>
            <w:shd w:val="clear" w:color="auto" w:fill="auto"/>
            <w:vAlign w:val="center"/>
            <w:hideMark/>
          </w:tcPr>
          <w:p w14:paraId="01B478E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客户类别不合法</w:t>
            </w:r>
          </w:p>
        </w:tc>
        <w:tc>
          <w:tcPr>
            <w:tcW w:w="4023" w:type="dxa"/>
            <w:tcBorders>
              <w:top w:val="nil"/>
              <w:left w:val="nil"/>
              <w:bottom w:val="single" w:sz="4" w:space="0" w:color="auto"/>
              <w:right w:val="single" w:sz="4" w:space="0" w:color="auto"/>
            </w:tcBorders>
            <w:shd w:val="clear" w:color="auto" w:fill="auto"/>
            <w:vAlign w:val="center"/>
            <w:hideMark/>
          </w:tcPr>
          <w:p w14:paraId="038DE70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不符合字典规范或报送禁止使用的字典项</w:t>
            </w:r>
          </w:p>
        </w:tc>
      </w:tr>
      <w:tr w:rsidR="00B64DCB" w:rsidRPr="0012656F" w14:paraId="19B0FE4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A523E2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1005</w:t>
            </w:r>
          </w:p>
        </w:tc>
        <w:tc>
          <w:tcPr>
            <w:tcW w:w="3357" w:type="dxa"/>
            <w:tcBorders>
              <w:top w:val="nil"/>
              <w:left w:val="nil"/>
              <w:bottom w:val="single" w:sz="4" w:space="0" w:color="auto"/>
              <w:right w:val="single" w:sz="4" w:space="0" w:color="auto"/>
            </w:tcBorders>
            <w:shd w:val="clear" w:color="auto" w:fill="auto"/>
            <w:vAlign w:val="center"/>
            <w:hideMark/>
          </w:tcPr>
          <w:p w14:paraId="402793D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国籍或地区代码不合法</w:t>
            </w:r>
          </w:p>
        </w:tc>
        <w:tc>
          <w:tcPr>
            <w:tcW w:w="4023" w:type="dxa"/>
            <w:tcBorders>
              <w:top w:val="nil"/>
              <w:left w:val="nil"/>
              <w:bottom w:val="single" w:sz="4" w:space="0" w:color="auto"/>
              <w:right w:val="single" w:sz="4" w:space="0" w:color="auto"/>
            </w:tcBorders>
            <w:shd w:val="clear" w:color="auto" w:fill="auto"/>
            <w:vAlign w:val="center"/>
            <w:hideMark/>
          </w:tcPr>
          <w:p w14:paraId="496097E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37F9A0B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617661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1006</w:t>
            </w:r>
          </w:p>
        </w:tc>
        <w:tc>
          <w:tcPr>
            <w:tcW w:w="3357" w:type="dxa"/>
            <w:tcBorders>
              <w:top w:val="nil"/>
              <w:left w:val="nil"/>
              <w:bottom w:val="single" w:sz="4" w:space="0" w:color="auto"/>
              <w:right w:val="single" w:sz="4" w:space="0" w:color="auto"/>
            </w:tcBorders>
            <w:shd w:val="clear" w:color="auto" w:fill="auto"/>
            <w:vAlign w:val="center"/>
            <w:hideMark/>
          </w:tcPr>
          <w:p w14:paraId="3AB590E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主要身份证明文件类别不合法</w:t>
            </w:r>
          </w:p>
        </w:tc>
        <w:tc>
          <w:tcPr>
            <w:tcW w:w="4023" w:type="dxa"/>
            <w:tcBorders>
              <w:top w:val="nil"/>
              <w:left w:val="nil"/>
              <w:bottom w:val="single" w:sz="4" w:space="0" w:color="auto"/>
              <w:right w:val="single" w:sz="4" w:space="0" w:color="auto"/>
            </w:tcBorders>
            <w:shd w:val="clear" w:color="auto" w:fill="auto"/>
            <w:vAlign w:val="center"/>
            <w:hideMark/>
          </w:tcPr>
          <w:p w14:paraId="62858985"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r>
              <w:rPr>
                <w:rFonts w:ascii="宋体" w:eastAsia="宋体" w:hAnsi="宋体" w:cs="宋体" w:hint="eastAsia"/>
                <w:color w:val="000000"/>
                <w:kern w:val="0"/>
                <w:sz w:val="18"/>
                <w:szCs w:val="18"/>
              </w:rPr>
              <w:t>或</w:t>
            </w:r>
            <w:r w:rsidRPr="0012656F">
              <w:rPr>
                <w:rFonts w:ascii="宋体" w:eastAsia="宋体" w:hAnsi="宋体" w:cs="宋体" w:hint="eastAsia"/>
                <w:color w:val="000000"/>
                <w:kern w:val="0"/>
                <w:sz w:val="18"/>
                <w:szCs w:val="18"/>
              </w:rPr>
              <w:t>机构与个人证件混用</w:t>
            </w:r>
          </w:p>
        </w:tc>
      </w:tr>
      <w:tr w:rsidR="00B64DCB" w:rsidRPr="0012656F" w14:paraId="75DCF76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E97477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1007</w:t>
            </w:r>
          </w:p>
        </w:tc>
        <w:tc>
          <w:tcPr>
            <w:tcW w:w="3357" w:type="dxa"/>
            <w:tcBorders>
              <w:top w:val="nil"/>
              <w:left w:val="nil"/>
              <w:bottom w:val="single" w:sz="4" w:space="0" w:color="auto"/>
              <w:right w:val="single" w:sz="4" w:space="0" w:color="auto"/>
            </w:tcBorders>
            <w:shd w:val="clear" w:color="auto" w:fill="auto"/>
            <w:vAlign w:val="center"/>
            <w:hideMark/>
          </w:tcPr>
          <w:p w14:paraId="0C9CDEB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主要身份证明文件代码不合法</w:t>
            </w:r>
          </w:p>
        </w:tc>
        <w:tc>
          <w:tcPr>
            <w:tcW w:w="4023" w:type="dxa"/>
            <w:tcBorders>
              <w:top w:val="nil"/>
              <w:left w:val="nil"/>
              <w:bottom w:val="single" w:sz="4" w:space="0" w:color="auto"/>
              <w:right w:val="single" w:sz="4" w:space="0" w:color="auto"/>
            </w:tcBorders>
            <w:shd w:val="clear" w:color="auto" w:fill="auto"/>
            <w:vAlign w:val="center"/>
            <w:hideMark/>
          </w:tcPr>
          <w:p w14:paraId="791A027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包含非法字符、或不符合证件编码格式规范</w:t>
            </w:r>
          </w:p>
        </w:tc>
      </w:tr>
      <w:tr w:rsidR="00B64DCB" w:rsidRPr="0012656F" w14:paraId="786023E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90C0D8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1008</w:t>
            </w:r>
          </w:p>
        </w:tc>
        <w:tc>
          <w:tcPr>
            <w:tcW w:w="3357" w:type="dxa"/>
            <w:tcBorders>
              <w:top w:val="nil"/>
              <w:left w:val="nil"/>
              <w:bottom w:val="single" w:sz="4" w:space="0" w:color="auto"/>
              <w:right w:val="single" w:sz="4" w:space="0" w:color="auto"/>
            </w:tcBorders>
            <w:shd w:val="clear" w:color="auto" w:fill="auto"/>
            <w:vAlign w:val="center"/>
            <w:hideMark/>
          </w:tcPr>
          <w:p w14:paraId="1E7099B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主要身份证明文件地址不合法</w:t>
            </w:r>
          </w:p>
        </w:tc>
        <w:tc>
          <w:tcPr>
            <w:tcW w:w="4023" w:type="dxa"/>
            <w:tcBorders>
              <w:top w:val="nil"/>
              <w:left w:val="nil"/>
              <w:bottom w:val="single" w:sz="4" w:space="0" w:color="auto"/>
              <w:right w:val="single" w:sz="4" w:space="0" w:color="auto"/>
            </w:tcBorders>
            <w:shd w:val="clear" w:color="auto" w:fill="auto"/>
            <w:vAlign w:val="center"/>
            <w:hideMark/>
          </w:tcPr>
          <w:p w14:paraId="60C4C90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46E9677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B4EF88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1009</w:t>
            </w:r>
          </w:p>
        </w:tc>
        <w:tc>
          <w:tcPr>
            <w:tcW w:w="3357" w:type="dxa"/>
            <w:tcBorders>
              <w:top w:val="nil"/>
              <w:left w:val="nil"/>
              <w:bottom w:val="single" w:sz="4" w:space="0" w:color="auto"/>
              <w:right w:val="single" w:sz="4" w:space="0" w:color="auto"/>
            </w:tcBorders>
            <w:shd w:val="clear" w:color="auto" w:fill="auto"/>
            <w:vAlign w:val="center"/>
            <w:hideMark/>
          </w:tcPr>
          <w:p w14:paraId="3FA19DE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主要身份证明文件截止日期不合法</w:t>
            </w:r>
          </w:p>
        </w:tc>
        <w:tc>
          <w:tcPr>
            <w:tcW w:w="4023" w:type="dxa"/>
            <w:tcBorders>
              <w:top w:val="nil"/>
              <w:left w:val="nil"/>
              <w:bottom w:val="single" w:sz="4" w:space="0" w:color="auto"/>
              <w:right w:val="single" w:sz="4" w:space="0" w:color="auto"/>
            </w:tcBorders>
            <w:shd w:val="clear" w:color="auto" w:fill="auto"/>
            <w:vAlign w:val="center"/>
            <w:hideMark/>
          </w:tcPr>
          <w:p w14:paraId="363268C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不符合日期格式</w:t>
            </w:r>
          </w:p>
        </w:tc>
      </w:tr>
      <w:tr w:rsidR="00B64DCB" w:rsidRPr="0012656F" w14:paraId="46AE0A3D"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3321DC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1010</w:t>
            </w:r>
          </w:p>
        </w:tc>
        <w:tc>
          <w:tcPr>
            <w:tcW w:w="3357" w:type="dxa"/>
            <w:tcBorders>
              <w:top w:val="nil"/>
              <w:left w:val="nil"/>
              <w:bottom w:val="single" w:sz="4" w:space="0" w:color="auto"/>
              <w:right w:val="single" w:sz="4" w:space="0" w:color="auto"/>
            </w:tcBorders>
            <w:shd w:val="clear" w:color="auto" w:fill="auto"/>
            <w:vAlign w:val="center"/>
            <w:hideMark/>
          </w:tcPr>
          <w:p w14:paraId="34AD89A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辅助身份证明文件类别不合法</w:t>
            </w:r>
          </w:p>
        </w:tc>
        <w:tc>
          <w:tcPr>
            <w:tcW w:w="4023" w:type="dxa"/>
            <w:tcBorders>
              <w:top w:val="nil"/>
              <w:left w:val="nil"/>
              <w:bottom w:val="single" w:sz="4" w:space="0" w:color="auto"/>
              <w:right w:val="single" w:sz="4" w:space="0" w:color="auto"/>
            </w:tcBorders>
            <w:shd w:val="clear" w:color="auto" w:fill="auto"/>
            <w:vAlign w:val="center"/>
            <w:hideMark/>
          </w:tcPr>
          <w:p w14:paraId="0086992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不符合字典规范、或使用非组织机构代码证之外的证件</w:t>
            </w:r>
          </w:p>
        </w:tc>
      </w:tr>
      <w:tr w:rsidR="00B64DCB" w:rsidRPr="0012656F" w14:paraId="6CF9165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DCBB24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1011</w:t>
            </w:r>
          </w:p>
        </w:tc>
        <w:tc>
          <w:tcPr>
            <w:tcW w:w="3357" w:type="dxa"/>
            <w:tcBorders>
              <w:top w:val="nil"/>
              <w:left w:val="nil"/>
              <w:bottom w:val="single" w:sz="4" w:space="0" w:color="auto"/>
              <w:right w:val="single" w:sz="4" w:space="0" w:color="auto"/>
            </w:tcBorders>
            <w:shd w:val="clear" w:color="auto" w:fill="auto"/>
            <w:vAlign w:val="center"/>
            <w:hideMark/>
          </w:tcPr>
          <w:p w14:paraId="2A835D9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辅助身份证明文件代码不合法</w:t>
            </w:r>
          </w:p>
        </w:tc>
        <w:tc>
          <w:tcPr>
            <w:tcW w:w="4023" w:type="dxa"/>
            <w:tcBorders>
              <w:top w:val="nil"/>
              <w:left w:val="nil"/>
              <w:bottom w:val="single" w:sz="4" w:space="0" w:color="auto"/>
              <w:right w:val="single" w:sz="4" w:space="0" w:color="auto"/>
            </w:tcBorders>
            <w:shd w:val="clear" w:color="auto" w:fill="auto"/>
            <w:vAlign w:val="center"/>
            <w:hideMark/>
          </w:tcPr>
          <w:p w14:paraId="0CA9E66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包含非法字符、或不符合证件编码格式规范</w:t>
            </w:r>
          </w:p>
        </w:tc>
      </w:tr>
      <w:tr w:rsidR="00B64DCB" w:rsidRPr="0012656F" w14:paraId="3C5BF64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ADB23C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1012</w:t>
            </w:r>
          </w:p>
        </w:tc>
        <w:tc>
          <w:tcPr>
            <w:tcW w:w="3357" w:type="dxa"/>
            <w:tcBorders>
              <w:top w:val="nil"/>
              <w:left w:val="nil"/>
              <w:bottom w:val="single" w:sz="4" w:space="0" w:color="auto"/>
              <w:right w:val="single" w:sz="4" w:space="0" w:color="auto"/>
            </w:tcBorders>
            <w:shd w:val="clear" w:color="auto" w:fill="auto"/>
            <w:vAlign w:val="center"/>
            <w:hideMark/>
          </w:tcPr>
          <w:p w14:paraId="33F791A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辅助身份证明文件截止日期不合法</w:t>
            </w:r>
          </w:p>
        </w:tc>
        <w:tc>
          <w:tcPr>
            <w:tcW w:w="4023" w:type="dxa"/>
            <w:tcBorders>
              <w:top w:val="nil"/>
              <w:left w:val="nil"/>
              <w:bottom w:val="single" w:sz="4" w:space="0" w:color="auto"/>
              <w:right w:val="single" w:sz="4" w:space="0" w:color="auto"/>
            </w:tcBorders>
            <w:shd w:val="clear" w:color="auto" w:fill="auto"/>
            <w:vAlign w:val="center"/>
            <w:hideMark/>
          </w:tcPr>
          <w:p w14:paraId="3B9ACA9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不符合日期格式</w:t>
            </w:r>
          </w:p>
        </w:tc>
      </w:tr>
      <w:tr w:rsidR="00B64DCB" w:rsidRPr="0012656F" w14:paraId="61A7A6B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F03C45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1013</w:t>
            </w:r>
          </w:p>
        </w:tc>
        <w:tc>
          <w:tcPr>
            <w:tcW w:w="3357" w:type="dxa"/>
            <w:tcBorders>
              <w:top w:val="nil"/>
              <w:left w:val="nil"/>
              <w:bottom w:val="single" w:sz="4" w:space="0" w:color="auto"/>
              <w:right w:val="single" w:sz="4" w:space="0" w:color="auto"/>
            </w:tcBorders>
            <w:shd w:val="clear" w:color="auto" w:fill="auto"/>
            <w:vAlign w:val="center"/>
            <w:hideMark/>
          </w:tcPr>
          <w:p w14:paraId="3E8FAFB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辅助身份证明文件地址不合法</w:t>
            </w:r>
          </w:p>
        </w:tc>
        <w:tc>
          <w:tcPr>
            <w:tcW w:w="4023" w:type="dxa"/>
            <w:tcBorders>
              <w:top w:val="nil"/>
              <w:left w:val="nil"/>
              <w:bottom w:val="single" w:sz="4" w:space="0" w:color="auto"/>
              <w:right w:val="single" w:sz="4" w:space="0" w:color="auto"/>
            </w:tcBorders>
            <w:shd w:val="clear" w:color="auto" w:fill="auto"/>
            <w:vAlign w:val="center"/>
            <w:hideMark/>
          </w:tcPr>
          <w:p w14:paraId="2955F51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78FFFC7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7B3283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1014</w:t>
            </w:r>
          </w:p>
        </w:tc>
        <w:tc>
          <w:tcPr>
            <w:tcW w:w="3357" w:type="dxa"/>
            <w:tcBorders>
              <w:top w:val="nil"/>
              <w:left w:val="nil"/>
              <w:bottom w:val="single" w:sz="4" w:space="0" w:color="auto"/>
              <w:right w:val="single" w:sz="4" w:space="0" w:color="auto"/>
            </w:tcBorders>
            <w:shd w:val="clear" w:color="auto" w:fill="auto"/>
            <w:vAlign w:val="center"/>
            <w:hideMark/>
          </w:tcPr>
          <w:p w14:paraId="2F19FA1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一码通开户方式不合法</w:t>
            </w:r>
          </w:p>
        </w:tc>
        <w:tc>
          <w:tcPr>
            <w:tcW w:w="4023" w:type="dxa"/>
            <w:tcBorders>
              <w:top w:val="nil"/>
              <w:left w:val="nil"/>
              <w:bottom w:val="single" w:sz="4" w:space="0" w:color="auto"/>
              <w:right w:val="single" w:sz="4" w:space="0" w:color="auto"/>
            </w:tcBorders>
            <w:shd w:val="clear" w:color="auto" w:fill="auto"/>
            <w:vAlign w:val="center"/>
            <w:hideMark/>
          </w:tcPr>
          <w:p w14:paraId="129BAB1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7EC19AE3"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F85D41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1015</w:t>
            </w:r>
          </w:p>
        </w:tc>
        <w:tc>
          <w:tcPr>
            <w:tcW w:w="3357" w:type="dxa"/>
            <w:tcBorders>
              <w:top w:val="nil"/>
              <w:left w:val="nil"/>
              <w:bottom w:val="single" w:sz="4" w:space="0" w:color="auto"/>
              <w:right w:val="single" w:sz="4" w:space="0" w:color="auto"/>
            </w:tcBorders>
            <w:shd w:val="clear" w:color="auto" w:fill="auto"/>
            <w:vAlign w:val="center"/>
            <w:hideMark/>
          </w:tcPr>
          <w:p w14:paraId="1C25AB3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出生日期不合法（与身份证不一致）</w:t>
            </w:r>
          </w:p>
        </w:tc>
        <w:tc>
          <w:tcPr>
            <w:tcW w:w="4023" w:type="dxa"/>
            <w:tcBorders>
              <w:top w:val="nil"/>
              <w:left w:val="nil"/>
              <w:bottom w:val="single" w:sz="4" w:space="0" w:color="auto"/>
              <w:right w:val="single" w:sz="4" w:space="0" w:color="auto"/>
            </w:tcBorders>
            <w:shd w:val="clear" w:color="auto" w:fill="auto"/>
            <w:vAlign w:val="center"/>
            <w:hideMark/>
          </w:tcPr>
          <w:p w14:paraId="6C25BC9C"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与主要身份证明文件类别、主要身份证明文件代码校验不</w:t>
            </w:r>
            <w:r>
              <w:rPr>
                <w:rFonts w:ascii="宋体" w:eastAsia="宋体" w:hAnsi="宋体" w:cs="宋体" w:hint="eastAsia"/>
                <w:color w:val="000000"/>
                <w:kern w:val="0"/>
                <w:sz w:val="18"/>
                <w:szCs w:val="18"/>
              </w:rPr>
              <w:t>一</w:t>
            </w:r>
            <w:r w:rsidRPr="0012656F">
              <w:rPr>
                <w:rFonts w:ascii="宋体" w:eastAsia="宋体" w:hAnsi="宋体" w:cs="宋体" w:hint="eastAsia"/>
                <w:color w:val="000000"/>
                <w:kern w:val="0"/>
                <w:sz w:val="18"/>
                <w:szCs w:val="18"/>
              </w:rPr>
              <w:t>致</w:t>
            </w:r>
          </w:p>
        </w:tc>
      </w:tr>
      <w:tr w:rsidR="00B64DCB" w:rsidRPr="0012656F" w14:paraId="4FC9631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45FFE2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1016</w:t>
            </w:r>
          </w:p>
        </w:tc>
        <w:tc>
          <w:tcPr>
            <w:tcW w:w="3357" w:type="dxa"/>
            <w:tcBorders>
              <w:top w:val="nil"/>
              <w:left w:val="nil"/>
              <w:bottom w:val="single" w:sz="4" w:space="0" w:color="auto"/>
              <w:right w:val="single" w:sz="4" w:space="0" w:color="auto"/>
            </w:tcBorders>
            <w:shd w:val="clear" w:color="auto" w:fill="auto"/>
            <w:vAlign w:val="center"/>
            <w:hideMark/>
          </w:tcPr>
          <w:p w14:paraId="51A642E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出生日期不合法</w:t>
            </w:r>
          </w:p>
        </w:tc>
        <w:tc>
          <w:tcPr>
            <w:tcW w:w="4023" w:type="dxa"/>
            <w:tcBorders>
              <w:top w:val="nil"/>
              <w:left w:val="nil"/>
              <w:bottom w:val="single" w:sz="4" w:space="0" w:color="auto"/>
              <w:right w:val="single" w:sz="4" w:space="0" w:color="auto"/>
            </w:tcBorders>
            <w:shd w:val="clear" w:color="auto" w:fill="auto"/>
            <w:vAlign w:val="center"/>
            <w:hideMark/>
          </w:tcPr>
          <w:p w14:paraId="7262B512"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不符合日期格式，或</w:t>
            </w:r>
            <w:r>
              <w:rPr>
                <w:rFonts w:ascii="宋体" w:eastAsia="宋体" w:hAnsi="宋体" w:cs="宋体" w:hint="eastAsia"/>
                <w:color w:val="000000"/>
                <w:kern w:val="0"/>
                <w:sz w:val="18"/>
                <w:szCs w:val="18"/>
              </w:rPr>
              <w:t>属于不合理</w:t>
            </w:r>
            <w:r w:rsidRPr="0012656F">
              <w:rPr>
                <w:rFonts w:ascii="宋体" w:eastAsia="宋体" w:hAnsi="宋体" w:cs="宋体" w:hint="eastAsia"/>
                <w:color w:val="000000"/>
                <w:kern w:val="0"/>
                <w:sz w:val="18"/>
                <w:szCs w:val="18"/>
              </w:rPr>
              <w:t>日期范围</w:t>
            </w:r>
          </w:p>
        </w:tc>
      </w:tr>
      <w:tr w:rsidR="00B64DCB" w:rsidRPr="0012656F" w14:paraId="3BEECB1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BEBEE7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1017</w:t>
            </w:r>
          </w:p>
        </w:tc>
        <w:tc>
          <w:tcPr>
            <w:tcW w:w="3357" w:type="dxa"/>
            <w:tcBorders>
              <w:top w:val="nil"/>
              <w:left w:val="nil"/>
              <w:bottom w:val="single" w:sz="4" w:space="0" w:color="auto"/>
              <w:right w:val="single" w:sz="4" w:space="0" w:color="auto"/>
            </w:tcBorders>
            <w:shd w:val="clear" w:color="auto" w:fill="auto"/>
            <w:vAlign w:val="center"/>
            <w:hideMark/>
          </w:tcPr>
          <w:p w14:paraId="2528BF3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性别不合法</w:t>
            </w:r>
          </w:p>
        </w:tc>
        <w:tc>
          <w:tcPr>
            <w:tcW w:w="4023" w:type="dxa"/>
            <w:tcBorders>
              <w:top w:val="nil"/>
              <w:left w:val="nil"/>
              <w:bottom w:val="single" w:sz="4" w:space="0" w:color="auto"/>
              <w:right w:val="single" w:sz="4" w:space="0" w:color="auto"/>
            </w:tcBorders>
            <w:shd w:val="clear" w:color="auto" w:fill="auto"/>
            <w:vAlign w:val="center"/>
            <w:hideMark/>
          </w:tcPr>
          <w:p w14:paraId="273BCB3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7EF344B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2F2760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1018</w:t>
            </w:r>
          </w:p>
        </w:tc>
        <w:tc>
          <w:tcPr>
            <w:tcW w:w="3357" w:type="dxa"/>
            <w:tcBorders>
              <w:top w:val="nil"/>
              <w:left w:val="nil"/>
              <w:bottom w:val="single" w:sz="4" w:space="0" w:color="auto"/>
              <w:right w:val="single" w:sz="4" w:space="0" w:color="auto"/>
            </w:tcBorders>
            <w:shd w:val="clear" w:color="auto" w:fill="auto"/>
            <w:vAlign w:val="center"/>
            <w:hideMark/>
          </w:tcPr>
          <w:p w14:paraId="3AA7566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学历代码不合法</w:t>
            </w:r>
          </w:p>
        </w:tc>
        <w:tc>
          <w:tcPr>
            <w:tcW w:w="4023" w:type="dxa"/>
            <w:tcBorders>
              <w:top w:val="nil"/>
              <w:left w:val="nil"/>
              <w:bottom w:val="single" w:sz="4" w:space="0" w:color="auto"/>
              <w:right w:val="single" w:sz="4" w:space="0" w:color="auto"/>
            </w:tcBorders>
            <w:shd w:val="clear" w:color="auto" w:fill="auto"/>
            <w:vAlign w:val="center"/>
            <w:hideMark/>
          </w:tcPr>
          <w:p w14:paraId="40AB193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7FD72CB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5A03CB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1019</w:t>
            </w:r>
          </w:p>
        </w:tc>
        <w:tc>
          <w:tcPr>
            <w:tcW w:w="3357" w:type="dxa"/>
            <w:tcBorders>
              <w:top w:val="nil"/>
              <w:left w:val="nil"/>
              <w:bottom w:val="single" w:sz="4" w:space="0" w:color="auto"/>
              <w:right w:val="single" w:sz="4" w:space="0" w:color="auto"/>
            </w:tcBorders>
            <w:shd w:val="clear" w:color="auto" w:fill="auto"/>
            <w:vAlign w:val="center"/>
            <w:hideMark/>
          </w:tcPr>
          <w:p w14:paraId="7F45BAF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职业性质不合法</w:t>
            </w:r>
          </w:p>
        </w:tc>
        <w:tc>
          <w:tcPr>
            <w:tcW w:w="4023" w:type="dxa"/>
            <w:tcBorders>
              <w:top w:val="nil"/>
              <w:left w:val="nil"/>
              <w:bottom w:val="single" w:sz="4" w:space="0" w:color="auto"/>
              <w:right w:val="single" w:sz="4" w:space="0" w:color="auto"/>
            </w:tcBorders>
            <w:shd w:val="clear" w:color="auto" w:fill="auto"/>
            <w:vAlign w:val="center"/>
            <w:hideMark/>
          </w:tcPr>
          <w:p w14:paraId="3121FC4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2933F1C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CDC5AC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1020</w:t>
            </w:r>
          </w:p>
        </w:tc>
        <w:tc>
          <w:tcPr>
            <w:tcW w:w="3357" w:type="dxa"/>
            <w:tcBorders>
              <w:top w:val="nil"/>
              <w:left w:val="nil"/>
              <w:bottom w:val="single" w:sz="4" w:space="0" w:color="auto"/>
              <w:right w:val="single" w:sz="4" w:space="0" w:color="auto"/>
            </w:tcBorders>
            <w:shd w:val="clear" w:color="auto" w:fill="auto"/>
            <w:vAlign w:val="center"/>
            <w:hideMark/>
          </w:tcPr>
          <w:p w14:paraId="2C93518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民族代码不合法</w:t>
            </w:r>
          </w:p>
        </w:tc>
        <w:tc>
          <w:tcPr>
            <w:tcW w:w="4023" w:type="dxa"/>
            <w:tcBorders>
              <w:top w:val="nil"/>
              <w:left w:val="nil"/>
              <w:bottom w:val="single" w:sz="4" w:space="0" w:color="auto"/>
              <w:right w:val="single" w:sz="4" w:space="0" w:color="auto"/>
            </w:tcBorders>
            <w:shd w:val="clear" w:color="auto" w:fill="auto"/>
            <w:vAlign w:val="center"/>
            <w:hideMark/>
          </w:tcPr>
          <w:p w14:paraId="2AAC25D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4525029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8D06A1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1021</w:t>
            </w:r>
          </w:p>
        </w:tc>
        <w:tc>
          <w:tcPr>
            <w:tcW w:w="3357" w:type="dxa"/>
            <w:tcBorders>
              <w:top w:val="nil"/>
              <w:left w:val="nil"/>
              <w:bottom w:val="single" w:sz="4" w:space="0" w:color="auto"/>
              <w:right w:val="single" w:sz="4" w:space="0" w:color="auto"/>
            </w:tcBorders>
            <w:shd w:val="clear" w:color="auto" w:fill="auto"/>
            <w:vAlign w:val="center"/>
            <w:hideMark/>
          </w:tcPr>
          <w:p w14:paraId="7E82D0A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机构类别不合法</w:t>
            </w:r>
          </w:p>
        </w:tc>
        <w:tc>
          <w:tcPr>
            <w:tcW w:w="4023" w:type="dxa"/>
            <w:tcBorders>
              <w:top w:val="nil"/>
              <w:left w:val="nil"/>
              <w:bottom w:val="single" w:sz="4" w:space="0" w:color="auto"/>
              <w:right w:val="single" w:sz="4" w:space="0" w:color="auto"/>
            </w:tcBorders>
            <w:shd w:val="clear" w:color="auto" w:fill="auto"/>
            <w:vAlign w:val="center"/>
            <w:hideMark/>
          </w:tcPr>
          <w:p w14:paraId="7B8C019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2DB5B7C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7E1893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1022</w:t>
            </w:r>
          </w:p>
        </w:tc>
        <w:tc>
          <w:tcPr>
            <w:tcW w:w="3357" w:type="dxa"/>
            <w:tcBorders>
              <w:top w:val="nil"/>
              <w:left w:val="nil"/>
              <w:bottom w:val="single" w:sz="4" w:space="0" w:color="auto"/>
              <w:right w:val="single" w:sz="4" w:space="0" w:color="auto"/>
            </w:tcBorders>
            <w:shd w:val="clear" w:color="auto" w:fill="auto"/>
            <w:vAlign w:val="center"/>
            <w:hideMark/>
          </w:tcPr>
          <w:p w14:paraId="6259D07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国有属性不合法</w:t>
            </w:r>
          </w:p>
        </w:tc>
        <w:tc>
          <w:tcPr>
            <w:tcW w:w="4023" w:type="dxa"/>
            <w:tcBorders>
              <w:top w:val="nil"/>
              <w:left w:val="nil"/>
              <w:bottom w:val="single" w:sz="4" w:space="0" w:color="auto"/>
              <w:right w:val="single" w:sz="4" w:space="0" w:color="auto"/>
            </w:tcBorders>
            <w:shd w:val="clear" w:color="auto" w:fill="auto"/>
            <w:vAlign w:val="center"/>
            <w:hideMark/>
          </w:tcPr>
          <w:p w14:paraId="2A9EEB4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06BE5F4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F58EA3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1023</w:t>
            </w:r>
          </w:p>
        </w:tc>
        <w:tc>
          <w:tcPr>
            <w:tcW w:w="3357" w:type="dxa"/>
            <w:tcBorders>
              <w:top w:val="nil"/>
              <w:left w:val="nil"/>
              <w:bottom w:val="single" w:sz="4" w:space="0" w:color="auto"/>
              <w:right w:val="single" w:sz="4" w:space="0" w:color="auto"/>
            </w:tcBorders>
            <w:shd w:val="clear" w:color="auto" w:fill="auto"/>
            <w:vAlign w:val="center"/>
            <w:hideMark/>
          </w:tcPr>
          <w:p w14:paraId="011F444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资本属性不合法</w:t>
            </w:r>
          </w:p>
        </w:tc>
        <w:tc>
          <w:tcPr>
            <w:tcW w:w="4023" w:type="dxa"/>
            <w:tcBorders>
              <w:top w:val="nil"/>
              <w:left w:val="nil"/>
              <w:bottom w:val="single" w:sz="4" w:space="0" w:color="auto"/>
              <w:right w:val="single" w:sz="4" w:space="0" w:color="auto"/>
            </w:tcBorders>
            <w:shd w:val="clear" w:color="auto" w:fill="auto"/>
            <w:vAlign w:val="center"/>
            <w:hideMark/>
          </w:tcPr>
          <w:p w14:paraId="278A7BD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30F27C2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059AFD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1024</w:t>
            </w:r>
          </w:p>
        </w:tc>
        <w:tc>
          <w:tcPr>
            <w:tcW w:w="3357" w:type="dxa"/>
            <w:tcBorders>
              <w:top w:val="nil"/>
              <w:left w:val="nil"/>
              <w:bottom w:val="single" w:sz="4" w:space="0" w:color="auto"/>
              <w:right w:val="single" w:sz="4" w:space="0" w:color="auto"/>
            </w:tcBorders>
            <w:shd w:val="clear" w:color="auto" w:fill="auto"/>
            <w:vAlign w:val="center"/>
            <w:hideMark/>
          </w:tcPr>
          <w:p w14:paraId="1BBAF40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机构简称不合法</w:t>
            </w:r>
          </w:p>
        </w:tc>
        <w:tc>
          <w:tcPr>
            <w:tcW w:w="4023" w:type="dxa"/>
            <w:tcBorders>
              <w:top w:val="nil"/>
              <w:left w:val="nil"/>
              <w:bottom w:val="single" w:sz="4" w:space="0" w:color="auto"/>
              <w:right w:val="single" w:sz="4" w:space="0" w:color="auto"/>
            </w:tcBorders>
            <w:shd w:val="clear" w:color="auto" w:fill="auto"/>
            <w:vAlign w:val="center"/>
            <w:hideMark/>
          </w:tcPr>
          <w:p w14:paraId="6E2F8AF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601365E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191789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1025</w:t>
            </w:r>
          </w:p>
        </w:tc>
        <w:tc>
          <w:tcPr>
            <w:tcW w:w="3357" w:type="dxa"/>
            <w:tcBorders>
              <w:top w:val="nil"/>
              <w:left w:val="nil"/>
              <w:bottom w:val="single" w:sz="4" w:space="0" w:color="auto"/>
              <w:right w:val="single" w:sz="4" w:space="0" w:color="auto"/>
            </w:tcBorders>
            <w:shd w:val="clear" w:color="auto" w:fill="auto"/>
            <w:vAlign w:val="center"/>
            <w:hideMark/>
          </w:tcPr>
          <w:p w14:paraId="24CD5C2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机构英文名称不合法</w:t>
            </w:r>
          </w:p>
        </w:tc>
        <w:tc>
          <w:tcPr>
            <w:tcW w:w="4023" w:type="dxa"/>
            <w:tcBorders>
              <w:top w:val="nil"/>
              <w:left w:val="nil"/>
              <w:bottom w:val="single" w:sz="4" w:space="0" w:color="auto"/>
              <w:right w:val="single" w:sz="4" w:space="0" w:color="auto"/>
            </w:tcBorders>
            <w:shd w:val="clear" w:color="auto" w:fill="auto"/>
            <w:vAlign w:val="center"/>
            <w:hideMark/>
          </w:tcPr>
          <w:p w14:paraId="75552FB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2B6C834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33834C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1026</w:t>
            </w:r>
          </w:p>
        </w:tc>
        <w:tc>
          <w:tcPr>
            <w:tcW w:w="3357" w:type="dxa"/>
            <w:tcBorders>
              <w:top w:val="nil"/>
              <w:left w:val="nil"/>
              <w:bottom w:val="single" w:sz="4" w:space="0" w:color="auto"/>
              <w:right w:val="single" w:sz="4" w:space="0" w:color="auto"/>
            </w:tcBorders>
            <w:shd w:val="clear" w:color="auto" w:fill="auto"/>
            <w:vAlign w:val="center"/>
            <w:hideMark/>
          </w:tcPr>
          <w:p w14:paraId="7E4E113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公司网址不合法</w:t>
            </w:r>
          </w:p>
        </w:tc>
        <w:tc>
          <w:tcPr>
            <w:tcW w:w="4023" w:type="dxa"/>
            <w:tcBorders>
              <w:top w:val="nil"/>
              <w:left w:val="nil"/>
              <w:bottom w:val="single" w:sz="4" w:space="0" w:color="auto"/>
              <w:right w:val="single" w:sz="4" w:space="0" w:color="auto"/>
            </w:tcBorders>
            <w:shd w:val="clear" w:color="auto" w:fill="auto"/>
            <w:vAlign w:val="center"/>
            <w:hideMark/>
          </w:tcPr>
          <w:p w14:paraId="13F7FB3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6B78BCE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CF4497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1027</w:t>
            </w:r>
          </w:p>
        </w:tc>
        <w:tc>
          <w:tcPr>
            <w:tcW w:w="3357" w:type="dxa"/>
            <w:tcBorders>
              <w:top w:val="nil"/>
              <w:left w:val="nil"/>
              <w:bottom w:val="single" w:sz="4" w:space="0" w:color="auto"/>
              <w:right w:val="single" w:sz="4" w:space="0" w:color="auto"/>
            </w:tcBorders>
            <w:shd w:val="clear" w:color="auto" w:fill="auto"/>
            <w:vAlign w:val="center"/>
            <w:hideMark/>
          </w:tcPr>
          <w:p w14:paraId="42B49B2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法定代表人姓名不合法</w:t>
            </w:r>
          </w:p>
        </w:tc>
        <w:tc>
          <w:tcPr>
            <w:tcW w:w="4023" w:type="dxa"/>
            <w:tcBorders>
              <w:top w:val="nil"/>
              <w:left w:val="nil"/>
              <w:bottom w:val="single" w:sz="4" w:space="0" w:color="auto"/>
              <w:right w:val="single" w:sz="4" w:space="0" w:color="auto"/>
            </w:tcBorders>
            <w:shd w:val="clear" w:color="auto" w:fill="auto"/>
            <w:vAlign w:val="center"/>
            <w:hideMark/>
          </w:tcPr>
          <w:p w14:paraId="25AFFC8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52154EF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1F5058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1028</w:t>
            </w:r>
          </w:p>
        </w:tc>
        <w:tc>
          <w:tcPr>
            <w:tcW w:w="3357" w:type="dxa"/>
            <w:tcBorders>
              <w:top w:val="nil"/>
              <w:left w:val="nil"/>
              <w:bottom w:val="single" w:sz="4" w:space="0" w:color="auto"/>
              <w:right w:val="single" w:sz="4" w:space="0" w:color="auto"/>
            </w:tcBorders>
            <w:shd w:val="clear" w:color="auto" w:fill="auto"/>
            <w:vAlign w:val="center"/>
            <w:hideMark/>
          </w:tcPr>
          <w:p w14:paraId="7FE0CFE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法定代表人身份证明文件类别不合法</w:t>
            </w:r>
          </w:p>
        </w:tc>
        <w:tc>
          <w:tcPr>
            <w:tcW w:w="4023" w:type="dxa"/>
            <w:tcBorders>
              <w:top w:val="nil"/>
              <w:left w:val="nil"/>
              <w:bottom w:val="single" w:sz="4" w:space="0" w:color="auto"/>
              <w:right w:val="single" w:sz="4" w:space="0" w:color="auto"/>
            </w:tcBorders>
            <w:shd w:val="clear" w:color="auto" w:fill="auto"/>
            <w:vAlign w:val="center"/>
            <w:hideMark/>
          </w:tcPr>
          <w:p w14:paraId="6E94809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06A7AE7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682F8D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1029</w:t>
            </w:r>
          </w:p>
        </w:tc>
        <w:tc>
          <w:tcPr>
            <w:tcW w:w="3357" w:type="dxa"/>
            <w:tcBorders>
              <w:top w:val="nil"/>
              <w:left w:val="nil"/>
              <w:bottom w:val="single" w:sz="4" w:space="0" w:color="auto"/>
              <w:right w:val="single" w:sz="4" w:space="0" w:color="auto"/>
            </w:tcBorders>
            <w:shd w:val="clear" w:color="auto" w:fill="auto"/>
            <w:vAlign w:val="center"/>
            <w:hideMark/>
          </w:tcPr>
          <w:p w14:paraId="39909F1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法定代表人有效身份证明文件代码不合法</w:t>
            </w:r>
          </w:p>
        </w:tc>
        <w:tc>
          <w:tcPr>
            <w:tcW w:w="4023" w:type="dxa"/>
            <w:tcBorders>
              <w:top w:val="nil"/>
              <w:left w:val="nil"/>
              <w:bottom w:val="single" w:sz="4" w:space="0" w:color="auto"/>
              <w:right w:val="single" w:sz="4" w:space="0" w:color="auto"/>
            </w:tcBorders>
            <w:shd w:val="clear" w:color="auto" w:fill="auto"/>
            <w:vAlign w:val="center"/>
            <w:hideMark/>
          </w:tcPr>
          <w:p w14:paraId="7C348A3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包含非法字符、或不符合证件编码格式规范</w:t>
            </w:r>
          </w:p>
        </w:tc>
      </w:tr>
      <w:tr w:rsidR="00B64DCB" w:rsidRPr="0012656F" w14:paraId="7A9BE2B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9DD959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1030</w:t>
            </w:r>
          </w:p>
        </w:tc>
        <w:tc>
          <w:tcPr>
            <w:tcW w:w="3357" w:type="dxa"/>
            <w:tcBorders>
              <w:top w:val="nil"/>
              <w:left w:val="nil"/>
              <w:bottom w:val="single" w:sz="4" w:space="0" w:color="auto"/>
              <w:right w:val="single" w:sz="4" w:space="0" w:color="auto"/>
            </w:tcBorders>
            <w:shd w:val="clear" w:color="auto" w:fill="auto"/>
            <w:vAlign w:val="center"/>
            <w:hideMark/>
          </w:tcPr>
          <w:p w14:paraId="74C1048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联系人姓名不合法</w:t>
            </w:r>
          </w:p>
        </w:tc>
        <w:tc>
          <w:tcPr>
            <w:tcW w:w="4023" w:type="dxa"/>
            <w:tcBorders>
              <w:top w:val="nil"/>
              <w:left w:val="nil"/>
              <w:bottom w:val="single" w:sz="4" w:space="0" w:color="auto"/>
              <w:right w:val="single" w:sz="4" w:space="0" w:color="auto"/>
            </w:tcBorders>
            <w:shd w:val="clear" w:color="auto" w:fill="auto"/>
            <w:vAlign w:val="center"/>
            <w:hideMark/>
          </w:tcPr>
          <w:p w14:paraId="2BD7386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71A3CC1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956819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1031</w:t>
            </w:r>
          </w:p>
        </w:tc>
        <w:tc>
          <w:tcPr>
            <w:tcW w:w="3357" w:type="dxa"/>
            <w:tcBorders>
              <w:top w:val="nil"/>
              <w:left w:val="nil"/>
              <w:bottom w:val="single" w:sz="4" w:space="0" w:color="auto"/>
              <w:right w:val="single" w:sz="4" w:space="0" w:color="auto"/>
            </w:tcBorders>
            <w:shd w:val="clear" w:color="auto" w:fill="auto"/>
            <w:vAlign w:val="center"/>
            <w:hideMark/>
          </w:tcPr>
          <w:p w14:paraId="16B7682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联系人身份证明文件类别不合法</w:t>
            </w:r>
          </w:p>
        </w:tc>
        <w:tc>
          <w:tcPr>
            <w:tcW w:w="4023" w:type="dxa"/>
            <w:tcBorders>
              <w:top w:val="nil"/>
              <w:left w:val="nil"/>
              <w:bottom w:val="single" w:sz="4" w:space="0" w:color="auto"/>
              <w:right w:val="single" w:sz="4" w:space="0" w:color="auto"/>
            </w:tcBorders>
            <w:shd w:val="clear" w:color="auto" w:fill="auto"/>
            <w:vAlign w:val="center"/>
            <w:hideMark/>
          </w:tcPr>
          <w:p w14:paraId="1522C31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15156A3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3D9235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1032</w:t>
            </w:r>
          </w:p>
        </w:tc>
        <w:tc>
          <w:tcPr>
            <w:tcW w:w="3357" w:type="dxa"/>
            <w:tcBorders>
              <w:top w:val="nil"/>
              <w:left w:val="nil"/>
              <w:bottom w:val="single" w:sz="4" w:space="0" w:color="auto"/>
              <w:right w:val="single" w:sz="4" w:space="0" w:color="auto"/>
            </w:tcBorders>
            <w:shd w:val="clear" w:color="auto" w:fill="auto"/>
            <w:vAlign w:val="center"/>
            <w:hideMark/>
          </w:tcPr>
          <w:p w14:paraId="2C2D6EB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联系人身份证明文件代码不合法</w:t>
            </w:r>
          </w:p>
        </w:tc>
        <w:tc>
          <w:tcPr>
            <w:tcW w:w="4023" w:type="dxa"/>
            <w:tcBorders>
              <w:top w:val="nil"/>
              <w:left w:val="nil"/>
              <w:bottom w:val="single" w:sz="4" w:space="0" w:color="auto"/>
              <w:right w:val="single" w:sz="4" w:space="0" w:color="auto"/>
            </w:tcBorders>
            <w:shd w:val="clear" w:color="auto" w:fill="auto"/>
            <w:vAlign w:val="center"/>
            <w:hideMark/>
          </w:tcPr>
          <w:p w14:paraId="65FC249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包含非法字符、或不符合证件编码格式规范</w:t>
            </w:r>
          </w:p>
        </w:tc>
      </w:tr>
      <w:tr w:rsidR="00B64DCB" w:rsidRPr="0012656F" w14:paraId="57AA430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199596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1033</w:t>
            </w:r>
          </w:p>
        </w:tc>
        <w:tc>
          <w:tcPr>
            <w:tcW w:w="3357" w:type="dxa"/>
            <w:tcBorders>
              <w:top w:val="nil"/>
              <w:left w:val="nil"/>
              <w:bottom w:val="single" w:sz="4" w:space="0" w:color="auto"/>
              <w:right w:val="single" w:sz="4" w:space="0" w:color="auto"/>
            </w:tcBorders>
            <w:shd w:val="clear" w:color="auto" w:fill="auto"/>
            <w:vAlign w:val="center"/>
            <w:hideMark/>
          </w:tcPr>
          <w:p w14:paraId="2307F44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移动电话号码不合法</w:t>
            </w:r>
          </w:p>
        </w:tc>
        <w:tc>
          <w:tcPr>
            <w:tcW w:w="4023" w:type="dxa"/>
            <w:tcBorders>
              <w:top w:val="nil"/>
              <w:left w:val="nil"/>
              <w:bottom w:val="single" w:sz="4" w:space="0" w:color="auto"/>
              <w:right w:val="single" w:sz="4" w:space="0" w:color="auto"/>
            </w:tcBorders>
            <w:shd w:val="clear" w:color="auto" w:fill="auto"/>
            <w:vAlign w:val="center"/>
            <w:hideMark/>
          </w:tcPr>
          <w:p w14:paraId="0333074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包含非法字符、或不符合电话号码规范</w:t>
            </w:r>
          </w:p>
        </w:tc>
      </w:tr>
      <w:tr w:rsidR="00B64DCB" w:rsidRPr="0012656F" w14:paraId="10560D5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9DAF58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1034</w:t>
            </w:r>
          </w:p>
        </w:tc>
        <w:tc>
          <w:tcPr>
            <w:tcW w:w="3357" w:type="dxa"/>
            <w:tcBorders>
              <w:top w:val="nil"/>
              <w:left w:val="nil"/>
              <w:bottom w:val="single" w:sz="4" w:space="0" w:color="auto"/>
              <w:right w:val="single" w:sz="4" w:space="0" w:color="auto"/>
            </w:tcBorders>
            <w:shd w:val="clear" w:color="auto" w:fill="auto"/>
            <w:vAlign w:val="center"/>
            <w:hideMark/>
          </w:tcPr>
          <w:p w14:paraId="200B436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固定电话号码不合法</w:t>
            </w:r>
          </w:p>
        </w:tc>
        <w:tc>
          <w:tcPr>
            <w:tcW w:w="4023" w:type="dxa"/>
            <w:tcBorders>
              <w:top w:val="nil"/>
              <w:left w:val="nil"/>
              <w:bottom w:val="single" w:sz="4" w:space="0" w:color="auto"/>
              <w:right w:val="single" w:sz="4" w:space="0" w:color="auto"/>
            </w:tcBorders>
            <w:shd w:val="clear" w:color="auto" w:fill="auto"/>
            <w:vAlign w:val="center"/>
            <w:hideMark/>
          </w:tcPr>
          <w:p w14:paraId="6B25485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包含非法字符、或不符合电话号码规范</w:t>
            </w:r>
          </w:p>
        </w:tc>
      </w:tr>
      <w:tr w:rsidR="00B64DCB" w:rsidRPr="0012656F" w14:paraId="2679890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04AE90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1035</w:t>
            </w:r>
          </w:p>
        </w:tc>
        <w:tc>
          <w:tcPr>
            <w:tcW w:w="3357" w:type="dxa"/>
            <w:tcBorders>
              <w:top w:val="nil"/>
              <w:left w:val="nil"/>
              <w:bottom w:val="single" w:sz="4" w:space="0" w:color="auto"/>
              <w:right w:val="single" w:sz="4" w:space="0" w:color="auto"/>
            </w:tcBorders>
            <w:shd w:val="clear" w:color="auto" w:fill="auto"/>
            <w:vAlign w:val="center"/>
            <w:hideMark/>
          </w:tcPr>
          <w:p w14:paraId="64DA4EE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传真号码不合法</w:t>
            </w:r>
          </w:p>
        </w:tc>
        <w:tc>
          <w:tcPr>
            <w:tcW w:w="4023" w:type="dxa"/>
            <w:tcBorders>
              <w:top w:val="nil"/>
              <w:left w:val="nil"/>
              <w:bottom w:val="single" w:sz="4" w:space="0" w:color="auto"/>
              <w:right w:val="single" w:sz="4" w:space="0" w:color="auto"/>
            </w:tcBorders>
            <w:shd w:val="clear" w:color="auto" w:fill="auto"/>
            <w:vAlign w:val="center"/>
            <w:hideMark/>
          </w:tcPr>
          <w:p w14:paraId="261248A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包含非法字符、或不符合电话号码规范</w:t>
            </w:r>
          </w:p>
        </w:tc>
      </w:tr>
      <w:tr w:rsidR="00B64DCB" w:rsidRPr="0012656F" w14:paraId="19EA882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F8BB0E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1036</w:t>
            </w:r>
          </w:p>
        </w:tc>
        <w:tc>
          <w:tcPr>
            <w:tcW w:w="3357" w:type="dxa"/>
            <w:tcBorders>
              <w:top w:val="nil"/>
              <w:left w:val="nil"/>
              <w:bottom w:val="single" w:sz="4" w:space="0" w:color="auto"/>
              <w:right w:val="single" w:sz="4" w:space="0" w:color="auto"/>
            </w:tcBorders>
            <w:shd w:val="clear" w:color="auto" w:fill="auto"/>
            <w:vAlign w:val="center"/>
            <w:hideMark/>
          </w:tcPr>
          <w:p w14:paraId="4D0D9CE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联系地址不合法</w:t>
            </w:r>
          </w:p>
        </w:tc>
        <w:tc>
          <w:tcPr>
            <w:tcW w:w="4023" w:type="dxa"/>
            <w:tcBorders>
              <w:top w:val="nil"/>
              <w:left w:val="nil"/>
              <w:bottom w:val="single" w:sz="4" w:space="0" w:color="auto"/>
              <w:right w:val="single" w:sz="4" w:space="0" w:color="auto"/>
            </w:tcBorders>
            <w:shd w:val="clear" w:color="auto" w:fill="auto"/>
            <w:vAlign w:val="center"/>
            <w:hideMark/>
          </w:tcPr>
          <w:p w14:paraId="1E4A0D3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69E6E813"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576BD8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1037</w:t>
            </w:r>
          </w:p>
        </w:tc>
        <w:tc>
          <w:tcPr>
            <w:tcW w:w="3357" w:type="dxa"/>
            <w:tcBorders>
              <w:top w:val="nil"/>
              <w:left w:val="nil"/>
              <w:bottom w:val="single" w:sz="4" w:space="0" w:color="auto"/>
              <w:right w:val="single" w:sz="4" w:space="0" w:color="auto"/>
            </w:tcBorders>
            <w:shd w:val="clear" w:color="auto" w:fill="auto"/>
            <w:vAlign w:val="center"/>
            <w:hideMark/>
          </w:tcPr>
          <w:p w14:paraId="4750B63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联系邮编不合法</w:t>
            </w:r>
          </w:p>
        </w:tc>
        <w:tc>
          <w:tcPr>
            <w:tcW w:w="4023" w:type="dxa"/>
            <w:tcBorders>
              <w:top w:val="nil"/>
              <w:left w:val="nil"/>
              <w:bottom w:val="single" w:sz="4" w:space="0" w:color="auto"/>
              <w:right w:val="single" w:sz="4" w:space="0" w:color="auto"/>
            </w:tcBorders>
            <w:shd w:val="clear" w:color="auto" w:fill="auto"/>
            <w:vAlign w:val="center"/>
            <w:hideMark/>
          </w:tcPr>
          <w:p w14:paraId="7E6AFFD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6FDB744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A6207A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1038</w:t>
            </w:r>
          </w:p>
        </w:tc>
        <w:tc>
          <w:tcPr>
            <w:tcW w:w="3357" w:type="dxa"/>
            <w:tcBorders>
              <w:top w:val="nil"/>
              <w:left w:val="nil"/>
              <w:bottom w:val="single" w:sz="4" w:space="0" w:color="auto"/>
              <w:right w:val="single" w:sz="4" w:space="0" w:color="auto"/>
            </w:tcBorders>
            <w:shd w:val="clear" w:color="auto" w:fill="auto"/>
            <w:vAlign w:val="center"/>
            <w:hideMark/>
          </w:tcPr>
          <w:p w14:paraId="7DCB867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电子邮箱不合法</w:t>
            </w:r>
          </w:p>
        </w:tc>
        <w:tc>
          <w:tcPr>
            <w:tcW w:w="4023" w:type="dxa"/>
            <w:tcBorders>
              <w:top w:val="nil"/>
              <w:left w:val="nil"/>
              <w:bottom w:val="single" w:sz="4" w:space="0" w:color="auto"/>
              <w:right w:val="single" w:sz="4" w:space="0" w:color="auto"/>
            </w:tcBorders>
            <w:shd w:val="clear" w:color="auto" w:fill="auto"/>
            <w:vAlign w:val="center"/>
            <w:hideMark/>
          </w:tcPr>
          <w:p w14:paraId="03F1D74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包含非法字符、或不符合电子邮箱格式</w:t>
            </w:r>
          </w:p>
        </w:tc>
      </w:tr>
      <w:tr w:rsidR="00B64DCB" w:rsidRPr="0012656F" w14:paraId="4283672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108092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1039</w:t>
            </w:r>
          </w:p>
        </w:tc>
        <w:tc>
          <w:tcPr>
            <w:tcW w:w="3357" w:type="dxa"/>
            <w:tcBorders>
              <w:top w:val="nil"/>
              <w:left w:val="nil"/>
              <w:bottom w:val="single" w:sz="4" w:space="0" w:color="auto"/>
              <w:right w:val="single" w:sz="4" w:space="0" w:color="auto"/>
            </w:tcBorders>
            <w:shd w:val="clear" w:color="auto" w:fill="auto"/>
            <w:vAlign w:val="center"/>
            <w:hideMark/>
          </w:tcPr>
          <w:p w14:paraId="3C53FCB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开通短信服务标识不合法</w:t>
            </w:r>
          </w:p>
        </w:tc>
        <w:tc>
          <w:tcPr>
            <w:tcW w:w="4023" w:type="dxa"/>
            <w:tcBorders>
              <w:top w:val="nil"/>
              <w:left w:val="nil"/>
              <w:bottom w:val="single" w:sz="4" w:space="0" w:color="auto"/>
              <w:right w:val="single" w:sz="4" w:space="0" w:color="auto"/>
            </w:tcBorders>
            <w:shd w:val="clear" w:color="auto" w:fill="auto"/>
            <w:vAlign w:val="center"/>
            <w:hideMark/>
          </w:tcPr>
          <w:p w14:paraId="7D124F91"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w:t>
            </w:r>
            <w:r>
              <w:rPr>
                <w:rFonts w:ascii="宋体" w:eastAsia="宋体" w:hAnsi="宋体" w:cs="宋体" w:hint="eastAsia"/>
                <w:color w:val="000000"/>
                <w:kern w:val="0"/>
                <w:sz w:val="18"/>
                <w:szCs w:val="18"/>
              </w:rPr>
              <w:t>填报</w:t>
            </w:r>
            <w:r w:rsidRPr="0012656F">
              <w:rPr>
                <w:rFonts w:ascii="宋体" w:eastAsia="宋体" w:hAnsi="宋体" w:cs="宋体" w:hint="eastAsia"/>
                <w:color w:val="000000"/>
                <w:kern w:val="0"/>
                <w:sz w:val="18"/>
                <w:szCs w:val="18"/>
              </w:rPr>
              <w:t>规则</w:t>
            </w:r>
          </w:p>
        </w:tc>
      </w:tr>
      <w:tr w:rsidR="00B64DCB" w:rsidRPr="0012656F" w14:paraId="4237236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6186E2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1040</w:t>
            </w:r>
          </w:p>
        </w:tc>
        <w:tc>
          <w:tcPr>
            <w:tcW w:w="3357" w:type="dxa"/>
            <w:tcBorders>
              <w:top w:val="nil"/>
              <w:left w:val="nil"/>
              <w:bottom w:val="single" w:sz="4" w:space="0" w:color="auto"/>
              <w:right w:val="single" w:sz="4" w:space="0" w:color="auto"/>
            </w:tcBorders>
            <w:shd w:val="clear" w:color="auto" w:fill="auto"/>
            <w:vAlign w:val="center"/>
            <w:hideMark/>
          </w:tcPr>
          <w:p w14:paraId="3245953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开通网络服务标识不合法</w:t>
            </w:r>
          </w:p>
        </w:tc>
        <w:tc>
          <w:tcPr>
            <w:tcW w:w="4023" w:type="dxa"/>
            <w:tcBorders>
              <w:top w:val="nil"/>
              <w:left w:val="nil"/>
              <w:bottom w:val="single" w:sz="4" w:space="0" w:color="auto"/>
              <w:right w:val="single" w:sz="4" w:space="0" w:color="auto"/>
            </w:tcBorders>
            <w:shd w:val="clear" w:color="auto" w:fill="auto"/>
            <w:vAlign w:val="center"/>
            <w:hideMark/>
          </w:tcPr>
          <w:p w14:paraId="327B60A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54089A0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8553C1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1041</w:t>
            </w:r>
          </w:p>
        </w:tc>
        <w:tc>
          <w:tcPr>
            <w:tcW w:w="3357" w:type="dxa"/>
            <w:tcBorders>
              <w:top w:val="nil"/>
              <w:left w:val="nil"/>
              <w:bottom w:val="single" w:sz="4" w:space="0" w:color="auto"/>
              <w:right w:val="single" w:sz="4" w:space="0" w:color="auto"/>
            </w:tcBorders>
            <w:shd w:val="clear" w:color="auto" w:fill="auto"/>
            <w:vAlign w:val="center"/>
            <w:hideMark/>
          </w:tcPr>
          <w:p w14:paraId="58EF483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网络服务初始密码不合法</w:t>
            </w:r>
          </w:p>
        </w:tc>
        <w:tc>
          <w:tcPr>
            <w:tcW w:w="4023" w:type="dxa"/>
            <w:tcBorders>
              <w:top w:val="nil"/>
              <w:left w:val="nil"/>
              <w:bottom w:val="single" w:sz="4" w:space="0" w:color="auto"/>
              <w:right w:val="single" w:sz="4" w:space="0" w:color="auto"/>
            </w:tcBorders>
            <w:shd w:val="clear" w:color="auto" w:fill="auto"/>
            <w:vAlign w:val="center"/>
            <w:hideMark/>
          </w:tcPr>
          <w:p w14:paraId="6EB294E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3E5CC88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90A96B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1042</w:t>
            </w:r>
          </w:p>
        </w:tc>
        <w:tc>
          <w:tcPr>
            <w:tcW w:w="3357" w:type="dxa"/>
            <w:tcBorders>
              <w:top w:val="nil"/>
              <w:left w:val="nil"/>
              <w:bottom w:val="single" w:sz="4" w:space="0" w:color="auto"/>
              <w:right w:val="single" w:sz="4" w:space="0" w:color="auto"/>
            </w:tcBorders>
            <w:shd w:val="clear" w:color="auto" w:fill="auto"/>
            <w:vAlign w:val="center"/>
            <w:hideMark/>
          </w:tcPr>
          <w:p w14:paraId="564430C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证券账户类别不合法</w:t>
            </w:r>
          </w:p>
        </w:tc>
        <w:tc>
          <w:tcPr>
            <w:tcW w:w="4023" w:type="dxa"/>
            <w:tcBorders>
              <w:top w:val="nil"/>
              <w:left w:val="nil"/>
              <w:bottom w:val="single" w:sz="4" w:space="0" w:color="auto"/>
              <w:right w:val="single" w:sz="4" w:space="0" w:color="auto"/>
            </w:tcBorders>
            <w:shd w:val="clear" w:color="auto" w:fill="auto"/>
            <w:vAlign w:val="center"/>
            <w:hideMark/>
          </w:tcPr>
          <w:p w14:paraId="11106E1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240CE42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88641F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1043</w:t>
            </w:r>
          </w:p>
        </w:tc>
        <w:tc>
          <w:tcPr>
            <w:tcW w:w="3357" w:type="dxa"/>
            <w:tcBorders>
              <w:top w:val="nil"/>
              <w:left w:val="nil"/>
              <w:bottom w:val="single" w:sz="4" w:space="0" w:color="auto"/>
              <w:right w:val="single" w:sz="4" w:space="0" w:color="auto"/>
            </w:tcBorders>
            <w:shd w:val="clear" w:color="auto" w:fill="auto"/>
            <w:vAlign w:val="center"/>
            <w:hideMark/>
          </w:tcPr>
          <w:p w14:paraId="219D161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证券账户开户方式不合法</w:t>
            </w:r>
          </w:p>
        </w:tc>
        <w:tc>
          <w:tcPr>
            <w:tcW w:w="4023" w:type="dxa"/>
            <w:tcBorders>
              <w:top w:val="nil"/>
              <w:left w:val="nil"/>
              <w:bottom w:val="single" w:sz="4" w:space="0" w:color="auto"/>
              <w:right w:val="single" w:sz="4" w:space="0" w:color="auto"/>
            </w:tcBorders>
            <w:shd w:val="clear" w:color="auto" w:fill="auto"/>
            <w:vAlign w:val="center"/>
            <w:hideMark/>
          </w:tcPr>
          <w:p w14:paraId="2265522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31F2116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D98908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1044</w:t>
            </w:r>
          </w:p>
        </w:tc>
        <w:tc>
          <w:tcPr>
            <w:tcW w:w="3357" w:type="dxa"/>
            <w:tcBorders>
              <w:top w:val="nil"/>
              <w:left w:val="nil"/>
              <w:bottom w:val="single" w:sz="4" w:space="0" w:color="auto"/>
              <w:right w:val="single" w:sz="4" w:space="0" w:color="auto"/>
            </w:tcBorders>
            <w:shd w:val="clear" w:color="auto" w:fill="auto"/>
            <w:vAlign w:val="center"/>
            <w:hideMark/>
          </w:tcPr>
          <w:p w14:paraId="00EDF41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一码通号码不合法</w:t>
            </w:r>
          </w:p>
        </w:tc>
        <w:tc>
          <w:tcPr>
            <w:tcW w:w="4023" w:type="dxa"/>
            <w:tcBorders>
              <w:top w:val="nil"/>
              <w:left w:val="nil"/>
              <w:bottom w:val="single" w:sz="4" w:space="0" w:color="auto"/>
              <w:right w:val="single" w:sz="4" w:space="0" w:color="auto"/>
            </w:tcBorders>
            <w:shd w:val="clear" w:color="auto" w:fill="auto"/>
            <w:vAlign w:val="center"/>
            <w:hideMark/>
          </w:tcPr>
          <w:p w14:paraId="43B92CA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长度不正确、或包含非法字符</w:t>
            </w:r>
          </w:p>
        </w:tc>
      </w:tr>
      <w:tr w:rsidR="00B64DCB" w:rsidRPr="0012656F" w14:paraId="66E5D88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E9182F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1045</w:t>
            </w:r>
          </w:p>
        </w:tc>
        <w:tc>
          <w:tcPr>
            <w:tcW w:w="3357" w:type="dxa"/>
            <w:tcBorders>
              <w:top w:val="nil"/>
              <w:left w:val="nil"/>
              <w:bottom w:val="single" w:sz="4" w:space="0" w:color="auto"/>
              <w:right w:val="single" w:sz="4" w:space="0" w:color="auto"/>
            </w:tcBorders>
            <w:shd w:val="clear" w:color="auto" w:fill="auto"/>
            <w:vAlign w:val="center"/>
            <w:hideMark/>
          </w:tcPr>
          <w:p w14:paraId="1F5A179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证券账户号码不合法</w:t>
            </w:r>
          </w:p>
        </w:tc>
        <w:tc>
          <w:tcPr>
            <w:tcW w:w="4023" w:type="dxa"/>
            <w:tcBorders>
              <w:top w:val="nil"/>
              <w:left w:val="nil"/>
              <w:bottom w:val="single" w:sz="4" w:space="0" w:color="auto"/>
              <w:right w:val="single" w:sz="4" w:space="0" w:color="auto"/>
            </w:tcBorders>
            <w:shd w:val="clear" w:color="auto" w:fill="auto"/>
            <w:vAlign w:val="center"/>
            <w:hideMark/>
          </w:tcPr>
          <w:p w14:paraId="5E470DB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长度不正确、或包含非法字符</w:t>
            </w:r>
          </w:p>
        </w:tc>
      </w:tr>
      <w:tr w:rsidR="00B64DCB" w:rsidRPr="0012656F" w14:paraId="059FF58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AAFC17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1047</w:t>
            </w:r>
          </w:p>
        </w:tc>
        <w:tc>
          <w:tcPr>
            <w:tcW w:w="3357" w:type="dxa"/>
            <w:tcBorders>
              <w:top w:val="nil"/>
              <w:left w:val="nil"/>
              <w:bottom w:val="single" w:sz="4" w:space="0" w:color="auto"/>
              <w:right w:val="single" w:sz="4" w:space="0" w:color="auto"/>
            </w:tcBorders>
            <w:shd w:val="clear" w:color="auto" w:fill="auto"/>
            <w:vAlign w:val="center"/>
            <w:hideMark/>
          </w:tcPr>
          <w:p w14:paraId="639D4AE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交易单元不合法</w:t>
            </w:r>
          </w:p>
        </w:tc>
        <w:tc>
          <w:tcPr>
            <w:tcW w:w="4023" w:type="dxa"/>
            <w:tcBorders>
              <w:top w:val="nil"/>
              <w:left w:val="nil"/>
              <w:bottom w:val="single" w:sz="4" w:space="0" w:color="auto"/>
              <w:right w:val="single" w:sz="4" w:space="0" w:color="auto"/>
            </w:tcBorders>
            <w:shd w:val="clear" w:color="auto" w:fill="auto"/>
            <w:vAlign w:val="center"/>
            <w:hideMark/>
          </w:tcPr>
          <w:p w14:paraId="244EFF2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19A68BB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49A2A6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1048</w:t>
            </w:r>
          </w:p>
        </w:tc>
        <w:tc>
          <w:tcPr>
            <w:tcW w:w="3357" w:type="dxa"/>
            <w:tcBorders>
              <w:top w:val="nil"/>
              <w:left w:val="nil"/>
              <w:bottom w:val="single" w:sz="4" w:space="0" w:color="auto"/>
              <w:right w:val="single" w:sz="4" w:space="0" w:color="auto"/>
            </w:tcBorders>
            <w:shd w:val="clear" w:color="auto" w:fill="auto"/>
            <w:vAlign w:val="center"/>
            <w:hideMark/>
          </w:tcPr>
          <w:p w14:paraId="0958C74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营业部编码不合法</w:t>
            </w:r>
          </w:p>
        </w:tc>
        <w:tc>
          <w:tcPr>
            <w:tcW w:w="4023" w:type="dxa"/>
            <w:tcBorders>
              <w:top w:val="nil"/>
              <w:left w:val="nil"/>
              <w:bottom w:val="single" w:sz="4" w:space="0" w:color="auto"/>
              <w:right w:val="single" w:sz="4" w:space="0" w:color="auto"/>
            </w:tcBorders>
            <w:shd w:val="clear" w:color="auto" w:fill="auto"/>
            <w:vAlign w:val="center"/>
            <w:hideMark/>
          </w:tcPr>
          <w:p w14:paraId="2DE086F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0BF5ADA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54AF17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1049</w:t>
            </w:r>
          </w:p>
        </w:tc>
        <w:tc>
          <w:tcPr>
            <w:tcW w:w="3357" w:type="dxa"/>
            <w:tcBorders>
              <w:top w:val="nil"/>
              <w:left w:val="nil"/>
              <w:bottom w:val="single" w:sz="4" w:space="0" w:color="auto"/>
              <w:right w:val="single" w:sz="4" w:space="0" w:color="auto"/>
            </w:tcBorders>
            <w:shd w:val="clear" w:color="auto" w:fill="auto"/>
            <w:vAlign w:val="center"/>
            <w:hideMark/>
          </w:tcPr>
          <w:p w14:paraId="471DC04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业务类别不合法</w:t>
            </w:r>
          </w:p>
        </w:tc>
        <w:tc>
          <w:tcPr>
            <w:tcW w:w="4023" w:type="dxa"/>
            <w:tcBorders>
              <w:top w:val="nil"/>
              <w:left w:val="nil"/>
              <w:bottom w:val="single" w:sz="4" w:space="0" w:color="auto"/>
              <w:right w:val="single" w:sz="4" w:space="0" w:color="auto"/>
            </w:tcBorders>
            <w:shd w:val="clear" w:color="auto" w:fill="auto"/>
            <w:vAlign w:val="center"/>
            <w:hideMark/>
          </w:tcPr>
          <w:p w14:paraId="5B66A5D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7A0A66B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B12E8F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1050</w:t>
            </w:r>
          </w:p>
        </w:tc>
        <w:tc>
          <w:tcPr>
            <w:tcW w:w="3357" w:type="dxa"/>
            <w:tcBorders>
              <w:top w:val="nil"/>
              <w:left w:val="nil"/>
              <w:bottom w:val="single" w:sz="4" w:space="0" w:color="auto"/>
              <w:right w:val="single" w:sz="4" w:space="0" w:color="auto"/>
            </w:tcBorders>
            <w:shd w:val="clear" w:color="auto" w:fill="auto"/>
            <w:vAlign w:val="center"/>
            <w:hideMark/>
          </w:tcPr>
          <w:p w14:paraId="4F80C9D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合伙人名称不合法</w:t>
            </w:r>
          </w:p>
        </w:tc>
        <w:tc>
          <w:tcPr>
            <w:tcW w:w="4023" w:type="dxa"/>
            <w:tcBorders>
              <w:top w:val="nil"/>
              <w:left w:val="nil"/>
              <w:bottom w:val="single" w:sz="4" w:space="0" w:color="auto"/>
              <w:right w:val="single" w:sz="4" w:space="0" w:color="auto"/>
            </w:tcBorders>
            <w:shd w:val="clear" w:color="auto" w:fill="auto"/>
            <w:vAlign w:val="center"/>
            <w:hideMark/>
          </w:tcPr>
          <w:p w14:paraId="1ACB084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031432B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C132DC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1051</w:t>
            </w:r>
          </w:p>
        </w:tc>
        <w:tc>
          <w:tcPr>
            <w:tcW w:w="3357" w:type="dxa"/>
            <w:tcBorders>
              <w:top w:val="nil"/>
              <w:left w:val="nil"/>
              <w:bottom w:val="single" w:sz="4" w:space="0" w:color="auto"/>
              <w:right w:val="single" w:sz="4" w:space="0" w:color="auto"/>
            </w:tcBorders>
            <w:shd w:val="clear" w:color="auto" w:fill="auto"/>
            <w:vAlign w:val="center"/>
            <w:hideMark/>
          </w:tcPr>
          <w:p w14:paraId="06D1220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合伙人证件类别不合法</w:t>
            </w:r>
          </w:p>
        </w:tc>
        <w:tc>
          <w:tcPr>
            <w:tcW w:w="4023" w:type="dxa"/>
            <w:tcBorders>
              <w:top w:val="nil"/>
              <w:left w:val="nil"/>
              <w:bottom w:val="single" w:sz="4" w:space="0" w:color="auto"/>
              <w:right w:val="single" w:sz="4" w:space="0" w:color="auto"/>
            </w:tcBorders>
            <w:shd w:val="clear" w:color="auto" w:fill="auto"/>
            <w:vAlign w:val="center"/>
            <w:hideMark/>
          </w:tcPr>
          <w:p w14:paraId="20128F6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5AFFAF0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8EB721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1052</w:t>
            </w:r>
          </w:p>
        </w:tc>
        <w:tc>
          <w:tcPr>
            <w:tcW w:w="3357" w:type="dxa"/>
            <w:tcBorders>
              <w:top w:val="nil"/>
              <w:left w:val="nil"/>
              <w:bottom w:val="single" w:sz="4" w:space="0" w:color="auto"/>
              <w:right w:val="single" w:sz="4" w:space="0" w:color="auto"/>
            </w:tcBorders>
            <w:shd w:val="clear" w:color="auto" w:fill="auto"/>
            <w:vAlign w:val="center"/>
            <w:hideMark/>
          </w:tcPr>
          <w:p w14:paraId="3B840E9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合伙人证件代码不合法</w:t>
            </w:r>
          </w:p>
        </w:tc>
        <w:tc>
          <w:tcPr>
            <w:tcW w:w="4023" w:type="dxa"/>
            <w:tcBorders>
              <w:top w:val="nil"/>
              <w:left w:val="nil"/>
              <w:bottom w:val="single" w:sz="4" w:space="0" w:color="auto"/>
              <w:right w:val="single" w:sz="4" w:space="0" w:color="auto"/>
            </w:tcBorders>
            <w:shd w:val="clear" w:color="auto" w:fill="auto"/>
            <w:vAlign w:val="center"/>
            <w:hideMark/>
          </w:tcPr>
          <w:p w14:paraId="5430462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包含非法字符、或不符合证件编码格式规范</w:t>
            </w:r>
          </w:p>
        </w:tc>
      </w:tr>
      <w:tr w:rsidR="00B64DCB" w:rsidRPr="0012656F" w14:paraId="1E1A95E3"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DEA016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1053</w:t>
            </w:r>
          </w:p>
        </w:tc>
        <w:tc>
          <w:tcPr>
            <w:tcW w:w="3357" w:type="dxa"/>
            <w:tcBorders>
              <w:top w:val="nil"/>
              <w:left w:val="nil"/>
              <w:bottom w:val="single" w:sz="4" w:space="0" w:color="auto"/>
              <w:right w:val="single" w:sz="4" w:space="0" w:color="auto"/>
            </w:tcBorders>
            <w:shd w:val="clear" w:color="auto" w:fill="auto"/>
            <w:vAlign w:val="center"/>
            <w:hideMark/>
          </w:tcPr>
          <w:p w14:paraId="3545655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合伙人证件有效截止日期不合法</w:t>
            </w:r>
          </w:p>
        </w:tc>
        <w:tc>
          <w:tcPr>
            <w:tcW w:w="4023" w:type="dxa"/>
            <w:tcBorders>
              <w:top w:val="nil"/>
              <w:left w:val="nil"/>
              <w:bottom w:val="single" w:sz="4" w:space="0" w:color="auto"/>
              <w:right w:val="single" w:sz="4" w:space="0" w:color="auto"/>
            </w:tcBorders>
            <w:shd w:val="clear" w:color="auto" w:fill="auto"/>
            <w:vAlign w:val="center"/>
            <w:hideMark/>
          </w:tcPr>
          <w:p w14:paraId="424CF9D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不符合日期格式</w:t>
            </w:r>
          </w:p>
        </w:tc>
      </w:tr>
      <w:tr w:rsidR="00B64DCB" w:rsidRPr="0012656F" w14:paraId="1F9BCE6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CF4EFF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1054</w:t>
            </w:r>
          </w:p>
        </w:tc>
        <w:tc>
          <w:tcPr>
            <w:tcW w:w="3357" w:type="dxa"/>
            <w:tcBorders>
              <w:top w:val="nil"/>
              <w:left w:val="nil"/>
              <w:bottom w:val="single" w:sz="4" w:space="0" w:color="auto"/>
              <w:right w:val="single" w:sz="4" w:space="0" w:color="auto"/>
            </w:tcBorders>
            <w:shd w:val="clear" w:color="auto" w:fill="auto"/>
            <w:vAlign w:val="center"/>
            <w:hideMark/>
          </w:tcPr>
          <w:p w14:paraId="5BA5DF8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合伙人承担责任方式不合法</w:t>
            </w:r>
          </w:p>
        </w:tc>
        <w:tc>
          <w:tcPr>
            <w:tcW w:w="4023" w:type="dxa"/>
            <w:tcBorders>
              <w:top w:val="nil"/>
              <w:left w:val="nil"/>
              <w:bottom w:val="single" w:sz="4" w:space="0" w:color="auto"/>
              <w:right w:val="single" w:sz="4" w:space="0" w:color="auto"/>
            </w:tcBorders>
            <w:shd w:val="clear" w:color="auto" w:fill="auto"/>
            <w:vAlign w:val="center"/>
            <w:hideMark/>
          </w:tcPr>
          <w:p w14:paraId="057CCB9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06AAFA7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74B12A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1055</w:t>
            </w:r>
          </w:p>
        </w:tc>
        <w:tc>
          <w:tcPr>
            <w:tcW w:w="3357" w:type="dxa"/>
            <w:tcBorders>
              <w:top w:val="nil"/>
              <w:left w:val="nil"/>
              <w:bottom w:val="single" w:sz="4" w:space="0" w:color="auto"/>
              <w:right w:val="single" w:sz="4" w:space="0" w:color="auto"/>
            </w:tcBorders>
            <w:shd w:val="clear" w:color="auto" w:fill="auto"/>
            <w:vAlign w:val="center"/>
            <w:hideMark/>
          </w:tcPr>
          <w:p w14:paraId="5616549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适当性类别不合法</w:t>
            </w:r>
          </w:p>
        </w:tc>
        <w:tc>
          <w:tcPr>
            <w:tcW w:w="4023" w:type="dxa"/>
            <w:tcBorders>
              <w:top w:val="nil"/>
              <w:left w:val="nil"/>
              <w:bottom w:val="single" w:sz="4" w:space="0" w:color="auto"/>
              <w:right w:val="single" w:sz="4" w:space="0" w:color="auto"/>
            </w:tcBorders>
            <w:shd w:val="clear" w:color="auto" w:fill="auto"/>
            <w:vAlign w:val="center"/>
            <w:hideMark/>
          </w:tcPr>
          <w:p w14:paraId="31B84E9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4C8C120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857E01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1056</w:t>
            </w:r>
          </w:p>
        </w:tc>
        <w:tc>
          <w:tcPr>
            <w:tcW w:w="3357" w:type="dxa"/>
            <w:tcBorders>
              <w:top w:val="nil"/>
              <w:left w:val="nil"/>
              <w:bottom w:val="single" w:sz="4" w:space="0" w:color="auto"/>
              <w:right w:val="single" w:sz="4" w:space="0" w:color="auto"/>
            </w:tcBorders>
            <w:shd w:val="clear" w:color="auto" w:fill="auto"/>
            <w:vAlign w:val="center"/>
            <w:hideMark/>
          </w:tcPr>
          <w:p w14:paraId="0E3C3D3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签约类别不合法</w:t>
            </w:r>
          </w:p>
        </w:tc>
        <w:tc>
          <w:tcPr>
            <w:tcW w:w="4023" w:type="dxa"/>
            <w:tcBorders>
              <w:top w:val="nil"/>
              <w:left w:val="nil"/>
              <w:bottom w:val="single" w:sz="4" w:space="0" w:color="auto"/>
              <w:right w:val="single" w:sz="4" w:space="0" w:color="auto"/>
            </w:tcBorders>
            <w:shd w:val="clear" w:color="auto" w:fill="auto"/>
            <w:vAlign w:val="center"/>
            <w:hideMark/>
          </w:tcPr>
          <w:p w14:paraId="3805AB5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1E96D46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49DAC4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1057</w:t>
            </w:r>
          </w:p>
        </w:tc>
        <w:tc>
          <w:tcPr>
            <w:tcW w:w="3357" w:type="dxa"/>
            <w:tcBorders>
              <w:top w:val="nil"/>
              <w:left w:val="nil"/>
              <w:bottom w:val="single" w:sz="4" w:space="0" w:color="auto"/>
              <w:right w:val="single" w:sz="4" w:space="0" w:color="auto"/>
            </w:tcBorders>
            <w:shd w:val="clear" w:color="auto" w:fill="auto"/>
            <w:vAlign w:val="center"/>
            <w:hideMark/>
          </w:tcPr>
          <w:p w14:paraId="1FE7100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签约日期不合法</w:t>
            </w:r>
          </w:p>
        </w:tc>
        <w:tc>
          <w:tcPr>
            <w:tcW w:w="4023" w:type="dxa"/>
            <w:tcBorders>
              <w:top w:val="nil"/>
              <w:left w:val="nil"/>
              <w:bottom w:val="single" w:sz="4" w:space="0" w:color="auto"/>
              <w:right w:val="single" w:sz="4" w:space="0" w:color="auto"/>
            </w:tcBorders>
            <w:shd w:val="clear" w:color="auto" w:fill="auto"/>
            <w:vAlign w:val="center"/>
            <w:hideMark/>
          </w:tcPr>
          <w:p w14:paraId="7E5F06D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不符合日期格式</w:t>
            </w:r>
          </w:p>
        </w:tc>
      </w:tr>
      <w:tr w:rsidR="00B64DCB" w:rsidRPr="0012656F" w14:paraId="7E9B773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B5E586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1058</w:t>
            </w:r>
          </w:p>
        </w:tc>
        <w:tc>
          <w:tcPr>
            <w:tcW w:w="3357" w:type="dxa"/>
            <w:tcBorders>
              <w:top w:val="nil"/>
              <w:left w:val="nil"/>
              <w:bottom w:val="single" w:sz="4" w:space="0" w:color="auto"/>
              <w:right w:val="single" w:sz="4" w:space="0" w:color="auto"/>
            </w:tcBorders>
            <w:shd w:val="clear" w:color="auto" w:fill="auto"/>
            <w:vAlign w:val="center"/>
            <w:hideMark/>
          </w:tcPr>
          <w:p w14:paraId="0D71D54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签约营业部编码不合法</w:t>
            </w:r>
          </w:p>
        </w:tc>
        <w:tc>
          <w:tcPr>
            <w:tcW w:w="4023" w:type="dxa"/>
            <w:tcBorders>
              <w:top w:val="nil"/>
              <w:left w:val="nil"/>
              <w:bottom w:val="single" w:sz="4" w:space="0" w:color="auto"/>
              <w:right w:val="single" w:sz="4" w:space="0" w:color="auto"/>
            </w:tcBorders>
            <w:shd w:val="clear" w:color="auto" w:fill="auto"/>
            <w:vAlign w:val="center"/>
            <w:hideMark/>
          </w:tcPr>
          <w:p w14:paraId="63102D0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6EC3D30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D3A9DB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1059</w:t>
            </w:r>
          </w:p>
        </w:tc>
        <w:tc>
          <w:tcPr>
            <w:tcW w:w="3357" w:type="dxa"/>
            <w:tcBorders>
              <w:top w:val="nil"/>
              <w:left w:val="nil"/>
              <w:bottom w:val="single" w:sz="4" w:space="0" w:color="auto"/>
              <w:right w:val="single" w:sz="4" w:space="0" w:color="auto"/>
            </w:tcBorders>
            <w:shd w:val="clear" w:color="auto" w:fill="auto"/>
            <w:vAlign w:val="center"/>
            <w:hideMark/>
          </w:tcPr>
          <w:p w14:paraId="3CC0D8E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业务申请类别不合法</w:t>
            </w:r>
          </w:p>
        </w:tc>
        <w:tc>
          <w:tcPr>
            <w:tcW w:w="4023" w:type="dxa"/>
            <w:tcBorders>
              <w:top w:val="nil"/>
              <w:left w:val="nil"/>
              <w:bottom w:val="single" w:sz="4" w:space="0" w:color="auto"/>
              <w:right w:val="single" w:sz="4" w:space="0" w:color="auto"/>
            </w:tcBorders>
            <w:shd w:val="clear" w:color="auto" w:fill="auto"/>
            <w:vAlign w:val="center"/>
            <w:hideMark/>
          </w:tcPr>
          <w:p w14:paraId="4D4F1AC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14AE733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982D7D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1060</w:t>
            </w:r>
          </w:p>
        </w:tc>
        <w:tc>
          <w:tcPr>
            <w:tcW w:w="3357" w:type="dxa"/>
            <w:tcBorders>
              <w:top w:val="nil"/>
              <w:left w:val="nil"/>
              <w:bottom w:val="single" w:sz="4" w:space="0" w:color="auto"/>
              <w:right w:val="single" w:sz="4" w:space="0" w:color="auto"/>
            </w:tcBorders>
            <w:shd w:val="clear" w:color="auto" w:fill="auto"/>
            <w:vAlign w:val="center"/>
            <w:hideMark/>
          </w:tcPr>
          <w:p w14:paraId="5B9ED3A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清算编号或结算主席位不合法</w:t>
            </w:r>
          </w:p>
        </w:tc>
        <w:tc>
          <w:tcPr>
            <w:tcW w:w="4023" w:type="dxa"/>
            <w:tcBorders>
              <w:top w:val="nil"/>
              <w:left w:val="nil"/>
              <w:bottom w:val="single" w:sz="4" w:space="0" w:color="auto"/>
              <w:right w:val="single" w:sz="4" w:space="0" w:color="auto"/>
            </w:tcBorders>
            <w:shd w:val="clear" w:color="auto" w:fill="auto"/>
            <w:vAlign w:val="center"/>
            <w:hideMark/>
          </w:tcPr>
          <w:p w14:paraId="7729ABB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0F4AA3F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386BAB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1061</w:t>
            </w:r>
          </w:p>
        </w:tc>
        <w:tc>
          <w:tcPr>
            <w:tcW w:w="3357" w:type="dxa"/>
            <w:tcBorders>
              <w:top w:val="nil"/>
              <w:left w:val="nil"/>
              <w:bottom w:val="single" w:sz="4" w:space="0" w:color="auto"/>
              <w:right w:val="single" w:sz="4" w:space="0" w:color="auto"/>
            </w:tcBorders>
            <w:shd w:val="clear" w:color="auto" w:fill="auto"/>
            <w:vAlign w:val="center"/>
            <w:hideMark/>
          </w:tcPr>
          <w:p w14:paraId="62B56E4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不合格原因类别不合法</w:t>
            </w:r>
          </w:p>
        </w:tc>
        <w:tc>
          <w:tcPr>
            <w:tcW w:w="4023" w:type="dxa"/>
            <w:tcBorders>
              <w:top w:val="nil"/>
              <w:left w:val="nil"/>
              <w:bottom w:val="single" w:sz="4" w:space="0" w:color="auto"/>
              <w:right w:val="single" w:sz="4" w:space="0" w:color="auto"/>
            </w:tcBorders>
            <w:shd w:val="clear" w:color="auto" w:fill="auto"/>
            <w:vAlign w:val="center"/>
            <w:hideMark/>
          </w:tcPr>
          <w:p w14:paraId="65552A7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不符合字典规范</w:t>
            </w:r>
          </w:p>
        </w:tc>
      </w:tr>
      <w:tr w:rsidR="00B64DCB" w:rsidRPr="0012656F" w14:paraId="7A3FADB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D81364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1062</w:t>
            </w:r>
          </w:p>
        </w:tc>
        <w:tc>
          <w:tcPr>
            <w:tcW w:w="3357" w:type="dxa"/>
            <w:tcBorders>
              <w:top w:val="nil"/>
              <w:left w:val="nil"/>
              <w:bottom w:val="single" w:sz="4" w:space="0" w:color="auto"/>
              <w:right w:val="single" w:sz="4" w:space="0" w:color="auto"/>
            </w:tcBorders>
            <w:shd w:val="clear" w:color="auto" w:fill="auto"/>
            <w:vAlign w:val="center"/>
            <w:hideMark/>
          </w:tcPr>
          <w:p w14:paraId="210C7C8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资金结算账号不合法</w:t>
            </w:r>
          </w:p>
        </w:tc>
        <w:tc>
          <w:tcPr>
            <w:tcW w:w="4023" w:type="dxa"/>
            <w:tcBorders>
              <w:top w:val="nil"/>
              <w:left w:val="nil"/>
              <w:bottom w:val="single" w:sz="4" w:space="0" w:color="auto"/>
              <w:right w:val="single" w:sz="4" w:space="0" w:color="auto"/>
            </w:tcBorders>
            <w:shd w:val="clear" w:color="auto" w:fill="auto"/>
            <w:vAlign w:val="center"/>
            <w:hideMark/>
          </w:tcPr>
          <w:p w14:paraId="7711A04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包含非法字符</w:t>
            </w:r>
          </w:p>
        </w:tc>
      </w:tr>
      <w:tr w:rsidR="00B64DCB" w:rsidRPr="0012656F" w14:paraId="4C4FCCF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7F76C17" w14:textId="77777777" w:rsidR="00B64DCB" w:rsidRPr="0012656F" w:rsidRDefault="00B64DCB"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1063</w:t>
            </w:r>
          </w:p>
        </w:tc>
        <w:tc>
          <w:tcPr>
            <w:tcW w:w="3357" w:type="dxa"/>
            <w:tcBorders>
              <w:top w:val="nil"/>
              <w:left w:val="nil"/>
              <w:bottom w:val="single" w:sz="4" w:space="0" w:color="auto"/>
              <w:right w:val="single" w:sz="4" w:space="0" w:color="auto"/>
            </w:tcBorders>
            <w:shd w:val="clear" w:color="auto" w:fill="auto"/>
            <w:vAlign w:val="center"/>
            <w:hideMark/>
          </w:tcPr>
          <w:p w14:paraId="69FA93E2" w14:textId="77777777" w:rsidR="00B64DCB" w:rsidRPr="0012656F" w:rsidRDefault="00B64DCB" w:rsidP="00B64DCB">
            <w:pPr>
              <w:widowControl/>
              <w:jc w:val="left"/>
              <w:rPr>
                <w:rFonts w:ascii="宋体" w:eastAsia="宋体" w:hAnsi="宋体" w:cs="宋体"/>
                <w:color w:val="000000"/>
                <w:kern w:val="0"/>
                <w:sz w:val="18"/>
                <w:szCs w:val="18"/>
              </w:rPr>
            </w:pPr>
            <w:r w:rsidRPr="009D081F">
              <w:rPr>
                <w:rFonts w:ascii="宋体" w:eastAsia="宋体" w:hAnsi="宋体" w:cs="宋体" w:hint="eastAsia"/>
                <w:color w:val="000000"/>
                <w:kern w:val="0"/>
                <w:sz w:val="18"/>
                <w:szCs w:val="18"/>
              </w:rPr>
              <w:t>解除限制类别不合法</w:t>
            </w:r>
          </w:p>
        </w:tc>
        <w:tc>
          <w:tcPr>
            <w:tcW w:w="4023" w:type="dxa"/>
            <w:tcBorders>
              <w:top w:val="nil"/>
              <w:left w:val="nil"/>
              <w:bottom w:val="single" w:sz="4" w:space="0" w:color="auto"/>
              <w:right w:val="single" w:sz="4" w:space="0" w:color="auto"/>
            </w:tcBorders>
            <w:shd w:val="clear" w:color="auto" w:fill="auto"/>
            <w:vAlign w:val="center"/>
            <w:hideMark/>
          </w:tcPr>
          <w:p w14:paraId="4D0823BC" w14:textId="77777777" w:rsidR="00B64DCB" w:rsidRPr="0012656F" w:rsidRDefault="00B64DCB" w:rsidP="00B64DCB">
            <w:pPr>
              <w:widowControl/>
              <w:jc w:val="left"/>
              <w:rPr>
                <w:rFonts w:ascii="宋体" w:eastAsia="宋体" w:hAnsi="宋体" w:cs="宋体"/>
                <w:color w:val="000000"/>
                <w:kern w:val="0"/>
                <w:sz w:val="18"/>
                <w:szCs w:val="18"/>
              </w:rPr>
            </w:pPr>
            <w:r w:rsidRPr="009D081F">
              <w:rPr>
                <w:rFonts w:ascii="宋体" w:eastAsia="宋体" w:hAnsi="宋体" w:cs="宋体" w:hint="eastAsia"/>
                <w:color w:val="000000"/>
                <w:kern w:val="0"/>
                <w:sz w:val="18"/>
                <w:szCs w:val="18"/>
              </w:rPr>
              <w:t>不符合字典规范</w:t>
            </w:r>
          </w:p>
        </w:tc>
      </w:tr>
      <w:tr w:rsidR="00365E65" w:rsidRPr="009D081F" w14:paraId="76F8502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C763E1A"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1064</w:t>
            </w:r>
          </w:p>
        </w:tc>
        <w:tc>
          <w:tcPr>
            <w:tcW w:w="3357" w:type="dxa"/>
            <w:tcBorders>
              <w:top w:val="nil"/>
              <w:left w:val="nil"/>
              <w:bottom w:val="single" w:sz="4" w:space="0" w:color="auto"/>
              <w:right w:val="single" w:sz="4" w:space="0" w:color="auto"/>
            </w:tcBorders>
            <w:shd w:val="clear" w:color="auto" w:fill="auto"/>
            <w:vAlign w:val="center"/>
            <w:hideMark/>
          </w:tcPr>
          <w:p w14:paraId="4F392B49" w14:textId="77777777" w:rsidR="00365E65" w:rsidRPr="009D081F" w:rsidRDefault="00365E65" w:rsidP="00365E65">
            <w:pPr>
              <w:widowControl/>
              <w:jc w:val="left"/>
              <w:rPr>
                <w:rFonts w:ascii="宋体" w:eastAsia="宋体" w:hAnsi="宋体" w:cs="宋体"/>
                <w:color w:val="000000"/>
                <w:kern w:val="0"/>
                <w:sz w:val="18"/>
                <w:szCs w:val="18"/>
              </w:rPr>
            </w:pPr>
            <w:r w:rsidRPr="004C38DA">
              <w:rPr>
                <w:rFonts w:ascii="宋体" w:eastAsia="宋体" w:hAnsi="宋体" w:cs="宋体" w:hint="eastAsia"/>
                <w:color w:val="000000"/>
                <w:kern w:val="0"/>
                <w:sz w:val="18"/>
                <w:szCs w:val="18"/>
              </w:rPr>
              <w:t>产品类别</w:t>
            </w:r>
            <w:r w:rsidRPr="009D081F">
              <w:rPr>
                <w:rFonts w:ascii="宋体" w:eastAsia="宋体" w:hAnsi="宋体" w:cs="宋体" w:hint="eastAsia"/>
                <w:color w:val="000000"/>
                <w:kern w:val="0"/>
                <w:sz w:val="18"/>
                <w:szCs w:val="18"/>
              </w:rPr>
              <w:t>不合法</w:t>
            </w:r>
          </w:p>
        </w:tc>
        <w:tc>
          <w:tcPr>
            <w:tcW w:w="4023" w:type="dxa"/>
            <w:tcBorders>
              <w:top w:val="nil"/>
              <w:left w:val="nil"/>
              <w:bottom w:val="single" w:sz="4" w:space="0" w:color="auto"/>
              <w:right w:val="single" w:sz="4" w:space="0" w:color="auto"/>
            </w:tcBorders>
            <w:shd w:val="clear" w:color="auto" w:fill="auto"/>
            <w:vAlign w:val="center"/>
            <w:hideMark/>
          </w:tcPr>
          <w:p w14:paraId="5F3E6011" w14:textId="77777777" w:rsidR="00365E65" w:rsidRPr="009D081F" w:rsidRDefault="00365E65" w:rsidP="00365E65">
            <w:pPr>
              <w:widowControl/>
              <w:jc w:val="left"/>
              <w:rPr>
                <w:rFonts w:ascii="宋体" w:eastAsia="宋体" w:hAnsi="宋体" w:cs="宋体"/>
                <w:color w:val="000000"/>
                <w:kern w:val="0"/>
                <w:sz w:val="18"/>
                <w:szCs w:val="18"/>
              </w:rPr>
            </w:pPr>
            <w:r w:rsidRPr="009D081F">
              <w:rPr>
                <w:rFonts w:ascii="宋体" w:eastAsia="宋体" w:hAnsi="宋体" w:cs="宋体" w:hint="eastAsia"/>
                <w:color w:val="000000"/>
                <w:kern w:val="0"/>
                <w:sz w:val="18"/>
                <w:szCs w:val="18"/>
              </w:rPr>
              <w:t>不符合字典规范</w:t>
            </w:r>
          </w:p>
        </w:tc>
      </w:tr>
      <w:tr w:rsidR="00365E65" w:rsidRPr="009D081F" w14:paraId="34C910A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F26E7AB"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1065</w:t>
            </w:r>
          </w:p>
        </w:tc>
        <w:tc>
          <w:tcPr>
            <w:tcW w:w="3357" w:type="dxa"/>
            <w:tcBorders>
              <w:top w:val="nil"/>
              <w:left w:val="nil"/>
              <w:bottom w:val="single" w:sz="4" w:space="0" w:color="auto"/>
              <w:right w:val="single" w:sz="4" w:space="0" w:color="auto"/>
            </w:tcBorders>
            <w:shd w:val="clear" w:color="auto" w:fill="auto"/>
            <w:vAlign w:val="center"/>
            <w:hideMark/>
          </w:tcPr>
          <w:p w14:paraId="02925155" w14:textId="77777777" w:rsidR="00365E65" w:rsidRPr="009D081F" w:rsidRDefault="00365E65" w:rsidP="00365E65">
            <w:pPr>
              <w:widowControl/>
              <w:jc w:val="left"/>
              <w:rPr>
                <w:rFonts w:ascii="宋体" w:eastAsia="宋体" w:hAnsi="宋体" w:cs="宋体"/>
                <w:color w:val="000000"/>
                <w:kern w:val="0"/>
                <w:sz w:val="18"/>
                <w:szCs w:val="18"/>
              </w:rPr>
            </w:pPr>
            <w:r w:rsidRPr="004C38DA">
              <w:rPr>
                <w:rFonts w:ascii="宋体" w:eastAsia="宋体" w:hAnsi="宋体" w:cs="宋体" w:hint="eastAsia"/>
                <w:color w:val="000000"/>
                <w:kern w:val="0"/>
                <w:sz w:val="18"/>
                <w:szCs w:val="18"/>
              </w:rPr>
              <w:t>产品资产管理人证件类别</w:t>
            </w:r>
            <w:r w:rsidRPr="009D081F">
              <w:rPr>
                <w:rFonts w:ascii="宋体" w:eastAsia="宋体" w:hAnsi="宋体" w:cs="宋体" w:hint="eastAsia"/>
                <w:color w:val="000000"/>
                <w:kern w:val="0"/>
                <w:sz w:val="18"/>
                <w:szCs w:val="18"/>
              </w:rPr>
              <w:t>不合法</w:t>
            </w:r>
          </w:p>
        </w:tc>
        <w:tc>
          <w:tcPr>
            <w:tcW w:w="4023" w:type="dxa"/>
            <w:tcBorders>
              <w:top w:val="nil"/>
              <w:left w:val="nil"/>
              <w:bottom w:val="single" w:sz="4" w:space="0" w:color="auto"/>
              <w:right w:val="single" w:sz="4" w:space="0" w:color="auto"/>
            </w:tcBorders>
            <w:shd w:val="clear" w:color="auto" w:fill="auto"/>
            <w:vAlign w:val="center"/>
            <w:hideMark/>
          </w:tcPr>
          <w:p w14:paraId="4246E4EC" w14:textId="77777777" w:rsidR="00365E65" w:rsidRPr="009D081F" w:rsidRDefault="00365E65" w:rsidP="00365E65">
            <w:pPr>
              <w:widowControl/>
              <w:jc w:val="left"/>
              <w:rPr>
                <w:rFonts w:ascii="宋体" w:eastAsia="宋体" w:hAnsi="宋体" w:cs="宋体"/>
                <w:color w:val="000000"/>
                <w:kern w:val="0"/>
                <w:sz w:val="18"/>
                <w:szCs w:val="18"/>
              </w:rPr>
            </w:pPr>
            <w:r w:rsidRPr="009D081F">
              <w:rPr>
                <w:rFonts w:ascii="宋体" w:eastAsia="宋体" w:hAnsi="宋体" w:cs="宋体" w:hint="eastAsia"/>
                <w:color w:val="000000"/>
                <w:kern w:val="0"/>
                <w:sz w:val="18"/>
                <w:szCs w:val="18"/>
              </w:rPr>
              <w:t>不符合字典规范</w:t>
            </w:r>
          </w:p>
        </w:tc>
      </w:tr>
      <w:tr w:rsidR="00365E65" w:rsidRPr="009D081F" w14:paraId="573C4A0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0916649"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1066</w:t>
            </w:r>
          </w:p>
        </w:tc>
        <w:tc>
          <w:tcPr>
            <w:tcW w:w="3357" w:type="dxa"/>
            <w:tcBorders>
              <w:top w:val="nil"/>
              <w:left w:val="nil"/>
              <w:bottom w:val="single" w:sz="4" w:space="0" w:color="auto"/>
              <w:right w:val="single" w:sz="4" w:space="0" w:color="auto"/>
            </w:tcBorders>
            <w:shd w:val="clear" w:color="auto" w:fill="auto"/>
            <w:vAlign w:val="center"/>
            <w:hideMark/>
          </w:tcPr>
          <w:p w14:paraId="050DC328" w14:textId="77777777" w:rsidR="00365E65" w:rsidRPr="009D081F" w:rsidRDefault="00365E65" w:rsidP="00365E65">
            <w:pPr>
              <w:widowControl/>
              <w:jc w:val="left"/>
              <w:rPr>
                <w:rFonts w:ascii="宋体" w:eastAsia="宋体" w:hAnsi="宋体" w:cs="宋体"/>
                <w:color w:val="000000"/>
                <w:kern w:val="0"/>
                <w:sz w:val="18"/>
                <w:szCs w:val="18"/>
              </w:rPr>
            </w:pPr>
            <w:r w:rsidRPr="004C38DA">
              <w:rPr>
                <w:rFonts w:ascii="宋体" w:eastAsia="宋体" w:hAnsi="宋体" w:cs="宋体" w:hint="eastAsia"/>
                <w:color w:val="000000"/>
                <w:kern w:val="0"/>
                <w:sz w:val="18"/>
                <w:szCs w:val="18"/>
              </w:rPr>
              <w:t>产品资产托管人身份证件类别</w:t>
            </w:r>
            <w:r w:rsidRPr="009D081F">
              <w:rPr>
                <w:rFonts w:ascii="宋体" w:eastAsia="宋体" w:hAnsi="宋体" w:cs="宋体" w:hint="eastAsia"/>
                <w:color w:val="000000"/>
                <w:kern w:val="0"/>
                <w:sz w:val="18"/>
                <w:szCs w:val="18"/>
              </w:rPr>
              <w:t>不合法</w:t>
            </w:r>
          </w:p>
        </w:tc>
        <w:tc>
          <w:tcPr>
            <w:tcW w:w="4023" w:type="dxa"/>
            <w:tcBorders>
              <w:top w:val="nil"/>
              <w:left w:val="nil"/>
              <w:bottom w:val="single" w:sz="4" w:space="0" w:color="auto"/>
              <w:right w:val="single" w:sz="4" w:space="0" w:color="auto"/>
            </w:tcBorders>
            <w:shd w:val="clear" w:color="auto" w:fill="auto"/>
            <w:vAlign w:val="center"/>
            <w:hideMark/>
          </w:tcPr>
          <w:p w14:paraId="7C0497B1" w14:textId="77777777" w:rsidR="00365E65" w:rsidRPr="009D081F" w:rsidRDefault="00365E65" w:rsidP="00365E65">
            <w:pPr>
              <w:widowControl/>
              <w:jc w:val="left"/>
              <w:rPr>
                <w:rFonts w:ascii="宋体" w:eastAsia="宋体" w:hAnsi="宋体" w:cs="宋体"/>
                <w:color w:val="000000"/>
                <w:kern w:val="0"/>
                <w:sz w:val="18"/>
                <w:szCs w:val="18"/>
              </w:rPr>
            </w:pPr>
            <w:r w:rsidRPr="009D081F">
              <w:rPr>
                <w:rFonts w:ascii="宋体" w:eastAsia="宋体" w:hAnsi="宋体" w:cs="宋体" w:hint="eastAsia"/>
                <w:color w:val="000000"/>
                <w:kern w:val="0"/>
                <w:sz w:val="18"/>
                <w:szCs w:val="18"/>
              </w:rPr>
              <w:t>不符合字典规范</w:t>
            </w:r>
          </w:p>
        </w:tc>
      </w:tr>
      <w:tr w:rsidR="00365E65" w:rsidRPr="009D081F" w14:paraId="186C1DE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EF1AC2A"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1067</w:t>
            </w:r>
          </w:p>
        </w:tc>
        <w:tc>
          <w:tcPr>
            <w:tcW w:w="3357" w:type="dxa"/>
            <w:tcBorders>
              <w:top w:val="nil"/>
              <w:left w:val="nil"/>
              <w:bottom w:val="single" w:sz="4" w:space="0" w:color="auto"/>
              <w:right w:val="single" w:sz="4" w:space="0" w:color="auto"/>
            </w:tcBorders>
            <w:shd w:val="clear" w:color="auto" w:fill="auto"/>
            <w:vAlign w:val="center"/>
            <w:hideMark/>
          </w:tcPr>
          <w:p w14:paraId="5866A01F" w14:textId="77777777" w:rsidR="00365E65" w:rsidRPr="000A41A3" w:rsidRDefault="00365E65" w:rsidP="00365E65">
            <w:pPr>
              <w:widowControl/>
              <w:jc w:val="left"/>
              <w:rPr>
                <w:rFonts w:ascii="宋体" w:eastAsia="宋体" w:hAnsi="宋体" w:cs="宋体"/>
                <w:color w:val="000000"/>
                <w:kern w:val="0"/>
                <w:sz w:val="18"/>
                <w:szCs w:val="18"/>
              </w:rPr>
            </w:pPr>
            <w:r w:rsidRPr="00A71BEB">
              <w:rPr>
                <w:rFonts w:ascii="宋体" w:eastAsia="宋体" w:hAnsi="宋体" w:cs="宋体" w:hint="eastAsia"/>
                <w:color w:val="000000"/>
                <w:kern w:val="0"/>
                <w:sz w:val="18"/>
                <w:szCs w:val="18"/>
              </w:rPr>
              <w:t>产品资产管理人证件代码不合法</w:t>
            </w:r>
          </w:p>
        </w:tc>
        <w:tc>
          <w:tcPr>
            <w:tcW w:w="4023" w:type="dxa"/>
            <w:tcBorders>
              <w:top w:val="nil"/>
              <w:left w:val="nil"/>
              <w:bottom w:val="single" w:sz="4" w:space="0" w:color="auto"/>
              <w:right w:val="single" w:sz="4" w:space="0" w:color="auto"/>
            </w:tcBorders>
            <w:shd w:val="clear" w:color="auto" w:fill="auto"/>
            <w:vAlign w:val="center"/>
            <w:hideMark/>
          </w:tcPr>
          <w:p w14:paraId="7419AF6F" w14:textId="77777777" w:rsidR="00365E65" w:rsidRPr="009D081F" w:rsidRDefault="00365E65" w:rsidP="00365E65">
            <w:pPr>
              <w:widowControl/>
              <w:jc w:val="left"/>
              <w:rPr>
                <w:rFonts w:ascii="宋体" w:eastAsia="宋体" w:hAnsi="宋体" w:cs="宋体"/>
                <w:color w:val="000000"/>
                <w:kern w:val="0"/>
                <w:sz w:val="18"/>
                <w:szCs w:val="18"/>
              </w:rPr>
            </w:pPr>
          </w:p>
        </w:tc>
      </w:tr>
      <w:tr w:rsidR="00365E65" w:rsidRPr="009D081F" w14:paraId="0EAC51A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6C4D675"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1068</w:t>
            </w:r>
          </w:p>
        </w:tc>
        <w:tc>
          <w:tcPr>
            <w:tcW w:w="3357" w:type="dxa"/>
            <w:tcBorders>
              <w:top w:val="nil"/>
              <w:left w:val="nil"/>
              <w:bottom w:val="single" w:sz="4" w:space="0" w:color="auto"/>
              <w:right w:val="single" w:sz="4" w:space="0" w:color="auto"/>
            </w:tcBorders>
            <w:shd w:val="clear" w:color="auto" w:fill="auto"/>
            <w:vAlign w:val="center"/>
            <w:hideMark/>
          </w:tcPr>
          <w:p w14:paraId="4863F350" w14:textId="77777777" w:rsidR="00365E65" w:rsidRPr="000A41A3" w:rsidRDefault="00365E65" w:rsidP="00365E65">
            <w:pPr>
              <w:widowControl/>
              <w:jc w:val="left"/>
              <w:rPr>
                <w:rFonts w:ascii="宋体" w:eastAsia="宋体" w:hAnsi="宋体" w:cs="宋体"/>
                <w:color w:val="000000"/>
                <w:kern w:val="0"/>
                <w:sz w:val="18"/>
                <w:szCs w:val="18"/>
              </w:rPr>
            </w:pPr>
            <w:r w:rsidRPr="00A71BEB">
              <w:rPr>
                <w:rFonts w:ascii="宋体" w:eastAsia="宋体" w:hAnsi="宋体" w:cs="宋体" w:hint="eastAsia"/>
                <w:color w:val="000000"/>
                <w:kern w:val="0"/>
                <w:sz w:val="18"/>
                <w:szCs w:val="18"/>
              </w:rPr>
              <w:t>产品资产托管人身份证件代码不合法</w:t>
            </w:r>
          </w:p>
        </w:tc>
        <w:tc>
          <w:tcPr>
            <w:tcW w:w="4023" w:type="dxa"/>
            <w:tcBorders>
              <w:top w:val="nil"/>
              <w:left w:val="nil"/>
              <w:bottom w:val="single" w:sz="4" w:space="0" w:color="auto"/>
              <w:right w:val="single" w:sz="4" w:space="0" w:color="auto"/>
            </w:tcBorders>
            <w:shd w:val="clear" w:color="auto" w:fill="auto"/>
            <w:vAlign w:val="center"/>
            <w:hideMark/>
          </w:tcPr>
          <w:p w14:paraId="3D7A0F5E" w14:textId="77777777" w:rsidR="00365E65" w:rsidRPr="009D081F" w:rsidRDefault="00365E65" w:rsidP="00365E65">
            <w:pPr>
              <w:widowControl/>
              <w:jc w:val="left"/>
              <w:rPr>
                <w:rFonts w:ascii="宋体" w:eastAsia="宋体" w:hAnsi="宋体" w:cs="宋体"/>
                <w:color w:val="000000"/>
                <w:kern w:val="0"/>
                <w:sz w:val="18"/>
                <w:szCs w:val="18"/>
              </w:rPr>
            </w:pPr>
          </w:p>
        </w:tc>
      </w:tr>
      <w:tr w:rsidR="00365E65" w:rsidRPr="009D081F" w14:paraId="11E2940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3C65376"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1069</w:t>
            </w:r>
          </w:p>
        </w:tc>
        <w:tc>
          <w:tcPr>
            <w:tcW w:w="3357" w:type="dxa"/>
            <w:tcBorders>
              <w:top w:val="nil"/>
              <w:left w:val="nil"/>
              <w:bottom w:val="single" w:sz="4" w:space="0" w:color="auto"/>
              <w:right w:val="single" w:sz="4" w:space="0" w:color="auto"/>
            </w:tcBorders>
            <w:shd w:val="clear" w:color="auto" w:fill="auto"/>
            <w:vAlign w:val="center"/>
            <w:hideMark/>
          </w:tcPr>
          <w:p w14:paraId="6A7C81C6" w14:textId="77777777" w:rsidR="00365E65" w:rsidRPr="00A71BEB" w:rsidRDefault="00365E65" w:rsidP="00365E65">
            <w:pPr>
              <w:widowControl/>
              <w:jc w:val="left"/>
              <w:rPr>
                <w:rFonts w:ascii="宋体" w:eastAsia="宋体" w:hAnsi="宋体" w:cs="宋体"/>
                <w:color w:val="000000"/>
                <w:kern w:val="0"/>
                <w:sz w:val="18"/>
                <w:szCs w:val="18"/>
              </w:rPr>
            </w:pPr>
            <w:r w:rsidRPr="007A6423">
              <w:rPr>
                <w:rFonts w:ascii="宋体" w:eastAsia="宋体" w:hAnsi="宋体" w:cs="宋体" w:hint="eastAsia"/>
                <w:color w:val="000000"/>
                <w:kern w:val="0"/>
                <w:sz w:val="18"/>
                <w:szCs w:val="18"/>
              </w:rPr>
              <w:t>产品到期日期</w:t>
            </w:r>
            <w:r>
              <w:rPr>
                <w:rFonts w:ascii="宋体" w:eastAsia="宋体" w:hAnsi="宋体" w:cs="宋体" w:hint="eastAsia"/>
                <w:color w:val="000000"/>
                <w:kern w:val="0"/>
                <w:sz w:val="18"/>
                <w:szCs w:val="18"/>
              </w:rPr>
              <w:t>不合法</w:t>
            </w:r>
          </w:p>
        </w:tc>
        <w:tc>
          <w:tcPr>
            <w:tcW w:w="4023" w:type="dxa"/>
            <w:tcBorders>
              <w:top w:val="nil"/>
              <w:left w:val="nil"/>
              <w:bottom w:val="single" w:sz="4" w:space="0" w:color="auto"/>
              <w:right w:val="single" w:sz="4" w:space="0" w:color="auto"/>
            </w:tcBorders>
            <w:shd w:val="clear" w:color="auto" w:fill="auto"/>
            <w:vAlign w:val="center"/>
            <w:hideMark/>
          </w:tcPr>
          <w:p w14:paraId="458B73B4" w14:textId="77777777" w:rsidR="00365E65" w:rsidRPr="009D081F" w:rsidRDefault="00365E65" w:rsidP="00365E65">
            <w:pPr>
              <w:widowControl/>
              <w:jc w:val="left"/>
              <w:rPr>
                <w:rFonts w:ascii="宋体" w:eastAsia="宋体" w:hAnsi="宋体" w:cs="宋体"/>
                <w:color w:val="000000"/>
                <w:kern w:val="0"/>
                <w:sz w:val="18"/>
                <w:szCs w:val="18"/>
              </w:rPr>
            </w:pPr>
            <w:r w:rsidRPr="007A6423">
              <w:rPr>
                <w:rFonts w:ascii="宋体" w:eastAsia="宋体" w:hAnsi="宋体" w:cs="宋体" w:hint="eastAsia"/>
                <w:color w:val="000000"/>
                <w:kern w:val="0"/>
                <w:sz w:val="18"/>
                <w:szCs w:val="18"/>
              </w:rPr>
              <w:t>不符合日期格式，或属于不合理日期范围</w:t>
            </w:r>
          </w:p>
        </w:tc>
      </w:tr>
      <w:tr w:rsidR="00365E65" w:rsidRPr="007A6423" w14:paraId="2D1C223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C5505D7"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1070</w:t>
            </w:r>
          </w:p>
        </w:tc>
        <w:tc>
          <w:tcPr>
            <w:tcW w:w="3357" w:type="dxa"/>
            <w:tcBorders>
              <w:top w:val="nil"/>
              <w:left w:val="nil"/>
              <w:bottom w:val="single" w:sz="4" w:space="0" w:color="auto"/>
              <w:right w:val="single" w:sz="4" w:space="0" w:color="auto"/>
            </w:tcBorders>
            <w:shd w:val="clear" w:color="auto" w:fill="auto"/>
            <w:vAlign w:val="center"/>
            <w:hideMark/>
          </w:tcPr>
          <w:p w14:paraId="24CDDF46" w14:textId="77777777" w:rsidR="00365E65" w:rsidRPr="007A6423" w:rsidRDefault="00365E65" w:rsidP="00365E65">
            <w:pPr>
              <w:widowControl/>
              <w:jc w:val="left"/>
              <w:rPr>
                <w:rFonts w:ascii="宋体" w:eastAsia="宋体" w:hAnsi="宋体" w:cs="宋体"/>
                <w:color w:val="000000"/>
                <w:kern w:val="0"/>
                <w:sz w:val="18"/>
                <w:szCs w:val="18"/>
              </w:rPr>
            </w:pPr>
            <w:r w:rsidRPr="007A6423">
              <w:rPr>
                <w:rFonts w:ascii="宋体" w:eastAsia="宋体" w:hAnsi="宋体" w:cs="宋体" w:hint="eastAsia"/>
                <w:color w:val="000000"/>
                <w:kern w:val="0"/>
                <w:sz w:val="18"/>
                <w:szCs w:val="18"/>
              </w:rPr>
              <w:t>产品资产管理人名称</w:t>
            </w:r>
            <w:r>
              <w:rPr>
                <w:rFonts w:ascii="宋体" w:eastAsia="宋体" w:hAnsi="宋体" w:cs="宋体" w:hint="eastAsia"/>
                <w:color w:val="000000"/>
                <w:kern w:val="0"/>
                <w:sz w:val="18"/>
                <w:szCs w:val="18"/>
              </w:rPr>
              <w:t>不合法</w:t>
            </w:r>
          </w:p>
        </w:tc>
        <w:tc>
          <w:tcPr>
            <w:tcW w:w="4023" w:type="dxa"/>
            <w:tcBorders>
              <w:top w:val="nil"/>
              <w:left w:val="nil"/>
              <w:bottom w:val="single" w:sz="4" w:space="0" w:color="auto"/>
              <w:right w:val="single" w:sz="4" w:space="0" w:color="auto"/>
            </w:tcBorders>
            <w:shd w:val="clear" w:color="auto" w:fill="auto"/>
            <w:vAlign w:val="center"/>
            <w:hideMark/>
          </w:tcPr>
          <w:p w14:paraId="08FB55ED" w14:textId="77777777" w:rsidR="00365E65" w:rsidRPr="007A6423" w:rsidRDefault="00365E65" w:rsidP="00365E65">
            <w:pPr>
              <w:widowControl/>
              <w:jc w:val="left"/>
              <w:rPr>
                <w:rFonts w:ascii="宋体" w:eastAsia="宋体" w:hAnsi="宋体" w:cs="宋体"/>
                <w:color w:val="000000"/>
                <w:kern w:val="0"/>
                <w:sz w:val="18"/>
                <w:szCs w:val="18"/>
              </w:rPr>
            </w:pPr>
          </w:p>
        </w:tc>
      </w:tr>
      <w:tr w:rsidR="00365E65" w:rsidRPr="007A6423" w14:paraId="3D140A4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B5A6065"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1071</w:t>
            </w:r>
          </w:p>
        </w:tc>
        <w:tc>
          <w:tcPr>
            <w:tcW w:w="3357" w:type="dxa"/>
            <w:tcBorders>
              <w:top w:val="nil"/>
              <w:left w:val="nil"/>
              <w:bottom w:val="single" w:sz="4" w:space="0" w:color="auto"/>
              <w:right w:val="single" w:sz="4" w:space="0" w:color="auto"/>
            </w:tcBorders>
            <w:shd w:val="clear" w:color="auto" w:fill="auto"/>
            <w:vAlign w:val="center"/>
            <w:hideMark/>
          </w:tcPr>
          <w:p w14:paraId="4530BB30" w14:textId="77777777" w:rsidR="00365E65" w:rsidRPr="007A6423" w:rsidRDefault="00365E65" w:rsidP="00365E65">
            <w:pPr>
              <w:widowControl/>
              <w:jc w:val="left"/>
              <w:rPr>
                <w:rFonts w:ascii="宋体" w:eastAsia="宋体" w:hAnsi="宋体" w:cs="宋体"/>
                <w:color w:val="000000"/>
                <w:kern w:val="0"/>
                <w:sz w:val="18"/>
                <w:szCs w:val="18"/>
              </w:rPr>
            </w:pPr>
            <w:r w:rsidRPr="007A6423">
              <w:rPr>
                <w:rFonts w:ascii="宋体" w:eastAsia="宋体" w:hAnsi="宋体" w:cs="宋体" w:hint="eastAsia"/>
                <w:color w:val="000000"/>
                <w:kern w:val="0"/>
                <w:sz w:val="18"/>
                <w:szCs w:val="18"/>
              </w:rPr>
              <w:t>产品资产托管人名称</w:t>
            </w:r>
            <w:r>
              <w:rPr>
                <w:rFonts w:ascii="宋体" w:eastAsia="宋体" w:hAnsi="宋体" w:cs="宋体" w:hint="eastAsia"/>
                <w:color w:val="000000"/>
                <w:kern w:val="0"/>
                <w:sz w:val="18"/>
                <w:szCs w:val="18"/>
              </w:rPr>
              <w:t>不合法</w:t>
            </w:r>
          </w:p>
        </w:tc>
        <w:tc>
          <w:tcPr>
            <w:tcW w:w="4023" w:type="dxa"/>
            <w:tcBorders>
              <w:top w:val="nil"/>
              <w:left w:val="nil"/>
              <w:bottom w:val="single" w:sz="4" w:space="0" w:color="auto"/>
              <w:right w:val="single" w:sz="4" w:space="0" w:color="auto"/>
            </w:tcBorders>
            <w:shd w:val="clear" w:color="auto" w:fill="auto"/>
            <w:vAlign w:val="center"/>
            <w:hideMark/>
          </w:tcPr>
          <w:p w14:paraId="7989F8A0" w14:textId="77777777" w:rsidR="00365E65" w:rsidRPr="007A6423" w:rsidRDefault="00365E65" w:rsidP="00365E65">
            <w:pPr>
              <w:widowControl/>
              <w:jc w:val="left"/>
              <w:rPr>
                <w:rFonts w:ascii="宋体" w:eastAsia="宋体" w:hAnsi="宋体" w:cs="宋体"/>
                <w:color w:val="000000"/>
                <w:kern w:val="0"/>
                <w:sz w:val="18"/>
                <w:szCs w:val="18"/>
              </w:rPr>
            </w:pPr>
          </w:p>
        </w:tc>
      </w:tr>
      <w:tr w:rsidR="00365E65" w:rsidRPr="007A6423" w14:paraId="205D0CC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4DC6006" w14:textId="77777777" w:rsidR="00365E65" w:rsidRDefault="00365E65" w:rsidP="00365E6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1072</w:t>
            </w:r>
          </w:p>
        </w:tc>
        <w:tc>
          <w:tcPr>
            <w:tcW w:w="3357" w:type="dxa"/>
            <w:tcBorders>
              <w:top w:val="nil"/>
              <w:left w:val="nil"/>
              <w:bottom w:val="single" w:sz="4" w:space="0" w:color="auto"/>
              <w:right w:val="single" w:sz="4" w:space="0" w:color="auto"/>
            </w:tcBorders>
            <w:shd w:val="clear" w:color="auto" w:fill="auto"/>
            <w:vAlign w:val="center"/>
            <w:hideMark/>
          </w:tcPr>
          <w:p w14:paraId="555CB286" w14:textId="77777777" w:rsidR="00365E65" w:rsidRPr="007A6423" w:rsidRDefault="00365E65" w:rsidP="00365E65">
            <w:pPr>
              <w:widowControl/>
              <w:jc w:val="left"/>
              <w:rPr>
                <w:rFonts w:ascii="宋体" w:eastAsia="宋体" w:hAnsi="宋体" w:cs="宋体"/>
                <w:color w:val="000000"/>
                <w:kern w:val="0"/>
                <w:sz w:val="18"/>
                <w:szCs w:val="18"/>
              </w:rPr>
            </w:pPr>
            <w:r w:rsidRPr="007A6423">
              <w:rPr>
                <w:rFonts w:ascii="宋体" w:eastAsia="宋体" w:hAnsi="宋体" w:cs="宋体" w:hint="eastAsia"/>
                <w:color w:val="000000"/>
                <w:kern w:val="0"/>
                <w:sz w:val="18"/>
                <w:szCs w:val="18"/>
              </w:rPr>
              <w:t>产品简称</w:t>
            </w:r>
            <w:r>
              <w:rPr>
                <w:rFonts w:ascii="宋体" w:eastAsia="宋体" w:hAnsi="宋体" w:cs="宋体" w:hint="eastAsia"/>
                <w:color w:val="000000"/>
                <w:kern w:val="0"/>
                <w:sz w:val="18"/>
                <w:szCs w:val="18"/>
              </w:rPr>
              <w:t>不合法</w:t>
            </w:r>
          </w:p>
        </w:tc>
        <w:tc>
          <w:tcPr>
            <w:tcW w:w="4023" w:type="dxa"/>
            <w:tcBorders>
              <w:top w:val="nil"/>
              <w:left w:val="nil"/>
              <w:bottom w:val="single" w:sz="4" w:space="0" w:color="auto"/>
              <w:right w:val="single" w:sz="4" w:space="0" w:color="auto"/>
            </w:tcBorders>
            <w:shd w:val="clear" w:color="auto" w:fill="auto"/>
            <w:vAlign w:val="center"/>
            <w:hideMark/>
          </w:tcPr>
          <w:p w14:paraId="6039B18B" w14:textId="77777777" w:rsidR="00365E65" w:rsidRPr="007A6423" w:rsidRDefault="00365E65" w:rsidP="00365E65">
            <w:pPr>
              <w:widowControl/>
              <w:jc w:val="left"/>
              <w:rPr>
                <w:rFonts w:ascii="宋体" w:eastAsia="宋体" w:hAnsi="宋体" w:cs="宋体"/>
                <w:color w:val="000000"/>
                <w:kern w:val="0"/>
                <w:sz w:val="18"/>
                <w:szCs w:val="18"/>
              </w:rPr>
            </w:pPr>
          </w:p>
        </w:tc>
      </w:tr>
      <w:tr w:rsidR="00B64DCB" w:rsidRPr="0012656F" w14:paraId="23811EF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CC0A5C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3001</w:t>
            </w:r>
          </w:p>
        </w:tc>
        <w:tc>
          <w:tcPr>
            <w:tcW w:w="3357" w:type="dxa"/>
            <w:tcBorders>
              <w:top w:val="nil"/>
              <w:left w:val="nil"/>
              <w:bottom w:val="single" w:sz="4" w:space="0" w:color="auto"/>
              <w:right w:val="single" w:sz="4" w:space="0" w:color="auto"/>
            </w:tcBorders>
            <w:shd w:val="clear" w:color="auto" w:fill="auto"/>
            <w:vAlign w:val="center"/>
            <w:hideMark/>
          </w:tcPr>
          <w:p w14:paraId="75A4C1E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主要证件已开立</w:t>
            </w:r>
            <w:r w:rsidR="008B68C2">
              <w:rPr>
                <w:rFonts w:ascii="宋体" w:eastAsia="宋体" w:hAnsi="宋体" w:cs="宋体" w:hint="eastAsia"/>
                <w:color w:val="000000"/>
                <w:kern w:val="0"/>
                <w:sz w:val="18"/>
                <w:szCs w:val="18"/>
              </w:rPr>
              <w:t>%</w:t>
            </w:r>
            <w:r w:rsidR="008B68C2">
              <w:rPr>
                <w:rFonts w:ascii="宋体" w:eastAsia="宋体" w:hAnsi="宋体" w:cs="宋体"/>
                <w:color w:val="000000"/>
                <w:kern w:val="0"/>
                <w:sz w:val="18"/>
                <w:szCs w:val="18"/>
              </w:rPr>
              <w:t>d</w:t>
            </w:r>
            <w:r w:rsidR="002C46F3">
              <w:rPr>
                <w:rFonts w:ascii="宋体" w:eastAsia="宋体" w:hAnsi="宋体" w:cs="宋体" w:hint="eastAsia"/>
                <w:color w:val="000000"/>
                <w:kern w:val="0"/>
                <w:sz w:val="18"/>
                <w:szCs w:val="18"/>
              </w:rPr>
              <w:t>个</w:t>
            </w:r>
            <w:r w:rsidRPr="0012656F">
              <w:rPr>
                <w:rFonts w:ascii="宋体" w:eastAsia="宋体" w:hAnsi="宋体" w:cs="宋体" w:hint="eastAsia"/>
                <w:color w:val="000000"/>
                <w:kern w:val="0"/>
                <w:sz w:val="18"/>
                <w:szCs w:val="18"/>
              </w:rPr>
              <w:t>一码通账户</w:t>
            </w:r>
          </w:p>
        </w:tc>
        <w:tc>
          <w:tcPr>
            <w:tcW w:w="4023" w:type="dxa"/>
            <w:tcBorders>
              <w:top w:val="nil"/>
              <w:left w:val="nil"/>
              <w:bottom w:val="single" w:sz="4" w:space="0" w:color="auto"/>
              <w:right w:val="single" w:sz="4" w:space="0" w:color="auto"/>
            </w:tcBorders>
            <w:shd w:val="clear" w:color="auto" w:fill="auto"/>
            <w:vAlign w:val="center"/>
            <w:hideMark/>
          </w:tcPr>
          <w:p w14:paraId="4CB05386" w14:textId="77777777" w:rsidR="00B64DCB" w:rsidRPr="0012656F" w:rsidRDefault="006C2FC7" w:rsidP="00AD11A9">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客户主要三要素已开立一码通</w:t>
            </w:r>
          </w:p>
        </w:tc>
      </w:tr>
      <w:tr w:rsidR="00B64DCB" w:rsidRPr="0012656F" w14:paraId="3AA963E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B8D90B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3002</w:t>
            </w:r>
          </w:p>
        </w:tc>
        <w:tc>
          <w:tcPr>
            <w:tcW w:w="3357" w:type="dxa"/>
            <w:tcBorders>
              <w:top w:val="nil"/>
              <w:left w:val="nil"/>
              <w:bottom w:val="single" w:sz="4" w:space="0" w:color="auto"/>
              <w:right w:val="single" w:sz="4" w:space="0" w:color="auto"/>
            </w:tcBorders>
            <w:shd w:val="clear" w:color="auto" w:fill="auto"/>
            <w:vAlign w:val="center"/>
            <w:hideMark/>
          </w:tcPr>
          <w:p w14:paraId="70F4C18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辅助证件已开立</w:t>
            </w:r>
            <w:r w:rsidR="008B68C2">
              <w:rPr>
                <w:rFonts w:ascii="宋体" w:eastAsia="宋体" w:hAnsi="宋体" w:cs="宋体" w:hint="eastAsia"/>
                <w:color w:val="000000"/>
                <w:kern w:val="0"/>
                <w:sz w:val="18"/>
                <w:szCs w:val="18"/>
              </w:rPr>
              <w:t>%</w:t>
            </w:r>
            <w:r w:rsidR="008B68C2">
              <w:rPr>
                <w:rFonts w:ascii="宋体" w:eastAsia="宋体" w:hAnsi="宋体" w:cs="宋体"/>
                <w:color w:val="000000"/>
                <w:kern w:val="0"/>
                <w:sz w:val="18"/>
                <w:szCs w:val="18"/>
              </w:rPr>
              <w:t>d</w:t>
            </w:r>
            <w:r w:rsidR="002C46F3">
              <w:rPr>
                <w:rFonts w:ascii="宋体" w:eastAsia="宋体" w:hAnsi="宋体" w:cs="宋体" w:hint="eastAsia"/>
                <w:color w:val="000000"/>
                <w:kern w:val="0"/>
                <w:sz w:val="18"/>
                <w:szCs w:val="18"/>
              </w:rPr>
              <w:t>个</w:t>
            </w:r>
            <w:r w:rsidRPr="0012656F">
              <w:rPr>
                <w:rFonts w:ascii="宋体" w:eastAsia="宋体" w:hAnsi="宋体" w:cs="宋体" w:hint="eastAsia"/>
                <w:color w:val="000000"/>
                <w:kern w:val="0"/>
                <w:sz w:val="18"/>
                <w:szCs w:val="18"/>
              </w:rPr>
              <w:t>一码通账户</w:t>
            </w:r>
          </w:p>
        </w:tc>
        <w:tc>
          <w:tcPr>
            <w:tcW w:w="4023" w:type="dxa"/>
            <w:tcBorders>
              <w:top w:val="nil"/>
              <w:left w:val="nil"/>
              <w:bottom w:val="single" w:sz="4" w:space="0" w:color="auto"/>
              <w:right w:val="single" w:sz="4" w:space="0" w:color="auto"/>
            </w:tcBorders>
            <w:shd w:val="clear" w:color="auto" w:fill="auto"/>
            <w:vAlign w:val="center"/>
            <w:hideMark/>
          </w:tcPr>
          <w:p w14:paraId="78B108BE" w14:textId="77777777" w:rsidR="00B64DCB" w:rsidRPr="0012656F" w:rsidRDefault="006C2FC7" w:rsidP="00AD11A9">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机构辅助</w:t>
            </w:r>
            <w:r w:rsidR="00AD11A9">
              <w:rPr>
                <w:rFonts w:ascii="宋体" w:eastAsia="宋体" w:hAnsi="宋体" w:cs="宋体" w:hint="eastAsia"/>
                <w:color w:val="000000"/>
                <w:kern w:val="0"/>
                <w:sz w:val="18"/>
                <w:szCs w:val="18"/>
              </w:rPr>
              <w:t>身份证明文件</w:t>
            </w:r>
            <w:r w:rsidRPr="0012656F">
              <w:rPr>
                <w:rFonts w:ascii="宋体" w:eastAsia="宋体" w:hAnsi="宋体" w:cs="宋体" w:hint="eastAsia"/>
                <w:color w:val="000000"/>
                <w:kern w:val="0"/>
                <w:sz w:val="18"/>
                <w:szCs w:val="18"/>
              </w:rPr>
              <w:t>已开立一码通</w:t>
            </w:r>
          </w:p>
        </w:tc>
      </w:tr>
      <w:tr w:rsidR="00B64DCB" w:rsidRPr="0012656F" w14:paraId="50E59E89"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F6B3B2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3003</w:t>
            </w:r>
          </w:p>
        </w:tc>
        <w:tc>
          <w:tcPr>
            <w:tcW w:w="3357" w:type="dxa"/>
            <w:tcBorders>
              <w:top w:val="nil"/>
              <w:left w:val="nil"/>
              <w:bottom w:val="single" w:sz="4" w:space="0" w:color="auto"/>
              <w:right w:val="single" w:sz="4" w:space="0" w:color="auto"/>
            </w:tcBorders>
            <w:shd w:val="clear" w:color="auto" w:fill="auto"/>
            <w:vAlign w:val="center"/>
            <w:hideMark/>
          </w:tcPr>
          <w:p w14:paraId="1FC9795A" w14:textId="77777777" w:rsidR="00B64DCB" w:rsidRPr="0012656F" w:rsidRDefault="00B64DCB" w:rsidP="00A531B4">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变更后身份</w:t>
            </w:r>
            <w:r w:rsidR="00A531B4">
              <w:rPr>
                <w:rFonts w:ascii="宋体" w:eastAsia="宋体" w:hAnsi="宋体" w:cs="宋体" w:hint="eastAsia"/>
                <w:color w:val="000000"/>
                <w:kern w:val="0"/>
                <w:sz w:val="18"/>
                <w:szCs w:val="18"/>
              </w:rPr>
              <w:t>资料</w:t>
            </w:r>
            <w:r w:rsidRPr="0012656F">
              <w:rPr>
                <w:rFonts w:ascii="宋体" w:eastAsia="宋体" w:hAnsi="宋体" w:cs="宋体" w:hint="eastAsia"/>
                <w:color w:val="000000"/>
                <w:kern w:val="0"/>
                <w:sz w:val="18"/>
                <w:szCs w:val="18"/>
              </w:rPr>
              <w:t>与其它客户重复</w:t>
            </w:r>
          </w:p>
        </w:tc>
        <w:tc>
          <w:tcPr>
            <w:tcW w:w="4023" w:type="dxa"/>
            <w:tcBorders>
              <w:top w:val="nil"/>
              <w:left w:val="nil"/>
              <w:bottom w:val="single" w:sz="4" w:space="0" w:color="auto"/>
              <w:right w:val="single" w:sz="4" w:space="0" w:color="auto"/>
            </w:tcBorders>
            <w:shd w:val="clear" w:color="auto" w:fill="auto"/>
            <w:vAlign w:val="center"/>
            <w:hideMark/>
          </w:tcPr>
          <w:p w14:paraId="0F4122ED" w14:textId="77777777" w:rsidR="00B64DCB" w:rsidRPr="0012656F" w:rsidRDefault="00B64DCB" w:rsidP="00A35104">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变更后</w:t>
            </w:r>
            <w:r w:rsidR="00A35104">
              <w:rPr>
                <w:rFonts w:ascii="宋体" w:eastAsia="宋体" w:hAnsi="宋体" w:cs="宋体" w:hint="eastAsia"/>
                <w:color w:val="000000"/>
                <w:kern w:val="0"/>
                <w:sz w:val="18"/>
                <w:szCs w:val="18"/>
              </w:rPr>
              <w:t>身份</w:t>
            </w:r>
            <w:r w:rsidRPr="0012656F">
              <w:rPr>
                <w:rFonts w:ascii="宋体" w:eastAsia="宋体" w:hAnsi="宋体" w:cs="宋体" w:hint="eastAsia"/>
                <w:color w:val="000000"/>
                <w:kern w:val="0"/>
                <w:sz w:val="18"/>
                <w:szCs w:val="18"/>
              </w:rPr>
              <w:t>三要素</w:t>
            </w:r>
            <w:r w:rsidR="00A35104">
              <w:rPr>
                <w:rFonts w:ascii="宋体" w:eastAsia="宋体" w:hAnsi="宋体" w:cs="宋体" w:hint="eastAsia"/>
                <w:color w:val="000000"/>
                <w:kern w:val="0"/>
                <w:sz w:val="18"/>
                <w:szCs w:val="18"/>
              </w:rPr>
              <w:t>与不同客户类别或不同国籍的其他客户的身份三要素</w:t>
            </w:r>
            <w:r w:rsidRPr="0012656F">
              <w:rPr>
                <w:rFonts w:ascii="宋体" w:eastAsia="宋体" w:hAnsi="宋体" w:cs="宋体" w:hint="eastAsia"/>
                <w:color w:val="000000"/>
                <w:kern w:val="0"/>
                <w:sz w:val="18"/>
                <w:szCs w:val="18"/>
              </w:rPr>
              <w:t>重复</w:t>
            </w:r>
          </w:p>
        </w:tc>
      </w:tr>
      <w:tr w:rsidR="00B64DCB" w:rsidRPr="0012656F" w14:paraId="47E3D78C"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3FFCFB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3004</w:t>
            </w:r>
          </w:p>
        </w:tc>
        <w:tc>
          <w:tcPr>
            <w:tcW w:w="3357" w:type="dxa"/>
            <w:tcBorders>
              <w:top w:val="nil"/>
              <w:left w:val="nil"/>
              <w:bottom w:val="single" w:sz="4" w:space="0" w:color="auto"/>
              <w:right w:val="single" w:sz="4" w:space="0" w:color="auto"/>
            </w:tcBorders>
            <w:shd w:val="clear" w:color="auto" w:fill="auto"/>
            <w:vAlign w:val="center"/>
            <w:hideMark/>
          </w:tcPr>
          <w:p w14:paraId="57CFEF60" w14:textId="77777777" w:rsidR="00B64DCB" w:rsidRPr="0012656F" w:rsidRDefault="00AC2F56" w:rsidP="00AC2F56">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客户</w:t>
            </w:r>
            <w:r w:rsidR="00B64DCB" w:rsidRPr="0012656F">
              <w:rPr>
                <w:rFonts w:ascii="宋体" w:eastAsia="宋体" w:hAnsi="宋体" w:cs="宋体" w:hint="eastAsia"/>
                <w:color w:val="000000"/>
                <w:kern w:val="0"/>
                <w:sz w:val="18"/>
                <w:szCs w:val="18"/>
              </w:rPr>
              <w:t>名称</w:t>
            </w:r>
            <w:r>
              <w:rPr>
                <w:rFonts w:ascii="宋体" w:eastAsia="宋体" w:hAnsi="宋体" w:cs="宋体" w:hint="eastAsia"/>
                <w:color w:val="000000"/>
                <w:kern w:val="0"/>
                <w:sz w:val="18"/>
                <w:szCs w:val="18"/>
              </w:rPr>
              <w:t>和</w:t>
            </w:r>
            <w:r w:rsidR="00BF4187">
              <w:rPr>
                <w:rFonts w:ascii="宋体" w:eastAsia="宋体" w:hAnsi="宋体" w:cs="宋体" w:hint="eastAsia"/>
                <w:color w:val="000000"/>
                <w:kern w:val="0"/>
                <w:sz w:val="18"/>
                <w:szCs w:val="18"/>
              </w:rPr>
              <w:t>身份证明</w:t>
            </w:r>
            <w:r w:rsidR="00B64DCB" w:rsidRPr="0012656F">
              <w:rPr>
                <w:rFonts w:ascii="宋体" w:eastAsia="宋体" w:hAnsi="宋体" w:cs="宋体" w:hint="eastAsia"/>
                <w:color w:val="000000"/>
                <w:kern w:val="0"/>
                <w:sz w:val="18"/>
                <w:szCs w:val="18"/>
              </w:rPr>
              <w:t>证件号码</w:t>
            </w:r>
            <w:r>
              <w:rPr>
                <w:rFonts w:ascii="宋体" w:eastAsia="宋体" w:hAnsi="宋体" w:cs="宋体" w:hint="eastAsia"/>
                <w:color w:val="000000"/>
                <w:kern w:val="0"/>
                <w:sz w:val="18"/>
                <w:szCs w:val="18"/>
              </w:rPr>
              <w:t>双改</w:t>
            </w:r>
          </w:p>
        </w:tc>
        <w:tc>
          <w:tcPr>
            <w:tcW w:w="4023" w:type="dxa"/>
            <w:tcBorders>
              <w:top w:val="nil"/>
              <w:left w:val="nil"/>
              <w:bottom w:val="single" w:sz="4" w:space="0" w:color="auto"/>
              <w:right w:val="single" w:sz="4" w:space="0" w:color="auto"/>
            </w:tcBorders>
            <w:shd w:val="clear" w:color="auto" w:fill="auto"/>
            <w:vAlign w:val="center"/>
            <w:hideMark/>
          </w:tcPr>
          <w:p w14:paraId="5F1F1E8C" w14:textId="77777777" w:rsidR="00B64DCB" w:rsidRPr="0012656F" w:rsidRDefault="00B64DCB" w:rsidP="00B64DCB">
            <w:pPr>
              <w:widowControl/>
              <w:jc w:val="left"/>
              <w:rPr>
                <w:rFonts w:ascii="宋体" w:eastAsia="宋体" w:hAnsi="宋体" w:cs="宋体"/>
                <w:color w:val="000000"/>
                <w:kern w:val="0"/>
                <w:sz w:val="18"/>
                <w:szCs w:val="18"/>
              </w:rPr>
            </w:pPr>
          </w:p>
        </w:tc>
      </w:tr>
      <w:tr w:rsidR="00B64DCB" w:rsidRPr="0012656F" w14:paraId="6121A4E5"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AD0E4E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3005</w:t>
            </w:r>
          </w:p>
        </w:tc>
        <w:tc>
          <w:tcPr>
            <w:tcW w:w="3357" w:type="dxa"/>
            <w:tcBorders>
              <w:top w:val="nil"/>
              <w:left w:val="nil"/>
              <w:bottom w:val="single" w:sz="4" w:space="0" w:color="auto"/>
              <w:right w:val="single" w:sz="4" w:space="0" w:color="auto"/>
            </w:tcBorders>
            <w:shd w:val="clear" w:color="auto" w:fill="auto"/>
            <w:vAlign w:val="center"/>
            <w:hideMark/>
          </w:tcPr>
          <w:p w14:paraId="0AEA8A5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信用账户与普通证券账户身份证明文件不一致</w:t>
            </w:r>
          </w:p>
        </w:tc>
        <w:tc>
          <w:tcPr>
            <w:tcW w:w="4023" w:type="dxa"/>
            <w:tcBorders>
              <w:top w:val="nil"/>
              <w:left w:val="nil"/>
              <w:bottom w:val="single" w:sz="4" w:space="0" w:color="auto"/>
              <w:right w:val="single" w:sz="4" w:space="0" w:color="auto"/>
            </w:tcBorders>
            <w:shd w:val="clear" w:color="auto" w:fill="auto"/>
            <w:vAlign w:val="center"/>
            <w:hideMark/>
          </w:tcPr>
          <w:p w14:paraId="62C95729" w14:textId="77777777" w:rsidR="00B64DCB" w:rsidRPr="0012656F" w:rsidRDefault="00B64DCB" w:rsidP="00B64DCB">
            <w:pPr>
              <w:widowControl/>
              <w:jc w:val="left"/>
              <w:rPr>
                <w:rFonts w:ascii="宋体" w:eastAsia="宋体" w:hAnsi="宋体" w:cs="宋体"/>
                <w:color w:val="000000"/>
                <w:kern w:val="0"/>
                <w:sz w:val="18"/>
                <w:szCs w:val="18"/>
              </w:rPr>
            </w:pPr>
          </w:p>
        </w:tc>
      </w:tr>
      <w:tr w:rsidR="00B64DCB" w:rsidRPr="0012656F" w14:paraId="02BACF3E"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2BFDFB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3007</w:t>
            </w:r>
          </w:p>
        </w:tc>
        <w:tc>
          <w:tcPr>
            <w:tcW w:w="3357" w:type="dxa"/>
            <w:tcBorders>
              <w:top w:val="nil"/>
              <w:left w:val="nil"/>
              <w:bottom w:val="single" w:sz="4" w:space="0" w:color="auto"/>
              <w:right w:val="single" w:sz="4" w:space="0" w:color="auto"/>
            </w:tcBorders>
            <w:shd w:val="clear" w:color="auto" w:fill="auto"/>
            <w:vAlign w:val="center"/>
            <w:hideMark/>
          </w:tcPr>
          <w:p w14:paraId="75F5AF3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持有证券账户不能使用此类身份证明文件类别</w:t>
            </w:r>
          </w:p>
        </w:tc>
        <w:tc>
          <w:tcPr>
            <w:tcW w:w="4023" w:type="dxa"/>
            <w:tcBorders>
              <w:top w:val="nil"/>
              <w:left w:val="nil"/>
              <w:bottom w:val="single" w:sz="4" w:space="0" w:color="auto"/>
              <w:right w:val="single" w:sz="4" w:space="0" w:color="auto"/>
            </w:tcBorders>
            <w:shd w:val="clear" w:color="auto" w:fill="auto"/>
            <w:vAlign w:val="center"/>
            <w:hideMark/>
          </w:tcPr>
          <w:p w14:paraId="6D4ECA7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已开立的证券账户不允许用修改后身份证明文件类别</w:t>
            </w:r>
          </w:p>
        </w:tc>
      </w:tr>
      <w:tr w:rsidR="00B64DCB" w:rsidRPr="0012656F" w14:paraId="4FB07367"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3AD290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3008</w:t>
            </w:r>
          </w:p>
        </w:tc>
        <w:tc>
          <w:tcPr>
            <w:tcW w:w="3357" w:type="dxa"/>
            <w:tcBorders>
              <w:top w:val="nil"/>
              <w:left w:val="nil"/>
              <w:bottom w:val="single" w:sz="4" w:space="0" w:color="auto"/>
              <w:right w:val="single" w:sz="4" w:space="0" w:color="auto"/>
            </w:tcBorders>
            <w:shd w:val="clear" w:color="auto" w:fill="auto"/>
            <w:vAlign w:val="center"/>
            <w:hideMark/>
          </w:tcPr>
          <w:p w14:paraId="350CEC6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主要身份证明文件截止日期不能小于当前日期</w:t>
            </w:r>
          </w:p>
        </w:tc>
        <w:tc>
          <w:tcPr>
            <w:tcW w:w="4023" w:type="dxa"/>
            <w:tcBorders>
              <w:top w:val="nil"/>
              <w:left w:val="nil"/>
              <w:bottom w:val="single" w:sz="4" w:space="0" w:color="auto"/>
              <w:right w:val="single" w:sz="4" w:space="0" w:color="auto"/>
            </w:tcBorders>
            <w:shd w:val="clear" w:color="auto" w:fill="auto"/>
            <w:vAlign w:val="center"/>
            <w:hideMark/>
          </w:tcPr>
          <w:p w14:paraId="4BD5447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6768D4D5"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F481F0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3009</w:t>
            </w:r>
          </w:p>
        </w:tc>
        <w:tc>
          <w:tcPr>
            <w:tcW w:w="3357" w:type="dxa"/>
            <w:tcBorders>
              <w:top w:val="nil"/>
              <w:left w:val="nil"/>
              <w:bottom w:val="single" w:sz="4" w:space="0" w:color="auto"/>
              <w:right w:val="single" w:sz="4" w:space="0" w:color="auto"/>
            </w:tcBorders>
            <w:shd w:val="clear" w:color="auto" w:fill="auto"/>
            <w:vAlign w:val="center"/>
            <w:hideMark/>
          </w:tcPr>
          <w:p w14:paraId="4CDACC2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辅助身份证明文件截止日期不能小于当前日期</w:t>
            </w:r>
          </w:p>
        </w:tc>
        <w:tc>
          <w:tcPr>
            <w:tcW w:w="4023" w:type="dxa"/>
            <w:tcBorders>
              <w:top w:val="nil"/>
              <w:left w:val="nil"/>
              <w:bottom w:val="single" w:sz="4" w:space="0" w:color="auto"/>
              <w:right w:val="single" w:sz="4" w:space="0" w:color="auto"/>
            </w:tcBorders>
            <w:shd w:val="clear" w:color="auto" w:fill="auto"/>
            <w:vAlign w:val="center"/>
            <w:hideMark/>
          </w:tcPr>
          <w:p w14:paraId="00D7872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26033BF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BB9DE4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3010</w:t>
            </w:r>
          </w:p>
        </w:tc>
        <w:tc>
          <w:tcPr>
            <w:tcW w:w="3357" w:type="dxa"/>
            <w:tcBorders>
              <w:top w:val="nil"/>
              <w:left w:val="nil"/>
              <w:bottom w:val="single" w:sz="4" w:space="0" w:color="auto"/>
              <w:right w:val="single" w:sz="4" w:space="0" w:color="auto"/>
            </w:tcBorders>
            <w:shd w:val="clear" w:color="auto" w:fill="auto"/>
            <w:vAlign w:val="center"/>
            <w:hideMark/>
          </w:tcPr>
          <w:p w14:paraId="6491022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一码通账户号码不存在</w:t>
            </w:r>
          </w:p>
        </w:tc>
        <w:tc>
          <w:tcPr>
            <w:tcW w:w="4023" w:type="dxa"/>
            <w:tcBorders>
              <w:top w:val="nil"/>
              <w:left w:val="nil"/>
              <w:bottom w:val="single" w:sz="4" w:space="0" w:color="auto"/>
              <w:right w:val="single" w:sz="4" w:space="0" w:color="auto"/>
            </w:tcBorders>
            <w:shd w:val="clear" w:color="auto" w:fill="auto"/>
            <w:vAlign w:val="center"/>
            <w:hideMark/>
          </w:tcPr>
          <w:p w14:paraId="2A0BE95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1CE19E0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51F732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3011</w:t>
            </w:r>
          </w:p>
        </w:tc>
        <w:tc>
          <w:tcPr>
            <w:tcW w:w="3357" w:type="dxa"/>
            <w:tcBorders>
              <w:top w:val="nil"/>
              <w:left w:val="nil"/>
              <w:bottom w:val="single" w:sz="4" w:space="0" w:color="auto"/>
              <w:right w:val="single" w:sz="4" w:space="0" w:color="auto"/>
            </w:tcBorders>
            <w:shd w:val="clear" w:color="auto" w:fill="auto"/>
            <w:vAlign w:val="center"/>
            <w:hideMark/>
          </w:tcPr>
          <w:p w14:paraId="0290860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一码通账户号码状态不正常</w:t>
            </w:r>
          </w:p>
        </w:tc>
        <w:tc>
          <w:tcPr>
            <w:tcW w:w="4023" w:type="dxa"/>
            <w:tcBorders>
              <w:top w:val="nil"/>
              <w:left w:val="nil"/>
              <w:bottom w:val="single" w:sz="4" w:space="0" w:color="auto"/>
              <w:right w:val="single" w:sz="4" w:space="0" w:color="auto"/>
            </w:tcBorders>
            <w:shd w:val="clear" w:color="auto" w:fill="auto"/>
            <w:vAlign w:val="center"/>
            <w:hideMark/>
          </w:tcPr>
          <w:p w14:paraId="7D7216C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5C55C2F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6783E2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3012</w:t>
            </w:r>
          </w:p>
        </w:tc>
        <w:tc>
          <w:tcPr>
            <w:tcW w:w="3357" w:type="dxa"/>
            <w:tcBorders>
              <w:top w:val="nil"/>
              <w:left w:val="nil"/>
              <w:bottom w:val="single" w:sz="4" w:space="0" w:color="auto"/>
              <w:right w:val="single" w:sz="4" w:space="0" w:color="auto"/>
            </w:tcBorders>
            <w:shd w:val="clear" w:color="auto" w:fill="auto"/>
            <w:vAlign w:val="center"/>
            <w:hideMark/>
          </w:tcPr>
          <w:p w14:paraId="1DF4F5D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一码通账户已销户</w:t>
            </w:r>
          </w:p>
        </w:tc>
        <w:tc>
          <w:tcPr>
            <w:tcW w:w="4023" w:type="dxa"/>
            <w:tcBorders>
              <w:top w:val="nil"/>
              <w:left w:val="nil"/>
              <w:bottom w:val="single" w:sz="4" w:space="0" w:color="auto"/>
              <w:right w:val="single" w:sz="4" w:space="0" w:color="auto"/>
            </w:tcBorders>
            <w:shd w:val="clear" w:color="auto" w:fill="auto"/>
            <w:vAlign w:val="center"/>
            <w:hideMark/>
          </w:tcPr>
          <w:p w14:paraId="5988489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7EBE580D"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126409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3013</w:t>
            </w:r>
          </w:p>
        </w:tc>
        <w:tc>
          <w:tcPr>
            <w:tcW w:w="3357" w:type="dxa"/>
            <w:tcBorders>
              <w:top w:val="nil"/>
              <w:left w:val="nil"/>
              <w:bottom w:val="single" w:sz="4" w:space="0" w:color="auto"/>
              <w:right w:val="single" w:sz="4" w:space="0" w:color="auto"/>
            </w:tcBorders>
            <w:shd w:val="clear" w:color="auto" w:fill="auto"/>
            <w:vAlign w:val="center"/>
            <w:hideMark/>
          </w:tcPr>
          <w:p w14:paraId="1388FB8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客户不能开立此类证券账户</w:t>
            </w:r>
          </w:p>
        </w:tc>
        <w:tc>
          <w:tcPr>
            <w:tcW w:w="4023" w:type="dxa"/>
            <w:tcBorders>
              <w:top w:val="nil"/>
              <w:left w:val="nil"/>
              <w:bottom w:val="single" w:sz="4" w:space="0" w:color="auto"/>
              <w:right w:val="single" w:sz="4" w:space="0" w:color="auto"/>
            </w:tcBorders>
            <w:shd w:val="clear" w:color="auto" w:fill="auto"/>
            <w:vAlign w:val="center"/>
            <w:hideMark/>
          </w:tcPr>
          <w:p w14:paraId="0925807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一码通所属的国籍地区代码、身份证明文件类别、客户类别不能开立此类证券账户</w:t>
            </w:r>
          </w:p>
        </w:tc>
      </w:tr>
      <w:tr w:rsidR="00B64DCB" w:rsidRPr="0012656F" w14:paraId="51BB9320"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744F07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3014</w:t>
            </w:r>
          </w:p>
        </w:tc>
        <w:tc>
          <w:tcPr>
            <w:tcW w:w="3357" w:type="dxa"/>
            <w:tcBorders>
              <w:top w:val="nil"/>
              <w:left w:val="nil"/>
              <w:bottom w:val="single" w:sz="4" w:space="0" w:color="auto"/>
              <w:right w:val="single" w:sz="4" w:space="0" w:color="auto"/>
            </w:tcBorders>
            <w:shd w:val="clear" w:color="auto" w:fill="auto"/>
            <w:vAlign w:val="center"/>
            <w:hideMark/>
          </w:tcPr>
          <w:p w14:paraId="5ACA0E4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一码通号码下有未确认关联关系的证券账户</w:t>
            </w:r>
          </w:p>
        </w:tc>
        <w:tc>
          <w:tcPr>
            <w:tcW w:w="4023" w:type="dxa"/>
            <w:tcBorders>
              <w:top w:val="nil"/>
              <w:left w:val="nil"/>
              <w:bottom w:val="single" w:sz="4" w:space="0" w:color="auto"/>
              <w:right w:val="single" w:sz="4" w:space="0" w:color="auto"/>
            </w:tcBorders>
            <w:shd w:val="clear" w:color="auto" w:fill="auto"/>
            <w:vAlign w:val="center"/>
            <w:hideMark/>
          </w:tcPr>
          <w:p w14:paraId="149275B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3033525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40806B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3015</w:t>
            </w:r>
          </w:p>
        </w:tc>
        <w:tc>
          <w:tcPr>
            <w:tcW w:w="3357" w:type="dxa"/>
            <w:tcBorders>
              <w:top w:val="nil"/>
              <w:left w:val="nil"/>
              <w:bottom w:val="single" w:sz="4" w:space="0" w:color="auto"/>
              <w:right w:val="single" w:sz="4" w:space="0" w:color="auto"/>
            </w:tcBorders>
            <w:shd w:val="clear" w:color="auto" w:fill="auto"/>
            <w:vAlign w:val="center"/>
            <w:hideMark/>
          </w:tcPr>
          <w:p w14:paraId="62F5ACD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一码通号码与身份证明文件不匹配</w:t>
            </w:r>
          </w:p>
        </w:tc>
        <w:tc>
          <w:tcPr>
            <w:tcW w:w="4023" w:type="dxa"/>
            <w:tcBorders>
              <w:top w:val="nil"/>
              <w:left w:val="nil"/>
              <w:bottom w:val="single" w:sz="4" w:space="0" w:color="auto"/>
              <w:right w:val="single" w:sz="4" w:space="0" w:color="auto"/>
            </w:tcBorders>
            <w:shd w:val="clear" w:color="auto" w:fill="auto"/>
            <w:vAlign w:val="center"/>
            <w:hideMark/>
          </w:tcPr>
          <w:p w14:paraId="05F557B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013AE918"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BE9957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3016</w:t>
            </w:r>
          </w:p>
        </w:tc>
        <w:tc>
          <w:tcPr>
            <w:tcW w:w="3357" w:type="dxa"/>
            <w:tcBorders>
              <w:top w:val="nil"/>
              <w:left w:val="nil"/>
              <w:bottom w:val="single" w:sz="4" w:space="0" w:color="auto"/>
              <w:right w:val="single" w:sz="4" w:space="0" w:color="auto"/>
            </w:tcBorders>
            <w:shd w:val="clear" w:color="auto" w:fill="auto"/>
            <w:vAlign w:val="center"/>
            <w:hideMark/>
          </w:tcPr>
          <w:p w14:paraId="0B16C36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一码通禁止操作</w:t>
            </w:r>
          </w:p>
        </w:tc>
        <w:tc>
          <w:tcPr>
            <w:tcW w:w="4023" w:type="dxa"/>
            <w:tcBorders>
              <w:top w:val="nil"/>
              <w:left w:val="nil"/>
              <w:bottom w:val="single" w:sz="4" w:space="0" w:color="auto"/>
              <w:right w:val="single" w:sz="4" w:space="0" w:color="auto"/>
            </w:tcBorders>
            <w:shd w:val="clear" w:color="auto" w:fill="auto"/>
            <w:vAlign w:val="center"/>
            <w:hideMark/>
          </w:tcPr>
          <w:p w14:paraId="035223FA"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一码通在禁止查询清单中</w:t>
            </w:r>
          </w:p>
        </w:tc>
      </w:tr>
      <w:tr w:rsidR="00B64DCB" w:rsidRPr="0012656F" w14:paraId="28B78FC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C0CE4D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3017</w:t>
            </w:r>
          </w:p>
        </w:tc>
        <w:tc>
          <w:tcPr>
            <w:tcW w:w="3357" w:type="dxa"/>
            <w:tcBorders>
              <w:top w:val="nil"/>
              <w:left w:val="nil"/>
              <w:bottom w:val="single" w:sz="4" w:space="0" w:color="auto"/>
              <w:right w:val="single" w:sz="4" w:space="0" w:color="auto"/>
            </w:tcBorders>
            <w:shd w:val="clear" w:color="auto" w:fill="auto"/>
            <w:vAlign w:val="center"/>
            <w:hideMark/>
          </w:tcPr>
          <w:p w14:paraId="25B3A92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一码通所属的客户状态不正常</w:t>
            </w:r>
          </w:p>
        </w:tc>
        <w:tc>
          <w:tcPr>
            <w:tcW w:w="4023" w:type="dxa"/>
            <w:tcBorders>
              <w:top w:val="nil"/>
              <w:left w:val="nil"/>
              <w:bottom w:val="single" w:sz="4" w:space="0" w:color="auto"/>
              <w:right w:val="single" w:sz="4" w:space="0" w:color="auto"/>
            </w:tcBorders>
            <w:shd w:val="clear" w:color="auto" w:fill="auto"/>
            <w:vAlign w:val="center"/>
            <w:hideMark/>
          </w:tcPr>
          <w:p w14:paraId="786DD5F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02203A9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51272D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3018</w:t>
            </w:r>
          </w:p>
        </w:tc>
        <w:tc>
          <w:tcPr>
            <w:tcW w:w="3357" w:type="dxa"/>
            <w:tcBorders>
              <w:top w:val="nil"/>
              <w:left w:val="nil"/>
              <w:bottom w:val="single" w:sz="4" w:space="0" w:color="auto"/>
              <w:right w:val="single" w:sz="4" w:space="0" w:color="auto"/>
            </w:tcBorders>
            <w:shd w:val="clear" w:color="auto" w:fill="auto"/>
            <w:vAlign w:val="center"/>
            <w:hideMark/>
          </w:tcPr>
          <w:p w14:paraId="4FCBB35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一码通已是注销</w:t>
            </w:r>
          </w:p>
        </w:tc>
        <w:tc>
          <w:tcPr>
            <w:tcW w:w="4023" w:type="dxa"/>
            <w:tcBorders>
              <w:top w:val="nil"/>
              <w:left w:val="nil"/>
              <w:bottom w:val="single" w:sz="4" w:space="0" w:color="auto"/>
              <w:right w:val="single" w:sz="4" w:space="0" w:color="auto"/>
            </w:tcBorders>
            <w:shd w:val="clear" w:color="auto" w:fill="auto"/>
            <w:vAlign w:val="center"/>
            <w:hideMark/>
          </w:tcPr>
          <w:p w14:paraId="54ACBEC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4BAEDDB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974088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3019</w:t>
            </w:r>
          </w:p>
        </w:tc>
        <w:tc>
          <w:tcPr>
            <w:tcW w:w="3357" w:type="dxa"/>
            <w:tcBorders>
              <w:top w:val="nil"/>
              <w:left w:val="nil"/>
              <w:bottom w:val="single" w:sz="4" w:space="0" w:color="auto"/>
              <w:right w:val="single" w:sz="4" w:space="0" w:color="auto"/>
            </w:tcBorders>
            <w:shd w:val="clear" w:color="auto" w:fill="auto"/>
            <w:vAlign w:val="center"/>
            <w:hideMark/>
          </w:tcPr>
          <w:p w14:paraId="6377BE7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一码通有未销户的证券账户</w:t>
            </w:r>
          </w:p>
        </w:tc>
        <w:tc>
          <w:tcPr>
            <w:tcW w:w="4023" w:type="dxa"/>
            <w:tcBorders>
              <w:top w:val="nil"/>
              <w:left w:val="nil"/>
              <w:bottom w:val="single" w:sz="4" w:space="0" w:color="auto"/>
              <w:right w:val="single" w:sz="4" w:space="0" w:color="auto"/>
            </w:tcBorders>
            <w:shd w:val="clear" w:color="auto" w:fill="auto"/>
            <w:vAlign w:val="center"/>
            <w:hideMark/>
          </w:tcPr>
          <w:p w14:paraId="03D2DE8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2D8955E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E7BBF8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3020</w:t>
            </w:r>
          </w:p>
        </w:tc>
        <w:tc>
          <w:tcPr>
            <w:tcW w:w="3357" w:type="dxa"/>
            <w:tcBorders>
              <w:top w:val="nil"/>
              <w:left w:val="nil"/>
              <w:bottom w:val="single" w:sz="4" w:space="0" w:color="auto"/>
              <w:right w:val="single" w:sz="4" w:space="0" w:color="auto"/>
            </w:tcBorders>
            <w:shd w:val="clear" w:color="auto" w:fill="auto"/>
            <w:vAlign w:val="center"/>
            <w:hideMark/>
          </w:tcPr>
          <w:p w14:paraId="3C70151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配号证券账户号码不合法</w:t>
            </w:r>
          </w:p>
        </w:tc>
        <w:tc>
          <w:tcPr>
            <w:tcW w:w="4023" w:type="dxa"/>
            <w:tcBorders>
              <w:top w:val="nil"/>
              <w:left w:val="nil"/>
              <w:bottom w:val="single" w:sz="4" w:space="0" w:color="auto"/>
              <w:right w:val="single" w:sz="4" w:space="0" w:color="auto"/>
            </w:tcBorders>
            <w:shd w:val="clear" w:color="auto" w:fill="auto"/>
            <w:vAlign w:val="center"/>
            <w:hideMark/>
          </w:tcPr>
          <w:p w14:paraId="32E59B7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3496215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8B26C6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3021</w:t>
            </w:r>
          </w:p>
        </w:tc>
        <w:tc>
          <w:tcPr>
            <w:tcW w:w="3357" w:type="dxa"/>
            <w:tcBorders>
              <w:top w:val="nil"/>
              <w:left w:val="nil"/>
              <w:bottom w:val="single" w:sz="4" w:space="0" w:color="auto"/>
              <w:right w:val="single" w:sz="4" w:space="0" w:color="auto"/>
            </w:tcBorders>
            <w:shd w:val="clear" w:color="auto" w:fill="auto"/>
            <w:vAlign w:val="center"/>
            <w:hideMark/>
          </w:tcPr>
          <w:p w14:paraId="3FF6205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配号证券账户号码不是A股账户</w:t>
            </w:r>
          </w:p>
        </w:tc>
        <w:tc>
          <w:tcPr>
            <w:tcW w:w="4023" w:type="dxa"/>
            <w:tcBorders>
              <w:top w:val="nil"/>
              <w:left w:val="nil"/>
              <w:bottom w:val="single" w:sz="4" w:space="0" w:color="auto"/>
              <w:right w:val="single" w:sz="4" w:space="0" w:color="auto"/>
            </w:tcBorders>
            <w:shd w:val="clear" w:color="auto" w:fill="auto"/>
            <w:vAlign w:val="center"/>
            <w:hideMark/>
          </w:tcPr>
          <w:p w14:paraId="60443AF1" w14:textId="77777777" w:rsidR="00B64DCB" w:rsidRPr="0012656F" w:rsidRDefault="006C2FC7"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信用证券账户开立时配号证券账户必须为A股证券账户</w:t>
            </w:r>
          </w:p>
        </w:tc>
      </w:tr>
      <w:tr w:rsidR="00B64DCB" w:rsidRPr="0012656F" w14:paraId="74294B4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E8AE99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3022</w:t>
            </w:r>
          </w:p>
        </w:tc>
        <w:tc>
          <w:tcPr>
            <w:tcW w:w="3357" w:type="dxa"/>
            <w:tcBorders>
              <w:top w:val="nil"/>
              <w:left w:val="nil"/>
              <w:bottom w:val="single" w:sz="4" w:space="0" w:color="auto"/>
              <w:right w:val="single" w:sz="4" w:space="0" w:color="auto"/>
            </w:tcBorders>
            <w:shd w:val="clear" w:color="auto" w:fill="auto"/>
            <w:vAlign w:val="center"/>
            <w:hideMark/>
          </w:tcPr>
          <w:p w14:paraId="32311D6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配号证券账户号码状态不正常</w:t>
            </w:r>
          </w:p>
        </w:tc>
        <w:tc>
          <w:tcPr>
            <w:tcW w:w="4023" w:type="dxa"/>
            <w:tcBorders>
              <w:top w:val="nil"/>
              <w:left w:val="nil"/>
              <w:bottom w:val="single" w:sz="4" w:space="0" w:color="auto"/>
              <w:right w:val="single" w:sz="4" w:space="0" w:color="auto"/>
            </w:tcBorders>
            <w:shd w:val="clear" w:color="auto" w:fill="auto"/>
            <w:vAlign w:val="center"/>
            <w:hideMark/>
          </w:tcPr>
          <w:p w14:paraId="2141CB8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22E5D84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F3A228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3023</w:t>
            </w:r>
          </w:p>
        </w:tc>
        <w:tc>
          <w:tcPr>
            <w:tcW w:w="3357" w:type="dxa"/>
            <w:tcBorders>
              <w:top w:val="nil"/>
              <w:left w:val="nil"/>
              <w:bottom w:val="single" w:sz="4" w:space="0" w:color="auto"/>
              <w:right w:val="single" w:sz="4" w:space="0" w:color="auto"/>
            </w:tcBorders>
            <w:shd w:val="clear" w:color="auto" w:fill="auto"/>
            <w:vAlign w:val="center"/>
            <w:hideMark/>
          </w:tcPr>
          <w:p w14:paraId="244BB4B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配号证券账户号码不能为空</w:t>
            </w:r>
          </w:p>
        </w:tc>
        <w:tc>
          <w:tcPr>
            <w:tcW w:w="4023" w:type="dxa"/>
            <w:tcBorders>
              <w:top w:val="nil"/>
              <w:left w:val="nil"/>
              <w:bottom w:val="single" w:sz="4" w:space="0" w:color="auto"/>
              <w:right w:val="single" w:sz="4" w:space="0" w:color="auto"/>
            </w:tcBorders>
            <w:shd w:val="clear" w:color="auto" w:fill="auto"/>
            <w:vAlign w:val="center"/>
            <w:hideMark/>
          </w:tcPr>
          <w:p w14:paraId="0760AD5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14A44F2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6A75CE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3024</w:t>
            </w:r>
          </w:p>
        </w:tc>
        <w:tc>
          <w:tcPr>
            <w:tcW w:w="3357" w:type="dxa"/>
            <w:tcBorders>
              <w:top w:val="nil"/>
              <w:left w:val="nil"/>
              <w:bottom w:val="single" w:sz="4" w:space="0" w:color="auto"/>
              <w:right w:val="single" w:sz="4" w:space="0" w:color="auto"/>
            </w:tcBorders>
            <w:shd w:val="clear" w:color="auto" w:fill="auto"/>
            <w:vAlign w:val="center"/>
            <w:hideMark/>
          </w:tcPr>
          <w:p w14:paraId="3DA3275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证券账户与身份证明文件不匹配</w:t>
            </w:r>
          </w:p>
        </w:tc>
        <w:tc>
          <w:tcPr>
            <w:tcW w:w="4023" w:type="dxa"/>
            <w:tcBorders>
              <w:top w:val="nil"/>
              <w:left w:val="nil"/>
              <w:bottom w:val="single" w:sz="4" w:space="0" w:color="auto"/>
              <w:right w:val="single" w:sz="4" w:space="0" w:color="auto"/>
            </w:tcBorders>
            <w:shd w:val="clear" w:color="auto" w:fill="auto"/>
            <w:vAlign w:val="center"/>
            <w:hideMark/>
          </w:tcPr>
          <w:p w14:paraId="3728006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18D021B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E7E506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3025</w:t>
            </w:r>
          </w:p>
        </w:tc>
        <w:tc>
          <w:tcPr>
            <w:tcW w:w="3357" w:type="dxa"/>
            <w:tcBorders>
              <w:top w:val="nil"/>
              <w:left w:val="nil"/>
              <w:bottom w:val="single" w:sz="4" w:space="0" w:color="auto"/>
              <w:right w:val="single" w:sz="4" w:space="0" w:color="auto"/>
            </w:tcBorders>
            <w:shd w:val="clear" w:color="auto" w:fill="auto"/>
            <w:vAlign w:val="center"/>
            <w:hideMark/>
          </w:tcPr>
          <w:p w14:paraId="4EE0790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证券账户有余额或权益</w:t>
            </w:r>
          </w:p>
        </w:tc>
        <w:tc>
          <w:tcPr>
            <w:tcW w:w="4023" w:type="dxa"/>
            <w:tcBorders>
              <w:top w:val="nil"/>
              <w:left w:val="nil"/>
              <w:bottom w:val="single" w:sz="4" w:space="0" w:color="auto"/>
              <w:right w:val="single" w:sz="4" w:space="0" w:color="auto"/>
            </w:tcBorders>
            <w:shd w:val="clear" w:color="auto" w:fill="auto"/>
            <w:vAlign w:val="center"/>
            <w:hideMark/>
          </w:tcPr>
          <w:p w14:paraId="1490F9E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01C970F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3AAE4B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3026</w:t>
            </w:r>
          </w:p>
        </w:tc>
        <w:tc>
          <w:tcPr>
            <w:tcW w:w="3357" w:type="dxa"/>
            <w:tcBorders>
              <w:top w:val="nil"/>
              <w:left w:val="nil"/>
              <w:bottom w:val="single" w:sz="4" w:space="0" w:color="auto"/>
              <w:right w:val="single" w:sz="4" w:space="0" w:color="auto"/>
            </w:tcBorders>
            <w:shd w:val="clear" w:color="auto" w:fill="auto"/>
            <w:vAlign w:val="center"/>
            <w:hideMark/>
          </w:tcPr>
          <w:p w14:paraId="4E151BE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证券账户有的关联未销户信用交易账户</w:t>
            </w:r>
          </w:p>
        </w:tc>
        <w:tc>
          <w:tcPr>
            <w:tcW w:w="4023" w:type="dxa"/>
            <w:tcBorders>
              <w:top w:val="nil"/>
              <w:left w:val="nil"/>
              <w:bottom w:val="single" w:sz="4" w:space="0" w:color="auto"/>
              <w:right w:val="single" w:sz="4" w:space="0" w:color="auto"/>
            </w:tcBorders>
            <w:shd w:val="clear" w:color="auto" w:fill="auto"/>
            <w:vAlign w:val="center"/>
            <w:hideMark/>
          </w:tcPr>
          <w:p w14:paraId="1ADBEAB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120575C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7FF637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3027</w:t>
            </w:r>
          </w:p>
        </w:tc>
        <w:tc>
          <w:tcPr>
            <w:tcW w:w="3357" w:type="dxa"/>
            <w:tcBorders>
              <w:top w:val="nil"/>
              <w:left w:val="nil"/>
              <w:bottom w:val="single" w:sz="4" w:space="0" w:color="auto"/>
              <w:right w:val="single" w:sz="4" w:space="0" w:color="auto"/>
            </w:tcBorders>
            <w:shd w:val="clear" w:color="auto" w:fill="auto"/>
            <w:vAlign w:val="center"/>
            <w:hideMark/>
          </w:tcPr>
          <w:p w14:paraId="0B97746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证券账户禁止操作</w:t>
            </w:r>
          </w:p>
        </w:tc>
        <w:tc>
          <w:tcPr>
            <w:tcW w:w="4023" w:type="dxa"/>
            <w:tcBorders>
              <w:top w:val="nil"/>
              <w:left w:val="nil"/>
              <w:bottom w:val="single" w:sz="4" w:space="0" w:color="auto"/>
              <w:right w:val="single" w:sz="4" w:space="0" w:color="auto"/>
            </w:tcBorders>
            <w:shd w:val="clear" w:color="auto" w:fill="auto"/>
            <w:vAlign w:val="center"/>
            <w:hideMark/>
          </w:tcPr>
          <w:p w14:paraId="4C591EF5" w14:textId="77777777" w:rsidR="00B64DCB" w:rsidRPr="0012656F" w:rsidRDefault="006C2FC7">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证券账户属于</w:t>
            </w:r>
            <w:r w:rsidRPr="0012656F">
              <w:rPr>
                <w:rFonts w:ascii="宋体" w:eastAsia="宋体" w:hAnsi="宋体" w:cs="宋体" w:hint="eastAsia"/>
                <w:color w:val="000000"/>
                <w:kern w:val="0"/>
                <w:sz w:val="18"/>
                <w:szCs w:val="18"/>
              </w:rPr>
              <w:t>禁止查询清单中账户，不允许销户或查询</w:t>
            </w:r>
            <w:r>
              <w:rPr>
                <w:rFonts w:ascii="宋体" w:eastAsia="宋体" w:hAnsi="宋体" w:cs="宋体" w:hint="eastAsia"/>
                <w:color w:val="000000"/>
                <w:kern w:val="0"/>
                <w:sz w:val="18"/>
                <w:szCs w:val="18"/>
              </w:rPr>
              <w:t>；或此证券</w:t>
            </w:r>
            <w:r>
              <w:rPr>
                <w:rFonts w:ascii="宋体" w:eastAsia="宋体" w:hAnsi="宋体" w:cs="宋体"/>
                <w:color w:val="000000"/>
                <w:kern w:val="0"/>
                <w:sz w:val="18"/>
                <w:szCs w:val="18"/>
              </w:rPr>
              <w:t>账户不能进行相应的业务操作</w:t>
            </w:r>
          </w:p>
        </w:tc>
      </w:tr>
      <w:tr w:rsidR="00B64DCB" w:rsidRPr="0012656F" w14:paraId="33D255BF"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684CFF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3028</w:t>
            </w:r>
          </w:p>
        </w:tc>
        <w:tc>
          <w:tcPr>
            <w:tcW w:w="3357" w:type="dxa"/>
            <w:tcBorders>
              <w:top w:val="nil"/>
              <w:left w:val="nil"/>
              <w:bottom w:val="single" w:sz="4" w:space="0" w:color="auto"/>
              <w:right w:val="single" w:sz="4" w:space="0" w:color="auto"/>
            </w:tcBorders>
            <w:shd w:val="clear" w:color="auto" w:fill="auto"/>
            <w:vAlign w:val="center"/>
            <w:hideMark/>
          </w:tcPr>
          <w:p w14:paraId="602A89F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证券账户号码不存在或与证券账户类别不匹配</w:t>
            </w:r>
          </w:p>
        </w:tc>
        <w:tc>
          <w:tcPr>
            <w:tcW w:w="4023" w:type="dxa"/>
            <w:tcBorders>
              <w:top w:val="nil"/>
              <w:left w:val="nil"/>
              <w:bottom w:val="single" w:sz="4" w:space="0" w:color="auto"/>
              <w:right w:val="single" w:sz="4" w:space="0" w:color="auto"/>
            </w:tcBorders>
            <w:shd w:val="clear" w:color="auto" w:fill="auto"/>
            <w:vAlign w:val="center"/>
            <w:hideMark/>
          </w:tcPr>
          <w:p w14:paraId="5AFCEB0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证券账户号码不存在，或证券账户号码与证券账户类别不匹配</w:t>
            </w:r>
          </w:p>
        </w:tc>
      </w:tr>
      <w:tr w:rsidR="00B64DCB" w:rsidRPr="0012656F" w14:paraId="4C2A740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7305C2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3029</w:t>
            </w:r>
          </w:p>
        </w:tc>
        <w:tc>
          <w:tcPr>
            <w:tcW w:w="3357" w:type="dxa"/>
            <w:tcBorders>
              <w:top w:val="nil"/>
              <w:left w:val="nil"/>
              <w:bottom w:val="single" w:sz="4" w:space="0" w:color="auto"/>
              <w:right w:val="single" w:sz="4" w:space="0" w:color="auto"/>
            </w:tcBorders>
            <w:shd w:val="clear" w:color="auto" w:fill="auto"/>
            <w:vAlign w:val="center"/>
            <w:hideMark/>
          </w:tcPr>
          <w:p w14:paraId="054CF16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证券账户号码与一码通号码不匹配</w:t>
            </w:r>
          </w:p>
        </w:tc>
        <w:tc>
          <w:tcPr>
            <w:tcW w:w="4023" w:type="dxa"/>
            <w:tcBorders>
              <w:top w:val="nil"/>
              <w:left w:val="nil"/>
              <w:bottom w:val="single" w:sz="4" w:space="0" w:color="auto"/>
              <w:right w:val="single" w:sz="4" w:space="0" w:color="auto"/>
            </w:tcBorders>
            <w:shd w:val="clear" w:color="auto" w:fill="auto"/>
            <w:vAlign w:val="center"/>
            <w:hideMark/>
          </w:tcPr>
          <w:p w14:paraId="73D4F79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09EFAA93"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3B12DC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3030</w:t>
            </w:r>
          </w:p>
        </w:tc>
        <w:tc>
          <w:tcPr>
            <w:tcW w:w="3357" w:type="dxa"/>
            <w:tcBorders>
              <w:top w:val="nil"/>
              <w:left w:val="nil"/>
              <w:bottom w:val="single" w:sz="4" w:space="0" w:color="auto"/>
              <w:right w:val="single" w:sz="4" w:space="0" w:color="auto"/>
            </w:tcBorders>
            <w:shd w:val="clear" w:color="auto" w:fill="auto"/>
            <w:vAlign w:val="center"/>
            <w:hideMark/>
          </w:tcPr>
          <w:p w14:paraId="0F36A00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证券账户不可核对</w:t>
            </w:r>
          </w:p>
        </w:tc>
        <w:tc>
          <w:tcPr>
            <w:tcW w:w="4023" w:type="dxa"/>
            <w:tcBorders>
              <w:top w:val="nil"/>
              <w:left w:val="nil"/>
              <w:bottom w:val="single" w:sz="4" w:space="0" w:color="auto"/>
              <w:right w:val="single" w:sz="4" w:space="0" w:color="auto"/>
            </w:tcBorders>
            <w:shd w:val="clear" w:color="auto" w:fill="auto"/>
            <w:vAlign w:val="center"/>
            <w:hideMark/>
          </w:tcPr>
          <w:p w14:paraId="3DA54FB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不合格、冒开账户不可进行资料核对</w:t>
            </w:r>
          </w:p>
        </w:tc>
      </w:tr>
      <w:tr w:rsidR="00B64DCB" w:rsidRPr="0012656F" w14:paraId="177AA7D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A6F786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3031</w:t>
            </w:r>
          </w:p>
        </w:tc>
        <w:tc>
          <w:tcPr>
            <w:tcW w:w="3357" w:type="dxa"/>
            <w:tcBorders>
              <w:top w:val="nil"/>
              <w:left w:val="nil"/>
              <w:bottom w:val="single" w:sz="4" w:space="0" w:color="auto"/>
              <w:right w:val="single" w:sz="4" w:space="0" w:color="auto"/>
            </w:tcBorders>
            <w:shd w:val="clear" w:color="auto" w:fill="auto"/>
            <w:vAlign w:val="center"/>
            <w:hideMark/>
          </w:tcPr>
          <w:p w14:paraId="316A1D2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证券账户不存在</w:t>
            </w:r>
          </w:p>
        </w:tc>
        <w:tc>
          <w:tcPr>
            <w:tcW w:w="4023" w:type="dxa"/>
            <w:tcBorders>
              <w:top w:val="nil"/>
              <w:left w:val="nil"/>
              <w:bottom w:val="single" w:sz="4" w:space="0" w:color="auto"/>
              <w:right w:val="single" w:sz="4" w:space="0" w:color="auto"/>
            </w:tcBorders>
            <w:shd w:val="clear" w:color="auto" w:fill="auto"/>
            <w:vAlign w:val="center"/>
            <w:hideMark/>
          </w:tcPr>
          <w:p w14:paraId="4EEDE51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证券账户不存在或证券账户状态是注销的</w:t>
            </w:r>
          </w:p>
        </w:tc>
      </w:tr>
      <w:tr w:rsidR="00B64DCB" w:rsidRPr="0012656F" w14:paraId="3E72537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7854F4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3032</w:t>
            </w:r>
          </w:p>
        </w:tc>
        <w:tc>
          <w:tcPr>
            <w:tcW w:w="3357" w:type="dxa"/>
            <w:tcBorders>
              <w:top w:val="nil"/>
              <w:left w:val="nil"/>
              <w:bottom w:val="single" w:sz="4" w:space="0" w:color="auto"/>
              <w:right w:val="single" w:sz="4" w:space="0" w:color="auto"/>
            </w:tcBorders>
            <w:shd w:val="clear" w:color="auto" w:fill="auto"/>
            <w:vAlign w:val="center"/>
            <w:hideMark/>
          </w:tcPr>
          <w:p w14:paraId="303E1EE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证券账户状态不正常</w:t>
            </w:r>
          </w:p>
        </w:tc>
        <w:tc>
          <w:tcPr>
            <w:tcW w:w="4023" w:type="dxa"/>
            <w:tcBorders>
              <w:top w:val="nil"/>
              <w:left w:val="nil"/>
              <w:bottom w:val="single" w:sz="4" w:space="0" w:color="auto"/>
              <w:right w:val="single" w:sz="4" w:space="0" w:color="auto"/>
            </w:tcBorders>
            <w:shd w:val="clear" w:color="auto" w:fill="auto"/>
            <w:vAlign w:val="center"/>
            <w:hideMark/>
          </w:tcPr>
          <w:p w14:paraId="5A3500F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证券账户状态不等于正常</w:t>
            </w:r>
          </w:p>
        </w:tc>
      </w:tr>
      <w:tr w:rsidR="00B64DCB" w:rsidRPr="0012656F" w14:paraId="469273E9"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2F94A0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3033</w:t>
            </w:r>
          </w:p>
        </w:tc>
        <w:tc>
          <w:tcPr>
            <w:tcW w:w="3357" w:type="dxa"/>
            <w:tcBorders>
              <w:top w:val="nil"/>
              <w:left w:val="nil"/>
              <w:bottom w:val="single" w:sz="4" w:space="0" w:color="auto"/>
              <w:right w:val="single" w:sz="4" w:space="0" w:color="auto"/>
            </w:tcBorders>
            <w:shd w:val="clear" w:color="auto" w:fill="auto"/>
            <w:vAlign w:val="center"/>
            <w:hideMark/>
          </w:tcPr>
          <w:p w14:paraId="709AFA03"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w:t>
            </w:r>
            <w:r>
              <w:rPr>
                <w:rFonts w:ascii="宋体" w:eastAsia="宋体" w:hAnsi="宋体" w:cs="宋体" w:hint="eastAsia"/>
                <w:color w:val="000000"/>
                <w:kern w:val="0"/>
                <w:sz w:val="18"/>
                <w:szCs w:val="18"/>
              </w:rPr>
              <w:t>或配号证券账户</w:t>
            </w:r>
            <w:r w:rsidRPr="0012656F">
              <w:rPr>
                <w:rFonts w:ascii="宋体" w:eastAsia="宋体" w:hAnsi="宋体" w:cs="宋体" w:hint="eastAsia"/>
                <w:color w:val="000000"/>
                <w:kern w:val="0"/>
                <w:sz w:val="18"/>
                <w:szCs w:val="18"/>
              </w:rPr>
              <w:t>是不合格账户</w:t>
            </w:r>
          </w:p>
        </w:tc>
        <w:tc>
          <w:tcPr>
            <w:tcW w:w="4023" w:type="dxa"/>
            <w:tcBorders>
              <w:top w:val="nil"/>
              <w:left w:val="nil"/>
              <w:bottom w:val="single" w:sz="4" w:space="0" w:color="auto"/>
              <w:right w:val="single" w:sz="4" w:space="0" w:color="auto"/>
            </w:tcBorders>
            <w:shd w:val="clear" w:color="auto" w:fill="auto"/>
            <w:vAlign w:val="center"/>
            <w:hideMark/>
          </w:tcPr>
          <w:p w14:paraId="047639C2"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休眠激活时必须是合格账户，不合格账户需要规范为合格账户才可以申报</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配号</w:t>
            </w:r>
            <w:r>
              <w:rPr>
                <w:rFonts w:ascii="宋体" w:eastAsia="宋体" w:hAnsi="宋体" w:cs="宋体" w:hint="eastAsia"/>
                <w:color w:val="000000"/>
                <w:kern w:val="0"/>
                <w:sz w:val="18"/>
                <w:szCs w:val="18"/>
              </w:rPr>
              <w:t>证券</w:t>
            </w:r>
            <w:r>
              <w:rPr>
                <w:rFonts w:ascii="宋体" w:eastAsia="宋体" w:hAnsi="宋体" w:cs="宋体"/>
                <w:color w:val="000000"/>
                <w:kern w:val="0"/>
                <w:sz w:val="18"/>
                <w:szCs w:val="18"/>
              </w:rPr>
              <w:t>账户是不</w:t>
            </w:r>
            <w:r>
              <w:rPr>
                <w:rFonts w:ascii="宋体" w:eastAsia="宋体" w:hAnsi="宋体" w:cs="宋体" w:hint="eastAsia"/>
                <w:color w:val="000000"/>
                <w:kern w:val="0"/>
                <w:sz w:val="18"/>
                <w:szCs w:val="18"/>
              </w:rPr>
              <w:t>合格</w:t>
            </w:r>
            <w:r>
              <w:rPr>
                <w:rFonts w:ascii="宋体" w:eastAsia="宋体" w:hAnsi="宋体" w:cs="宋体"/>
                <w:color w:val="000000"/>
                <w:kern w:val="0"/>
                <w:sz w:val="18"/>
                <w:szCs w:val="18"/>
              </w:rPr>
              <w:t>账户</w:t>
            </w:r>
          </w:p>
        </w:tc>
      </w:tr>
      <w:tr w:rsidR="00B64DCB" w:rsidRPr="0012656F" w14:paraId="76D6A71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B75807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3034</w:t>
            </w:r>
          </w:p>
        </w:tc>
        <w:tc>
          <w:tcPr>
            <w:tcW w:w="3357" w:type="dxa"/>
            <w:tcBorders>
              <w:top w:val="nil"/>
              <w:left w:val="nil"/>
              <w:bottom w:val="single" w:sz="4" w:space="0" w:color="auto"/>
              <w:right w:val="single" w:sz="4" w:space="0" w:color="auto"/>
            </w:tcBorders>
            <w:shd w:val="clear" w:color="auto" w:fill="auto"/>
            <w:vAlign w:val="center"/>
            <w:hideMark/>
          </w:tcPr>
          <w:p w14:paraId="65CE58B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证券账户不是休眠账户</w:t>
            </w:r>
          </w:p>
        </w:tc>
        <w:tc>
          <w:tcPr>
            <w:tcW w:w="4023" w:type="dxa"/>
            <w:tcBorders>
              <w:top w:val="nil"/>
              <w:left w:val="nil"/>
              <w:bottom w:val="single" w:sz="4" w:space="0" w:color="auto"/>
              <w:right w:val="single" w:sz="4" w:space="0" w:color="auto"/>
            </w:tcBorders>
            <w:shd w:val="clear" w:color="auto" w:fill="auto"/>
            <w:vAlign w:val="center"/>
            <w:hideMark/>
          </w:tcPr>
          <w:p w14:paraId="382ECF62" w14:textId="77777777" w:rsidR="00B64DCB" w:rsidRPr="0012656F" w:rsidRDefault="006C2FC7"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被</w:t>
            </w:r>
            <w:r w:rsidRPr="0012656F">
              <w:rPr>
                <w:rFonts w:ascii="宋体" w:eastAsia="宋体" w:hAnsi="宋体" w:cs="宋体" w:hint="eastAsia"/>
                <w:color w:val="000000"/>
                <w:kern w:val="0"/>
                <w:sz w:val="18"/>
                <w:szCs w:val="18"/>
              </w:rPr>
              <w:t>休眠激活</w:t>
            </w:r>
            <w:r>
              <w:rPr>
                <w:rFonts w:ascii="宋体" w:eastAsia="宋体" w:hAnsi="宋体" w:cs="宋体" w:hint="eastAsia"/>
                <w:color w:val="000000"/>
                <w:kern w:val="0"/>
                <w:sz w:val="18"/>
                <w:szCs w:val="18"/>
              </w:rPr>
              <w:t>账户</w:t>
            </w:r>
            <w:r w:rsidRPr="0012656F">
              <w:rPr>
                <w:rFonts w:ascii="宋体" w:eastAsia="宋体" w:hAnsi="宋体" w:cs="宋体" w:hint="eastAsia"/>
                <w:color w:val="000000"/>
                <w:kern w:val="0"/>
                <w:sz w:val="18"/>
                <w:szCs w:val="18"/>
              </w:rPr>
              <w:t>必须是休眠账户</w:t>
            </w:r>
          </w:p>
        </w:tc>
      </w:tr>
      <w:tr w:rsidR="00B64DCB" w:rsidRPr="0012656F" w14:paraId="774C43A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3D4D19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3035</w:t>
            </w:r>
          </w:p>
        </w:tc>
        <w:tc>
          <w:tcPr>
            <w:tcW w:w="3357" w:type="dxa"/>
            <w:tcBorders>
              <w:top w:val="nil"/>
              <w:left w:val="nil"/>
              <w:bottom w:val="single" w:sz="4" w:space="0" w:color="auto"/>
              <w:right w:val="single" w:sz="4" w:space="0" w:color="auto"/>
            </w:tcBorders>
            <w:shd w:val="clear" w:color="auto" w:fill="auto"/>
            <w:vAlign w:val="center"/>
            <w:hideMark/>
          </w:tcPr>
          <w:p w14:paraId="36790BD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证券账户必须是不合格账户</w:t>
            </w:r>
          </w:p>
        </w:tc>
        <w:tc>
          <w:tcPr>
            <w:tcW w:w="4023" w:type="dxa"/>
            <w:tcBorders>
              <w:top w:val="nil"/>
              <w:left w:val="nil"/>
              <w:bottom w:val="single" w:sz="4" w:space="0" w:color="auto"/>
              <w:right w:val="single" w:sz="4" w:space="0" w:color="auto"/>
            </w:tcBorders>
            <w:shd w:val="clear" w:color="auto" w:fill="auto"/>
            <w:vAlign w:val="center"/>
            <w:hideMark/>
          </w:tcPr>
          <w:p w14:paraId="5CC7C7E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不合格账户解除限制时，账户必须是不合格账户</w:t>
            </w:r>
          </w:p>
        </w:tc>
      </w:tr>
      <w:tr w:rsidR="00B64DCB" w:rsidRPr="0012656F" w14:paraId="44955F0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3CD397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3036</w:t>
            </w:r>
          </w:p>
        </w:tc>
        <w:tc>
          <w:tcPr>
            <w:tcW w:w="3357" w:type="dxa"/>
            <w:tcBorders>
              <w:top w:val="nil"/>
              <w:left w:val="nil"/>
              <w:bottom w:val="single" w:sz="4" w:space="0" w:color="auto"/>
              <w:right w:val="single" w:sz="4" w:space="0" w:color="auto"/>
            </w:tcBorders>
            <w:shd w:val="clear" w:color="auto" w:fill="auto"/>
            <w:vAlign w:val="center"/>
            <w:hideMark/>
          </w:tcPr>
          <w:p w14:paraId="33232AC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证券账户已销户</w:t>
            </w:r>
          </w:p>
        </w:tc>
        <w:tc>
          <w:tcPr>
            <w:tcW w:w="4023" w:type="dxa"/>
            <w:tcBorders>
              <w:top w:val="nil"/>
              <w:left w:val="nil"/>
              <w:bottom w:val="single" w:sz="4" w:space="0" w:color="auto"/>
              <w:right w:val="single" w:sz="4" w:space="0" w:color="auto"/>
            </w:tcBorders>
            <w:shd w:val="clear" w:color="auto" w:fill="auto"/>
            <w:vAlign w:val="center"/>
            <w:hideMark/>
          </w:tcPr>
          <w:p w14:paraId="672D013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7BCE079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16C19B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3037</w:t>
            </w:r>
          </w:p>
        </w:tc>
        <w:tc>
          <w:tcPr>
            <w:tcW w:w="3357" w:type="dxa"/>
            <w:tcBorders>
              <w:top w:val="nil"/>
              <w:left w:val="nil"/>
              <w:bottom w:val="single" w:sz="4" w:space="0" w:color="auto"/>
              <w:right w:val="single" w:sz="4" w:space="0" w:color="auto"/>
            </w:tcBorders>
            <w:shd w:val="clear" w:color="auto" w:fill="auto"/>
            <w:vAlign w:val="center"/>
            <w:hideMark/>
          </w:tcPr>
          <w:p w14:paraId="1B2255F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证券账户已休眠</w:t>
            </w:r>
          </w:p>
        </w:tc>
        <w:tc>
          <w:tcPr>
            <w:tcW w:w="4023" w:type="dxa"/>
            <w:tcBorders>
              <w:top w:val="nil"/>
              <w:left w:val="nil"/>
              <w:bottom w:val="single" w:sz="4" w:space="0" w:color="auto"/>
              <w:right w:val="single" w:sz="4" w:space="0" w:color="auto"/>
            </w:tcBorders>
            <w:shd w:val="clear" w:color="auto" w:fill="auto"/>
            <w:vAlign w:val="center"/>
            <w:hideMark/>
          </w:tcPr>
          <w:p w14:paraId="0F48ED8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5B5978A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A0750F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3038</w:t>
            </w:r>
          </w:p>
        </w:tc>
        <w:tc>
          <w:tcPr>
            <w:tcW w:w="3357" w:type="dxa"/>
            <w:tcBorders>
              <w:top w:val="nil"/>
              <w:left w:val="nil"/>
              <w:bottom w:val="single" w:sz="4" w:space="0" w:color="auto"/>
              <w:right w:val="single" w:sz="4" w:space="0" w:color="auto"/>
            </w:tcBorders>
            <w:shd w:val="clear" w:color="auto" w:fill="auto"/>
            <w:vAlign w:val="center"/>
            <w:hideMark/>
          </w:tcPr>
          <w:p w14:paraId="75B9739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证券账户不是挂失账户</w:t>
            </w:r>
          </w:p>
        </w:tc>
        <w:tc>
          <w:tcPr>
            <w:tcW w:w="4023" w:type="dxa"/>
            <w:tcBorders>
              <w:top w:val="nil"/>
              <w:left w:val="nil"/>
              <w:bottom w:val="single" w:sz="4" w:space="0" w:color="auto"/>
              <w:right w:val="single" w:sz="4" w:space="0" w:color="auto"/>
            </w:tcBorders>
            <w:shd w:val="clear" w:color="auto" w:fill="auto"/>
            <w:vAlign w:val="center"/>
            <w:hideMark/>
          </w:tcPr>
          <w:p w14:paraId="66941E4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56278EC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276A518"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3039</w:t>
            </w:r>
          </w:p>
        </w:tc>
        <w:tc>
          <w:tcPr>
            <w:tcW w:w="3357" w:type="dxa"/>
            <w:tcBorders>
              <w:top w:val="nil"/>
              <w:left w:val="nil"/>
              <w:bottom w:val="single" w:sz="4" w:space="0" w:color="auto"/>
              <w:right w:val="single" w:sz="4" w:space="0" w:color="auto"/>
            </w:tcBorders>
            <w:shd w:val="clear" w:color="auto" w:fill="auto"/>
            <w:vAlign w:val="center"/>
            <w:hideMark/>
          </w:tcPr>
          <w:p w14:paraId="6CA837F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证券账户账户必须是个人账户</w:t>
            </w:r>
          </w:p>
        </w:tc>
        <w:tc>
          <w:tcPr>
            <w:tcW w:w="4023" w:type="dxa"/>
            <w:tcBorders>
              <w:top w:val="nil"/>
              <w:left w:val="nil"/>
              <w:bottom w:val="single" w:sz="4" w:space="0" w:color="auto"/>
              <w:right w:val="single" w:sz="4" w:space="0" w:color="auto"/>
            </w:tcBorders>
            <w:shd w:val="clear" w:color="auto" w:fill="auto"/>
            <w:vAlign w:val="center"/>
            <w:hideMark/>
          </w:tcPr>
          <w:p w14:paraId="0C7741E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75471750"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69D8F6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3040</w:t>
            </w:r>
          </w:p>
        </w:tc>
        <w:tc>
          <w:tcPr>
            <w:tcW w:w="3357" w:type="dxa"/>
            <w:tcBorders>
              <w:top w:val="nil"/>
              <w:left w:val="nil"/>
              <w:bottom w:val="single" w:sz="4" w:space="0" w:color="auto"/>
              <w:right w:val="single" w:sz="4" w:space="0" w:color="auto"/>
            </w:tcBorders>
            <w:shd w:val="clear" w:color="auto" w:fill="auto"/>
            <w:vAlign w:val="center"/>
            <w:hideMark/>
          </w:tcPr>
          <w:p w14:paraId="25927EB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非不合格账户的报送机构</w:t>
            </w:r>
          </w:p>
        </w:tc>
        <w:tc>
          <w:tcPr>
            <w:tcW w:w="4023" w:type="dxa"/>
            <w:tcBorders>
              <w:top w:val="nil"/>
              <w:left w:val="nil"/>
              <w:bottom w:val="single" w:sz="4" w:space="0" w:color="auto"/>
              <w:right w:val="single" w:sz="4" w:space="0" w:color="auto"/>
            </w:tcBorders>
            <w:shd w:val="clear" w:color="auto" w:fill="auto"/>
            <w:vAlign w:val="center"/>
            <w:hideMark/>
          </w:tcPr>
          <w:p w14:paraId="001308D9"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不合格账户解除限制时，必须是原报送机构才可以解除</w:t>
            </w:r>
          </w:p>
        </w:tc>
      </w:tr>
      <w:tr w:rsidR="00B64DCB" w:rsidRPr="0012656F" w14:paraId="3DFC9FCC"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35657E4"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3041</w:t>
            </w:r>
          </w:p>
        </w:tc>
        <w:tc>
          <w:tcPr>
            <w:tcW w:w="3357" w:type="dxa"/>
            <w:tcBorders>
              <w:top w:val="nil"/>
              <w:left w:val="nil"/>
              <w:bottom w:val="single" w:sz="4" w:space="0" w:color="auto"/>
              <w:right w:val="single" w:sz="4" w:space="0" w:color="auto"/>
            </w:tcBorders>
            <w:shd w:val="clear" w:color="auto" w:fill="auto"/>
            <w:vAlign w:val="center"/>
            <w:hideMark/>
          </w:tcPr>
          <w:p w14:paraId="6276A8C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拟指定的信用交易单元号码不属开户代理机构</w:t>
            </w:r>
          </w:p>
        </w:tc>
        <w:tc>
          <w:tcPr>
            <w:tcW w:w="4023" w:type="dxa"/>
            <w:tcBorders>
              <w:top w:val="nil"/>
              <w:left w:val="nil"/>
              <w:bottom w:val="single" w:sz="4" w:space="0" w:color="auto"/>
              <w:right w:val="single" w:sz="4" w:space="0" w:color="auto"/>
            </w:tcBorders>
            <w:shd w:val="clear" w:color="auto" w:fill="auto"/>
            <w:vAlign w:val="center"/>
            <w:hideMark/>
          </w:tcPr>
          <w:p w14:paraId="7D36E50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0E2A72F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F8B2AC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3042</w:t>
            </w:r>
          </w:p>
        </w:tc>
        <w:tc>
          <w:tcPr>
            <w:tcW w:w="3357" w:type="dxa"/>
            <w:tcBorders>
              <w:top w:val="nil"/>
              <w:left w:val="nil"/>
              <w:bottom w:val="single" w:sz="4" w:space="0" w:color="auto"/>
              <w:right w:val="single" w:sz="4" w:space="0" w:color="auto"/>
            </w:tcBorders>
            <w:shd w:val="clear" w:color="auto" w:fill="auto"/>
            <w:vAlign w:val="center"/>
            <w:hideMark/>
          </w:tcPr>
          <w:p w14:paraId="38F3F931"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交易单元号码不属于此开户代理机构</w:t>
            </w:r>
          </w:p>
        </w:tc>
        <w:tc>
          <w:tcPr>
            <w:tcW w:w="4023" w:type="dxa"/>
            <w:tcBorders>
              <w:top w:val="nil"/>
              <w:left w:val="nil"/>
              <w:bottom w:val="single" w:sz="4" w:space="0" w:color="auto"/>
              <w:right w:val="single" w:sz="4" w:space="0" w:color="auto"/>
            </w:tcBorders>
            <w:shd w:val="clear" w:color="auto" w:fill="auto"/>
            <w:vAlign w:val="center"/>
            <w:hideMark/>
          </w:tcPr>
          <w:p w14:paraId="02ABA6C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1B5B2D1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D8A4B6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3043</w:t>
            </w:r>
          </w:p>
        </w:tc>
        <w:tc>
          <w:tcPr>
            <w:tcW w:w="3357" w:type="dxa"/>
            <w:tcBorders>
              <w:top w:val="nil"/>
              <w:left w:val="nil"/>
              <w:bottom w:val="single" w:sz="4" w:space="0" w:color="auto"/>
              <w:right w:val="single" w:sz="4" w:space="0" w:color="auto"/>
            </w:tcBorders>
            <w:shd w:val="clear" w:color="auto" w:fill="auto"/>
            <w:vAlign w:val="center"/>
            <w:hideMark/>
          </w:tcPr>
          <w:p w14:paraId="0D7C5437"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指定结算参与人不属于此开户代理机构</w:t>
            </w:r>
          </w:p>
        </w:tc>
        <w:tc>
          <w:tcPr>
            <w:tcW w:w="4023" w:type="dxa"/>
            <w:tcBorders>
              <w:top w:val="nil"/>
              <w:left w:val="nil"/>
              <w:bottom w:val="single" w:sz="4" w:space="0" w:color="auto"/>
              <w:right w:val="single" w:sz="4" w:space="0" w:color="auto"/>
            </w:tcBorders>
            <w:shd w:val="clear" w:color="auto" w:fill="auto"/>
            <w:vAlign w:val="center"/>
            <w:hideMark/>
          </w:tcPr>
          <w:p w14:paraId="75B77D9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73D26B53" w14:textId="77777777" w:rsidTr="003E1032">
        <w:trPr>
          <w:cantSplit/>
          <w:trHeight w:val="6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3DD3CE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3044</w:t>
            </w:r>
          </w:p>
        </w:tc>
        <w:tc>
          <w:tcPr>
            <w:tcW w:w="3357" w:type="dxa"/>
            <w:tcBorders>
              <w:top w:val="nil"/>
              <w:left w:val="nil"/>
              <w:bottom w:val="single" w:sz="4" w:space="0" w:color="auto"/>
              <w:right w:val="single" w:sz="4" w:space="0" w:color="auto"/>
            </w:tcBorders>
            <w:shd w:val="clear" w:color="auto" w:fill="auto"/>
            <w:vAlign w:val="center"/>
            <w:hideMark/>
          </w:tcPr>
          <w:p w14:paraId="2975F4DC"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机构类别不能修改</w:t>
            </w:r>
          </w:p>
        </w:tc>
        <w:tc>
          <w:tcPr>
            <w:tcW w:w="4023" w:type="dxa"/>
            <w:tcBorders>
              <w:top w:val="nil"/>
              <w:left w:val="nil"/>
              <w:bottom w:val="single" w:sz="4" w:space="0" w:color="auto"/>
              <w:right w:val="single" w:sz="4" w:space="0" w:color="auto"/>
            </w:tcBorders>
            <w:shd w:val="clear" w:color="auto" w:fill="auto"/>
            <w:vAlign w:val="center"/>
            <w:hideMark/>
          </w:tcPr>
          <w:p w14:paraId="2D3F6354" w14:textId="77777777" w:rsidR="00B64DCB" w:rsidRPr="0012656F" w:rsidRDefault="006C2FC7"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机构类别不能变更为</w:t>
            </w:r>
            <w:r w:rsidRPr="0012656F">
              <w:rPr>
                <w:rFonts w:ascii="宋体" w:eastAsia="宋体" w:hAnsi="宋体" w:cs="宋体" w:hint="eastAsia"/>
                <w:color w:val="000000"/>
                <w:kern w:val="0"/>
                <w:sz w:val="18"/>
                <w:szCs w:val="18"/>
              </w:rPr>
              <w:t>证券公司,银行,信托投资公司,基金管理公司,保险公司</w:t>
            </w:r>
            <w:r>
              <w:rPr>
                <w:rFonts w:ascii="宋体" w:eastAsia="宋体" w:hAnsi="宋体" w:cs="宋体" w:hint="eastAsia"/>
                <w:color w:val="000000"/>
                <w:kern w:val="0"/>
                <w:sz w:val="18"/>
                <w:szCs w:val="18"/>
              </w:rPr>
              <w:t>与</w:t>
            </w:r>
          </w:p>
        </w:tc>
      </w:tr>
      <w:tr w:rsidR="00B64DCB" w:rsidRPr="0012656F" w14:paraId="45234D7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A6C38E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3045</w:t>
            </w:r>
          </w:p>
        </w:tc>
        <w:tc>
          <w:tcPr>
            <w:tcW w:w="3357" w:type="dxa"/>
            <w:tcBorders>
              <w:top w:val="nil"/>
              <w:left w:val="nil"/>
              <w:bottom w:val="single" w:sz="4" w:space="0" w:color="auto"/>
              <w:right w:val="single" w:sz="4" w:space="0" w:color="auto"/>
            </w:tcBorders>
            <w:shd w:val="clear" w:color="auto" w:fill="auto"/>
            <w:vAlign w:val="center"/>
            <w:hideMark/>
          </w:tcPr>
          <w:p w14:paraId="54CECE9A"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机构类别必须是合伙企业</w:t>
            </w:r>
          </w:p>
        </w:tc>
        <w:tc>
          <w:tcPr>
            <w:tcW w:w="4023" w:type="dxa"/>
            <w:tcBorders>
              <w:top w:val="nil"/>
              <w:left w:val="nil"/>
              <w:bottom w:val="single" w:sz="4" w:space="0" w:color="auto"/>
              <w:right w:val="single" w:sz="4" w:space="0" w:color="auto"/>
            </w:tcBorders>
            <w:shd w:val="clear" w:color="auto" w:fill="auto"/>
            <w:vAlign w:val="center"/>
            <w:hideMark/>
          </w:tcPr>
          <w:p w14:paraId="1CD8D2FF"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4688BFF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65EA27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3046</w:t>
            </w:r>
          </w:p>
        </w:tc>
        <w:tc>
          <w:tcPr>
            <w:tcW w:w="3357" w:type="dxa"/>
            <w:tcBorders>
              <w:top w:val="nil"/>
              <w:left w:val="nil"/>
              <w:bottom w:val="single" w:sz="4" w:space="0" w:color="auto"/>
              <w:right w:val="single" w:sz="4" w:space="0" w:color="auto"/>
            </w:tcBorders>
            <w:shd w:val="clear" w:color="auto" w:fill="auto"/>
            <w:vAlign w:val="center"/>
            <w:hideMark/>
          </w:tcPr>
          <w:p w14:paraId="278CAFB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机构类别不能在此业务中使用</w:t>
            </w:r>
          </w:p>
        </w:tc>
        <w:tc>
          <w:tcPr>
            <w:tcW w:w="4023" w:type="dxa"/>
            <w:tcBorders>
              <w:top w:val="nil"/>
              <w:left w:val="nil"/>
              <w:bottom w:val="single" w:sz="4" w:space="0" w:color="auto"/>
              <w:right w:val="single" w:sz="4" w:space="0" w:color="auto"/>
            </w:tcBorders>
            <w:shd w:val="clear" w:color="auto" w:fill="auto"/>
            <w:vAlign w:val="center"/>
            <w:hideMark/>
          </w:tcPr>
          <w:p w14:paraId="5B3CCCC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接口中不能使用此机构类别开户</w:t>
            </w:r>
          </w:p>
        </w:tc>
      </w:tr>
      <w:tr w:rsidR="00B64DCB" w:rsidRPr="0012656F" w14:paraId="3149AD3C" w14:textId="77777777" w:rsidTr="003E1032">
        <w:trPr>
          <w:cantSplit/>
          <w:trHeight w:val="90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7394020"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3047</w:t>
            </w:r>
          </w:p>
        </w:tc>
        <w:tc>
          <w:tcPr>
            <w:tcW w:w="3357" w:type="dxa"/>
            <w:tcBorders>
              <w:top w:val="nil"/>
              <w:left w:val="nil"/>
              <w:bottom w:val="single" w:sz="4" w:space="0" w:color="auto"/>
              <w:right w:val="single" w:sz="4" w:space="0" w:color="auto"/>
            </w:tcBorders>
            <w:shd w:val="clear" w:color="auto" w:fill="auto"/>
            <w:vAlign w:val="center"/>
            <w:hideMark/>
          </w:tcPr>
          <w:p w14:paraId="3A5DB37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开户代理机构/网点无权操作此账户</w:t>
            </w:r>
          </w:p>
        </w:tc>
        <w:tc>
          <w:tcPr>
            <w:tcW w:w="4023" w:type="dxa"/>
            <w:tcBorders>
              <w:top w:val="nil"/>
              <w:left w:val="nil"/>
              <w:bottom w:val="single" w:sz="4" w:space="0" w:color="auto"/>
              <w:right w:val="single" w:sz="4" w:space="0" w:color="auto"/>
            </w:tcBorders>
            <w:shd w:val="clear" w:color="auto" w:fill="auto"/>
            <w:vAlign w:val="center"/>
            <w:hideMark/>
          </w:tcPr>
          <w:p w14:paraId="37BB8E2A" w14:textId="77777777" w:rsidR="00B64DCB" w:rsidRPr="0012656F" w:rsidRDefault="006C2FC7"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开户代理</w:t>
            </w:r>
            <w:r>
              <w:rPr>
                <w:rFonts w:ascii="宋体" w:eastAsia="宋体" w:hAnsi="宋体" w:cs="宋体" w:hint="eastAsia"/>
                <w:color w:val="000000"/>
                <w:kern w:val="0"/>
                <w:sz w:val="18"/>
                <w:szCs w:val="18"/>
              </w:rPr>
              <w:t>机构</w:t>
            </w:r>
            <w:r w:rsidRPr="0012656F">
              <w:rPr>
                <w:rFonts w:ascii="宋体" w:eastAsia="宋体" w:hAnsi="宋体" w:cs="宋体" w:hint="eastAsia"/>
                <w:color w:val="000000"/>
                <w:kern w:val="0"/>
                <w:sz w:val="18"/>
                <w:szCs w:val="18"/>
              </w:rPr>
              <w:t>与一码通下的证券账户无委托关系、或非一码通开户机构</w:t>
            </w:r>
          </w:p>
        </w:tc>
      </w:tr>
      <w:tr w:rsidR="00B64DCB" w:rsidRPr="0012656F" w14:paraId="053179D9"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287B7A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3048</w:t>
            </w:r>
          </w:p>
        </w:tc>
        <w:tc>
          <w:tcPr>
            <w:tcW w:w="3357" w:type="dxa"/>
            <w:tcBorders>
              <w:top w:val="nil"/>
              <w:left w:val="nil"/>
              <w:bottom w:val="single" w:sz="4" w:space="0" w:color="auto"/>
              <w:right w:val="single" w:sz="4" w:space="0" w:color="auto"/>
            </w:tcBorders>
            <w:shd w:val="clear" w:color="auto" w:fill="auto"/>
            <w:vAlign w:val="center"/>
            <w:hideMark/>
          </w:tcPr>
          <w:p w14:paraId="5B9E62BB"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未在其它开户代理机构报送过适当性信息</w:t>
            </w:r>
          </w:p>
        </w:tc>
        <w:tc>
          <w:tcPr>
            <w:tcW w:w="4023" w:type="dxa"/>
            <w:tcBorders>
              <w:top w:val="nil"/>
              <w:left w:val="nil"/>
              <w:bottom w:val="single" w:sz="4" w:space="0" w:color="auto"/>
              <w:right w:val="single" w:sz="4" w:space="0" w:color="auto"/>
            </w:tcBorders>
            <w:shd w:val="clear" w:color="auto" w:fill="auto"/>
            <w:vAlign w:val="center"/>
            <w:hideMark/>
          </w:tcPr>
          <w:p w14:paraId="663E7593"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创业板适当性报送签约类别为无需在本公司签署风险揭示书(A)时，没有其它券商的报送记录</w:t>
            </w:r>
          </w:p>
        </w:tc>
      </w:tr>
      <w:tr w:rsidR="00B64DCB" w:rsidRPr="0012656F" w14:paraId="1AD5768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61C2D75"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3049</w:t>
            </w:r>
          </w:p>
        </w:tc>
        <w:tc>
          <w:tcPr>
            <w:tcW w:w="3357" w:type="dxa"/>
            <w:tcBorders>
              <w:top w:val="nil"/>
              <w:left w:val="nil"/>
              <w:bottom w:val="single" w:sz="4" w:space="0" w:color="auto"/>
              <w:right w:val="single" w:sz="4" w:space="0" w:color="auto"/>
            </w:tcBorders>
            <w:shd w:val="clear" w:color="auto" w:fill="auto"/>
            <w:vAlign w:val="center"/>
            <w:hideMark/>
          </w:tcPr>
          <w:p w14:paraId="1208C11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清算编号或结算主席位不属开户代理机构</w:t>
            </w:r>
          </w:p>
        </w:tc>
        <w:tc>
          <w:tcPr>
            <w:tcW w:w="4023" w:type="dxa"/>
            <w:tcBorders>
              <w:top w:val="nil"/>
              <w:left w:val="nil"/>
              <w:bottom w:val="single" w:sz="4" w:space="0" w:color="auto"/>
              <w:right w:val="single" w:sz="4" w:space="0" w:color="auto"/>
            </w:tcBorders>
            <w:shd w:val="clear" w:color="auto" w:fill="auto"/>
            <w:vAlign w:val="center"/>
            <w:hideMark/>
          </w:tcPr>
          <w:p w14:paraId="74E546AE"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0773402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A31C416"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3050</w:t>
            </w:r>
          </w:p>
        </w:tc>
        <w:tc>
          <w:tcPr>
            <w:tcW w:w="3357" w:type="dxa"/>
            <w:tcBorders>
              <w:top w:val="nil"/>
              <w:left w:val="nil"/>
              <w:bottom w:val="single" w:sz="4" w:space="0" w:color="auto"/>
              <w:right w:val="single" w:sz="4" w:space="0" w:color="auto"/>
            </w:tcBorders>
            <w:shd w:val="clear" w:color="auto" w:fill="auto"/>
            <w:vAlign w:val="center"/>
            <w:hideMark/>
          </w:tcPr>
          <w:p w14:paraId="323C30B2"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资金结算账号不属于开户代理机构</w:t>
            </w:r>
          </w:p>
        </w:tc>
        <w:tc>
          <w:tcPr>
            <w:tcW w:w="4023" w:type="dxa"/>
            <w:tcBorders>
              <w:top w:val="nil"/>
              <w:left w:val="nil"/>
              <w:bottom w:val="single" w:sz="4" w:space="0" w:color="auto"/>
              <w:right w:val="single" w:sz="4" w:space="0" w:color="auto"/>
            </w:tcBorders>
            <w:shd w:val="clear" w:color="auto" w:fill="auto"/>
            <w:vAlign w:val="center"/>
            <w:hideMark/>
          </w:tcPr>
          <w:p w14:paraId="4A24F90D" w14:textId="77777777" w:rsidR="00B64DCB" w:rsidRPr="0012656F" w:rsidRDefault="00B64DCB"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 xml:space="preserve">　</w:t>
            </w:r>
          </w:p>
        </w:tc>
      </w:tr>
      <w:tr w:rsidR="00B64DCB" w:rsidRPr="0012656F" w14:paraId="10E388FE"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B706570" w14:textId="77777777" w:rsidR="00B64DCB" w:rsidRPr="0012656F" w:rsidRDefault="00B64DCB"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3051</w:t>
            </w:r>
          </w:p>
        </w:tc>
        <w:tc>
          <w:tcPr>
            <w:tcW w:w="3357" w:type="dxa"/>
            <w:tcBorders>
              <w:top w:val="nil"/>
              <w:left w:val="nil"/>
              <w:bottom w:val="single" w:sz="4" w:space="0" w:color="auto"/>
              <w:right w:val="single" w:sz="4" w:space="0" w:color="auto"/>
            </w:tcBorders>
            <w:shd w:val="clear" w:color="auto" w:fill="auto"/>
            <w:vAlign w:val="center"/>
            <w:hideMark/>
          </w:tcPr>
          <w:p w14:paraId="51F07B03" w14:textId="77777777" w:rsidR="00B64DCB" w:rsidRPr="0012656F" w:rsidRDefault="00FB3F94"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身份</w:t>
            </w:r>
            <w:r w:rsidR="00A66E80">
              <w:rPr>
                <w:rFonts w:ascii="宋体" w:eastAsia="宋体" w:hAnsi="宋体" w:cs="宋体" w:hint="eastAsia"/>
                <w:color w:val="000000"/>
                <w:kern w:val="0"/>
                <w:sz w:val="18"/>
                <w:szCs w:val="18"/>
              </w:rPr>
              <w:t>证明</w:t>
            </w:r>
            <w:r w:rsidR="00A66E80">
              <w:rPr>
                <w:rFonts w:ascii="宋体" w:eastAsia="宋体" w:hAnsi="宋体" w:cs="宋体"/>
                <w:color w:val="000000"/>
                <w:kern w:val="0"/>
                <w:sz w:val="18"/>
                <w:szCs w:val="18"/>
              </w:rPr>
              <w:t>文件</w:t>
            </w:r>
            <w:r>
              <w:rPr>
                <w:rFonts w:ascii="宋体" w:eastAsia="宋体" w:hAnsi="宋体" w:cs="宋体"/>
                <w:color w:val="000000"/>
                <w:kern w:val="0"/>
                <w:sz w:val="18"/>
                <w:szCs w:val="18"/>
              </w:rPr>
              <w:t>信息不一致</w:t>
            </w:r>
          </w:p>
        </w:tc>
        <w:tc>
          <w:tcPr>
            <w:tcW w:w="4023" w:type="dxa"/>
            <w:tcBorders>
              <w:top w:val="nil"/>
              <w:left w:val="nil"/>
              <w:bottom w:val="single" w:sz="4" w:space="0" w:color="auto"/>
              <w:right w:val="single" w:sz="4" w:space="0" w:color="auto"/>
            </w:tcBorders>
            <w:shd w:val="clear" w:color="auto" w:fill="auto"/>
            <w:vAlign w:val="center"/>
            <w:hideMark/>
          </w:tcPr>
          <w:p w14:paraId="11AC0FB7" w14:textId="77777777" w:rsidR="00B64DCB" w:rsidRPr="0012656F" w:rsidRDefault="00A66E80" w:rsidP="00B64DCB">
            <w:pPr>
              <w:widowControl/>
              <w:jc w:val="left"/>
              <w:rPr>
                <w:rFonts w:ascii="宋体" w:eastAsia="宋体" w:hAnsi="宋体" w:cs="宋体"/>
                <w:color w:val="000000"/>
                <w:kern w:val="0"/>
                <w:sz w:val="18"/>
                <w:szCs w:val="18"/>
              </w:rPr>
            </w:pPr>
            <w:r w:rsidRPr="00A66E80">
              <w:rPr>
                <w:rFonts w:ascii="宋体" w:eastAsia="宋体" w:hAnsi="宋体" w:cs="宋体" w:hint="eastAsia"/>
                <w:color w:val="000000"/>
                <w:kern w:val="0"/>
                <w:sz w:val="18"/>
                <w:szCs w:val="18"/>
              </w:rPr>
              <w:t>证券账户关联关系转挂</w:t>
            </w:r>
            <w:r>
              <w:rPr>
                <w:rFonts w:ascii="宋体" w:eastAsia="宋体" w:hAnsi="宋体" w:cs="宋体" w:hint="eastAsia"/>
                <w:color w:val="000000"/>
                <w:kern w:val="0"/>
                <w:sz w:val="18"/>
                <w:szCs w:val="18"/>
              </w:rPr>
              <w:t>时</w:t>
            </w:r>
            <w:r>
              <w:rPr>
                <w:rFonts w:ascii="宋体" w:eastAsia="宋体" w:hAnsi="宋体" w:cs="宋体"/>
                <w:color w:val="000000"/>
                <w:kern w:val="0"/>
                <w:sz w:val="18"/>
                <w:szCs w:val="18"/>
              </w:rPr>
              <w:t>，新旧一码通账户的身份证明</w:t>
            </w:r>
            <w:r>
              <w:rPr>
                <w:rFonts w:ascii="宋体" w:eastAsia="宋体" w:hAnsi="宋体" w:cs="宋体" w:hint="eastAsia"/>
                <w:color w:val="000000"/>
                <w:kern w:val="0"/>
                <w:sz w:val="18"/>
                <w:szCs w:val="18"/>
              </w:rPr>
              <w:t>文件</w:t>
            </w:r>
            <w:r>
              <w:rPr>
                <w:rFonts w:ascii="宋体" w:eastAsia="宋体" w:hAnsi="宋体" w:cs="宋体"/>
                <w:color w:val="000000"/>
                <w:kern w:val="0"/>
                <w:sz w:val="18"/>
                <w:szCs w:val="18"/>
              </w:rPr>
              <w:t>不一致</w:t>
            </w:r>
          </w:p>
        </w:tc>
      </w:tr>
      <w:tr w:rsidR="00373378" w:rsidRPr="0012656F" w14:paraId="59CFF7A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40B43E1"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3052</w:t>
            </w:r>
          </w:p>
        </w:tc>
        <w:tc>
          <w:tcPr>
            <w:tcW w:w="3357" w:type="dxa"/>
            <w:tcBorders>
              <w:top w:val="nil"/>
              <w:left w:val="nil"/>
              <w:bottom w:val="single" w:sz="4" w:space="0" w:color="auto"/>
              <w:right w:val="single" w:sz="4" w:space="0" w:color="auto"/>
            </w:tcBorders>
            <w:shd w:val="clear" w:color="auto" w:fill="auto"/>
            <w:vAlign w:val="center"/>
            <w:hideMark/>
          </w:tcPr>
          <w:p w14:paraId="3F37CCC7" w14:textId="77777777" w:rsidR="00373378" w:rsidRDefault="00373378" w:rsidP="00B64DCB">
            <w:pPr>
              <w:widowControl/>
              <w:jc w:val="left"/>
              <w:rPr>
                <w:rFonts w:ascii="宋体" w:eastAsia="宋体" w:hAnsi="宋体" w:cs="宋体"/>
                <w:color w:val="000000"/>
                <w:kern w:val="0"/>
                <w:sz w:val="18"/>
                <w:szCs w:val="18"/>
              </w:rPr>
            </w:pPr>
            <w:r w:rsidRPr="0048389D">
              <w:rPr>
                <w:rFonts w:ascii="宋体" w:eastAsia="宋体" w:hAnsi="宋体" w:cs="宋体" w:hint="eastAsia"/>
                <w:color w:val="000000"/>
                <w:kern w:val="0"/>
                <w:sz w:val="18"/>
                <w:szCs w:val="18"/>
              </w:rPr>
              <w:t>证券账户有未注销沪市衍生品合约账户</w:t>
            </w:r>
          </w:p>
        </w:tc>
        <w:tc>
          <w:tcPr>
            <w:tcW w:w="4023" w:type="dxa"/>
            <w:tcBorders>
              <w:top w:val="nil"/>
              <w:left w:val="nil"/>
              <w:bottom w:val="single" w:sz="4" w:space="0" w:color="auto"/>
              <w:right w:val="single" w:sz="4" w:space="0" w:color="auto"/>
            </w:tcBorders>
            <w:shd w:val="clear" w:color="auto" w:fill="auto"/>
            <w:vAlign w:val="center"/>
            <w:hideMark/>
          </w:tcPr>
          <w:p w14:paraId="5AB7D76B" w14:textId="77777777" w:rsidR="00373378" w:rsidRPr="00A66E80" w:rsidRDefault="00373378" w:rsidP="00B64DCB">
            <w:pPr>
              <w:widowControl/>
              <w:jc w:val="left"/>
              <w:rPr>
                <w:rFonts w:ascii="宋体" w:eastAsia="宋体" w:hAnsi="宋体" w:cs="宋体"/>
                <w:color w:val="000000"/>
                <w:kern w:val="0"/>
                <w:sz w:val="18"/>
                <w:szCs w:val="18"/>
              </w:rPr>
            </w:pPr>
          </w:p>
        </w:tc>
      </w:tr>
      <w:tr w:rsidR="00373378" w:rsidRPr="0012656F" w14:paraId="2B12856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A5C2B44"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3053</w:t>
            </w:r>
          </w:p>
        </w:tc>
        <w:tc>
          <w:tcPr>
            <w:tcW w:w="3357" w:type="dxa"/>
            <w:tcBorders>
              <w:top w:val="nil"/>
              <w:left w:val="nil"/>
              <w:bottom w:val="single" w:sz="4" w:space="0" w:color="auto"/>
              <w:right w:val="single" w:sz="4" w:space="0" w:color="auto"/>
            </w:tcBorders>
            <w:shd w:val="clear" w:color="auto" w:fill="auto"/>
            <w:vAlign w:val="center"/>
            <w:hideMark/>
          </w:tcPr>
          <w:p w14:paraId="5CF49DA1"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配</w:t>
            </w:r>
            <w:r>
              <w:rPr>
                <w:rFonts w:ascii="宋体" w:eastAsia="宋体" w:hAnsi="宋体" w:cs="宋体"/>
                <w:color w:val="000000"/>
                <w:kern w:val="0"/>
                <w:sz w:val="18"/>
                <w:szCs w:val="18"/>
              </w:rPr>
              <w:t>号证券账户</w:t>
            </w:r>
            <w:r>
              <w:rPr>
                <w:rFonts w:ascii="宋体" w:eastAsia="宋体" w:hAnsi="宋体" w:cs="宋体" w:hint="eastAsia"/>
                <w:color w:val="000000"/>
                <w:kern w:val="0"/>
                <w:sz w:val="18"/>
                <w:szCs w:val="18"/>
              </w:rPr>
              <w:t>有</w:t>
            </w:r>
            <w:r w:rsidRPr="0048389D">
              <w:rPr>
                <w:rFonts w:ascii="宋体" w:eastAsia="宋体" w:hAnsi="宋体" w:cs="宋体" w:hint="eastAsia"/>
                <w:color w:val="000000"/>
                <w:kern w:val="0"/>
                <w:sz w:val="18"/>
                <w:szCs w:val="18"/>
              </w:rPr>
              <w:t>未注销沪市衍生品合约账户</w:t>
            </w:r>
          </w:p>
        </w:tc>
        <w:tc>
          <w:tcPr>
            <w:tcW w:w="4023" w:type="dxa"/>
            <w:tcBorders>
              <w:top w:val="nil"/>
              <w:left w:val="nil"/>
              <w:bottom w:val="single" w:sz="4" w:space="0" w:color="auto"/>
              <w:right w:val="single" w:sz="4" w:space="0" w:color="auto"/>
            </w:tcBorders>
            <w:shd w:val="clear" w:color="auto" w:fill="auto"/>
            <w:vAlign w:val="center"/>
            <w:hideMark/>
          </w:tcPr>
          <w:p w14:paraId="2F4FFFBB" w14:textId="77777777" w:rsidR="00373378" w:rsidRPr="00A66E80" w:rsidRDefault="00373378" w:rsidP="00B64DCB">
            <w:pPr>
              <w:widowControl/>
              <w:jc w:val="left"/>
              <w:rPr>
                <w:rFonts w:ascii="宋体" w:eastAsia="宋体" w:hAnsi="宋体" w:cs="宋体"/>
                <w:color w:val="000000"/>
                <w:kern w:val="0"/>
                <w:sz w:val="18"/>
                <w:szCs w:val="18"/>
              </w:rPr>
            </w:pPr>
          </w:p>
        </w:tc>
      </w:tr>
      <w:tr w:rsidR="00373378" w:rsidRPr="0012656F" w14:paraId="70CC39B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0945314"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3054</w:t>
            </w:r>
          </w:p>
        </w:tc>
        <w:tc>
          <w:tcPr>
            <w:tcW w:w="3357" w:type="dxa"/>
            <w:tcBorders>
              <w:top w:val="nil"/>
              <w:left w:val="nil"/>
              <w:bottom w:val="single" w:sz="4" w:space="0" w:color="auto"/>
              <w:right w:val="single" w:sz="4" w:space="0" w:color="auto"/>
            </w:tcBorders>
            <w:shd w:val="clear" w:color="auto" w:fill="auto"/>
            <w:vAlign w:val="center"/>
            <w:hideMark/>
          </w:tcPr>
          <w:p w14:paraId="5543E282"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配</w:t>
            </w:r>
            <w:r>
              <w:rPr>
                <w:rFonts w:ascii="宋体" w:eastAsia="宋体" w:hAnsi="宋体" w:cs="宋体"/>
                <w:color w:val="000000"/>
                <w:kern w:val="0"/>
                <w:sz w:val="18"/>
                <w:szCs w:val="18"/>
              </w:rPr>
              <w:t>号证券账户</w:t>
            </w:r>
            <w:r>
              <w:rPr>
                <w:rFonts w:ascii="宋体" w:eastAsia="宋体" w:hAnsi="宋体" w:cs="宋体" w:hint="eastAsia"/>
                <w:color w:val="000000"/>
                <w:kern w:val="0"/>
                <w:sz w:val="18"/>
                <w:szCs w:val="18"/>
              </w:rPr>
              <w:t>不</w:t>
            </w:r>
            <w:r>
              <w:rPr>
                <w:rFonts w:ascii="宋体" w:eastAsia="宋体" w:hAnsi="宋体" w:cs="宋体"/>
                <w:color w:val="000000"/>
                <w:kern w:val="0"/>
                <w:sz w:val="18"/>
                <w:szCs w:val="18"/>
              </w:rPr>
              <w:t>能配发</w:t>
            </w:r>
            <w:r w:rsidRPr="0048389D">
              <w:rPr>
                <w:rFonts w:ascii="宋体" w:eastAsia="宋体" w:hAnsi="宋体" w:cs="宋体" w:hint="eastAsia"/>
                <w:color w:val="000000"/>
                <w:kern w:val="0"/>
                <w:sz w:val="18"/>
                <w:szCs w:val="18"/>
              </w:rPr>
              <w:t>沪市衍生品合约账户</w:t>
            </w:r>
          </w:p>
        </w:tc>
        <w:tc>
          <w:tcPr>
            <w:tcW w:w="4023" w:type="dxa"/>
            <w:tcBorders>
              <w:top w:val="nil"/>
              <w:left w:val="nil"/>
              <w:bottom w:val="single" w:sz="4" w:space="0" w:color="auto"/>
              <w:right w:val="single" w:sz="4" w:space="0" w:color="auto"/>
            </w:tcBorders>
            <w:shd w:val="clear" w:color="auto" w:fill="auto"/>
            <w:vAlign w:val="center"/>
            <w:hideMark/>
          </w:tcPr>
          <w:p w14:paraId="28557091" w14:textId="77777777" w:rsidR="00373378" w:rsidRPr="00A66E80"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配</w:t>
            </w:r>
            <w:r>
              <w:rPr>
                <w:rFonts w:ascii="宋体" w:eastAsia="宋体" w:hAnsi="宋体" w:cs="宋体"/>
                <w:color w:val="000000"/>
                <w:kern w:val="0"/>
                <w:sz w:val="18"/>
                <w:szCs w:val="18"/>
              </w:rPr>
              <w:t>号账户</w:t>
            </w:r>
            <w:r w:rsidRPr="001547B6">
              <w:rPr>
                <w:rFonts w:ascii="宋体" w:eastAsia="宋体" w:hAnsi="宋体" w:cs="宋体" w:hint="eastAsia"/>
                <w:color w:val="000000"/>
                <w:kern w:val="0"/>
                <w:sz w:val="18"/>
                <w:szCs w:val="18"/>
              </w:rPr>
              <w:t>为特A账户</w:t>
            </w:r>
            <w:r>
              <w:rPr>
                <w:rFonts w:ascii="宋体" w:eastAsia="宋体" w:hAnsi="宋体" w:cs="宋体" w:hint="eastAsia"/>
                <w:color w:val="000000"/>
                <w:kern w:val="0"/>
                <w:sz w:val="18"/>
                <w:szCs w:val="18"/>
              </w:rPr>
              <w:t>，或首字母非</w:t>
            </w:r>
            <w:r w:rsidRPr="001547B6">
              <w:rPr>
                <w:rFonts w:ascii="宋体" w:eastAsia="宋体" w:hAnsi="宋体" w:cs="宋体" w:hint="eastAsia"/>
                <w:color w:val="000000"/>
                <w:kern w:val="0"/>
                <w:sz w:val="18"/>
                <w:szCs w:val="18"/>
              </w:rPr>
              <w:t>A或B或D</w:t>
            </w:r>
          </w:p>
        </w:tc>
      </w:tr>
      <w:tr w:rsidR="00373378" w:rsidRPr="0012656F" w14:paraId="3B3D091C"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5CF603F"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w:t>
            </w:r>
            <w:r>
              <w:rPr>
                <w:rFonts w:ascii="宋体" w:eastAsia="宋体" w:hAnsi="宋体" w:cs="宋体"/>
                <w:color w:val="000000"/>
                <w:kern w:val="0"/>
                <w:sz w:val="18"/>
                <w:szCs w:val="18"/>
              </w:rPr>
              <w:t>5</w:t>
            </w:r>
          </w:p>
        </w:tc>
        <w:tc>
          <w:tcPr>
            <w:tcW w:w="3357" w:type="dxa"/>
            <w:tcBorders>
              <w:top w:val="nil"/>
              <w:left w:val="nil"/>
              <w:bottom w:val="single" w:sz="4" w:space="0" w:color="auto"/>
              <w:right w:val="single" w:sz="4" w:space="0" w:color="auto"/>
            </w:tcBorders>
            <w:shd w:val="clear" w:color="auto" w:fill="auto"/>
            <w:vAlign w:val="center"/>
            <w:hideMark/>
          </w:tcPr>
          <w:p w14:paraId="5FAC3C68"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证券</w:t>
            </w:r>
            <w:r>
              <w:rPr>
                <w:rFonts w:ascii="宋体" w:eastAsia="宋体" w:hAnsi="宋体" w:cs="宋体"/>
                <w:color w:val="000000"/>
                <w:kern w:val="0"/>
                <w:sz w:val="18"/>
                <w:szCs w:val="18"/>
              </w:rPr>
              <w:t>账户</w:t>
            </w:r>
            <w:r>
              <w:rPr>
                <w:rFonts w:ascii="宋体" w:eastAsia="宋体" w:hAnsi="宋体" w:cs="宋体" w:hint="eastAsia"/>
                <w:color w:val="000000"/>
                <w:kern w:val="0"/>
                <w:sz w:val="18"/>
                <w:szCs w:val="18"/>
              </w:rPr>
              <w:t>或</w:t>
            </w:r>
            <w:r>
              <w:rPr>
                <w:rFonts w:ascii="宋体" w:eastAsia="宋体" w:hAnsi="宋体" w:cs="宋体"/>
                <w:color w:val="000000"/>
                <w:kern w:val="0"/>
                <w:sz w:val="18"/>
                <w:szCs w:val="18"/>
              </w:rPr>
              <w:t>配号</w:t>
            </w:r>
            <w:r>
              <w:rPr>
                <w:rFonts w:ascii="宋体" w:eastAsia="宋体" w:hAnsi="宋体" w:cs="宋体" w:hint="eastAsia"/>
                <w:color w:val="000000"/>
                <w:kern w:val="0"/>
                <w:sz w:val="18"/>
                <w:szCs w:val="18"/>
              </w:rPr>
              <w:t>证券</w:t>
            </w:r>
            <w:r>
              <w:rPr>
                <w:rFonts w:ascii="宋体" w:eastAsia="宋体" w:hAnsi="宋体" w:cs="宋体"/>
                <w:color w:val="000000"/>
                <w:kern w:val="0"/>
                <w:sz w:val="18"/>
                <w:szCs w:val="18"/>
              </w:rPr>
              <w:t>账户是冒开账户</w:t>
            </w:r>
          </w:p>
        </w:tc>
        <w:tc>
          <w:tcPr>
            <w:tcW w:w="4023" w:type="dxa"/>
            <w:tcBorders>
              <w:top w:val="nil"/>
              <w:left w:val="nil"/>
              <w:bottom w:val="single" w:sz="4" w:space="0" w:color="auto"/>
              <w:right w:val="single" w:sz="4" w:space="0" w:color="auto"/>
            </w:tcBorders>
            <w:shd w:val="clear" w:color="auto" w:fill="auto"/>
            <w:vAlign w:val="center"/>
            <w:hideMark/>
          </w:tcPr>
          <w:p w14:paraId="6D9654B8" w14:textId="77777777" w:rsidR="00373378" w:rsidRPr="00A66E80" w:rsidRDefault="00373378" w:rsidP="00B64DCB">
            <w:pPr>
              <w:widowControl/>
              <w:jc w:val="left"/>
              <w:rPr>
                <w:rFonts w:ascii="宋体" w:eastAsia="宋体" w:hAnsi="宋体" w:cs="宋体"/>
                <w:color w:val="000000"/>
                <w:kern w:val="0"/>
                <w:sz w:val="18"/>
                <w:szCs w:val="18"/>
              </w:rPr>
            </w:pPr>
            <w:r w:rsidDel="0017484C">
              <w:rPr>
                <w:rFonts w:ascii="宋体" w:eastAsia="宋体" w:hAnsi="宋体" w:cs="宋体" w:hint="eastAsia"/>
                <w:color w:val="000000"/>
                <w:kern w:val="0"/>
                <w:sz w:val="18"/>
                <w:szCs w:val="18"/>
              </w:rPr>
              <w:t>配号账户</w:t>
            </w:r>
            <w:r w:rsidDel="0017484C">
              <w:rPr>
                <w:rFonts w:ascii="宋体" w:eastAsia="宋体" w:hAnsi="宋体" w:cs="宋体"/>
                <w:color w:val="000000"/>
                <w:kern w:val="0"/>
                <w:sz w:val="18"/>
                <w:szCs w:val="18"/>
              </w:rPr>
              <w:t>或证券账户</w:t>
            </w:r>
            <w:r w:rsidDel="0017484C">
              <w:rPr>
                <w:rFonts w:ascii="宋体" w:eastAsia="宋体" w:hAnsi="宋体" w:cs="宋体" w:hint="eastAsia"/>
                <w:color w:val="000000"/>
                <w:kern w:val="0"/>
                <w:sz w:val="18"/>
                <w:szCs w:val="18"/>
              </w:rPr>
              <w:t>已</w:t>
            </w:r>
            <w:r w:rsidDel="0017484C">
              <w:rPr>
                <w:rFonts w:ascii="宋体" w:eastAsia="宋体" w:hAnsi="宋体" w:cs="宋体"/>
                <w:color w:val="000000"/>
                <w:kern w:val="0"/>
                <w:sz w:val="18"/>
                <w:szCs w:val="18"/>
              </w:rPr>
              <w:t>被标识为</w:t>
            </w:r>
            <w:r w:rsidDel="0017484C">
              <w:rPr>
                <w:rFonts w:ascii="宋体" w:eastAsia="宋体" w:hAnsi="宋体" w:cs="宋体" w:hint="eastAsia"/>
                <w:color w:val="000000"/>
                <w:kern w:val="0"/>
                <w:sz w:val="18"/>
                <w:szCs w:val="18"/>
              </w:rPr>
              <w:t>冒开</w:t>
            </w:r>
          </w:p>
        </w:tc>
      </w:tr>
      <w:tr w:rsidR="00373378" w:rsidRPr="0012656F" w14:paraId="4B69C91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F935129"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3056</w:t>
            </w:r>
          </w:p>
        </w:tc>
        <w:tc>
          <w:tcPr>
            <w:tcW w:w="3357" w:type="dxa"/>
            <w:tcBorders>
              <w:top w:val="nil"/>
              <w:left w:val="nil"/>
              <w:bottom w:val="single" w:sz="4" w:space="0" w:color="auto"/>
              <w:right w:val="single" w:sz="4" w:space="0" w:color="auto"/>
            </w:tcBorders>
            <w:shd w:val="clear" w:color="auto" w:fill="auto"/>
            <w:vAlign w:val="center"/>
            <w:hideMark/>
          </w:tcPr>
          <w:p w14:paraId="419D7181" w14:textId="77777777" w:rsidR="00373378" w:rsidRDefault="00373378"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客</w:t>
            </w:r>
            <w:r>
              <w:rPr>
                <w:rFonts w:ascii="宋体" w:eastAsia="宋体" w:hAnsi="宋体" w:cs="宋体"/>
                <w:color w:val="000000"/>
                <w:kern w:val="0"/>
                <w:sz w:val="18"/>
                <w:szCs w:val="18"/>
              </w:rPr>
              <w:t>户开立的</w:t>
            </w:r>
            <w:r>
              <w:rPr>
                <w:rFonts w:ascii="宋体" w:eastAsia="宋体" w:hAnsi="宋体" w:cs="宋体" w:hint="eastAsia"/>
                <w:color w:val="000000"/>
                <w:kern w:val="0"/>
                <w:sz w:val="18"/>
                <w:szCs w:val="18"/>
              </w:rPr>
              <w:t>同</w:t>
            </w:r>
            <w:r>
              <w:rPr>
                <w:rFonts w:ascii="宋体" w:eastAsia="宋体" w:hAnsi="宋体" w:cs="宋体"/>
                <w:color w:val="000000"/>
                <w:kern w:val="0"/>
                <w:sz w:val="18"/>
                <w:szCs w:val="18"/>
              </w:rPr>
              <w:t>类</w:t>
            </w:r>
            <w:r>
              <w:rPr>
                <w:rFonts w:ascii="宋体" w:eastAsia="宋体" w:hAnsi="宋体" w:cs="宋体" w:hint="eastAsia"/>
                <w:color w:val="000000"/>
                <w:kern w:val="0"/>
                <w:sz w:val="18"/>
                <w:szCs w:val="18"/>
              </w:rPr>
              <w:t>证券账户</w:t>
            </w:r>
            <w:r>
              <w:rPr>
                <w:rFonts w:ascii="宋体" w:eastAsia="宋体" w:hAnsi="宋体" w:cs="宋体"/>
                <w:color w:val="000000"/>
                <w:kern w:val="0"/>
                <w:sz w:val="18"/>
                <w:szCs w:val="18"/>
              </w:rPr>
              <w:t>超过限制</w:t>
            </w:r>
            <w:r>
              <w:rPr>
                <w:rFonts w:ascii="宋体" w:eastAsia="宋体" w:hAnsi="宋体" w:cs="宋体" w:hint="eastAsia"/>
                <w:color w:val="000000"/>
                <w:kern w:val="0"/>
                <w:sz w:val="18"/>
                <w:szCs w:val="18"/>
              </w:rPr>
              <w:t>数量%d</w:t>
            </w:r>
          </w:p>
        </w:tc>
        <w:tc>
          <w:tcPr>
            <w:tcW w:w="4023" w:type="dxa"/>
            <w:tcBorders>
              <w:top w:val="nil"/>
              <w:left w:val="nil"/>
              <w:bottom w:val="single" w:sz="4" w:space="0" w:color="auto"/>
              <w:right w:val="single" w:sz="4" w:space="0" w:color="auto"/>
            </w:tcBorders>
            <w:shd w:val="clear" w:color="auto" w:fill="auto"/>
            <w:vAlign w:val="center"/>
            <w:hideMark/>
          </w:tcPr>
          <w:p w14:paraId="50183303" w14:textId="77777777" w:rsidR="00373378" w:rsidRPr="00A66E80" w:rsidRDefault="00373378" w:rsidP="00B64DCB">
            <w:pPr>
              <w:widowControl/>
              <w:jc w:val="left"/>
              <w:rPr>
                <w:rFonts w:ascii="宋体" w:eastAsia="宋体" w:hAnsi="宋体" w:cs="宋体"/>
                <w:color w:val="000000"/>
                <w:kern w:val="0"/>
                <w:sz w:val="18"/>
                <w:szCs w:val="18"/>
              </w:rPr>
            </w:pPr>
          </w:p>
        </w:tc>
      </w:tr>
      <w:tr w:rsidR="006C7369" w:rsidRPr="0012656F" w14:paraId="49A51993"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45355E3" w14:textId="77777777" w:rsidR="006C7369" w:rsidRDefault="006C7369" w:rsidP="00B64DC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3057</w:t>
            </w:r>
          </w:p>
        </w:tc>
        <w:tc>
          <w:tcPr>
            <w:tcW w:w="3357" w:type="dxa"/>
            <w:tcBorders>
              <w:top w:val="nil"/>
              <w:left w:val="nil"/>
              <w:bottom w:val="single" w:sz="4" w:space="0" w:color="auto"/>
              <w:right w:val="single" w:sz="4" w:space="0" w:color="auto"/>
            </w:tcBorders>
            <w:shd w:val="clear" w:color="auto" w:fill="auto"/>
            <w:vAlign w:val="center"/>
            <w:hideMark/>
          </w:tcPr>
          <w:p w14:paraId="7C12AE97" w14:textId="77777777" w:rsidR="006C7369" w:rsidRDefault="006C7369" w:rsidP="00B64DCB">
            <w:pPr>
              <w:widowControl/>
              <w:jc w:val="left"/>
              <w:rPr>
                <w:rFonts w:ascii="宋体" w:eastAsia="宋体" w:hAnsi="宋体" w:cs="宋体"/>
                <w:color w:val="000000"/>
                <w:kern w:val="0"/>
                <w:sz w:val="18"/>
                <w:szCs w:val="18"/>
              </w:rPr>
            </w:pPr>
            <w:r w:rsidRPr="006C7369">
              <w:rPr>
                <w:rFonts w:ascii="宋体" w:eastAsia="宋体" w:hAnsi="宋体" w:cs="宋体" w:hint="eastAsia"/>
                <w:color w:val="000000"/>
                <w:kern w:val="0"/>
                <w:sz w:val="18"/>
                <w:szCs w:val="18"/>
              </w:rPr>
              <w:t>衍生品合约账户重复申报</w:t>
            </w:r>
          </w:p>
        </w:tc>
        <w:tc>
          <w:tcPr>
            <w:tcW w:w="4023" w:type="dxa"/>
            <w:tcBorders>
              <w:top w:val="nil"/>
              <w:left w:val="nil"/>
              <w:bottom w:val="single" w:sz="4" w:space="0" w:color="auto"/>
              <w:right w:val="single" w:sz="4" w:space="0" w:color="auto"/>
            </w:tcBorders>
            <w:shd w:val="clear" w:color="auto" w:fill="auto"/>
            <w:vAlign w:val="center"/>
            <w:hideMark/>
          </w:tcPr>
          <w:p w14:paraId="73C0E1D8" w14:textId="77777777" w:rsidR="006C7369" w:rsidRPr="00A66E80" w:rsidRDefault="006C7369" w:rsidP="00B64DCB">
            <w:pPr>
              <w:widowControl/>
              <w:jc w:val="left"/>
              <w:rPr>
                <w:rFonts w:ascii="宋体" w:eastAsia="宋体" w:hAnsi="宋体" w:cs="宋体"/>
                <w:color w:val="000000"/>
                <w:kern w:val="0"/>
                <w:sz w:val="18"/>
                <w:szCs w:val="18"/>
              </w:rPr>
            </w:pPr>
          </w:p>
        </w:tc>
      </w:tr>
      <w:tr w:rsidR="00DC122F" w:rsidRPr="00A66E80" w14:paraId="6376DC1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DD2EADA" w14:textId="77777777" w:rsidR="00DC122F" w:rsidRDefault="00DC122F"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3059</w:t>
            </w:r>
          </w:p>
        </w:tc>
        <w:tc>
          <w:tcPr>
            <w:tcW w:w="3357" w:type="dxa"/>
            <w:tcBorders>
              <w:top w:val="nil"/>
              <w:left w:val="nil"/>
              <w:bottom w:val="single" w:sz="4" w:space="0" w:color="auto"/>
              <w:right w:val="single" w:sz="4" w:space="0" w:color="auto"/>
            </w:tcBorders>
            <w:shd w:val="clear" w:color="auto" w:fill="auto"/>
            <w:vAlign w:val="center"/>
            <w:hideMark/>
          </w:tcPr>
          <w:p w14:paraId="7F888DD9" w14:textId="77777777" w:rsidR="00DC122F" w:rsidRPr="006C7369" w:rsidRDefault="00DC122F" w:rsidP="001A0FAB">
            <w:pPr>
              <w:widowControl/>
              <w:jc w:val="left"/>
              <w:rPr>
                <w:rFonts w:ascii="宋体" w:eastAsia="宋体" w:hAnsi="宋体" w:cs="宋体"/>
                <w:color w:val="000000"/>
                <w:kern w:val="0"/>
                <w:sz w:val="18"/>
                <w:szCs w:val="18"/>
              </w:rPr>
            </w:pPr>
            <w:r w:rsidRPr="00E327DE">
              <w:rPr>
                <w:rFonts w:ascii="宋体" w:eastAsia="宋体" w:hAnsi="宋体" w:cs="宋体" w:hint="eastAsia"/>
                <w:color w:val="000000"/>
                <w:kern w:val="0"/>
                <w:sz w:val="18"/>
                <w:szCs w:val="18"/>
              </w:rPr>
              <w:t>证件号码与客户名称不一致</w:t>
            </w:r>
          </w:p>
        </w:tc>
        <w:tc>
          <w:tcPr>
            <w:tcW w:w="4023" w:type="dxa"/>
            <w:tcBorders>
              <w:top w:val="nil"/>
              <w:left w:val="nil"/>
              <w:bottom w:val="single" w:sz="4" w:space="0" w:color="auto"/>
              <w:right w:val="single" w:sz="4" w:space="0" w:color="auto"/>
            </w:tcBorders>
            <w:shd w:val="clear" w:color="auto" w:fill="auto"/>
            <w:vAlign w:val="center"/>
            <w:hideMark/>
          </w:tcPr>
          <w:p w14:paraId="34B6CA2C" w14:textId="77777777" w:rsidR="00DC122F" w:rsidRPr="00A66E80" w:rsidRDefault="00DC122F" w:rsidP="001A0FAB">
            <w:pPr>
              <w:widowControl/>
              <w:jc w:val="left"/>
              <w:rPr>
                <w:rFonts w:ascii="宋体" w:eastAsia="宋体" w:hAnsi="宋体" w:cs="宋体"/>
                <w:color w:val="000000"/>
                <w:kern w:val="0"/>
                <w:sz w:val="18"/>
                <w:szCs w:val="18"/>
              </w:rPr>
            </w:pPr>
          </w:p>
        </w:tc>
      </w:tr>
      <w:tr w:rsidR="00DC122F" w:rsidRPr="00A66E80" w14:paraId="288DAD8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1E54919" w14:textId="77777777" w:rsidR="00DC122F" w:rsidRDefault="00DC122F"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3060</w:t>
            </w:r>
          </w:p>
        </w:tc>
        <w:tc>
          <w:tcPr>
            <w:tcW w:w="3357" w:type="dxa"/>
            <w:tcBorders>
              <w:top w:val="nil"/>
              <w:left w:val="nil"/>
              <w:bottom w:val="single" w:sz="4" w:space="0" w:color="auto"/>
              <w:right w:val="single" w:sz="4" w:space="0" w:color="auto"/>
            </w:tcBorders>
            <w:shd w:val="clear" w:color="auto" w:fill="auto"/>
            <w:vAlign w:val="center"/>
            <w:hideMark/>
          </w:tcPr>
          <w:p w14:paraId="34322484" w14:textId="77777777" w:rsidR="00DC122F" w:rsidRPr="00E327DE" w:rsidRDefault="00DC122F" w:rsidP="001A0FAB">
            <w:pPr>
              <w:widowControl/>
              <w:jc w:val="left"/>
              <w:rPr>
                <w:rFonts w:ascii="宋体" w:eastAsia="宋体" w:hAnsi="宋体" w:cs="宋体"/>
                <w:color w:val="000000"/>
                <w:kern w:val="0"/>
                <w:sz w:val="18"/>
                <w:szCs w:val="18"/>
              </w:rPr>
            </w:pPr>
            <w:r w:rsidRPr="00E327DE">
              <w:rPr>
                <w:rFonts w:ascii="宋体" w:eastAsia="宋体" w:hAnsi="宋体" w:cs="宋体" w:hint="eastAsia"/>
                <w:color w:val="000000"/>
                <w:kern w:val="0"/>
                <w:sz w:val="18"/>
                <w:szCs w:val="18"/>
              </w:rPr>
              <w:t>证件已过期</w:t>
            </w:r>
          </w:p>
        </w:tc>
        <w:tc>
          <w:tcPr>
            <w:tcW w:w="4023" w:type="dxa"/>
            <w:tcBorders>
              <w:top w:val="nil"/>
              <w:left w:val="nil"/>
              <w:bottom w:val="single" w:sz="4" w:space="0" w:color="auto"/>
              <w:right w:val="single" w:sz="4" w:space="0" w:color="auto"/>
            </w:tcBorders>
            <w:shd w:val="clear" w:color="auto" w:fill="auto"/>
            <w:vAlign w:val="center"/>
            <w:hideMark/>
          </w:tcPr>
          <w:p w14:paraId="02AFAD08" w14:textId="77777777" w:rsidR="00DC122F" w:rsidRPr="00A66E80" w:rsidRDefault="00DC122F" w:rsidP="001A0FAB">
            <w:pPr>
              <w:widowControl/>
              <w:jc w:val="left"/>
              <w:rPr>
                <w:rFonts w:ascii="宋体" w:eastAsia="宋体" w:hAnsi="宋体" w:cs="宋体"/>
                <w:color w:val="000000"/>
                <w:kern w:val="0"/>
                <w:sz w:val="18"/>
                <w:szCs w:val="18"/>
              </w:rPr>
            </w:pPr>
          </w:p>
        </w:tc>
      </w:tr>
      <w:tr w:rsidR="00DC122F" w:rsidRPr="00A66E80" w14:paraId="2636BE53"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E47C30E" w14:textId="77777777" w:rsidR="00DC122F" w:rsidRDefault="00DC122F"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3061</w:t>
            </w:r>
          </w:p>
        </w:tc>
        <w:tc>
          <w:tcPr>
            <w:tcW w:w="3357" w:type="dxa"/>
            <w:tcBorders>
              <w:top w:val="nil"/>
              <w:left w:val="nil"/>
              <w:bottom w:val="single" w:sz="4" w:space="0" w:color="auto"/>
              <w:right w:val="single" w:sz="4" w:space="0" w:color="auto"/>
            </w:tcBorders>
            <w:shd w:val="clear" w:color="auto" w:fill="auto"/>
            <w:vAlign w:val="center"/>
            <w:hideMark/>
          </w:tcPr>
          <w:p w14:paraId="0212CFD9" w14:textId="77777777" w:rsidR="00DC122F" w:rsidRPr="00E327DE" w:rsidRDefault="00DC122F"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证件不存在</w:t>
            </w:r>
          </w:p>
        </w:tc>
        <w:tc>
          <w:tcPr>
            <w:tcW w:w="4023" w:type="dxa"/>
            <w:tcBorders>
              <w:top w:val="nil"/>
              <w:left w:val="nil"/>
              <w:bottom w:val="single" w:sz="4" w:space="0" w:color="auto"/>
              <w:right w:val="single" w:sz="4" w:space="0" w:color="auto"/>
            </w:tcBorders>
            <w:shd w:val="clear" w:color="auto" w:fill="auto"/>
            <w:vAlign w:val="center"/>
            <w:hideMark/>
          </w:tcPr>
          <w:p w14:paraId="26BC708E" w14:textId="77777777" w:rsidR="00DC122F" w:rsidRPr="00A66E80" w:rsidRDefault="00DC122F" w:rsidP="001A0FAB">
            <w:pPr>
              <w:widowControl/>
              <w:jc w:val="left"/>
              <w:rPr>
                <w:rFonts w:ascii="宋体" w:eastAsia="宋体" w:hAnsi="宋体" w:cs="宋体"/>
                <w:color w:val="000000"/>
                <w:kern w:val="0"/>
                <w:sz w:val="18"/>
                <w:szCs w:val="18"/>
              </w:rPr>
            </w:pPr>
          </w:p>
        </w:tc>
      </w:tr>
      <w:tr w:rsidR="00DC122F" w:rsidRPr="00A66E80" w14:paraId="57C5CAD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D302C41" w14:textId="77777777" w:rsidR="00DC122F" w:rsidRDefault="00DC122F" w:rsidP="001A0FAB">
            <w:pPr>
              <w:widowControl/>
              <w:jc w:val="left"/>
              <w:rPr>
                <w:rFonts w:ascii="宋体" w:eastAsia="宋体" w:hAnsi="宋体" w:cs="宋体"/>
                <w:color w:val="000000"/>
                <w:kern w:val="0"/>
                <w:sz w:val="18"/>
                <w:szCs w:val="18"/>
              </w:rPr>
            </w:pPr>
            <w:r w:rsidRPr="00E327DE">
              <w:rPr>
                <w:rFonts w:ascii="宋体" w:eastAsia="宋体" w:hAnsi="宋体" w:cs="宋体"/>
                <w:color w:val="000000"/>
                <w:kern w:val="0"/>
                <w:sz w:val="18"/>
                <w:szCs w:val="18"/>
              </w:rPr>
              <w:t>3</w:t>
            </w:r>
            <w:r>
              <w:rPr>
                <w:rFonts w:ascii="宋体" w:eastAsia="宋体" w:hAnsi="宋体" w:cs="宋体" w:hint="eastAsia"/>
                <w:color w:val="000000"/>
                <w:kern w:val="0"/>
                <w:sz w:val="18"/>
                <w:szCs w:val="18"/>
              </w:rPr>
              <w:t>062</w:t>
            </w:r>
          </w:p>
        </w:tc>
        <w:tc>
          <w:tcPr>
            <w:tcW w:w="3357" w:type="dxa"/>
            <w:tcBorders>
              <w:top w:val="nil"/>
              <w:left w:val="nil"/>
              <w:bottom w:val="single" w:sz="4" w:space="0" w:color="auto"/>
              <w:right w:val="single" w:sz="4" w:space="0" w:color="auto"/>
            </w:tcBorders>
            <w:shd w:val="clear" w:color="auto" w:fill="auto"/>
            <w:vAlign w:val="center"/>
            <w:hideMark/>
          </w:tcPr>
          <w:p w14:paraId="5C1E72A2" w14:textId="77777777" w:rsidR="00DC122F" w:rsidRDefault="00DC122F" w:rsidP="001A0FAB">
            <w:pPr>
              <w:widowControl/>
              <w:jc w:val="left"/>
              <w:rPr>
                <w:rFonts w:ascii="宋体" w:eastAsia="宋体" w:hAnsi="宋体" w:cs="宋体"/>
                <w:color w:val="000000"/>
                <w:kern w:val="0"/>
                <w:sz w:val="18"/>
                <w:szCs w:val="18"/>
              </w:rPr>
            </w:pPr>
            <w:r w:rsidRPr="00E327DE">
              <w:rPr>
                <w:rFonts w:ascii="宋体" w:eastAsia="宋体" w:hAnsi="宋体" w:cs="宋体" w:hint="eastAsia"/>
                <w:color w:val="000000"/>
                <w:kern w:val="0"/>
                <w:sz w:val="18"/>
                <w:szCs w:val="18"/>
              </w:rPr>
              <w:t>暂不能提供身份验证服务</w:t>
            </w:r>
          </w:p>
        </w:tc>
        <w:tc>
          <w:tcPr>
            <w:tcW w:w="4023" w:type="dxa"/>
            <w:tcBorders>
              <w:top w:val="nil"/>
              <w:left w:val="nil"/>
              <w:bottom w:val="single" w:sz="4" w:space="0" w:color="auto"/>
              <w:right w:val="single" w:sz="4" w:space="0" w:color="auto"/>
            </w:tcBorders>
            <w:shd w:val="clear" w:color="auto" w:fill="auto"/>
            <w:vAlign w:val="center"/>
            <w:hideMark/>
          </w:tcPr>
          <w:p w14:paraId="17209376" w14:textId="77777777" w:rsidR="00DC122F" w:rsidRPr="00A66E80" w:rsidRDefault="00DC122F" w:rsidP="001A0FAB">
            <w:pPr>
              <w:widowControl/>
              <w:jc w:val="left"/>
              <w:rPr>
                <w:rFonts w:ascii="宋体" w:eastAsia="宋体" w:hAnsi="宋体" w:cs="宋体"/>
                <w:color w:val="000000"/>
                <w:kern w:val="0"/>
                <w:sz w:val="18"/>
                <w:szCs w:val="18"/>
              </w:rPr>
            </w:pPr>
          </w:p>
        </w:tc>
      </w:tr>
      <w:tr w:rsidR="00DC122F" w:rsidRPr="00A66E80" w14:paraId="7860EAE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A03840E" w14:textId="77777777" w:rsidR="00DC122F" w:rsidRPr="00E327DE" w:rsidRDefault="00DC122F"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3063</w:t>
            </w:r>
          </w:p>
        </w:tc>
        <w:tc>
          <w:tcPr>
            <w:tcW w:w="3357" w:type="dxa"/>
            <w:tcBorders>
              <w:top w:val="nil"/>
              <w:left w:val="nil"/>
              <w:bottom w:val="single" w:sz="4" w:space="0" w:color="auto"/>
              <w:right w:val="single" w:sz="4" w:space="0" w:color="auto"/>
            </w:tcBorders>
            <w:shd w:val="clear" w:color="auto" w:fill="auto"/>
            <w:vAlign w:val="center"/>
            <w:hideMark/>
          </w:tcPr>
          <w:p w14:paraId="53EDE0C8" w14:textId="77777777" w:rsidR="00DC122F" w:rsidRPr="00E327DE" w:rsidRDefault="00DC122F" w:rsidP="001A0FAB">
            <w:pPr>
              <w:widowControl/>
              <w:jc w:val="left"/>
              <w:rPr>
                <w:rFonts w:ascii="宋体" w:eastAsia="宋体" w:hAnsi="宋体" w:cs="宋体"/>
                <w:color w:val="000000"/>
                <w:kern w:val="0"/>
                <w:sz w:val="18"/>
                <w:szCs w:val="18"/>
              </w:rPr>
            </w:pPr>
            <w:r w:rsidRPr="003C1242">
              <w:rPr>
                <w:rFonts w:ascii="宋体" w:eastAsia="宋体" w:hAnsi="宋体" w:cs="宋体" w:hint="eastAsia"/>
                <w:color w:val="000000"/>
                <w:kern w:val="0"/>
                <w:sz w:val="18"/>
                <w:szCs w:val="18"/>
              </w:rPr>
              <w:t>服务超过流量限制</w:t>
            </w:r>
          </w:p>
        </w:tc>
        <w:tc>
          <w:tcPr>
            <w:tcW w:w="4023" w:type="dxa"/>
            <w:tcBorders>
              <w:top w:val="nil"/>
              <w:left w:val="nil"/>
              <w:bottom w:val="single" w:sz="4" w:space="0" w:color="auto"/>
              <w:right w:val="single" w:sz="4" w:space="0" w:color="auto"/>
            </w:tcBorders>
            <w:shd w:val="clear" w:color="auto" w:fill="auto"/>
            <w:vAlign w:val="center"/>
            <w:hideMark/>
          </w:tcPr>
          <w:p w14:paraId="67D52E5F" w14:textId="77777777" w:rsidR="00DC122F" w:rsidRPr="00A66E80" w:rsidRDefault="00DC122F" w:rsidP="001A0FAB">
            <w:pPr>
              <w:widowControl/>
              <w:jc w:val="left"/>
              <w:rPr>
                <w:rFonts w:ascii="宋体" w:eastAsia="宋体" w:hAnsi="宋体" w:cs="宋体"/>
                <w:color w:val="000000"/>
                <w:kern w:val="0"/>
                <w:sz w:val="18"/>
                <w:szCs w:val="18"/>
              </w:rPr>
            </w:pPr>
          </w:p>
        </w:tc>
      </w:tr>
      <w:tr w:rsidR="00126B8D" w:rsidRPr="00A66E80" w14:paraId="6EB76C8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921359A" w14:textId="77777777" w:rsidR="00126B8D" w:rsidRDefault="00126B8D"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3064</w:t>
            </w:r>
          </w:p>
        </w:tc>
        <w:tc>
          <w:tcPr>
            <w:tcW w:w="3357" w:type="dxa"/>
            <w:tcBorders>
              <w:top w:val="nil"/>
              <w:left w:val="nil"/>
              <w:bottom w:val="single" w:sz="4" w:space="0" w:color="auto"/>
              <w:right w:val="single" w:sz="4" w:space="0" w:color="auto"/>
            </w:tcBorders>
            <w:shd w:val="clear" w:color="auto" w:fill="auto"/>
            <w:vAlign w:val="center"/>
            <w:hideMark/>
          </w:tcPr>
          <w:p w14:paraId="4A123514" w14:textId="77777777" w:rsidR="00126B8D" w:rsidRPr="003C1242" w:rsidRDefault="00126B8D"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照片大小超过限制</w:t>
            </w:r>
          </w:p>
        </w:tc>
        <w:tc>
          <w:tcPr>
            <w:tcW w:w="4023" w:type="dxa"/>
            <w:tcBorders>
              <w:top w:val="nil"/>
              <w:left w:val="nil"/>
              <w:bottom w:val="single" w:sz="4" w:space="0" w:color="auto"/>
              <w:right w:val="single" w:sz="4" w:space="0" w:color="auto"/>
            </w:tcBorders>
            <w:shd w:val="clear" w:color="auto" w:fill="auto"/>
            <w:vAlign w:val="center"/>
            <w:hideMark/>
          </w:tcPr>
          <w:p w14:paraId="378B1BD4" w14:textId="77777777" w:rsidR="00126B8D" w:rsidRPr="00A66E80" w:rsidRDefault="00126B8D" w:rsidP="001A0FAB">
            <w:pPr>
              <w:widowControl/>
              <w:jc w:val="left"/>
              <w:rPr>
                <w:rFonts w:ascii="宋体" w:eastAsia="宋体" w:hAnsi="宋体" w:cs="宋体"/>
                <w:color w:val="000000"/>
                <w:kern w:val="0"/>
                <w:sz w:val="18"/>
                <w:szCs w:val="18"/>
              </w:rPr>
            </w:pPr>
          </w:p>
        </w:tc>
      </w:tr>
      <w:tr w:rsidR="00FF3A43" w:rsidRPr="00A66E80" w14:paraId="0AD8F6D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DCA7E90" w14:textId="77777777" w:rsidR="00FF3A43" w:rsidRDefault="00FF3A43"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3065</w:t>
            </w:r>
          </w:p>
        </w:tc>
        <w:tc>
          <w:tcPr>
            <w:tcW w:w="3357" w:type="dxa"/>
            <w:tcBorders>
              <w:top w:val="nil"/>
              <w:left w:val="nil"/>
              <w:bottom w:val="single" w:sz="4" w:space="0" w:color="auto"/>
              <w:right w:val="single" w:sz="4" w:space="0" w:color="auto"/>
            </w:tcBorders>
            <w:shd w:val="clear" w:color="auto" w:fill="auto"/>
            <w:vAlign w:val="center"/>
            <w:hideMark/>
          </w:tcPr>
          <w:p w14:paraId="2C660ACB" w14:textId="77777777" w:rsidR="00FF3A43" w:rsidRDefault="00FF3A43"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身份信息验证服务提供商返回结果异常</w:t>
            </w:r>
          </w:p>
        </w:tc>
        <w:tc>
          <w:tcPr>
            <w:tcW w:w="4023" w:type="dxa"/>
            <w:tcBorders>
              <w:top w:val="nil"/>
              <w:left w:val="nil"/>
              <w:bottom w:val="single" w:sz="4" w:space="0" w:color="auto"/>
              <w:right w:val="single" w:sz="4" w:space="0" w:color="auto"/>
            </w:tcBorders>
            <w:shd w:val="clear" w:color="auto" w:fill="auto"/>
            <w:vAlign w:val="center"/>
            <w:hideMark/>
          </w:tcPr>
          <w:p w14:paraId="61B8D53A" w14:textId="77777777" w:rsidR="00FF3A43" w:rsidRPr="00A66E80" w:rsidRDefault="00FF3A43" w:rsidP="001A0FAB">
            <w:pPr>
              <w:widowControl/>
              <w:jc w:val="left"/>
              <w:rPr>
                <w:rFonts w:ascii="宋体" w:eastAsia="宋体" w:hAnsi="宋体" w:cs="宋体"/>
                <w:color w:val="000000"/>
                <w:kern w:val="0"/>
                <w:sz w:val="18"/>
                <w:szCs w:val="18"/>
              </w:rPr>
            </w:pPr>
          </w:p>
        </w:tc>
      </w:tr>
      <w:tr w:rsidR="004C5CFC" w:rsidRPr="00A66E80" w14:paraId="53B27AF1"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082C86F"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3066</w:t>
            </w:r>
          </w:p>
        </w:tc>
        <w:tc>
          <w:tcPr>
            <w:tcW w:w="3357" w:type="dxa"/>
            <w:tcBorders>
              <w:top w:val="nil"/>
              <w:left w:val="nil"/>
              <w:bottom w:val="single" w:sz="4" w:space="0" w:color="auto"/>
              <w:right w:val="single" w:sz="4" w:space="0" w:color="auto"/>
            </w:tcBorders>
            <w:shd w:val="clear" w:color="auto" w:fill="auto"/>
            <w:vAlign w:val="center"/>
            <w:hideMark/>
          </w:tcPr>
          <w:p w14:paraId="74502FD9"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机构类别必须是私募基金管理人</w:t>
            </w:r>
          </w:p>
        </w:tc>
        <w:tc>
          <w:tcPr>
            <w:tcW w:w="4023" w:type="dxa"/>
            <w:tcBorders>
              <w:top w:val="nil"/>
              <w:left w:val="nil"/>
              <w:bottom w:val="single" w:sz="4" w:space="0" w:color="auto"/>
              <w:right w:val="single" w:sz="4" w:space="0" w:color="auto"/>
            </w:tcBorders>
            <w:shd w:val="clear" w:color="auto" w:fill="auto"/>
            <w:vAlign w:val="center"/>
            <w:hideMark/>
          </w:tcPr>
          <w:p w14:paraId="43489CC1" w14:textId="77777777" w:rsidR="004C5CFC" w:rsidRPr="00A66E80" w:rsidRDefault="004C5CFC" w:rsidP="001A0FAB">
            <w:pPr>
              <w:widowControl/>
              <w:jc w:val="left"/>
              <w:rPr>
                <w:rFonts w:ascii="宋体" w:eastAsia="宋体" w:hAnsi="宋体" w:cs="宋体"/>
                <w:color w:val="000000"/>
                <w:kern w:val="0"/>
                <w:sz w:val="18"/>
                <w:szCs w:val="18"/>
              </w:rPr>
            </w:pPr>
          </w:p>
        </w:tc>
      </w:tr>
      <w:tr w:rsidR="004C5CFC" w:rsidRPr="00A66E80" w14:paraId="74C182A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1235FCC"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3067</w:t>
            </w:r>
          </w:p>
        </w:tc>
        <w:tc>
          <w:tcPr>
            <w:tcW w:w="3357" w:type="dxa"/>
            <w:tcBorders>
              <w:top w:val="nil"/>
              <w:left w:val="nil"/>
              <w:bottom w:val="single" w:sz="4" w:space="0" w:color="auto"/>
              <w:right w:val="single" w:sz="4" w:space="0" w:color="auto"/>
            </w:tcBorders>
            <w:shd w:val="clear" w:color="auto" w:fill="auto"/>
            <w:vAlign w:val="center"/>
            <w:hideMark/>
          </w:tcPr>
          <w:p w14:paraId="451ECC55" w14:textId="77777777" w:rsidR="004C5CFC" w:rsidRDefault="004C5CFC" w:rsidP="001A0FAB">
            <w:pPr>
              <w:widowControl/>
              <w:jc w:val="left"/>
              <w:rPr>
                <w:rFonts w:ascii="宋体" w:eastAsia="宋体" w:hAnsi="宋体" w:cs="宋体"/>
                <w:color w:val="000000"/>
                <w:kern w:val="0"/>
                <w:sz w:val="18"/>
                <w:szCs w:val="18"/>
              </w:rPr>
            </w:pPr>
            <w:r w:rsidRPr="00A503E6">
              <w:rPr>
                <w:rFonts w:ascii="宋体" w:eastAsia="宋体" w:hAnsi="宋体" w:cs="宋体" w:hint="eastAsia"/>
                <w:color w:val="000000"/>
                <w:kern w:val="0"/>
                <w:sz w:val="18"/>
                <w:szCs w:val="18"/>
              </w:rPr>
              <w:t>私募基金管理人编码与备案信息不符</w:t>
            </w:r>
          </w:p>
        </w:tc>
        <w:tc>
          <w:tcPr>
            <w:tcW w:w="4023" w:type="dxa"/>
            <w:tcBorders>
              <w:top w:val="nil"/>
              <w:left w:val="nil"/>
              <w:bottom w:val="single" w:sz="4" w:space="0" w:color="auto"/>
              <w:right w:val="single" w:sz="4" w:space="0" w:color="auto"/>
            </w:tcBorders>
            <w:shd w:val="clear" w:color="auto" w:fill="auto"/>
            <w:vAlign w:val="center"/>
            <w:hideMark/>
          </w:tcPr>
          <w:p w14:paraId="4991ADB3" w14:textId="77777777" w:rsidR="004C5CFC" w:rsidRPr="00A66E80"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私募基金管理人编码与基金业协会备案信息的私募基金管理人编码不一致</w:t>
            </w:r>
          </w:p>
        </w:tc>
      </w:tr>
      <w:tr w:rsidR="004C5CFC" w:rsidRPr="00A66E80" w14:paraId="1B3127F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EBDCCE2"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3068</w:t>
            </w:r>
          </w:p>
        </w:tc>
        <w:tc>
          <w:tcPr>
            <w:tcW w:w="3357" w:type="dxa"/>
            <w:tcBorders>
              <w:top w:val="nil"/>
              <w:left w:val="nil"/>
              <w:bottom w:val="single" w:sz="4" w:space="0" w:color="auto"/>
              <w:right w:val="single" w:sz="4" w:space="0" w:color="auto"/>
            </w:tcBorders>
            <w:shd w:val="clear" w:color="auto" w:fill="auto"/>
            <w:vAlign w:val="center"/>
            <w:hideMark/>
          </w:tcPr>
          <w:p w14:paraId="1269C4F5"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资管产品客户必须到中国结算柜台开户</w:t>
            </w:r>
          </w:p>
        </w:tc>
        <w:tc>
          <w:tcPr>
            <w:tcW w:w="4023" w:type="dxa"/>
            <w:tcBorders>
              <w:top w:val="nil"/>
              <w:left w:val="nil"/>
              <w:bottom w:val="single" w:sz="4" w:space="0" w:color="auto"/>
              <w:right w:val="single" w:sz="4" w:space="0" w:color="auto"/>
            </w:tcBorders>
            <w:shd w:val="clear" w:color="auto" w:fill="auto"/>
            <w:vAlign w:val="center"/>
            <w:hideMark/>
          </w:tcPr>
          <w:p w14:paraId="7EB5B016" w14:textId="77777777" w:rsidR="004C5CFC" w:rsidRPr="00A66E80" w:rsidRDefault="004C5CFC" w:rsidP="001A0FAB">
            <w:pPr>
              <w:widowControl/>
              <w:jc w:val="left"/>
              <w:rPr>
                <w:rFonts w:ascii="宋体" w:eastAsia="宋体" w:hAnsi="宋体" w:cs="宋体"/>
                <w:color w:val="000000"/>
                <w:kern w:val="0"/>
                <w:sz w:val="18"/>
                <w:szCs w:val="18"/>
              </w:rPr>
            </w:pPr>
          </w:p>
        </w:tc>
      </w:tr>
      <w:tr w:rsidR="004C5CFC" w:rsidRPr="00A66E80" w14:paraId="77A7BC1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7D6FED4"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3069</w:t>
            </w:r>
          </w:p>
        </w:tc>
        <w:tc>
          <w:tcPr>
            <w:tcW w:w="3357" w:type="dxa"/>
            <w:tcBorders>
              <w:top w:val="nil"/>
              <w:left w:val="nil"/>
              <w:bottom w:val="single" w:sz="4" w:space="0" w:color="auto"/>
              <w:right w:val="single" w:sz="4" w:space="0" w:color="auto"/>
            </w:tcBorders>
            <w:shd w:val="clear" w:color="auto" w:fill="auto"/>
            <w:vAlign w:val="center"/>
            <w:hideMark/>
          </w:tcPr>
          <w:p w14:paraId="1DFAEB87"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私募基金管理人客户未备案</w:t>
            </w:r>
          </w:p>
        </w:tc>
        <w:tc>
          <w:tcPr>
            <w:tcW w:w="4023" w:type="dxa"/>
            <w:tcBorders>
              <w:top w:val="nil"/>
              <w:left w:val="nil"/>
              <w:bottom w:val="single" w:sz="4" w:space="0" w:color="auto"/>
              <w:right w:val="single" w:sz="4" w:space="0" w:color="auto"/>
            </w:tcBorders>
            <w:shd w:val="clear" w:color="auto" w:fill="auto"/>
            <w:vAlign w:val="center"/>
            <w:hideMark/>
          </w:tcPr>
          <w:p w14:paraId="3E2A4BB9" w14:textId="77777777" w:rsidR="004C5CFC" w:rsidRPr="00A66E80"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私募基金管理人客户未备案，需到基金业协会办理相关登记手续后再开立证券账户</w:t>
            </w:r>
          </w:p>
        </w:tc>
      </w:tr>
      <w:tr w:rsidR="004C5CFC" w:rsidRPr="00A66E80" w14:paraId="158C693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8E7ADEC"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3070</w:t>
            </w:r>
          </w:p>
        </w:tc>
        <w:tc>
          <w:tcPr>
            <w:tcW w:w="3357" w:type="dxa"/>
            <w:tcBorders>
              <w:top w:val="nil"/>
              <w:left w:val="nil"/>
              <w:bottom w:val="single" w:sz="4" w:space="0" w:color="auto"/>
              <w:right w:val="single" w:sz="4" w:space="0" w:color="auto"/>
            </w:tcBorders>
            <w:shd w:val="clear" w:color="auto" w:fill="auto"/>
            <w:vAlign w:val="center"/>
            <w:hideMark/>
          </w:tcPr>
          <w:p w14:paraId="6B082267" w14:textId="77777777" w:rsidR="004C5CFC" w:rsidRDefault="004C5CFC" w:rsidP="001A0FAB">
            <w:pPr>
              <w:widowControl/>
              <w:jc w:val="left"/>
              <w:rPr>
                <w:rFonts w:ascii="宋体" w:eastAsia="宋体" w:hAnsi="宋体" w:cs="宋体"/>
                <w:color w:val="000000"/>
                <w:kern w:val="0"/>
                <w:sz w:val="18"/>
                <w:szCs w:val="18"/>
              </w:rPr>
            </w:pPr>
            <w:r w:rsidRPr="00392A36">
              <w:rPr>
                <w:rFonts w:ascii="宋体" w:eastAsia="宋体" w:hAnsi="宋体" w:cs="宋体" w:hint="eastAsia"/>
                <w:color w:val="000000"/>
                <w:kern w:val="0"/>
                <w:sz w:val="18"/>
                <w:szCs w:val="18"/>
              </w:rPr>
              <w:t>该产品客户尚未到中国基金业协会备案</w:t>
            </w:r>
          </w:p>
        </w:tc>
        <w:tc>
          <w:tcPr>
            <w:tcW w:w="4023" w:type="dxa"/>
            <w:tcBorders>
              <w:top w:val="nil"/>
              <w:left w:val="nil"/>
              <w:bottom w:val="single" w:sz="4" w:space="0" w:color="auto"/>
              <w:right w:val="single" w:sz="4" w:space="0" w:color="auto"/>
            </w:tcBorders>
            <w:shd w:val="clear" w:color="auto" w:fill="auto"/>
            <w:vAlign w:val="center"/>
            <w:hideMark/>
          </w:tcPr>
          <w:p w14:paraId="321CCA5F" w14:textId="77777777" w:rsidR="004C5CFC" w:rsidRPr="00A66E80" w:rsidRDefault="004C5CFC" w:rsidP="001A0FAB">
            <w:pPr>
              <w:widowControl/>
              <w:jc w:val="left"/>
              <w:rPr>
                <w:rFonts w:ascii="宋体" w:eastAsia="宋体" w:hAnsi="宋体" w:cs="宋体"/>
                <w:color w:val="000000"/>
                <w:kern w:val="0"/>
                <w:sz w:val="18"/>
                <w:szCs w:val="18"/>
              </w:rPr>
            </w:pPr>
          </w:p>
        </w:tc>
      </w:tr>
      <w:tr w:rsidR="004C5CFC" w:rsidRPr="00A66E80" w14:paraId="29C4D5C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6AD407E"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3071</w:t>
            </w:r>
          </w:p>
        </w:tc>
        <w:tc>
          <w:tcPr>
            <w:tcW w:w="3357" w:type="dxa"/>
            <w:tcBorders>
              <w:top w:val="nil"/>
              <w:left w:val="nil"/>
              <w:bottom w:val="single" w:sz="4" w:space="0" w:color="auto"/>
              <w:right w:val="single" w:sz="4" w:space="0" w:color="auto"/>
            </w:tcBorders>
            <w:shd w:val="clear" w:color="auto" w:fill="auto"/>
            <w:vAlign w:val="center"/>
            <w:hideMark/>
          </w:tcPr>
          <w:p w14:paraId="7F8FEF9F"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bCs/>
                <w:color w:val="000000"/>
                <w:kern w:val="0"/>
                <w:sz w:val="18"/>
                <w:szCs w:val="18"/>
              </w:rPr>
              <w:t>该产品信息与</w:t>
            </w:r>
            <w:r w:rsidRPr="00900B95">
              <w:rPr>
                <w:rFonts w:ascii="宋体" w:eastAsia="宋体" w:hAnsi="宋体" w:cs="宋体" w:hint="eastAsia"/>
                <w:bCs/>
                <w:color w:val="000000"/>
                <w:kern w:val="0"/>
                <w:sz w:val="18"/>
                <w:szCs w:val="18"/>
              </w:rPr>
              <w:t>基金业协会备案信息不符</w:t>
            </w:r>
          </w:p>
        </w:tc>
        <w:tc>
          <w:tcPr>
            <w:tcW w:w="4023" w:type="dxa"/>
            <w:tcBorders>
              <w:top w:val="nil"/>
              <w:left w:val="nil"/>
              <w:bottom w:val="single" w:sz="4" w:space="0" w:color="auto"/>
              <w:right w:val="single" w:sz="4" w:space="0" w:color="auto"/>
            </w:tcBorders>
            <w:shd w:val="clear" w:color="auto" w:fill="auto"/>
            <w:vAlign w:val="center"/>
            <w:hideMark/>
          </w:tcPr>
          <w:p w14:paraId="4FE89C66" w14:textId="77777777" w:rsidR="004C5CFC" w:rsidRPr="00A66E80" w:rsidRDefault="004C5CFC" w:rsidP="001A0FAB">
            <w:pPr>
              <w:widowControl/>
              <w:jc w:val="left"/>
              <w:rPr>
                <w:rFonts w:ascii="宋体" w:eastAsia="宋体" w:hAnsi="宋体" w:cs="宋体"/>
                <w:color w:val="000000"/>
                <w:kern w:val="0"/>
                <w:sz w:val="18"/>
                <w:szCs w:val="18"/>
              </w:rPr>
            </w:pPr>
          </w:p>
        </w:tc>
      </w:tr>
      <w:tr w:rsidR="00524590" w:rsidRPr="00A66E80" w14:paraId="122FA07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F4A6CF6" w14:textId="77777777" w:rsidR="00524590" w:rsidRDefault="00524590"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3072</w:t>
            </w:r>
          </w:p>
        </w:tc>
        <w:tc>
          <w:tcPr>
            <w:tcW w:w="3357" w:type="dxa"/>
            <w:tcBorders>
              <w:top w:val="nil"/>
              <w:left w:val="nil"/>
              <w:bottom w:val="single" w:sz="4" w:space="0" w:color="auto"/>
              <w:right w:val="single" w:sz="4" w:space="0" w:color="auto"/>
            </w:tcBorders>
            <w:shd w:val="clear" w:color="auto" w:fill="auto"/>
            <w:vAlign w:val="center"/>
            <w:hideMark/>
          </w:tcPr>
          <w:p w14:paraId="65431D9D" w14:textId="77777777" w:rsidR="00524590" w:rsidRDefault="00524590" w:rsidP="00523A3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一码通有未注销的期货账户</w:t>
            </w:r>
          </w:p>
        </w:tc>
        <w:tc>
          <w:tcPr>
            <w:tcW w:w="4023" w:type="dxa"/>
            <w:tcBorders>
              <w:top w:val="nil"/>
              <w:left w:val="nil"/>
              <w:bottom w:val="single" w:sz="4" w:space="0" w:color="auto"/>
              <w:right w:val="single" w:sz="4" w:space="0" w:color="auto"/>
            </w:tcBorders>
            <w:shd w:val="clear" w:color="auto" w:fill="auto"/>
            <w:vAlign w:val="center"/>
            <w:hideMark/>
          </w:tcPr>
          <w:p w14:paraId="5AD400CD" w14:textId="77777777" w:rsidR="00524590" w:rsidRPr="00524590" w:rsidRDefault="00524590" w:rsidP="001A0FAB">
            <w:pPr>
              <w:widowControl/>
              <w:jc w:val="left"/>
              <w:rPr>
                <w:rFonts w:ascii="宋体" w:eastAsia="宋体" w:hAnsi="宋体" w:cs="宋体"/>
                <w:color w:val="000000"/>
                <w:kern w:val="0"/>
                <w:sz w:val="18"/>
                <w:szCs w:val="18"/>
              </w:rPr>
            </w:pPr>
          </w:p>
        </w:tc>
      </w:tr>
      <w:tr w:rsidR="00346618" w:rsidRPr="00A66E80" w14:paraId="73C7F2BF"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82C204B" w14:textId="77777777" w:rsidR="00346618" w:rsidRDefault="00346618"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3073</w:t>
            </w:r>
          </w:p>
        </w:tc>
        <w:tc>
          <w:tcPr>
            <w:tcW w:w="3357" w:type="dxa"/>
            <w:tcBorders>
              <w:top w:val="nil"/>
              <w:left w:val="nil"/>
              <w:bottom w:val="single" w:sz="4" w:space="0" w:color="auto"/>
              <w:right w:val="single" w:sz="4" w:space="0" w:color="auto"/>
            </w:tcBorders>
            <w:shd w:val="clear" w:color="auto" w:fill="auto"/>
            <w:vAlign w:val="center"/>
            <w:hideMark/>
          </w:tcPr>
          <w:p w14:paraId="5FDFAB05" w14:textId="77777777" w:rsidR="00346618" w:rsidRDefault="00346618" w:rsidP="006D16F8">
            <w:pPr>
              <w:widowControl/>
              <w:jc w:val="left"/>
              <w:rPr>
                <w:rFonts w:ascii="宋体" w:eastAsia="宋体" w:hAnsi="宋体" w:cs="宋体"/>
                <w:color w:val="000000"/>
                <w:kern w:val="0"/>
                <w:sz w:val="18"/>
                <w:szCs w:val="18"/>
              </w:rPr>
            </w:pPr>
            <w:r w:rsidRPr="00410504">
              <w:rPr>
                <w:rFonts w:ascii="宋体" w:eastAsia="宋体" w:hAnsi="宋体" w:cs="宋体" w:hint="eastAsia"/>
                <w:color w:val="000000"/>
                <w:kern w:val="0"/>
                <w:sz w:val="18"/>
                <w:szCs w:val="18"/>
              </w:rPr>
              <w:t>拟修改的三要素已存在状态正常的一码通</w:t>
            </w:r>
          </w:p>
        </w:tc>
        <w:tc>
          <w:tcPr>
            <w:tcW w:w="4023" w:type="dxa"/>
            <w:tcBorders>
              <w:top w:val="nil"/>
              <w:left w:val="nil"/>
              <w:bottom w:val="single" w:sz="4" w:space="0" w:color="auto"/>
              <w:right w:val="single" w:sz="4" w:space="0" w:color="auto"/>
            </w:tcBorders>
            <w:shd w:val="clear" w:color="auto" w:fill="auto"/>
            <w:vAlign w:val="center"/>
            <w:hideMark/>
          </w:tcPr>
          <w:p w14:paraId="22B0CD7D" w14:textId="77777777" w:rsidR="00346618" w:rsidRPr="00A00B69" w:rsidRDefault="00346618"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拟修改</w:t>
            </w:r>
            <w:r w:rsidR="0064189B">
              <w:rPr>
                <w:rFonts w:ascii="宋体" w:eastAsia="宋体" w:hAnsi="宋体" w:cs="宋体" w:hint="eastAsia"/>
                <w:color w:val="000000"/>
                <w:kern w:val="0"/>
                <w:sz w:val="18"/>
                <w:szCs w:val="18"/>
              </w:rPr>
              <w:t>的三要素已在系统中存在，如需修改</w:t>
            </w:r>
            <w:r>
              <w:rPr>
                <w:rFonts w:ascii="宋体" w:eastAsia="宋体" w:hAnsi="宋体" w:cs="宋体" w:hint="eastAsia"/>
                <w:color w:val="000000"/>
                <w:kern w:val="0"/>
                <w:sz w:val="18"/>
                <w:szCs w:val="18"/>
              </w:rPr>
              <w:t>三要素，请将证券转挂至该已存在的三要素对应的</w:t>
            </w:r>
            <w:r w:rsidR="0064189B">
              <w:rPr>
                <w:rFonts w:ascii="宋体" w:eastAsia="宋体" w:hAnsi="宋体" w:cs="宋体" w:hint="eastAsia"/>
                <w:color w:val="000000"/>
                <w:kern w:val="0"/>
                <w:sz w:val="18"/>
                <w:szCs w:val="18"/>
              </w:rPr>
              <w:t>状态为</w:t>
            </w:r>
            <w:r>
              <w:rPr>
                <w:rFonts w:ascii="宋体" w:eastAsia="宋体" w:hAnsi="宋体" w:cs="宋体" w:hint="eastAsia"/>
                <w:color w:val="000000"/>
                <w:kern w:val="0"/>
                <w:sz w:val="18"/>
                <w:szCs w:val="18"/>
              </w:rPr>
              <w:t>正常的一码通账户下，并注销原一码通账户。</w:t>
            </w:r>
          </w:p>
        </w:tc>
      </w:tr>
      <w:tr w:rsidR="006D16F8" w:rsidRPr="00A66E80" w14:paraId="7A155A6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8B88E62" w14:textId="77777777" w:rsidR="006D16F8" w:rsidRDefault="006D16F8"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3074</w:t>
            </w:r>
          </w:p>
        </w:tc>
        <w:tc>
          <w:tcPr>
            <w:tcW w:w="3357" w:type="dxa"/>
            <w:tcBorders>
              <w:top w:val="nil"/>
              <w:left w:val="nil"/>
              <w:bottom w:val="single" w:sz="4" w:space="0" w:color="auto"/>
              <w:right w:val="single" w:sz="4" w:space="0" w:color="auto"/>
            </w:tcBorders>
            <w:shd w:val="clear" w:color="auto" w:fill="auto"/>
            <w:vAlign w:val="center"/>
            <w:hideMark/>
          </w:tcPr>
          <w:p w14:paraId="3B3B2F53" w14:textId="77777777" w:rsidR="006D16F8" w:rsidRDefault="00E614D2" w:rsidP="006D16F8">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证券账户</w:t>
            </w:r>
            <w:r w:rsidR="006D16F8">
              <w:rPr>
                <w:rFonts w:ascii="宋体" w:eastAsia="宋体" w:hAnsi="宋体" w:cs="宋体" w:hint="eastAsia"/>
                <w:color w:val="000000"/>
                <w:kern w:val="0"/>
                <w:sz w:val="18"/>
                <w:szCs w:val="18"/>
              </w:rPr>
              <w:t>不符合转挂条件</w:t>
            </w:r>
          </w:p>
        </w:tc>
        <w:tc>
          <w:tcPr>
            <w:tcW w:w="4023" w:type="dxa"/>
            <w:tcBorders>
              <w:top w:val="nil"/>
              <w:left w:val="nil"/>
              <w:bottom w:val="single" w:sz="4" w:space="0" w:color="auto"/>
              <w:right w:val="single" w:sz="4" w:space="0" w:color="auto"/>
            </w:tcBorders>
            <w:shd w:val="clear" w:color="auto" w:fill="auto"/>
            <w:vAlign w:val="center"/>
            <w:hideMark/>
          </w:tcPr>
          <w:p w14:paraId="6893684E" w14:textId="77777777" w:rsidR="006D16F8" w:rsidRDefault="006D16F8" w:rsidP="001A0FAB">
            <w:pPr>
              <w:widowControl/>
              <w:jc w:val="left"/>
              <w:rPr>
                <w:rFonts w:ascii="宋体" w:eastAsia="宋体" w:hAnsi="宋体" w:cs="宋体"/>
                <w:color w:val="000000"/>
                <w:kern w:val="0"/>
                <w:sz w:val="18"/>
                <w:szCs w:val="18"/>
              </w:rPr>
            </w:pPr>
          </w:p>
        </w:tc>
      </w:tr>
      <w:tr w:rsidR="004C5CFC" w:rsidRPr="00A66E80" w14:paraId="4D090B0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03A8BCC" w14:textId="77777777" w:rsidR="004C5CFC" w:rsidRDefault="004C5CFC"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3075</w:t>
            </w:r>
          </w:p>
        </w:tc>
        <w:tc>
          <w:tcPr>
            <w:tcW w:w="3357" w:type="dxa"/>
            <w:tcBorders>
              <w:top w:val="nil"/>
              <w:left w:val="nil"/>
              <w:bottom w:val="single" w:sz="4" w:space="0" w:color="auto"/>
              <w:right w:val="single" w:sz="4" w:space="0" w:color="auto"/>
            </w:tcBorders>
            <w:shd w:val="clear" w:color="auto" w:fill="auto"/>
            <w:vAlign w:val="center"/>
            <w:hideMark/>
          </w:tcPr>
          <w:p w14:paraId="0111CB2F" w14:textId="77777777" w:rsidR="004C5CFC" w:rsidRDefault="004C5CFC" w:rsidP="006D16F8">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该管理人不允许开户</w:t>
            </w:r>
          </w:p>
        </w:tc>
        <w:tc>
          <w:tcPr>
            <w:tcW w:w="4023" w:type="dxa"/>
            <w:tcBorders>
              <w:top w:val="nil"/>
              <w:left w:val="nil"/>
              <w:bottom w:val="single" w:sz="4" w:space="0" w:color="auto"/>
              <w:right w:val="single" w:sz="4" w:space="0" w:color="auto"/>
            </w:tcBorders>
            <w:shd w:val="clear" w:color="auto" w:fill="auto"/>
            <w:vAlign w:val="center"/>
            <w:hideMark/>
          </w:tcPr>
          <w:p w14:paraId="22AC74C9" w14:textId="77777777" w:rsidR="004C5CFC" w:rsidRDefault="004C5CFC" w:rsidP="001A0FAB">
            <w:pPr>
              <w:widowControl/>
              <w:jc w:val="left"/>
              <w:rPr>
                <w:rFonts w:ascii="宋体" w:eastAsia="宋体" w:hAnsi="宋体" w:cs="宋体"/>
                <w:color w:val="000000"/>
                <w:kern w:val="0"/>
                <w:sz w:val="18"/>
                <w:szCs w:val="18"/>
              </w:rPr>
            </w:pPr>
          </w:p>
        </w:tc>
      </w:tr>
      <w:tr w:rsidR="00DB26B4" w:rsidRPr="00A66E80" w14:paraId="327DCA6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EF8DFDF" w14:textId="77777777" w:rsidR="00DB26B4" w:rsidRDefault="00DB26B4"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3076</w:t>
            </w:r>
          </w:p>
        </w:tc>
        <w:tc>
          <w:tcPr>
            <w:tcW w:w="3357" w:type="dxa"/>
            <w:tcBorders>
              <w:top w:val="nil"/>
              <w:left w:val="nil"/>
              <w:bottom w:val="single" w:sz="4" w:space="0" w:color="auto"/>
              <w:right w:val="single" w:sz="4" w:space="0" w:color="auto"/>
            </w:tcBorders>
            <w:shd w:val="clear" w:color="auto" w:fill="auto"/>
            <w:vAlign w:val="center"/>
            <w:hideMark/>
          </w:tcPr>
          <w:p w14:paraId="5CB16BBD" w14:textId="77777777" w:rsidR="00DB26B4" w:rsidRDefault="003E1032" w:rsidP="006D16F8">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未</w:t>
            </w:r>
            <w:r w:rsidR="00DB26B4">
              <w:rPr>
                <w:rFonts w:ascii="宋体" w:eastAsia="宋体" w:hAnsi="宋体" w:cs="宋体" w:hint="eastAsia"/>
                <w:color w:val="000000"/>
                <w:kern w:val="0"/>
                <w:sz w:val="18"/>
                <w:szCs w:val="18"/>
              </w:rPr>
              <w:t>查询</w:t>
            </w:r>
            <w:r>
              <w:rPr>
                <w:rFonts w:ascii="宋体" w:eastAsia="宋体" w:hAnsi="宋体" w:cs="宋体" w:hint="eastAsia"/>
                <w:color w:val="000000"/>
                <w:kern w:val="0"/>
                <w:sz w:val="18"/>
                <w:szCs w:val="18"/>
              </w:rPr>
              <w:t>到</w:t>
            </w:r>
            <w:r w:rsidR="00DB26B4">
              <w:rPr>
                <w:rFonts w:ascii="宋体" w:eastAsia="宋体" w:hAnsi="宋体" w:cs="宋体" w:hint="eastAsia"/>
                <w:color w:val="000000"/>
                <w:kern w:val="0"/>
                <w:sz w:val="18"/>
                <w:szCs w:val="18"/>
              </w:rPr>
              <w:t>该机构信息</w:t>
            </w:r>
          </w:p>
        </w:tc>
        <w:tc>
          <w:tcPr>
            <w:tcW w:w="4023" w:type="dxa"/>
            <w:tcBorders>
              <w:top w:val="nil"/>
              <w:left w:val="nil"/>
              <w:bottom w:val="single" w:sz="4" w:space="0" w:color="auto"/>
              <w:right w:val="single" w:sz="4" w:space="0" w:color="auto"/>
            </w:tcBorders>
            <w:shd w:val="clear" w:color="auto" w:fill="auto"/>
            <w:vAlign w:val="center"/>
            <w:hideMark/>
          </w:tcPr>
          <w:p w14:paraId="1D7F2A13" w14:textId="77777777" w:rsidR="00DB26B4" w:rsidRDefault="00DB26B4" w:rsidP="001A0FAB">
            <w:pPr>
              <w:widowControl/>
              <w:jc w:val="left"/>
              <w:rPr>
                <w:rFonts w:ascii="宋体" w:eastAsia="宋体" w:hAnsi="宋体" w:cs="宋体"/>
                <w:color w:val="000000"/>
                <w:kern w:val="0"/>
                <w:sz w:val="18"/>
                <w:szCs w:val="18"/>
              </w:rPr>
            </w:pPr>
          </w:p>
        </w:tc>
      </w:tr>
      <w:tr w:rsidR="00536391" w:rsidRPr="00A66E80" w14:paraId="2C663C5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ECAD7C4" w14:textId="77777777" w:rsidR="00536391" w:rsidRDefault="00536391" w:rsidP="001A0FAB">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w:t>
            </w:r>
            <w:r w:rsidR="00AF08E2">
              <w:rPr>
                <w:rFonts w:ascii="宋体" w:eastAsia="宋体" w:hAnsi="宋体" w:cs="宋体" w:hint="eastAsia"/>
                <w:color w:val="000000"/>
                <w:kern w:val="0"/>
                <w:sz w:val="18"/>
                <w:szCs w:val="18"/>
              </w:rPr>
              <w:t>81</w:t>
            </w:r>
          </w:p>
        </w:tc>
        <w:tc>
          <w:tcPr>
            <w:tcW w:w="3357" w:type="dxa"/>
            <w:tcBorders>
              <w:top w:val="nil"/>
              <w:left w:val="nil"/>
              <w:bottom w:val="single" w:sz="4" w:space="0" w:color="auto"/>
              <w:right w:val="single" w:sz="4" w:space="0" w:color="auto"/>
            </w:tcBorders>
            <w:shd w:val="clear" w:color="auto" w:fill="auto"/>
            <w:vAlign w:val="center"/>
            <w:hideMark/>
          </w:tcPr>
          <w:p w14:paraId="66C447D4" w14:textId="77777777" w:rsidR="00536391" w:rsidRDefault="00536391" w:rsidP="006D16F8">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一码通账户下有未注销的北向投资者识别码</w:t>
            </w:r>
          </w:p>
        </w:tc>
        <w:tc>
          <w:tcPr>
            <w:tcW w:w="4023" w:type="dxa"/>
            <w:tcBorders>
              <w:top w:val="nil"/>
              <w:left w:val="nil"/>
              <w:bottom w:val="single" w:sz="4" w:space="0" w:color="auto"/>
              <w:right w:val="single" w:sz="4" w:space="0" w:color="auto"/>
            </w:tcBorders>
            <w:shd w:val="clear" w:color="auto" w:fill="auto"/>
            <w:vAlign w:val="center"/>
            <w:hideMark/>
          </w:tcPr>
          <w:p w14:paraId="130470C0" w14:textId="77777777" w:rsidR="00536391" w:rsidRDefault="00536391" w:rsidP="001A0FAB">
            <w:pPr>
              <w:widowControl/>
              <w:jc w:val="left"/>
              <w:rPr>
                <w:rFonts w:ascii="宋体" w:eastAsia="宋体" w:hAnsi="宋体" w:cs="宋体"/>
                <w:color w:val="000000"/>
                <w:kern w:val="0"/>
                <w:sz w:val="18"/>
                <w:szCs w:val="18"/>
              </w:rPr>
            </w:pPr>
          </w:p>
        </w:tc>
      </w:tr>
      <w:tr w:rsidR="00E31CCA" w:rsidRPr="00A66E80" w14:paraId="48C8D42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92566C3" w14:textId="77777777" w:rsidR="00E31CCA" w:rsidRDefault="00E31CC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3082</w:t>
            </w:r>
          </w:p>
        </w:tc>
        <w:tc>
          <w:tcPr>
            <w:tcW w:w="3357" w:type="dxa"/>
            <w:tcBorders>
              <w:top w:val="nil"/>
              <w:left w:val="nil"/>
              <w:bottom w:val="single" w:sz="4" w:space="0" w:color="auto"/>
              <w:right w:val="single" w:sz="4" w:space="0" w:color="auto"/>
            </w:tcBorders>
            <w:shd w:val="clear" w:color="auto" w:fill="auto"/>
            <w:vAlign w:val="center"/>
            <w:hideMark/>
          </w:tcPr>
          <w:p w14:paraId="5AE43788" w14:textId="77777777" w:rsidR="00E31CCA" w:rsidRDefault="00E31CC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国有属性不一致</w:t>
            </w:r>
          </w:p>
        </w:tc>
        <w:tc>
          <w:tcPr>
            <w:tcW w:w="4023" w:type="dxa"/>
            <w:tcBorders>
              <w:top w:val="nil"/>
              <w:left w:val="nil"/>
              <w:bottom w:val="single" w:sz="4" w:space="0" w:color="auto"/>
              <w:right w:val="single" w:sz="4" w:space="0" w:color="auto"/>
            </w:tcBorders>
            <w:shd w:val="clear" w:color="auto" w:fill="auto"/>
            <w:vAlign w:val="center"/>
            <w:hideMark/>
          </w:tcPr>
          <w:p w14:paraId="00333D71" w14:textId="77777777" w:rsidR="00E31CCA" w:rsidRDefault="00E31CCA" w:rsidP="00B03C04">
            <w:pPr>
              <w:widowControl/>
              <w:jc w:val="left"/>
              <w:rPr>
                <w:rFonts w:ascii="宋体" w:eastAsia="宋体" w:hAnsi="宋体" w:cs="宋体"/>
                <w:color w:val="000000"/>
                <w:kern w:val="0"/>
                <w:sz w:val="18"/>
                <w:szCs w:val="18"/>
              </w:rPr>
            </w:pPr>
            <w:r w:rsidRPr="00A66E80">
              <w:rPr>
                <w:rFonts w:ascii="宋体" w:eastAsia="宋体" w:hAnsi="宋体" w:cs="宋体" w:hint="eastAsia"/>
                <w:color w:val="000000"/>
                <w:kern w:val="0"/>
                <w:sz w:val="18"/>
                <w:szCs w:val="18"/>
              </w:rPr>
              <w:t>证券账户关联关系转挂</w:t>
            </w:r>
            <w:r>
              <w:rPr>
                <w:rFonts w:ascii="宋体" w:eastAsia="宋体" w:hAnsi="宋体" w:cs="宋体" w:hint="eastAsia"/>
                <w:color w:val="000000"/>
                <w:kern w:val="0"/>
                <w:sz w:val="18"/>
                <w:szCs w:val="18"/>
              </w:rPr>
              <w:t>时</w:t>
            </w:r>
            <w:r>
              <w:rPr>
                <w:rFonts w:ascii="宋体" w:eastAsia="宋体" w:hAnsi="宋体" w:cs="宋体"/>
                <w:color w:val="000000"/>
                <w:kern w:val="0"/>
                <w:sz w:val="18"/>
                <w:szCs w:val="18"/>
              </w:rPr>
              <w:t>，新旧一码通账户的</w:t>
            </w:r>
            <w:r>
              <w:rPr>
                <w:rFonts w:ascii="宋体" w:eastAsia="宋体" w:hAnsi="宋体" w:cs="宋体" w:hint="eastAsia"/>
                <w:color w:val="000000"/>
                <w:kern w:val="0"/>
                <w:sz w:val="18"/>
                <w:szCs w:val="18"/>
              </w:rPr>
              <w:t>国有属性</w:t>
            </w:r>
            <w:r>
              <w:rPr>
                <w:rFonts w:ascii="宋体" w:eastAsia="宋体" w:hAnsi="宋体" w:cs="宋体"/>
                <w:color w:val="000000"/>
                <w:kern w:val="0"/>
                <w:sz w:val="18"/>
                <w:szCs w:val="18"/>
              </w:rPr>
              <w:t>不一致</w:t>
            </w:r>
          </w:p>
        </w:tc>
      </w:tr>
      <w:tr w:rsidR="00F4407A" w:rsidRPr="00A66E80" w14:paraId="6195F35A"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B7F5CD8" w14:textId="77777777" w:rsidR="00F4407A" w:rsidRDefault="00F4407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3083</w:t>
            </w:r>
          </w:p>
        </w:tc>
        <w:tc>
          <w:tcPr>
            <w:tcW w:w="3357" w:type="dxa"/>
            <w:tcBorders>
              <w:top w:val="nil"/>
              <w:left w:val="nil"/>
              <w:bottom w:val="single" w:sz="4" w:space="0" w:color="auto"/>
              <w:right w:val="single" w:sz="4" w:space="0" w:color="auto"/>
            </w:tcBorders>
            <w:shd w:val="clear" w:color="auto" w:fill="auto"/>
            <w:vAlign w:val="center"/>
            <w:hideMark/>
          </w:tcPr>
          <w:p w14:paraId="4019A4AF" w14:textId="77777777" w:rsidR="00F4407A" w:rsidRDefault="00F4407A" w:rsidP="00B03C04">
            <w:pPr>
              <w:widowControl/>
              <w:jc w:val="left"/>
              <w:rPr>
                <w:rFonts w:ascii="宋体" w:eastAsia="宋体" w:hAnsi="宋体" w:cs="宋体"/>
                <w:color w:val="000000"/>
                <w:kern w:val="0"/>
                <w:sz w:val="18"/>
                <w:szCs w:val="18"/>
              </w:rPr>
            </w:pPr>
            <w:r w:rsidRPr="00F4407A">
              <w:rPr>
                <w:rFonts w:ascii="宋体" w:eastAsia="宋体" w:hAnsi="宋体" w:cs="宋体" w:hint="eastAsia"/>
                <w:color w:val="000000"/>
                <w:kern w:val="0"/>
                <w:sz w:val="18"/>
                <w:szCs w:val="18"/>
              </w:rPr>
              <w:t>手机号码与客户名称不匹配</w:t>
            </w:r>
          </w:p>
        </w:tc>
        <w:tc>
          <w:tcPr>
            <w:tcW w:w="4023" w:type="dxa"/>
            <w:tcBorders>
              <w:top w:val="nil"/>
              <w:left w:val="nil"/>
              <w:bottom w:val="single" w:sz="4" w:space="0" w:color="auto"/>
              <w:right w:val="single" w:sz="4" w:space="0" w:color="auto"/>
            </w:tcBorders>
            <w:shd w:val="clear" w:color="auto" w:fill="auto"/>
            <w:vAlign w:val="center"/>
            <w:hideMark/>
          </w:tcPr>
          <w:p w14:paraId="32CF9BBA" w14:textId="77777777" w:rsidR="00F4407A" w:rsidRPr="00A66E80" w:rsidRDefault="00F4407A" w:rsidP="00B03C04">
            <w:pPr>
              <w:widowControl/>
              <w:jc w:val="left"/>
              <w:rPr>
                <w:rFonts w:ascii="宋体" w:eastAsia="宋体" w:hAnsi="宋体" w:cs="宋体"/>
                <w:color w:val="000000"/>
                <w:kern w:val="0"/>
                <w:sz w:val="18"/>
                <w:szCs w:val="18"/>
              </w:rPr>
            </w:pPr>
          </w:p>
        </w:tc>
      </w:tr>
      <w:tr w:rsidR="00F4407A" w:rsidRPr="00A66E80" w14:paraId="7C4704B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0A5BA28" w14:textId="77777777" w:rsidR="00F4407A" w:rsidRDefault="00F4407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3084</w:t>
            </w:r>
          </w:p>
        </w:tc>
        <w:tc>
          <w:tcPr>
            <w:tcW w:w="3357" w:type="dxa"/>
            <w:tcBorders>
              <w:top w:val="nil"/>
              <w:left w:val="nil"/>
              <w:bottom w:val="single" w:sz="4" w:space="0" w:color="auto"/>
              <w:right w:val="single" w:sz="4" w:space="0" w:color="auto"/>
            </w:tcBorders>
            <w:shd w:val="clear" w:color="auto" w:fill="auto"/>
            <w:vAlign w:val="center"/>
            <w:hideMark/>
          </w:tcPr>
          <w:p w14:paraId="00E3710B" w14:textId="77777777" w:rsidR="00F4407A" w:rsidRDefault="00F4407A" w:rsidP="00B03C04">
            <w:pPr>
              <w:widowControl/>
              <w:jc w:val="left"/>
              <w:rPr>
                <w:rFonts w:ascii="宋体" w:eastAsia="宋体" w:hAnsi="宋体" w:cs="宋体"/>
                <w:color w:val="000000"/>
                <w:kern w:val="0"/>
                <w:sz w:val="18"/>
                <w:szCs w:val="18"/>
              </w:rPr>
            </w:pPr>
            <w:r w:rsidRPr="00F4407A">
              <w:rPr>
                <w:rFonts w:ascii="宋体" w:eastAsia="宋体" w:hAnsi="宋体" w:cs="宋体" w:hint="eastAsia"/>
                <w:color w:val="000000"/>
                <w:kern w:val="0"/>
                <w:sz w:val="18"/>
                <w:szCs w:val="18"/>
              </w:rPr>
              <w:t>手机号码与身份证明文件号码不匹配</w:t>
            </w:r>
          </w:p>
        </w:tc>
        <w:tc>
          <w:tcPr>
            <w:tcW w:w="4023" w:type="dxa"/>
            <w:tcBorders>
              <w:top w:val="nil"/>
              <w:left w:val="nil"/>
              <w:bottom w:val="single" w:sz="4" w:space="0" w:color="auto"/>
              <w:right w:val="single" w:sz="4" w:space="0" w:color="auto"/>
            </w:tcBorders>
            <w:shd w:val="clear" w:color="auto" w:fill="auto"/>
            <w:vAlign w:val="center"/>
            <w:hideMark/>
          </w:tcPr>
          <w:p w14:paraId="307464AD" w14:textId="77777777" w:rsidR="00F4407A" w:rsidRPr="00A66E80" w:rsidRDefault="00F4407A" w:rsidP="00B03C04">
            <w:pPr>
              <w:widowControl/>
              <w:jc w:val="left"/>
              <w:rPr>
                <w:rFonts w:ascii="宋体" w:eastAsia="宋体" w:hAnsi="宋体" w:cs="宋体"/>
                <w:color w:val="000000"/>
                <w:kern w:val="0"/>
                <w:sz w:val="18"/>
                <w:szCs w:val="18"/>
              </w:rPr>
            </w:pPr>
          </w:p>
        </w:tc>
      </w:tr>
      <w:tr w:rsidR="00F4407A" w:rsidRPr="00A66E80" w14:paraId="29B31F3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B8D7501" w14:textId="77777777" w:rsidR="00F4407A" w:rsidRDefault="00F4407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3085</w:t>
            </w:r>
          </w:p>
        </w:tc>
        <w:tc>
          <w:tcPr>
            <w:tcW w:w="3357" w:type="dxa"/>
            <w:tcBorders>
              <w:top w:val="nil"/>
              <w:left w:val="nil"/>
              <w:bottom w:val="single" w:sz="4" w:space="0" w:color="auto"/>
              <w:right w:val="single" w:sz="4" w:space="0" w:color="auto"/>
            </w:tcBorders>
            <w:shd w:val="clear" w:color="auto" w:fill="auto"/>
            <w:vAlign w:val="center"/>
            <w:hideMark/>
          </w:tcPr>
          <w:p w14:paraId="0CCE7B5D" w14:textId="77777777" w:rsidR="00F4407A" w:rsidRDefault="00F4407A" w:rsidP="00B03C04">
            <w:pPr>
              <w:widowControl/>
              <w:jc w:val="left"/>
              <w:rPr>
                <w:rFonts w:ascii="宋体" w:eastAsia="宋体" w:hAnsi="宋体" w:cs="宋体"/>
                <w:color w:val="000000"/>
                <w:kern w:val="0"/>
                <w:sz w:val="18"/>
                <w:szCs w:val="18"/>
              </w:rPr>
            </w:pPr>
            <w:r w:rsidRPr="00F4407A">
              <w:rPr>
                <w:rFonts w:ascii="宋体" w:eastAsia="宋体" w:hAnsi="宋体" w:cs="宋体" w:hint="eastAsia"/>
                <w:color w:val="000000"/>
                <w:kern w:val="0"/>
                <w:sz w:val="18"/>
                <w:szCs w:val="18"/>
              </w:rPr>
              <w:t>该手机号码已停机</w:t>
            </w:r>
          </w:p>
        </w:tc>
        <w:tc>
          <w:tcPr>
            <w:tcW w:w="4023" w:type="dxa"/>
            <w:tcBorders>
              <w:top w:val="nil"/>
              <w:left w:val="nil"/>
              <w:bottom w:val="single" w:sz="4" w:space="0" w:color="auto"/>
              <w:right w:val="single" w:sz="4" w:space="0" w:color="auto"/>
            </w:tcBorders>
            <w:shd w:val="clear" w:color="auto" w:fill="auto"/>
            <w:vAlign w:val="center"/>
            <w:hideMark/>
          </w:tcPr>
          <w:p w14:paraId="685F43A6" w14:textId="77777777" w:rsidR="00F4407A" w:rsidRPr="00A66E80" w:rsidRDefault="00F4407A" w:rsidP="00B03C04">
            <w:pPr>
              <w:widowControl/>
              <w:jc w:val="left"/>
              <w:rPr>
                <w:rFonts w:ascii="宋体" w:eastAsia="宋体" w:hAnsi="宋体" w:cs="宋体"/>
                <w:color w:val="000000"/>
                <w:kern w:val="0"/>
                <w:sz w:val="18"/>
                <w:szCs w:val="18"/>
              </w:rPr>
            </w:pPr>
          </w:p>
        </w:tc>
      </w:tr>
      <w:tr w:rsidR="00F4407A" w:rsidRPr="00A66E80" w14:paraId="44A95A47"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7C1F1CD" w14:textId="77777777" w:rsidR="00F4407A" w:rsidRDefault="00F4407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3086</w:t>
            </w:r>
          </w:p>
        </w:tc>
        <w:tc>
          <w:tcPr>
            <w:tcW w:w="3357" w:type="dxa"/>
            <w:tcBorders>
              <w:top w:val="nil"/>
              <w:left w:val="nil"/>
              <w:bottom w:val="single" w:sz="4" w:space="0" w:color="auto"/>
              <w:right w:val="single" w:sz="4" w:space="0" w:color="auto"/>
            </w:tcBorders>
            <w:shd w:val="clear" w:color="auto" w:fill="auto"/>
            <w:vAlign w:val="center"/>
            <w:hideMark/>
          </w:tcPr>
          <w:p w14:paraId="4666175F" w14:textId="77777777" w:rsidR="00F4407A" w:rsidRDefault="00F4407A" w:rsidP="00B03C04">
            <w:pPr>
              <w:widowControl/>
              <w:jc w:val="left"/>
              <w:rPr>
                <w:rFonts w:ascii="宋体" w:eastAsia="宋体" w:hAnsi="宋体" w:cs="宋体"/>
                <w:color w:val="000000"/>
                <w:kern w:val="0"/>
                <w:sz w:val="18"/>
                <w:szCs w:val="18"/>
              </w:rPr>
            </w:pPr>
            <w:r w:rsidRPr="00F4407A">
              <w:rPr>
                <w:rFonts w:ascii="宋体" w:eastAsia="宋体" w:hAnsi="宋体" w:cs="宋体" w:hint="eastAsia"/>
                <w:color w:val="000000"/>
                <w:kern w:val="0"/>
                <w:sz w:val="18"/>
                <w:szCs w:val="18"/>
              </w:rPr>
              <w:t>该手机号码已销户</w:t>
            </w:r>
          </w:p>
        </w:tc>
        <w:tc>
          <w:tcPr>
            <w:tcW w:w="4023" w:type="dxa"/>
            <w:tcBorders>
              <w:top w:val="nil"/>
              <w:left w:val="nil"/>
              <w:bottom w:val="single" w:sz="4" w:space="0" w:color="auto"/>
              <w:right w:val="single" w:sz="4" w:space="0" w:color="auto"/>
            </w:tcBorders>
            <w:shd w:val="clear" w:color="auto" w:fill="auto"/>
            <w:vAlign w:val="center"/>
            <w:hideMark/>
          </w:tcPr>
          <w:p w14:paraId="559B5F71" w14:textId="77777777" w:rsidR="00F4407A" w:rsidRPr="00A66E80" w:rsidRDefault="00F4407A" w:rsidP="00B03C04">
            <w:pPr>
              <w:widowControl/>
              <w:jc w:val="left"/>
              <w:rPr>
                <w:rFonts w:ascii="宋体" w:eastAsia="宋体" w:hAnsi="宋体" w:cs="宋体"/>
                <w:color w:val="000000"/>
                <w:kern w:val="0"/>
                <w:sz w:val="18"/>
                <w:szCs w:val="18"/>
              </w:rPr>
            </w:pPr>
          </w:p>
        </w:tc>
      </w:tr>
      <w:tr w:rsidR="00F4407A" w:rsidRPr="00A66E80" w14:paraId="133586B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FF922AC" w14:textId="77777777" w:rsidR="00F4407A" w:rsidRDefault="00F4407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3087</w:t>
            </w:r>
          </w:p>
        </w:tc>
        <w:tc>
          <w:tcPr>
            <w:tcW w:w="3357" w:type="dxa"/>
            <w:tcBorders>
              <w:top w:val="nil"/>
              <w:left w:val="nil"/>
              <w:bottom w:val="single" w:sz="4" w:space="0" w:color="auto"/>
              <w:right w:val="single" w:sz="4" w:space="0" w:color="auto"/>
            </w:tcBorders>
            <w:shd w:val="clear" w:color="auto" w:fill="auto"/>
            <w:vAlign w:val="center"/>
            <w:hideMark/>
          </w:tcPr>
          <w:p w14:paraId="03B3E1E7" w14:textId="77777777" w:rsidR="00F4407A" w:rsidRDefault="00F4407A" w:rsidP="00B03C04">
            <w:pPr>
              <w:widowControl/>
              <w:jc w:val="left"/>
              <w:rPr>
                <w:rFonts w:ascii="宋体" w:eastAsia="宋体" w:hAnsi="宋体" w:cs="宋体"/>
                <w:color w:val="000000"/>
                <w:kern w:val="0"/>
                <w:sz w:val="18"/>
                <w:szCs w:val="18"/>
              </w:rPr>
            </w:pPr>
            <w:r w:rsidRPr="00F4407A">
              <w:rPr>
                <w:rFonts w:ascii="宋体" w:eastAsia="宋体" w:hAnsi="宋体" w:cs="宋体" w:hint="eastAsia"/>
                <w:color w:val="000000"/>
                <w:kern w:val="0"/>
                <w:sz w:val="18"/>
                <w:szCs w:val="18"/>
              </w:rPr>
              <w:t>该手机号码已欠费停机</w:t>
            </w:r>
          </w:p>
        </w:tc>
        <w:tc>
          <w:tcPr>
            <w:tcW w:w="4023" w:type="dxa"/>
            <w:tcBorders>
              <w:top w:val="nil"/>
              <w:left w:val="nil"/>
              <w:bottom w:val="single" w:sz="4" w:space="0" w:color="auto"/>
              <w:right w:val="single" w:sz="4" w:space="0" w:color="auto"/>
            </w:tcBorders>
            <w:shd w:val="clear" w:color="auto" w:fill="auto"/>
            <w:vAlign w:val="center"/>
            <w:hideMark/>
          </w:tcPr>
          <w:p w14:paraId="26EDFDFC" w14:textId="77777777" w:rsidR="00F4407A" w:rsidRPr="00A66E80" w:rsidRDefault="00F4407A" w:rsidP="00B03C04">
            <w:pPr>
              <w:widowControl/>
              <w:jc w:val="left"/>
              <w:rPr>
                <w:rFonts w:ascii="宋体" w:eastAsia="宋体" w:hAnsi="宋体" w:cs="宋体"/>
                <w:color w:val="000000"/>
                <w:kern w:val="0"/>
                <w:sz w:val="18"/>
                <w:szCs w:val="18"/>
              </w:rPr>
            </w:pPr>
          </w:p>
        </w:tc>
      </w:tr>
      <w:tr w:rsidR="00F4407A" w:rsidRPr="00A66E80" w14:paraId="387C380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77CD520" w14:textId="77777777" w:rsidR="00F4407A" w:rsidRDefault="00F4407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3088</w:t>
            </w:r>
          </w:p>
        </w:tc>
        <w:tc>
          <w:tcPr>
            <w:tcW w:w="3357" w:type="dxa"/>
            <w:tcBorders>
              <w:top w:val="nil"/>
              <w:left w:val="nil"/>
              <w:bottom w:val="single" w:sz="4" w:space="0" w:color="auto"/>
              <w:right w:val="single" w:sz="4" w:space="0" w:color="auto"/>
            </w:tcBorders>
            <w:shd w:val="clear" w:color="auto" w:fill="auto"/>
            <w:vAlign w:val="center"/>
            <w:hideMark/>
          </w:tcPr>
          <w:p w14:paraId="5B08CF2A" w14:textId="77777777" w:rsidR="00F4407A" w:rsidRDefault="00F4407A" w:rsidP="00B03C04">
            <w:pPr>
              <w:widowControl/>
              <w:jc w:val="left"/>
              <w:rPr>
                <w:rFonts w:ascii="宋体" w:eastAsia="宋体" w:hAnsi="宋体" w:cs="宋体"/>
                <w:color w:val="000000"/>
                <w:kern w:val="0"/>
                <w:sz w:val="18"/>
                <w:szCs w:val="18"/>
              </w:rPr>
            </w:pPr>
            <w:r w:rsidRPr="00F4407A">
              <w:rPr>
                <w:rFonts w:ascii="宋体" w:eastAsia="宋体" w:hAnsi="宋体" w:cs="宋体" w:hint="eastAsia"/>
                <w:color w:val="000000"/>
                <w:kern w:val="0"/>
                <w:sz w:val="18"/>
                <w:szCs w:val="18"/>
              </w:rPr>
              <w:t>该手机号码状态不正常</w:t>
            </w:r>
          </w:p>
        </w:tc>
        <w:tc>
          <w:tcPr>
            <w:tcW w:w="4023" w:type="dxa"/>
            <w:tcBorders>
              <w:top w:val="nil"/>
              <w:left w:val="nil"/>
              <w:bottom w:val="single" w:sz="4" w:space="0" w:color="auto"/>
              <w:right w:val="single" w:sz="4" w:space="0" w:color="auto"/>
            </w:tcBorders>
            <w:shd w:val="clear" w:color="auto" w:fill="auto"/>
            <w:vAlign w:val="center"/>
            <w:hideMark/>
          </w:tcPr>
          <w:p w14:paraId="7C007457" w14:textId="77777777" w:rsidR="00F4407A" w:rsidRPr="00A66E80" w:rsidRDefault="00F4407A" w:rsidP="00B03C04">
            <w:pPr>
              <w:widowControl/>
              <w:jc w:val="left"/>
              <w:rPr>
                <w:rFonts w:ascii="宋体" w:eastAsia="宋体" w:hAnsi="宋体" w:cs="宋体"/>
                <w:color w:val="000000"/>
                <w:kern w:val="0"/>
                <w:sz w:val="18"/>
                <w:szCs w:val="18"/>
              </w:rPr>
            </w:pPr>
          </w:p>
        </w:tc>
      </w:tr>
      <w:tr w:rsidR="00F4407A" w:rsidRPr="00A66E80" w14:paraId="4642B814"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07D1E5C" w14:textId="77777777" w:rsidR="00F4407A" w:rsidRDefault="00F4407A"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3089</w:t>
            </w:r>
          </w:p>
        </w:tc>
        <w:tc>
          <w:tcPr>
            <w:tcW w:w="3357" w:type="dxa"/>
            <w:tcBorders>
              <w:top w:val="nil"/>
              <w:left w:val="nil"/>
              <w:bottom w:val="single" w:sz="4" w:space="0" w:color="auto"/>
              <w:right w:val="single" w:sz="4" w:space="0" w:color="auto"/>
            </w:tcBorders>
            <w:shd w:val="clear" w:color="auto" w:fill="auto"/>
            <w:vAlign w:val="center"/>
            <w:hideMark/>
          </w:tcPr>
          <w:p w14:paraId="2B027867" w14:textId="77777777" w:rsidR="00F4407A" w:rsidRDefault="007F3852"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该手机号码</w:t>
            </w:r>
            <w:r w:rsidRPr="00F4407A">
              <w:rPr>
                <w:rFonts w:ascii="宋体" w:eastAsia="宋体" w:hAnsi="宋体" w:cs="宋体" w:hint="eastAsia"/>
                <w:color w:val="000000"/>
                <w:kern w:val="0"/>
                <w:sz w:val="18"/>
                <w:szCs w:val="18"/>
              </w:rPr>
              <w:t>不在</w:t>
            </w:r>
            <w:r>
              <w:rPr>
                <w:rFonts w:ascii="宋体" w:eastAsia="宋体" w:hAnsi="宋体" w:cs="宋体" w:hint="eastAsia"/>
                <w:color w:val="000000"/>
                <w:kern w:val="0"/>
                <w:sz w:val="18"/>
                <w:szCs w:val="18"/>
              </w:rPr>
              <w:t>运营商</w:t>
            </w:r>
            <w:r w:rsidRPr="00F4407A">
              <w:rPr>
                <w:rFonts w:ascii="宋体" w:eastAsia="宋体" w:hAnsi="宋体" w:cs="宋体" w:hint="eastAsia"/>
                <w:color w:val="000000"/>
                <w:kern w:val="0"/>
                <w:sz w:val="18"/>
                <w:szCs w:val="18"/>
              </w:rPr>
              <w:t>核查范围</w:t>
            </w:r>
            <w:r>
              <w:rPr>
                <w:rFonts w:ascii="宋体" w:eastAsia="宋体" w:hAnsi="宋体" w:cs="宋体" w:hint="eastAsia"/>
                <w:color w:val="000000"/>
                <w:kern w:val="0"/>
                <w:sz w:val="18"/>
                <w:szCs w:val="18"/>
              </w:rPr>
              <w:t>内</w:t>
            </w:r>
          </w:p>
        </w:tc>
        <w:tc>
          <w:tcPr>
            <w:tcW w:w="4023" w:type="dxa"/>
            <w:tcBorders>
              <w:top w:val="nil"/>
              <w:left w:val="nil"/>
              <w:bottom w:val="single" w:sz="4" w:space="0" w:color="auto"/>
              <w:right w:val="single" w:sz="4" w:space="0" w:color="auto"/>
            </w:tcBorders>
            <w:shd w:val="clear" w:color="auto" w:fill="auto"/>
            <w:vAlign w:val="center"/>
            <w:hideMark/>
          </w:tcPr>
          <w:p w14:paraId="18D1DE1D" w14:textId="77777777" w:rsidR="00F4407A" w:rsidRPr="00A66E80" w:rsidRDefault="00F4407A" w:rsidP="00B03C04">
            <w:pPr>
              <w:widowControl/>
              <w:jc w:val="left"/>
              <w:rPr>
                <w:rFonts w:ascii="宋体" w:eastAsia="宋体" w:hAnsi="宋体" w:cs="宋体"/>
                <w:color w:val="000000"/>
                <w:kern w:val="0"/>
                <w:sz w:val="18"/>
                <w:szCs w:val="18"/>
              </w:rPr>
            </w:pPr>
          </w:p>
        </w:tc>
      </w:tr>
      <w:tr w:rsidR="00B03C04" w:rsidRPr="00A66E80" w14:paraId="752AFD0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89CC44A" w14:textId="77777777" w:rsidR="00B03C04" w:rsidRDefault="00B03C04"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3090</w:t>
            </w:r>
          </w:p>
        </w:tc>
        <w:tc>
          <w:tcPr>
            <w:tcW w:w="3357" w:type="dxa"/>
            <w:tcBorders>
              <w:top w:val="nil"/>
              <w:left w:val="nil"/>
              <w:bottom w:val="single" w:sz="4" w:space="0" w:color="auto"/>
              <w:right w:val="single" w:sz="4" w:space="0" w:color="auto"/>
            </w:tcBorders>
            <w:shd w:val="clear" w:color="auto" w:fill="auto"/>
            <w:vAlign w:val="center"/>
            <w:hideMark/>
          </w:tcPr>
          <w:p w14:paraId="01230961" w14:textId="77777777" w:rsidR="00B03C04" w:rsidRPr="00F4407A" w:rsidRDefault="00B03C04" w:rsidP="00B03C04">
            <w:pPr>
              <w:widowControl/>
              <w:jc w:val="left"/>
              <w:rPr>
                <w:rFonts w:ascii="宋体" w:eastAsia="宋体" w:hAnsi="宋体" w:cs="宋体"/>
                <w:color w:val="000000"/>
                <w:kern w:val="0"/>
                <w:sz w:val="18"/>
                <w:szCs w:val="18"/>
              </w:rPr>
            </w:pPr>
            <w:r w:rsidRPr="00B03C04">
              <w:rPr>
                <w:rFonts w:ascii="宋体" w:eastAsia="宋体" w:hAnsi="宋体" w:cs="宋体" w:hint="eastAsia"/>
                <w:color w:val="000000"/>
                <w:kern w:val="0"/>
                <w:sz w:val="18"/>
                <w:szCs w:val="18"/>
              </w:rPr>
              <w:t>该手机号码暂未开通</w:t>
            </w:r>
          </w:p>
        </w:tc>
        <w:tc>
          <w:tcPr>
            <w:tcW w:w="4023" w:type="dxa"/>
            <w:tcBorders>
              <w:top w:val="nil"/>
              <w:left w:val="nil"/>
              <w:bottom w:val="single" w:sz="4" w:space="0" w:color="auto"/>
              <w:right w:val="single" w:sz="4" w:space="0" w:color="auto"/>
            </w:tcBorders>
            <w:shd w:val="clear" w:color="auto" w:fill="auto"/>
            <w:vAlign w:val="center"/>
            <w:hideMark/>
          </w:tcPr>
          <w:p w14:paraId="382B6E15" w14:textId="77777777" w:rsidR="00B03C04" w:rsidRPr="00A66E80" w:rsidRDefault="00B03C04" w:rsidP="00B03C04">
            <w:pPr>
              <w:widowControl/>
              <w:jc w:val="left"/>
              <w:rPr>
                <w:rFonts w:ascii="宋体" w:eastAsia="宋体" w:hAnsi="宋体" w:cs="宋体"/>
                <w:color w:val="000000"/>
                <w:kern w:val="0"/>
                <w:sz w:val="18"/>
                <w:szCs w:val="18"/>
              </w:rPr>
            </w:pPr>
          </w:p>
        </w:tc>
      </w:tr>
      <w:tr w:rsidR="00B03C04" w:rsidRPr="00A66E80" w14:paraId="523AE4F5"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D3A2CAC" w14:textId="77777777" w:rsidR="00B03C04" w:rsidRDefault="00B03C04"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3091</w:t>
            </w:r>
          </w:p>
        </w:tc>
        <w:tc>
          <w:tcPr>
            <w:tcW w:w="3357" w:type="dxa"/>
            <w:tcBorders>
              <w:top w:val="nil"/>
              <w:left w:val="nil"/>
              <w:bottom w:val="single" w:sz="4" w:space="0" w:color="auto"/>
              <w:right w:val="single" w:sz="4" w:space="0" w:color="auto"/>
            </w:tcBorders>
            <w:shd w:val="clear" w:color="auto" w:fill="auto"/>
            <w:vAlign w:val="center"/>
            <w:hideMark/>
          </w:tcPr>
          <w:p w14:paraId="0BD07344" w14:textId="77777777" w:rsidR="00B03C04" w:rsidRPr="00F4407A" w:rsidRDefault="00B03C04" w:rsidP="00B03C04">
            <w:pPr>
              <w:widowControl/>
              <w:jc w:val="left"/>
              <w:rPr>
                <w:rFonts w:ascii="宋体" w:eastAsia="宋体" w:hAnsi="宋体" w:cs="宋体"/>
                <w:color w:val="000000"/>
                <w:kern w:val="0"/>
                <w:sz w:val="18"/>
                <w:szCs w:val="18"/>
              </w:rPr>
            </w:pPr>
            <w:r w:rsidRPr="00B03C04">
              <w:rPr>
                <w:rFonts w:ascii="宋体" w:eastAsia="宋体" w:hAnsi="宋体" w:cs="宋体" w:hint="eastAsia"/>
                <w:color w:val="000000"/>
                <w:kern w:val="0"/>
                <w:sz w:val="18"/>
                <w:szCs w:val="18"/>
              </w:rPr>
              <w:t>该手机号码为空号</w:t>
            </w:r>
          </w:p>
        </w:tc>
        <w:tc>
          <w:tcPr>
            <w:tcW w:w="4023" w:type="dxa"/>
            <w:tcBorders>
              <w:top w:val="nil"/>
              <w:left w:val="nil"/>
              <w:bottom w:val="single" w:sz="4" w:space="0" w:color="auto"/>
              <w:right w:val="single" w:sz="4" w:space="0" w:color="auto"/>
            </w:tcBorders>
            <w:shd w:val="clear" w:color="auto" w:fill="auto"/>
            <w:vAlign w:val="center"/>
            <w:hideMark/>
          </w:tcPr>
          <w:p w14:paraId="56E2B4B2" w14:textId="77777777" w:rsidR="00B03C04" w:rsidRPr="00A66E80" w:rsidRDefault="00B03C04" w:rsidP="00B03C04">
            <w:pPr>
              <w:widowControl/>
              <w:jc w:val="left"/>
              <w:rPr>
                <w:rFonts w:ascii="宋体" w:eastAsia="宋体" w:hAnsi="宋体" w:cs="宋体"/>
                <w:color w:val="000000"/>
                <w:kern w:val="0"/>
                <w:sz w:val="18"/>
                <w:szCs w:val="18"/>
              </w:rPr>
            </w:pPr>
          </w:p>
        </w:tc>
      </w:tr>
      <w:tr w:rsidR="0036788F" w:rsidRPr="00A66E80" w14:paraId="34E967B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86E721B" w14:textId="77777777" w:rsidR="0036788F" w:rsidRDefault="0036788F"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3092</w:t>
            </w:r>
          </w:p>
        </w:tc>
        <w:tc>
          <w:tcPr>
            <w:tcW w:w="3357" w:type="dxa"/>
            <w:tcBorders>
              <w:top w:val="nil"/>
              <w:left w:val="nil"/>
              <w:bottom w:val="single" w:sz="4" w:space="0" w:color="auto"/>
              <w:right w:val="single" w:sz="4" w:space="0" w:color="auto"/>
            </w:tcBorders>
            <w:shd w:val="clear" w:color="auto" w:fill="auto"/>
            <w:vAlign w:val="center"/>
            <w:hideMark/>
          </w:tcPr>
          <w:p w14:paraId="001C4D41" w14:textId="77777777" w:rsidR="0036788F" w:rsidRPr="00B03C04" w:rsidRDefault="0036788F"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该手机号码不存在</w:t>
            </w:r>
          </w:p>
        </w:tc>
        <w:tc>
          <w:tcPr>
            <w:tcW w:w="4023" w:type="dxa"/>
            <w:tcBorders>
              <w:top w:val="nil"/>
              <w:left w:val="nil"/>
              <w:bottom w:val="single" w:sz="4" w:space="0" w:color="auto"/>
              <w:right w:val="single" w:sz="4" w:space="0" w:color="auto"/>
            </w:tcBorders>
            <w:shd w:val="clear" w:color="auto" w:fill="auto"/>
            <w:vAlign w:val="center"/>
            <w:hideMark/>
          </w:tcPr>
          <w:p w14:paraId="58CC691D" w14:textId="77777777" w:rsidR="0036788F" w:rsidRPr="00A66E80" w:rsidRDefault="0036788F" w:rsidP="00B03C04">
            <w:pPr>
              <w:widowControl/>
              <w:jc w:val="left"/>
              <w:rPr>
                <w:rFonts w:ascii="宋体" w:eastAsia="宋体" w:hAnsi="宋体" w:cs="宋体"/>
                <w:color w:val="000000"/>
                <w:kern w:val="0"/>
                <w:sz w:val="18"/>
                <w:szCs w:val="18"/>
              </w:rPr>
            </w:pPr>
          </w:p>
        </w:tc>
      </w:tr>
      <w:tr w:rsidR="006A093C" w:rsidRPr="00A66E80" w14:paraId="6F32B150"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93C81BD" w14:textId="77777777" w:rsidR="006A093C" w:rsidRDefault="006A093C"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3093</w:t>
            </w:r>
          </w:p>
        </w:tc>
        <w:tc>
          <w:tcPr>
            <w:tcW w:w="3357" w:type="dxa"/>
            <w:tcBorders>
              <w:top w:val="nil"/>
              <w:left w:val="nil"/>
              <w:bottom w:val="single" w:sz="4" w:space="0" w:color="auto"/>
              <w:right w:val="single" w:sz="4" w:space="0" w:color="auto"/>
            </w:tcBorders>
            <w:shd w:val="clear" w:color="auto" w:fill="auto"/>
            <w:vAlign w:val="center"/>
            <w:hideMark/>
          </w:tcPr>
          <w:p w14:paraId="214A1A96" w14:textId="77777777" w:rsidR="006A093C" w:rsidRDefault="006A093C" w:rsidP="00B03C0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证券账户不带有股转账户标识</w:t>
            </w:r>
          </w:p>
        </w:tc>
        <w:tc>
          <w:tcPr>
            <w:tcW w:w="4023" w:type="dxa"/>
            <w:tcBorders>
              <w:top w:val="nil"/>
              <w:left w:val="nil"/>
              <w:bottom w:val="single" w:sz="4" w:space="0" w:color="auto"/>
              <w:right w:val="single" w:sz="4" w:space="0" w:color="auto"/>
            </w:tcBorders>
            <w:shd w:val="clear" w:color="auto" w:fill="auto"/>
            <w:vAlign w:val="center"/>
            <w:hideMark/>
          </w:tcPr>
          <w:p w14:paraId="32EAA7C3" w14:textId="77777777" w:rsidR="006A093C" w:rsidRPr="00A66E80" w:rsidRDefault="006A093C" w:rsidP="00B03C04">
            <w:pPr>
              <w:widowControl/>
              <w:jc w:val="left"/>
              <w:rPr>
                <w:rFonts w:ascii="宋体" w:eastAsia="宋体" w:hAnsi="宋体" w:cs="宋体"/>
                <w:color w:val="000000"/>
                <w:kern w:val="0"/>
                <w:sz w:val="18"/>
                <w:szCs w:val="18"/>
              </w:rPr>
            </w:pPr>
          </w:p>
        </w:tc>
      </w:tr>
      <w:tr w:rsidR="00B42614" w:rsidRPr="00A66E80" w14:paraId="586DC5C2"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6C9433A" w14:textId="77777777" w:rsidR="00B42614" w:rsidRDefault="00B42614"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3094</w:t>
            </w:r>
          </w:p>
        </w:tc>
        <w:tc>
          <w:tcPr>
            <w:tcW w:w="3357" w:type="dxa"/>
            <w:tcBorders>
              <w:top w:val="nil"/>
              <w:left w:val="nil"/>
              <w:bottom w:val="single" w:sz="4" w:space="0" w:color="auto"/>
              <w:right w:val="single" w:sz="4" w:space="0" w:color="auto"/>
            </w:tcBorders>
            <w:shd w:val="clear" w:color="auto" w:fill="auto"/>
            <w:vAlign w:val="center"/>
            <w:hideMark/>
          </w:tcPr>
          <w:p w14:paraId="7224B09B" w14:textId="77777777" w:rsidR="00B42614" w:rsidRDefault="00B42614"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该手机号码在运营商处信息不规范</w:t>
            </w:r>
          </w:p>
        </w:tc>
        <w:tc>
          <w:tcPr>
            <w:tcW w:w="4023" w:type="dxa"/>
            <w:tcBorders>
              <w:top w:val="nil"/>
              <w:left w:val="nil"/>
              <w:bottom w:val="single" w:sz="4" w:space="0" w:color="auto"/>
              <w:right w:val="single" w:sz="4" w:space="0" w:color="auto"/>
            </w:tcBorders>
            <w:shd w:val="clear" w:color="auto" w:fill="auto"/>
            <w:vAlign w:val="center"/>
            <w:hideMark/>
          </w:tcPr>
          <w:p w14:paraId="04980E6B" w14:textId="77777777" w:rsidR="00B42614" w:rsidRPr="00A66E80" w:rsidRDefault="00B42614" w:rsidP="009A6FEE">
            <w:pPr>
              <w:widowControl/>
              <w:jc w:val="left"/>
              <w:rPr>
                <w:rFonts w:ascii="宋体" w:eastAsia="宋体" w:hAnsi="宋体" w:cs="宋体"/>
                <w:color w:val="000000"/>
                <w:kern w:val="0"/>
                <w:sz w:val="18"/>
                <w:szCs w:val="18"/>
              </w:rPr>
            </w:pPr>
          </w:p>
        </w:tc>
      </w:tr>
      <w:tr w:rsidR="007F3852" w:rsidRPr="00A66E80" w14:paraId="77B1825D"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64887BC" w14:textId="77777777" w:rsidR="007F3852" w:rsidRDefault="007F3852"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3095</w:t>
            </w:r>
          </w:p>
        </w:tc>
        <w:tc>
          <w:tcPr>
            <w:tcW w:w="3357" w:type="dxa"/>
            <w:tcBorders>
              <w:top w:val="nil"/>
              <w:left w:val="nil"/>
              <w:bottom w:val="single" w:sz="4" w:space="0" w:color="auto"/>
              <w:right w:val="single" w:sz="4" w:space="0" w:color="auto"/>
            </w:tcBorders>
            <w:shd w:val="clear" w:color="auto" w:fill="auto"/>
            <w:vAlign w:val="center"/>
            <w:hideMark/>
          </w:tcPr>
          <w:p w14:paraId="278BEC20" w14:textId="77777777" w:rsidR="007F3852" w:rsidRDefault="007F3852"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该手机号码不符合号段规则</w:t>
            </w:r>
          </w:p>
        </w:tc>
        <w:tc>
          <w:tcPr>
            <w:tcW w:w="4023" w:type="dxa"/>
            <w:tcBorders>
              <w:top w:val="nil"/>
              <w:left w:val="nil"/>
              <w:bottom w:val="single" w:sz="4" w:space="0" w:color="auto"/>
              <w:right w:val="single" w:sz="4" w:space="0" w:color="auto"/>
            </w:tcBorders>
            <w:shd w:val="clear" w:color="auto" w:fill="auto"/>
            <w:vAlign w:val="center"/>
            <w:hideMark/>
          </w:tcPr>
          <w:p w14:paraId="3DEE3D46" w14:textId="77777777" w:rsidR="007F3852" w:rsidRPr="00A66E80" w:rsidRDefault="007F3852" w:rsidP="009A6FEE">
            <w:pPr>
              <w:widowControl/>
              <w:jc w:val="left"/>
              <w:rPr>
                <w:rFonts w:ascii="宋体" w:eastAsia="宋体" w:hAnsi="宋体" w:cs="宋体"/>
                <w:color w:val="000000"/>
                <w:kern w:val="0"/>
                <w:sz w:val="18"/>
                <w:szCs w:val="18"/>
              </w:rPr>
            </w:pPr>
          </w:p>
        </w:tc>
      </w:tr>
      <w:tr w:rsidR="004B5446" w:rsidRPr="00A66E80" w14:paraId="7C210C1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FE3251D" w14:textId="77777777" w:rsidR="004B5446" w:rsidRDefault="004B5446" w:rsidP="009A6FEE">
            <w:pPr>
              <w:widowControl/>
              <w:jc w:val="left"/>
              <w:rPr>
                <w:rFonts w:ascii="宋体" w:eastAsia="宋体" w:hAnsi="宋体" w:cs="宋体"/>
                <w:color w:val="000000"/>
                <w:kern w:val="0"/>
                <w:sz w:val="18"/>
                <w:szCs w:val="18"/>
              </w:rPr>
            </w:pPr>
            <w:r w:rsidRPr="0075323D">
              <w:rPr>
                <w:rFonts w:ascii="宋体" w:eastAsia="宋体" w:hAnsi="宋体" w:cs="宋体" w:hint="eastAsia"/>
                <w:color w:val="000000"/>
                <w:kern w:val="0"/>
                <w:sz w:val="18"/>
                <w:szCs w:val="18"/>
              </w:rPr>
              <w:t>3100</w:t>
            </w:r>
          </w:p>
        </w:tc>
        <w:tc>
          <w:tcPr>
            <w:tcW w:w="3357" w:type="dxa"/>
            <w:tcBorders>
              <w:top w:val="nil"/>
              <w:left w:val="nil"/>
              <w:bottom w:val="single" w:sz="4" w:space="0" w:color="auto"/>
              <w:right w:val="single" w:sz="4" w:space="0" w:color="auto"/>
            </w:tcBorders>
            <w:shd w:val="clear" w:color="auto" w:fill="auto"/>
            <w:vAlign w:val="center"/>
            <w:hideMark/>
          </w:tcPr>
          <w:p w14:paraId="7813C923" w14:textId="77777777" w:rsidR="004B5446" w:rsidRDefault="004B5446" w:rsidP="009A6FEE">
            <w:pPr>
              <w:widowControl/>
              <w:jc w:val="left"/>
              <w:rPr>
                <w:rFonts w:ascii="宋体" w:eastAsia="宋体" w:hAnsi="宋体" w:cs="宋体"/>
                <w:color w:val="000000"/>
                <w:kern w:val="0"/>
                <w:sz w:val="18"/>
                <w:szCs w:val="18"/>
              </w:rPr>
            </w:pPr>
            <w:r w:rsidRPr="0075323D">
              <w:rPr>
                <w:rFonts w:ascii="宋体" w:eastAsia="宋体" w:hAnsi="宋体" w:cs="宋体" w:hint="eastAsia"/>
                <w:color w:val="000000"/>
                <w:kern w:val="0"/>
                <w:sz w:val="18"/>
                <w:szCs w:val="18"/>
              </w:rPr>
              <w:t>标识或资料已存在</w:t>
            </w:r>
          </w:p>
        </w:tc>
        <w:tc>
          <w:tcPr>
            <w:tcW w:w="4023" w:type="dxa"/>
            <w:tcBorders>
              <w:top w:val="nil"/>
              <w:left w:val="nil"/>
              <w:bottom w:val="single" w:sz="4" w:space="0" w:color="auto"/>
              <w:right w:val="single" w:sz="4" w:space="0" w:color="auto"/>
            </w:tcBorders>
            <w:shd w:val="clear" w:color="auto" w:fill="auto"/>
            <w:vAlign w:val="center"/>
            <w:hideMark/>
          </w:tcPr>
          <w:p w14:paraId="2A182A71" w14:textId="77777777" w:rsidR="004B5446" w:rsidRPr="00A66E80" w:rsidRDefault="004B5446" w:rsidP="009A6FEE">
            <w:pPr>
              <w:widowControl/>
              <w:jc w:val="left"/>
              <w:rPr>
                <w:rFonts w:ascii="宋体" w:eastAsia="宋体" w:hAnsi="宋体" w:cs="宋体"/>
                <w:color w:val="000000"/>
                <w:kern w:val="0"/>
                <w:sz w:val="18"/>
                <w:szCs w:val="18"/>
              </w:rPr>
            </w:pPr>
          </w:p>
        </w:tc>
      </w:tr>
      <w:tr w:rsidR="00D805E4" w:rsidRPr="00A66E80" w14:paraId="37CA3886"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1AD99C6F" w14:textId="77777777" w:rsidR="00D805E4" w:rsidRPr="0075323D" w:rsidRDefault="00D805E4"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3101</w:t>
            </w:r>
          </w:p>
        </w:tc>
        <w:tc>
          <w:tcPr>
            <w:tcW w:w="3357" w:type="dxa"/>
            <w:tcBorders>
              <w:top w:val="nil"/>
              <w:left w:val="nil"/>
              <w:bottom w:val="single" w:sz="4" w:space="0" w:color="auto"/>
              <w:right w:val="single" w:sz="4" w:space="0" w:color="auto"/>
            </w:tcBorders>
            <w:shd w:val="clear" w:color="auto" w:fill="auto"/>
            <w:vAlign w:val="center"/>
          </w:tcPr>
          <w:p w14:paraId="29530C4B" w14:textId="77777777" w:rsidR="00D805E4" w:rsidRPr="0075323D" w:rsidRDefault="00D805E4"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开通日期不合法</w:t>
            </w:r>
          </w:p>
        </w:tc>
        <w:tc>
          <w:tcPr>
            <w:tcW w:w="4023" w:type="dxa"/>
            <w:tcBorders>
              <w:top w:val="nil"/>
              <w:left w:val="nil"/>
              <w:bottom w:val="single" w:sz="4" w:space="0" w:color="auto"/>
              <w:right w:val="single" w:sz="4" w:space="0" w:color="auto"/>
            </w:tcBorders>
            <w:shd w:val="clear" w:color="auto" w:fill="auto"/>
            <w:vAlign w:val="center"/>
          </w:tcPr>
          <w:p w14:paraId="720B5509" w14:textId="77777777" w:rsidR="00D805E4" w:rsidRPr="00A66E80" w:rsidRDefault="00D805E4" w:rsidP="009A6FEE">
            <w:pPr>
              <w:widowControl/>
              <w:jc w:val="left"/>
              <w:rPr>
                <w:rFonts w:ascii="宋体" w:eastAsia="宋体" w:hAnsi="宋体" w:cs="宋体"/>
                <w:color w:val="000000"/>
                <w:kern w:val="0"/>
                <w:sz w:val="18"/>
                <w:szCs w:val="18"/>
              </w:rPr>
            </w:pPr>
          </w:p>
        </w:tc>
      </w:tr>
      <w:tr w:rsidR="00D805E4" w:rsidRPr="00A66E80" w14:paraId="448B2B18"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63E74910" w14:textId="77777777" w:rsidR="00D805E4" w:rsidRDefault="00D805E4"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3102</w:t>
            </w:r>
          </w:p>
        </w:tc>
        <w:tc>
          <w:tcPr>
            <w:tcW w:w="3357" w:type="dxa"/>
            <w:tcBorders>
              <w:top w:val="nil"/>
              <w:left w:val="nil"/>
              <w:bottom w:val="single" w:sz="4" w:space="0" w:color="auto"/>
              <w:right w:val="single" w:sz="4" w:space="0" w:color="auto"/>
            </w:tcBorders>
            <w:shd w:val="clear" w:color="auto" w:fill="auto"/>
            <w:vAlign w:val="center"/>
          </w:tcPr>
          <w:p w14:paraId="3AEAE998" w14:textId="77777777" w:rsidR="00D805E4" w:rsidRPr="0075323D" w:rsidRDefault="002A77B9" w:rsidP="009A6FEE">
            <w:pPr>
              <w:widowControl/>
              <w:jc w:val="left"/>
              <w:rPr>
                <w:rFonts w:ascii="宋体" w:eastAsia="宋体" w:hAnsi="宋体" w:cs="宋体"/>
                <w:color w:val="000000"/>
                <w:kern w:val="0"/>
                <w:sz w:val="18"/>
                <w:szCs w:val="18"/>
              </w:rPr>
            </w:pPr>
            <w:r>
              <w:rPr>
                <w:rFonts w:ascii="宋体" w:eastAsia="宋体" w:hAnsi="宋体" w:cs="宋体" w:hint="eastAsia"/>
                <w:bCs/>
                <w:color w:val="000000"/>
                <w:kern w:val="0"/>
                <w:sz w:val="18"/>
                <w:szCs w:val="18"/>
              </w:rPr>
              <w:t>该</w:t>
            </w:r>
            <w:r w:rsidR="00786222">
              <w:rPr>
                <w:rFonts w:ascii="宋体" w:eastAsia="宋体" w:hAnsi="宋体" w:cs="宋体" w:hint="eastAsia"/>
                <w:color w:val="000000"/>
                <w:kern w:val="0"/>
                <w:sz w:val="18"/>
                <w:szCs w:val="18"/>
              </w:rPr>
              <w:t>证券</w:t>
            </w:r>
            <w:r w:rsidR="00786222">
              <w:rPr>
                <w:rFonts w:ascii="宋体" w:eastAsia="宋体" w:hAnsi="宋体" w:cs="宋体"/>
                <w:color w:val="000000"/>
                <w:kern w:val="0"/>
                <w:sz w:val="18"/>
                <w:szCs w:val="18"/>
              </w:rPr>
              <w:t>账户</w:t>
            </w:r>
            <w:r w:rsidR="00CA2865">
              <w:rPr>
                <w:rFonts w:ascii="宋体" w:eastAsia="宋体" w:hAnsi="宋体" w:cs="宋体" w:hint="eastAsia"/>
                <w:color w:val="000000"/>
                <w:kern w:val="0"/>
                <w:sz w:val="18"/>
                <w:szCs w:val="18"/>
              </w:rPr>
              <w:t>的</w:t>
            </w:r>
            <w:r w:rsidR="00D805E4">
              <w:rPr>
                <w:rFonts w:ascii="宋体" w:eastAsia="宋体" w:hAnsi="宋体" w:cs="宋体" w:hint="eastAsia"/>
                <w:color w:val="000000"/>
                <w:kern w:val="0"/>
                <w:sz w:val="18"/>
                <w:szCs w:val="18"/>
              </w:rPr>
              <w:t>港股通交易权限已启用</w:t>
            </w:r>
          </w:p>
        </w:tc>
        <w:tc>
          <w:tcPr>
            <w:tcW w:w="4023" w:type="dxa"/>
            <w:tcBorders>
              <w:top w:val="nil"/>
              <w:left w:val="nil"/>
              <w:bottom w:val="single" w:sz="4" w:space="0" w:color="auto"/>
              <w:right w:val="single" w:sz="4" w:space="0" w:color="auto"/>
            </w:tcBorders>
            <w:shd w:val="clear" w:color="auto" w:fill="auto"/>
            <w:vAlign w:val="center"/>
          </w:tcPr>
          <w:p w14:paraId="61102C95" w14:textId="77777777" w:rsidR="00D805E4" w:rsidRPr="00A66E80" w:rsidRDefault="00D805E4" w:rsidP="009A6FEE">
            <w:pPr>
              <w:widowControl/>
              <w:jc w:val="left"/>
              <w:rPr>
                <w:rFonts w:ascii="宋体" w:eastAsia="宋体" w:hAnsi="宋体" w:cs="宋体"/>
                <w:color w:val="000000"/>
                <w:kern w:val="0"/>
                <w:sz w:val="18"/>
                <w:szCs w:val="18"/>
              </w:rPr>
            </w:pPr>
          </w:p>
        </w:tc>
      </w:tr>
      <w:tr w:rsidR="00D805E4" w:rsidRPr="00A66E80" w14:paraId="7240F8B3"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2A00FED4" w14:textId="77777777" w:rsidR="00D805E4" w:rsidRDefault="00D805E4"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3103</w:t>
            </w:r>
          </w:p>
        </w:tc>
        <w:tc>
          <w:tcPr>
            <w:tcW w:w="3357" w:type="dxa"/>
            <w:tcBorders>
              <w:top w:val="nil"/>
              <w:left w:val="nil"/>
              <w:bottom w:val="single" w:sz="4" w:space="0" w:color="auto"/>
              <w:right w:val="single" w:sz="4" w:space="0" w:color="auto"/>
            </w:tcBorders>
            <w:shd w:val="clear" w:color="auto" w:fill="auto"/>
            <w:vAlign w:val="center"/>
          </w:tcPr>
          <w:p w14:paraId="033CCCF5" w14:textId="77777777" w:rsidR="00D805E4" w:rsidRPr="0075323D" w:rsidRDefault="002A77B9" w:rsidP="009A6FEE">
            <w:pPr>
              <w:widowControl/>
              <w:jc w:val="left"/>
              <w:rPr>
                <w:rFonts w:ascii="宋体" w:eastAsia="宋体" w:hAnsi="宋体" w:cs="宋体"/>
                <w:color w:val="000000"/>
                <w:kern w:val="0"/>
                <w:sz w:val="18"/>
                <w:szCs w:val="18"/>
              </w:rPr>
            </w:pPr>
            <w:r>
              <w:rPr>
                <w:rFonts w:ascii="宋体" w:eastAsia="宋体" w:hAnsi="宋体" w:cs="宋体" w:hint="eastAsia"/>
                <w:bCs/>
                <w:color w:val="000000"/>
                <w:kern w:val="0"/>
                <w:sz w:val="18"/>
                <w:szCs w:val="18"/>
              </w:rPr>
              <w:t>该</w:t>
            </w:r>
            <w:r w:rsidR="00786222">
              <w:rPr>
                <w:rFonts w:ascii="宋体" w:eastAsia="宋体" w:hAnsi="宋体" w:cs="宋体" w:hint="eastAsia"/>
                <w:color w:val="000000"/>
                <w:kern w:val="0"/>
                <w:sz w:val="18"/>
                <w:szCs w:val="18"/>
              </w:rPr>
              <w:t>证券</w:t>
            </w:r>
            <w:r w:rsidR="00786222">
              <w:rPr>
                <w:rFonts w:ascii="宋体" w:eastAsia="宋体" w:hAnsi="宋体" w:cs="宋体"/>
                <w:color w:val="000000"/>
                <w:kern w:val="0"/>
                <w:sz w:val="18"/>
                <w:szCs w:val="18"/>
              </w:rPr>
              <w:t>账户</w:t>
            </w:r>
            <w:r w:rsidR="00CA2865">
              <w:rPr>
                <w:rFonts w:ascii="宋体" w:eastAsia="宋体" w:hAnsi="宋体" w:cs="宋体" w:hint="eastAsia"/>
                <w:color w:val="000000"/>
                <w:kern w:val="0"/>
                <w:sz w:val="18"/>
                <w:szCs w:val="18"/>
              </w:rPr>
              <w:t>的</w:t>
            </w:r>
            <w:r w:rsidR="00D805E4">
              <w:rPr>
                <w:rFonts w:ascii="宋体" w:eastAsia="宋体" w:hAnsi="宋体" w:cs="宋体" w:hint="eastAsia"/>
                <w:color w:val="000000"/>
                <w:kern w:val="0"/>
                <w:sz w:val="18"/>
                <w:szCs w:val="18"/>
              </w:rPr>
              <w:t>港股通交易权限</w:t>
            </w:r>
            <w:r w:rsidR="00FC08B5">
              <w:rPr>
                <w:rFonts w:ascii="宋体" w:eastAsia="宋体" w:hAnsi="宋体" w:cs="宋体" w:hint="eastAsia"/>
                <w:color w:val="000000"/>
                <w:kern w:val="0"/>
                <w:sz w:val="18"/>
                <w:szCs w:val="18"/>
              </w:rPr>
              <w:t>未申报</w:t>
            </w:r>
          </w:p>
        </w:tc>
        <w:tc>
          <w:tcPr>
            <w:tcW w:w="4023" w:type="dxa"/>
            <w:tcBorders>
              <w:top w:val="nil"/>
              <w:left w:val="nil"/>
              <w:bottom w:val="single" w:sz="4" w:space="0" w:color="auto"/>
              <w:right w:val="single" w:sz="4" w:space="0" w:color="auto"/>
            </w:tcBorders>
            <w:shd w:val="clear" w:color="auto" w:fill="auto"/>
            <w:vAlign w:val="center"/>
          </w:tcPr>
          <w:p w14:paraId="4E8F807C" w14:textId="77777777" w:rsidR="00D805E4" w:rsidRPr="00A66E80" w:rsidRDefault="00D805E4" w:rsidP="009A6FEE">
            <w:pPr>
              <w:widowControl/>
              <w:jc w:val="left"/>
              <w:rPr>
                <w:rFonts w:ascii="宋体" w:eastAsia="宋体" w:hAnsi="宋体" w:cs="宋体"/>
                <w:color w:val="000000"/>
                <w:kern w:val="0"/>
                <w:sz w:val="18"/>
                <w:szCs w:val="18"/>
              </w:rPr>
            </w:pPr>
          </w:p>
        </w:tc>
      </w:tr>
      <w:tr w:rsidR="00D805E4" w:rsidRPr="00A66E80" w14:paraId="76270E9B"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4191F233" w14:textId="77777777" w:rsidR="00D805E4" w:rsidRDefault="00D805E4" w:rsidP="009A6FE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3104</w:t>
            </w:r>
          </w:p>
        </w:tc>
        <w:tc>
          <w:tcPr>
            <w:tcW w:w="3357" w:type="dxa"/>
            <w:tcBorders>
              <w:top w:val="nil"/>
              <w:left w:val="nil"/>
              <w:bottom w:val="single" w:sz="4" w:space="0" w:color="auto"/>
              <w:right w:val="single" w:sz="4" w:space="0" w:color="auto"/>
            </w:tcBorders>
            <w:shd w:val="clear" w:color="auto" w:fill="auto"/>
            <w:vAlign w:val="center"/>
          </w:tcPr>
          <w:p w14:paraId="17055C15" w14:textId="77777777" w:rsidR="00D805E4" w:rsidRPr="0075323D" w:rsidRDefault="002A77B9" w:rsidP="0060264F">
            <w:pPr>
              <w:widowControl/>
              <w:jc w:val="left"/>
              <w:rPr>
                <w:rFonts w:ascii="宋体" w:eastAsia="宋体" w:hAnsi="宋体" w:cs="宋体"/>
                <w:color w:val="000000"/>
                <w:kern w:val="0"/>
                <w:sz w:val="18"/>
                <w:szCs w:val="18"/>
              </w:rPr>
            </w:pPr>
            <w:r>
              <w:rPr>
                <w:rFonts w:ascii="宋体" w:eastAsia="宋体" w:hAnsi="宋体" w:cs="宋体" w:hint="eastAsia"/>
                <w:bCs/>
                <w:color w:val="000000"/>
                <w:kern w:val="0"/>
                <w:sz w:val="18"/>
                <w:szCs w:val="18"/>
              </w:rPr>
              <w:t>该</w:t>
            </w:r>
            <w:r w:rsidR="00786222">
              <w:rPr>
                <w:rFonts w:ascii="宋体" w:eastAsia="宋体" w:hAnsi="宋体" w:cs="宋体" w:hint="eastAsia"/>
                <w:color w:val="000000"/>
                <w:kern w:val="0"/>
                <w:sz w:val="18"/>
                <w:szCs w:val="18"/>
              </w:rPr>
              <w:t>证券</w:t>
            </w:r>
            <w:r w:rsidR="00786222">
              <w:rPr>
                <w:rFonts w:ascii="宋体" w:eastAsia="宋体" w:hAnsi="宋体" w:cs="宋体"/>
                <w:color w:val="000000"/>
                <w:kern w:val="0"/>
                <w:sz w:val="18"/>
                <w:szCs w:val="18"/>
              </w:rPr>
              <w:t>账户</w:t>
            </w:r>
            <w:r w:rsidR="00CA2865">
              <w:rPr>
                <w:rFonts w:ascii="宋体" w:eastAsia="宋体" w:hAnsi="宋体" w:cs="宋体" w:hint="eastAsia"/>
                <w:color w:val="000000"/>
                <w:kern w:val="0"/>
                <w:sz w:val="18"/>
                <w:szCs w:val="18"/>
              </w:rPr>
              <w:t>的</w:t>
            </w:r>
            <w:r w:rsidR="00D805E4">
              <w:rPr>
                <w:rFonts w:ascii="宋体" w:eastAsia="宋体" w:hAnsi="宋体" w:cs="宋体" w:hint="eastAsia"/>
                <w:color w:val="000000"/>
                <w:kern w:val="0"/>
                <w:sz w:val="18"/>
                <w:szCs w:val="18"/>
              </w:rPr>
              <w:t>港股通</w:t>
            </w:r>
            <w:r w:rsidR="00425700">
              <w:rPr>
                <w:rFonts w:ascii="宋体" w:eastAsia="宋体" w:hAnsi="宋体" w:cs="宋体" w:hint="eastAsia"/>
                <w:color w:val="000000"/>
                <w:kern w:val="0"/>
                <w:sz w:val="18"/>
                <w:szCs w:val="18"/>
              </w:rPr>
              <w:t>交易</w:t>
            </w:r>
            <w:r w:rsidR="00D805E4">
              <w:rPr>
                <w:rFonts w:ascii="宋体" w:eastAsia="宋体" w:hAnsi="宋体" w:cs="宋体" w:hint="eastAsia"/>
                <w:color w:val="000000"/>
                <w:kern w:val="0"/>
                <w:sz w:val="18"/>
                <w:szCs w:val="18"/>
              </w:rPr>
              <w:t>权限</w:t>
            </w:r>
            <w:r w:rsidR="0060264F">
              <w:rPr>
                <w:rFonts w:ascii="宋体" w:eastAsia="宋体" w:hAnsi="宋体" w:cs="宋体" w:hint="eastAsia"/>
                <w:color w:val="000000"/>
                <w:kern w:val="0"/>
                <w:sz w:val="18"/>
                <w:szCs w:val="18"/>
              </w:rPr>
              <w:t>未启用</w:t>
            </w:r>
          </w:p>
        </w:tc>
        <w:tc>
          <w:tcPr>
            <w:tcW w:w="4023" w:type="dxa"/>
            <w:tcBorders>
              <w:top w:val="nil"/>
              <w:left w:val="nil"/>
              <w:bottom w:val="single" w:sz="4" w:space="0" w:color="auto"/>
              <w:right w:val="single" w:sz="4" w:space="0" w:color="auto"/>
            </w:tcBorders>
            <w:shd w:val="clear" w:color="auto" w:fill="auto"/>
            <w:vAlign w:val="center"/>
          </w:tcPr>
          <w:p w14:paraId="43AA4508" w14:textId="77777777" w:rsidR="00D805E4" w:rsidRPr="00A66E80" w:rsidRDefault="00D805E4" w:rsidP="009A6FEE">
            <w:pPr>
              <w:widowControl/>
              <w:jc w:val="left"/>
              <w:rPr>
                <w:rFonts w:ascii="宋体" w:eastAsia="宋体" w:hAnsi="宋体" w:cs="宋体"/>
                <w:color w:val="000000"/>
                <w:kern w:val="0"/>
                <w:sz w:val="18"/>
                <w:szCs w:val="18"/>
              </w:rPr>
            </w:pPr>
          </w:p>
        </w:tc>
      </w:tr>
      <w:tr w:rsidR="001C08CB" w:rsidRPr="00A66E80" w14:paraId="17B1801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5368542E" w14:textId="77777777" w:rsidR="001C08CB" w:rsidRDefault="001C08CB" w:rsidP="009A6FEE">
            <w:pPr>
              <w:widowControl/>
              <w:jc w:val="left"/>
              <w:rPr>
                <w:rFonts w:ascii="宋体" w:eastAsia="宋体" w:hAnsi="宋体" w:cs="宋体"/>
                <w:color w:val="000000"/>
                <w:kern w:val="0"/>
                <w:sz w:val="18"/>
                <w:szCs w:val="18"/>
              </w:rPr>
            </w:pPr>
            <w:ins w:id="1352" w:author="CN=王玮/OU=北京分公司技术开发部/OU=公司总部/O=ChinaClear" w:date="2019-03-04T11:40:00Z">
              <w:r>
                <w:rPr>
                  <w:rFonts w:ascii="宋体" w:eastAsia="宋体" w:hAnsi="宋体" w:cs="宋体" w:hint="eastAsia"/>
                  <w:color w:val="000000"/>
                  <w:kern w:val="0"/>
                  <w:sz w:val="18"/>
                  <w:szCs w:val="18"/>
                </w:rPr>
                <w:t>3105</w:t>
              </w:r>
            </w:ins>
          </w:p>
        </w:tc>
        <w:tc>
          <w:tcPr>
            <w:tcW w:w="3357" w:type="dxa"/>
            <w:tcBorders>
              <w:top w:val="nil"/>
              <w:left w:val="nil"/>
              <w:bottom w:val="single" w:sz="4" w:space="0" w:color="auto"/>
              <w:right w:val="single" w:sz="4" w:space="0" w:color="auto"/>
            </w:tcBorders>
            <w:shd w:val="clear" w:color="auto" w:fill="auto"/>
            <w:vAlign w:val="center"/>
          </w:tcPr>
          <w:p w14:paraId="64725CEC" w14:textId="77777777" w:rsidR="001C08CB" w:rsidRDefault="001C08CB" w:rsidP="0060264F">
            <w:pPr>
              <w:widowControl/>
              <w:jc w:val="left"/>
              <w:rPr>
                <w:rFonts w:ascii="宋体" w:eastAsia="宋体" w:hAnsi="宋体" w:cs="宋体"/>
                <w:bCs/>
                <w:color w:val="000000"/>
                <w:kern w:val="0"/>
                <w:sz w:val="18"/>
                <w:szCs w:val="18"/>
              </w:rPr>
            </w:pPr>
            <w:ins w:id="1353" w:author="CN=王玮/OU=北京分公司技术开发部/OU=公司总部/O=ChinaClear" w:date="2019-03-04T11:40:00Z">
              <w:r>
                <w:rPr>
                  <w:rFonts w:ascii="宋体" w:eastAsia="宋体" w:hAnsi="宋体" w:cs="宋体" w:hint="eastAsia"/>
                  <w:bCs/>
                  <w:color w:val="000000"/>
                  <w:kern w:val="0"/>
                  <w:sz w:val="18"/>
                  <w:szCs w:val="18"/>
                </w:rPr>
                <w:t>TA账户不存在</w:t>
              </w:r>
            </w:ins>
          </w:p>
        </w:tc>
        <w:tc>
          <w:tcPr>
            <w:tcW w:w="4023" w:type="dxa"/>
            <w:tcBorders>
              <w:top w:val="nil"/>
              <w:left w:val="nil"/>
              <w:bottom w:val="single" w:sz="4" w:space="0" w:color="auto"/>
              <w:right w:val="single" w:sz="4" w:space="0" w:color="auto"/>
            </w:tcBorders>
            <w:shd w:val="clear" w:color="auto" w:fill="auto"/>
            <w:vAlign w:val="center"/>
          </w:tcPr>
          <w:p w14:paraId="1263BF60" w14:textId="77777777" w:rsidR="001C08CB" w:rsidRPr="00A66E80" w:rsidRDefault="001C08CB" w:rsidP="009A6FEE">
            <w:pPr>
              <w:widowControl/>
              <w:jc w:val="left"/>
              <w:rPr>
                <w:rFonts w:ascii="宋体" w:eastAsia="宋体" w:hAnsi="宋体" w:cs="宋体"/>
                <w:color w:val="000000"/>
                <w:kern w:val="0"/>
                <w:sz w:val="18"/>
                <w:szCs w:val="18"/>
              </w:rPr>
            </w:pPr>
          </w:p>
        </w:tc>
      </w:tr>
      <w:tr w:rsidR="001C08CB" w:rsidRPr="00A66E80" w14:paraId="7CD74E61" w14:textId="77777777" w:rsidTr="003E1032">
        <w:trPr>
          <w:cantSplit/>
          <w:trHeight w:val="240"/>
          <w:ins w:id="1354" w:author="CN=王玮/OU=北京分公司技术开发部/OU=公司总部/O=ChinaClear" w:date="2019-03-04T11:42:00Z"/>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0F8BF7BB" w14:textId="77777777" w:rsidR="001C08CB" w:rsidRDefault="001C08CB" w:rsidP="009A6FEE">
            <w:pPr>
              <w:widowControl/>
              <w:jc w:val="left"/>
              <w:rPr>
                <w:ins w:id="1355" w:author="CN=王玮/OU=北京分公司技术开发部/OU=公司总部/O=ChinaClear" w:date="2019-03-04T11:42:00Z"/>
                <w:rFonts w:ascii="宋体" w:eastAsia="宋体" w:hAnsi="宋体" w:cs="宋体"/>
                <w:color w:val="000000"/>
                <w:kern w:val="0"/>
                <w:sz w:val="18"/>
                <w:szCs w:val="18"/>
              </w:rPr>
            </w:pPr>
            <w:ins w:id="1356" w:author="CN=王玮/OU=北京分公司技术开发部/OU=公司总部/O=ChinaClear" w:date="2019-03-04T11:42:00Z">
              <w:r>
                <w:rPr>
                  <w:rFonts w:ascii="宋体" w:eastAsia="宋体" w:hAnsi="宋体" w:cs="宋体" w:hint="eastAsia"/>
                  <w:color w:val="000000"/>
                  <w:kern w:val="0"/>
                  <w:sz w:val="18"/>
                  <w:szCs w:val="18"/>
                </w:rPr>
                <w:t>3106</w:t>
              </w:r>
            </w:ins>
          </w:p>
        </w:tc>
        <w:tc>
          <w:tcPr>
            <w:tcW w:w="3357" w:type="dxa"/>
            <w:tcBorders>
              <w:top w:val="nil"/>
              <w:left w:val="nil"/>
              <w:bottom w:val="single" w:sz="4" w:space="0" w:color="auto"/>
              <w:right w:val="single" w:sz="4" w:space="0" w:color="auto"/>
            </w:tcBorders>
            <w:shd w:val="clear" w:color="auto" w:fill="auto"/>
            <w:vAlign w:val="center"/>
          </w:tcPr>
          <w:p w14:paraId="07AB80B4" w14:textId="77777777" w:rsidR="001C08CB" w:rsidRDefault="001C08CB" w:rsidP="0060264F">
            <w:pPr>
              <w:widowControl/>
              <w:jc w:val="left"/>
              <w:rPr>
                <w:ins w:id="1357" w:author="CN=王玮/OU=北京分公司技术开发部/OU=公司总部/O=ChinaClear" w:date="2019-03-04T11:42:00Z"/>
                <w:rFonts w:ascii="宋体" w:eastAsia="宋体" w:hAnsi="宋体" w:cs="宋体"/>
                <w:bCs/>
                <w:color w:val="000000"/>
                <w:kern w:val="0"/>
                <w:sz w:val="18"/>
                <w:szCs w:val="18"/>
              </w:rPr>
            </w:pPr>
            <w:ins w:id="1358" w:author="CN=王玮/OU=北京分公司技术开发部/OU=公司总部/O=ChinaClear" w:date="2019-03-04T11:42:00Z">
              <w:r>
                <w:rPr>
                  <w:rFonts w:ascii="宋体" w:eastAsia="宋体" w:hAnsi="宋体" w:cs="宋体" w:hint="eastAsia"/>
                  <w:bCs/>
                  <w:color w:val="000000"/>
                  <w:kern w:val="0"/>
                  <w:sz w:val="18"/>
                  <w:szCs w:val="18"/>
                </w:rPr>
                <w:t>TA账户已销户</w:t>
              </w:r>
            </w:ins>
          </w:p>
        </w:tc>
        <w:tc>
          <w:tcPr>
            <w:tcW w:w="4023" w:type="dxa"/>
            <w:tcBorders>
              <w:top w:val="nil"/>
              <w:left w:val="nil"/>
              <w:bottom w:val="single" w:sz="4" w:space="0" w:color="auto"/>
              <w:right w:val="single" w:sz="4" w:space="0" w:color="auto"/>
            </w:tcBorders>
            <w:shd w:val="clear" w:color="auto" w:fill="auto"/>
            <w:vAlign w:val="center"/>
          </w:tcPr>
          <w:p w14:paraId="59751C9B" w14:textId="77777777" w:rsidR="001C08CB" w:rsidRPr="00A66E80" w:rsidRDefault="001C08CB" w:rsidP="009A6FEE">
            <w:pPr>
              <w:widowControl/>
              <w:jc w:val="left"/>
              <w:rPr>
                <w:ins w:id="1359" w:author="CN=王玮/OU=北京分公司技术开发部/OU=公司总部/O=ChinaClear" w:date="2019-03-04T11:42:00Z"/>
                <w:rFonts w:ascii="宋体" w:eastAsia="宋体" w:hAnsi="宋体" w:cs="宋体"/>
                <w:color w:val="000000"/>
                <w:kern w:val="0"/>
                <w:sz w:val="18"/>
                <w:szCs w:val="18"/>
              </w:rPr>
            </w:pPr>
          </w:p>
        </w:tc>
      </w:tr>
      <w:tr w:rsidR="001C08CB" w:rsidRPr="00A66E80" w14:paraId="3A01AFB4" w14:textId="77777777" w:rsidTr="003E1032">
        <w:trPr>
          <w:cantSplit/>
          <w:trHeight w:val="240"/>
          <w:ins w:id="1360" w:author="CN=王玮/OU=北京分公司技术开发部/OU=公司总部/O=ChinaClear" w:date="2019-03-04T11:51:00Z"/>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6AE6EAE7" w14:textId="77777777" w:rsidR="001C08CB" w:rsidRDefault="001C08CB" w:rsidP="009A6FEE">
            <w:pPr>
              <w:widowControl/>
              <w:jc w:val="left"/>
              <w:rPr>
                <w:ins w:id="1361" w:author="CN=王玮/OU=北京分公司技术开发部/OU=公司总部/O=ChinaClear" w:date="2019-03-04T11:51:00Z"/>
                <w:rFonts w:ascii="宋体" w:eastAsia="宋体" w:hAnsi="宋体" w:cs="宋体"/>
                <w:color w:val="000000"/>
                <w:kern w:val="0"/>
                <w:sz w:val="18"/>
                <w:szCs w:val="18"/>
              </w:rPr>
            </w:pPr>
            <w:ins w:id="1362" w:author="CN=王玮/OU=北京分公司技术开发部/OU=公司总部/O=ChinaClear" w:date="2019-03-04T11:51:00Z">
              <w:r>
                <w:rPr>
                  <w:rFonts w:ascii="宋体" w:eastAsia="宋体" w:hAnsi="宋体" w:cs="宋体" w:hint="eastAsia"/>
                  <w:color w:val="000000"/>
                  <w:kern w:val="0"/>
                  <w:sz w:val="18"/>
                  <w:szCs w:val="18"/>
                </w:rPr>
                <w:t>3107</w:t>
              </w:r>
            </w:ins>
          </w:p>
        </w:tc>
        <w:tc>
          <w:tcPr>
            <w:tcW w:w="3357" w:type="dxa"/>
            <w:tcBorders>
              <w:top w:val="nil"/>
              <w:left w:val="nil"/>
              <w:bottom w:val="single" w:sz="4" w:space="0" w:color="auto"/>
              <w:right w:val="single" w:sz="4" w:space="0" w:color="auto"/>
            </w:tcBorders>
            <w:shd w:val="clear" w:color="auto" w:fill="auto"/>
            <w:vAlign w:val="center"/>
          </w:tcPr>
          <w:p w14:paraId="37CE8FF0" w14:textId="77777777" w:rsidR="001C08CB" w:rsidRDefault="001C08CB" w:rsidP="0060264F">
            <w:pPr>
              <w:widowControl/>
              <w:jc w:val="left"/>
              <w:rPr>
                <w:ins w:id="1363" w:author="CN=王玮/OU=北京分公司技术开发部/OU=公司总部/O=ChinaClear" w:date="2019-03-04T11:51:00Z"/>
                <w:rFonts w:ascii="宋体" w:eastAsia="宋体" w:hAnsi="宋体" w:cs="宋体"/>
                <w:bCs/>
                <w:color w:val="000000"/>
                <w:kern w:val="0"/>
                <w:sz w:val="18"/>
                <w:szCs w:val="18"/>
              </w:rPr>
            </w:pPr>
            <w:ins w:id="1364" w:author="CN=王玮/OU=北京分公司技术开发部/OU=公司总部/O=ChinaClear" w:date="2019-03-04T11:51:00Z">
              <w:r>
                <w:rPr>
                  <w:rFonts w:ascii="宋体" w:eastAsia="宋体" w:hAnsi="宋体" w:cs="宋体" w:hint="eastAsia"/>
                  <w:bCs/>
                  <w:color w:val="000000"/>
                  <w:kern w:val="0"/>
                  <w:sz w:val="18"/>
                  <w:szCs w:val="18"/>
                </w:rPr>
                <w:t>TA账户与场内账户交易场所不匹配</w:t>
              </w:r>
            </w:ins>
          </w:p>
        </w:tc>
        <w:tc>
          <w:tcPr>
            <w:tcW w:w="4023" w:type="dxa"/>
            <w:tcBorders>
              <w:top w:val="nil"/>
              <w:left w:val="nil"/>
              <w:bottom w:val="single" w:sz="4" w:space="0" w:color="auto"/>
              <w:right w:val="single" w:sz="4" w:space="0" w:color="auto"/>
            </w:tcBorders>
            <w:shd w:val="clear" w:color="auto" w:fill="auto"/>
            <w:vAlign w:val="center"/>
          </w:tcPr>
          <w:p w14:paraId="0A74B2F2" w14:textId="77777777" w:rsidR="001C08CB" w:rsidRPr="00A66E80" w:rsidRDefault="001C08CB" w:rsidP="009A6FEE">
            <w:pPr>
              <w:widowControl/>
              <w:jc w:val="left"/>
              <w:rPr>
                <w:ins w:id="1365" w:author="CN=王玮/OU=北京分公司技术开发部/OU=公司总部/O=ChinaClear" w:date="2019-03-04T11:51:00Z"/>
                <w:rFonts w:ascii="宋体" w:eastAsia="宋体" w:hAnsi="宋体" w:cs="宋体"/>
                <w:color w:val="000000"/>
                <w:kern w:val="0"/>
                <w:sz w:val="18"/>
                <w:szCs w:val="18"/>
              </w:rPr>
            </w:pPr>
          </w:p>
        </w:tc>
      </w:tr>
      <w:tr w:rsidR="001C08CB" w:rsidRPr="00A66E80" w14:paraId="5418FCD1" w14:textId="77777777" w:rsidTr="003E1032">
        <w:trPr>
          <w:cantSplit/>
          <w:trHeight w:val="240"/>
          <w:ins w:id="1366" w:author="CN=王玮/OU=北京分公司技术开发部/OU=公司总部/O=ChinaClear" w:date="2019-03-04T11:53:00Z"/>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6DBE524C" w14:textId="77777777" w:rsidR="001C08CB" w:rsidRDefault="001C08CB" w:rsidP="009A6FEE">
            <w:pPr>
              <w:widowControl/>
              <w:jc w:val="left"/>
              <w:rPr>
                <w:ins w:id="1367" w:author="CN=王玮/OU=北京分公司技术开发部/OU=公司总部/O=ChinaClear" w:date="2019-03-04T11:53:00Z"/>
                <w:rFonts w:ascii="宋体" w:eastAsia="宋体" w:hAnsi="宋体" w:cs="宋体"/>
                <w:color w:val="000000"/>
                <w:kern w:val="0"/>
                <w:sz w:val="18"/>
                <w:szCs w:val="18"/>
              </w:rPr>
            </w:pPr>
            <w:ins w:id="1368" w:author="CN=王玮/OU=北京分公司技术开发部/OU=公司总部/O=ChinaClear" w:date="2019-03-04T11:53:00Z">
              <w:r>
                <w:rPr>
                  <w:rFonts w:ascii="宋体" w:eastAsia="宋体" w:hAnsi="宋体" w:cs="宋体" w:hint="eastAsia"/>
                  <w:color w:val="000000"/>
                  <w:kern w:val="0"/>
                  <w:sz w:val="18"/>
                  <w:szCs w:val="18"/>
                </w:rPr>
                <w:t>3108</w:t>
              </w:r>
            </w:ins>
          </w:p>
        </w:tc>
        <w:tc>
          <w:tcPr>
            <w:tcW w:w="3357" w:type="dxa"/>
            <w:tcBorders>
              <w:top w:val="nil"/>
              <w:left w:val="nil"/>
              <w:bottom w:val="single" w:sz="4" w:space="0" w:color="auto"/>
              <w:right w:val="single" w:sz="4" w:space="0" w:color="auto"/>
            </w:tcBorders>
            <w:shd w:val="clear" w:color="auto" w:fill="auto"/>
            <w:vAlign w:val="center"/>
          </w:tcPr>
          <w:p w14:paraId="39681982" w14:textId="77777777" w:rsidR="001C08CB" w:rsidRDefault="001C08CB" w:rsidP="0060264F">
            <w:pPr>
              <w:widowControl/>
              <w:jc w:val="left"/>
              <w:rPr>
                <w:ins w:id="1369" w:author="CN=王玮/OU=北京分公司技术开发部/OU=公司总部/O=ChinaClear" w:date="2019-03-04T11:53:00Z"/>
                <w:rFonts w:ascii="宋体" w:eastAsia="宋体" w:hAnsi="宋体" w:cs="宋体"/>
                <w:bCs/>
                <w:color w:val="000000"/>
                <w:kern w:val="0"/>
                <w:sz w:val="18"/>
                <w:szCs w:val="18"/>
              </w:rPr>
            </w:pPr>
            <w:ins w:id="1370" w:author="CN=王玮/OU=北京分公司技术开发部/OU=公司总部/O=ChinaClear" w:date="2019-03-04T11:53:00Z">
              <w:r>
                <w:rPr>
                  <w:rFonts w:ascii="宋体" w:eastAsia="宋体" w:hAnsi="宋体" w:cs="宋体" w:hint="eastAsia"/>
                  <w:bCs/>
                  <w:color w:val="000000"/>
                  <w:kern w:val="0"/>
                  <w:sz w:val="18"/>
                  <w:szCs w:val="18"/>
                </w:rPr>
                <w:t>证券账户关联关系未确认</w:t>
              </w:r>
            </w:ins>
          </w:p>
        </w:tc>
        <w:tc>
          <w:tcPr>
            <w:tcW w:w="4023" w:type="dxa"/>
            <w:tcBorders>
              <w:top w:val="nil"/>
              <w:left w:val="nil"/>
              <w:bottom w:val="single" w:sz="4" w:space="0" w:color="auto"/>
              <w:right w:val="single" w:sz="4" w:space="0" w:color="auto"/>
            </w:tcBorders>
            <w:shd w:val="clear" w:color="auto" w:fill="auto"/>
            <w:vAlign w:val="center"/>
          </w:tcPr>
          <w:p w14:paraId="69A75948" w14:textId="77777777" w:rsidR="001C08CB" w:rsidRPr="00A66E80" w:rsidRDefault="001C08CB" w:rsidP="009A6FEE">
            <w:pPr>
              <w:widowControl/>
              <w:jc w:val="left"/>
              <w:rPr>
                <w:ins w:id="1371" w:author="CN=王玮/OU=北京分公司技术开发部/OU=公司总部/O=ChinaClear" w:date="2019-03-04T11:53:00Z"/>
                <w:rFonts w:ascii="宋体" w:eastAsia="宋体" w:hAnsi="宋体" w:cs="宋体"/>
                <w:color w:val="000000"/>
                <w:kern w:val="0"/>
                <w:sz w:val="18"/>
                <w:szCs w:val="18"/>
              </w:rPr>
            </w:pPr>
          </w:p>
        </w:tc>
      </w:tr>
      <w:tr w:rsidR="001C08CB" w:rsidRPr="00A66E80" w14:paraId="2E5117B4" w14:textId="77777777" w:rsidTr="003E1032">
        <w:trPr>
          <w:cantSplit/>
          <w:trHeight w:val="240"/>
          <w:ins w:id="1372" w:author="CN=王玮/OU=北京分公司技术开发部/OU=公司总部/O=ChinaClear" w:date="2019-03-04T11:55:00Z"/>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5DA7B9B6" w14:textId="77777777" w:rsidR="001C08CB" w:rsidRDefault="001C08CB" w:rsidP="009A6FEE">
            <w:pPr>
              <w:widowControl/>
              <w:jc w:val="left"/>
              <w:rPr>
                <w:ins w:id="1373" w:author="CN=王玮/OU=北京分公司技术开发部/OU=公司总部/O=ChinaClear" w:date="2019-03-04T11:55:00Z"/>
                <w:rFonts w:ascii="宋体" w:eastAsia="宋体" w:hAnsi="宋体" w:cs="宋体"/>
                <w:color w:val="000000"/>
                <w:kern w:val="0"/>
                <w:sz w:val="18"/>
                <w:szCs w:val="18"/>
              </w:rPr>
            </w:pPr>
            <w:ins w:id="1374" w:author="CN=王玮/OU=北京分公司技术开发部/OU=公司总部/O=ChinaClear" w:date="2019-03-04T11:55:00Z">
              <w:r>
                <w:rPr>
                  <w:rFonts w:ascii="宋体" w:eastAsia="宋体" w:hAnsi="宋体" w:cs="宋体" w:hint="eastAsia"/>
                  <w:color w:val="000000"/>
                  <w:kern w:val="0"/>
                  <w:sz w:val="18"/>
                  <w:szCs w:val="18"/>
                </w:rPr>
                <w:t>3109</w:t>
              </w:r>
            </w:ins>
          </w:p>
        </w:tc>
        <w:tc>
          <w:tcPr>
            <w:tcW w:w="3357" w:type="dxa"/>
            <w:tcBorders>
              <w:top w:val="nil"/>
              <w:left w:val="nil"/>
              <w:bottom w:val="single" w:sz="4" w:space="0" w:color="auto"/>
              <w:right w:val="single" w:sz="4" w:space="0" w:color="auto"/>
            </w:tcBorders>
            <w:shd w:val="clear" w:color="auto" w:fill="auto"/>
            <w:vAlign w:val="center"/>
          </w:tcPr>
          <w:p w14:paraId="068C6884" w14:textId="77777777" w:rsidR="001C08CB" w:rsidRDefault="001C08CB" w:rsidP="001C08CB">
            <w:pPr>
              <w:widowControl/>
              <w:jc w:val="left"/>
              <w:rPr>
                <w:ins w:id="1375" w:author="CN=王玮/OU=北京分公司技术开发部/OU=公司总部/O=ChinaClear" w:date="2019-03-04T11:55:00Z"/>
                <w:rFonts w:ascii="宋体" w:eastAsia="宋体" w:hAnsi="宋体" w:cs="宋体"/>
                <w:bCs/>
                <w:color w:val="000000"/>
                <w:kern w:val="0"/>
                <w:sz w:val="18"/>
                <w:szCs w:val="18"/>
              </w:rPr>
            </w:pPr>
            <w:ins w:id="1376" w:author="CN=王玮/OU=北京分公司技术开发部/OU=公司总部/O=ChinaClear" w:date="2019-03-04T11:55:00Z">
              <w:r>
                <w:rPr>
                  <w:rFonts w:ascii="宋体" w:eastAsia="宋体" w:hAnsi="宋体" w:cs="宋体" w:hint="eastAsia"/>
                  <w:bCs/>
                  <w:color w:val="000000"/>
                  <w:kern w:val="0"/>
                  <w:sz w:val="18"/>
                  <w:szCs w:val="18"/>
                </w:rPr>
                <w:t>TA账户已对应其他场内账户</w:t>
              </w:r>
            </w:ins>
          </w:p>
        </w:tc>
        <w:tc>
          <w:tcPr>
            <w:tcW w:w="4023" w:type="dxa"/>
            <w:tcBorders>
              <w:top w:val="nil"/>
              <w:left w:val="nil"/>
              <w:bottom w:val="single" w:sz="4" w:space="0" w:color="auto"/>
              <w:right w:val="single" w:sz="4" w:space="0" w:color="auto"/>
            </w:tcBorders>
            <w:shd w:val="clear" w:color="auto" w:fill="auto"/>
            <w:vAlign w:val="center"/>
          </w:tcPr>
          <w:p w14:paraId="53924AEC" w14:textId="77777777" w:rsidR="001C08CB" w:rsidRPr="001C08CB" w:rsidRDefault="001C08CB" w:rsidP="009A6FEE">
            <w:pPr>
              <w:widowControl/>
              <w:jc w:val="left"/>
              <w:rPr>
                <w:ins w:id="1377" w:author="CN=王玮/OU=北京分公司技术开发部/OU=公司总部/O=ChinaClear" w:date="2019-03-04T11:55:00Z"/>
                <w:rFonts w:ascii="宋体" w:eastAsia="宋体" w:hAnsi="宋体" w:cs="宋体"/>
                <w:color w:val="000000"/>
                <w:kern w:val="0"/>
                <w:sz w:val="18"/>
                <w:szCs w:val="18"/>
              </w:rPr>
            </w:pPr>
          </w:p>
        </w:tc>
      </w:tr>
      <w:tr w:rsidR="001C08CB" w:rsidRPr="00A66E80" w14:paraId="2FFF4C7C" w14:textId="77777777" w:rsidTr="003E1032">
        <w:trPr>
          <w:cantSplit/>
          <w:trHeight w:val="240"/>
          <w:ins w:id="1378" w:author="CN=王玮/OU=北京分公司技术开发部/OU=公司总部/O=ChinaClear" w:date="2019-03-04T11:56:00Z"/>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7807114E" w14:textId="77777777" w:rsidR="001C08CB" w:rsidRDefault="001C08CB" w:rsidP="009A6FEE">
            <w:pPr>
              <w:widowControl/>
              <w:jc w:val="left"/>
              <w:rPr>
                <w:ins w:id="1379" w:author="CN=王玮/OU=北京分公司技术开发部/OU=公司总部/O=ChinaClear" w:date="2019-03-04T11:56:00Z"/>
                <w:rFonts w:ascii="宋体" w:eastAsia="宋体" w:hAnsi="宋体" w:cs="宋体"/>
                <w:color w:val="000000"/>
                <w:kern w:val="0"/>
                <w:sz w:val="18"/>
                <w:szCs w:val="18"/>
              </w:rPr>
            </w:pPr>
            <w:ins w:id="1380" w:author="CN=王玮/OU=北京分公司技术开发部/OU=公司总部/O=ChinaClear" w:date="2019-03-04T11:56:00Z">
              <w:r>
                <w:rPr>
                  <w:rFonts w:ascii="宋体" w:eastAsia="宋体" w:hAnsi="宋体" w:cs="宋体" w:hint="eastAsia"/>
                  <w:color w:val="000000"/>
                  <w:kern w:val="0"/>
                  <w:sz w:val="18"/>
                  <w:szCs w:val="18"/>
                </w:rPr>
                <w:t>3110</w:t>
              </w:r>
            </w:ins>
          </w:p>
        </w:tc>
        <w:tc>
          <w:tcPr>
            <w:tcW w:w="3357" w:type="dxa"/>
            <w:tcBorders>
              <w:top w:val="nil"/>
              <w:left w:val="nil"/>
              <w:bottom w:val="single" w:sz="4" w:space="0" w:color="auto"/>
              <w:right w:val="single" w:sz="4" w:space="0" w:color="auto"/>
            </w:tcBorders>
            <w:shd w:val="clear" w:color="auto" w:fill="auto"/>
            <w:vAlign w:val="center"/>
          </w:tcPr>
          <w:p w14:paraId="422FD107" w14:textId="77777777" w:rsidR="001C08CB" w:rsidRDefault="001C08CB" w:rsidP="001C08CB">
            <w:pPr>
              <w:widowControl/>
              <w:jc w:val="left"/>
              <w:rPr>
                <w:ins w:id="1381" w:author="CN=王玮/OU=北京分公司技术开发部/OU=公司总部/O=ChinaClear" w:date="2019-03-04T11:56:00Z"/>
                <w:rFonts w:ascii="宋体" w:eastAsia="宋体" w:hAnsi="宋体" w:cs="宋体"/>
                <w:bCs/>
                <w:color w:val="000000"/>
                <w:kern w:val="0"/>
                <w:sz w:val="18"/>
                <w:szCs w:val="18"/>
              </w:rPr>
            </w:pPr>
            <w:ins w:id="1382" w:author="CN=王玮/OU=北京分公司技术开发部/OU=公司总部/O=ChinaClear" w:date="2019-03-04T11:56:00Z">
              <w:r>
                <w:rPr>
                  <w:rFonts w:ascii="宋体" w:eastAsia="宋体" w:hAnsi="宋体" w:cs="宋体" w:hint="eastAsia"/>
                  <w:bCs/>
                  <w:color w:val="000000"/>
                  <w:kern w:val="0"/>
                  <w:sz w:val="18"/>
                  <w:szCs w:val="18"/>
                </w:rPr>
                <w:t>场内账户已对应其他TA账户</w:t>
              </w:r>
            </w:ins>
          </w:p>
        </w:tc>
        <w:tc>
          <w:tcPr>
            <w:tcW w:w="4023" w:type="dxa"/>
            <w:tcBorders>
              <w:top w:val="nil"/>
              <w:left w:val="nil"/>
              <w:bottom w:val="single" w:sz="4" w:space="0" w:color="auto"/>
              <w:right w:val="single" w:sz="4" w:space="0" w:color="auto"/>
            </w:tcBorders>
            <w:shd w:val="clear" w:color="auto" w:fill="auto"/>
            <w:vAlign w:val="center"/>
          </w:tcPr>
          <w:p w14:paraId="3F72BE67" w14:textId="77777777" w:rsidR="001C08CB" w:rsidRPr="001C08CB" w:rsidRDefault="001C08CB" w:rsidP="009A6FEE">
            <w:pPr>
              <w:widowControl/>
              <w:jc w:val="left"/>
              <w:rPr>
                <w:ins w:id="1383" w:author="CN=王玮/OU=北京分公司技术开发部/OU=公司总部/O=ChinaClear" w:date="2019-03-04T11:56:00Z"/>
                <w:rFonts w:ascii="宋体" w:eastAsia="宋体" w:hAnsi="宋体" w:cs="宋体"/>
                <w:color w:val="000000"/>
                <w:kern w:val="0"/>
                <w:sz w:val="18"/>
                <w:szCs w:val="18"/>
              </w:rPr>
            </w:pPr>
          </w:p>
        </w:tc>
      </w:tr>
      <w:tr w:rsidR="00AA5A10" w:rsidRPr="00A66E80" w14:paraId="4CA87101" w14:textId="77777777" w:rsidTr="003E1032">
        <w:trPr>
          <w:cantSplit/>
          <w:trHeight w:val="240"/>
          <w:ins w:id="1384" w:author="CN=王玮/OU=北京分公司技术开发部/OU=公司总部/O=ChinaClear" w:date="2019-03-04T11:58:00Z"/>
        </w:trPr>
        <w:tc>
          <w:tcPr>
            <w:tcW w:w="1004" w:type="dxa"/>
            <w:tcBorders>
              <w:top w:val="nil"/>
              <w:left w:val="single" w:sz="4" w:space="0" w:color="auto"/>
              <w:bottom w:val="single" w:sz="4" w:space="0" w:color="auto"/>
              <w:right w:val="single" w:sz="4" w:space="0" w:color="auto"/>
            </w:tcBorders>
            <w:shd w:val="clear" w:color="auto" w:fill="auto"/>
            <w:noWrap/>
            <w:vAlign w:val="center"/>
          </w:tcPr>
          <w:p w14:paraId="70260D6E" w14:textId="77777777" w:rsidR="00AA5A10" w:rsidRDefault="00AA5A10" w:rsidP="009A6FEE">
            <w:pPr>
              <w:widowControl/>
              <w:jc w:val="left"/>
              <w:rPr>
                <w:ins w:id="1385" w:author="CN=王玮/OU=北京分公司技术开发部/OU=公司总部/O=ChinaClear" w:date="2019-03-04T11:58:00Z"/>
                <w:rFonts w:ascii="宋体" w:eastAsia="宋体" w:hAnsi="宋体" w:cs="宋体"/>
                <w:color w:val="000000"/>
                <w:kern w:val="0"/>
                <w:sz w:val="18"/>
                <w:szCs w:val="18"/>
              </w:rPr>
            </w:pPr>
            <w:ins w:id="1386" w:author="CN=王玮/OU=北京分公司技术开发部/OU=公司总部/O=ChinaClear" w:date="2019-03-04T11:58:00Z">
              <w:r>
                <w:rPr>
                  <w:rFonts w:ascii="宋体" w:eastAsia="宋体" w:hAnsi="宋体" w:cs="宋体" w:hint="eastAsia"/>
                  <w:color w:val="000000"/>
                  <w:kern w:val="0"/>
                  <w:sz w:val="18"/>
                  <w:szCs w:val="18"/>
                </w:rPr>
                <w:t>3111</w:t>
              </w:r>
            </w:ins>
          </w:p>
        </w:tc>
        <w:tc>
          <w:tcPr>
            <w:tcW w:w="3357" w:type="dxa"/>
            <w:tcBorders>
              <w:top w:val="nil"/>
              <w:left w:val="nil"/>
              <w:bottom w:val="single" w:sz="4" w:space="0" w:color="auto"/>
              <w:right w:val="single" w:sz="4" w:space="0" w:color="auto"/>
            </w:tcBorders>
            <w:shd w:val="clear" w:color="auto" w:fill="auto"/>
            <w:vAlign w:val="center"/>
          </w:tcPr>
          <w:p w14:paraId="7EDE33BC" w14:textId="77777777" w:rsidR="00AA5A10" w:rsidRDefault="00AA5A10" w:rsidP="00B472F4">
            <w:pPr>
              <w:widowControl/>
              <w:jc w:val="left"/>
              <w:rPr>
                <w:ins w:id="1387" w:author="CN=王玮/OU=北京分公司技术开发部/OU=公司总部/O=ChinaClear" w:date="2019-03-04T11:58:00Z"/>
                <w:rFonts w:ascii="宋体" w:eastAsia="宋体" w:hAnsi="宋体" w:cs="宋体"/>
                <w:bCs/>
                <w:color w:val="000000"/>
                <w:kern w:val="0"/>
                <w:sz w:val="18"/>
                <w:szCs w:val="18"/>
              </w:rPr>
            </w:pPr>
            <w:ins w:id="1388" w:author="CN=王玮/OU=北京分公司技术开发部/OU=公司总部/O=ChinaClear" w:date="2019-03-04T11:58:00Z">
              <w:r>
                <w:rPr>
                  <w:rFonts w:ascii="宋体" w:eastAsia="宋体" w:hAnsi="宋体" w:cs="宋体" w:hint="eastAsia"/>
                  <w:bCs/>
                  <w:color w:val="000000"/>
                  <w:kern w:val="0"/>
                  <w:sz w:val="18"/>
                  <w:szCs w:val="18"/>
                </w:rPr>
                <w:t>TA账户与场内账户</w:t>
              </w:r>
            </w:ins>
            <w:ins w:id="1389" w:author="CN=王玮/OU=北京分公司技术开发部/OU=公司总部/O=ChinaClear" w:date="2019-03-04T12:01:00Z">
              <w:r w:rsidR="00B472F4" w:rsidRPr="0012656F">
                <w:rPr>
                  <w:rFonts w:ascii="宋体" w:eastAsia="宋体" w:hAnsi="宋体" w:cs="宋体" w:hint="eastAsia"/>
                  <w:color w:val="000000"/>
                  <w:kern w:val="0"/>
                  <w:sz w:val="18"/>
                  <w:szCs w:val="18"/>
                </w:rPr>
                <w:t>%s</w:t>
              </w:r>
            </w:ins>
            <w:ins w:id="1390" w:author="CN=王玮/OU=北京分公司技术开发部/OU=公司总部/O=ChinaClear" w:date="2019-03-04T11:58:00Z">
              <w:r>
                <w:rPr>
                  <w:rFonts w:ascii="宋体" w:eastAsia="宋体" w:hAnsi="宋体" w:cs="宋体" w:hint="eastAsia"/>
                  <w:bCs/>
                  <w:color w:val="000000"/>
                  <w:kern w:val="0"/>
                  <w:sz w:val="18"/>
                  <w:szCs w:val="18"/>
                </w:rPr>
                <w:t>不一致</w:t>
              </w:r>
            </w:ins>
          </w:p>
        </w:tc>
        <w:tc>
          <w:tcPr>
            <w:tcW w:w="4023" w:type="dxa"/>
            <w:tcBorders>
              <w:top w:val="nil"/>
              <w:left w:val="nil"/>
              <w:bottom w:val="single" w:sz="4" w:space="0" w:color="auto"/>
              <w:right w:val="single" w:sz="4" w:space="0" w:color="auto"/>
            </w:tcBorders>
            <w:shd w:val="clear" w:color="auto" w:fill="auto"/>
            <w:vAlign w:val="center"/>
          </w:tcPr>
          <w:p w14:paraId="2D73C063" w14:textId="77777777" w:rsidR="00AA5A10" w:rsidRPr="00B472F4" w:rsidRDefault="00B472F4" w:rsidP="00B472F4">
            <w:pPr>
              <w:widowControl/>
              <w:jc w:val="left"/>
              <w:rPr>
                <w:ins w:id="1391" w:author="CN=王玮/OU=北京分公司技术开发部/OU=公司总部/O=ChinaClear" w:date="2019-03-04T11:58:00Z"/>
                <w:rFonts w:ascii="宋体" w:eastAsia="宋体" w:hAnsi="宋体" w:cs="宋体"/>
                <w:color w:val="000000"/>
                <w:kern w:val="0"/>
                <w:sz w:val="18"/>
                <w:szCs w:val="18"/>
              </w:rPr>
            </w:pPr>
            <w:ins w:id="1392" w:author="CN=王玮/OU=北京分公司技术开发部/OU=公司总部/O=ChinaClear" w:date="2019-03-04T12:01:00Z">
              <w:r>
                <w:rPr>
                  <w:rFonts w:ascii="宋体" w:eastAsia="宋体" w:hAnsi="宋体" w:cs="宋体" w:hint="eastAsia"/>
                  <w:color w:val="000000"/>
                  <w:kern w:val="0"/>
                  <w:sz w:val="18"/>
                  <w:szCs w:val="18"/>
                </w:rPr>
                <w:t>TA账户与场内账户</w:t>
              </w:r>
            </w:ins>
            <w:ins w:id="1393" w:author="CN=王玮/OU=北京分公司技术开发部/OU=公司总部/O=ChinaClear" w:date="2019-03-04T12:02:00Z">
              <w:r>
                <w:rPr>
                  <w:rFonts w:ascii="宋体" w:eastAsia="宋体" w:hAnsi="宋体" w:cs="宋体" w:hint="eastAsia"/>
                  <w:color w:val="000000"/>
                  <w:kern w:val="0"/>
                  <w:sz w:val="18"/>
                  <w:szCs w:val="18"/>
                </w:rPr>
                <w:t>新增对应关系时，TA账户与场内账户</w:t>
              </w:r>
            </w:ins>
            <w:ins w:id="1394" w:author="CN=王玮/OU=北京分公司技术开发部/OU=公司总部/O=ChinaClear" w:date="2019-03-04T12:03:00Z">
              <w:r>
                <w:rPr>
                  <w:rFonts w:ascii="宋体" w:eastAsia="宋体" w:hAnsi="宋体" w:cs="宋体" w:hint="eastAsia"/>
                  <w:color w:val="000000"/>
                  <w:kern w:val="0"/>
                  <w:sz w:val="18"/>
                  <w:szCs w:val="18"/>
                </w:rPr>
                <w:t>的</w:t>
              </w:r>
            </w:ins>
            <w:ins w:id="1395" w:author="CN=王玮/OU=北京分公司技术开发部/OU=公司总部/O=ChinaClear" w:date="2019-03-04T12:02:00Z">
              <w:r>
                <w:rPr>
                  <w:rFonts w:ascii="宋体" w:eastAsia="宋体" w:hAnsi="宋体" w:cs="宋体" w:hint="eastAsia"/>
                  <w:color w:val="000000"/>
                  <w:kern w:val="0"/>
                  <w:sz w:val="18"/>
                  <w:szCs w:val="18"/>
                </w:rPr>
                <w:t>产品编码</w:t>
              </w:r>
            </w:ins>
            <w:ins w:id="1396" w:author="CN=王玮/OU=北京分公司技术开发部/OU=公司总部/O=ChinaClear" w:date="2019-03-04T12:03:00Z">
              <w:r>
                <w:rPr>
                  <w:rFonts w:ascii="宋体" w:eastAsia="宋体" w:hAnsi="宋体" w:cs="宋体" w:hint="eastAsia"/>
                  <w:color w:val="000000"/>
                  <w:kern w:val="0"/>
                  <w:sz w:val="18"/>
                  <w:szCs w:val="18"/>
                </w:rPr>
                <w:t>、或</w:t>
              </w:r>
            </w:ins>
            <w:ins w:id="1397" w:author="CN=王玮/OU=北京分公司技术开发部/OU=公司总部/O=ChinaClear" w:date="2019-03-04T12:02:00Z">
              <w:r>
                <w:rPr>
                  <w:rFonts w:ascii="宋体" w:eastAsia="宋体" w:hAnsi="宋体" w:cs="宋体" w:hint="eastAsia"/>
                  <w:color w:val="000000"/>
                  <w:kern w:val="0"/>
                  <w:sz w:val="18"/>
                  <w:szCs w:val="18"/>
                </w:rPr>
                <w:t>客户名称</w:t>
              </w:r>
            </w:ins>
            <w:ins w:id="1398" w:author="CN=王玮/OU=北京分公司技术开发部/OU=公司总部/O=ChinaClear" w:date="2019-03-04T12:04:00Z">
              <w:r>
                <w:rPr>
                  <w:rFonts w:ascii="宋体" w:eastAsia="宋体" w:hAnsi="宋体" w:cs="宋体" w:hint="eastAsia"/>
                  <w:color w:val="000000"/>
                  <w:kern w:val="0"/>
                  <w:sz w:val="18"/>
                  <w:szCs w:val="18"/>
                </w:rPr>
                <w:t>、</w:t>
              </w:r>
            </w:ins>
            <w:ins w:id="1399" w:author="CN=王玮/OU=北京分公司技术开发部/OU=公司总部/O=ChinaClear" w:date="2019-03-04T12:03:00Z">
              <w:r>
                <w:rPr>
                  <w:rFonts w:ascii="宋体" w:eastAsia="宋体" w:hAnsi="宋体" w:cs="宋体" w:hint="eastAsia"/>
                  <w:color w:val="000000"/>
                  <w:kern w:val="0"/>
                  <w:sz w:val="18"/>
                  <w:szCs w:val="18"/>
                </w:rPr>
                <w:t>或</w:t>
              </w:r>
            </w:ins>
            <w:ins w:id="1400" w:author="CN=王玮/OU=北京分公司技术开发部/OU=公司总部/O=ChinaClear" w:date="2019-03-04T12:02:00Z">
              <w:r>
                <w:rPr>
                  <w:rFonts w:ascii="宋体" w:eastAsia="宋体" w:hAnsi="宋体" w:cs="宋体" w:hint="eastAsia"/>
                  <w:color w:val="000000"/>
                  <w:kern w:val="0"/>
                  <w:sz w:val="18"/>
                  <w:szCs w:val="18"/>
                </w:rPr>
                <w:t>证件代码</w:t>
              </w:r>
            </w:ins>
            <w:ins w:id="1401" w:author="CN=王玮/OU=北京分公司技术开发部/OU=公司总部/O=ChinaClear" w:date="2019-03-04T12:04:00Z">
              <w:r>
                <w:rPr>
                  <w:rFonts w:ascii="宋体" w:eastAsia="宋体" w:hAnsi="宋体" w:cs="宋体" w:hint="eastAsia"/>
                  <w:color w:val="000000"/>
                  <w:kern w:val="0"/>
                  <w:sz w:val="18"/>
                  <w:szCs w:val="18"/>
                </w:rPr>
                <w:t>、</w:t>
              </w:r>
            </w:ins>
            <w:ins w:id="1402" w:author="CN=王玮/OU=北京分公司技术开发部/OU=公司总部/O=ChinaClear" w:date="2019-03-04T12:03:00Z">
              <w:r>
                <w:rPr>
                  <w:rFonts w:ascii="宋体" w:eastAsia="宋体" w:hAnsi="宋体" w:cs="宋体" w:hint="eastAsia"/>
                  <w:color w:val="000000"/>
                  <w:kern w:val="0"/>
                  <w:sz w:val="18"/>
                  <w:szCs w:val="18"/>
                </w:rPr>
                <w:t>或</w:t>
              </w:r>
            </w:ins>
            <w:ins w:id="1403" w:author="CN=王玮/OU=北京分公司技术开发部/OU=公司总部/O=ChinaClear" w:date="2019-03-04T12:02:00Z">
              <w:r>
                <w:rPr>
                  <w:rFonts w:ascii="宋体" w:eastAsia="宋体" w:hAnsi="宋体" w:cs="宋体" w:hint="eastAsia"/>
                  <w:color w:val="000000"/>
                  <w:kern w:val="0"/>
                  <w:sz w:val="18"/>
                  <w:szCs w:val="18"/>
                </w:rPr>
                <w:t>证件类别</w:t>
              </w:r>
            </w:ins>
            <w:ins w:id="1404" w:author="CN=王玮/OU=北京分公司技术开发部/OU=公司总部/O=ChinaClear" w:date="2019-03-04T12:04:00Z">
              <w:r>
                <w:rPr>
                  <w:rFonts w:ascii="宋体" w:eastAsia="宋体" w:hAnsi="宋体" w:cs="宋体" w:hint="eastAsia"/>
                  <w:color w:val="000000"/>
                  <w:kern w:val="0"/>
                  <w:sz w:val="18"/>
                  <w:szCs w:val="18"/>
                </w:rPr>
                <w:t>、</w:t>
              </w:r>
            </w:ins>
            <w:ins w:id="1405" w:author="CN=王玮/OU=北京分公司技术开发部/OU=公司总部/O=ChinaClear" w:date="2019-03-04T12:03:00Z">
              <w:r>
                <w:rPr>
                  <w:rFonts w:ascii="宋体" w:eastAsia="宋体" w:hAnsi="宋体" w:cs="宋体" w:hint="eastAsia"/>
                  <w:color w:val="000000"/>
                  <w:kern w:val="0"/>
                  <w:sz w:val="18"/>
                  <w:szCs w:val="18"/>
                </w:rPr>
                <w:t>或客户类别不一致，其中%s为不一致的资料类型。</w:t>
              </w:r>
            </w:ins>
          </w:p>
        </w:tc>
      </w:tr>
      <w:tr w:rsidR="004B5446" w:rsidRPr="0012656F" w14:paraId="15A3CDA8" w14:textId="77777777" w:rsidTr="003E1032">
        <w:trPr>
          <w:cantSplit/>
          <w:trHeight w:val="45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5040170" w14:textId="77777777" w:rsidR="004B5446" w:rsidRPr="0012656F" w:rsidRDefault="004B5446" w:rsidP="00B64DCB">
            <w:pPr>
              <w:widowControl/>
              <w:jc w:val="left"/>
              <w:rPr>
                <w:rFonts w:ascii="宋体" w:eastAsia="宋体" w:hAnsi="宋体" w:cs="宋体"/>
                <w:color w:val="000000" w:themeColor="text1"/>
                <w:kern w:val="0"/>
                <w:sz w:val="18"/>
                <w:szCs w:val="18"/>
              </w:rPr>
            </w:pPr>
            <w:r w:rsidRPr="00C2413A">
              <w:rPr>
                <w:rFonts w:ascii="宋体" w:eastAsia="宋体" w:hAnsi="宋体" w:cs="宋体"/>
                <w:color w:val="000000" w:themeColor="text1"/>
                <w:kern w:val="0"/>
                <w:sz w:val="18"/>
                <w:szCs w:val="18"/>
              </w:rPr>
              <w:t>3998</w:t>
            </w:r>
          </w:p>
        </w:tc>
        <w:tc>
          <w:tcPr>
            <w:tcW w:w="3357" w:type="dxa"/>
            <w:tcBorders>
              <w:top w:val="nil"/>
              <w:left w:val="nil"/>
              <w:bottom w:val="single" w:sz="4" w:space="0" w:color="auto"/>
              <w:right w:val="single" w:sz="4" w:space="0" w:color="auto"/>
            </w:tcBorders>
            <w:shd w:val="clear" w:color="auto" w:fill="auto"/>
            <w:vAlign w:val="center"/>
            <w:hideMark/>
          </w:tcPr>
          <w:p w14:paraId="35B809DE" w14:textId="77777777" w:rsidR="004B5446" w:rsidRPr="0012656F" w:rsidRDefault="004B5446"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记录不存在</w:t>
            </w:r>
          </w:p>
        </w:tc>
        <w:tc>
          <w:tcPr>
            <w:tcW w:w="4023" w:type="dxa"/>
            <w:tcBorders>
              <w:top w:val="nil"/>
              <w:left w:val="nil"/>
              <w:bottom w:val="single" w:sz="4" w:space="0" w:color="auto"/>
              <w:right w:val="single" w:sz="4" w:space="0" w:color="auto"/>
            </w:tcBorders>
            <w:shd w:val="clear" w:color="auto" w:fill="auto"/>
            <w:vAlign w:val="center"/>
            <w:hideMark/>
          </w:tcPr>
          <w:p w14:paraId="705F5DF1" w14:textId="77777777" w:rsidR="004B5446" w:rsidRPr="0012656F" w:rsidRDefault="004B5446"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在当前条件下查找不到相应的记录、或提交的记录在系统内无对应记录</w:t>
            </w:r>
          </w:p>
        </w:tc>
      </w:tr>
      <w:tr w:rsidR="004B5446" w:rsidRPr="0012656F" w14:paraId="612184B9" w14:textId="77777777" w:rsidTr="003E1032">
        <w:trPr>
          <w:cantSplit/>
          <w:trHeight w:val="240"/>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815571C" w14:textId="77777777" w:rsidR="004B5446" w:rsidRPr="0012656F" w:rsidRDefault="004B5446" w:rsidP="00B64DCB">
            <w:pPr>
              <w:widowControl/>
              <w:jc w:val="left"/>
              <w:rPr>
                <w:rFonts w:ascii="宋体" w:eastAsia="宋体" w:hAnsi="宋体" w:cs="宋体"/>
                <w:color w:val="000000" w:themeColor="text1"/>
                <w:kern w:val="0"/>
                <w:sz w:val="18"/>
                <w:szCs w:val="18"/>
              </w:rPr>
            </w:pPr>
            <w:r w:rsidRPr="00C2413A">
              <w:rPr>
                <w:rFonts w:ascii="宋体" w:eastAsia="宋体" w:hAnsi="宋体" w:cs="宋体"/>
                <w:color w:val="000000" w:themeColor="text1"/>
                <w:kern w:val="0"/>
                <w:sz w:val="18"/>
                <w:szCs w:val="18"/>
              </w:rPr>
              <w:t>3999</w:t>
            </w:r>
          </w:p>
        </w:tc>
        <w:tc>
          <w:tcPr>
            <w:tcW w:w="3357" w:type="dxa"/>
            <w:tcBorders>
              <w:top w:val="nil"/>
              <w:left w:val="nil"/>
              <w:bottom w:val="single" w:sz="4" w:space="0" w:color="auto"/>
              <w:right w:val="single" w:sz="4" w:space="0" w:color="auto"/>
            </w:tcBorders>
            <w:shd w:val="clear" w:color="auto" w:fill="auto"/>
            <w:noWrap/>
            <w:vAlign w:val="center"/>
            <w:hideMark/>
          </w:tcPr>
          <w:p w14:paraId="75BBA609" w14:textId="77777777" w:rsidR="004B5446" w:rsidRPr="0012656F" w:rsidRDefault="004B5446"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重复报送</w:t>
            </w:r>
          </w:p>
        </w:tc>
        <w:tc>
          <w:tcPr>
            <w:tcW w:w="4023" w:type="dxa"/>
            <w:tcBorders>
              <w:top w:val="nil"/>
              <w:left w:val="nil"/>
              <w:bottom w:val="single" w:sz="4" w:space="0" w:color="auto"/>
              <w:right w:val="single" w:sz="4" w:space="0" w:color="auto"/>
            </w:tcBorders>
            <w:shd w:val="clear" w:color="auto" w:fill="auto"/>
            <w:noWrap/>
            <w:vAlign w:val="center"/>
            <w:hideMark/>
          </w:tcPr>
          <w:p w14:paraId="3ADD9172" w14:textId="77777777" w:rsidR="004B5446" w:rsidRPr="0012656F" w:rsidRDefault="004B5446" w:rsidP="00B64DCB">
            <w:pPr>
              <w:widowControl/>
              <w:jc w:val="left"/>
              <w:rPr>
                <w:rFonts w:ascii="宋体" w:eastAsia="宋体" w:hAnsi="宋体" w:cs="宋体"/>
                <w:color w:val="000000"/>
                <w:kern w:val="0"/>
                <w:sz w:val="18"/>
                <w:szCs w:val="18"/>
              </w:rPr>
            </w:pPr>
            <w:r w:rsidRPr="0012656F">
              <w:rPr>
                <w:rFonts w:ascii="宋体" w:eastAsia="宋体" w:hAnsi="宋体" w:cs="宋体" w:hint="eastAsia"/>
                <w:color w:val="000000"/>
                <w:kern w:val="0"/>
                <w:sz w:val="18"/>
                <w:szCs w:val="18"/>
              </w:rPr>
              <w:t>重复报送此业务</w:t>
            </w:r>
          </w:p>
        </w:tc>
      </w:tr>
    </w:tbl>
    <w:p w14:paraId="5DEDA3E4" w14:textId="77777777" w:rsidR="003C6241" w:rsidRPr="002D198A" w:rsidRDefault="003C6241" w:rsidP="003C6241"/>
    <w:p w14:paraId="00B5573F" w14:textId="77777777" w:rsidR="0068549A" w:rsidRPr="003C6241" w:rsidRDefault="0068549A" w:rsidP="003C6241"/>
    <w:sectPr w:rsidR="0068549A" w:rsidRPr="003C6241" w:rsidSect="009A7E5F">
      <w:footerReference w:type="default" r:id="rId13"/>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9" w:author="CN=王玮/OU=北京分公司技术开发部/OU=公司总部/O=ChinaClear" w:date="2019-02-15T16:32:00Z" w:initials="w">
    <w:p w14:paraId="11453D28" w14:textId="77777777" w:rsidR="00C20320" w:rsidRDefault="00C20320">
      <w:pPr>
        <w:pStyle w:val="a8"/>
      </w:pPr>
      <w:r>
        <w:rPr>
          <w:rStyle w:val="a7"/>
        </w:rPr>
        <w:annotationRef/>
      </w:r>
      <w:r>
        <w:rPr>
          <w:rFonts w:hint="eastAsia"/>
        </w:rPr>
        <w:t>看要不要加类别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453D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084AF" w14:textId="77777777" w:rsidR="00C20320" w:rsidRDefault="00C20320" w:rsidP="0068549A">
      <w:r>
        <w:separator/>
      </w:r>
    </w:p>
  </w:endnote>
  <w:endnote w:type="continuationSeparator" w:id="0">
    <w:p w14:paraId="18ED16D5" w14:textId="77777777" w:rsidR="00C20320" w:rsidRDefault="00C20320" w:rsidP="0068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852940"/>
      <w:docPartObj>
        <w:docPartGallery w:val="Page Numbers (Bottom of Page)"/>
        <w:docPartUnique/>
      </w:docPartObj>
    </w:sdtPr>
    <w:sdtEndPr>
      <w:rPr>
        <w:sz w:val="28"/>
        <w:szCs w:val="28"/>
      </w:rPr>
    </w:sdtEndPr>
    <w:sdtContent>
      <w:p w14:paraId="6461654A" w14:textId="77777777" w:rsidR="00C20320" w:rsidRPr="0031549A" w:rsidRDefault="00C20320" w:rsidP="00A8659B">
        <w:pPr>
          <w:pStyle w:val="a4"/>
          <w:ind w:right="360"/>
          <w:jc w:val="right"/>
          <w:rPr>
            <w:sz w:val="28"/>
            <w:szCs w:val="28"/>
          </w:rPr>
        </w:pPr>
      </w:p>
    </w:sdtContent>
  </w:sdt>
  <w:p w14:paraId="0777B38F" w14:textId="77777777" w:rsidR="00C20320" w:rsidRDefault="00C2032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58E1B" w14:textId="77777777" w:rsidR="00C20320" w:rsidRPr="0031549A" w:rsidRDefault="00C20320" w:rsidP="0031549A">
    <w:pPr>
      <w:pStyle w:val="a4"/>
      <w:ind w:right="360"/>
      <w:jc w:val="right"/>
      <w:rPr>
        <w:sz w:val="28"/>
        <w:szCs w:val="28"/>
      </w:rPr>
    </w:pPr>
    <w:r w:rsidRPr="0031549A">
      <w:rPr>
        <w:sz w:val="28"/>
        <w:szCs w:val="28"/>
      </w:rPr>
      <w:fldChar w:fldCharType="begin"/>
    </w:r>
    <w:r w:rsidRPr="0031549A">
      <w:rPr>
        <w:sz w:val="28"/>
        <w:szCs w:val="28"/>
      </w:rPr>
      <w:instrText>PAGE   \* MERGEFORMAT</w:instrText>
    </w:r>
    <w:r w:rsidRPr="0031549A">
      <w:rPr>
        <w:sz w:val="28"/>
        <w:szCs w:val="28"/>
      </w:rPr>
      <w:fldChar w:fldCharType="separate"/>
    </w:r>
    <w:r w:rsidR="006041A9" w:rsidRPr="006041A9">
      <w:rPr>
        <w:noProof/>
        <w:sz w:val="28"/>
        <w:szCs w:val="28"/>
        <w:lang w:val="zh-CN"/>
      </w:rPr>
      <w:t>100</w:t>
    </w:r>
    <w:r w:rsidRPr="0031549A">
      <w:rPr>
        <w:sz w:val="28"/>
        <w:szCs w:val="28"/>
      </w:rPr>
      <w:fldChar w:fldCharType="end"/>
    </w:r>
  </w:p>
  <w:p w14:paraId="7A497C78" w14:textId="77777777" w:rsidR="00C20320" w:rsidRDefault="00C203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AC98C" w14:textId="77777777" w:rsidR="00C20320" w:rsidRDefault="00C20320" w:rsidP="0068549A">
      <w:r>
        <w:separator/>
      </w:r>
    </w:p>
  </w:footnote>
  <w:footnote w:type="continuationSeparator" w:id="0">
    <w:p w14:paraId="604C0387" w14:textId="77777777" w:rsidR="00C20320" w:rsidRDefault="00C20320" w:rsidP="00685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1E2"/>
    <w:multiLevelType w:val="hybridMultilevel"/>
    <w:tmpl w:val="79902F66"/>
    <w:lvl w:ilvl="0" w:tplc="04090011">
      <w:start w:val="1"/>
      <w:numFmt w:val="decimal"/>
      <w:lvlText w:val="%1)"/>
      <w:lvlJc w:val="left"/>
      <w:pPr>
        <w:ind w:left="420" w:hanging="4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E053A"/>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31644"/>
    <w:multiLevelType w:val="hybridMultilevel"/>
    <w:tmpl w:val="902C6A9E"/>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463E59"/>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9463FD"/>
    <w:multiLevelType w:val="hybridMultilevel"/>
    <w:tmpl w:val="C5689B10"/>
    <w:lvl w:ilvl="0" w:tplc="04090001">
      <w:start w:val="1"/>
      <w:numFmt w:val="bullet"/>
      <w:lvlText w:val=""/>
      <w:lvlJc w:val="left"/>
      <w:pPr>
        <w:tabs>
          <w:tab w:val="num" w:pos="840"/>
        </w:tabs>
        <w:ind w:left="840" w:hanging="420"/>
      </w:pPr>
      <w:rPr>
        <w:rFonts w:ascii="Wingdings" w:hAnsi="Wingdings" w:hint="default"/>
      </w:rPr>
    </w:lvl>
    <w:lvl w:ilvl="1" w:tplc="3A04FF36">
      <w:start w:val="1"/>
      <w:numFmt w:val="decimal"/>
      <w:pStyle w:val="4"/>
      <w:lvlText w:val="%2)"/>
      <w:lvlJc w:val="left"/>
      <w:pPr>
        <w:tabs>
          <w:tab w:val="num" w:pos="1260"/>
        </w:tabs>
        <w:ind w:left="1260" w:hanging="420"/>
      </w:p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3ED3856"/>
    <w:multiLevelType w:val="hybridMultilevel"/>
    <w:tmpl w:val="301C1FAE"/>
    <w:lvl w:ilvl="0" w:tplc="CA5224B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17584B"/>
    <w:multiLevelType w:val="hybridMultilevel"/>
    <w:tmpl w:val="2E9C78B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324FAE"/>
    <w:multiLevelType w:val="hybridMultilevel"/>
    <w:tmpl w:val="01660C8A"/>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3A11CA"/>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A46139"/>
    <w:multiLevelType w:val="hybridMultilevel"/>
    <w:tmpl w:val="0B460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B6AA0"/>
    <w:multiLevelType w:val="hybridMultilevel"/>
    <w:tmpl w:val="12C690DC"/>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80A0CE5"/>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7771CA"/>
    <w:multiLevelType w:val="hybridMultilevel"/>
    <w:tmpl w:val="02C2338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9F6D52"/>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8C82471"/>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90836D8"/>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540324"/>
    <w:multiLevelType w:val="hybridMultilevel"/>
    <w:tmpl w:val="01660C8A"/>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BB2384"/>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C430FAC"/>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C4E39E7"/>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D3607AD"/>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D390001"/>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E1441A1"/>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27301E"/>
    <w:multiLevelType w:val="hybridMultilevel"/>
    <w:tmpl w:val="D1508FB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15B80"/>
    <w:multiLevelType w:val="hybridMultilevel"/>
    <w:tmpl w:val="AB44CFDA"/>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0F29581A"/>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5A1FA5"/>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6411FA"/>
    <w:multiLevelType w:val="hybridMultilevel"/>
    <w:tmpl w:val="684E0462"/>
    <w:lvl w:ilvl="0" w:tplc="7188CCF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05E0CBE"/>
    <w:multiLevelType w:val="hybridMultilevel"/>
    <w:tmpl w:val="052EF96E"/>
    <w:lvl w:ilvl="0" w:tplc="8B7CB8EA">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1174CF0"/>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128F1A04"/>
    <w:multiLevelType w:val="hybridMultilevel"/>
    <w:tmpl w:val="70D8A8A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328078D"/>
    <w:multiLevelType w:val="hybridMultilevel"/>
    <w:tmpl w:val="D19E4598"/>
    <w:lvl w:ilvl="0" w:tplc="4B380BCC">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5BA4730"/>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D95C09"/>
    <w:multiLevelType w:val="hybridMultilevel"/>
    <w:tmpl w:val="052EF96E"/>
    <w:lvl w:ilvl="0" w:tplc="8B7CB8EA">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6253A8D"/>
    <w:multiLevelType w:val="multilevel"/>
    <w:tmpl w:val="F2B217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17CB6913"/>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80C4598"/>
    <w:multiLevelType w:val="hybridMultilevel"/>
    <w:tmpl w:val="47CAA35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8C03785"/>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AA3CF9"/>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9CC6BC3"/>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1A4C7BBD"/>
    <w:multiLevelType w:val="hybridMultilevel"/>
    <w:tmpl w:val="B4048812"/>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1A7358C2"/>
    <w:multiLevelType w:val="multilevel"/>
    <w:tmpl w:val="B56A1B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1AC35F47"/>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B594F1A"/>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ED1CB8"/>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C163468"/>
    <w:multiLevelType w:val="hybridMultilevel"/>
    <w:tmpl w:val="01660C8A"/>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D0C1963"/>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1DF32E0C"/>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E21066A"/>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E63744C"/>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EDC212A"/>
    <w:multiLevelType w:val="hybridMultilevel"/>
    <w:tmpl w:val="5E7AE36C"/>
    <w:lvl w:ilvl="0" w:tplc="5BF67436">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F134143"/>
    <w:multiLevelType w:val="hybridMultilevel"/>
    <w:tmpl w:val="D19E4598"/>
    <w:lvl w:ilvl="0" w:tplc="4B380BCC">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1FA37424"/>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214755DE"/>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18C21E2"/>
    <w:multiLevelType w:val="hybridMultilevel"/>
    <w:tmpl w:val="6AB8A708"/>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22362BED"/>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24A2719"/>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EF5F6E"/>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3D27237"/>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5E610B7"/>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6820EC1"/>
    <w:multiLevelType w:val="hybridMultilevel"/>
    <w:tmpl w:val="A14A252A"/>
    <w:lvl w:ilvl="0" w:tplc="B16AAD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6EA1087"/>
    <w:multiLevelType w:val="hybridMultilevel"/>
    <w:tmpl w:val="B2BE94FE"/>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27286560"/>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8157A13"/>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7D77FF"/>
    <w:multiLevelType w:val="hybridMultilevel"/>
    <w:tmpl w:val="052EF96E"/>
    <w:lvl w:ilvl="0" w:tplc="8B7CB8EA">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90278C8"/>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B2E4902"/>
    <w:multiLevelType w:val="hybridMultilevel"/>
    <w:tmpl w:val="A6B2715A"/>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2B98283A"/>
    <w:multiLevelType w:val="hybridMultilevel"/>
    <w:tmpl w:val="839EAC7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C6260B9"/>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D1E0A06"/>
    <w:multiLevelType w:val="hybridMultilevel"/>
    <w:tmpl w:val="01660C8A"/>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E327627"/>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E45443D"/>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FBB5E74"/>
    <w:multiLevelType w:val="hybridMultilevel"/>
    <w:tmpl w:val="44829EA4"/>
    <w:lvl w:ilvl="0" w:tplc="04090011">
      <w:start w:val="1"/>
      <w:numFmt w:val="decimal"/>
      <w:lvlText w:val="%1)"/>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0130988"/>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112918"/>
    <w:multiLevelType w:val="hybridMultilevel"/>
    <w:tmpl w:val="4358E66C"/>
    <w:lvl w:ilvl="0" w:tplc="B1A239DE">
      <w:start w:val="1"/>
      <w:numFmt w:val="decimal"/>
      <w:lvlText w:val="%1、"/>
      <w:lvlJc w:val="left"/>
      <w:pPr>
        <w:ind w:left="-6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5" w15:restartNumberingAfterBreak="0">
    <w:nsid w:val="31F672D5"/>
    <w:multiLevelType w:val="hybridMultilevel"/>
    <w:tmpl w:val="902EA726"/>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32E66A43"/>
    <w:multiLevelType w:val="hybridMultilevel"/>
    <w:tmpl w:val="D19E4598"/>
    <w:lvl w:ilvl="0" w:tplc="4B380BCC">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33A03761"/>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5107112"/>
    <w:multiLevelType w:val="hybridMultilevel"/>
    <w:tmpl w:val="97D8B0A2"/>
    <w:lvl w:ilvl="0" w:tplc="A4920A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351D51C8"/>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5512381"/>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5872C51"/>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6B32517"/>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7417929"/>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90A7AAA"/>
    <w:multiLevelType w:val="hybridMultilevel"/>
    <w:tmpl w:val="052EF96E"/>
    <w:lvl w:ilvl="0" w:tplc="8B7CB8EA">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93A37A2"/>
    <w:multiLevelType w:val="hybridMultilevel"/>
    <w:tmpl w:val="A21CB9C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9A071B8"/>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A800B35"/>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B503590"/>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C055C88"/>
    <w:multiLevelType w:val="hybridMultilevel"/>
    <w:tmpl w:val="1BC46E8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C1A0493"/>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C6C3E03"/>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C8E5C61"/>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DF80869"/>
    <w:multiLevelType w:val="hybridMultilevel"/>
    <w:tmpl w:val="65D298D8"/>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3F9D3BCE"/>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FBC63B8"/>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02502C5"/>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0D73050"/>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1230D06"/>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415B73FE"/>
    <w:multiLevelType w:val="hybridMultilevel"/>
    <w:tmpl w:val="C638EA4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1B03E7D"/>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1DE2171"/>
    <w:multiLevelType w:val="hybridMultilevel"/>
    <w:tmpl w:val="11DA213C"/>
    <w:lvl w:ilvl="0" w:tplc="5212F050">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2603188"/>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434E4F93"/>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36839F2"/>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4930A39"/>
    <w:multiLevelType w:val="hybridMultilevel"/>
    <w:tmpl w:val="4358E66C"/>
    <w:lvl w:ilvl="0" w:tplc="B1A239DE">
      <w:start w:val="1"/>
      <w:numFmt w:val="decimal"/>
      <w:lvlText w:val="%1、"/>
      <w:lvlJc w:val="left"/>
      <w:pPr>
        <w:ind w:left="-6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6" w15:restartNumberingAfterBreak="0">
    <w:nsid w:val="45CA26BE"/>
    <w:multiLevelType w:val="hybridMultilevel"/>
    <w:tmpl w:val="F608334C"/>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466130A5"/>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6700A5B"/>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7850BD9"/>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15:restartNumberingAfterBreak="0">
    <w:nsid w:val="47FC4972"/>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8081013"/>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81E6401"/>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840754E"/>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8AB0F85"/>
    <w:multiLevelType w:val="hybridMultilevel"/>
    <w:tmpl w:val="E1B2008C"/>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490D3529"/>
    <w:multiLevelType w:val="hybridMultilevel"/>
    <w:tmpl w:val="7180A214"/>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49F32309"/>
    <w:multiLevelType w:val="hybridMultilevel"/>
    <w:tmpl w:val="8E6AD9AE"/>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15:restartNumberingAfterBreak="0">
    <w:nsid w:val="4AF4486E"/>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B9B458D"/>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BF95E3A"/>
    <w:multiLevelType w:val="hybridMultilevel"/>
    <w:tmpl w:val="2C702F66"/>
    <w:lvl w:ilvl="0" w:tplc="B904787C">
      <w:start w:val="1"/>
      <w:numFmt w:val="decimal"/>
      <w:lvlText w:val="(%1)"/>
      <w:lvlJc w:val="left"/>
      <w:pPr>
        <w:ind w:left="840" w:hanging="420"/>
      </w:pPr>
      <w:rPr>
        <w:rFonts w:hint="default"/>
        <w:lang w:eastAsia="zh-C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15:restartNumberingAfterBreak="0">
    <w:nsid w:val="4E54453F"/>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F583940"/>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FB10261"/>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FF22FA0"/>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0004D6E"/>
    <w:multiLevelType w:val="hybridMultilevel"/>
    <w:tmpl w:val="D1508FB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1AA3B63"/>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2CB0E57"/>
    <w:multiLevelType w:val="hybridMultilevel"/>
    <w:tmpl w:val="04A46C1C"/>
    <w:lvl w:ilvl="0" w:tplc="D2BE740C">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2D168DC"/>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2FC5D10"/>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328619B"/>
    <w:multiLevelType w:val="hybridMultilevel"/>
    <w:tmpl w:val="998AF2C8"/>
    <w:lvl w:ilvl="0" w:tplc="77ACA170">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4593073"/>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48D6FC7"/>
    <w:multiLevelType w:val="hybridMultilevel"/>
    <w:tmpl w:val="85188180"/>
    <w:lvl w:ilvl="0" w:tplc="B21E95A4">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5247C84"/>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57706DC"/>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61821A5"/>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72F7805"/>
    <w:multiLevelType w:val="hybridMultilevel"/>
    <w:tmpl w:val="D19E4598"/>
    <w:lvl w:ilvl="0" w:tplc="4B380BCC">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5766380B"/>
    <w:multiLevelType w:val="hybridMultilevel"/>
    <w:tmpl w:val="9C446E8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8115D4A"/>
    <w:multiLevelType w:val="hybridMultilevel"/>
    <w:tmpl w:val="2BB89400"/>
    <w:lvl w:ilvl="0" w:tplc="FB022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15:restartNumberingAfterBreak="0">
    <w:nsid w:val="58161395"/>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8C4329C"/>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918455B"/>
    <w:multiLevelType w:val="hybridMultilevel"/>
    <w:tmpl w:val="20966FD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93C08F1"/>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15:restartNumberingAfterBreak="0">
    <w:nsid w:val="598F18D0"/>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A0078D0"/>
    <w:multiLevelType w:val="hybridMultilevel"/>
    <w:tmpl w:val="A86260BA"/>
    <w:lvl w:ilvl="0" w:tplc="B1A239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A1511F6"/>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A1A5437"/>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15:restartNumberingAfterBreak="0">
    <w:nsid w:val="5B773EC1"/>
    <w:multiLevelType w:val="hybridMultilevel"/>
    <w:tmpl w:val="57AA9512"/>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5B8126E7"/>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BC14F9F"/>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C242791"/>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C451EB0"/>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15:restartNumberingAfterBreak="0">
    <w:nsid w:val="5C6C5BB5"/>
    <w:multiLevelType w:val="hybridMultilevel"/>
    <w:tmpl w:val="14D45732"/>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15:restartNumberingAfterBreak="0">
    <w:nsid w:val="5D4B5179"/>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D9E402B"/>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DFE31C3"/>
    <w:multiLevelType w:val="hybridMultilevel"/>
    <w:tmpl w:val="01660C8A"/>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E983272"/>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EE07DDC"/>
    <w:multiLevelType w:val="hybridMultilevel"/>
    <w:tmpl w:val="D062EC6A"/>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7" w15:restartNumberingAfterBreak="0">
    <w:nsid w:val="5F0D4359"/>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F725281"/>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9" w15:restartNumberingAfterBreak="0">
    <w:nsid w:val="5FED4173"/>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0206AA8"/>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1182930"/>
    <w:multiLevelType w:val="hybridMultilevel"/>
    <w:tmpl w:val="ADB813E6"/>
    <w:lvl w:ilvl="0" w:tplc="04090011">
      <w:start w:val="1"/>
      <w:numFmt w:val="decimal"/>
      <w:lvlText w:val="%1)"/>
      <w:lvlJc w:val="left"/>
      <w:pPr>
        <w:ind w:left="1125" w:hanging="1125"/>
      </w:pPr>
      <w:rPr>
        <w:rFonts w:hint="eastAsia"/>
      </w:rPr>
    </w:lvl>
    <w:lvl w:ilvl="1" w:tplc="04090019">
      <w:start w:val="1"/>
      <w:numFmt w:val="lowerLetter"/>
      <w:lvlText w:val="%2)"/>
      <w:lvlJc w:val="left"/>
      <w:pPr>
        <w:ind w:left="840" w:hanging="420"/>
      </w:pPr>
    </w:lvl>
    <w:lvl w:ilvl="2" w:tplc="748A47DC">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19E38FF"/>
    <w:multiLevelType w:val="hybridMultilevel"/>
    <w:tmpl w:val="A14A252A"/>
    <w:lvl w:ilvl="0" w:tplc="B16AAD6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15:restartNumberingAfterBreak="0">
    <w:nsid w:val="626B73E8"/>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28C6558"/>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2C15A4D"/>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34B749C"/>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3A90DB0"/>
    <w:multiLevelType w:val="hybridMultilevel"/>
    <w:tmpl w:val="CC382142"/>
    <w:lvl w:ilvl="0" w:tplc="A22E4C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3D1154D"/>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5426632"/>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0" w15:restartNumberingAfterBreak="0">
    <w:nsid w:val="66993C83"/>
    <w:multiLevelType w:val="hybridMultilevel"/>
    <w:tmpl w:val="A14A252A"/>
    <w:lvl w:ilvl="0" w:tplc="B16AAD6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1" w15:restartNumberingAfterBreak="0">
    <w:nsid w:val="67742688"/>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93E3D28"/>
    <w:multiLevelType w:val="hybridMultilevel"/>
    <w:tmpl w:val="0C0684EA"/>
    <w:lvl w:ilvl="0" w:tplc="7BA4C39A">
      <w:start w:val="1"/>
      <w:numFmt w:val="decimal"/>
      <w:lvlText w:val="%1"/>
      <w:lvlJc w:val="left"/>
      <w:pPr>
        <w:ind w:left="420" w:hanging="420"/>
      </w:pPr>
      <w:rPr>
        <w:rFonts w:hint="eastAsia"/>
        <w:b/>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94013FB"/>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9441246"/>
    <w:multiLevelType w:val="hybridMultilevel"/>
    <w:tmpl w:val="80022DCA"/>
    <w:lvl w:ilvl="0" w:tplc="020E233A">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994243A"/>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9E008ED"/>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9E6688B"/>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A4D4E54"/>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A575DF9"/>
    <w:multiLevelType w:val="hybridMultilevel"/>
    <w:tmpl w:val="3B581836"/>
    <w:lvl w:ilvl="0" w:tplc="2EC6B3B0">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B381ACC"/>
    <w:multiLevelType w:val="hybridMultilevel"/>
    <w:tmpl w:val="20966FD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BE571E0"/>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C4A210A"/>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C4D24A3"/>
    <w:multiLevelType w:val="hybridMultilevel"/>
    <w:tmpl w:val="301C1FAE"/>
    <w:lvl w:ilvl="0" w:tplc="CA5224B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CB705D3"/>
    <w:multiLevelType w:val="hybridMultilevel"/>
    <w:tmpl w:val="D19E4598"/>
    <w:lvl w:ilvl="0" w:tplc="4B380BCC">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5" w15:restartNumberingAfterBreak="0">
    <w:nsid w:val="6D0D502C"/>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D1220E6"/>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D7275F4"/>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EBD1DED"/>
    <w:multiLevelType w:val="hybridMultilevel"/>
    <w:tmpl w:val="052EF96E"/>
    <w:lvl w:ilvl="0" w:tplc="8B7CB8EA">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F414DDC"/>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FA85DE6"/>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FB41DFD"/>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FBE18F5"/>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10A6A29"/>
    <w:multiLevelType w:val="hybridMultilevel"/>
    <w:tmpl w:val="A3B28AE6"/>
    <w:lvl w:ilvl="0" w:tplc="04090011">
      <w:start w:val="1"/>
      <w:numFmt w:val="decimal"/>
      <w:lvlText w:val="%1)"/>
      <w:lvlJc w:val="left"/>
      <w:pPr>
        <w:ind w:left="1125" w:hanging="1125"/>
      </w:pPr>
      <w:rPr>
        <w:rFonts w:hint="eastAsia"/>
      </w:rPr>
    </w:lvl>
    <w:lvl w:ilvl="1" w:tplc="04090019">
      <w:start w:val="1"/>
      <w:numFmt w:val="lowerLetter"/>
      <w:lvlText w:val="%2)"/>
      <w:lvlJc w:val="left"/>
      <w:pPr>
        <w:ind w:left="840" w:hanging="420"/>
      </w:pPr>
    </w:lvl>
    <w:lvl w:ilvl="2" w:tplc="748A47DC">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1824820"/>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2E217F2"/>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2F14566"/>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7" w15:restartNumberingAfterBreak="0">
    <w:nsid w:val="73013DAE"/>
    <w:multiLevelType w:val="hybridMultilevel"/>
    <w:tmpl w:val="D19E4598"/>
    <w:lvl w:ilvl="0" w:tplc="4B380BCC">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8" w15:restartNumberingAfterBreak="0">
    <w:nsid w:val="735B4054"/>
    <w:multiLevelType w:val="hybridMultilevel"/>
    <w:tmpl w:val="EB4AF54A"/>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15:restartNumberingAfterBreak="0">
    <w:nsid w:val="747C0FD1"/>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0" w15:restartNumberingAfterBreak="0">
    <w:nsid w:val="763A4E55"/>
    <w:multiLevelType w:val="hybridMultilevel"/>
    <w:tmpl w:val="1BD06C7E"/>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72516ED"/>
    <w:multiLevelType w:val="hybridMultilevel"/>
    <w:tmpl w:val="301C1FAE"/>
    <w:lvl w:ilvl="0" w:tplc="CA5224B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7710F0E"/>
    <w:multiLevelType w:val="hybridMultilevel"/>
    <w:tmpl w:val="3D7ABD44"/>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3" w15:restartNumberingAfterBreak="0">
    <w:nsid w:val="77E437E3"/>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8703921"/>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9E22238"/>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9EF1C8E"/>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A2C2E05"/>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A5444B5"/>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A6C4DC5"/>
    <w:multiLevelType w:val="hybridMultilevel"/>
    <w:tmpl w:val="D19E4598"/>
    <w:lvl w:ilvl="0" w:tplc="4B380BC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B897F5B"/>
    <w:multiLevelType w:val="hybridMultilevel"/>
    <w:tmpl w:val="4358E66C"/>
    <w:lvl w:ilvl="0" w:tplc="B1A2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C837F9B"/>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CEC4F93"/>
    <w:multiLevelType w:val="hybridMultilevel"/>
    <w:tmpl w:val="4358E66C"/>
    <w:lvl w:ilvl="0" w:tplc="B1A2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3" w15:restartNumberingAfterBreak="0">
    <w:nsid w:val="7CFB7A96"/>
    <w:multiLevelType w:val="hybridMultilevel"/>
    <w:tmpl w:val="7B04B7E8"/>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D697C06"/>
    <w:multiLevelType w:val="hybridMultilevel"/>
    <w:tmpl w:val="70864CA2"/>
    <w:lvl w:ilvl="0" w:tplc="708E89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79"/>
  </w:num>
  <w:num w:numId="3">
    <w:abstractNumId w:val="193"/>
  </w:num>
  <w:num w:numId="4">
    <w:abstractNumId w:val="32"/>
  </w:num>
  <w:num w:numId="5">
    <w:abstractNumId w:val="113"/>
  </w:num>
  <w:num w:numId="6">
    <w:abstractNumId w:val="148"/>
  </w:num>
  <w:num w:numId="7">
    <w:abstractNumId w:val="55"/>
  </w:num>
  <w:num w:numId="8">
    <w:abstractNumId w:val="169"/>
  </w:num>
  <w:num w:numId="9">
    <w:abstractNumId w:val="163"/>
  </w:num>
  <w:num w:numId="10">
    <w:abstractNumId w:val="178"/>
  </w:num>
  <w:num w:numId="11">
    <w:abstractNumId w:val="90"/>
  </w:num>
  <w:num w:numId="12">
    <w:abstractNumId w:val="8"/>
  </w:num>
  <w:num w:numId="13">
    <w:abstractNumId w:val="208"/>
  </w:num>
  <w:num w:numId="14">
    <w:abstractNumId w:val="206"/>
  </w:num>
  <w:num w:numId="15">
    <w:abstractNumId w:val="70"/>
  </w:num>
  <w:num w:numId="16">
    <w:abstractNumId w:val="19"/>
  </w:num>
  <w:num w:numId="17">
    <w:abstractNumId w:val="109"/>
  </w:num>
  <w:num w:numId="18">
    <w:abstractNumId w:val="211"/>
  </w:num>
  <w:num w:numId="19">
    <w:abstractNumId w:val="80"/>
  </w:num>
  <w:num w:numId="20">
    <w:abstractNumId w:val="176"/>
  </w:num>
  <w:num w:numId="21">
    <w:abstractNumId w:val="147"/>
  </w:num>
  <w:num w:numId="22">
    <w:abstractNumId w:val="121"/>
  </w:num>
  <w:num w:numId="23">
    <w:abstractNumId w:val="63"/>
  </w:num>
  <w:num w:numId="24">
    <w:abstractNumId w:val="155"/>
  </w:num>
  <w:num w:numId="25">
    <w:abstractNumId w:val="22"/>
  </w:num>
  <w:num w:numId="26">
    <w:abstractNumId w:val="74"/>
  </w:num>
  <w:num w:numId="27">
    <w:abstractNumId w:val="128"/>
  </w:num>
  <w:num w:numId="28">
    <w:abstractNumId w:val="173"/>
  </w:num>
  <w:num w:numId="29">
    <w:abstractNumId w:val="153"/>
  </w:num>
  <w:num w:numId="30">
    <w:abstractNumId w:val="171"/>
  </w:num>
  <w:num w:numId="31">
    <w:abstractNumId w:val="177"/>
  </w:num>
  <w:num w:numId="32">
    <w:abstractNumId w:val="14"/>
  </w:num>
  <w:num w:numId="33">
    <w:abstractNumId w:val="72"/>
  </w:num>
  <w:num w:numId="34">
    <w:abstractNumId w:val="207"/>
  </w:num>
  <w:num w:numId="35">
    <w:abstractNumId w:val="139"/>
  </w:num>
  <w:num w:numId="36">
    <w:abstractNumId w:val="92"/>
  </w:num>
  <w:num w:numId="37">
    <w:abstractNumId w:val="192"/>
  </w:num>
  <w:num w:numId="38">
    <w:abstractNumId w:val="154"/>
  </w:num>
  <w:num w:numId="39">
    <w:abstractNumId w:val="194"/>
  </w:num>
  <w:num w:numId="40">
    <w:abstractNumId w:val="46"/>
  </w:num>
  <w:num w:numId="41">
    <w:abstractNumId w:val="204"/>
  </w:num>
  <w:num w:numId="42">
    <w:abstractNumId w:val="104"/>
  </w:num>
  <w:num w:numId="43">
    <w:abstractNumId w:val="157"/>
  </w:num>
  <w:num w:numId="44">
    <w:abstractNumId w:val="13"/>
  </w:num>
  <w:num w:numId="45">
    <w:abstractNumId w:val="174"/>
  </w:num>
  <w:num w:numId="46">
    <w:abstractNumId w:val="195"/>
  </w:num>
  <w:num w:numId="47">
    <w:abstractNumId w:val="27"/>
  </w:num>
  <w:num w:numId="48">
    <w:abstractNumId w:val="57"/>
  </w:num>
  <w:num w:numId="49">
    <w:abstractNumId w:val="50"/>
  </w:num>
  <w:num w:numId="50">
    <w:abstractNumId w:val="49"/>
  </w:num>
  <w:num w:numId="51">
    <w:abstractNumId w:val="69"/>
  </w:num>
  <w:num w:numId="52">
    <w:abstractNumId w:val="77"/>
  </w:num>
  <w:num w:numId="53">
    <w:abstractNumId w:val="203"/>
  </w:num>
  <w:num w:numId="54">
    <w:abstractNumId w:val="16"/>
  </w:num>
  <w:num w:numId="55">
    <w:abstractNumId w:val="182"/>
  </w:num>
  <w:num w:numId="56">
    <w:abstractNumId w:val="126"/>
  </w:num>
  <w:num w:numId="57">
    <w:abstractNumId w:val="17"/>
  </w:num>
  <w:num w:numId="58">
    <w:abstractNumId w:val="134"/>
  </w:num>
  <w:num w:numId="59">
    <w:abstractNumId w:val="52"/>
  </w:num>
  <w:num w:numId="60">
    <w:abstractNumId w:val="142"/>
  </w:num>
  <w:num w:numId="61">
    <w:abstractNumId w:val="38"/>
  </w:num>
  <w:num w:numId="62">
    <w:abstractNumId w:val="122"/>
  </w:num>
  <w:num w:numId="63">
    <w:abstractNumId w:val="189"/>
  </w:num>
  <w:num w:numId="64">
    <w:abstractNumId w:val="67"/>
  </w:num>
  <w:num w:numId="65">
    <w:abstractNumId w:val="127"/>
  </w:num>
  <w:num w:numId="66">
    <w:abstractNumId w:val="201"/>
  </w:num>
  <w:num w:numId="67">
    <w:abstractNumId w:val="97"/>
  </w:num>
  <w:num w:numId="68">
    <w:abstractNumId w:val="199"/>
  </w:num>
  <w:num w:numId="69">
    <w:abstractNumId w:val="213"/>
  </w:num>
  <w:num w:numId="70">
    <w:abstractNumId w:val="56"/>
  </w:num>
  <w:num w:numId="71">
    <w:abstractNumId w:val="58"/>
  </w:num>
  <w:num w:numId="72">
    <w:abstractNumId w:val="88"/>
  </w:num>
  <w:num w:numId="73">
    <w:abstractNumId w:val="152"/>
  </w:num>
  <w:num w:numId="74">
    <w:abstractNumId w:val="214"/>
  </w:num>
  <w:num w:numId="75">
    <w:abstractNumId w:val="15"/>
  </w:num>
  <w:num w:numId="76">
    <w:abstractNumId w:val="137"/>
  </w:num>
  <w:num w:numId="77">
    <w:abstractNumId w:val="71"/>
  </w:num>
  <w:num w:numId="78">
    <w:abstractNumId w:val="140"/>
  </w:num>
  <w:num w:numId="79">
    <w:abstractNumId w:val="62"/>
  </w:num>
  <w:num w:numId="80">
    <w:abstractNumId w:val="144"/>
  </w:num>
  <w:num w:numId="81">
    <w:abstractNumId w:val="79"/>
  </w:num>
  <w:num w:numId="82">
    <w:abstractNumId w:val="151"/>
  </w:num>
  <w:num w:numId="83">
    <w:abstractNumId w:val="89"/>
  </w:num>
  <w:num w:numId="84">
    <w:abstractNumId w:val="99"/>
  </w:num>
  <w:num w:numId="85">
    <w:abstractNumId w:val="85"/>
  </w:num>
  <w:num w:numId="86">
    <w:abstractNumId w:val="136"/>
  </w:num>
  <w:num w:numId="87">
    <w:abstractNumId w:val="0"/>
  </w:num>
  <w:num w:numId="88">
    <w:abstractNumId w:val="24"/>
  </w:num>
  <w:num w:numId="89">
    <w:abstractNumId w:val="132"/>
  </w:num>
  <w:num w:numId="90">
    <w:abstractNumId w:val="42"/>
  </w:num>
  <w:num w:numId="91">
    <w:abstractNumId w:val="133"/>
  </w:num>
  <w:num w:numId="92">
    <w:abstractNumId w:val="125"/>
  </w:num>
  <w:num w:numId="93">
    <w:abstractNumId w:val="102"/>
  </w:num>
  <w:num w:numId="94">
    <w:abstractNumId w:val="105"/>
  </w:num>
  <w:num w:numId="95">
    <w:abstractNumId w:val="1"/>
  </w:num>
  <w:num w:numId="96">
    <w:abstractNumId w:val="29"/>
  </w:num>
  <w:num w:numId="97">
    <w:abstractNumId w:val="184"/>
  </w:num>
  <w:num w:numId="98">
    <w:abstractNumId w:val="31"/>
  </w:num>
  <w:num w:numId="99">
    <w:abstractNumId w:val="76"/>
  </w:num>
  <w:num w:numId="100">
    <w:abstractNumId w:val="51"/>
  </w:num>
  <w:num w:numId="101">
    <w:abstractNumId w:val="117"/>
  </w:num>
  <w:num w:numId="102">
    <w:abstractNumId w:val="91"/>
  </w:num>
  <w:num w:numId="103">
    <w:abstractNumId w:val="108"/>
  </w:num>
  <w:num w:numId="104">
    <w:abstractNumId w:val="164"/>
  </w:num>
  <w:num w:numId="105">
    <w:abstractNumId w:val="100"/>
  </w:num>
  <w:num w:numId="106">
    <w:abstractNumId w:val="175"/>
  </w:num>
  <w:num w:numId="107">
    <w:abstractNumId w:val="123"/>
  </w:num>
  <w:num w:numId="108">
    <w:abstractNumId w:val="21"/>
  </w:num>
  <w:num w:numId="109">
    <w:abstractNumId w:val="190"/>
  </w:num>
  <w:num w:numId="110">
    <w:abstractNumId w:val="37"/>
  </w:num>
  <w:num w:numId="111">
    <w:abstractNumId w:val="47"/>
  </w:num>
  <w:num w:numId="112">
    <w:abstractNumId w:val="73"/>
  </w:num>
  <w:num w:numId="113">
    <w:abstractNumId w:val="54"/>
  </w:num>
  <w:num w:numId="114">
    <w:abstractNumId w:val="187"/>
  </w:num>
  <w:num w:numId="115">
    <w:abstractNumId w:val="200"/>
  </w:num>
  <w:num w:numId="116">
    <w:abstractNumId w:val="210"/>
  </w:num>
  <w:num w:numId="117">
    <w:abstractNumId w:val="196"/>
  </w:num>
  <w:num w:numId="118">
    <w:abstractNumId w:val="86"/>
  </w:num>
  <w:num w:numId="119">
    <w:abstractNumId w:val="143"/>
  </w:num>
  <w:num w:numId="120">
    <w:abstractNumId w:val="106"/>
  </w:num>
  <w:num w:numId="121">
    <w:abstractNumId w:val="10"/>
  </w:num>
  <w:num w:numId="122">
    <w:abstractNumId w:val="78"/>
  </w:num>
  <w:num w:numId="123">
    <w:abstractNumId w:val="198"/>
  </w:num>
  <w:num w:numId="124">
    <w:abstractNumId w:val="180"/>
  </w:num>
  <w:num w:numId="125">
    <w:abstractNumId w:val="160"/>
  </w:num>
  <w:num w:numId="126">
    <w:abstractNumId w:val="45"/>
  </w:num>
  <w:num w:numId="127">
    <w:abstractNumId w:val="156"/>
  </w:num>
  <w:num w:numId="128">
    <w:abstractNumId w:val="159"/>
  </w:num>
  <w:num w:numId="129">
    <w:abstractNumId w:val="7"/>
  </w:num>
  <w:num w:numId="130">
    <w:abstractNumId w:val="40"/>
  </w:num>
  <w:num w:numId="131">
    <w:abstractNumId w:val="202"/>
  </w:num>
  <w:num w:numId="132">
    <w:abstractNumId w:val="131"/>
  </w:num>
  <w:num w:numId="133">
    <w:abstractNumId w:val="172"/>
  </w:num>
  <w:num w:numId="134">
    <w:abstractNumId w:val="149"/>
  </w:num>
  <w:num w:numId="135">
    <w:abstractNumId w:val="25"/>
  </w:num>
  <w:num w:numId="136">
    <w:abstractNumId w:val="146"/>
  </w:num>
  <w:num w:numId="137">
    <w:abstractNumId w:val="87"/>
  </w:num>
  <w:num w:numId="138">
    <w:abstractNumId w:val="64"/>
  </w:num>
  <w:num w:numId="139">
    <w:abstractNumId w:val="129"/>
  </w:num>
  <w:num w:numId="140">
    <w:abstractNumId w:val="120"/>
  </w:num>
  <w:num w:numId="141">
    <w:abstractNumId w:val="101"/>
  </w:num>
  <w:num w:numId="142">
    <w:abstractNumId w:val="209"/>
  </w:num>
  <w:num w:numId="143">
    <w:abstractNumId w:val="114"/>
  </w:num>
  <w:num w:numId="144">
    <w:abstractNumId w:val="66"/>
  </w:num>
  <w:num w:numId="145">
    <w:abstractNumId w:val="162"/>
  </w:num>
  <w:num w:numId="146">
    <w:abstractNumId w:val="34"/>
  </w:num>
  <w:num w:numId="1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6"/>
  </w:num>
  <w:num w:numId="150">
    <w:abstractNumId w:val="119"/>
  </w:num>
  <w:num w:numId="151">
    <w:abstractNumId w:val="2"/>
  </w:num>
  <w:num w:numId="15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10"/>
  </w:num>
  <w:num w:numId="154">
    <w:abstractNumId w:val="158"/>
  </w:num>
  <w:num w:numId="155">
    <w:abstractNumId w:val="165"/>
  </w:num>
  <w:num w:numId="156">
    <w:abstractNumId w:val="170"/>
  </w:num>
  <w:num w:numId="157">
    <w:abstractNumId w:val="75"/>
  </w:num>
  <w:num w:numId="158">
    <w:abstractNumId w:val="35"/>
  </w:num>
  <w:num w:numId="159">
    <w:abstractNumId w:val="103"/>
  </w:num>
  <w:num w:numId="160">
    <w:abstractNumId w:val="28"/>
  </w:num>
  <w:num w:numId="161">
    <w:abstractNumId w:val="93"/>
  </w:num>
  <w:num w:numId="162">
    <w:abstractNumId w:val="61"/>
  </w:num>
  <w:num w:numId="163">
    <w:abstractNumId w:val="20"/>
  </w:num>
  <w:num w:numId="164">
    <w:abstractNumId w:val="188"/>
  </w:num>
  <w:num w:numId="165">
    <w:abstractNumId w:val="81"/>
  </w:num>
  <w:num w:numId="166">
    <w:abstractNumId w:val="115"/>
  </w:num>
  <w:num w:numId="167">
    <w:abstractNumId w:val="5"/>
  </w:num>
  <w:num w:numId="168">
    <w:abstractNumId w:val="197"/>
  </w:num>
  <w:num w:numId="169">
    <w:abstractNumId w:val="30"/>
  </w:num>
  <w:num w:numId="170">
    <w:abstractNumId w:val="36"/>
  </w:num>
  <w:num w:numId="171">
    <w:abstractNumId w:val="59"/>
  </w:num>
  <w:num w:numId="172">
    <w:abstractNumId w:val="185"/>
  </w:num>
  <w:num w:numId="173">
    <w:abstractNumId w:val="118"/>
  </w:num>
  <w:num w:numId="174">
    <w:abstractNumId w:val="33"/>
  </w:num>
  <w:num w:numId="175">
    <w:abstractNumId w:val="94"/>
  </w:num>
  <w:num w:numId="176">
    <w:abstractNumId w:val="12"/>
  </w:num>
  <w:num w:numId="177">
    <w:abstractNumId w:val="135"/>
  </w:num>
  <w:num w:numId="178">
    <w:abstractNumId w:val="183"/>
  </w:num>
  <w:num w:numId="179">
    <w:abstractNumId w:val="68"/>
  </w:num>
  <w:num w:numId="180">
    <w:abstractNumId w:val="166"/>
  </w:num>
  <w:num w:numId="181">
    <w:abstractNumId w:val="138"/>
  </w:num>
  <w:num w:numId="182">
    <w:abstractNumId w:val="145"/>
  </w:num>
  <w:num w:numId="183">
    <w:abstractNumId w:val="48"/>
  </w:num>
  <w:num w:numId="184">
    <w:abstractNumId w:val="98"/>
  </w:num>
  <w:num w:numId="185">
    <w:abstractNumId w:val="11"/>
  </w:num>
  <w:num w:numId="186">
    <w:abstractNumId w:val="26"/>
  </w:num>
  <w:num w:numId="187">
    <w:abstractNumId w:val="65"/>
  </w:num>
  <w:num w:numId="188">
    <w:abstractNumId w:val="44"/>
  </w:num>
  <w:num w:numId="189">
    <w:abstractNumId w:val="205"/>
  </w:num>
  <w:num w:numId="190">
    <w:abstractNumId w:val="6"/>
  </w:num>
  <w:num w:numId="191">
    <w:abstractNumId w:val="84"/>
  </w:num>
  <w:num w:numId="192">
    <w:abstractNumId w:val="60"/>
  </w:num>
  <w:num w:numId="193">
    <w:abstractNumId w:val="23"/>
  </w:num>
  <w:num w:numId="194">
    <w:abstractNumId w:val="82"/>
  </w:num>
  <w:num w:numId="195">
    <w:abstractNumId w:val="3"/>
  </w:num>
  <w:num w:numId="196">
    <w:abstractNumId w:val="124"/>
  </w:num>
  <w:num w:numId="197">
    <w:abstractNumId w:val="181"/>
  </w:num>
  <w:num w:numId="198">
    <w:abstractNumId w:val="141"/>
  </w:num>
  <w:num w:numId="199">
    <w:abstractNumId w:val="43"/>
  </w:num>
  <w:num w:numId="200">
    <w:abstractNumId w:val="95"/>
  </w:num>
  <w:num w:numId="201">
    <w:abstractNumId w:val="161"/>
  </w:num>
  <w:num w:numId="202">
    <w:abstractNumId w:val="9"/>
  </w:num>
  <w:num w:numId="203">
    <w:abstractNumId w:val="130"/>
  </w:num>
  <w:num w:numId="204">
    <w:abstractNumId w:val="53"/>
  </w:num>
  <w:num w:numId="205">
    <w:abstractNumId w:val="39"/>
  </w:num>
  <w:num w:numId="206">
    <w:abstractNumId w:val="186"/>
  </w:num>
  <w:num w:numId="207">
    <w:abstractNumId w:val="107"/>
  </w:num>
  <w:num w:numId="208">
    <w:abstractNumId w:val="111"/>
  </w:num>
  <w:num w:numId="209">
    <w:abstractNumId w:val="212"/>
  </w:num>
  <w:num w:numId="210">
    <w:abstractNumId w:val="83"/>
  </w:num>
  <w:num w:numId="211">
    <w:abstractNumId w:val="18"/>
  </w:num>
  <w:num w:numId="212">
    <w:abstractNumId w:val="191"/>
  </w:num>
  <w:num w:numId="213">
    <w:abstractNumId w:val="168"/>
  </w:num>
  <w:num w:numId="214">
    <w:abstractNumId w:val="112"/>
  </w:num>
  <w:num w:numId="215">
    <w:abstractNumId w:val="167"/>
  </w:num>
  <w:num w:numId="216">
    <w:abstractNumId w:val="96"/>
  </w:num>
  <w:num w:numId="217">
    <w:abstractNumId w:val="150"/>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37"/>
    <w:rsid w:val="000004E5"/>
    <w:rsid w:val="00000505"/>
    <w:rsid w:val="000008BB"/>
    <w:rsid w:val="00000EDF"/>
    <w:rsid w:val="00001009"/>
    <w:rsid w:val="00002C2E"/>
    <w:rsid w:val="00003FCD"/>
    <w:rsid w:val="000047FE"/>
    <w:rsid w:val="0000619C"/>
    <w:rsid w:val="00006AC3"/>
    <w:rsid w:val="000074B7"/>
    <w:rsid w:val="00007769"/>
    <w:rsid w:val="00007ECF"/>
    <w:rsid w:val="000100B0"/>
    <w:rsid w:val="00012BDF"/>
    <w:rsid w:val="000132C1"/>
    <w:rsid w:val="00013964"/>
    <w:rsid w:val="00013981"/>
    <w:rsid w:val="0001429D"/>
    <w:rsid w:val="000147E7"/>
    <w:rsid w:val="000147F9"/>
    <w:rsid w:val="00014CC4"/>
    <w:rsid w:val="00014E5C"/>
    <w:rsid w:val="00015FD1"/>
    <w:rsid w:val="000162A5"/>
    <w:rsid w:val="000165C0"/>
    <w:rsid w:val="00017132"/>
    <w:rsid w:val="000176C9"/>
    <w:rsid w:val="00021204"/>
    <w:rsid w:val="000226D8"/>
    <w:rsid w:val="00023CCA"/>
    <w:rsid w:val="0002454A"/>
    <w:rsid w:val="00024B4B"/>
    <w:rsid w:val="0002639B"/>
    <w:rsid w:val="000268CA"/>
    <w:rsid w:val="00026CEA"/>
    <w:rsid w:val="00026E90"/>
    <w:rsid w:val="00030507"/>
    <w:rsid w:val="00030FD9"/>
    <w:rsid w:val="000314FF"/>
    <w:rsid w:val="000323EC"/>
    <w:rsid w:val="00033863"/>
    <w:rsid w:val="0003426A"/>
    <w:rsid w:val="00034546"/>
    <w:rsid w:val="00034558"/>
    <w:rsid w:val="00034FF6"/>
    <w:rsid w:val="00035619"/>
    <w:rsid w:val="00035944"/>
    <w:rsid w:val="00040356"/>
    <w:rsid w:val="000406E4"/>
    <w:rsid w:val="000407F5"/>
    <w:rsid w:val="000412EE"/>
    <w:rsid w:val="00041559"/>
    <w:rsid w:val="00041DBD"/>
    <w:rsid w:val="0004232F"/>
    <w:rsid w:val="00042427"/>
    <w:rsid w:val="00042B24"/>
    <w:rsid w:val="000430F3"/>
    <w:rsid w:val="000431FC"/>
    <w:rsid w:val="00044292"/>
    <w:rsid w:val="0004488D"/>
    <w:rsid w:val="000452ED"/>
    <w:rsid w:val="00045999"/>
    <w:rsid w:val="00046B43"/>
    <w:rsid w:val="00047995"/>
    <w:rsid w:val="00050835"/>
    <w:rsid w:val="0005093B"/>
    <w:rsid w:val="00050B07"/>
    <w:rsid w:val="00052547"/>
    <w:rsid w:val="00052820"/>
    <w:rsid w:val="0005289B"/>
    <w:rsid w:val="000533A4"/>
    <w:rsid w:val="0005355F"/>
    <w:rsid w:val="000537F1"/>
    <w:rsid w:val="000538EA"/>
    <w:rsid w:val="0005582B"/>
    <w:rsid w:val="00055C35"/>
    <w:rsid w:val="00057171"/>
    <w:rsid w:val="00057CD3"/>
    <w:rsid w:val="00060ECB"/>
    <w:rsid w:val="00061FA2"/>
    <w:rsid w:val="000627E5"/>
    <w:rsid w:val="00063BB0"/>
    <w:rsid w:val="0006477B"/>
    <w:rsid w:val="000648D2"/>
    <w:rsid w:val="000649D1"/>
    <w:rsid w:val="00064AFD"/>
    <w:rsid w:val="00064CA7"/>
    <w:rsid w:val="0006628C"/>
    <w:rsid w:val="0006738A"/>
    <w:rsid w:val="00067E0E"/>
    <w:rsid w:val="0007114B"/>
    <w:rsid w:val="000718C3"/>
    <w:rsid w:val="000721C5"/>
    <w:rsid w:val="00073A55"/>
    <w:rsid w:val="00074E90"/>
    <w:rsid w:val="00075264"/>
    <w:rsid w:val="00075483"/>
    <w:rsid w:val="00075BA2"/>
    <w:rsid w:val="00075D4D"/>
    <w:rsid w:val="000773D4"/>
    <w:rsid w:val="00077543"/>
    <w:rsid w:val="00077AEE"/>
    <w:rsid w:val="0008194F"/>
    <w:rsid w:val="000819D1"/>
    <w:rsid w:val="000828D6"/>
    <w:rsid w:val="00083995"/>
    <w:rsid w:val="00083DB3"/>
    <w:rsid w:val="0008576E"/>
    <w:rsid w:val="000876E3"/>
    <w:rsid w:val="000906D4"/>
    <w:rsid w:val="00091E12"/>
    <w:rsid w:val="00092611"/>
    <w:rsid w:val="0009293D"/>
    <w:rsid w:val="000929A6"/>
    <w:rsid w:val="00093020"/>
    <w:rsid w:val="00095554"/>
    <w:rsid w:val="000955DE"/>
    <w:rsid w:val="00095BAE"/>
    <w:rsid w:val="00097ED1"/>
    <w:rsid w:val="000A0239"/>
    <w:rsid w:val="000A1009"/>
    <w:rsid w:val="000A1F7C"/>
    <w:rsid w:val="000A2475"/>
    <w:rsid w:val="000A405A"/>
    <w:rsid w:val="000A47E7"/>
    <w:rsid w:val="000A4B0F"/>
    <w:rsid w:val="000A5B05"/>
    <w:rsid w:val="000A5D32"/>
    <w:rsid w:val="000A621E"/>
    <w:rsid w:val="000A62BC"/>
    <w:rsid w:val="000A671F"/>
    <w:rsid w:val="000A789F"/>
    <w:rsid w:val="000B1A0D"/>
    <w:rsid w:val="000B1E94"/>
    <w:rsid w:val="000B2B1B"/>
    <w:rsid w:val="000B4190"/>
    <w:rsid w:val="000B45BB"/>
    <w:rsid w:val="000B568B"/>
    <w:rsid w:val="000B5D15"/>
    <w:rsid w:val="000B7748"/>
    <w:rsid w:val="000B7B24"/>
    <w:rsid w:val="000C3F90"/>
    <w:rsid w:val="000C5309"/>
    <w:rsid w:val="000C5412"/>
    <w:rsid w:val="000C543D"/>
    <w:rsid w:val="000C54E7"/>
    <w:rsid w:val="000C5972"/>
    <w:rsid w:val="000C6416"/>
    <w:rsid w:val="000C65DF"/>
    <w:rsid w:val="000C6DBB"/>
    <w:rsid w:val="000C6DDE"/>
    <w:rsid w:val="000C6DF7"/>
    <w:rsid w:val="000C71A7"/>
    <w:rsid w:val="000C7D59"/>
    <w:rsid w:val="000D022B"/>
    <w:rsid w:val="000D1499"/>
    <w:rsid w:val="000D222F"/>
    <w:rsid w:val="000D2413"/>
    <w:rsid w:val="000D25F4"/>
    <w:rsid w:val="000D2DF6"/>
    <w:rsid w:val="000D4484"/>
    <w:rsid w:val="000D5131"/>
    <w:rsid w:val="000D643D"/>
    <w:rsid w:val="000D6B34"/>
    <w:rsid w:val="000D6CFE"/>
    <w:rsid w:val="000D6D8D"/>
    <w:rsid w:val="000D7F78"/>
    <w:rsid w:val="000E004C"/>
    <w:rsid w:val="000E005B"/>
    <w:rsid w:val="000E049E"/>
    <w:rsid w:val="000E0DE0"/>
    <w:rsid w:val="000E3BD5"/>
    <w:rsid w:val="000E420B"/>
    <w:rsid w:val="000E4A08"/>
    <w:rsid w:val="000E5857"/>
    <w:rsid w:val="000E5C6B"/>
    <w:rsid w:val="000E6D99"/>
    <w:rsid w:val="000E78DB"/>
    <w:rsid w:val="000E7C66"/>
    <w:rsid w:val="000F1EDE"/>
    <w:rsid w:val="000F2153"/>
    <w:rsid w:val="000F26A5"/>
    <w:rsid w:val="000F2F91"/>
    <w:rsid w:val="000F340D"/>
    <w:rsid w:val="000F3BC0"/>
    <w:rsid w:val="000F3D01"/>
    <w:rsid w:val="000F46D4"/>
    <w:rsid w:val="000F4B39"/>
    <w:rsid w:val="000F6683"/>
    <w:rsid w:val="000F7010"/>
    <w:rsid w:val="000F7341"/>
    <w:rsid w:val="000F7A50"/>
    <w:rsid w:val="0010001A"/>
    <w:rsid w:val="00100225"/>
    <w:rsid w:val="001010BC"/>
    <w:rsid w:val="00101266"/>
    <w:rsid w:val="00101C15"/>
    <w:rsid w:val="001058EF"/>
    <w:rsid w:val="00106168"/>
    <w:rsid w:val="00106AA6"/>
    <w:rsid w:val="00111112"/>
    <w:rsid w:val="001113E5"/>
    <w:rsid w:val="00111BC3"/>
    <w:rsid w:val="00111EBA"/>
    <w:rsid w:val="0011216C"/>
    <w:rsid w:val="00112205"/>
    <w:rsid w:val="0011283C"/>
    <w:rsid w:val="00112A59"/>
    <w:rsid w:val="00112C8F"/>
    <w:rsid w:val="00113258"/>
    <w:rsid w:val="00113FC0"/>
    <w:rsid w:val="00114726"/>
    <w:rsid w:val="0011565C"/>
    <w:rsid w:val="00115681"/>
    <w:rsid w:val="00117333"/>
    <w:rsid w:val="00120261"/>
    <w:rsid w:val="0012048D"/>
    <w:rsid w:val="00120788"/>
    <w:rsid w:val="001208FB"/>
    <w:rsid w:val="00120D38"/>
    <w:rsid w:val="00120E46"/>
    <w:rsid w:val="00122597"/>
    <w:rsid w:val="001228BA"/>
    <w:rsid w:val="00122B86"/>
    <w:rsid w:val="001234AF"/>
    <w:rsid w:val="00124057"/>
    <w:rsid w:val="00124146"/>
    <w:rsid w:val="00124A36"/>
    <w:rsid w:val="0012606C"/>
    <w:rsid w:val="0012656F"/>
    <w:rsid w:val="00126903"/>
    <w:rsid w:val="00126B8D"/>
    <w:rsid w:val="00126DCF"/>
    <w:rsid w:val="00127B17"/>
    <w:rsid w:val="0013183E"/>
    <w:rsid w:val="00131D64"/>
    <w:rsid w:val="00132754"/>
    <w:rsid w:val="00133C72"/>
    <w:rsid w:val="00134521"/>
    <w:rsid w:val="00134B6F"/>
    <w:rsid w:val="00135B1E"/>
    <w:rsid w:val="0013676B"/>
    <w:rsid w:val="00137129"/>
    <w:rsid w:val="00137453"/>
    <w:rsid w:val="00137901"/>
    <w:rsid w:val="001412BC"/>
    <w:rsid w:val="0014202D"/>
    <w:rsid w:val="00142EF7"/>
    <w:rsid w:val="00143A5A"/>
    <w:rsid w:val="00144453"/>
    <w:rsid w:val="001451D6"/>
    <w:rsid w:val="001452D7"/>
    <w:rsid w:val="00146BBB"/>
    <w:rsid w:val="00146D86"/>
    <w:rsid w:val="0014750C"/>
    <w:rsid w:val="00147E0C"/>
    <w:rsid w:val="001500D8"/>
    <w:rsid w:val="0015163B"/>
    <w:rsid w:val="00151B2D"/>
    <w:rsid w:val="0015437D"/>
    <w:rsid w:val="0015447A"/>
    <w:rsid w:val="0015571D"/>
    <w:rsid w:val="00156745"/>
    <w:rsid w:val="001574F0"/>
    <w:rsid w:val="0015767C"/>
    <w:rsid w:val="00160A93"/>
    <w:rsid w:val="001634D5"/>
    <w:rsid w:val="00163717"/>
    <w:rsid w:val="00163FD1"/>
    <w:rsid w:val="00164271"/>
    <w:rsid w:val="00164498"/>
    <w:rsid w:val="00164806"/>
    <w:rsid w:val="001648D8"/>
    <w:rsid w:val="00164BF8"/>
    <w:rsid w:val="0016544C"/>
    <w:rsid w:val="0016569B"/>
    <w:rsid w:val="00165EA4"/>
    <w:rsid w:val="0016690B"/>
    <w:rsid w:val="00166D0C"/>
    <w:rsid w:val="001671A5"/>
    <w:rsid w:val="0017011F"/>
    <w:rsid w:val="0017019C"/>
    <w:rsid w:val="00171B5E"/>
    <w:rsid w:val="00172AAF"/>
    <w:rsid w:val="00173AB5"/>
    <w:rsid w:val="00174B1F"/>
    <w:rsid w:val="00176580"/>
    <w:rsid w:val="001804F8"/>
    <w:rsid w:val="00181023"/>
    <w:rsid w:val="0018102E"/>
    <w:rsid w:val="00181706"/>
    <w:rsid w:val="00182AFA"/>
    <w:rsid w:val="00183DEA"/>
    <w:rsid w:val="001841A6"/>
    <w:rsid w:val="001856E4"/>
    <w:rsid w:val="001867D0"/>
    <w:rsid w:val="0018790E"/>
    <w:rsid w:val="00190CA7"/>
    <w:rsid w:val="00190DAB"/>
    <w:rsid w:val="001917C9"/>
    <w:rsid w:val="00191A66"/>
    <w:rsid w:val="00192C2F"/>
    <w:rsid w:val="00192EC4"/>
    <w:rsid w:val="00193AD6"/>
    <w:rsid w:val="00193C32"/>
    <w:rsid w:val="00193C90"/>
    <w:rsid w:val="001952EB"/>
    <w:rsid w:val="001A0341"/>
    <w:rsid w:val="001A0C6B"/>
    <w:rsid w:val="001A0FAB"/>
    <w:rsid w:val="001A1199"/>
    <w:rsid w:val="001A267E"/>
    <w:rsid w:val="001A2B2F"/>
    <w:rsid w:val="001A33D1"/>
    <w:rsid w:val="001A4009"/>
    <w:rsid w:val="001A44C2"/>
    <w:rsid w:val="001A5B0A"/>
    <w:rsid w:val="001A5FC9"/>
    <w:rsid w:val="001A60E2"/>
    <w:rsid w:val="001A77E9"/>
    <w:rsid w:val="001A7962"/>
    <w:rsid w:val="001A7AF0"/>
    <w:rsid w:val="001B30CA"/>
    <w:rsid w:val="001B3723"/>
    <w:rsid w:val="001B3D32"/>
    <w:rsid w:val="001B4010"/>
    <w:rsid w:val="001B5DCD"/>
    <w:rsid w:val="001B6442"/>
    <w:rsid w:val="001B65B1"/>
    <w:rsid w:val="001B65BF"/>
    <w:rsid w:val="001B6CDE"/>
    <w:rsid w:val="001C08CB"/>
    <w:rsid w:val="001C135E"/>
    <w:rsid w:val="001C1C25"/>
    <w:rsid w:val="001C3EE0"/>
    <w:rsid w:val="001C40C5"/>
    <w:rsid w:val="001C4916"/>
    <w:rsid w:val="001C4B2B"/>
    <w:rsid w:val="001C4F83"/>
    <w:rsid w:val="001C6640"/>
    <w:rsid w:val="001C6EC3"/>
    <w:rsid w:val="001C780D"/>
    <w:rsid w:val="001C7D42"/>
    <w:rsid w:val="001C7D8B"/>
    <w:rsid w:val="001D0087"/>
    <w:rsid w:val="001D1897"/>
    <w:rsid w:val="001D2515"/>
    <w:rsid w:val="001D35E8"/>
    <w:rsid w:val="001D391B"/>
    <w:rsid w:val="001D578F"/>
    <w:rsid w:val="001D5FA4"/>
    <w:rsid w:val="001D66C2"/>
    <w:rsid w:val="001E059D"/>
    <w:rsid w:val="001E131A"/>
    <w:rsid w:val="001E2583"/>
    <w:rsid w:val="001E4FFB"/>
    <w:rsid w:val="001E670C"/>
    <w:rsid w:val="001E6793"/>
    <w:rsid w:val="001E6D56"/>
    <w:rsid w:val="001E7187"/>
    <w:rsid w:val="001E7216"/>
    <w:rsid w:val="001F06BA"/>
    <w:rsid w:val="001F0978"/>
    <w:rsid w:val="001F0B74"/>
    <w:rsid w:val="001F1543"/>
    <w:rsid w:val="001F1930"/>
    <w:rsid w:val="001F2082"/>
    <w:rsid w:val="001F26ED"/>
    <w:rsid w:val="001F31C6"/>
    <w:rsid w:val="001F3FCA"/>
    <w:rsid w:val="001F4165"/>
    <w:rsid w:val="002001E9"/>
    <w:rsid w:val="0020066C"/>
    <w:rsid w:val="00200B33"/>
    <w:rsid w:val="00200D44"/>
    <w:rsid w:val="00201647"/>
    <w:rsid w:val="0020165A"/>
    <w:rsid w:val="00201ECD"/>
    <w:rsid w:val="00202086"/>
    <w:rsid w:val="00202177"/>
    <w:rsid w:val="002021D8"/>
    <w:rsid w:val="002022E2"/>
    <w:rsid w:val="0020261B"/>
    <w:rsid w:val="00202F47"/>
    <w:rsid w:val="00203C82"/>
    <w:rsid w:val="00203F2C"/>
    <w:rsid w:val="002045AC"/>
    <w:rsid w:val="00204710"/>
    <w:rsid w:val="00205239"/>
    <w:rsid w:val="00205827"/>
    <w:rsid w:val="002064B0"/>
    <w:rsid w:val="00207B01"/>
    <w:rsid w:val="00210A92"/>
    <w:rsid w:val="00211CFA"/>
    <w:rsid w:val="00213269"/>
    <w:rsid w:val="00213AFC"/>
    <w:rsid w:val="00214376"/>
    <w:rsid w:val="00214AA4"/>
    <w:rsid w:val="00215063"/>
    <w:rsid w:val="00217446"/>
    <w:rsid w:val="00217451"/>
    <w:rsid w:val="00217AF1"/>
    <w:rsid w:val="002200EA"/>
    <w:rsid w:val="0022034B"/>
    <w:rsid w:val="00221423"/>
    <w:rsid w:val="002228E0"/>
    <w:rsid w:val="0022299D"/>
    <w:rsid w:val="0022338A"/>
    <w:rsid w:val="00225716"/>
    <w:rsid w:val="00225DAF"/>
    <w:rsid w:val="00230772"/>
    <w:rsid w:val="00230D3D"/>
    <w:rsid w:val="00230FA2"/>
    <w:rsid w:val="002314F8"/>
    <w:rsid w:val="00231F28"/>
    <w:rsid w:val="00232537"/>
    <w:rsid w:val="00233134"/>
    <w:rsid w:val="00233348"/>
    <w:rsid w:val="00233A94"/>
    <w:rsid w:val="00234881"/>
    <w:rsid w:val="00234B15"/>
    <w:rsid w:val="00235D82"/>
    <w:rsid w:val="002361D2"/>
    <w:rsid w:val="00236689"/>
    <w:rsid w:val="0023694B"/>
    <w:rsid w:val="00236B4B"/>
    <w:rsid w:val="00237D8A"/>
    <w:rsid w:val="00240D1B"/>
    <w:rsid w:val="00241676"/>
    <w:rsid w:val="0024324E"/>
    <w:rsid w:val="00244A3E"/>
    <w:rsid w:val="00244A8D"/>
    <w:rsid w:val="002452A0"/>
    <w:rsid w:val="00245C40"/>
    <w:rsid w:val="00245E0E"/>
    <w:rsid w:val="00246A1A"/>
    <w:rsid w:val="002472E7"/>
    <w:rsid w:val="002503FC"/>
    <w:rsid w:val="00250FD6"/>
    <w:rsid w:val="002515BC"/>
    <w:rsid w:val="00251F15"/>
    <w:rsid w:val="00252471"/>
    <w:rsid w:val="0025320E"/>
    <w:rsid w:val="00253356"/>
    <w:rsid w:val="00253B03"/>
    <w:rsid w:val="002546A4"/>
    <w:rsid w:val="00255153"/>
    <w:rsid w:val="00255197"/>
    <w:rsid w:val="0025592E"/>
    <w:rsid w:val="0025769A"/>
    <w:rsid w:val="00257809"/>
    <w:rsid w:val="00257D9F"/>
    <w:rsid w:val="002609B5"/>
    <w:rsid w:val="00260A35"/>
    <w:rsid w:val="00260AA1"/>
    <w:rsid w:val="00262CAC"/>
    <w:rsid w:val="002631AB"/>
    <w:rsid w:val="002634EA"/>
    <w:rsid w:val="00263E7C"/>
    <w:rsid w:val="00264488"/>
    <w:rsid w:val="00264636"/>
    <w:rsid w:val="00266123"/>
    <w:rsid w:val="002667FB"/>
    <w:rsid w:val="00271B22"/>
    <w:rsid w:val="00271B66"/>
    <w:rsid w:val="0027216F"/>
    <w:rsid w:val="0027224D"/>
    <w:rsid w:val="00273940"/>
    <w:rsid w:val="00275990"/>
    <w:rsid w:val="00276E7A"/>
    <w:rsid w:val="00277482"/>
    <w:rsid w:val="00277F8E"/>
    <w:rsid w:val="002806D4"/>
    <w:rsid w:val="002809B0"/>
    <w:rsid w:val="00280A2D"/>
    <w:rsid w:val="00280A8F"/>
    <w:rsid w:val="0028123F"/>
    <w:rsid w:val="00282706"/>
    <w:rsid w:val="00282928"/>
    <w:rsid w:val="00284C83"/>
    <w:rsid w:val="002859B4"/>
    <w:rsid w:val="00285B7E"/>
    <w:rsid w:val="00285CFD"/>
    <w:rsid w:val="0028688A"/>
    <w:rsid w:val="00286F79"/>
    <w:rsid w:val="00287268"/>
    <w:rsid w:val="002874E4"/>
    <w:rsid w:val="00287FAC"/>
    <w:rsid w:val="002900C1"/>
    <w:rsid w:val="002900F1"/>
    <w:rsid w:val="002938A4"/>
    <w:rsid w:val="00293F7A"/>
    <w:rsid w:val="00294227"/>
    <w:rsid w:val="00294463"/>
    <w:rsid w:val="002945EB"/>
    <w:rsid w:val="00294B63"/>
    <w:rsid w:val="00295708"/>
    <w:rsid w:val="002959D0"/>
    <w:rsid w:val="00296339"/>
    <w:rsid w:val="002966C7"/>
    <w:rsid w:val="00296D39"/>
    <w:rsid w:val="00297DE1"/>
    <w:rsid w:val="00297EF2"/>
    <w:rsid w:val="002A112A"/>
    <w:rsid w:val="002A2D4A"/>
    <w:rsid w:val="002A3867"/>
    <w:rsid w:val="002A3DEC"/>
    <w:rsid w:val="002A4AF1"/>
    <w:rsid w:val="002A74A7"/>
    <w:rsid w:val="002A77B9"/>
    <w:rsid w:val="002A7F5D"/>
    <w:rsid w:val="002B03DD"/>
    <w:rsid w:val="002B0624"/>
    <w:rsid w:val="002B094F"/>
    <w:rsid w:val="002B0C09"/>
    <w:rsid w:val="002B0DC4"/>
    <w:rsid w:val="002B13B7"/>
    <w:rsid w:val="002B143D"/>
    <w:rsid w:val="002B1D93"/>
    <w:rsid w:val="002B1FD7"/>
    <w:rsid w:val="002B33A8"/>
    <w:rsid w:val="002C0B79"/>
    <w:rsid w:val="002C19E0"/>
    <w:rsid w:val="002C1BF0"/>
    <w:rsid w:val="002C3D72"/>
    <w:rsid w:val="002C3DC0"/>
    <w:rsid w:val="002C46F3"/>
    <w:rsid w:val="002D0A48"/>
    <w:rsid w:val="002D134A"/>
    <w:rsid w:val="002D150F"/>
    <w:rsid w:val="002D2B16"/>
    <w:rsid w:val="002D4160"/>
    <w:rsid w:val="002D4EF3"/>
    <w:rsid w:val="002D5072"/>
    <w:rsid w:val="002D667B"/>
    <w:rsid w:val="002D6CE1"/>
    <w:rsid w:val="002D7F50"/>
    <w:rsid w:val="002E0272"/>
    <w:rsid w:val="002E0A6B"/>
    <w:rsid w:val="002E16DF"/>
    <w:rsid w:val="002E1C99"/>
    <w:rsid w:val="002E4043"/>
    <w:rsid w:val="002E4E78"/>
    <w:rsid w:val="002E54DD"/>
    <w:rsid w:val="002E560B"/>
    <w:rsid w:val="002E5B92"/>
    <w:rsid w:val="002E6D25"/>
    <w:rsid w:val="002E6E96"/>
    <w:rsid w:val="002E761F"/>
    <w:rsid w:val="002E7645"/>
    <w:rsid w:val="002E7E1E"/>
    <w:rsid w:val="002E7E47"/>
    <w:rsid w:val="002F01B8"/>
    <w:rsid w:val="002F0618"/>
    <w:rsid w:val="002F0A5F"/>
    <w:rsid w:val="002F1835"/>
    <w:rsid w:val="002F1CFA"/>
    <w:rsid w:val="002F1F8D"/>
    <w:rsid w:val="002F380B"/>
    <w:rsid w:val="002F3B98"/>
    <w:rsid w:val="002F3DFE"/>
    <w:rsid w:val="002F4684"/>
    <w:rsid w:val="002F6FE7"/>
    <w:rsid w:val="002F71D1"/>
    <w:rsid w:val="00300858"/>
    <w:rsid w:val="00300AF4"/>
    <w:rsid w:val="00301033"/>
    <w:rsid w:val="00301BC6"/>
    <w:rsid w:val="0030383D"/>
    <w:rsid w:val="00303B17"/>
    <w:rsid w:val="00304501"/>
    <w:rsid w:val="0030453E"/>
    <w:rsid w:val="00304627"/>
    <w:rsid w:val="00304A9D"/>
    <w:rsid w:val="00307525"/>
    <w:rsid w:val="00310341"/>
    <w:rsid w:val="00310B4E"/>
    <w:rsid w:val="00311314"/>
    <w:rsid w:val="00311F2A"/>
    <w:rsid w:val="00312603"/>
    <w:rsid w:val="0031315D"/>
    <w:rsid w:val="0031318A"/>
    <w:rsid w:val="003134B1"/>
    <w:rsid w:val="00313934"/>
    <w:rsid w:val="00313F26"/>
    <w:rsid w:val="00314052"/>
    <w:rsid w:val="00314871"/>
    <w:rsid w:val="0031537D"/>
    <w:rsid w:val="0031549A"/>
    <w:rsid w:val="003157A3"/>
    <w:rsid w:val="00315E29"/>
    <w:rsid w:val="00316C7C"/>
    <w:rsid w:val="00317080"/>
    <w:rsid w:val="00317E2A"/>
    <w:rsid w:val="003200AF"/>
    <w:rsid w:val="003216D4"/>
    <w:rsid w:val="00321775"/>
    <w:rsid w:val="00321782"/>
    <w:rsid w:val="0032236A"/>
    <w:rsid w:val="003237C3"/>
    <w:rsid w:val="003246FD"/>
    <w:rsid w:val="003249C8"/>
    <w:rsid w:val="00325332"/>
    <w:rsid w:val="003253DC"/>
    <w:rsid w:val="00326372"/>
    <w:rsid w:val="003274B3"/>
    <w:rsid w:val="00331409"/>
    <w:rsid w:val="003332BA"/>
    <w:rsid w:val="003333AC"/>
    <w:rsid w:val="0033372B"/>
    <w:rsid w:val="00333AB2"/>
    <w:rsid w:val="0033618F"/>
    <w:rsid w:val="00336A04"/>
    <w:rsid w:val="00337727"/>
    <w:rsid w:val="00340CF7"/>
    <w:rsid w:val="00342CDA"/>
    <w:rsid w:val="00343950"/>
    <w:rsid w:val="0034469F"/>
    <w:rsid w:val="0034563D"/>
    <w:rsid w:val="00345E6E"/>
    <w:rsid w:val="00346556"/>
    <w:rsid w:val="00346618"/>
    <w:rsid w:val="00347213"/>
    <w:rsid w:val="003476F4"/>
    <w:rsid w:val="003479EA"/>
    <w:rsid w:val="00350182"/>
    <w:rsid w:val="00350393"/>
    <w:rsid w:val="0035046F"/>
    <w:rsid w:val="00350867"/>
    <w:rsid w:val="00350F62"/>
    <w:rsid w:val="0035122F"/>
    <w:rsid w:val="00351653"/>
    <w:rsid w:val="00352980"/>
    <w:rsid w:val="003529F3"/>
    <w:rsid w:val="00353D1D"/>
    <w:rsid w:val="00354B1F"/>
    <w:rsid w:val="003552DE"/>
    <w:rsid w:val="00355E98"/>
    <w:rsid w:val="00356600"/>
    <w:rsid w:val="00356722"/>
    <w:rsid w:val="00356E74"/>
    <w:rsid w:val="00357403"/>
    <w:rsid w:val="00357CB3"/>
    <w:rsid w:val="00357E4A"/>
    <w:rsid w:val="0036037E"/>
    <w:rsid w:val="003609B2"/>
    <w:rsid w:val="00360DEB"/>
    <w:rsid w:val="0036120B"/>
    <w:rsid w:val="003615E0"/>
    <w:rsid w:val="00362405"/>
    <w:rsid w:val="0036465B"/>
    <w:rsid w:val="00364BF5"/>
    <w:rsid w:val="0036578D"/>
    <w:rsid w:val="00365E65"/>
    <w:rsid w:val="00366070"/>
    <w:rsid w:val="00366369"/>
    <w:rsid w:val="003668A1"/>
    <w:rsid w:val="00367532"/>
    <w:rsid w:val="0036788F"/>
    <w:rsid w:val="003704B6"/>
    <w:rsid w:val="00370941"/>
    <w:rsid w:val="00373378"/>
    <w:rsid w:val="00373AE7"/>
    <w:rsid w:val="00374356"/>
    <w:rsid w:val="00374680"/>
    <w:rsid w:val="00375842"/>
    <w:rsid w:val="00375867"/>
    <w:rsid w:val="00375CB7"/>
    <w:rsid w:val="00377281"/>
    <w:rsid w:val="00380221"/>
    <w:rsid w:val="00380351"/>
    <w:rsid w:val="00383370"/>
    <w:rsid w:val="00383528"/>
    <w:rsid w:val="00383BB5"/>
    <w:rsid w:val="00384223"/>
    <w:rsid w:val="0038461D"/>
    <w:rsid w:val="00384973"/>
    <w:rsid w:val="00385E0D"/>
    <w:rsid w:val="00391294"/>
    <w:rsid w:val="00392A36"/>
    <w:rsid w:val="0039351F"/>
    <w:rsid w:val="00393949"/>
    <w:rsid w:val="00393B43"/>
    <w:rsid w:val="00393E02"/>
    <w:rsid w:val="00393F24"/>
    <w:rsid w:val="003958A7"/>
    <w:rsid w:val="003A0E9B"/>
    <w:rsid w:val="003A0F07"/>
    <w:rsid w:val="003A182D"/>
    <w:rsid w:val="003A35C0"/>
    <w:rsid w:val="003A3729"/>
    <w:rsid w:val="003A3CB4"/>
    <w:rsid w:val="003A41DC"/>
    <w:rsid w:val="003A4352"/>
    <w:rsid w:val="003A48D3"/>
    <w:rsid w:val="003A522D"/>
    <w:rsid w:val="003A6A25"/>
    <w:rsid w:val="003A7226"/>
    <w:rsid w:val="003A7FCB"/>
    <w:rsid w:val="003B035F"/>
    <w:rsid w:val="003B0E90"/>
    <w:rsid w:val="003B1929"/>
    <w:rsid w:val="003B1A5C"/>
    <w:rsid w:val="003B2108"/>
    <w:rsid w:val="003B349B"/>
    <w:rsid w:val="003B3E79"/>
    <w:rsid w:val="003B426D"/>
    <w:rsid w:val="003B498C"/>
    <w:rsid w:val="003B4ADB"/>
    <w:rsid w:val="003B570D"/>
    <w:rsid w:val="003B6075"/>
    <w:rsid w:val="003B6EBA"/>
    <w:rsid w:val="003B6EE2"/>
    <w:rsid w:val="003B6F4E"/>
    <w:rsid w:val="003B73B2"/>
    <w:rsid w:val="003B76D0"/>
    <w:rsid w:val="003C068D"/>
    <w:rsid w:val="003C2C3C"/>
    <w:rsid w:val="003C30EA"/>
    <w:rsid w:val="003C3BFB"/>
    <w:rsid w:val="003C3EE7"/>
    <w:rsid w:val="003C3F06"/>
    <w:rsid w:val="003C490C"/>
    <w:rsid w:val="003C4F43"/>
    <w:rsid w:val="003C58F5"/>
    <w:rsid w:val="003C5B1E"/>
    <w:rsid w:val="003C6142"/>
    <w:rsid w:val="003C6241"/>
    <w:rsid w:val="003C77D1"/>
    <w:rsid w:val="003D0983"/>
    <w:rsid w:val="003D0B0E"/>
    <w:rsid w:val="003D0B1E"/>
    <w:rsid w:val="003D1686"/>
    <w:rsid w:val="003D18D1"/>
    <w:rsid w:val="003D1A8D"/>
    <w:rsid w:val="003D21CE"/>
    <w:rsid w:val="003D2998"/>
    <w:rsid w:val="003D2A65"/>
    <w:rsid w:val="003D418E"/>
    <w:rsid w:val="003D49E2"/>
    <w:rsid w:val="003D63AB"/>
    <w:rsid w:val="003D678A"/>
    <w:rsid w:val="003E1032"/>
    <w:rsid w:val="003E3511"/>
    <w:rsid w:val="003E499A"/>
    <w:rsid w:val="003E54E8"/>
    <w:rsid w:val="003E5F38"/>
    <w:rsid w:val="003E64F4"/>
    <w:rsid w:val="003E7AF6"/>
    <w:rsid w:val="003F03A7"/>
    <w:rsid w:val="003F1504"/>
    <w:rsid w:val="003F161D"/>
    <w:rsid w:val="003F2C7A"/>
    <w:rsid w:val="003F3617"/>
    <w:rsid w:val="003F400E"/>
    <w:rsid w:val="003F53BC"/>
    <w:rsid w:val="003F5FF5"/>
    <w:rsid w:val="003F6025"/>
    <w:rsid w:val="003F634A"/>
    <w:rsid w:val="003F6C3D"/>
    <w:rsid w:val="003F6E21"/>
    <w:rsid w:val="004005FA"/>
    <w:rsid w:val="004012C2"/>
    <w:rsid w:val="004016AF"/>
    <w:rsid w:val="00401D1E"/>
    <w:rsid w:val="004030EB"/>
    <w:rsid w:val="00403C70"/>
    <w:rsid w:val="00404004"/>
    <w:rsid w:val="0040446D"/>
    <w:rsid w:val="00404D6B"/>
    <w:rsid w:val="0040550F"/>
    <w:rsid w:val="00405A3B"/>
    <w:rsid w:val="00405D91"/>
    <w:rsid w:val="004061AD"/>
    <w:rsid w:val="0040691B"/>
    <w:rsid w:val="00406DFE"/>
    <w:rsid w:val="00410051"/>
    <w:rsid w:val="00410677"/>
    <w:rsid w:val="00412F42"/>
    <w:rsid w:val="00413814"/>
    <w:rsid w:val="0041487F"/>
    <w:rsid w:val="004152C9"/>
    <w:rsid w:val="00415A3E"/>
    <w:rsid w:val="00415A66"/>
    <w:rsid w:val="00416CFC"/>
    <w:rsid w:val="00417380"/>
    <w:rsid w:val="0041740D"/>
    <w:rsid w:val="00422BFA"/>
    <w:rsid w:val="004234E2"/>
    <w:rsid w:val="004235E2"/>
    <w:rsid w:val="00424283"/>
    <w:rsid w:val="00424BCC"/>
    <w:rsid w:val="00424EF4"/>
    <w:rsid w:val="00425700"/>
    <w:rsid w:val="00425D91"/>
    <w:rsid w:val="004277CA"/>
    <w:rsid w:val="0043047B"/>
    <w:rsid w:val="0043191D"/>
    <w:rsid w:val="00431B99"/>
    <w:rsid w:val="00433763"/>
    <w:rsid w:val="00433CE0"/>
    <w:rsid w:val="00434FE5"/>
    <w:rsid w:val="00435849"/>
    <w:rsid w:val="004367F7"/>
    <w:rsid w:val="0043692A"/>
    <w:rsid w:val="004371CA"/>
    <w:rsid w:val="00437756"/>
    <w:rsid w:val="00437A3F"/>
    <w:rsid w:val="00437AE6"/>
    <w:rsid w:val="00437FDE"/>
    <w:rsid w:val="004400D9"/>
    <w:rsid w:val="004400DA"/>
    <w:rsid w:val="004407C7"/>
    <w:rsid w:val="0044090C"/>
    <w:rsid w:val="00441BB7"/>
    <w:rsid w:val="0044252B"/>
    <w:rsid w:val="0044272F"/>
    <w:rsid w:val="00442E2B"/>
    <w:rsid w:val="00442F1E"/>
    <w:rsid w:val="00443A61"/>
    <w:rsid w:val="00444B57"/>
    <w:rsid w:val="00445D53"/>
    <w:rsid w:val="00446686"/>
    <w:rsid w:val="0044690C"/>
    <w:rsid w:val="00447990"/>
    <w:rsid w:val="004503DA"/>
    <w:rsid w:val="004503F6"/>
    <w:rsid w:val="00450579"/>
    <w:rsid w:val="004523F2"/>
    <w:rsid w:val="00452668"/>
    <w:rsid w:val="00452A51"/>
    <w:rsid w:val="00452B60"/>
    <w:rsid w:val="004534E5"/>
    <w:rsid w:val="004537E6"/>
    <w:rsid w:val="00453FF2"/>
    <w:rsid w:val="00455191"/>
    <w:rsid w:val="00457A2A"/>
    <w:rsid w:val="00460031"/>
    <w:rsid w:val="004601F6"/>
    <w:rsid w:val="00460C39"/>
    <w:rsid w:val="00461385"/>
    <w:rsid w:val="00462528"/>
    <w:rsid w:val="00463D75"/>
    <w:rsid w:val="00464400"/>
    <w:rsid w:val="00464743"/>
    <w:rsid w:val="00464C5B"/>
    <w:rsid w:val="004674CB"/>
    <w:rsid w:val="004678F0"/>
    <w:rsid w:val="00470CCA"/>
    <w:rsid w:val="00472435"/>
    <w:rsid w:val="004725AA"/>
    <w:rsid w:val="0047534C"/>
    <w:rsid w:val="00475B95"/>
    <w:rsid w:val="00475FF2"/>
    <w:rsid w:val="00476248"/>
    <w:rsid w:val="004770DB"/>
    <w:rsid w:val="00477323"/>
    <w:rsid w:val="00477511"/>
    <w:rsid w:val="00480CD4"/>
    <w:rsid w:val="00481718"/>
    <w:rsid w:val="0048426B"/>
    <w:rsid w:val="00484A49"/>
    <w:rsid w:val="004857AE"/>
    <w:rsid w:val="004857CB"/>
    <w:rsid w:val="00486648"/>
    <w:rsid w:val="00486758"/>
    <w:rsid w:val="00486924"/>
    <w:rsid w:val="00487758"/>
    <w:rsid w:val="00490D05"/>
    <w:rsid w:val="00491971"/>
    <w:rsid w:val="00493658"/>
    <w:rsid w:val="00493BFD"/>
    <w:rsid w:val="00493D2E"/>
    <w:rsid w:val="00493D40"/>
    <w:rsid w:val="004954DB"/>
    <w:rsid w:val="00496289"/>
    <w:rsid w:val="00496A2A"/>
    <w:rsid w:val="004A03CA"/>
    <w:rsid w:val="004A0E4E"/>
    <w:rsid w:val="004A10DA"/>
    <w:rsid w:val="004A227B"/>
    <w:rsid w:val="004A24B5"/>
    <w:rsid w:val="004A2584"/>
    <w:rsid w:val="004A3750"/>
    <w:rsid w:val="004A3C0C"/>
    <w:rsid w:val="004A3D1E"/>
    <w:rsid w:val="004A4060"/>
    <w:rsid w:val="004A5444"/>
    <w:rsid w:val="004A563D"/>
    <w:rsid w:val="004A5C4C"/>
    <w:rsid w:val="004A6D3A"/>
    <w:rsid w:val="004B06C6"/>
    <w:rsid w:val="004B1ACF"/>
    <w:rsid w:val="004B1FE2"/>
    <w:rsid w:val="004B21C2"/>
    <w:rsid w:val="004B2377"/>
    <w:rsid w:val="004B251B"/>
    <w:rsid w:val="004B27F7"/>
    <w:rsid w:val="004B316A"/>
    <w:rsid w:val="004B3273"/>
    <w:rsid w:val="004B5446"/>
    <w:rsid w:val="004B54C4"/>
    <w:rsid w:val="004B5B77"/>
    <w:rsid w:val="004B5FA6"/>
    <w:rsid w:val="004B60D2"/>
    <w:rsid w:val="004B7623"/>
    <w:rsid w:val="004C1466"/>
    <w:rsid w:val="004C2657"/>
    <w:rsid w:val="004C28F8"/>
    <w:rsid w:val="004C5196"/>
    <w:rsid w:val="004C5CFC"/>
    <w:rsid w:val="004C69BB"/>
    <w:rsid w:val="004C6BBD"/>
    <w:rsid w:val="004D007C"/>
    <w:rsid w:val="004D0551"/>
    <w:rsid w:val="004D0CAC"/>
    <w:rsid w:val="004D0ED7"/>
    <w:rsid w:val="004D1330"/>
    <w:rsid w:val="004D17D4"/>
    <w:rsid w:val="004D18F1"/>
    <w:rsid w:val="004D1FC3"/>
    <w:rsid w:val="004D240C"/>
    <w:rsid w:val="004D3779"/>
    <w:rsid w:val="004D4F58"/>
    <w:rsid w:val="004D5141"/>
    <w:rsid w:val="004D550B"/>
    <w:rsid w:val="004D5F3A"/>
    <w:rsid w:val="004D6066"/>
    <w:rsid w:val="004D7567"/>
    <w:rsid w:val="004E044E"/>
    <w:rsid w:val="004E12CD"/>
    <w:rsid w:val="004E1FC9"/>
    <w:rsid w:val="004E2BBC"/>
    <w:rsid w:val="004E2E88"/>
    <w:rsid w:val="004E379C"/>
    <w:rsid w:val="004E3D67"/>
    <w:rsid w:val="004E4A68"/>
    <w:rsid w:val="004E4F2D"/>
    <w:rsid w:val="004E5D95"/>
    <w:rsid w:val="004E6BF2"/>
    <w:rsid w:val="004E6C95"/>
    <w:rsid w:val="004F02D6"/>
    <w:rsid w:val="004F0355"/>
    <w:rsid w:val="004F0A43"/>
    <w:rsid w:val="004F11BE"/>
    <w:rsid w:val="004F33FC"/>
    <w:rsid w:val="004F35B2"/>
    <w:rsid w:val="004F371A"/>
    <w:rsid w:val="004F4109"/>
    <w:rsid w:val="004F5966"/>
    <w:rsid w:val="004F5EF5"/>
    <w:rsid w:val="004F66A5"/>
    <w:rsid w:val="004F6768"/>
    <w:rsid w:val="004F6804"/>
    <w:rsid w:val="004F6FE1"/>
    <w:rsid w:val="004F780B"/>
    <w:rsid w:val="004F7BBC"/>
    <w:rsid w:val="004F7F8C"/>
    <w:rsid w:val="005009DC"/>
    <w:rsid w:val="005044EB"/>
    <w:rsid w:val="00504C89"/>
    <w:rsid w:val="00504D9C"/>
    <w:rsid w:val="00504EB5"/>
    <w:rsid w:val="00505E1B"/>
    <w:rsid w:val="0050668D"/>
    <w:rsid w:val="005077BE"/>
    <w:rsid w:val="00507CA9"/>
    <w:rsid w:val="00507F83"/>
    <w:rsid w:val="00511C49"/>
    <w:rsid w:val="00512D62"/>
    <w:rsid w:val="005142BB"/>
    <w:rsid w:val="005146D9"/>
    <w:rsid w:val="00514948"/>
    <w:rsid w:val="005155B0"/>
    <w:rsid w:val="00515BE5"/>
    <w:rsid w:val="00517EC4"/>
    <w:rsid w:val="00520A22"/>
    <w:rsid w:val="00521D54"/>
    <w:rsid w:val="00521EE2"/>
    <w:rsid w:val="00522CDA"/>
    <w:rsid w:val="00523A35"/>
    <w:rsid w:val="00523DBD"/>
    <w:rsid w:val="00523F00"/>
    <w:rsid w:val="00524572"/>
    <w:rsid w:val="00524590"/>
    <w:rsid w:val="005256A5"/>
    <w:rsid w:val="005260BE"/>
    <w:rsid w:val="00526907"/>
    <w:rsid w:val="005271BB"/>
    <w:rsid w:val="00530112"/>
    <w:rsid w:val="00530C85"/>
    <w:rsid w:val="00532010"/>
    <w:rsid w:val="00532DA6"/>
    <w:rsid w:val="00533555"/>
    <w:rsid w:val="00534523"/>
    <w:rsid w:val="00535DB6"/>
    <w:rsid w:val="00536391"/>
    <w:rsid w:val="005367D4"/>
    <w:rsid w:val="00536BC4"/>
    <w:rsid w:val="00540B5E"/>
    <w:rsid w:val="00541A59"/>
    <w:rsid w:val="00542534"/>
    <w:rsid w:val="00542AEC"/>
    <w:rsid w:val="0054306C"/>
    <w:rsid w:val="005431E3"/>
    <w:rsid w:val="005453BA"/>
    <w:rsid w:val="00545DD2"/>
    <w:rsid w:val="00545F97"/>
    <w:rsid w:val="0055005F"/>
    <w:rsid w:val="0055155D"/>
    <w:rsid w:val="005537FD"/>
    <w:rsid w:val="00555544"/>
    <w:rsid w:val="005559FC"/>
    <w:rsid w:val="00555AA3"/>
    <w:rsid w:val="005564A7"/>
    <w:rsid w:val="00556E51"/>
    <w:rsid w:val="00557B7D"/>
    <w:rsid w:val="0056194F"/>
    <w:rsid w:val="0056225C"/>
    <w:rsid w:val="0056580D"/>
    <w:rsid w:val="00565EE5"/>
    <w:rsid w:val="00566CDB"/>
    <w:rsid w:val="0056705F"/>
    <w:rsid w:val="00570216"/>
    <w:rsid w:val="00570331"/>
    <w:rsid w:val="00570784"/>
    <w:rsid w:val="00573282"/>
    <w:rsid w:val="00573B4A"/>
    <w:rsid w:val="00573E4B"/>
    <w:rsid w:val="00574AD0"/>
    <w:rsid w:val="00574BEC"/>
    <w:rsid w:val="0057527A"/>
    <w:rsid w:val="0057729E"/>
    <w:rsid w:val="005772F0"/>
    <w:rsid w:val="005774ED"/>
    <w:rsid w:val="0057752F"/>
    <w:rsid w:val="00577A86"/>
    <w:rsid w:val="00580783"/>
    <w:rsid w:val="0058095C"/>
    <w:rsid w:val="00580C55"/>
    <w:rsid w:val="00581CCA"/>
    <w:rsid w:val="00584805"/>
    <w:rsid w:val="00586AC1"/>
    <w:rsid w:val="00587D2E"/>
    <w:rsid w:val="00590837"/>
    <w:rsid w:val="00590F83"/>
    <w:rsid w:val="0059124E"/>
    <w:rsid w:val="0059168C"/>
    <w:rsid w:val="00592C97"/>
    <w:rsid w:val="00594B42"/>
    <w:rsid w:val="00595280"/>
    <w:rsid w:val="00596C14"/>
    <w:rsid w:val="00597CF9"/>
    <w:rsid w:val="005A0005"/>
    <w:rsid w:val="005A02BD"/>
    <w:rsid w:val="005A1145"/>
    <w:rsid w:val="005A19B2"/>
    <w:rsid w:val="005A1B1C"/>
    <w:rsid w:val="005A2173"/>
    <w:rsid w:val="005A21EB"/>
    <w:rsid w:val="005A43A4"/>
    <w:rsid w:val="005A58B1"/>
    <w:rsid w:val="005A5A7A"/>
    <w:rsid w:val="005A5D9E"/>
    <w:rsid w:val="005A678F"/>
    <w:rsid w:val="005B004C"/>
    <w:rsid w:val="005B0156"/>
    <w:rsid w:val="005B02CD"/>
    <w:rsid w:val="005B1CEC"/>
    <w:rsid w:val="005B2455"/>
    <w:rsid w:val="005B34AC"/>
    <w:rsid w:val="005B3961"/>
    <w:rsid w:val="005B4008"/>
    <w:rsid w:val="005B428F"/>
    <w:rsid w:val="005B4CBC"/>
    <w:rsid w:val="005B5495"/>
    <w:rsid w:val="005B5A81"/>
    <w:rsid w:val="005B62A0"/>
    <w:rsid w:val="005B77C0"/>
    <w:rsid w:val="005B7BD8"/>
    <w:rsid w:val="005C0E35"/>
    <w:rsid w:val="005C38EB"/>
    <w:rsid w:val="005C4FAF"/>
    <w:rsid w:val="005C5746"/>
    <w:rsid w:val="005C7A8D"/>
    <w:rsid w:val="005D0631"/>
    <w:rsid w:val="005D0FF1"/>
    <w:rsid w:val="005D1719"/>
    <w:rsid w:val="005D2DCD"/>
    <w:rsid w:val="005D3515"/>
    <w:rsid w:val="005D3BFA"/>
    <w:rsid w:val="005D45B3"/>
    <w:rsid w:val="005D4D06"/>
    <w:rsid w:val="005D6413"/>
    <w:rsid w:val="005D7A4E"/>
    <w:rsid w:val="005D7B1D"/>
    <w:rsid w:val="005D7F80"/>
    <w:rsid w:val="005E152C"/>
    <w:rsid w:val="005E1AFF"/>
    <w:rsid w:val="005E1F38"/>
    <w:rsid w:val="005E2C42"/>
    <w:rsid w:val="005E4E40"/>
    <w:rsid w:val="005E528B"/>
    <w:rsid w:val="005E678E"/>
    <w:rsid w:val="005E6ABE"/>
    <w:rsid w:val="005F0574"/>
    <w:rsid w:val="005F17D1"/>
    <w:rsid w:val="005F1D0A"/>
    <w:rsid w:val="005F2D33"/>
    <w:rsid w:val="005F4079"/>
    <w:rsid w:val="005F5152"/>
    <w:rsid w:val="005F51FC"/>
    <w:rsid w:val="005F5E5C"/>
    <w:rsid w:val="005F5E86"/>
    <w:rsid w:val="005F6920"/>
    <w:rsid w:val="005F77AB"/>
    <w:rsid w:val="00600615"/>
    <w:rsid w:val="00600A74"/>
    <w:rsid w:val="006018D0"/>
    <w:rsid w:val="006019D9"/>
    <w:rsid w:val="00601EBF"/>
    <w:rsid w:val="00601FEA"/>
    <w:rsid w:val="0060264F"/>
    <w:rsid w:val="00603004"/>
    <w:rsid w:val="006041A9"/>
    <w:rsid w:val="00604B0E"/>
    <w:rsid w:val="00604B46"/>
    <w:rsid w:val="00605B71"/>
    <w:rsid w:val="006064B5"/>
    <w:rsid w:val="00606923"/>
    <w:rsid w:val="006104F9"/>
    <w:rsid w:val="00610B14"/>
    <w:rsid w:val="00610D6E"/>
    <w:rsid w:val="00611981"/>
    <w:rsid w:val="006119D3"/>
    <w:rsid w:val="00612183"/>
    <w:rsid w:val="00612C13"/>
    <w:rsid w:val="006130F1"/>
    <w:rsid w:val="00613B6E"/>
    <w:rsid w:val="006145C7"/>
    <w:rsid w:val="0061460D"/>
    <w:rsid w:val="00614A5F"/>
    <w:rsid w:val="0061517F"/>
    <w:rsid w:val="006154E6"/>
    <w:rsid w:val="00616C5E"/>
    <w:rsid w:val="00616F30"/>
    <w:rsid w:val="00620905"/>
    <w:rsid w:val="00621A1C"/>
    <w:rsid w:val="00623E39"/>
    <w:rsid w:val="006249BA"/>
    <w:rsid w:val="00624BC4"/>
    <w:rsid w:val="00625D43"/>
    <w:rsid w:val="00625EA2"/>
    <w:rsid w:val="006272BF"/>
    <w:rsid w:val="00627C6E"/>
    <w:rsid w:val="00630054"/>
    <w:rsid w:val="0063151E"/>
    <w:rsid w:val="006345AF"/>
    <w:rsid w:val="00634876"/>
    <w:rsid w:val="00634D68"/>
    <w:rsid w:val="006351FD"/>
    <w:rsid w:val="006352F6"/>
    <w:rsid w:val="00635EC5"/>
    <w:rsid w:val="00636C57"/>
    <w:rsid w:val="00640907"/>
    <w:rsid w:val="006414E1"/>
    <w:rsid w:val="0064189B"/>
    <w:rsid w:val="00642EC8"/>
    <w:rsid w:val="00642EEE"/>
    <w:rsid w:val="0064586D"/>
    <w:rsid w:val="00645D3D"/>
    <w:rsid w:val="006470C8"/>
    <w:rsid w:val="00647D7C"/>
    <w:rsid w:val="00647E88"/>
    <w:rsid w:val="00650172"/>
    <w:rsid w:val="00652791"/>
    <w:rsid w:val="00653034"/>
    <w:rsid w:val="006559B6"/>
    <w:rsid w:val="00656885"/>
    <w:rsid w:val="006570D3"/>
    <w:rsid w:val="00657AC9"/>
    <w:rsid w:val="0066044D"/>
    <w:rsid w:val="00661C8A"/>
    <w:rsid w:val="006622E1"/>
    <w:rsid w:val="006622EB"/>
    <w:rsid w:val="00663968"/>
    <w:rsid w:val="00664289"/>
    <w:rsid w:val="00664AA2"/>
    <w:rsid w:val="006653ED"/>
    <w:rsid w:val="00666301"/>
    <w:rsid w:val="00667974"/>
    <w:rsid w:val="00667F75"/>
    <w:rsid w:val="00670608"/>
    <w:rsid w:val="0067069B"/>
    <w:rsid w:val="006713CC"/>
    <w:rsid w:val="006721A1"/>
    <w:rsid w:val="00672419"/>
    <w:rsid w:val="006742D3"/>
    <w:rsid w:val="00674FE9"/>
    <w:rsid w:val="006752A9"/>
    <w:rsid w:val="006766F1"/>
    <w:rsid w:val="006775AB"/>
    <w:rsid w:val="006779E4"/>
    <w:rsid w:val="00677C0E"/>
    <w:rsid w:val="00680429"/>
    <w:rsid w:val="00680944"/>
    <w:rsid w:val="00681EF3"/>
    <w:rsid w:val="00681F2F"/>
    <w:rsid w:val="00682D43"/>
    <w:rsid w:val="00684699"/>
    <w:rsid w:val="00684A27"/>
    <w:rsid w:val="0068531D"/>
    <w:rsid w:val="0068549A"/>
    <w:rsid w:val="006868CA"/>
    <w:rsid w:val="006879AF"/>
    <w:rsid w:val="00691999"/>
    <w:rsid w:val="006926AC"/>
    <w:rsid w:val="0069272A"/>
    <w:rsid w:val="00692CC6"/>
    <w:rsid w:val="0069320D"/>
    <w:rsid w:val="00693B65"/>
    <w:rsid w:val="00694236"/>
    <w:rsid w:val="00694303"/>
    <w:rsid w:val="00696920"/>
    <w:rsid w:val="00697DE2"/>
    <w:rsid w:val="006A093C"/>
    <w:rsid w:val="006A166B"/>
    <w:rsid w:val="006A18DD"/>
    <w:rsid w:val="006A19E1"/>
    <w:rsid w:val="006A1D83"/>
    <w:rsid w:val="006A21FC"/>
    <w:rsid w:val="006A2200"/>
    <w:rsid w:val="006A2B1C"/>
    <w:rsid w:val="006A46D1"/>
    <w:rsid w:val="006A5AAD"/>
    <w:rsid w:val="006A6D12"/>
    <w:rsid w:val="006A70F5"/>
    <w:rsid w:val="006A71DC"/>
    <w:rsid w:val="006B1BE2"/>
    <w:rsid w:val="006B2FCA"/>
    <w:rsid w:val="006B3307"/>
    <w:rsid w:val="006B3879"/>
    <w:rsid w:val="006B3D4C"/>
    <w:rsid w:val="006B40B8"/>
    <w:rsid w:val="006B4BB6"/>
    <w:rsid w:val="006B52BD"/>
    <w:rsid w:val="006B55D9"/>
    <w:rsid w:val="006B5D45"/>
    <w:rsid w:val="006B6DAE"/>
    <w:rsid w:val="006B7732"/>
    <w:rsid w:val="006C0265"/>
    <w:rsid w:val="006C060C"/>
    <w:rsid w:val="006C09A6"/>
    <w:rsid w:val="006C1ACA"/>
    <w:rsid w:val="006C1E27"/>
    <w:rsid w:val="006C2143"/>
    <w:rsid w:val="006C2FC7"/>
    <w:rsid w:val="006C4B31"/>
    <w:rsid w:val="006C4B3D"/>
    <w:rsid w:val="006C5B0A"/>
    <w:rsid w:val="006C5CD9"/>
    <w:rsid w:val="006C6076"/>
    <w:rsid w:val="006C6CAB"/>
    <w:rsid w:val="006C7268"/>
    <w:rsid w:val="006C7369"/>
    <w:rsid w:val="006D0FA5"/>
    <w:rsid w:val="006D14A0"/>
    <w:rsid w:val="006D16F8"/>
    <w:rsid w:val="006D1BC5"/>
    <w:rsid w:val="006D2809"/>
    <w:rsid w:val="006D3459"/>
    <w:rsid w:val="006D3910"/>
    <w:rsid w:val="006D4942"/>
    <w:rsid w:val="006D4A63"/>
    <w:rsid w:val="006D63E8"/>
    <w:rsid w:val="006D6898"/>
    <w:rsid w:val="006D68BA"/>
    <w:rsid w:val="006D726B"/>
    <w:rsid w:val="006E01DE"/>
    <w:rsid w:val="006E0BA1"/>
    <w:rsid w:val="006E2217"/>
    <w:rsid w:val="006E2F34"/>
    <w:rsid w:val="006E3FEA"/>
    <w:rsid w:val="006E5185"/>
    <w:rsid w:val="006E5B02"/>
    <w:rsid w:val="006E5C05"/>
    <w:rsid w:val="006E625A"/>
    <w:rsid w:val="006E625F"/>
    <w:rsid w:val="006E7162"/>
    <w:rsid w:val="006E71C6"/>
    <w:rsid w:val="006F0AEE"/>
    <w:rsid w:val="006F13B4"/>
    <w:rsid w:val="006F277B"/>
    <w:rsid w:val="006F27EA"/>
    <w:rsid w:val="006F30A2"/>
    <w:rsid w:val="006F3737"/>
    <w:rsid w:val="006F3B90"/>
    <w:rsid w:val="006F42CB"/>
    <w:rsid w:val="006F4971"/>
    <w:rsid w:val="006F54AA"/>
    <w:rsid w:val="006F5B8A"/>
    <w:rsid w:val="006F5D94"/>
    <w:rsid w:val="006F6164"/>
    <w:rsid w:val="006F6B7C"/>
    <w:rsid w:val="006F7D04"/>
    <w:rsid w:val="00700250"/>
    <w:rsid w:val="00700288"/>
    <w:rsid w:val="0070039C"/>
    <w:rsid w:val="007014DE"/>
    <w:rsid w:val="00701B08"/>
    <w:rsid w:val="00701BD8"/>
    <w:rsid w:val="00701E97"/>
    <w:rsid w:val="00702986"/>
    <w:rsid w:val="00702EAA"/>
    <w:rsid w:val="00703E41"/>
    <w:rsid w:val="0070453D"/>
    <w:rsid w:val="00704C15"/>
    <w:rsid w:val="00705140"/>
    <w:rsid w:val="00705F65"/>
    <w:rsid w:val="00705FE9"/>
    <w:rsid w:val="00706126"/>
    <w:rsid w:val="00707130"/>
    <w:rsid w:val="007101B6"/>
    <w:rsid w:val="00710887"/>
    <w:rsid w:val="00710C47"/>
    <w:rsid w:val="0071135A"/>
    <w:rsid w:val="00711EF4"/>
    <w:rsid w:val="007120ED"/>
    <w:rsid w:val="00712C7E"/>
    <w:rsid w:val="00714291"/>
    <w:rsid w:val="00715D31"/>
    <w:rsid w:val="00715E88"/>
    <w:rsid w:val="00716858"/>
    <w:rsid w:val="00716D9C"/>
    <w:rsid w:val="0071704B"/>
    <w:rsid w:val="0071707B"/>
    <w:rsid w:val="0071798E"/>
    <w:rsid w:val="007226A7"/>
    <w:rsid w:val="00722A17"/>
    <w:rsid w:val="00722F23"/>
    <w:rsid w:val="00723B59"/>
    <w:rsid w:val="00723D95"/>
    <w:rsid w:val="007240A8"/>
    <w:rsid w:val="00725902"/>
    <w:rsid w:val="00726D2C"/>
    <w:rsid w:val="0073089C"/>
    <w:rsid w:val="00730E0A"/>
    <w:rsid w:val="00731BC9"/>
    <w:rsid w:val="00732BAB"/>
    <w:rsid w:val="00733700"/>
    <w:rsid w:val="00733BCD"/>
    <w:rsid w:val="00735C48"/>
    <w:rsid w:val="00736911"/>
    <w:rsid w:val="0073759D"/>
    <w:rsid w:val="00740385"/>
    <w:rsid w:val="00740550"/>
    <w:rsid w:val="00740707"/>
    <w:rsid w:val="00740BCC"/>
    <w:rsid w:val="0074218F"/>
    <w:rsid w:val="007429EE"/>
    <w:rsid w:val="00742C51"/>
    <w:rsid w:val="00743230"/>
    <w:rsid w:val="0074359C"/>
    <w:rsid w:val="0074388E"/>
    <w:rsid w:val="00743E2F"/>
    <w:rsid w:val="007441B7"/>
    <w:rsid w:val="0074543A"/>
    <w:rsid w:val="00745770"/>
    <w:rsid w:val="00746F2E"/>
    <w:rsid w:val="0074748B"/>
    <w:rsid w:val="00747632"/>
    <w:rsid w:val="00750604"/>
    <w:rsid w:val="007509AF"/>
    <w:rsid w:val="007526F8"/>
    <w:rsid w:val="00752789"/>
    <w:rsid w:val="007541D0"/>
    <w:rsid w:val="0075424F"/>
    <w:rsid w:val="007561BD"/>
    <w:rsid w:val="007578E3"/>
    <w:rsid w:val="00757EDC"/>
    <w:rsid w:val="00760660"/>
    <w:rsid w:val="00760F6C"/>
    <w:rsid w:val="007615E3"/>
    <w:rsid w:val="00761743"/>
    <w:rsid w:val="00762103"/>
    <w:rsid w:val="00764290"/>
    <w:rsid w:val="007644F9"/>
    <w:rsid w:val="007656CC"/>
    <w:rsid w:val="00765A49"/>
    <w:rsid w:val="00766267"/>
    <w:rsid w:val="00766858"/>
    <w:rsid w:val="00766892"/>
    <w:rsid w:val="00766D5E"/>
    <w:rsid w:val="00767192"/>
    <w:rsid w:val="0076732B"/>
    <w:rsid w:val="007676BC"/>
    <w:rsid w:val="00767C49"/>
    <w:rsid w:val="007701C1"/>
    <w:rsid w:val="00771A6C"/>
    <w:rsid w:val="0077244A"/>
    <w:rsid w:val="00772EDA"/>
    <w:rsid w:val="00773204"/>
    <w:rsid w:val="0077383D"/>
    <w:rsid w:val="0077434E"/>
    <w:rsid w:val="00775CEE"/>
    <w:rsid w:val="0077658C"/>
    <w:rsid w:val="00776A3B"/>
    <w:rsid w:val="00776D25"/>
    <w:rsid w:val="0077785B"/>
    <w:rsid w:val="00781A8A"/>
    <w:rsid w:val="00781F62"/>
    <w:rsid w:val="007821DD"/>
    <w:rsid w:val="00783BB1"/>
    <w:rsid w:val="00783D70"/>
    <w:rsid w:val="007849A7"/>
    <w:rsid w:val="00784E26"/>
    <w:rsid w:val="0078515A"/>
    <w:rsid w:val="00786082"/>
    <w:rsid w:val="00786222"/>
    <w:rsid w:val="007870BE"/>
    <w:rsid w:val="007905BC"/>
    <w:rsid w:val="007920C4"/>
    <w:rsid w:val="0079249E"/>
    <w:rsid w:val="00794B92"/>
    <w:rsid w:val="00794EFB"/>
    <w:rsid w:val="0079705E"/>
    <w:rsid w:val="00797424"/>
    <w:rsid w:val="00797645"/>
    <w:rsid w:val="00797B66"/>
    <w:rsid w:val="007A0136"/>
    <w:rsid w:val="007A0978"/>
    <w:rsid w:val="007A0ABE"/>
    <w:rsid w:val="007A106E"/>
    <w:rsid w:val="007A1953"/>
    <w:rsid w:val="007A2A48"/>
    <w:rsid w:val="007A2B1B"/>
    <w:rsid w:val="007A2C0B"/>
    <w:rsid w:val="007A36B9"/>
    <w:rsid w:val="007A4115"/>
    <w:rsid w:val="007A4295"/>
    <w:rsid w:val="007A43FC"/>
    <w:rsid w:val="007A523A"/>
    <w:rsid w:val="007A55FA"/>
    <w:rsid w:val="007A715F"/>
    <w:rsid w:val="007A7232"/>
    <w:rsid w:val="007A755A"/>
    <w:rsid w:val="007A7601"/>
    <w:rsid w:val="007B15EE"/>
    <w:rsid w:val="007B1EB5"/>
    <w:rsid w:val="007B28F5"/>
    <w:rsid w:val="007B2F4C"/>
    <w:rsid w:val="007B5401"/>
    <w:rsid w:val="007B60D1"/>
    <w:rsid w:val="007B623F"/>
    <w:rsid w:val="007B718B"/>
    <w:rsid w:val="007B72A0"/>
    <w:rsid w:val="007C0C7B"/>
    <w:rsid w:val="007C1AC2"/>
    <w:rsid w:val="007C1DF3"/>
    <w:rsid w:val="007C21E3"/>
    <w:rsid w:val="007C3085"/>
    <w:rsid w:val="007C31DA"/>
    <w:rsid w:val="007C36CE"/>
    <w:rsid w:val="007C3BEB"/>
    <w:rsid w:val="007C44E4"/>
    <w:rsid w:val="007C4700"/>
    <w:rsid w:val="007C5531"/>
    <w:rsid w:val="007C5EAE"/>
    <w:rsid w:val="007C64AB"/>
    <w:rsid w:val="007C6E91"/>
    <w:rsid w:val="007C747E"/>
    <w:rsid w:val="007C7BB4"/>
    <w:rsid w:val="007D0247"/>
    <w:rsid w:val="007D16EB"/>
    <w:rsid w:val="007D1DAE"/>
    <w:rsid w:val="007D1F1E"/>
    <w:rsid w:val="007D2757"/>
    <w:rsid w:val="007D29B5"/>
    <w:rsid w:val="007D2ACE"/>
    <w:rsid w:val="007D32B2"/>
    <w:rsid w:val="007D35C8"/>
    <w:rsid w:val="007D470E"/>
    <w:rsid w:val="007D4EE0"/>
    <w:rsid w:val="007D535B"/>
    <w:rsid w:val="007D569B"/>
    <w:rsid w:val="007D6103"/>
    <w:rsid w:val="007D72FE"/>
    <w:rsid w:val="007D7B0F"/>
    <w:rsid w:val="007E1C91"/>
    <w:rsid w:val="007E4AEB"/>
    <w:rsid w:val="007E4EB7"/>
    <w:rsid w:val="007E7F55"/>
    <w:rsid w:val="007F0792"/>
    <w:rsid w:val="007F08F8"/>
    <w:rsid w:val="007F3060"/>
    <w:rsid w:val="007F3852"/>
    <w:rsid w:val="007F501B"/>
    <w:rsid w:val="007F57F4"/>
    <w:rsid w:val="007F5D51"/>
    <w:rsid w:val="007F6E70"/>
    <w:rsid w:val="007F6F0F"/>
    <w:rsid w:val="008005C5"/>
    <w:rsid w:val="00801AFF"/>
    <w:rsid w:val="0080351C"/>
    <w:rsid w:val="00803771"/>
    <w:rsid w:val="00804221"/>
    <w:rsid w:val="0080516A"/>
    <w:rsid w:val="00805665"/>
    <w:rsid w:val="00805767"/>
    <w:rsid w:val="00806047"/>
    <w:rsid w:val="0080633C"/>
    <w:rsid w:val="00806D82"/>
    <w:rsid w:val="00807905"/>
    <w:rsid w:val="00810E78"/>
    <w:rsid w:val="00811579"/>
    <w:rsid w:val="0081189B"/>
    <w:rsid w:val="00812C60"/>
    <w:rsid w:val="008133A3"/>
    <w:rsid w:val="0081369C"/>
    <w:rsid w:val="0081398E"/>
    <w:rsid w:val="00813FFA"/>
    <w:rsid w:val="00814A3A"/>
    <w:rsid w:val="00816AD4"/>
    <w:rsid w:val="00817E16"/>
    <w:rsid w:val="0082003C"/>
    <w:rsid w:val="00820751"/>
    <w:rsid w:val="00820793"/>
    <w:rsid w:val="00820799"/>
    <w:rsid w:val="00820CCC"/>
    <w:rsid w:val="008214A1"/>
    <w:rsid w:val="0082226F"/>
    <w:rsid w:val="00822AB4"/>
    <w:rsid w:val="008238A6"/>
    <w:rsid w:val="00824425"/>
    <w:rsid w:val="008246BE"/>
    <w:rsid w:val="00824A84"/>
    <w:rsid w:val="008253FF"/>
    <w:rsid w:val="00827588"/>
    <w:rsid w:val="008304E1"/>
    <w:rsid w:val="008311FC"/>
    <w:rsid w:val="0083286A"/>
    <w:rsid w:val="008330D9"/>
    <w:rsid w:val="00833166"/>
    <w:rsid w:val="008359A6"/>
    <w:rsid w:val="008364B8"/>
    <w:rsid w:val="00836B15"/>
    <w:rsid w:val="00836B55"/>
    <w:rsid w:val="0084203F"/>
    <w:rsid w:val="0084232E"/>
    <w:rsid w:val="00842A6E"/>
    <w:rsid w:val="00842F1D"/>
    <w:rsid w:val="00843D7A"/>
    <w:rsid w:val="00843DE1"/>
    <w:rsid w:val="0084494D"/>
    <w:rsid w:val="00846867"/>
    <w:rsid w:val="00847EC8"/>
    <w:rsid w:val="0085164E"/>
    <w:rsid w:val="008517F5"/>
    <w:rsid w:val="008518C1"/>
    <w:rsid w:val="00851B2F"/>
    <w:rsid w:val="00851CD0"/>
    <w:rsid w:val="00851DDA"/>
    <w:rsid w:val="00852647"/>
    <w:rsid w:val="00853A88"/>
    <w:rsid w:val="00854FEB"/>
    <w:rsid w:val="008551CF"/>
    <w:rsid w:val="00855E03"/>
    <w:rsid w:val="00855E12"/>
    <w:rsid w:val="00856184"/>
    <w:rsid w:val="00856B74"/>
    <w:rsid w:val="00856E67"/>
    <w:rsid w:val="008571A6"/>
    <w:rsid w:val="008572F2"/>
    <w:rsid w:val="0086147E"/>
    <w:rsid w:val="00861672"/>
    <w:rsid w:val="00861CE8"/>
    <w:rsid w:val="00862828"/>
    <w:rsid w:val="008629BA"/>
    <w:rsid w:val="00862C44"/>
    <w:rsid w:val="0086358B"/>
    <w:rsid w:val="008654DD"/>
    <w:rsid w:val="0086562B"/>
    <w:rsid w:val="00866341"/>
    <w:rsid w:val="00866421"/>
    <w:rsid w:val="008666F8"/>
    <w:rsid w:val="00866846"/>
    <w:rsid w:val="00866EE1"/>
    <w:rsid w:val="00867D62"/>
    <w:rsid w:val="00870A7E"/>
    <w:rsid w:val="00870FB6"/>
    <w:rsid w:val="00872772"/>
    <w:rsid w:val="00872A12"/>
    <w:rsid w:val="008737F8"/>
    <w:rsid w:val="00873C99"/>
    <w:rsid w:val="0087504C"/>
    <w:rsid w:val="008750B0"/>
    <w:rsid w:val="008757F0"/>
    <w:rsid w:val="0087607A"/>
    <w:rsid w:val="008760FB"/>
    <w:rsid w:val="008769B3"/>
    <w:rsid w:val="00877D96"/>
    <w:rsid w:val="008803DA"/>
    <w:rsid w:val="00880C6B"/>
    <w:rsid w:val="008827C5"/>
    <w:rsid w:val="00883300"/>
    <w:rsid w:val="00883BA0"/>
    <w:rsid w:val="008841CB"/>
    <w:rsid w:val="008843B4"/>
    <w:rsid w:val="00884FA1"/>
    <w:rsid w:val="00885BB7"/>
    <w:rsid w:val="00886A47"/>
    <w:rsid w:val="00886BE9"/>
    <w:rsid w:val="00886DC4"/>
    <w:rsid w:val="008871E4"/>
    <w:rsid w:val="008873F8"/>
    <w:rsid w:val="00887B44"/>
    <w:rsid w:val="008900C5"/>
    <w:rsid w:val="00890A39"/>
    <w:rsid w:val="00890D58"/>
    <w:rsid w:val="008912AC"/>
    <w:rsid w:val="00891950"/>
    <w:rsid w:val="00891C2F"/>
    <w:rsid w:val="008935EB"/>
    <w:rsid w:val="00896E75"/>
    <w:rsid w:val="00897C45"/>
    <w:rsid w:val="008A01B3"/>
    <w:rsid w:val="008A234E"/>
    <w:rsid w:val="008A31B2"/>
    <w:rsid w:val="008A3514"/>
    <w:rsid w:val="008A3FEB"/>
    <w:rsid w:val="008A47C1"/>
    <w:rsid w:val="008A4810"/>
    <w:rsid w:val="008A49DD"/>
    <w:rsid w:val="008A5C4F"/>
    <w:rsid w:val="008A5DF7"/>
    <w:rsid w:val="008A6119"/>
    <w:rsid w:val="008A7168"/>
    <w:rsid w:val="008B0AD4"/>
    <w:rsid w:val="008B0D76"/>
    <w:rsid w:val="008B104E"/>
    <w:rsid w:val="008B108F"/>
    <w:rsid w:val="008B1B41"/>
    <w:rsid w:val="008B282C"/>
    <w:rsid w:val="008B3411"/>
    <w:rsid w:val="008B3A74"/>
    <w:rsid w:val="008B4D3F"/>
    <w:rsid w:val="008B6780"/>
    <w:rsid w:val="008B68C2"/>
    <w:rsid w:val="008B7790"/>
    <w:rsid w:val="008B79CC"/>
    <w:rsid w:val="008B7E28"/>
    <w:rsid w:val="008C0311"/>
    <w:rsid w:val="008C26C2"/>
    <w:rsid w:val="008C2A6E"/>
    <w:rsid w:val="008C3E6D"/>
    <w:rsid w:val="008C3EE3"/>
    <w:rsid w:val="008C40E0"/>
    <w:rsid w:val="008C46F1"/>
    <w:rsid w:val="008C55F2"/>
    <w:rsid w:val="008C5F9C"/>
    <w:rsid w:val="008C64E5"/>
    <w:rsid w:val="008C6BEB"/>
    <w:rsid w:val="008C7617"/>
    <w:rsid w:val="008C769D"/>
    <w:rsid w:val="008D03BB"/>
    <w:rsid w:val="008D1308"/>
    <w:rsid w:val="008D26E7"/>
    <w:rsid w:val="008D4215"/>
    <w:rsid w:val="008D5185"/>
    <w:rsid w:val="008D6DFA"/>
    <w:rsid w:val="008D7066"/>
    <w:rsid w:val="008D725F"/>
    <w:rsid w:val="008D74D6"/>
    <w:rsid w:val="008D7A19"/>
    <w:rsid w:val="008D7F06"/>
    <w:rsid w:val="008E0B99"/>
    <w:rsid w:val="008E1069"/>
    <w:rsid w:val="008E1CA6"/>
    <w:rsid w:val="008E22B2"/>
    <w:rsid w:val="008E2E9B"/>
    <w:rsid w:val="008E2EC1"/>
    <w:rsid w:val="008E3093"/>
    <w:rsid w:val="008E30DB"/>
    <w:rsid w:val="008E34A5"/>
    <w:rsid w:val="008E37DD"/>
    <w:rsid w:val="008E4066"/>
    <w:rsid w:val="008E5916"/>
    <w:rsid w:val="008E6606"/>
    <w:rsid w:val="008E66D0"/>
    <w:rsid w:val="008E7243"/>
    <w:rsid w:val="008F02C0"/>
    <w:rsid w:val="008F0C0C"/>
    <w:rsid w:val="008F0E41"/>
    <w:rsid w:val="008F0EA4"/>
    <w:rsid w:val="008F0F3F"/>
    <w:rsid w:val="008F1101"/>
    <w:rsid w:val="008F13A0"/>
    <w:rsid w:val="008F267C"/>
    <w:rsid w:val="008F5395"/>
    <w:rsid w:val="008F54FC"/>
    <w:rsid w:val="008F5692"/>
    <w:rsid w:val="008F5981"/>
    <w:rsid w:val="008F74BB"/>
    <w:rsid w:val="0090014A"/>
    <w:rsid w:val="00900235"/>
    <w:rsid w:val="00900B95"/>
    <w:rsid w:val="009018C2"/>
    <w:rsid w:val="009038EC"/>
    <w:rsid w:val="00904280"/>
    <w:rsid w:val="00904435"/>
    <w:rsid w:val="009045D1"/>
    <w:rsid w:val="009052B9"/>
    <w:rsid w:val="009059AF"/>
    <w:rsid w:val="00911F97"/>
    <w:rsid w:val="00912695"/>
    <w:rsid w:val="0091383F"/>
    <w:rsid w:val="00914516"/>
    <w:rsid w:val="009147AD"/>
    <w:rsid w:val="00915995"/>
    <w:rsid w:val="009159F6"/>
    <w:rsid w:val="00915A19"/>
    <w:rsid w:val="0091755D"/>
    <w:rsid w:val="00917575"/>
    <w:rsid w:val="009177F5"/>
    <w:rsid w:val="009206F5"/>
    <w:rsid w:val="00921CFE"/>
    <w:rsid w:val="00922D19"/>
    <w:rsid w:val="00922DEB"/>
    <w:rsid w:val="00922F81"/>
    <w:rsid w:val="00922FD9"/>
    <w:rsid w:val="009238E1"/>
    <w:rsid w:val="00923CFB"/>
    <w:rsid w:val="00923DB9"/>
    <w:rsid w:val="009248FF"/>
    <w:rsid w:val="00924E3F"/>
    <w:rsid w:val="00926373"/>
    <w:rsid w:val="00930A3A"/>
    <w:rsid w:val="00930E06"/>
    <w:rsid w:val="00931028"/>
    <w:rsid w:val="009325D9"/>
    <w:rsid w:val="00932690"/>
    <w:rsid w:val="00932D00"/>
    <w:rsid w:val="00932F39"/>
    <w:rsid w:val="009334A6"/>
    <w:rsid w:val="00933A64"/>
    <w:rsid w:val="00934B03"/>
    <w:rsid w:val="00935694"/>
    <w:rsid w:val="00940F83"/>
    <w:rsid w:val="00941B2C"/>
    <w:rsid w:val="009423B4"/>
    <w:rsid w:val="00942DC0"/>
    <w:rsid w:val="00943123"/>
    <w:rsid w:val="0094358A"/>
    <w:rsid w:val="00943E47"/>
    <w:rsid w:val="00943F07"/>
    <w:rsid w:val="0094400F"/>
    <w:rsid w:val="00945300"/>
    <w:rsid w:val="00945EEA"/>
    <w:rsid w:val="0094607C"/>
    <w:rsid w:val="0094668F"/>
    <w:rsid w:val="00946703"/>
    <w:rsid w:val="009476BB"/>
    <w:rsid w:val="00950376"/>
    <w:rsid w:val="00950970"/>
    <w:rsid w:val="00950C2A"/>
    <w:rsid w:val="00952B15"/>
    <w:rsid w:val="00954613"/>
    <w:rsid w:val="00954626"/>
    <w:rsid w:val="00954927"/>
    <w:rsid w:val="00957133"/>
    <w:rsid w:val="009575B3"/>
    <w:rsid w:val="0095769B"/>
    <w:rsid w:val="00961E33"/>
    <w:rsid w:val="0096293F"/>
    <w:rsid w:val="00962CF3"/>
    <w:rsid w:val="00962D87"/>
    <w:rsid w:val="009643D7"/>
    <w:rsid w:val="00964B9F"/>
    <w:rsid w:val="0096647E"/>
    <w:rsid w:val="00966504"/>
    <w:rsid w:val="00967F61"/>
    <w:rsid w:val="009703AF"/>
    <w:rsid w:val="009716C8"/>
    <w:rsid w:val="00972561"/>
    <w:rsid w:val="00972847"/>
    <w:rsid w:val="00974231"/>
    <w:rsid w:val="00974427"/>
    <w:rsid w:val="00975AF3"/>
    <w:rsid w:val="00976EAB"/>
    <w:rsid w:val="00977732"/>
    <w:rsid w:val="00977D2A"/>
    <w:rsid w:val="00977F38"/>
    <w:rsid w:val="009801E4"/>
    <w:rsid w:val="00980660"/>
    <w:rsid w:val="00980809"/>
    <w:rsid w:val="00980985"/>
    <w:rsid w:val="00981176"/>
    <w:rsid w:val="00981CCB"/>
    <w:rsid w:val="00982A87"/>
    <w:rsid w:val="009844C8"/>
    <w:rsid w:val="00984C48"/>
    <w:rsid w:val="00985247"/>
    <w:rsid w:val="00985E25"/>
    <w:rsid w:val="00986EA9"/>
    <w:rsid w:val="00987A08"/>
    <w:rsid w:val="00990849"/>
    <w:rsid w:val="00990CC6"/>
    <w:rsid w:val="009913CB"/>
    <w:rsid w:val="0099283F"/>
    <w:rsid w:val="00992B14"/>
    <w:rsid w:val="00992F54"/>
    <w:rsid w:val="009943AA"/>
    <w:rsid w:val="00994EE9"/>
    <w:rsid w:val="00995F79"/>
    <w:rsid w:val="0099681D"/>
    <w:rsid w:val="00996833"/>
    <w:rsid w:val="009A12FC"/>
    <w:rsid w:val="009A20C2"/>
    <w:rsid w:val="009A2740"/>
    <w:rsid w:val="009A296F"/>
    <w:rsid w:val="009A2EDF"/>
    <w:rsid w:val="009A2FD6"/>
    <w:rsid w:val="009A340B"/>
    <w:rsid w:val="009A35E0"/>
    <w:rsid w:val="009A3C2A"/>
    <w:rsid w:val="009A471D"/>
    <w:rsid w:val="009A4D5C"/>
    <w:rsid w:val="009A5177"/>
    <w:rsid w:val="009A5745"/>
    <w:rsid w:val="009A6FEE"/>
    <w:rsid w:val="009A75A1"/>
    <w:rsid w:val="009A7E5F"/>
    <w:rsid w:val="009B090A"/>
    <w:rsid w:val="009B12E6"/>
    <w:rsid w:val="009B1617"/>
    <w:rsid w:val="009B23EA"/>
    <w:rsid w:val="009B275E"/>
    <w:rsid w:val="009B2FC6"/>
    <w:rsid w:val="009B38B8"/>
    <w:rsid w:val="009B65FE"/>
    <w:rsid w:val="009B699A"/>
    <w:rsid w:val="009B776A"/>
    <w:rsid w:val="009B7A50"/>
    <w:rsid w:val="009B7B2F"/>
    <w:rsid w:val="009B7D89"/>
    <w:rsid w:val="009C0154"/>
    <w:rsid w:val="009C1BE4"/>
    <w:rsid w:val="009C2C9D"/>
    <w:rsid w:val="009C3CD2"/>
    <w:rsid w:val="009C40B6"/>
    <w:rsid w:val="009C5E8E"/>
    <w:rsid w:val="009C657D"/>
    <w:rsid w:val="009C6E12"/>
    <w:rsid w:val="009C73C5"/>
    <w:rsid w:val="009C756F"/>
    <w:rsid w:val="009D081F"/>
    <w:rsid w:val="009D08BB"/>
    <w:rsid w:val="009D0E1F"/>
    <w:rsid w:val="009D0FEE"/>
    <w:rsid w:val="009D1B08"/>
    <w:rsid w:val="009D1DC0"/>
    <w:rsid w:val="009D2EEE"/>
    <w:rsid w:val="009D3600"/>
    <w:rsid w:val="009D3A22"/>
    <w:rsid w:val="009D5302"/>
    <w:rsid w:val="009D565B"/>
    <w:rsid w:val="009D5D55"/>
    <w:rsid w:val="009D722F"/>
    <w:rsid w:val="009D7D2D"/>
    <w:rsid w:val="009D7DA1"/>
    <w:rsid w:val="009E054A"/>
    <w:rsid w:val="009E147F"/>
    <w:rsid w:val="009E1D1D"/>
    <w:rsid w:val="009E1D74"/>
    <w:rsid w:val="009E2895"/>
    <w:rsid w:val="009E395B"/>
    <w:rsid w:val="009E5A32"/>
    <w:rsid w:val="009E6D3D"/>
    <w:rsid w:val="009E7DA7"/>
    <w:rsid w:val="009F0171"/>
    <w:rsid w:val="009F3451"/>
    <w:rsid w:val="009F467D"/>
    <w:rsid w:val="009F630F"/>
    <w:rsid w:val="009F6FF5"/>
    <w:rsid w:val="009F75B0"/>
    <w:rsid w:val="00A0019E"/>
    <w:rsid w:val="00A00B69"/>
    <w:rsid w:val="00A010F1"/>
    <w:rsid w:val="00A01CD9"/>
    <w:rsid w:val="00A02EE7"/>
    <w:rsid w:val="00A040F2"/>
    <w:rsid w:val="00A04946"/>
    <w:rsid w:val="00A06239"/>
    <w:rsid w:val="00A06643"/>
    <w:rsid w:val="00A07937"/>
    <w:rsid w:val="00A07A14"/>
    <w:rsid w:val="00A07FE4"/>
    <w:rsid w:val="00A100AF"/>
    <w:rsid w:val="00A101E3"/>
    <w:rsid w:val="00A10519"/>
    <w:rsid w:val="00A114E8"/>
    <w:rsid w:val="00A1265F"/>
    <w:rsid w:val="00A1346C"/>
    <w:rsid w:val="00A136EC"/>
    <w:rsid w:val="00A13E21"/>
    <w:rsid w:val="00A13E23"/>
    <w:rsid w:val="00A14AB6"/>
    <w:rsid w:val="00A152AA"/>
    <w:rsid w:val="00A16096"/>
    <w:rsid w:val="00A16589"/>
    <w:rsid w:val="00A202D6"/>
    <w:rsid w:val="00A20A83"/>
    <w:rsid w:val="00A22F11"/>
    <w:rsid w:val="00A2460A"/>
    <w:rsid w:val="00A24955"/>
    <w:rsid w:val="00A25E48"/>
    <w:rsid w:val="00A2614B"/>
    <w:rsid w:val="00A26C26"/>
    <w:rsid w:val="00A26CA5"/>
    <w:rsid w:val="00A27269"/>
    <w:rsid w:val="00A27289"/>
    <w:rsid w:val="00A27770"/>
    <w:rsid w:val="00A27B2D"/>
    <w:rsid w:val="00A3236B"/>
    <w:rsid w:val="00A3343D"/>
    <w:rsid w:val="00A33B8E"/>
    <w:rsid w:val="00A34214"/>
    <w:rsid w:val="00A34449"/>
    <w:rsid w:val="00A34980"/>
    <w:rsid w:val="00A35104"/>
    <w:rsid w:val="00A37E76"/>
    <w:rsid w:val="00A400E7"/>
    <w:rsid w:val="00A41A26"/>
    <w:rsid w:val="00A434D7"/>
    <w:rsid w:val="00A448D1"/>
    <w:rsid w:val="00A44922"/>
    <w:rsid w:val="00A45FC1"/>
    <w:rsid w:val="00A46011"/>
    <w:rsid w:val="00A46176"/>
    <w:rsid w:val="00A472B4"/>
    <w:rsid w:val="00A501D2"/>
    <w:rsid w:val="00A503E6"/>
    <w:rsid w:val="00A531B4"/>
    <w:rsid w:val="00A55340"/>
    <w:rsid w:val="00A55731"/>
    <w:rsid w:val="00A55B42"/>
    <w:rsid w:val="00A56107"/>
    <w:rsid w:val="00A562D0"/>
    <w:rsid w:val="00A563FD"/>
    <w:rsid w:val="00A606D9"/>
    <w:rsid w:val="00A60F6D"/>
    <w:rsid w:val="00A611CC"/>
    <w:rsid w:val="00A6154A"/>
    <w:rsid w:val="00A62071"/>
    <w:rsid w:val="00A63052"/>
    <w:rsid w:val="00A634F4"/>
    <w:rsid w:val="00A63547"/>
    <w:rsid w:val="00A63DC5"/>
    <w:rsid w:val="00A64A6B"/>
    <w:rsid w:val="00A65412"/>
    <w:rsid w:val="00A656E2"/>
    <w:rsid w:val="00A6604F"/>
    <w:rsid w:val="00A66E80"/>
    <w:rsid w:val="00A67318"/>
    <w:rsid w:val="00A679F8"/>
    <w:rsid w:val="00A67A58"/>
    <w:rsid w:val="00A701FD"/>
    <w:rsid w:val="00A707FA"/>
    <w:rsid w:val="00A70A44"/>
    <w:rsid w:val="00A718AF"/>
    <w:rsid w:val="00A7299D"/>
    <w:rsid w:val="00A72A37"/>
    <w:rsid w:val="00A73D52"/>
    <w:rsid w:val="00A7433C"/>
    <w:rsid w:val="00A74F58"/>
    <w:rsid w:val="00A755A8"/>
    <w:rsid w:val="00A75698"/>
    <w:rsid w:val="00A75CE2"/>
    <w:rsid w:val="00A762DC"/>
    <w:rsid w:val="00A773F4"/>
    <w:rsid w:val="00A77AE6"/>
    <w:rsid w:val="00A77FA8"/>
    <w:rsid w:val="00A80519"/>
    <w:rsid w:val="00A80DDD"/>
    <w:rsid w:val="00A82FAF"/>
    <w:rsid w:val="00A83369"/>
    <w:rsid w:val="00A83D34"/>
    <w:rsid w:val="00A83EAB"/>
    <w:rsid w:val="00A8462F"/>
    <w:rsid w:val="00A846F6"/>
    <w:rsid w:val="00A84C46"/>
    <w:rsid w:val="00A8659B"/>
    <w:rsid w:val="00A903F6"/>
    <w:rsid w:val="00A90F66"/>
    <w:rsid w:val="00A91C83"/>
    <w:rsid w:val="00A91F79"/>
    <w:rsid w:val="00A9293A"/>
    <w:rsid w:val="00A93110"/>
    <w:rsid w:val="00A934A1"/>
    <w:rsid w:val="00A93DC1"/>
    <w:rsid w:val="00A93EE1"/>
    <w:rsid w:val="00A9499A"/>
    <w:rsid w:val="00A949B0"/>
    <w:rsid w:val="00A9674D"/>
    <w:rsid w:val="00AA1660"/>
    <w:rsid w:val="00AA238B"/>
    <w:rsid w:val="00AA3902"/>
    <w:rsid w:val="00AA4806"/>
    <w:rsid w:val="00AA5121"/>
    <w:rsid w:val="00AA53E7"/>
    <w:rsid w:val="00AA5A10"/>
    <w:rsid w:val="00AA5A30"/>
    <w:rsid w:val="00AA5C0B"/>
    <w:rsid w:val="00AB0549"/>
    <w:rsid w:val="00AB05D4"/>
    <w:rsid w:val="00AB1534"/>
    <w:rsid w:val="00AB186B"/>
    <w:rsid w:val="00AB1FD5"/>
    <w:rsid w:val="00AB3847"/>
    <w:rsid w:val="00AB38FD"/>
    <w:rsid w:val="00AB4B8C"/>
    <w:rsid w:val="00AB4FA6"/>
    <w:rsid w:val="00AB4FDC"/>
    <w:rsid w:val="00AB51EE"/>
    <w:rsid w:val="00AB5206"/>
    <w:rsid w:val="00AB5D76"/>
    <w:rsid w:val="00AB6AED"/>
    <w:rsid w:val="00AB7027"/>
    <w:rsid w:val="00AC05BF"/>
    <w:rsid w:val="00AC2246"/>
    <w:rsid w:val="00AC2F56"/>
    <w:rsid w:val="00AC3052"/>
    <w:rsid w:val="00AC40E9"/>
    <w:rsid w:val="00AC468B"/>
    <w:rsid w:val="00AC4711"/>
    <w:rsid w:val="00AC5A98"/>
    <w:rsid w:val="00AC5AE7"/>
    <w:rsid w:val="00AC5BFF"/>
    <w:rsid w:val="00AC653B"/>
    <w:rsid w:val="00AC6737"/>
    <w:rsid w:val="00AC6791"/>
    <w:rsid w:val="00AC6990"/>
    <w:rsid w:val="00AC6FF1"/>
    <w:rsid w:val="00AD032D"/>
    <w:rsid w:val="00AD0B27"/>
    <w:rsid w:val="00AD11A9"/>
    <w:rsid w:val="00AD210D"/>
    <w:rsid w:val="00AD5769"/>
    <w:rsid w:val="00AD5FEF"/>
    <w:rsid w:val="00AE32BA"/>
    <w:rsid w:val="00AE449A"/>
    <w:rsid w:val="00AE48E2"/>
    <w:rsid w:val="00AE4C70"/>
    <w:rsid w:val="00AE6A6E"/>
    <w:rsid w:val="00AE7D2F"/>
    <w:rsid w:val="00AF080F"/>
    <w:rsid w:val="00AF08E2"/>
    <w:rsid w:val="00AF09C1"/>
    <w:rsid w:val="00AF1B6B"/>
    <w:rsid w:val="00AF2066"/>
    <w:rsid w:val="00AF326C"/>
    <w:rsid w:val="00AF32C5"/>
    <w:rsid w:val="00AF3BA5"/>
    <w:rsid w:val="00AF404E"/>
    <w:rsid w:val="00AF4357"/>
    <w:rsid w:val="00AF443D"/>
    <w:rsid w:val="00AF555C"/>
    <w:rsid w:val="00AF57F0"/>
    <w:rsid w:val="00AF5F84"/>
    <w:rsid w:val="00AF614A"/>
    <w:rsid w:val="00AF64BD"/>
    <w:rsid w:val="00AF6616"/>
    <w:rsid w:val="00AF661C"/>
    <w:rsid w:val="00AF729A"/>
    <w:rsid w:val="00AF7367"/>
    <w:rsid w:val="00B002C2"/>
    <w:rsid w:val="00B00383"/>
    <w:rsid w:val="00B011AF"/>
    <w:rsid w:val="00B01243"/>
    <w:rsid w:val="00B01450"/>
    <w:rsid w:val="00B01628"/>
    <w:rsid w:val="00B01DEB"/>
    <w:rsid w:val="00B01EEA"/>
    <w:rsid w:val="00B02D06"/>
    <w:rsid w:val="00B03152"/>
    <w:rsid w:val="00B03789"/>
    <w:rsid w:val="00B03C04"/>
    <w:rsid w:val="00B04773"/>
    <w:rsid w:val="00B04903"/>
    <w:rsid w:val="00B051B7"/>
    <w:rsid w:val="00B05B25"/>
    <w:rsid w:val="00B06442"/>
    <w:rsid w:val="00B066E2"/>
    <w:rsid w:val="00B067C8"/>
    <w:rsid w:val="00B07089"/>
    <w:rsid w:val="00B070BA"/>
    <w:rsid w:val="00B0715A"/>
    <w:rsid w:val="00B07DF1"/>
    <w:rsid w:val="00B10231"/>
    <w:rsid w:val="00B11CA1"/>
    <w:rsid w:val="00B11CEB"/>
    <w:rsid w:val="00B1231F"/>
    <w:rsid w:val="00B126CE"/>
    <w:rsid w:val="00B145EF"/>
    <w:rsid w:val="00B14AE5"/>
    <w:rsid w:val="00B14FAF"/>
    <w:rsid w:val="00B15293"/>
    <w:rsid w:val="00B157D5"/>
    <w:rsid w:val="00B16999"/>
    <w:rsid w:val="00B16CC4"/>
    <w:rsid w:val="00B17109"/>
    <w:rsid w:val="00B17120"/>
    <w:rsid w:val="00B179B4"/>
    <w:rsid w:val="00B17CAC"/>
    <w:rsid w:val="00B21237"/>
    <w:rsid w:val="00B221FD"/>
    <w:rsid w:val="00B2236F"/>
    <w:rsid w:val="00B22FD9"/>
    <w:rsid w:val="00B24310"/>
    <w:rsid w:val="00B24892"/>
    <w:rsid w:val="00B252BC"/>
    <w:rsid w:val="00B261A0"/>
    <w:rsid w:val="00B26C04"/>
    <w:rsid w:val="00B27B29"/>
    <w:rsid w:val="00B301C8"/>
    <w:rsid w:val="00B3021E"/>
    <w:rsid w:val="00B32047"/>
    <w:rsid w:val="00B32A78"/>
    <w:rsid w:val="00B359DB"/>
    <w:rsid w:val="00B36383"/>
    <w:rsid w:val="00B36CC4"/>
    <w:rsid w:val="00B37A60"/>
    <w:rsid w:val="00B40587"/>
    <w:rsid w:val="00B40840"/>
    <w:rsid w:val="00B417B8"/>
    <w:rsid w:val="00B41F0A"/>
    <w:rsid w:val="00B42614"/>
    <w:rsid w:val="00B44A94"/>
    <w:rsid w:val="00B44D7C"/>
    <w:rsid w:val="00B44F77"/>
    <w:rsid w:val="00B45A08"/>
    <w:rsid w:val="00B4622B"/>
    <w:rsid w:val="00B472F4"/>
    <w:rsid w:val="00B472FF"/>
    <w:rsid w:val="00B50112"/>
    <w:rsid w:val="00B50737"/>
    <w:rsid w:val="00B50A65"/>
    <w:rsid w:val="00B523BB"/>
    <w:rsid w:val="00B5282D"/>
    <w:rsid w:val="00B52CAB"/>
    <w:rsid w:val="00B5367F"/>
    <w:rsid w:val="00B53859"/>
    <w:rsid w:val="00B54111"/>
    <w:rsid w:val="00B54166"/>
    <w:rsid w:val="00B54BD5"/>
    <w:rsid w:val="00B55471"/>
    <w:rsid w:val="00B56DD5"/>
    <w:rsid w:val="00B610C6"/>
    <w:rsid w:val="00B612F3"/>
    <w:rsid w:val="00B61981"/>
    <w:rsid w:val="00B628B8"/>
    <w:rsid w:val="00B62F31"/>
    <w:rsid w:val="00B63564"/>
    <w:rsid w:val="00B638E8"/>
    <w:rsid w:val="00B63B7D"/>
    <w:rsid w:val="00B64DCB"/>
    <w:rsid w:val="00B64E35"/>
    <w:rsid w:val="00B65998"/>
    <w:rsid w:val="00B66DA9"/>
    <w:rsid w:val="00B66E2C"/>
    <w:rsid w:val="00B71150"/>
    <w:rsid w:val="00B719A4"/>
    <w:rsid w:val="00B71DAD"/>
    <w:rsid w:val="00B72816"/>
    <w:rsid w:val="00B72BF9"/>
    <w:rsid w:val="00B7378C"/>
    <w:rsid w:val="00B74B1F"/>
    <w:rsid w:val="00B75CE3"/>
    <w:rsid w:val="00B75D7B"/>
    <w:rsid w:val="00B80998"/>
    <w:rsid w:val="00B81502"/>
    <w:rsid w:val="00B81A89"/>
    <w:rsid w:val="00B82C09"/>
    <w:rsid w:val="00B8330B"/>
    <w:rsid w:val="00B838E0"/>
    <w:rsid w:val="00B857CC"/>
    <w:rsid w:val="00B869B4"/>
    <w:rsid w:val="00B86BDC"/>
    <w:rsid w:val="00B90CB3"/>
    <w:rsid w:val="00B92A4D"/>
    <w:rsid w:val="00B938E6"/>
    <w:rsid w:val="00B93E9B"/>
    <w:rsid w:val="00B94B44"/>
    <w:rsid w:val="00B96754"/>
    <w:rsid w:val="00B975DE"/>
    <w:rsid w:val="00B97A68"/>
    <w:rsid w:val="00BA0962"/>
    <w:rsid w:val="00BA0BBC"/>
    <w:rsid w:val="00BA0D62"/>
    <w:rsid w:val="00BA1AB9"/>
    <w:rsid w:val="00BA379D"/>
    <w:rsid w:val="00BA4FC2"/>
    <w:rsid w:val="00BA5A1C"/>
    <w:rsid w:val="00BA66B0"/>
    <w:rsid w:val="00BA7827"/>
    <w:rsid w:val="00BB0602"/>
    <w:rsid w:val="00BB0FE0"/>
    <w:rsid w:val="00BB1352"/>
    <w:rsid w:val="00BB15D9"/>
    <w:rsid w:val="00BB22C4"/>
    <w:rsid w:val="00BB284A"/>
    <w:rsid w:val="00BB2ECC"/>
    <w:rsid w:val="00BB36E6"/>
    <w:rsid w:val="00BB3934"/>
    <w:rsid w:val="00BB3DE0"/>
    <w:rsid w:val="00BB4858"/>
    <w:rsid w:val="00BB52DC"/>
    <w:rsid w:val="00BB5319"/>
    <w:rsid w:val="00BB6175"/>
    <w:rsid w:val="00BB674B"/>
    <w:rsid w:val="00BB72F6"/>
    <w:rsid w:val="00BB7404"/>
    <w:rsid w:val="00BB74CE"/>
    <w:rsid w:val="00BB7951"/>
    <w:rsid w:val="00BC137B"/>
    <w:rsid w:val="00BC14EA"/>
    <w:rsid w:val="00BC1BF2"/>
    <w:rsid w:val="00BC2500"/>
    <w:rsid w:val="00BC419F"/>
    <w:rsid w:val="00BC5307"/>
    <w:rsid w:val="00BC583E"/>
    <w:rsid w:val="00BC5E4B"/>
    <w:rsid w:val="00BC6618"/>
    <w:rsid w:val="00BC75BE"/>
    <w:rsid w:val="00BC7AC0"/>
    <w:rsid w:val="00BD028C"/>
    <w:rsid w:val="00BD02E6"/>
    <w:rsid w:val="00BD0759"/>
    <w:rsid w:val="00BD26E7"/>
    <w:rsid w:val="00BD342C"/>
    <w:rsid w:val="00BD3665"/>
    <w:rsid w:val="00BD39BB"/>
    <w:rsid w:val="00BD39CA"/>
    <w:rsid w:val="00BD3C24"/>
    <w:rsid w:val="00BD3D59"/>
    <w:rsid w:val="00BD3DC2"/>
    <w:rsid w:val="00BD44EB"/>
    <w:rsid w:val="00BD5600"/>
    <w:rsid w:val="00BD63F3"/>
    <w:rsid w:val="00BD787B"/>
    <w:rsid w:val="00BD7AE8"/>
    <w:rsid w:val="00BE008B"/>
    <w:rsid w:val="00BE02C4"/>
    <w:rsid w:val="00BE04C4"/>
    <w:rsid w:val="00BE0D60"/>
    <w:rsid w:val="00BE29AD"/>
    <w:rsid w:val="00BE2D4E"/>
    <w:rsid w:val="00BE2E53"/>
    <w:rsid w:val="00BE40C1"/>
    <w:rsid w:val="00BE7274"/>
    <w:rsid w:val="00BE73FF"/>
    <w:rsid w:val="00BE7DFE"/>
    <w:rsid w:val="00BF00C3"/>
    <w:rsid w:val="00BF03F3"/>
    <w:rsid w:val="00BF0AB2"/>
    <w:rsid w:val="00BF1EF7"/>
    <w:rsid w:val="00BF22AE"/>
    <w:rsid w:val="00BF26C2"/>
    <w:rsid w:val="00BF4187"/>
    <w:rsid w:val="00BF4EF1"/>
    <w:rsid w:val="00BF5D51"/>
    <w:rsid w:val="00BF6A2B"/>
    <w:rsid w:val="00BF7C15"/>
    <w:rsid w:val="00C0281B"/>
    <w:rsid w:val="00C036DE"/>
    <w:rsid w:val="00C03EB4"/>
    <w:rsid w:val="00C03F48"/>
    <w:rsid w:val="00C040C7"/>
    <w:rsid w:val="00C06161"/>
    <w:rsid w:val="00C0727C"/>
    <w:rsid w:val="00C072D9"/>
    <w:rsid w:val="00C07F41"/>
    <w:rsid w:val="00C10412"/>
    <w:rsid w:val="00C111F3"/>
    <w:rsid w:val="00C12484"/>
    <w:rsid w:val="00C1271A"/>
    <w:rsid w:val="00C12DD8"/>
    <w:rsid w:val="00C13709"/>
    <w:rsid w:val="00C13F83"/>
    <w:rsid w:val="00C1508E"/>
    <w:rsid w:val="00C151F8"/>
    <w:rsid w:val="00C16769"/>
    <w:rsid w:val="00C20320"/>
    <w:rsid w:val="00C20433"/>
    <w:rsid w:val="00C20F0C"/>
    <w:rsid w:val="00C221A1"/>
    <w:rsid w:val="00C23924"/>
    <w:rsid w:val="00C2411F"/>
    <w:rsid w:val="00C2413A"/>
    <w:rsid w:val="00C2467F"/>
    <w:rsid w:val="00C249FF"/>
    <w:rsid w:val="00C25BEF"/>
    <w:rsid w:val="00C27FC3"/>
    <w:rsid w:val="00C31307"/>
    <w:rsid w:val="00C313D2"/>
    <w:rsid w:val="00C322D2"/>
    <w:rsid w:val="00C33EFE"/>
    <w:rsid w:val="00C340F5"/>
    <w:rsid w:val="00C34EF6"/>
    <w:rsid w:val="00C350EB"/>
    <w:rsid w:val="00C35720"/>
    <w:rsid w:val="00C358A3"/>
    <w:rsid w:val="00C359B3"/>
    <w:rsid w:val="00C35F25"/>
    <w:rsid w:val="00C3698E"/>
    <w:rsid w:val="00C3755E"/>
    <w:rsid w:val="00C37E03"/>
    <w:rsid w:val="00C400CF"/>
    <w:rsid w:val="00C40FB6"/>
    <w:rsid w:val="00C41214"/>
    <w:rsid w:val="00C415BE"/>
    <w:rsid w:val="00C4182A"/>
    <w:rsid w:val="00C41924"/>
    <w:rsid w:val="00C42267"/>
    <w:rsid w:val="00C44CD1"/>
    <w:rsid w:val="00C45017"/>
    <w:rsid w:val="00C45A21"/>
    <w:rsid w:val="00C4698C"/>
    <w:rsid w:val="00C4763C"/>
    <w:rsid w:val="00C47914"/>
    <w:rsid w:val="00C505E4"/>
    <w:rsid w:val="00C50921"/>
    <w:rsid w:val="00C5172D"/>
    <w:rsid w:val="00C51A25"/>
    <w:rsid w:val="00C51B0B"/>
    <w:rsid w:val="00C51B7A"/>
    <w:rsid w:val="00C53E4F"/>
    <w:rsid w:val="00C548A6"/>
    <w:rsid w:val="00C54906"/>
    <w:rsid w:val="00C550F8"/>
    <w:rsid w:val="00C56364"/>
    <w:rsid w:val="00C56D21"/>
    <w:rsid w:val="00C6018F"/>
    <w:rsid w:val="00C607BC"/>
    <w:rsid w:val="00C60DDA"/>
    <w:rsid w:val="00C61484"/>
    <w:rsid w:val="00C623D9"/>
    <w:rsid w:val="00C625FF"/>
    <w:rsid w:val="00C6299C"/>
    <w:rsid w:val="00C630AA"/>
    <w:rsid w:val="00C64C00"/>
    <w:rsid w:val="00C64FF1"/>
    <w:rsid w:val="00C6506C"/>
    <w:rsid w:val="00C65086"/>
    <w:rsid w:val="00C650BD"/>
    <w:rsid w:val="00C65952"/>
    <w:rsid w:val="00C660D0"/>
    <w:rsid w:val="00C6654A"/>
    <w:rsid w:val="00C665B5"/>
    <w:rsid w:val="00C66E65"/>
    <w:rsid w:val="00C67105"/>
    <w:rsid w:val="00C70514"/>
    <w:rsid w:val="00C7159C"/>
    <w:rsid w:val="00C71918"/>
    <w:rsid w:val="00C739CC"/>
    <w:rsid w:val="00C73CFA"/>
    <w:rsid w:val="00C75217"/>
    <w:rsid w:val="00C75820"/>
    <w:rsid w:val="00C769CC"/>
    <w:rsid w:val="00C77B21"/>
    <w:rsid w:val="00C77CB7"/>
    <w:rsid w:val="00C77F3E"/>
    <w:rsid w:val="00C81C14"/>
    <w:rsid w:val="00C83185"/>
    <w:rsid w:val="00C83A17"/>
    <w:rsid w:val="00C8405F"/>
    <w:rsid w:val="00C84CEC"/>
    <w:rsid w:val="00C8565E"/>
    <w:rsid w:val="00C86048"/>
    <w:rsid w:val="00C87647"/>
    <w:rsid w:val="00C87F37"/>
    <w:rsid w:val="00C90B84"/>
    <w:rsid w:val="00C91963"/>
    <w:rsid w:val="00C91ABD"/>
    <w:rsid w:val="00C92C16"/>
    <w:rsid w:val="00C92EEB"/>
    <w:rsid w:val="00C92EFD"/>
    <w:rsid w:val="00C9347D"/>
    <w:rsid w:val="00C9349C"/>
    <w:rsid w:val="00C934DC"/>
    <w:rsid w:val="00C93843"/>
    <w:rsid w:val="00C948CE"/>
    <w:rsid w:val="00C94DB1"/>
    <w:rsid w:val="00C9609C"/>
    <w:rsid w:val="00C96DB4"/>
    <w:rsid w:val="00C977E2"/>
    <w:rsid w:val="00C9787A"/>
    <w:rsid w:val="00C97ECE"/>
    <w:rsid w:val="00CA08D4"/>
    <w:rsid w:val="00CA0938"/>
    <w:rsid w:val="00CA0992"/>
    <w:rsid w:val="00CA1840"/>
    <w:rsid w:val="00CA1867"/>
    <w:rsid w:val="00CA2865"/>
    <w:rsid w:val="00CA53D8"/>
    <w:rsid w:val="00CA5A9C"/>
    <w:rsid w:val="00CA6B63"/>
    <w:rsid w:val="00CA774A"/>
    <w:rsid w:val="00CB13BD"/>
    <w:rsid w:val="00CB185A"/>
    <w:rsid w:val="00CB255F"/>
    <w:rsid w:val="00CB28B6"/>
    <w:rsid w:val="00CB2D8D"/>
    <w:rsid w:val="00CB323A"/>
    <w:rsid w:val="00CB4B8B"/>
    <w:rsid w:val="00CB4CDD"/>
    <w:rsid w:val="00CB511B"/>
    <w:rsid w:val="00CB5257"/>
    <w:rsid w:val="00CB75A8"/>
    <w:rsid w:val="00CB78B6"/>
    <w:rsid w:val="00CC0286"/>
    <w:rsid w:val="00CC0358"/>
    <w:rsid w:val="00CC0CB4"/>
    <w:rsid w:val="00CC0F6F"/>
    <w:rsid w:val="00CC55E6"/>
    <w:rsid w:val="00CC79E0"/>
    <w:rsid w:val="00CC7EC7"/>
    <w:rsid w:val="00CD1151"/>
    <w:rsid w:val="00CD1A7B"/>
    <w:rsid w:val="00CD1F3E"/>
    <w:rsid w:val="00CD292B"/>
    <w:rsid w:val="00CD44E3"/>
    <w:rsid w:val="00CD4A3B"/>
    <w:rsid w:val="00CD60E1"/>
    <w:rsid w:val="00CD61B4"/>
    <w:rsid w:val="00CD6664"/>
    <w:rsid w:val="00CD6A55"/>
    <w:rsid w:val="00CD6E7E"/>
    <w:rsid w:val="00CD6F68"/>
    <w:rsid w:val="00CD78F8"/>
    <w:rsid w:val="00CD7ECB"/>
    <w:rsid w:val="00CE1035"/>
    <w:rsid w:val="00CE12EA"/>
    <w:rsid w:val="00CE209A"/>
    <w:rsid w:val="00CE3041"/>
    <w:rsid w:val="00CE311E"/>
    <w:rsid w:val="00CE38E9"/>
    <w:rsid w:val="00CE3F47"/>
    <w:rsid w:val="00CE6B97"/>
    <w:rsid w:val="00CE6E65"/>
    <w:rsid w:val="00CF097D"/>
    <w:rsid w:val="00CF1589"/>
    <w:rsid w:val="00CF258B"/>
    <w:rsid w:val="00CF49F4"/>
    <w:rsid w:val="00CF4AE8"/>
    <w:rsid w:val="00CF79D1"/>
    <w:rsid w:val="00CF79F4"/>
    <w:rsid w:val="00D01D19"/>
    <w:rsid w:val="00D023DB"/>
    <w:rsid w:val="00D034FC"/>
    <w:rsid w:val="00D03793"/>
    <w:rsid w:val="00D03AA3"/>
    <w:rsid w:val="00D05142"/>
    <w:rsid w:val="00D05285"/>
    <w:rsid w:val="00D0534B"/>
    <w:rsid w:val="00D062FD"/>
    <w:rsid w:val="00D07425"/>
    <w:rsid w:val="00D10FEE"/>
    <w:rsid w:val="00D11062"/>
    <w:rsid w:val="00D11187"/>
    <w:rsid w:val="00D11A95"/>
    <w:rsid w:val="00D11C7B"/>
    <w:rsid w:val="00D12EF6"/>
    <w:rsid w:val="00D130F2"/>
    <w:rsid w:val="00D132E4"/>
    <w:rsid w:val="00D135F0"/>
    <w:rsid w:val="00D15048"/>
    <w:rsid w:val="00D15207"/>
    <w:rsid w:val="00D157EF"/>
    <w:rsid w:val="00D168B9"/>
    <w:rsid w:val="00D16FBB"/>
    <w:rsid w:val="00D17498"/>
    <w:rsid w:val="00D21081"/>
    <w:rsid w:val="00D227E2"/>
    <w:rsid w:val="00D24627"/>
    <w:rsid w:val="00D24AFD"/>
    <w:rsid w:val="00D253A9"/>
    <w:rsid w:val="00D25580"/>
    <w:rsid w:val="00D255A8"/>
    <w:rsid w:val="00D25762"/>
    <w:rsid w:val="00D309CF"/>
    <w:rsid w:val="00D309D1"/>
    <w:rsid w:val="00D30F42"/>
    <w:rsid w:val="00D32874"/>
    <w:rsid w:val="00D32CA7"/>
    <w:rsid w:val="00D32F95"/>
    <w:rsid w:val="00D33F0A"/>
    <w:rsid w:val="00D33FC3"/>
    <w:rsid w:val="00D34023"/>
    <w:rsid w:val="00D35085"/>
    <w:rsid w:val="00D35B2C"/>
    <w:rsid w:val="00D377EA"/>
    <w:rsid w:val="00D41879"/>
    <w:rsid w:val="00D4197A"/>
    <w:rsid w:val="00D42E4F"/>
    <w:rsid w:val="00D43696"/>
    <w:rsid w:val="00D43B9F"/>
    <w:rsid w:val="00D440E9"/>
    <w:rsid w:val="00D44D81"/>
    <w:rsid w:val="00D455C7"/>
    <w:rsid w:val="00D45B91"/>
    <w:rsid w:val="00D47AEF"/>
    <w:rsid w:val="00D50660"/>
    <w:rsid w:val="00D50DD4"/>
    <w:rsid w:val="00D515E6"/>
    <w:rsid w:val="00D549F6"/>
    <w:rsid w:val="00D5508F"/>
    <w:rsid w:val="00D56326"/>
    <w:rsid w:val="00D60CC5"/>
    <w:rsid w:val="00D615AF"/>
    <w:rsid w:val="00D61BCF"/>
    <w:rsid w:val="00D63C53"/>
    <w:rsid w:val="00D63FCF"/>
    <w:rsid w:val="00D64406"/>
    <w:rsid w:val="00D64730"/>
    <w:rsid w:val="00D658D8"/>
    <w:rsid w:val="00D65E56"/>
    <w:rsid w:val="00D66012"/>
    <w:rsid w:val="00D665FA"/>
    <w:rsid w:val="00D721ED"/>
    <w:rsid w:val="00D7266A"/>
    <w:rsid w:val="00D72BE7"/>
    <w:rsid w:val="00D7434E"/>
    <w:rsid w:val="00D750E1"/>
    <w:rsid w:val="00D7515D"/>
    <w:rsid w:val="00D756A0"/>
    <w:rsid w:val="00D75E54"/>
    <w:rsid w:val="00D75FB6"/>
    <w:rsid w:val="00D76893"/>
    <w:rsid w:val="00D76B85"/>
    <w:rsid w:val="00D76BD8"/>
    <w:rsid w:val="00D7704B"/>
    <w:rsid w:val="00D77277"/>
    <w:rsid w:val="00D77DA0"/>
    <w:rsid w:val="00D805E4"/>
    <w:rsid w:val="00D809B3"/>
    <w:rsid w:val="00D81450"/>
    <w:rsid w:val="00D81D03"/>
    <w:rsid w:val="00D82534"/>
    <w:rsid w:val="00D83B52"/>
    <w:rsid w:val="00D83BE3"/>
    <w:rsid w:val="00D85B68"/>
    <w:rsid w:val="00D869F3"/>
    <w:rsid w:val="00D87934"/>
    <w:rsid w:val="00D8795E"/>
    <w:rsid w:val="00D87E9B"/>
    <w:rsid w:val="00D90781"/>
    <w:rsid w:val="00D909F3"/>
    <w:rsid w:val="00D91DB1"/>
    <w:rsid w:val="00D923AD"/>
    <w:rsid w:val="00D938EB"/>
    <w:rsid w:val="00D93A68"/>
    <w:rsid w:val="00D94188"/>
    <w:rsid w:val="00D946CF"/>
    <w:rsid w:val="00D94D84"/>
    <w:rsid w:val="00D95099"/>
    <w:rsid w:val="00D96972"/>
    <w:rsid w:val="00D96AAB"/>
    <w:rsid w:val="00DA0014"/>
    <w:rsid w:val="00DA2ECF"/>
    <w:rsid w:val="00DA3177"/>
    <w:rsid w:val="00DA4194"/>
    <w:rsid w:val="00DA4875"/>
    <w:rsid w:val="00DA50E5"/>
    <w:rsid w:val="00DA595E"/>
    <w:rsid w:val="00DA6AEB"/>
    <w:rsid w:val="00DA6D8C"/>
    <w:rsid w:val="00DA7956"/>
    <w:rsid w:val="00DB2186"/>
    <w:rsid w:val="00DB2661"/>
    <w:rsid w:val="00DB26B4"/>
    <w:rsid w:val="00DB2AF8"/>
    <w:rsid w:val="00DB38EC"/>
    <w:rsid w:val="00DB5017"/>
    <w:rsid w:val="00DB56B0"/>
    <w:rsid w:val="00DB65E4"/>
    <w:rsid w:val="00DB703A"/>
    <w:rsid w:val="00DC0BF4"/>
    <w:rsid w:val="00DC122F"/>
    <w:rsid w:val="00DC13E5"/>
    <w:rsid w:val="00DC1D50"/>
    <w:rsid w:val="00DC1FBE"/>
    <w:rsid w:val="00DC29D4"/>
    <w:rsid w:val="00DC3D63"/>
    <w:rsid w:val="00DC49B3"/>
    <w:rsid w:val="00DC4B74"/>
    <w:rsid w:val="00DC50A7"/>
    <w:rsid w:val="00DC5530"/>
    <w:rsid w:val="00DC604F"/>
    <w:rsid w:val="00DC6455"/>
    <w:rsid w:val="00DC6D8F"/>
    <w:rsid w:val="00DD0422"/>
    <w:rsid w:val="00DD0E7A"/>
    <w:rsid w:val="00DD19B7"/>
    <w:rsid w:val="00DD47C5"/>
    <w:rsid w:val="00DD4F50"/>
    <w:rsid w:val="00DD4F91"/>
    <w:rsid w:val="00DD5380"/>
    <w:rsid w:val="00DD5E1B"/>
    <w:rsid w:val="00DD5FBE"/>
    <w:rsid w:val="00DD6C97"/>
    <w:rsid w:val="00DD6FCB"/>
    <w:rsid w:val="00DD7544"/>
    <w:rsid w:val="00DE06F9"/>
    <w:rsid w:val="00DE1702"/>
    <w:rsid w:val="00DE197B"/>
    <w:rsid w:val="00DE2919"/>
    <w:rsid w:val="00DE3D2C"/>
    <w:rsid w:val="00DE3F53"/>
    <w:rsid w:val="00DE4618"/>
    <w:rsid w:val="00DE58EE"/>
    <w:rsid w:val="00DE7F57"/>
    <w:rsid w:val="00DE7FBE"/>
    <w:rsid w:val="00DF0327"/>
    <w:rsid w:val="00DF06FB"/>
    <w:rsid w:val="00DF0A25"/>
    <w:rsid w:val="00DF0A37"/>
    <w:rsid w:val="00DF1A8C"/>
    <w:rsid w:val="00DF2616"/>
    <w:rsid w:val="00DF29F7"/>
    <w:rsid w:val="00DF31FA"/>
    <w:rsid w:val="00DF7780"/>
    <w:rsid w:val="00E00AE5"/>
    <w:rsid w:val="00E00D86"/>
    <w:rsid w:val="00E01893"/>
    <w:rsid w:val="00E01D7A"/>
    <w:rsid w:val="00E02AF9"/>
    <w:rsid w:val="00E0448C"/>
    <w:rsid w:val="00E0464C"/>
    <w:rsid w:val="00E04664"/>
    <w:rsid w:val="00E05ADA"/>
    <w:rsid w:val="00E100F4"/>
    <w:rsid w:val="00E10997"/>
    <w:rsid w:val="00E10EF1"/>
    <w:rsid w:val="00E11B12"/>
    <w:rsid w:val="00E11F5E"/>
    <w:rsid w:val="00E1342B"/>
    <w:rsid w:val="00E13676"/>
    <w:rsid w:val="00E13D9A"/>
    <w:rsid w:val="00E13F2F"/>
    <w:rsid w:val="00E16927"/>
    <w:rsid w:val="00E16FBE"/>
    <w:rsid w:val="00E17939"/>
    <w:rsid w:val="00E17F14"/>
    <w:rsid w:val="00E17F51"/>
    <w:rsid w:val="00E20743"/>
    <w:rsid w:val="00E21041"/>
    <w:rsid w:val="00E21F1D"/>
    <w:rsid w:val="00E21FAD"/>
    <w:rsid w:val="00E22134"/>
    <w:rsid w:val="00E23669"/>
    <w:rsid w:val="00E25A07"/>
    <w:rsid w:val="00E27C72"/>
    <w:rsid w:val="00E304FC"/>
    <w:rsid w:val="00E30A3B"/>
    <w:rsid w:val="00E30F85"/>
    <w:rsid w:val="00E31266"/>
    <w:rsid w:val="00E31CCA"/>
    <w:rsid w:val="00E31D6F"/>
    <w:rsid w:val="00E326C8"/>
    <w:rsid w:val="00E333EF"/>
    <w:rsid w:val="00E34B54"/>
    <w:rsid w:val="00E34D8E"/>
    <w:rsid w:val="00E35656"/>
    <w:rsid w:val="00E35EBD"/>
    <w:rsid w:val="00E369ED"/>
    <w:rsid w:val="00E36E25"/>
    <w:rsid w:val="00E37D98"/>
    <w:rsid w:val="00E401CE"/>
    <w:rsid w:val="00E41733"/>
    <w:rsid w:val="00E418C9"/>
    <w:rsid w:val="00E41954"/>
    <w:rsid w:val="00E432EB"/>
    <w:rsid w:val="00E44FF5"/>
    <w:rsid w:val="00E45510"/>
    <w:rsid w:val="00E51093"/>
    <w:rsid w:val="00E513D9"/>
    <w:rsid w:val="00E52B89"/>
    <w:rsid w:val="00E52DBB"/>
    <w:rsid w:val="00E54422"/>
    <w:rsid w:val="00E54CE5"/>
    <w:rsid w:val="00E54E74"/>
    <w:rsid w:val="00E54EC8"/>
    <w:rsid w:val="00E572EC"/>
    <w:rsid w:val="00E57736"/>
    <w:rsid w:val="00E60F51"/>
    <w:rsid w:val="00E614D2"/>
    <w:rsid w:val="00E65466"/>
    <w:rsid w:val="00E66CB0"/>
    <w:rsid w:val="00E66F78"/>
    <w:rsid w:val="00E67224"/>
    <w:rsid w:val="00E70528"/>
    <w:rsid w:val="00E71A87"/>
    <w:rsid w:val="00E75808"/>
    <w:rsid w:val="00E758CB"/>
    <w:rsid w:val="00E759E9"/>
    <w:rsid w:val="00E76C22"/>
    <w:rsid w:val="00E77F3E"/>
    <w:rsid w:val="00E801C4"/>
    <w:rsid w:val="00E80C69"/>
    <w:rsid w:val="00E80D80"/>
    <w:rsid w:val="00E80EC7"/>
    <w:rsid w:val="00E81286"/>
    <w:rsid w:val="00E81C34"/>
    <w:rsid w:val="00E82097"/>
    <w:rsid w:val="00E8209B"/>
    <w:rsid w:val="00E82E1B"/>
    <w:rsid w:val="00E8440A"/>
    <w:rsid w:val="00E848C1"/>
    <w:rsid w:val="00E850DB"/>
    <w:rsid w:val="00E8590D"/>
    <w:rsid w:val="00E8609C"/>
    <w:rsid w:val="00E862AE"/>
    <w:rsid w:val="00E863B1"/>
    <w:rsid w:val="00E8733C"/>
    <w:rsid w:val="00E87632"/>
    <w:rsid w:val="00E87693"/>
    <w:rsid w:val="00E87B0D"/>
    <w:rsid w:val="00E90737"/>
    <w:rsid w:val="00E9091E"/>
    <w:rsid w:val="00E91105"/>
    <w:rsid w:val="00E91F76"/>
    <w:rsid w:val="00E9251D"/>
    <w:rsid w:val="00E927D1"/>
    <w:rsid w:val="00E92DA9"/>
    <w:rsid w:val="00E932B4"/>
    <w:rsid w:val="00E93AC0"/>
    <w:rsid w:val="00E94CF9"/>
    <w:rsid w:val="00E95267"/>
    <w:rsid w:val="00E9538D"/>
    <w:rsid w:val="00E955A8"/>
    <w:rsid w:val="00E95BB9"/>
    <w:rsid w:val="00EA1068"/>
    <w:rsid w:val="00EA2C7A"/>
    <w:rsid w:val="00EA456E"/>
    <w:rsid w:val="00EA47D2"/>
    <w:rsid w:val="00EA4EC0"/>
    <w:rsid w:val="00EA55E9"/>
    <w:rsid w:val="00EA59F3"/>
    <w:rsid w:val="00EA5BA8"/>
    <w:rsid w:val="00EA5DAD"/>
    <w:rsid w:val="00EB022D"/>
    <w:rsid w:val="00EB0481"/>
    <w:rsid w:val="00EB12CE"/>
    <w:rsid w:val="00EB160D"/>
    <w:rsid w:val="00EB1D81"/>
    <w:rsid w:val="00EB253D"/>
    <w:rsid w:val="00EB3C06"/>
    <w:rsid w:val="00EB6683"/>
    <w:rsid w:val="00EB6700"/>
    <w:rsid w:val="00EB75B4"/>
    <w:rsid w:val="00EC215D"/>
    <w:rsid w:val="00EC23E0"/>
    <w:rsid w:val="00EC3875"/>
    <w:rsid w:val="00EC3E2A"/>
    <w:rsid w:val="00EC3F09"/>
    <w:rsid w:val="00EC3F1B"/>
    <w:rsid w:val="00EC427E"/>
    <w:rsid w:val="00EC4B66"/>
    <w:rsid w:val="00EC5E2C"/>
    <w:rsid w:val="00EC6AD9"/>
    <w:rsid w:val="00EC728F"/>
    <w:rsid w:val="00EC74EF"/>
    <w:rsid w:val="00EC7522"/>
    <w:rsid w:val="00EC7E79"/>
    <w:rsid w:val="00ED028A"/>
    <w:rsid w:val="00ED0F84"/>
    <w:rsid w:val="00ED10CA"/>
    <w:rsid w:val="00ED12D6"/>
    <w:rsid w:val="00ED1387"/>
    <w:rsid w:val="00ED1961"/>
    <w:rsid w:val="00ED1E8B"/>
    <w:rsid w:val="00ED202D"/>
    <w:rsid w:val="00ED2F04"/>
    <w:rsid w:val="00ED3CBC"/>
    <w:rsid w:val="00ED679E"/>
    <w:rsid w:val="00ED7835"/>
    <w:rsid w:val="00EE0C71"/>
    <w:rsid w:val="00EE2322"/>
    <w:rsid w:val="00EE6C30"/>
    <w:rsid w:val="00EE730F"/>
    <w:rsid w:val="00EE766D"/>
    <w:rsid w:val="00EF096D"/>
    <w:rsid w:val="00EF0B7D"/>
    <w:rsid w:val="00EF15BA"/>
    <w:rsid w:val="00EF17D7"/>
    <w:rsid w:val="00EF21B3"/>
    <w:rsid w:val="00EF30D2"/>
    <w:rsid w:val="00EF3545"/>
    <w:rsid w:val="00EF45CC"/>
    <w:rsid w:val="00EF513B"/>
    <w:rsid w:val="00EF539F"/>
    <w:rsid w:val="00EF59D2"/>
    <w:rsid w:val="00EF5DC2"/>
    <w:rsid w:val="00EF6DFD"/>
    <w:rsid w:val="00EF7F3E"/>
    <w:rsid w:val="00F00D78"/>
    <w:rsid w:val="00F012EC"/>
    <w:rsid w:val="00F015EA"/>
    <w:rsid w:val="00F031AF"/>
    <w:rsid w:val="00F0373D"/>
    <w:rsid w:val="00F04DA2"/>
    <w:rsid w:val="00F04FEB"/>
    <w:rsid w:val="00F0595D"/>
    <w:rsid w:val="00F0647F"/>
    <w:rsid w:val="00F0729B"/>
    <w:rsid w:val="00F07B07"/>
    <w:rsid w:val="00F1085E"/>
    <w:rsid w:val="00F10A3A"/>
    <w:rsid w:val="00F10AE9"/>
    <w:rsid w:val="00F114E6"/>
    <w:rsid w:val="00F11A4B"/>
    <w:rsid w:val="00F12DDF"/>
    <w:rsid w:val="00F163A9"/>
    <w:rsid w:val="00F16678"/>
    <w:rsid w:val="00F16BDB"/>
    <w:rsid w:val="00F1771A"/>
    <w:rsid w:val="00F17A74"/>
    <w:rsid w:val="00F20665"/>
    <w:rsid w:val="00F20A08"/>
    <w:rsid w:val="00F20BF8"/>
    <w:rsid w:val="00F211AB"/>
    <w:rsid w:val="00F21476"/>
    <w:rsid w:val="00F22080"/>
    <w:rsid w:val="00F22748"/>
    <w:rsid w:val="00F228CE"/>
    <w:rsid w:val="00F228DF"/>
    <w:rsid w:val="00F230FE"/>
    <w:rsid w:val="00F23410"/>
    <w:rsid w:val="00F23691"/>
    <w:rsid w:val="00F24417"/>
    <w:rsid w:val="00F24D3E"/>
    <w:rsid w:val="00F2515F"/>
    <w:rsid w:val="00F2641F"/>
    <w:rsid w:val="00F27367"/>
    <w:rsid w:val="00F2738A"/>
    <w:rsid w:val="00F27E20"/>
    <w:rsid w:val="00F31862"/>
    <w:rsid w:val="00F321B3"/>
    <w:rsid w:val="00F34F20"/>
    <w:rsid w:val="00F353B3"/>
    <w:rsid w:val="00F35568"/>
    <w:rsid w:val="00F37734"/>
    <w:rsid w:val="00F41918"/>
    <w:rsid w:val="00F41A30"/>
    <w:rsid w:val="00F41AF7"/>
    <w:rsid w:val="00F41CC9"/>
    <w:rsid w:val="00F41F04"/>
    <w:rsid w:val="00F42392"/>
    <w:rsid w:val="00F4273D"/>
    <w:rsid w:val="00F43D77"/>
    <w:rsid w:val="00F43FAE"/>
    <w:rsid w:val="00F4407A"/>
    <w:rsid w:val="00F440E2"/>
    <w:rsid w:val="00F4519A"/>
    <w:rsid w:val="00F452D6"/>
    <w:rsid w:val="00F45630"/>
    <w:rsid w:val="00F45EAE"/>
    <w:rsid w:val="00F46456"/>
    <w:rsid w:val="00F4741B"/>
    <w:rsid w:val="00F50999"/>
    <w:rsid w:val="00F51D5D"/>
    <w:rsid w:val="00F535A6"/>
    <w:rsid w:val="00F5447A"/>
    <w:rsid w:val="00F5452E"/>
    <w:rsid w:val="00F55006"/>
    <w:rsid w:val="00F553A2"/>
    <w:rsid w:val="00F55574"/>
    <w:rsid w:val="00F57989"/>
    <w:rsid w:val="00F608F7"/>
    <w:rsid w:val="00F60AD1"/>
    <w:rsid w:val="00F62564"/>
    <w:rsid w:val="00F64A9C"/>
    <w:rsid w:val="00F64DB1"/>
    <w:rsid w:val="00F65EFA"/>
    <w:rsid w:val="00F663AD"/>
    <w:rsid w:val="00F668FB"/>
    <w:rsid w:val="00F7127B"/>
    <w:rsid w:val="00F7236F"/>
    <w:rsid w:val="00F72828"/>
    <w:rsid w:val="00F72C4E"/>
    <w:rsid w:val="00F731A8"/>
    <w:rsid w:val="00F73980"/>
    <w:rsid w:val="00F73DC9"/>
    <w:rsid w:val="00F740C2"/>
    <w:rsid w:val="00F74C66"/>
    <w:rsid w:val="00F766D7"/>
    <w:rsid w:val="00F80C27"/>
    <w:rsid w:val="00F81687"/>
    <w:rsid w:val="00F81FF4"/>
    <w:rsid w:val="00F8381C"/>
    <w:rsid w:val="00F83E98"/>
    <w:rsid w:val="00F8484E"/>
    <w:rsid w:val="00F84B1D"/>
    <w:rsid w:val="00F86224"/>
    <w:rsid w:val="00F874FA"/>
    <w:rsid w:val="00F909A8"/>
    <w:rsid w:val="00F90E94"/>
    <w:rsid w:val="00F91FCD"/>
    <w:rsid w:val="00F92430"/>
    <w:rsid w:val="00F92827"/>
    <w:rsid w:val="00F92E4E"/>
    <w:rsid w:val="00F9408E"/>
    <w:rsid w:val="00F956D7"/>
    <w:rsid w:val="00F97114"/>
    <w:rsid w:val="00F97603"/>
    <w:rsid w:val="00FA1730"/>
    <w:rsid w:val="00FA18D4"/>
    <w:rsid w:val="00FA1D71"/>
    <w:rsid w:val="00FA2AEC"/>
    <w:rsid w:val="00FA2C81"/>
    <w:rsid w:val="00FA2FEE"/>
    <w:rsid w:val="00FA3694"/>
    <w:rsid w:val="00FA41F9"/>
    <w:rsid w:val="00FA7D5D"/>
    <w:rsid w:val="00FB17A2"/>
    <w:rsid w:val="00FB1C2A"/>
    <w:rsid w:val="00FB1EDD"/>
    <w:rsid w:val="00FB2026"/>
    <w:rsid w:val="00FB2843"/>
    <w:rsid w:val="00FB3447"/>
    <w:rsid w:val="00FB3525"/>
    <w:rsid w:val="00FB3F94"/>
    <w:rsid w:val="00FB46CE"/>
    <w:rsid w:val="00FB50EC"/>
    <w:rsid w:val="00FB6D2F"/>
    <w:rsid w:val="00FC0033"/>
    <w:rsid w:val="00FC01D7"/>
    <w:rsid w:val="00FC08B5"/>
    <w:rsid w:val="00FC0CF3"/>
    <w:rsid w:val="00FC1153"/>
    <w:rsid w:val="00FC11FE"/>
    <w:rsid w:val="00FC15BD"/>
    <w:rsid w:val="00FC229E"/>
    <w:rsid w:val="00FC5181"/>
    <w:rsid w:val="00FC5D5B"/>
    <w:rsid w:val="00FC5E66"/>
    <w:rsid w:val="00FC616E"/>
    <w:rsid w:val="00FC7061"/>
    <w:rsid w:val="00FC7171"/>
    <w:rsid w:val="00FD121B"/>
    <w:rsid w:val="00FD359A"/>
    <w:rsid w:val="00FD4174"/>
    <w:rsid w:val="00FD5023"/>
    <w:rsid w:val="00FD519A"/>
    <w:rsid w:val="00FD5313"/>
    <w:rsid w:val="00FD556A"/>
    <w:rsid w:val="00FD6888"/>
    <w:rsid w:val="00FD6A3F"/>
    <w:rsid w:val="00FD6DF6"/>
    <w:rsid w:val="00FD7EA7"/>
    <w:rsid w:val="00FE0EB7"/>
    <w:rsid w:val="00FE1748"/>
    <w:rsid w:val="00FE1974"/>
    <w:rsid w:val="00FE3BE0"/>
    <w:rsid w:val="00FE3DAD"/>
    <w:rsid w:val="00FE4B00"/>
    <w:rsid w:val="00FE5014"/>
    <w:rsid w:val="00FE5508"/>
    <w:rsid w:val="00FE6304"/>
    <w:rsid w:val="00FE7DBD"/>
    <w:rsid w:val="00FE7E80"/>
    <w:rsid w:val="00FF2209"/>
    <w:rsid w:val="00FF2233"/>
    <w:rsid w:val="00FF264F"/>
    <w:rsid w:val="00FF304C"/>
    <w:rsid w:val="00FF30F1"/>
    <w:rsid w:val="00FF3684"/>
    <w:rsid w:val="00FF3A43"/>
    <w:rsid w:val="00FF4454"/>
    <w:rsid w:val="00FF583D"/>
    <w:rsid w:val="00FF589C"/>
    <w:rsid w:val="00FF6552"/>
    <w:rsid w:val="00FF696E"/>
    <w:rsid w:val="00FF6D6A"/>
    <w:rsid w:val="00FF6ECA"/>
    <w:rsid w:val="00FF7D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04960B"/>
  <w15:docId w15:val="{CC1241E3-21AD-4A21-8F75-068ACB14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54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54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68549A"/>
    <w:pPr>
      <w:keepNext/>
      <w:keepLines/>
      <w:spacing w:before="260" w:after="260" w:line="416" w:lineRule="auto"/>
      <w:outlineLvl w:val="2"/>
    </w:pPr>
    <w:rPr>
      <w:b/>
      <w:bCs/>
      <w:sz w:val="32"/>
      <w:szCs w:val="32"/>
    </w:rPr>
  </w:style>
  <w:style w:type="paragraph" w:styleId="40">
    <w:name w:val="heading 4"/>
    <w:basedOn w:val="a"/>
    <w:next w:val="a"/>
    <w:link w:val="4Char"/>
    <w:qFormat/>
    <w:rsid w:val="0068549A"/>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unhideWhenUsed/>
    <w:qFormat/>
    <w:rsid w:val="0068549A"/>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8549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qFormat/>
    <w:rsid w:val="0068549A"/>
    <w:pPr>
      <w:keepNext/>
      <w:keepLines/>
      <w:spacing w:before="240" w:after="64" w:line="320" w:lineRule="auto"/>
      <w:ind w:left="1701"/>
      <w:outlineLvl w:val="6"/>
    </w:pPr>
    <w:rPr>
      <w:rFonts w:ascii="Times New Roman" w:eastAsia="宋体" w:hAnsi="Times New Roman" w:cs="Times New Roman"/>
      <w:b/>
      <w:bCs/>
      <w:sz w:val="24"/>
      <w:szCs w:val="24"/>
    </w:rPr>
  </w:style>
  <w:style w:type="paragraph" w:styleId="8">
    <w:name w:val="heading 8"/>
    <w:basedOn w:val="a"/>
    <w:next w:val="a"/>
    <w:link w:val="8Char"/>
    <w:qFormat/>
    <w:rsid w:val="0068549A"/>
    <w:pPr>
      <w:keepNext/>
      <w:keepLines/>
      <w:spacing w:before="240" w:after="64" w:line="320" w:lineRule="auto"/>
      <w:ind w:left="1701"/>
      <w:outlineLvl w:val="7"/>
    </w:pPr>
    <w:rPr>
      <w:rFonts w:ascii="Arial" w:eastAsia="黑体" w:hAnsi="Arial" w:cs="Times New Roman"/>
      <w:sz w:val="24"/>
      <w:szCs w:val="24"/>
    </w:rPr>
  </w:style>
  <w:style w:type="paragraph" w:styleId="9">
    <w:name w:val="heading 9"/>
    <w:basedOn w:val="a"/>
    <w:next w:val="a"/>
    <w:link w:val="9Char"/>
    <w:qFormat/>
    <w:rsid w:val="0068549A"/>
    <w:pPr>
      <w:keepNext/>
      <w:keepLines/>
      <w:spacing w:before="240" w:after="64" w:line="320" w:lineRule="auto"/>
      <w:ind w:left="1701"/>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549A"/>
    <w:rPr>
      <w:b/>
      <w:bCs/>
      <w:kern w:val="44"/>
      <w:sz w:val="44"/>
      <w:szCs w:val="44"/>
    </w:rPr>
  </w:style>
  <w:style w:type="character" w:customStyle="1" w:styleId="2Char">
    <w:name w:val="标题 2 Char"/>
    <w:basedOn w:val="a0"/>
    <w:link w:val="2"/>
    <w:uiPriority w:val="9"/>
    <w:rsid w:val="0068549A"/>
    <w:rPr>
      <w:rFonts w:asciiTheme="majorHAnsi" w:eastAsiaTheme="majorEastAsia" w:hAnsiTheme="majorHAnsi" w:cstheme="majorBidi"/>
      <w:b/>
      <w:bCs/>
      <w:sz w:val="32"/>
      <w:szCs w:val="32"/>
    </w:rPr>
  </w:style>
  <w:style w:type="character" w:customStyle="1" w:styleId="3Char">
    <w:name w:val="标题 3 Char"/>
    <w:basedOn w:val="a0"/>
    <w:link w:val="3"/>
    <w:rsid w:val="0068549A"/>
    <w:rPr>
      <w:b/>
      <w:bCs/>
      <w:sz w:val="32"/>
      <w:szCs w:val="32"/>
    </w:rPr>
  </w:style>
  <w:style w:type="character" w:customStyle="1" w:styleId="4Char">
    <w:name w:val="标题 4 Char"/>
    <w:basedOn w:val="a0"/>
    <w:link w:val="40"/>
    <w:rsid w:val="0068549A"/>
    <w:rPr>
      <w:rFonts w:ascii="Arial" w:eastAsia="黑体" w:hAnsi="Arial" w:cs="Times New Roman"/>
      <w:b/>
      <w:bCs/>
      <w:sz w:val="28"/>
      <w:szCs w:val="28"/>
    </w:rPr>
  </w:style>
  <w:style w:type="character" w:customStyle="1" w:styleId="5Char">
    <w:name w:val="标题 5 Char"/>
    <w:basedOn w:val="a0"/>
    <w:link w:val="5"/>
    <w:rsid w:val="0068549A"/>
    <w:rPr>
      <w:b/>
      <w:bCs/>
      <w:sz w:val="28"/>
      <w:szCs w:val="28"/>
    </w:rPr>
  </w:style>
  <w:style w:type="character" w:customStyle="1" w:styleId="6Char">
    <w:name w:val="标题 6 Char"/>
    <w:basedOn w:val="a0"/>
    <w:link w:val="6"/>
    <w:rsid w:val="0068549A"/>
    <w:rPr>
      <w:rFonts w:asciiTheme="majorHAnsi" w:eastAsiaTheme="majorEastAsia" w:hAnsiTheme="majorHAnsi" w:cstheme="majorBidi"/>
      <w:b/>
      <w:bCs/>
      <w:sz w:val="24"/>
      <w:szCs w:val="24"/>
    </w:rPr>
  </w:style>
  <w:style w:type="character" w:customStyle="1" w:styleId="7Char">
    <w:name w:val="标题 7 Char"/>
    <w:basedOn w:val="a0"/>
    <w:link w:val="7"/>
    <w:rsid w:val="0068549A"/>
    <w:rPr>
      <w:rFonts w:ascii="Times New Roman" w:eastAsia="宋体" w:hAnsi="Times New Roman" w:cs="Times New Roman"/>
      <w:b/>
      <w:bCs/>
      <w:sz w:val="24"/>
      <w:szCs w:val="24"/>
    </w:rPr>
  </w:style>
  <w:style w:type="character" w:customStyle="1" w:styleId="8Char">
    <w:name w:val="标题 8 Char"/>
    <w:basedOn w:val="a0"/>
    <w:link w:val="8"/>
    <w:rsid w:val="0068549A"/>
    <w:rPr>
      <w:rFonts w:ascii="Arial" w:eastAsia="黑体" w:hAnsi="Arial" w:cs="Times New Roman"/>
      <w:sz w:val="24"/>
      <w:szCs w:val="24"/>
    </w:rPr>
  </w:style>
  <w:style w:type="character" w:customStyle="1" w:styleId="9Char">
    <w:name w:val="标题 9 Char"/>
    <w:basedOn w:val="a0"/>
    <w:link w:val="9"/>
    <w:rsid w:val="0068549A"/>
    <w:rPr>
      <w:rFonts w:ascii="Arial" w:eastAsia="黑体" w:hAnsi="Arial" w:cs="Times New Roman"/>
      <w:szCs w:val="21"/>
    </w:rPr>
  </w:style>
  <w:style w:type="paragraph" w:styleId="a3">
    <w:name w:val="header"/>
    <w:basedOn w:val="a"/>
    <w:link w:val="Char"/>
    <w:unhideWhenUsed/>
    <w:rsid w:val="006854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8549A"/>
    <w:rPr>
      <w:sz w:val="18"/>
      <w:szCs w:val="18"/>
    </w:rPr>
  </w:style>
  <w:style w:type="paragraph" w:styleId="a4">
    <w:name w:val="footer"/>
    <w:basedOn w:val="a"/>
    <w:link w:val="Char0"/>
    <w:uiPriority w:val="99"/>
    <w:unhideWhenUsed/>
    <w:rsid w:val="0068549A"/>
    <w:pPr>
      <w:tabs>
        <w:tab w:val="center" w:pos="4153"/>
        <w:tab w:val="right" w:pos="8306"/>
      </w:tabs>
      <w:snapToGrid w:val="0"/>
      <w:jc w:val="left"/>
    </w:pPr>
    <w:rPr>
      <w:sz w:val="18"/>
      <w:szCs w:val="18"/>
    </w:rPr>
  </w:style>
  <w:style w:type="character" w:customStyle="1" w:styleId="Char0">
    <w:name w:val="页脚 Char"/>
    <w:basedOn w:val="a0"/>
    <w:link w:val="a4"/>
    <w:uiPriority w:val="99"/>
    <w:rsid w:val="0068549A"/>
    <w:rPr>
      <w:sz w:val="18"/>
      <w:szCs w:val="18"/>
    </w:rPr>
  </w:style>
  <w:style w:type="table" w:styleId="a5">
    <w:name w:val="Table Grid"/>
    <w:basedOn w:val="a1"/>
    <w:uiPriority w:val="59"/>
    <w:rsid w:val="006854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Char1"/>
    <w:uiPriority w:val="99"/>
    <w:semiHidden/>
    <w:unhideWhenUsed/>
    <w:rsid w:val="0068549A"/>
    <w:rPr>
      <w:sz w:val="18"/>
      <w:szCs w:val="18"/>
    </w:rPr>
  </w:style>
  <w:style w:type="character" w:customStyle="1" w:styleId="Char1">
    <w:name w:val="批注框文本 Char"/>
    <w:basedOn w:val="a0"/>
    <w:link w:val="a6"/>
    <w:uiPriority w:val="99"/>
    <w:semiHidden/>
    <w:rsid w:val="0068549A"/>
    <w:rPr>
      <w:sz w:val="18"/>
      <w:szCs w:val="18"/>
    </w:rPr>
  </w:style>
  <w:style w:type="character" w:styleId="a7">
    <w:name w:val="annotation reference"/>
    <w:basedOn w:val="a0"/>
    <w:uiPriority w:val="99"/>
    <w:unhideWhenUsed/>
    <w:rsid w:val="0068549A"/>
    <w:rPr>
      <w:sz w:val="21"/>
      <w:szCs w:val="21"/>
    </w:rPr>
  </w:style>
  <w:style w:type="paragraph" w:styleId="a8">
    <w:name w:val="annotation text"/>
    <w:basedOn w:val="a"/>
    <w:link w:val="Char2"/>
    <w:uiPriority w:val="99"/>
    <w:unhideWhenUsed/>
    <w:rsid w:val="0068549A"/>
    <w:pPr>
      <w:jc w:val="left"/>
    </w:pPr>
  </w:style>
  <w:style w:type="character" w:customStyle="1" w:styleId="Char2">
    <w:name w:val="批注文字 Char"/>
    <w:basedOn w:val="a0"/>
    <w:link w:val="a8"/>
    <w:uiPriority w:val="99"/>
    <w:rsid w:val="0068549A"/>
  </w:style>
  <w:style w:type="paragraph" w:styleId="a9">
    <w:name w:val="annotation subject"/>
    <w:basedOn w:val="a8"/>
    <w:next w:val="a8"/>
    <w:link w:val="Char3"/>
    <w:uiPriority w:val="99"/>
    <w:semiHidden/>
    <w:unhideWhenUsed/>
    <w:rsid w:val="0068549A"/>
    <w:rPr>
      <w:b/>
      <w:bCs/>
    </w:rPr>
  </w:style>
  <w:style w:type="character" w:customStyle="1" w:styleId="Char3">
    <w:name w:val="批注主题 Char"/>
    <w:basedOn w:val="Char2"/>
    <w:link w:val="a9"/>
    <w:uiPriority w:val="99"/>
    <w:semiHidden/>
    <w:rsid w:val="0068549A"/>
    <w:rPr>
      <w:b/>
      <w:bCs/>
    </w:rPr>
  </w:style>
  <w:style w:type="paragraph" w:styleId="aa">
    <w:name w:val="Document Map"/>
    <w:basedOn w:val="a"/>
    <w:link w:val="Char4"/>
    <w:uiPriority w:val="99"/>
    <w:semiHidden/>
    <w:unhideWhenUsed/>
    <w:rsid w:val="0068549A"/>
    <w:rPr>
      <w:rFonts w:ascii="宋体" w:eastAsia="宋体"/>
      <w:sz w:val="18"/>
      <w:szCs w:val="18"/>
    </w:rPr>
  </w:style>
  <w:style w:type="character" w:customStyle="1" w:styleId="Char4">
    <w:name w:val="文档结构图 Char"/>
    <w:basedOn w:val="a0"/>
    <w:link w:val="aa"/>
    <w:uiPriority w:val="99"/>
    <w:semiHidden/>
    <w:rsid w:val="0068549A"/>
    <w:rPr>
      <w:rFonts w:ascii="宋体" w:eastAsia="宋体"/>
      <w:sz w:val="18"/>
      <w:szCs w:val="18"/>
    </w:rPr>
  </w:style>
  <w:style w:type="paragraph" w:styleId="ab">
    <w:name w:val="List Paragraph"/>
    <w:basedOn w:val="a"/>
    <w:uiPriority w:val="34"/>
    <w:qFormat/>
    <w:rsid w:val="0068549A"/>
    <w:pPr>
      <w:ind w:firstLineChars="200" w:firstLine="420"/>
    </w:pPr>
    <w:rPr>
      <w:rFonts w:ascii="Calibri" w:eastAsia="宋体" w:hAnsi="Calibri" w:cs="Times New Roman"/>
    </w:rPr>
  </w:style>
  <w:style w:type="character" w:customStyle="1" w:styleId="Char5">
    <w:name w:val="标题 Char"/>
    <w:basedOn w:val="a0"/>
    <w:link w:val="ac"/>
    <w:uiPriority w:val="10"/>
    <w:rsid w:val="0068549A"/>
    <w:rPr>
      <w:rFonts w:ascii="Cambria" w:hAnsi="Cambria"/>
      <w:b/>
      <w:bCs/>
      <w:spacing w:val="-4"/>
      <w:sz w:val="32"/>
      <w:szCs w:val="32"/>
    </w:rPr>
  </w:style>
  <w:style w:type="paragraph" w:styleId="ac">
    <w:name w:val="Title"/>
    <w:basedOn w:val="a"/>
    <w:next w:val="a"/>
    <w:link w:val="Char5"/>
    <w:uiPriority w:val="10"/>
    <w:qFormat/>
    <w:rsid w:val="0068549A"/>
    <w:pPr>
      <w:spacing w:before="240" w:after="60"/>
      <w:jc w:val="center"/>
      <w:outlineLvl w:val="0"/>
    </w:pPr>
    <w:rPr>
      <w:rFonts w:ascii="Cambria" w:hAnsi="Cambria"/>
      <w:b/>
      <w:bCs/>
      <w:spacing w:val="-4"/>
      <w:sz w:val="32"/>
      <w:szCs w:val="32"/>
    </w:rPr>
  </w:style>
  <w:style w:type="character" w:customStyle="1" w:styleId="Char10">
    <w:name w:val="标题 Char1"/>
    <w:basedOn w:val="a0"/>
    <w:uiPriority w:val="10"/>
    <w:rsid w:val="0068549A"/>
    <w:rPr>
      <w:rFonts w:asciiTheme="majorHAnsi" w:eastAsia="宋体" w:hAnsiTheme="majorHAnsi" w:cstheme="majorBidi"/>
      <w:b/>
      <w:bCs/>
      <w:sz w:val="32"/>
      <w:szCs w:val="32"/>
    </w:rPr>
  </w:style>
  <w:style w:type="paragraph" w:customStyle="1" w:styleId="Default">
    <w:name w:val="Default"/>
    <w:rsid w:val="0068549A"/>
    <w:pPr>
      <w:widowControl w:val="0"/>
      <w:autoSpaceDE w:val="0"/>
      <w:autoSpaceDN w:val="0"/>
      <w:adjustRightInd w:val="0"/>
    </w:pPr>
    <w:rPr>
      <w:rFonts w:ascii="仿宋_GB2312" w:hAnsi="仿宋_GB2312" w:cs="仿宋_GB2312"/>
      <w:color w:val="000000"/>
      <w:kern w:val="0"/>
      <w:sz w:val="24"/>
      <w:szCs w:val="24"/>
    </w:rPr>
  </w:style>
  <w:style w:type="paragraph" w:styleId="ad">
    <w:name w:val="Revision"/>
    <w:hidden/>
    <w:uiPriority w:val="99"/>
    <w:semiHidden/>
    <w:rsid w:val="0068549A"/>
  </w:style>
  <w:style w:type="character" w:styleId="ae">
    <w:name w:val="Hyperlink"/>
    <w:basedOn w:val="a0"/>
    <w:uiPriority w:val="99"/>
    <w:unhideWhenUsed/>
    <w:rsid w:val="0068549A"/>
    <w:rPr>
      <w:color w:val="0000FF"/>
      <w:u w:val="single"/>
    </w:rPr>
  </w:style>
  <w:style w:type="paragraph" w:styleId="af">
    <w:name w:val="Body Text"/>
    <w:aliases w:val="normal"/>
    <w:basedOn w:val="a"/>
    <w:link w:val="Char6"/>
    <w:rsid w:val="0068549A"/>
    <w:rPr>
      <w:rFonts w:ascii="Times New Roman" w:eastAsia="宋体" w:hAnsi="Times New Roman" w:cs="Times New Roman"/>
      <w:szCs w:val="20"/>
    </w:rPr>
  </w:style>
  <w:style w:type="character" w:customStyle="1" w:styleId="Char6">
    <w:name w:val="正文文本 Char"/>
    <w:aliases w:val="normal Char"/>
    <w:basedOn w:val="a0"/>
    <w:link w:val="af"/>
    <w:rsid w:val="0068549A"/>
    <w:rPr>
      <w:rFonts w:ascii="Times New Roman" w:eastAsia="宋体" w:hAnsi="Times New Roman" w:cs="Times New Roman"/>
      <w:szCs w:val="20"/>
    </w:rPr>
  </w:style>
  <w:style w:type="paragraph" w:styleId="4">
    <w:name w:val="List Number 4"/>
    <w:basedOn w:val="a"/>
    <w:rsid w:val="0068549A"/>
    <w:pPr>
      <w:widowControl/>
      <w:numPr>
        <w:ilvl w:val="1"/>
        <w:numId w:val="1"/>
      </w:numPr>
      <w:jc w:val="left"/>
    </w:pPr>
    <w:rPr>
      <w:rFonts w:ascii="Times New Roman" w:eastAsia="宋体" w:hAnsi="Times New Roman" w:cs="Times New Roman"/>
      <w:kern w:val="0"/>
      <w:sz w:val="20"/>
      <w:szCs w:val="20"/>
    </w:rPr>
  </w:style>
  <w:style w:type="paragraph" w:customStyle="1" w:styleId="af0">
    <w:name w:val="文档封面版本号"/>
    <w:basedOn w:val="af1"/>
    <w:rsid w:val="0068549A"/>
    <w:rPr>
      <w:rFonts w:ascii="黑体" w:hAnsi="黑体"/>
      <w:spacing w:val="0"/>
      <w:sz w:val="28"/>
    </w:rPr>
  </w:style>
  <w:style w:type="paragraph" w:customStyle="1" w:styleId="af1">
    <w:name w:val="文档封面标题"/>
    <w:basedOn w:val="a"/>
    <w:rsid w:val="0068549A"/>
    <w:pPr>
      <w:spacing w:line="360" w:lineRule="auto"/>
      <w:jc w:val="center"/>
    </w:pPr>
    <w:rPr>
      <w:rFonts w:ascii="Times New Roman" w:eastAsia="黑体" w:hAnsi="Times New Roman" w:cs="宋体"/>
      <w:spacing w:val="40"/>
      <w:sz w:val="44"/>
      <w:szCs w:val="20"/>
    </w:rPr>
  </w:style>
  <w:style w:type="paragraph" w:customStyle="1" w:styleId="LOGO">
    <w:name w:val="封面公司LOGO"/>
    <w:basedOn w:val="a"/>
    <w:rsid w:val="0068549A"/>
    <w:pPr>
      <w:jc w:val="center"/>
    </w:pPr>
    <w:rPr>
      <w:rFonts w:ascii="Calibri" w:eastAsia="宋体" w:hAnsi="Calibri" w:cs="宋体"/>
      <w:b/>
      <w:bCs/>
      <w:sz w:val="30"/>
      <w:szCs w:val="20"/>
    </w:rPr>
  </w:style>
  <w:style w:type="character" w:customStyle="1" w:styleId="af2">
    <w:name w:val="文档修改记录+适用范围"/>
    <w:basedOn w:val="a0"/>
    <w:rsid w:val="0068549A"/>
    <w:rPr>
      <w:rFonts w:ascii="楷体_GB2312" w:hAnsi="楷体_GB2312"/>
      <w:b/>
      <w:bCs/>
      <w:sz w:val="28"/>
    </w:rPr>
  </w:style>
  <w:style w:type="paragraph" w:customStyle="1" w:styleId="af3">
    <w:name w:val="文档修改记录表格标题"/>
    <w:basedOn w:val="a"/>
    <w:rsid w:val="0068549A"/>
    <w:pPr>
      <w:jc w:val="center"/>
    </w:pPr>
    <w:rPr>
      <w:rFonts w:ascii="Calibri" w:eastAsia="宋体" w:hAnsi="Calibri" w:cs="宋体"/>
      <w:b/>
      <w:bCs/>
      <w:szCs w:val="20"/>
    </w:rPr>
  </w:style>
  <w:style w:type="paragraph" w:styleId="TOC">
    <w:name w:val="TOC Heading"/>
    <w:basedOn w:val="1"/>
    <w:next w:val="a"/>
    <w:uiPriority w:val="39"/>
    <w:unhideWhenUsed/>
    <w:qFormat/>
    <w:rsid w:val="006854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41740D"/>
    <w:pPr>
      <w:tabs>
        <w:tab w:val="left" w:pos="840"/>
        <w:tab w:val="right" w:leader="dot" w:pos="8296"/>
      </w:tabs>
      <w:spacing w:before="120" w:after="120"/>
      <w:jc w:val="center"/>
    </w:pPr>
    <w:rPr>
      <w:rFonts w:asciiTheme="minorEastAsia" w:hAnsiTheme="minorEastAsia"/>
      <w:b/>
      <w:bCs/>
      <w:caps/>
      <w:sz w:val="20"/>
      <w:szCs w:val="20"/>
    </w:rPr>
  </w:style>
  <w:style w:type="paragraph" w:styleId="20">
    <w:name w:val="toc 2"/>
    <w:basedOn w:val="a"/>
    <w:next w:val="a"/>
    <w:autoRedefine/>
    <w:uiPriority w:val="39"/>
    <w:unhideWhenUsed/>
    <w:qFormat/>
    <w:rsid w:val="008E6606"/>
    <w:pPr>
      <w:tabs>
        <w:tab w:val="left" w:pos="840"/>
        <w:tab w:val="right" w:leader="dot" w:pos="8296"/>
      </w:tabs>
      <w:ind w:left="210"/>
      <w:jc w:val="left"/>
    </w:pPr>
    <w:rPr>
      <w:rFonts w:asciiTheme="majorHAnsi" w:eastAsiaTheme="majorEastAsia" w:hAnsiTheme="majorHAnsi" w:cstheme="majorBidi"/>
      <w:b/>
      <w:bCs/>
      <w:smallCaps/>
      <w:noProof/>
      <w:sz w:val="20"/>
      <w:szCs w:val="20"/>
    </w:rPr>
  </w:style>
  <w:style w:type="paragraph" w:styleId="30">
    <w:name w:val="toc 3"/>
    <w:basedOn w:val="a"/>
    <w:next w:val="a"/>
    <w:autoRedefine/>
    <w:uiPriority w:val="39"/>
    <w:unhideWhenUsed/>
    <w:qFormat/>
    <w:rsid w:val="0068549A"/>
    <w:pPr>
      <w:ind w:left="420"/>
      <w:jc w:val="left"/>
    </w:pPr>
    <w:rPr>
      <w:i/>
      <w:iCs/>
      <w:sz w:val="20"/>
      <w:szCs w:val="20"/>
    </w:rPr>
  </w:style>
  <w:style w:type="paragraph" w:styleId="41">
    <w:name w:val="toc 4"/>
    <w:basedOn w:val="a"/>
    <w:next w:val="a"/>
    <w:autoRedefine/>
    <w:uiPriority w:val="39"/>
    <w:unhideWhenUsed/>
    <w:rsid w:val="0068549A"/>
    <w:pPr>
      <w:ind w:left="630"/>
      <w:jc w:val="left"/>
    </w:pPr>
    <w:rPr>
      <w:sz w:val="18"/>
      <w:szCs w:val="18"/>
    </w:rPr>
  </w:style>
  <w:style w:type="paragraph" w:styleId="50">
    <w:name w:val="toc 5"/>
    <w:basedOn w:val="a"/>
    <w:next w:val="a"/>
    <w:autoRedefine/>
    <w:uiPriority w:val="39"/>
    <w:unhideWhenUsed/>
    <w:rsid w:val="0068549A"/>
    <w:pPr>
      <w:ind w:left="840"/>
      <w:jc w:val="left"/>
    </w:pPr>
    <w:rPr>
      <w:sz w:val="18"/>
      <w:szCs w:val="18"/>
    </w:rPr>
  </w:style>
  <w:style w:type="paragraph" w:styleId="60">
    <w:name w:val="toc 6"/>
    <w:basedOn w:val="a"/>
    <w:next w:val="a"/>
    <w:autoRedefine/>
    <w:uiPriority w:val="39"/>
    <w:unhideWhenUsed/>
    <w:rsid w:val="0068549A"/>
    <w:pPr>
      <w:ind w:left="1050"/>
      <w:jc w:val="left"/>
    </w:pPr>
    <w:rPr>
      <w:sz w:val="18"/>
      <w:szCs w:val="18"/>
    </w:rPr>
  </w:style>
  <w:style w:type="paragraph" w:styleId="70">
    <w:name w:val="toc 7"/>
    <w:basedOn w:val="a"/>
    <w:next w:val="a"/>
    <w:autoRedefine/>
    <w:uiPriority w:val="39"/>
    <w:unhideWhenUsed/>
    <w:rsid w:val="0068549A"/>
    <w:pPr>
      <w:ind w:left="1260"/>
      <w:jc w:val="left"/>
    </w:pPr>
    <w:rPr>
      <w:sz w:val="18"/>
      <w:szCs w:val="18"/>
    </w:rPr>
  </w:style>
  <w:style w:type="paragraph" w:styleId="80">
    <w:name w:val="toc 8"/>
    <w:basedOn w:val="a"/>
    <w:next w:val="a"/>
    <w:autoRedefine/>
    <w:uiPriority w:val="39"/>
    <w:unhideWhenUsed/>
    <w:rsid w:val="0068549A"/>
    <w:pPr>
      <w:ind w:left="1470"/>
      <w:jc w:val="left"/>
    </w:pPr>
    <w:rPr>
      <w:sz w:val="18"/>
      <w:szCs w:val="18"/>
    </w:rPr>
  </w:style>
  <w:style w:type="paragraph" w:styleId="90">
    <w:name w:val="toc 9"/>
    <w:basedOn w:val="a"/>
    <w:next w:val="a"/>
    <w:autoRedefine/>
    <w:uiPriority w:val="39"/>
    <w:unhideWhenUsed/>
    <w:rsid w:val="0068549A"/>
    <w:pPr>
      <w:ind w:left="1680"/>
      <w:jc w:val="left"/>
    </w:pPr>
    <w:rPr>
      <w:sz w:val="18"/>
      <w:szCs w:val="18"/>
    </w:rPr>
  </w:style>
  <w:style w:type="paragraph" w:styleId="af4">
    <w:name w:val="Normal (Web)"/>
    <w:basedOn w:val="a"/>
    <w:rsid w:val="0068549A"/>
    <w:pPr>
      <w:widowControl/>
      <w:spacing w:before="100" w:beforeAutospacing="1" w:after="100" w:afterAutospacing="1"/>
      <w:jc w:val="left"/>
    </w:pPr>
    <w:rPr>
      <w:rFonts w:ascii="宋体" w:eastAsia="宋体" w:hAnsi="宋体" w:cs="Times New Roman" w:hint="eastAsia"/>
      <w:kern w:val="0"/>
      <w:sz w:val="24"/>
      <w:szCs w:val="24"/>
    </w:rPr>
  </w:style>
  <w:style w:type="table" w:styleId="-2">
    <w:name w:val="Light List Accent 2"/>
    <w:basedOn w:val="a1"/>
    <w:uiPriority w:val="61"/>
    <w:rsid w:val="0068549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2">
    <w:name w:val="Medium Shading 1 Accent 2"/>
    <w:basedOn w:val="a1"/>
    <w:uiPriority w:val="63"/>
    <w:rsid w:val="0068549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20">
    <w:name w:val="Light Grid Accent 2"/>
    <w:basedOn w:val="a1"/>
    <w:uiPriority w:val="62"/>
    <w:rsid w:val="0068549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af5">
    <w:name w:val="表格文字"/>
    <w:basedOn w:val="a"/>
    <w:link w:val="Char7"/>
    <w:qFormat/>
    <w:rsid w:val="0068549A"/>
    <w:rPr>
      <w:rFonts w:ascii="Times New Roman" w:eastAsia="宋体" w:hAnsi="Times New Roman" w:cs="Times New Roman"/>
      <w:szCs w:val="24"/>
    </w:rPr>
  </w:style>
  <w:style w:type="character" w:customStyle="1" w:styleId="Char7">
    <w:name w:val="表格文字 Char"/>
    <w:basedOn w:val="a0"/>
    <w:link w:val="af5"/>
    <w:rsid w:val="0068549A"/>
    <w:rPr>
      <w:rFonts w:ascii="Times New Roman" w:eastAsia="宋体" w:hAnsi="Times New Roman" w:cs="Times New Roman"/>
      <w:szCs w:val="24"/>
    </w:rPr>
  </w:style>
  <w:style w:type="table" w:customStyle="1" w:styleId="2-11">
    <w:name w:val="中等深浅底纹 2 - 强调文字颜色 11"/>
    <w:basedOn w:val="a1"/>
    <w:uiPriority w:val="64"/>
    <w:rsid w:val="006854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21">
    <w:name w:val="首行缩进:  2 字符"/>
    <w:basedOn w:val="a"/>
    <w:rsid w:val="0068549A"/>
    <w:pPr>
      <w:spacing w:line="360" w:lineRule="auto"/>
      <w:ind w:firstLineChars="200" w:firstLine="420"/>
    </w:pPr>
    <w:rPr>
      <w:rFonts w:ascii="Calibri" w:eastAsia="宋体" w:hAnsi="Calibri" w:cs="宋体"/>
      <w:szCs w:val="20"/>
    </w:rPr>
  </w:style>
  <w:style w:type="table" w:customStyle="1" w:styleId="11">
    <w:name w:val="浅色列表1"/>
    <w:basedOn w:val="a1"/>
    <w:uiPriority w:val="61"/>
    <w:rsid w:val="0068549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f6">
    <w:name w:val="中国结算正文"/>
    <w:basedOn w:val="a"/>
    <w:link w:val="Char8"/>
    <w:rsid w:val="0068549A"/>
    <w:pPr>
      <w:spacing w:before="60" w:line="360" w:lineRule="auto"/>
      <w:ind w:firstLineChars="200" w:firstLine="440"/>
    </w:pPr>
    <w:rPr>
      <w:rFonts w:ascii="Arial" w:eastAsia="宋体" w:hAnsi="Arial" w:cs="Times New Roman"/>
      <w:sz w:val="22"/>
      <w:szCs w:val="20"/>
    </w:rPr>
  </w:style>
  <w:style w:type="character" w:customStyle="1" w:styleId="Char8">
    <w:name w:val="中国结算正文 Char"/>
    <w:link w:val="af6"/>
    <w:rsid w:val="0068549A"/>
    <w:rPr>
      <w:rFonts w:ascii="Arial" w:eastAsia="宋体" w:hAnsi="Arial" w:cs="Times New Roman"/>
      <w:sz w:val="22"/>
      <w:szCs w:val="20"/>
    </w:rPr>
  </w:style>
  <w:style w:type="character" w:styleId="af7">
    <w:name w:val="FollowedHyperlink"/>
    <w:basedOn w:val="a0"/>
    <w:uiPriority w:val="99"/>
    <w:semiHidden/>
    <w:unhideWhenUsed/>
    <w:rsid w:val="0068549A"/>
    <w:rPr>
      <w:color w:val="800080" w:themeColor="followedHyperlink"/>
      <w:u w:val="single"/>
    </w:rPr>
  </w:style>
  <w:style w:type="paragraph" w:customStyle="1" w:styleId="12">
    <w:name w:val="页眉1"/>
    <w:basedOn w:val="a3"/>
    <w:rsid w:val="0068549A"/>
    <w:pPr>
      <w:pBdr>
        <w:bottom w:val="thinThickSmallGap" w:sz="24" w:space="1" w:color="auto"/>
      </w:pBdr>
      <w:jc w:val="both"/>
    </w:pPr>
    <w:rPr>
      <w:rFonts w:ascii="Times New Roman" w:eastAsia="宋体" w:hAnsi="Times New Roman" w:cs="Times New Roman"/>
      <w:szCs w:val="20"/>
    </w:rPr>
  </w:style>
  <w:style w:type="paragraph" w:customStyle="1" w:styleId="af8">
    <w:name w:val="标准书脚_偶数页"/>
    <w:rsid w:val="0068549A"/>
    <w:pPr>
      <w:spacing w:before="120"/>
    </w:pPr>
    <w:rPr>
      <w:rFonts w:ascii="Times New Roman" w:eastAsia="宋体" w:hAnsi="Times New Roman" w:cs="Times New Roman"/>
      <w:kern w:val="0"/>
      <w:sz w:val="18"/>
      <w:szCs w:val="20"/>
    </w:rPr>
  </w:style>
  <w:style w:type="paragraph" w:styleId="af9">
    <w:name w:val="endnote text"/>
    <w:basedOn w:val="a"/>
    <w:link w:val="Char9"/>
    <w:uiPriority w:val="99"/>
    <w:semiHidden/>
    <w:unhideWhenUsed/>
    <w:rsid w:val="0068549A"/>
    <w:pPr>
      <w:snapToGrid w:val="0"/>
      <w:jc w:val="left"/>
    </w:pPr>
  </w:style>
  <w:style w:type="character" w:customStyle="1" w:styleId="Char9">
    <w:name w:val="尾注文本 Char"/>
    <w:basedOn w:val="a0"/>
    <w:link w:val="af9"/>
    <w:uiPriority w:val="99"/>
    <w:semiHidden/>
    <w:rsid w:val="0068549A"/>
  </w:style>
  <w:style w:type="character" w:styleId="afa">
    <w:name w:val="endnote reference"/>
    <w:basedOn w:val="a0"/>
    <w:uiPriority w:val="99"/>
    <w:semiHidden/>
    <w:unhideWhenUsed/>
    <w:rsid w:val="0068549A"/>
    <w:rPr>
      <w:vertAlign w:val="superscript"/>
    </w:rPr>
  </w:style>
  <w:style w:type="character" w:styleId="afb">
    <w:name w:val="Intense Emphasis"/>
    <w:qFormat/>
    <w:rsid w:val="0068549A"/>
    <w:rPr>
      <w:b/>
      <w:bCs/>
      <w:i/>
      <w:iCs/>
      <w:color w:val="4F81BD"/>
    </w:rPr>
  </w:style>
  <w:style w:type="character" w:customStyle="1" w:styleId="13">
    <w:name w:val="批注引用1"/>
    <w:rsid w:val="0068549A"/>
    <w:rPr>
      <w:sz w:val="21"/>
      <w:szCs w:val="21"/>
    </w:rPr>
  </w:style>
  <w:style w:type="paragraph" w:customStyle="1" w:styleId="14">
    <w:name w:val="列出段落1"/>
    <w:basedOn w:val="a"/>
    <w:rsid w:val="0068549A"/>
    <w:pPr>
      <w:ind w:firstLineChars="200" w:firstLine="420"/>
    </w:pPr>
    <w:rPr>
      <w:rFonts w:ascii="Calibri" w:eastAsia="宋体" w:hAnsi="Calibri" w:cs="黑体"/>
    </w:rPr>
  </w:style>
  <w:style w:type="paragraph" w:styleId="afc">
    <w:name w:val="caption"/>
    <w:basedOn w:val="a"/>
    <w:next w:val="a"/>
    <w:uiPriority w:val="35"/>
    <w:unhideWhenUsed/>
    <w:qFormat/>
    <w:rsid w:val="0068549A"/>
    <w:rPr>
      <w:rFonts w:asciiTheme="majorHAnsi" w:eastAsia="黑体" w:hAnsiTheme="majorHAnsi" w:cstheme="majorBidi"/>
      <w:sz w:val="20"/>
      <w:szCs w:val="20"/>
    </w:rPr>
  </w:style>
  <w:style w:type="character" w:styleId="afd">
    <w:name w:val="page number"/>
    <w:basedOn w:val="a0"/>
    <w:rsid w:val="0068549A"/>
  </w:style>
  <w:style w:type="paragraph" w:customStyle="1" w:styleId="font5">
    <w:name w:val="font5"/>
    <w:basedOn w:val="a"/>
    <w:rsid w:val="0068549A"/>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68549A"/>
    <w:pPr>
      <w:widowControl/>
      <w:pBdr>
        <w:top w:val="single" w:sz="8" w:space="0" w:color="000000"/>
        <w:bottom w:val="single" w:sz="8" w:space="0" w:color="000000"/>
        <w:right w:val="single" w:sz="8" w:space="0" w:color="000000"/>
      </w:pBdr>
      <w:spacing w:before="100" w:beforeAutospacing="1" w:after="100" w:afterAutospacing="1"/>
      <w:textAlignment w:val="center"/>
    </w:pPr>
    <w:rPr>
      <w:rFonts w:ascii="宋体" w:eastAsia="宋体" w:hAnsi="宋体" w:cs="宋体"/>
      <w:kern w:val="0"/>
      <w:szCs w:val="21"/>
    </w:rPr>
  </w:style>
  <w:style w:type="paragraph" w:customStyle="1" w:styleId="xl66">
    <w:name w:val="xl66"/>
    <w:basedOn w:val="a"/>
    <w:rsid w:val="0068549A"/>
    <w:pPr>
      <w:widowControl/>
      <w:pBdr>
        <w:bottom w:val="single" w:sz="8" w:space="0" w:color="000000"/>
        <w:right w:val="single" w:sz="8" w:space="0" w:color="000000"/>
      </w:pBdr>
      <w:spacing w:before="100" w:beforeAutospacing="1" w:after="100" w:afterAutospacing="1"/>
      <w:textAlignment w:val="center"/>
    </w:pPr>
    <w:rPr>
      <w:rFonts w:ascii="宋体" w:eastAsia="宋体" w:hAnsi="宋体" w:cs="宋体"/>
      <w:kern w:val="0"/>
      <w:szCs w:val="21"/>
    </w:rPr>
  </w:style>
  <w:style w:type="paragraph" w:customStyle="1" w:styleId="xl67">
    <w:name w:val="xl67"/>
    <w:basedOn w:val="a"/>
    <w:rsid w:val="0068549A"/>
    <w:pPr>
      <w:widowControl/>
      <w:pBdr>
        <w:left w:val="single" w:sz="8" w:space="0" w:color="000000"/>
        <w:bottom w:val="single" w:sz="8" w:space="0" w:color="000000"/>
        <w:right w:val="single" w:sz="8" w:space="0" w:color="000000"/>
      </w:pBdr>
      <w:spacing w:before="100" w:beforeAutospacing="1" w:after="100" w:afterAutospacing="1"/>
      <w:textAlignment w:val="center"/>
    </w:pPr>
    <w:rPr>
      <w:rFonts w:ascii="Calibri" w:eastAsia="宋体" w:hAnsi="Calibri" w:cs="Calibri"/>
      <w:kern w:val="0"/>
      <w:szCs w:val="21"/>
    </w:rPr>
  </w:style>
  <w:style w:type="paragraph" w:customStyle="1" w:styleId="xl68">
    <w:name w:val="xl68"/>
    <w:basedOn w:val="a"/>
    <w:rsid w:val="0068549A"/>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center"/>
    </w:pPr>
    <w:rPr>
      <w:rFonts w:ascii="Calibri" w:eastAsia="宋体" w:hAnsi="Calibri" w:cs="Calibri"/>
      <w:kern w:val="0"/>
      <w:szCs w:val="21"/>
    </w:rPr>
  </w:style>
  <w:style w:type="paragraph" w:customStyle="1" w:styleId="xl69">
    <w:name w:val="xl69"/>
    <w:basedOn w:val="a"/>
    <w:rsid w:val="0068549A"/>
    <w:pPr>
      <w:widowControl/>
      <w:pBdr>
        <w:top w:val="single" w:sz="8" w:space="0" w:color="000000"/>
        <w:left w:val="single" w:sz="8" w:space="0" w:color="000000"/>
        <w:bottom w:val="single" w:sz="8" w:space="0" w:color="000000"/>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70">
    <w:name w:val="xl70"/>
    <w:basedOn w:val="a"/>
    <w:rsid w:val="0068549A"/>
    <w:pPr>
      <w:widowControl/>
      <w:pBdr>
        <w:top w:val="single" w:sz="8" w:space="0" w:color="000000"/>
        <w:bottom w:val="single" w:sz="8" w:space="0" w:color="000000"/>
        <w:right w:val="single" w:sz="8" w:space="0" w:color="000000"/>
      </w:pBdr>
      <w:spacing w:before="100" w:beforeAutospacing="1" w:after="100" w:afterAutospacing="1"/>
      <w:textAlignment w:val="center"/>
    </w:pPr>
    <w:rPr>
      <w:rFonts w:ascii="宋体" w:eastAsia="宋体" w:hAnsi="宋体" w:cs="宋体"/>
      <w:color w:val="0000FF"/>
      <w:kern w:val="0"/>
      <w:sz w:val="24"/>
      <w:szCs w:val="24"/>
      <w:u w:val="single"/>
    </w:rPr>
  </w:style>
  <w:style w:type="paragraph" w:customStyle="1" w:styleId="xl71">
    <w:name w:val="xl71"/>
    <w:basedOn w:val="a"/>
    <w:rsid w:val="0068549A"/>
    <w:pPr>
      <w:widowControl/>
      <w:pBdr>
        <w:left w:val="single" w:sz="8" w:space="0" w:color="000000"/>
        <w:bottom w:val="single" w:sz="8" w:space="0" w:color="000000"/>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72">
    <w:name w:val="xl72"/>
    <w:basedOn w:val="a"/>
    <w:rsid w:val="0068549A"/>
    <w:pPr>
      <w:widowControl/>
      <w:pBdr>
        <w:bottom w:val="single" w:sz="8" w:space="0" w:color="000000"/>
        <w:right w:val="single" w:sz="8" w:space="0" w:color="000000"/>
      </w:pBdr>
      <w:spacing w:before="100" w:beforeAutospacing="1" w:after="100" w:afterAutospacing="1"/>
      <w:textAlignment w:val="center"/>
    </w:pPr>
    <w:rPr>
      <w:rFonts w:ascii="宋体" w:eastAsia="宋体" w:hAnsi="宋体" w:cs="宋体"/>
      <w:color w:val="0000FF"/>
      <w:kern w:val="0"/>
      <w:sz w:val="24"/>
      <w:szCs w:val="24"/>
      <w:u w:val="single"/>
    </w:rPr>
  </w:style>
  <w:style w:type="paragraph" w:styleId="afe">
    <w:name w:val="Plain Text"/>
    <w:basedOn w:val="a"/>
    <w:link w:val="Chara"/>
    <w:uiPriority w:val="99"/>
    <w:rsid w:val="0068549A"/>
    <w:rPr>
      <w:rFonts w:ascii="宋体" w:eastAsia="宋体" w:hAnsi="Courier New" w:cs="Times New Roman"/>
      <w:szCs w:val="21"/>
    </w:rPr>
  </w:style>
  <w:style w:type="character" w:customStyle="1" w:styleId="Chara">
    <w:name w:val="纯文本 Char"/>
    <w:basedOn w:val="a0"/>
    <w:link w:val="afe"/>
    <w:uiPriority w:val="99"/>
    <w:rsid w:val="0068549A"/>
    <w:rPr>
      <w:rFonts w:ascii="宋体" w:eastAsia="宋体" w:hAnsi="Courier New" w:cs="Times New Roman"/>
      <w:szCs w:val="21"/>
    </w:rPr>
  </w:style>
  <w:style w:type="character" w:styleId="aff">
    <w:name w:val="Strong"/>
    <w:basedOn w:val="a0"/>
    <w:uiPriority w:val="22"/>
    <w:qFormat/>
    <w:rsid w:val="0068549A"/>
    <w:rPr>
      <w:b/>
      <w:bCs/>
    </w:rPr>
  </w:style>
  <w:style w:type="paragraph" w:customStyle="1" w:styleId="xl64">
    <w:name w:val="xl64"/>
    <w:basedOn w:val="a"/>
    <w:rsid w:val="00DC6455"/>
    <w:pPr>
      <w:widowControl/>
      <w:pBdr>
        <w:top w:val="single" w:sz="4" w:space="0" w:color="auto"/>
        <w:bottom w:val="single" w:sz="4" w:space="0" w:color="auto"/>
        <w:right w:val="single" w:sz="4" w:space="0" w:color="auto"/>
      </w:pBdr>
      <w:shd w:val="clear" w:color="000000" w:fill="D9D9D9"/>
      <w:spacing w:before="100" w:beforeAutospacing="1" w:after="100" w:afterAutospacing="1"/>
      <w:jc w:val="left"/>
    </w:pPr>
    <w:rPr>
      <w:rFonts w:ascii="宋体" w:eastAsia="宋体" w:hAnsi="宋体" w:cs="宋体"/>
      <w:kern w:val="0"/>
      <w:sz w:val="24"/>
      <w:szCs w:val="24"/>
    </w:rPr>
  </w:style>
  <w:style w:type="table" w:customStyle="1" w:styleId="15">
    <w:name w:val="网格型1"/>
    <w:basedOn w:val="a1"/>
    <w:uiPriority w:val="59"/>
    <w:rsid w:val="00F440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5245">
      <w:bodyDiv w:val="1"/>
      <w:marLeft w:val="0"/>
      <w:marRight w:val="0"/>
      <w:marTop w:val="0"/>
      <w:marBottom w:val="0"/>
      <w:divBdr>
        <w:top w:val="none" w:sz="0" w:space="0" w:color="auto"/>
        <w:left w:val="none" w:sz="0" w:space="0" w:color="auto"/>
        <w:bottom w:val="none" w:sz="0" w:space="0" w:color="auto"/>
        <w:right w:val="none" w:sz="0" w:space="0" w:color="auto"/>
      </w:divBdr>
    </w:div>
    <w:div w:id="723453017">
      <w:bodyDiv w:val="1"/>
      <w:marLeft w:val="0"/>
      <w:marRight w:val="0"/>
      <w:marTop w:val="0"/>
      <w:marBottom w:val="0"/>
      <w:divBdr>
        <w:top w:val="none" w:sz="0" w:space="0" w:color="auto"/>
        <w:left w:val="none" w:sz="0" w:space="0" w:color="auto"/>
        <w:bottom w:val="none" w:sz="0" w:space="0" w:color="auto"/>
        <w:right w:val="none" w:sz="0" w:space="0" w:color="auto"/>
      </w:divBdr>
    </w:div>
    <w:div w:id="1311330980">
      <w:bodyDiv w:val="1"/>
      <w:marLeft w:val="0"/>
      <w:marRight w:val="0"/>
      <w:marTop w:val="0"/>
      <w:marBottom w:val="0"/>
      <w:divBdr>
        <w:top w:val="none" w:sz="0" w:space="0" w:color="auto"/>
        <w:left w:val="none" w:sz="0" w:space="0" w:color="auto"/>
        <w:bottom w:val="none" w:sz="0" w:space="0" w:color="auto"/>
        <w:right w:val="none" w:sz="0" w:space="0" w:color="auto"/>
      </w:divBdr>
    </w:div>
    <w:div w:id="1356155886">
      <w:bodyDiv w:val="1"/>
      <w:marLeft w:val="0"/>
      <w:marRight w:val="0"/>
      <w:marTop w:val="0"/>
      <w:marBottom w:val="0"/>
      <w:divBdr>
        <w:top w:val="none" w:sz="0" w:space="0" w:color="auto"/>
        <w:left w:val="none" w:sz="0" w:space="0" w:color="auto"/>
        <w:bottom w:val="none" w:sz="0" w:space="0" w:color="auto"/>
        <w:right w:val="none" w:sz="0" w:space="0" w:color="auto"/>
      </w:divBdr>
    </w:div>
    <w:div w:id="1461073850">
      <w:bodyDiv w:val="1"/>
      <w:marLeft w:val="0"/>
      <w:marRight w:val="0"/>
      <w:marTop w:val="0"/>
      <w:marBottom w:val="0"/>
      <w:divBdr>
        <w:top w:val="none" w:sz="0" w:space="0" w:color="auto"/>
        <w:left w:val="none" w:sz="0" w:space="0" w:color="auto"/>
        <w:bottom w:val="none" w:sz="0" w:space="0" w:color="auto"/>
        <w:right w:val="none" w:sz="0" w:space="0" w:color="auto"/>
      </w:divBdr>
      <w:divsChild>
        <w:div w:id="747381271">
          <w:marLeft w:val="0"/>
          <w:marRight w:val="0"/>
          <w:marTop w:val="0"/>
          <w:marBottom w:val="0"/>
          <w:divBdr>
            <w:top w:val="none" w:sz="0" w:space="0" w:color="auto"/>
            <w:left w:val="none" w:sz="0" w:space="0" w:color="auto"/>
            <w:bottom w:val="none" w:sz="0" w:space="0" w:color="auto"/>
            <w:right w:val="none" w:sz="0" w:space="0" w:color="auto"/>
          </w:divBdr>
        </w:div>
      </w:divsChild>
    </w:div>
    <w:div w:id="1461804090">
      <w:bodyDiv w:val="1"/>
      <w:marLeft w:val="0"/>
      <w:marRight w:val="0"/>
      <w:marTop w:val="0"/>
      <w:marBottom w:val="0"/>
      <w:divBdr>
        <w:top w:val="none" w:sz="0" w:space="0" w:color="auto"/>
        <w:left w:val="none" w:sz="0" w:space="0" w:color="auto"/>
        <w:bottom w:val="none" w:sz="0" w:space="0" w:color="auto"/>
        <w:right w:val="none" w:sz="0" w:space="0" w:color="auto"/>
      </w:divBdr>
    </w:div>
    <w:div w:id="1471049304">
      <w:bodyDiv w:val="1"/>
      <w:marLeft w:val="0"/>
      <w:marRight w:val="0"/>
      <w:marTop w:val="0"/>
      <w:marBottom w:val="0"/>
      <w:divBdr>
        <w:top w:val="none" w:sz="0" w:space="0" w:color="auto"/>
        <w:left w:val="none" w:sz="0" w:space="0" w:color="auto"/>
        <w:bottom w:val="none" w:sz="0" w:space="0" w:color="auto"/>
        <w:right w:val="none" w:sz="0" w:space="0" w:color="auto"/>
      </w:divBdr>
    </w:div>
    <w:div w:id="1636762926">
      <w:bodyDiv w:val="1"/>
      <w:marLeft w:val="0"/>
      <w:marRight w:val="0"/>
      <w:marTop w:val="0"/>
      <w:marBottom w:val="0"/>
      <w:divBdr>
        <w:top w:val="none" w:sz="0" w:space="0" w:color="auto"/>
        <w:left w:val="none" w:sz="0" w:space="0" w:color="auto"/>
        <w:bottom w:val="none" w:sz="0" w:space="0" w:color="auto"/>
        <w:right w:val="none" w:sz="0" w:space="0" w:color="auto"/>
      </w:divBdr>
      <w:divsChild>
        <w:div w:id="555049533">
          <w:marLeft w:val="0"/>
          <w:marRight w:val="0"/>
          <w:marTop w:val="0"/>
          <w:marBottom w:val="0"/>
          <w:divBdr>
            <w:top w:val="none" w:sz="0" w:space="0" w:color="auto"/>
            <w:left w:val="none" w:sz="0" w:space="0" w:color="auto"/>
            <w:bottom w:val="none" w:sz="0" w:space="0" w:color="auto"/>
            <w:right w:val="none" w:sz="0" w:space="0" w:color="auto"/>
          </w:divBdr>
        </w:div>
      </w:divsChild>
    </w:div>
    <w:div w:id="1844273799">
      <w:bodyDiv w:val="1"/>
      <w:marLeft w:val="0"/>
      <w:marRight w:val="0"/>
      <w:marTop w:val="0"/>
      <w:marBottom w:val="0"/>
      <w:divBdr>
        <w:top w:val="none" w:sz="0" w:space="0" w:color="auto"/>
        <w:left w:val="none" w:sz="0" w:space="0" w:color="auto"/>
        <w:bottom w:val="none" w:sz="0" w:space="0" w:color="auto"/>
        <w:right w:val="none" w:sz="0" w:space="0" w:color="auto"/>
      </w:divBdr>
    </w:div>
    <w:div w:id="185449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B34A-8182-476F-92FA-2DCBEC84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12962</Words>
  <Characters>73887</Characters>
  <Application>Microsoft Office Word</Application>
  <DocSecurity>0</DocSecurity>
  <Lines>615</Lines>
  <Paragraphs>173</Paragraphs>
  <ScaleCrop>false</ScaleCrop>
  <Company/>
  <LinksUpToDate>false</LinksUpToDate>
  <CharactersWithSpaces>86676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dc:creator>
  <cp:keywords/>
  <dc:description/>
  <cp:lastModifiedBy>雪 糕</cp:lastModifiedBy>
  <cp:revision>2</cp:revision>
  <dcterms:created xsi:type="dcterms:W3CDTF">2019-06-25T08:31:00Z</dcterms:created>
  <dcterms:modified xsi:type="dcterms:W3CDTF">2019-06-25T08:31:00Z</dcterms:modified>
</cp:coreProperties>
</file>